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1D4E94" w14:paraId="453B5061" w14:textId="77777777" w:rsidTr="00993C6E">
        <w:sdt>
          <w:sdtPr>
            <w:rPr>
              <w:color w:val="2F5496" w:themeColor="accent1" w:themeShade="BF"/>
              <w:sz w:val="24"/>
              <w:szCs w:val="24"/>
            </w:rPr>
            <w:alias w:val="Company"/>
            <w:id w:val="13406915"/>
            <w:placeholder>
              <w:docPart w:val="334F316EF27F403FBF5635973DEEFD0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D9982CA" w14:textId="5774E8EE" w:rsidR="001D4E94" w:rsidRDefault="001D4E94" w:rsidP="00993C6E">
                <w:pPr>
                  <w:pStyle w:val="NoSpacing"/>
                  <w:rPr>
                    <w:color w:val="2F5496" w:themeColor="accent1" w:themeShade="BF"/>
                    <w:sz w:val="24"/>
                  </w:rPr>
                </w:pPr>
                <w:r>
                  <w:rPr>
                    <w:color w:val="2F5496" w:themeColor="accent1" w:themeShade="BF"/>
                    <w:sz w:val="24"/>
                    <w:szCs w:val="24"/>
                  </w:rPr>
                  <w:t>Microsoft Surface</w:t>
                </w:r>
              </w:p>
            </w:tc>
          </w:sdtContent>
        </w:sdt>
      </w:tr>
      <w:tr w:rsidR="001D4E94" w14:paraId="5C5EE087" w14:textId="77777777" w:rsidTr="00993C6E">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E9DE84CCF2E46AE83A37E7A62111A79"/>
              </w:placeholder>
              <w:dataBinding w:prefixMappings="xmlns:ns0='http://schemas.openxmlformats.org/package/2006/metadata/core-properties' xmlns:ns1='http://purl.org/dc/elements/1.1/'" w:xpath="/ns0:coreProperties[1]/ns1:title[1]" w:storeItemID="{6C3C8BC8-F283-45AE-878A-BAB7291924A1}"/>
              <w:text/>
            </w:sdtPr>
            <w:sdtContent>
              <w:p w14:paraId="0F8780A5" w14:textId="47598072" w:rsidR="001D4E94" w:rsidRDefault="008301A3" w:rsidP="00993C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Driver Module Framework (DMF)</w:t>
                </w:r>
              </w:p>
            </w:sdtContent>
          </w:sdt>
        </w:tc>
      </w:tr>
      <w:tr w:rsidR="001D4E94" w14:paraId="142ACFB2" w14:textId="77777777" w:rsidTr="00993C6E">
        <w:sdt>
          <w:sdtPr>
            <w:rPr>
              <w:color w:val="2F5496" w:themeColor="accent1" w:themeShade="BF"/>
              <w:sz w:val="24"/>
              <w:szCs w:val="24"/>
            </w:rPr>
            <w:alias w:val="Subtitle"/>
            <w:id w:val="13406923"/>
            <w:placeholder>
              <w:docPart w:val="EAF4F3261EA34F4EA566D4111D23BE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D889CA" w14:textId="57FCB9D2" w:rsidR="001D4E94" w:rsidRDefault="00D576FB" w:rsidP="00993C6E">
                <w:pPr>
                  <w:pStyle w:val="NoSpacing"/>
                  <w:rPr>
                    <w:color w:val="2F5496" w:themeColor="accent1" w:themeShade="BF"/>
                    <w:sz w:val="24"/>
                  </w:rPr>
                </w:pPr>
                <w:del w:id="1" w:author="Sam Tertzakian" w:date="2018-09-11T18:56:00Z">
                  <w:r w:rsidDel="00D576FB">
                    <w:rPr>
                      <w:color w:val="2F5496" w:themeColor="accent1" w:themeShade="BF"/>
                      <w:sz w:val="24"/>
                      <w:szCs w:val="24"/>
                    </w:rPr>
                    <w:delText>v2.3.3</w:delText>
                  </w:r>
                </w:del>
                <w:ins w:id="2" w:author="Sam Tertzakian" w:date="2018-09-11T18:56:00Z">
                  <w:r>
                    <w:rPr>
                      <w:color w:val="2F5496" w:themeColor="accent1" w:themeShade="BF"/>
                      <w:sz w:val="24"/>
                      <w:szCs w:val="24"/>
                    </w:rPr>
                    <w:t>v2.</w:t>
                  </w:r>
                </w:ins>
                <w:ins w:id="3" w:author="Sam Tertzakian" w:date="2018-09-12T14:31:00Z">
                  <w:r w:rsidR="00D156A5">
                    <w:rPr>
                      <w:color w:val="2F5496" w:themeColor="accent1" w:themeShade="BF"/>
                      <w:sz w:val="24"/>
                      <w:szCs w:val="24"/>
                    </w:rPr>
                    <w:t>4</w:t>
                  </w:r>
                </w:ins>
                <w:ins w:id="4" w:author="Sam Tertzakian" w:date="2018-09-11T18:56:00Z">
                  <w:r>
                    <w:rPr>
                      <w:color w:val="2F5496" w:themeColor="accent1" w:themeShade="BF"/>
                      <w:sz w:val="24"/>
                      <w:szCs w:val="24"/>
                    </w:rPr>
                    <w:t>.</w:t>
                  </w:r>
                </w:ins>
                <w:ins w:id="5" w:author="Sam Tertzakian" w:date="2018-09-12T14:32:00Z">
                  <w:r w:rsidR="00D156A5">
                    <w:rPr>
                      <w:color w:val="2F5496" w:themeColor="accent1" w:themeShade="BF"/>
                      <w:sz w:val="24"/>
                      <w:szCs w:val="24"/>
                    </w:rPr>
                    <w:t>0</w:t>
                  </w:r>
                </w:ins>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1D4E94" w14:paraId="3CA50D21" w14:textId="77777777" w:rsidTr="00993C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61D70444B441F2865BEB4B5B9055F5"/>
              </w:placeholder>
              <w:dataBinding w:prefixMappings="xmlns:ns0='http://schemas.openxmlformats.org/package/2006/metadata/core-properties' xmlns:ns1='http://purl.org/dc/elements/1.1/'" w:xpath="/ns0:coreProperties[1]/ns1:creator[1]" w:storeItemID="{6C3C8BC8-F283-45AE-878A-BAB7291924A1}"/>
              <w:text/>
            </w:sdtPr>
            <w:sdtContent>
              <w:p w14:paraId="496E93D0" w14:textId="34E5E8F6" w:rsidR="001D4E94" w:rsidRDefault="001F48AA" w:rsidP="00993C6E">
                <w:pPr>
                  <w:pStyle w:val="NoSpacing"/>
                  <w:rPr>
                    <w:color w:val="4472C4" w:themeColor="accent1"/>
                    <w:sz w:val="28"/>
                    <w:szCs w:val="28"/>
                  </w:rPr>
                </w:pPr>
                <w:r>
                  <w:rPr>
                    <w:color w:val="4472C4" w:themeColor="accent1"/>
                    <w:sz w:val="28"/>
                    <w:szCs w:val="28"/>
                  </w:rPr>
                  <w:t>Sam Tertzakian</w:t>
                </w:r>
                <w:r w:rsidR="00EF539C">
                  <w:rPr>
                    <w:color w:val="4472C4" w:themeColor="accent1"/>
                    <w:sz w:val="28"/>
                    <w:szCs w:val="28"/>
                  </w:rPr>
                  <w:t xml:space="preserve"> and Rajesh Gururaj</w:t>
                </w:r>
              </w:p>
            </w:sdtContent>
          </w:sdt>
          <w:sdt>
            <w:sdtPr>
              <w:rPr>
                <w:color w:val="4472C4" w:themeColor="accent1"/>
                <w:sz w:val="28"/>
                <w:szCs w:val="28"/>
              </w:rPr>
              <w:alias w:val="Date"/>
              <w:tag w:val="Date"/>
              <w:id w:val="13406932"/>
              <w:placeholder>
                <w:docPart w:val="EBA08D26A4D141B3AC82638C789F0DE5"/>
              </w:placeholder>
              <w:dataBinding w:prefixMappings="xmlns:ns0='http://schemas.microsoft.com/office/2006/coverPageProps'" w:xpath="/ns0:CoverPageProperties[1]/ns0:PublishDate[1]" w:storeItemID="{55AF091B-3C7A-41E3-B477-F2FDAA23CFDA}"/>
              <w:date w:fullDate="2018-09-12T00:00:00Z">
                <w:dateFormat w:val="M-d-yyyy"/>
                <w:lid w:val="en-US"/>
                <w:storeMappedDataAs w:val="dateTime"/>
                <w:calendar w:val="gregorian"/>
              </w:date>
            </w:sdtPr>
            <w:sdtContent>
              <w:p w14:paraId="32297C96" w14:textId="75379175" w:rsidR="001D4E94" w:rsidRDefault="00B378E2" w:rsidP="00993C6E">
                <w:pPr>
                  <w:pStyle w:val="NoSpacing"/>
                  <w:rPr>
                    <w:color w:val="4472C4" w:themeColor="accent1"/>
                    <w:sz w:val="28"/>
                    <w:szCs w:val="28"/>
                  </w:rPr>
                </w:pPr>
                <w:del w:id="6" w:author="Sam Tertzakian" w:date="2018-09-11T18:57:00Z">
                  <w:r w:rsidDel="00D576FB">
                    <w:rPr>
                      <w:color w:val="4472C4" w:themeColor="accent1"/>
                      <w:sz w:val="28"/>
                      <w:szCs w:val="28"/>
                    </w:rPr>
                    <w:delText>8-7-2018</w:delText>
                  </w:r>
                </w:del>
                <w:ins w:id="7" w:author="Sam Tertzakian" w:date="2018-09-11T18:57:00Z">
                  <w:r w:rsidR="00D576FB">
                    <w:rPr>
                      <w:color w:val="4472C4" w:themeColor="accent1"/>
                      <w:sz w:val="28"/>
                      <w:szCs w:val="28"/>
                    </w:rPr>
                    <w:t>9-1</w:t>
                  </w:r>
                </w:ins>
                <w:ins w:id="8" w:author="Sam Tertzakian" w:date="2018-09-12T14:32:00Z">
                  <w:r w:rsidR="00DD5497">
                    <w:rPr>
                      <w:color w:val="4472C4" w:themeColor="accent1"/>
                      <w:sz w:val="28"/>
                      <w:szCs w:val="28"/>
                    </w:rPr>
                    <w:t>2</w:t>
                  </w:r>
                </w:ins>
                <w:ins w:id="9" w:author="Sam Tertzakian" w:date="2018-09-11T18:57:00Z">
                  <w:r w:rsidR="00D576FB">
                    <w:rPr>
                      <w:color w:val="4472C4" w:themeColor="accent1"/>
                      <w:sz w:val="28"/>
                      <w:szCs w:val="28"/>
                    </w:rPr>
                    <w:t>-2018</w:t>
                  </w:r>
                </w:ins>
              </w:p>
            </w:sdtContent>
          </w:sdt>
          <w:p w14:paraId="7C9D6127" w14:textId="77777777" w:rsidR="001D4E94" w:rsidRDefault="001D4E94" w:rsidP="00993C6E">
            <w:pPr>
              <w:pStyle w:val="NoSpacing"/>
              <w:rPr>
                <w:color w:val="4472C4" w:themeColor="accent1"/>
              </w:rPr>
            </w:pPr>
          </w:p>
        </w:tc>
      </w:tr>
    </w:tbl>
    <w:p w14:paraId="371DB5C7" w14:textId="77777777" w:rsidR="009F7656" w:rsidRPr="008C355C" w:rsidRDefault="00D35E5D" w:rsidP="009F7656">
      <w:pPr>
        <w:jc w:val="center"/>
        <w:rPr>
          <w:b/>
          <w:u w:val="single"/>
        </w:rPr>
      </w:pPr>
      <w:r>
        <w:br w:type="page"/>
      </w:r>
      <w:r w:rsidR="001D4E94">
        <w:lastRenderedPageBreak/>
        <w:br w:type="page"/>
      </w:r>
      <w:r w:rsidR="009F7656" w:rsidRPr="008C355C">
        <w:rPr>
          <w:b/>
          <w:u w:val="single"/>
        </w:rPr>
        <w:lastRenderedPageBreak/>
        <w:t>Document Change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990"/>
        <w:gridCol w:w="1260"/>
        <w:gridCol w:w="5125"/>
      </w:tblGrid>
      <w:tr w:rsidR="009F7656" w14:paraId="34FD3A58" w14:textId="77777777" w:rsidTr="00BE79D0">
        <w:tc>
          <w:tcPr>
            <w:tcW w:w="1975" w:type="dxa"/>
          </w:tcPr>
          <w:p w14:paraId="09D37334" w14:textId="77777777" w:rsidR="009F7656" w:rsidRPr="008C355C" w:rsidRDefault="009F7656" w:rsidP="00993C6E">
            <w:pPr>
              <w:rPr>
                <w:b/>
              </w:rPr>
            </w:pPr>
            <w:r w:rsidRPr="008C355C">
              <w:rPr>
                <w:b/>
              </w:rPr>
              <w:t>Date</w:t>
            </w:r>
          </w:p>
        </w:tc>
        <w:tc>
          <w:tcPr>
            <w:tcW w:w="990" w:type="dxa"/>
          </w:tcPr>
          <w:p w14:paraId="0FF7588D" w14:textId="77777777" w:rsidR="009F7656" w:rsidRPr="008C355C" w:rsidRDefault="009F7656" w:rsidP="00993C6E">
            <w:pPr>
              <w:rPr>
                <w:b/>
              </w:rPr>
            </w:pPr>
            <w:r w:rsidRPr="008C355C">
              <w:rPr>
                <w:b/>
              </w:rPr>
              <w:t>Version</w:t>
            </w:r>
          </w:p>
        </w:tc>
        <w:tc>
          <w:tcPr>
            <w:tcW w:w="1260" w:type="dxa"/>
          </w:tcPr>
          <w:p w14:paraId="1F0CD7B7" w14:textId="77777777" w:rsidR="009F7656" w:rsidRPr="008C355C" w:rsidRDefault="009F7656" w:rsidP="00993C6E">
            <w:pPr>
              <w:rPr>
                <w:b/>
              </w:rPr>
            </w:pPr>
            <w:r w:rsidRPr="008C355C">
              <w:rPr>
                <w:b/>
              </w:rPr>
              <w:t>Author</w:t>
            </w:r>
          </w:p>
        </w:tc>
        <w:tc>
          <w:tcPr>
            <w:tcW w:w="5125" w:type="dxa"/>
          </w:tcPr>
          <w:p w14:paraId="4ABC4DB0" w14:textId="77777777" w:rsidR="009F7656" w:rsidRPr="008C355C" w:rsidRDefault="009F7656" w:rsidP="00993C6E">
            <w:pPr>
              <w:rPr>
                <w:b/>
              </w:rPr>
            </w:pPr>
            <w:r w:rsidRPr="008C355C">
              <w:rPr>
                <w:b/>
              </w:rPr>
              <w:t>Description</w:t>
            </w:r>
          </w:p>
        </w:tc>
      </w:tr>
      <w:tr w:rsidR="009F7656" w14:paraId="54355491" w14:textId="77777777" w:rsidTr="00BE79D0">
        <w:tc>
          <w:tcPr>
            <w:tcW w:w="1975" w:type="dxa"/>
          </w:tcPr>
          <w:p w14:paraId="71B420E6" w14:textId="0C2D9FC1" w:rsidR="009F7656" w:rsidRDefault="009F7656" w:rsidP="00993C6E">
            <w:r>
              <w:t>November 18, 2017</w:t>
            </w:r>
          </w:p>
        </w:tc>
        <w:tc>
          <w:tcPr>
            <w:tcW w:w="990" w:type="dxa"/>
          </w:tcPr>
          <w:p w14:paraId="265F1D14" w14:textId="2C38DD09" w:rsidR="009F7656" w:rsidRDefault="00492C24" w:rsidP="00993C6E">
            <w:r>
              <w:t>2</w:t>
            </w:r>
            <w:r w:rsidR="009F7656">
              <w:t>.0</w:t>
            </w:r>
          </w:p>
        </w:tc>
        <w:tc>
          <w:tcPr>
            <w:tcW w:w="1260" w:type="dxa"/>
          </w:tcPr>
          <w:p w14:paraId="29EB561E" w14:textId="6B8C0420" w:rsidR="009F7656" w:rsidRDefault="00B378E2" w:rsidP="00993C6E">
            <w:r>
              <w:t>Sam Tertzakian</w:t>
            </w:r>
          </w:p>
        </w:tc>
        <w:tc>
          <w:tcPr>
            <w:tcW w:w="5125" w:type="dxa"/>
          </w:tcPr>
          <w:p w14:paraId="44538C2C" w14:textId="77777777" w:rsidR="009F7656" w:rsidRDefault="009F7656" w:rsidP="00993C6E">
            <w:r>
              <w:t>Initial version (derived from original DMF documentation).</w:t>
            </w:r>
          </w:p>
        </w:tc>
      </w:tr>
      <w:tr w:rsidR="00F6760F" w14:paraId="23385513" w14:textId="77777777" w:rsidTr="00BE79D0">
        <w:tc>
          <w:tcPr>
            <w:tcW w:w="1975" w:type="dxa"/>
          </w:tcPr>
          <w:p w14:paraId="032F60C3" w14:textId="2151717B" w:rsidR="00F6760F" w:rsidRDefault="00F6760F" w:rsidP="00993C6E">
            <w:r>
              <w:t>January 2, 2018</w:t>
            </w:r>
          </w:p>
        </w:tc>
        <w:tc>
          <w:tcPr>
            <w:tcW w:w="990" w:type="dxa"/>
          </w:tcPr>
          <w:p w14:paraId="4B9FDC6D" w14:textId="394184F8" w:rsidR="00F6760F" w:rsidRDefault="00F6760F" w:rsidP="00993C6E">
            <w:r>
              <w:t>2.0.8</w:t>
            </w:r>
          </w:p>
        </w:tc>
        <w:tc>
          <w:tcPr>
            <w:tcW w:w="1260" w:type="dxa"/>
          </w:tcPr>
          <w:p w14:paraId="4ED8154B" w14:textId="25657E89" w:rsidR="00F6760F" w:rsidRDefault="00B378E2" w:rsidP="00993C6E">
            <w:r>
              <w:t>Sam Tertzakian</w:t>
            </w:r>
          </w:p>
        </w:tc>
        <w:tc>
          <w:tcPr>
            <w:tcW w:w="5125" w:type="dxa"/>
          </w:tcPr>
          <w:p w14:paraId="52B5CAF7" w14:textId="3102073E" w:rsidR="00F6760F" w:rsidRDefault="00F6760F" w:rsidP="00993C6E">
            <w:r>
              <w:t>Incorporate changes by Charlie Arcuri.</w:t>
            </w:r>
          </w:p>
        </w:tc>
      </w:tr>
      <w:tr w:rsidR="00A72DED" w14:paraId="3D57CBE4" w14:textId="77777777" w:rsidTr="00BE79D0">
        <w:tc>
          <w:tcPr>
            <w:tcW w:w="1975" w:type="dxa"/>
          </w:tcPr>
          <w:p w14:paraId="4D9EB3AA" w14:textId="49B88BE0" w:rsidR="00A72DED" w:rsidRDefault="00A72DED" w:rsidP="00993C6E">
            <w:r>
              <w:t>January 2, 2018</w:t>
            </w:r>
          </w:p>
        </w:tc>
        <w:tc>
          <w:tcPr>
            <w:tcW w:w="990" w:type="dxa"/>
          </w:tcPr>
          <w:p w14:paraId="5C5F6D8D" w14:textId="2210BBCA" w:rsidR="00A72DED" w:rsidRDefault="00A72DED" w:rsidP="00993C6E">
            <w:r>
              <w:t>2.0.9</w:t>
            </w:r>
          </w:p>
        </w:tc>
        <w:tc>
          <w:tcPr>
            <w:tcW w:w="1260" w:type="dxa"/>
          </w:tcPr>
          <w:p w14:paraId="53FAB089" w14:textId="33A0F426" w:rsidR="00A72DED" w:rsidRDefault="00B378E2" w:rsidP="00993C6E">
            <w:r>
              <w:t>Sam Tertzakian</w:t>
            </w:r>
          </w:p>
        </w:tc>
        <w:tc>
          <w:tcPr>
            <w:tcW w:w="5125" w:type="dxa"/>
          </w:tcPr>
          <w:p w14:paraId="53534A57" w14:textId="3FF63268" w:rsidR="00A72DED" w:rsidRDefault="00A72DED" w:rsidP="00993C6E">
            <w:r>
              <w:t>Incorporate changes by Sweta Ananth.</w:t>
            </w:r>
          </w:p>
        </w:tc>
      </w:tr>
      <w:tr w:rsidR="001F48AA" w14:paraId="764CD000" w14:textId="77777777" w:rsidTr="00BE79D0">
        <w:tc>
          <w:tcPr>
            <w:tcW w:w="1975" w:type="dxa"/>
          </w:tcPr>
          <w:p w14:paraId="3EFB14F2" w14:textId="0BD94989" w:rsidR="001F48AA" w:rsidRDefault="001F48AA" w:rsidP="00993C6E">
            <w:r>
              <w:t>February 1, 2018</w:t>
            </w:r>
          </w:p>
        </w:tc>
        <w:tc>
          <w:tcPr>
            <w:tcW w:w="990" w:type="dxa"/>
          </w:tcPr>
          <w:p w14:paraId="415F5D2F" w14:textId="13D7AD20" w:rsidR="001F48AA" w:rsidRDefault="001F48AA" w:rsidP="00993C6E">
            <w:r>
              <w:t>2.1.</w:t>
            </w:r>
            <w:r w:rsidR="004D648C">
              <w:t>1</w:t>
            </w:r>
          </w:p>
        </w:tc>
        <w:tc>
          <w:tcPr>
            <w:tcW w:w="1260" w:type="dxa"/>
          </w:tcPr>
          <w:p w14:paraId="0286A2AE" w14:textId="5EB815E5" w:rsidR="001F48AA" w:rsidRDefault="00B378E2" w:rsidP="00993C6E">
            <w:r>
              <w:t>Sam Tertzakian</w:t>
            </w:r>
          </w:p>
        </w:tc>
        <w:tc>
          <w:tcPr>
            <w:tcW w:w="5125" w:type="dxa"/>
          </w:tcPr>
          <w:p w14:paraId="021B8F15" w14:textId="5281BA29" w:rsidR="001F48AA" w:rsidRDefault="001F48AA" w:rsidP="00993C6E">
            <w:r>
              <w:t>Incorporate changes by Scott Durland.</w:t>
            </w:r>
            <w:r w:rsidR="005B2D8C">
              <w:t xml:space="preserve"> Add diagrams.</w:t>
            </w:r>
          </w:p>
        </w:tc>
      </w:tr>
      <w:tr w:rsidR="00B37988" w14:paraId="6894A091" w14:textId="77777777" w:rsidTr="00BE79D0">
        <w:tc>
          <w:tcPr>
            <w:tcW w:w="1975" w:type="dxa"/>
          </w:tcPr>
          <w:p w14:paraId="14B5D72C" w14:textId="55B753C3" w:rsidR="00B37988" w:rsidRDefault="00B37988" w:rsidP="00993C6E">
            <w:r>
              <w:t>February 13, 2018</w:t>
            </w:r>
          </w:p>
        </w:tc>
        <w:tc>
          <w:tcPr>
            <w:tcW w:w="990" w:type="dxa"/>
          </w:tcPr>
          <w:p w14:paraId="1F0C6830" w14:textId="04D910ED" w:rsidR="00B37988" w:rsidRDefault="00B37988" w:rsidP="00993C6E">
            <w:r>
              <w:t>2.1.2</w:t>
            </w:r>
          </w:p>
        </w:tc>
        <w:tc>
          <w:tcPr>
            <w:tcW w:w="1260" w:type="dxa"/>
          </w:tcPr>
          <w:p w14:paraId="3A05AB91" w14:textId="2C36E054" w:rsidR="00B37988" w:rsidRDefault="00B378E2" w:rsidP="00993C6E">
            <w:r>
              <w:t>Sam Tertzakian</w:t>
            </w:r>
          </w:p>
        </w:tc>
        <w:tc>
          <w:tcPr>
            <w:tcW w:w="5125" w:type="dxa"/>
          </w:tcPr>
          <w:p w14:paraId="0693A103" w14:textId="75B3F77F" w:rsidR="00B37988" w:rsidRDefault="00B37988" w:rsidP="00993C6E">
            <w:r>
              <w:t>Edit authors.</w:t>
            </w:r>
          </w:p>
        </w:tc>
      </w:tr>
      <w:tr w:rsidR="00D27C82" w14:paraId="44E9F0B4" w14:textId="77777777" w:rsidTr="00BE79D0">
        <w:tc>
          <w:tcPr>
            <w:tcW w:w="1975" w:type="dxa"/>
          </w:tcPr>
          <w:p w14:paraId="55BBE18A" w14:textId="627E67AD" w:rsidR="00D27C82" w:rsidRDefault="00D27C82" w:rsidP="00993C6E">
            <w:r>
              <w:t>February 17, 2018</w:t>
            </w:r>
          </w:p>
        </w:tc>
        <w:tc>
          <w:tcPr>
            <w:tcW w:w="990" w:type="dxa"/>
          </w:tcPr>
          <w:p w14:paraId="23C840A1" w14:textId="232366E1" w:rsidR="00D27C82" w:rsidRDefault="00D27C82" w:rsidP="00993C6E">
            <w:r>
              <w:t>2.2.0</w:t>
            </w:r>
          </w:p>
        </w:tc>
        <w:tc>
          <w:tcPr>
            <w:tcW w:w="1260" w:type="dxa"/>
          </w:tcPr>
          <w:p w14:paraId="54641DA1" w14:textId="70F527CF" w:rsidR="00D27C82" w:rsidRDefault="00B378E2" w:rsidP="00993C6E">
            <w:r>
              <w:t>Sam Tertzakian</w:t>
            </w:r>
          </w:p>
        </w:tc>
        <w:tc>
          <w:tcPr>
            <w:tcW w:w="5125" w:type="dxa"/>
          </w:tcPr>
          <w:p w14:paraId="1FD18BB9" w14:textId="7AFE1CA0" w:rsidR="00D27C82" w:rsidRDefault="00D27C82" w:rsidP="00993C6E">
            <w:r>
              <w:t>Document Transport Modules.</w:t>
            </w:r>
          </w:p>
        </w:tc>
      </w:tr>
      <w:tr w:rsidR="00254BCB" w14:paraId="1261356C" w14:textId="77777777" w:rsidTr="00BE79D0">
        <w:tc>
          <w:tcPr>
            <w:tcW w:w="1975" w:type="dxa"/>
          </w:tcPr>
          <w:p w14:paraId="744ABCE2" w14:textId="08FB3157" w:rsidR="00254BCB" w:rsidRDefault="00254BCB" w:rsidP="00993C6E">
            <w:r>
              <w:t>March 8, 2018</w:t>
            </w:r>
          </w:p>
        </w:tc>
        <w:tc>
          <w:tcPr>
            <w:tcW w:w="990" w:type="dxa"/>
          </w:tcPr>
          <w:p w14:paraId="723D231C" w14:textId="3C901F5E" w:rsidR="00254BCB" w:rsidRDefault="00254BCB" w:rsidP="00993C6E">
            <w:r>
              <w:t>2.2.1</w:t>
            </w:r>
          </w:p>
        </w:tc>
        <w:tc>
          <w:tcPr>
            <w:tcW w:w="1260" w:type="dxa"/>
          </w:tcPr>
          <w:p w14:paraId="2E78D080" w14:textId="1BB7DED7" w:rsidR="00254BCB" w:rsidRDefault="00B378E2" w:rsidP="00993C6E">
            <w:r>
              <w:t>Sam Tertzakian</w:t>
            </w:r>
          </w:p>
        </w:tc>
        <w:tc>
          <w:tcPr>
            <w:tcW w:w="5125" w:type="dxa"/>
          </w:tcPr>
          <w:p w14:paraId="6BE3848E" w14:textId="1DA8009E" w:rsidR="00254BCB" w:rsidRDefault="00254BCB" w:rsidP="00993C6E">
            <w:r>
              <w:t>Update for reduced Client API surface</w:t>
            </w:r>
            <w:r w:rsidR="00DC0BE6">
              <w:t xml:space="preserve"> and Feature Modules.</w:t>
            </w:r>
          </w:p>
        </w:tc>
      </w:tr>
      <w:tr w:rsidR="00B643EC" w14:paraId="41EFC3D6" w14:textId="77777777" w:rsidTr="00BE79D0">
        <w:tc>
          <w:tcPr>
            <w:tcW w:w="1975" w:type="dxa"/>
          </w:tcPr>
          <w:p w14:paraId="17A117DD" w14:textId="2A20BE80" w:rsidR="00B643EC" w:rsidRDefault="00B643EC" w:rsidP="00993C6E">
            <w:r>
              <w:t>March 21, 2018</w:t>
            </w:r>
          </w:p>
        </w:tc>
        <w:tc>
          <w:tcPr>
            <w:tcW w:w="990" w:type="dxa"/>
          </w:tcPr>
          <w:p w14:paraId="1A1D4484" w14:textId="76B1AA00" w:rsidR="00B643EC" w:rsidRDefault="00B643EC" w:rsidP="00993C6E">
            <w:r>
              <w:t>2.2.2</w:t>
            </w:r>
          </w:p>
        </w:tc>
        <w:tc>
          <w:tcPr>
            <w:tcW w:w="1260" w:type="dxa"/>
          </w:tcPr>
          <w:p w14:paraId="6FDA3D83" w14:textId="4D79862F" w:rsidR="00B643EC" w:rsidRDefault="00B378E2" w:rsidP="00993C6E">
            <w:r>
              <w:t>Sam Tertzakian</w:t>
            </w:r>
          </w:p>
        </w:tc>
        <w:tc>
          <w:tcPr>
            <w:tcW w:w="5125" w:type="dxa"/>
          </w:tcPr>
          <w:p w14:paraId="2276C852" w14:textId="36538865" w:rsidR="00B643EC" w:rsidRDefault="00B643EC" w:rsidP="00993C6E">
            <w:r>
              <w:t>Update for updated Module declaration macros.</w:t>
            </w:r>
            <w:r w:rsidR="0052509D">
              <w:t xml:space="preserve"> Update to correct errors/omissions in version 2.2.1.</w:t>
            </w:r>
          </w:p>
        </w:tc>
      </w:tr>
      <w:tr w:rsidR="005C1E45" w14:paraId="5C9062A3" w14:textId="77777777" w:rsidTr="00BE79D0">
        <w:tc>
          <w:tcPr>
            <w:tcW w:w="1975" w:type="dxa"/>
          </w:tcPr>
          <w:p w14:paraId="2BD28DBC" w14:textId="3F3EE190" w:rsidR="005C1E45" w:rsidRDefault="005C1E45" w:rsidP="00993C6E">
            <w:r>
              <w:t>April 5, 2018</w:t>
            </w:r>
          </w:p>
        </w:tc>
        <w:tc>
          <w:tcPr>
            <w:tcW w:w="990" w:type="dxa"/>
          </w:tcPr>
          <w:p w14:paraId="479422D0" w14:textId="6E393EC5" w:rsidR="005C1E45" w:rsidRDefault="005C1E45" w:rsidP="00993C6E">
            <w:r>
              <w:t>2.3.0</w:t>
            </w:r>
          </w:p>
        </w:tc>
        <w:tc>
          <w:tcPr>
            <w:tcW w:w="1260" w:type="dxa"/>
          </w:tcPr>
          <w:p w14:paraId="19086446" w14:textId="3791D0E6" w:rsidR="005C1E45" w:rsidRDefault="00B378E2" w:rsidP="00993C6E">
            <w:r>
              <w:t>Sam Tertzakian</w:t>
            </w:r>
          </w:p>
        </w:tc>
        <w:tc>
          <w:tcPr>
            <w:tcW w:w="5125" w:type="dxa"/>
          </w:tcPr>
          <w:p w14:paraId="71FB9BAE" w14:textId="1C6E1559" w:rsidR="005C1E45" w:rsidRDefault="005C1E45" w:rsidP="00993C6E">
            <w:r>
              <w:t>Update for Module Libraries.</w:t>
            </w:r>
          </w:p>
        </w:tc>
      </w:tr>
      <w:tr w:rsidR="00840649" w14:paraId="547260A4" w14:textId="77777777" w:rsidTr="00BE79D0">
        <w:tc>
          <w:tcPr>
            <w:tcW w:w="1975" w:type="dxa"/>
          </w:tcPr>
          <w:p w14:paraId="67BE4823" w14:textId="298C3C4E" w:rsidR="00840649" w:rsidRDefault="00840649" w:rsidP="00993C6E">
            <w:r>
              <w:t>July 23, 2018</w:t>
            </w:r>
          </w:p>
        </w:tc>
        <w:tc>
          <w:tcPr>
            <w:tcW w:w="990" w:type="dxa"/>
          </w:tcPr>
          <w:p w14:paraId="09E24D38" w14:textId="4EE4AA95" w:rsidR="00840649" w:rsidRDefault="00840649" w:rsidP="00993C6E">
            <w:r>
              <w:t>2.3.1</w:t>
            </w:r>
          </w:p>
        </w:tc>
        <w:tc>
          <w:tcPr>
            <w:tcW w:w="1260" w:type="dxa"/>
          </w:tcPr>
          <w:p w14:paraId="49B92367" w14:textId="761FF6BC" w:rsidR="00840649" w:rsidRDefault="00B378E2" w:rsidP="00993C6E">
            <w:r>
              <w:t>Sam Tertzakian</w:t>
            </w:r>
          </w:p>
        </w:tc>
        <w:tc>
          <w:tcPr>
            <w:tcW w:w="5125" w:type="dxa"/>
          </w:tcPr>
          <w:p w14:paraId="5E8FF9E3" w14:textId="60AE072E" w:rsidR="00840649" w:rsidRDefault="00840649" w:rsidP="00993C6E">
            <w:r>
              <w:t>Update</w:t>
            </w:r>
            <w:r w:rsidR="0021294C">
              <w:t>d</w:t>
            </w:r>
            <w:r>
              <w:t xml:space="preserve"> for recent DMF changes. </w:t>
            </w:r>
          </w:p>
        </w:tc>
      </w:tr>
      <w:tr w:rsidR="0021294C" w14:paraId="2F3DB4BA" w14:textId="77777777" w:rsidTr="00BE79D0">
        <w:tc>
          <w:tcPr>
            <w:tcW w:w="1975" w:type="dxa"/>
          </w:tcPr>
          <w:p w14:paraId="67C90DA9" w14:textId="18855676" w:rsidR="0021294C" w:rsidRDefault="0021294C" w:rsidP="00993C6E">
            <w:r>
              <w:t>August 10, 201</w:t>
            </w:r>
            <w:ins w:id="10" w:author="Sam Tertzakian" w:date="2018-09-12T14:32:00Z">
              <w:r w:rsidR="00E87A1A">
                <w:t>8</w:t>
              </w:r>
            </w:ins>
            <w:del w:id="11" w:author="Sam Tertzakian" w:date="2018-09-12T14:32:00Z">
              <w:r w:rsidDel="00E87A1A">
                <w:delText>9</w:delText>
              </w:r>
            </w:del>
          </w:p>
        </w:tc>
        <w:tc>
          <w:tcPr>
            <w:tcW w:w="990" w:type="dxa"/>
          </w:tcPr>
          <w:p w14:paraId="271DEFD4" w14:textId="27405FCB" w:rsidR="0021294C" w:rsidRDefault="0021294C" w:rsidP="00993C6E">
            <w:r>
              <w:t>2.3.3</w:t>
            </w:r>
          </w:p>
        </w:tc>
        <w:tc>
          <w:tcPr>
            <w:tcW w:w="1260" w:type="dxa"/>
          </w:tcPr>
          <w:p w14:paraId="42864CEA" w14:textId="404BDD15" w:rsidR="0021294C" w:rsidRDefault="0021294C" w:rsidP="00993C6E">
            <w:r>
              <w:t>Sam Tertzakian</w:t>
            </w:r>
          </w:p>
        </w:tc>
        <w:tc>
          <w:tcPr>
            <w:tcW w:w="5125" w:type="dxa"/>
          </w:tcPr>
          <w:p w14:paraId="35418FFD" w14:textId="6189EE2A" w:rsidR="0021294C" w:rsidRDefault="0021294C" w:rsidP="00993C6E">
            <w:r>
              <w:t>Updated to correct some errors.</w:t>
            </w:r>
          </w:p>
        </w:tc>
      </w:tr>
      <w:tr w:rsidR="00D576FB" w14:paraId="3E4CB8AC" w14:textId="77777777" w:rsidTr="00BE79D0">
        <w:trPr>
          <w:ins w:id="12" w:author="Sam Tertzakian" w:date="2018-09-11T18:57:00Z"/>
        </w:trPr>
        <w:tc>
          <w:tcPr>
            <w:tcW w:w="1975" w:type="dxa"/>
          </w:tcPr>
          <w:p w14:paraId="7421B3E5" w14:textId="5630FB5C" w:rsidR="00D576FB" w:rsidRDefault="00D576FB" w:rsidP="00993C6E">
            <w:pPr>
              <w:rPr>
                <w:ins w:id="13" w:author="Sam Tertzakian" w:date="2018-09-11T18:57:00Z"/>
              </w:rPr>
            </w:pPr>
            <w:ins w:id="14" w:author="Sam Tertzakian" w:date="2018-09-11T18:57:00Z">
              <w:r>
                <w:t>September 1</w:t>
              </w:r>
            </w:ins>
            <w:ins w:id="15" w:author="Sam Tertzakian" w:date="2018-09-12T14:32:00Z">
              <w:r w:rsidR="00C96617">
                <w:t>2</w:t>
              </w:r>
            </w:ins>
            <w:ins w:id="16" w:author="Sam Tertzakian" w:date="2018-09-11T18:57:00Z">
              <w:r>
                <w:t>, 201</w:t>
              </w:r>
            </w:ins>
            <w:ins w:id="17" w:author="Sam Tertzakian" w:date="2018-09-12T14:32:00Z">
              <w:r w:rsidR="00E87A1A">
                <w:t>8</w:t>
              </w:r>
            </w:ins>
          </w:p>
        </w:tc>
        <w:tc>
          <w:tcPr>
            <w:tcW w:w="990" w:type="dxa"/>
          </w:tcPr>
          <w:p w14:paraId="4BFF6103" w14:textId="7B655A10" w:rsidR="00D576FB" w:rsidRDefault="00D576FB" w:rsidP="00993C6E">
            <w:pPr>
              <w:rPr>
                <w:ins w:id="18" w:author="Sam Tertzakian" w:date="2018-09-11T18:57:00Z"/>
              </w:rPr>
            </w:pPr>
            <w:ins w:id="19" w:author="Sam Tertzakian" w:date="2018-09-11T18:57:00Z">
              <w:r>
                <w:t>2.</w:t>
              </w:r>
            </w:ins>
            <w:ins w:id="20" w:author="Sam Tertzakian" w:date="2018-09-12T14:32:00Z">
              <w:r w:rsidR="00D007B1">
                <w:t>4</w:t>
              </w:r>
            </w:ins>
            <w:ins w:id="21" w:author="Sam Tertzakian" w:date="2018-09-11T18:57:00Z">
              <w:r>
                <w:t>.</w:t>
              </w:r>
            </w:ins>
            <w:ins w:id="22" w:author="Sam Tertzakian" w:date="2018-09-12T14:32:00Z">
              <w:r w:rsidR="00D007B1">
                <w:t>0</w:t>
              </w:r>
            </w:ins>
          </w:p>
        </w:tc>
        <w:tc>
          <w:tcPr>
            <w:tcW w:w="1260" w:type="dxa"/>
          </w:tcPr>
          <w:p w14:paraId="1F397DA5" w14:textId="2C8B1D64" w:rsidR="00D576FB" w:rsidRDefault="00D576FB" w:rsidP="00993C6E">
            <w:pPr>
              <w:rPr>
                <w:ins w:id="23" w:author="Sam Tertzakian" w:date="2018-09-11T18:57:00Z"/>
              </w:rPr>
            </w:pPr>
            <w:ins w:id="24" w:author="Sam Tertzakian" w:date="2018-09-11T18:57:00Z">
              <w:r>
                <w:t>Sam Tertzakian</w:t>
              </w:r>
            </w:ins>
          </w:p>
        </w:tc>
        <w:tc>
          <w:tcPr>
            <w:tcW w:w="5125" w:type="dxa"/>
          </w:tcPr>
          <w:p w14:paraId="7B95D657" w14:textId="0BFBA4E3" w:rsidR="00D576FB" w:rsidRDefault="00D576FB" w:rsidP="00993C6E">
            <w:pPr>
              <w:rPr>
                <w:ins w:id="25" w:author="Sam Tertzakian" w:date="2018-09-11T18:57:00Z"/>
              </w:rPr>
            </w:pPr>
            <w:ins w:id="26" w:author="Sam Tertzakian" w:date="2018-09-11T18:57:00Z">
              <w:r>
                <w:t xml:space="preserve">Updated to explain new APIs for creating </w:t>
              </w:r>
            </w:ins>
            <w:ins w:id="27" w:author="Sam Tertzakian" w:date="2018-09-11T18:58:00Z">
              <w:r>
                <w:t>Child Modules.</w:t>
              </w:r>
            </w:ins>
            <w:ins w:id="28" w:author="Sam Tertzakian" w:date="2018-09-11T20:30:00Z">
              <w:r w:rsidR="008175C7">
                <w:t xml:space="preserve"> Update examples to match cur</w:t>
              </w:r>
            </w:ins>
            <w:ins w:id="29" w:author="Sam Tertzakian" w:date="2018-09-11T20:31:00Z">
              <w:r w:rsidR="008175C7">
                <w:t>rent version of code.</w:t>
              </w:r>
              <w:r w:rsidR="005331F2">
                <w:t xml:space="preserve"> Update to add new APIs.</w:t>
              </w:r>
            </w:ins>
          </w:p>
        </w:tc>
      </w:tr>
    </w:tbl>
    <w:p w14:paraId="7A82BF57" w14:textId="51C1CAF8" w:rsidR="009F7656" w:rsidRDefault="009F7656">
      <w:pPr>
        <w:rPr>
          <w:rFonts w:asciiTheme="majorHAnsi" w:eastAsiaTheme="majorEastAsia" w:hAnsiTheme="majorHAnsi" w:cstheme="majorBidi"/>
          <w:color w:val="2F5496" w:themeColor="accent1" w:themeShade="BF"/>
          <w:sz w:val="32"/>
          <w:szCs w:val="32"/>
        </w:rPr>
      </w:pPr>
    </w:p>
    <w:p w14:paraId="2F0958BD" w14:textId="77777777" w:rsidR="00F91003" w:rsidRDefault="00F91003">
      <w:pPr>
        <w:rPr>
          <w:b/>
          <w:u w:val="single"/>
        </w:rPr>
      </w:pPr>
      <w:r>
        <w:rPr>
          <w:b/>
          <w:u w:val="single"/>
        </w:rPr>
        <w:br w:type="page"/>
      </w:r>
    </w:p>
    <w:p w14:paraId="0406300D" w14:textId="01B8F12F" w:rsidR="00FF4BF4" w:rsidRPr="008C355C" w:rsidRDefault="00FF4BF4" w:rsidP="00FF4BF4">
      <w:pPr>
        <w:jc w:val="center"/>
        <w:rPr>
          <w:b/>
          <w:u w:val="single"/>
        </w:rPr>
      </w:pPr>
      <w:r w:rsidRPr="008C355C">
        <w:rPr>
          <w:b/>
          <w:u w:val="single"/>
        </w:rPr>
        <w:lastRenderedPageBreak/>
        <w:t xml:space="preserve">Document </w:t>
      </w:r>
      <w:r>
        <w:rPr>
          <w:b/>
          <w:u w:val="single"/>
        </w:rPr>
        <w:t>Conventions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FF4BF4" w14:paraId="13E6F709" w14:textId="77777777" w:rsidTr="00BE79D0">
        <w:trPr>
          <w:trHeight w:val="271"/>
        </w:trPr>
        <w:tc>
          <w:tcPr>
            <w:tcW w:w="2965" w:type="dxa"/>
          </w:tcPr>
          <w:p w14:paraId="7C6E0A95" w14:textId="3BC90CBD" w:rsidR="00FF4BF4" w:rsidRPr="008C355C" w:rsidRDefault="00FF4BF4" w:rsidP="00993C6E">
            <w:pPr>
              <w:rPr>
                <w:b/>
              </w:rPr>
            </w:pPr>
            <w:r>
              <w:rPr>
                <w:b/>
              </w:rPr>
              <w:t>Convention</w:t>
            </w:r>
          </w:p>
        </w:tc>
        <w:tc>
          <w:tcPr>
            <w:tcW w:w="6367" w:type="dxa"/>
          </w:tcPr>
          <w:p w14:paraId="2498E83F" w14:textId="50534B97" w:rsidR="00FF4BF4" w:rsidRPr="008C355C" w:rsidRDefault="00FF4BF4" w:rsidP="00993C6E">
            <w:pPr>
              <w:rPr>
                <w:b/>
              </w:rPr>
            </w:pPr>
            <w:r>
              <w:rPr>
                <w:b/>
              </w:rPr>
              <w:t>Meaning</w:t>
            </w:r>
          </w:p>
        </w:tc>
      </w:tr>
      <w:tr w:rsidR="00FF4BF4" w14:paraId="119638C2" w14:textId="77777777" w:rsidTr="00BE79D0">
        <w:trPr>
          <w:trHeight w:val="555"/>
        </w:trPr>
        <w:tc>
          <w:tcPr>
            <w:tcW w:w="2965" w:type="dxa"/>
          </w:tcPr>
          <w:p w14:paraId="6B4AABA8" w14:textId="6D39B44E" w:rsidR="00FF4BF4" w:rsidRDefault="00FF4BF4" w:rsidP="00993C6E">
            <w:r>
              <w:t>DMF</w:t>
            </w:r>
          </w:p>
        </w:tc>
        <w:tc>
          <w:tcPr>
            <w:tcW w:w="6367" w:type="dxa"/>
          </w:tcPr>
          <w:p w14:paraId="2AA83216" w14:textId="4BA90DE0" w:rsidR="00FF4BF4" w:rsidRDefault="00FF4BF4" w:rsidP="00993C6E">
            <w:r>
              <w:t>Driver Module Framework</w:t>
            </w:r>
          </w:p>
        </w:tc>
      </w:tr>
      <w:tr w:rsidR="0050779D" w14:paraId="74E932AF" w14:textId="77777777" w:rsidTr="00BE79D0">
        <w:trPr>
          <w:trHeight w:val="555"/>
        </w:trPr>
        <w:tc>
          <w:tcPr>
            <w:tcW w:w="2965" w:type="dxa"/>
          </w:tcPr>
          <w:p w14:paraId="1B3E7847" w14:textId="638DF07D" w:rsidR="0050779D" w:rsidRDefault="0050779D" w:rsidP="0050779D">
            <w:r>
              <w:t>WDF</w:t>
            </w:r>
          </w:p>
        </w:tc>
        <w:tc>
          <w:tcPr>
            <w:tcW w:w="6367" w:type="dxa"/>
          </w:tcPr>
          <w:p w14:paraId="4698F483" w14:textId="574FD954" w:rsidR="0050779D" w:rsidRDefault="0050779D" w:rsidP="0050779D">
            <w:r>
              <w:t>Windows Driver Framework (KMDF or UMDF).</w:t>
            </w:r>
          </w:p>
        </w:tc>
      </w:tr>
      <w:tr w:rsidR="00D719A5" w14:paraId="30BA5654" w14:textId="77777777" w:rsidTr="00BE79D0">
        <w:trPr>
          <w:trHeight w:val="555"/>
        </w:trPr>
        <w:tc>
          <w:tcPr>
            <w:tcW w:w="2965" w:type="dxa"/>
          </w:tcPr>
          <w:p w14:paraId="430D1432" w14:textId="680896A0" w:rsidR="00D719A5" w:rsidRDefault="00D719A5" w:rsidP="0050779D">
            <w:r>
              <w:t>WDM</w:t>
            </w:r>
          </w:p>
        </w:tc>
        <w:tc>
          <w:tcPr>
            <w:tcW w:w="6367" w:type="dxa"/>
          </w:tcPr>
          <w:p w14:paraId="67CCA3F2" w14:textId="19182FFE" w:rsidR="00D719A5" w:rsidRDefault="00D719A5" w:rsidP="0050779D">
            <w:r>
              <w:t>Windows Driver Model. The layered driver model that the Windows operating system uses to organize device drivers.</w:t>
            </w:r>
          </w:p>
        </w:tc>
      </w:tr>
      <w:tr w:rsidR="0050779D" w14:paraId="52A847AC" w14:textId="77777777" w:rsidTr="00BE79D0">
        <w:trPr>
          <w:trHeight w:val="555"/>
        </w:trPr>
        <w:tc>
          <w:tcPr>
            <w:tcW w:w="2965" w:type="dxa"/>
          </w:tcPr>
          <w:p w14:paraId="62FED18E" w14:textId="2A60CD82" w:rsidR="0050779D" w:rsidRDefault="0050779D" w:rsidP="0050779D">
            <w:r>
              <w:t>Module</w:t>
            </w:r>
          </w:p>
        </w:tc>
        <w:tc>
          <w:tcPr>
            <w:tcW w:w="6367" w:type="dxa"/>
          </w:tcPr>
          <w:p w14:paraId="64BA1AF0" w14:textId="44C6EE8D" w:rsidR="0050779D" w:rsidRDefault="0050779D" w:rsidP="00074FAD">
            <w:r>
              <w:t xml:space="preserve">A DMF Module. </w:t>
            </w:r>
            <w:r w:rsidR="00074FAD">
              <w:t>A set of code</w:t>
            </w:r>
            <w:r>
              <w:t xml:space="preserve"> that has a specific structure that is compatible with the DMF framework.</w:t>
            </w:r>
          </w:p>
        </w:tc>
      </w:tr>
      <w:tr w:rsidR="00D22165" w14:paraId="49E5386A" w14:textId="77777777" w:rsidTr="00BE79D0">
        <w:trPr>
          <w:trHeight w:val="555"/>
        </w:trPr>
        <w:tc>
          <w:tcPr>
            <w:tcW w:w="2965" w:type="dxa"/>
          </w:tcPr>
          <w:p w14:paraId="2F4F529F" w14:textId="77777777" w:rsidR="00D22165" w:rsidRDefault="00D22165" w:rsidP="00D22165">
            <w:r>
              <w:t>Child Module</w:t>
            </w:r>
          </w:p>
        </w:tc>
        <w:tc>
          <w:tcPr>
            <w:tcW w:w="6367" w:type="dxa"/>
          </w:tcPr>
          <w:p w14:paraId="112169D1" w14:textId="77777777" w:rsidR="00D22165" w:rsidRDefault="00D22165" w:rsidP="00D22165">
            <w:r>
              <w:t xml:space="preserve">A Module that is instantiated by another Module. </w:t>
            </w:r>
          </w:p>
        </w:tc>
      </w:tr>
      <w:tr w:rsidR="00D22165" w14:paraId="006B1D89" w14:textId="77777777" w:rsidTr="00BE79D0">
        <w:trPr>
          <w:trHeight w:val="555"/>
        </w:trPr>
        <w:tc>
          <w:tcPr>
            <w:tcW w:w="2965" w:type="dxa"/>
          </w:tcPr>
          <w:p w14:paraId="79B20AE7" w14:textId="77777777" w:rsidR="00D22165" w:rsidRDefault="00D22165" w:rsidP="00D22165">
            <w:r>
              <w:t>Parent Module</w:t>
            </w:r>
          </w:p>
        </w:tc>
        <w:tc>
          <w:tcPr>
            <w:tcW w:w="6367" w:type="dxa"/>
          </w:tcPr>
          <w:p w14:paraId="3E593C4D" w14:textId="77777777" w:rsidR="00D22165" w:rsidRDefault="00D22165" w:rsidP="00D22165">
            <w:r>
              <w:t xml:space="preserve">A Module that instantiates a Child Module. </w:t>
            </w:r>
          </w:p>
        </w:tc>
      </w:tr>
      <w:tr w:rsidR="0050779D" w14:paraId="1EEE43B6" w14:textId="77777777" w:rsidTr="00BE79D0">
        <w:trPr>
          <w:trHeight w:val="555"/>
        </w:trPr>
        <w:tc>
          <w:tcPr>
            <w:tcW w:w="2965" w:type="dxa"/>
          </w:tcPr>
          <w:p w14:paraId="3CC72356" w14:textId="55B2D167" w:rsidR="0050779D" w:rsidRDefault="0050779D" w:rsidP="0050779D">
            <w:r>
              <w:t>Client Driver</w:t>
            </w:r>
          </w:p>
        </w:tc>
        <w:tc>
          <w:tcPr>
            <w:tcW w:w="6367" w:type="dxa"/>
          </w:tcPr>
          <w:p w14:paraId="3EA36F36" w14:textId="2766D8C1" w:rsidR="0050779D" w:rsidRDefault="0050779D" w:rsidP="0050779D">
            <w:r>
              <w:t>A WDF device driver that uses DMF.</w:t>
            </w:r>
          </w:p>
        </w:tc>
      </w:tr>
      <w:tr w:rsidR="0050779D" w14:paraId="274BE588" w14:textId="77777777" w:rsidTr="00BE79D0">
        <w:trPr>
          <w:trHeight w:val="555"/>
        </w:trPr>
        <w:tc>
          <w:tcPr>
            <w:tcW w:w="2965" w:type="dxa"/>
          </w:tcPr>
          <w:p w14:paraId="1FDE9202" w14:textId="693BF2C2" w:rsidR="0050779D" w:rsidRDefault="0050779D" w:rsidP="0050779D">
            <w:r>
              <w:t>Client</w:t>
            </w:r>
          </w:p>
        </w:tc>
        <w:tc>
          <w:tcPr>
            <w:tcW w:w="6367" w:type="dxa"/>
          </w:tcPr>
          <w:p w14:paraId="38942B3F" w14:textId="3027C78F" w:rsidR="0050779D" w:rsidRDefault="008F0E66" w:rsidP="0050779D">
            <w:r>
              <w:t xml:space="preserve">The user of a </w:t>
            </w:r>
            <w:r w:rsidR="00D22165">
              <w:t>M</w:t>
            </w:r>
            <w:r>
              <w:t xml:space="preserve">odule; the code being served by a </w:t>
            </w:r>
            <w:r w:rsidR="00D22165">
              <w:t>M</w:t>
            </w:r>
            <w:r>
              <w:t xml:space="preserve">odule. It </w:t>
            </w:r>
            <w:r w:rsidR="00D22165">
              <w:t>can</w:t>
            </w:r>
            <w:r>
              <w:t xml:space="preserve"> either be a </w:t>
            </w:r>
            <w:r w:rsidR="00A25A37">
              <w:t>P</w:t>
            </w:r>
            <w:r>
              <w:t xml:space="preserve">arent </w:t>
            </w:r>
            <w:r w:rsidR="00D22165">
              <w:t>M</w:t>
            </w:r>
            <w:r>
              <w:t xml:space="preserve">odule or a </w:t>
            </w:r>
            <w:r w:rsidR="00A25A37">
              <w:t>C</w:t>
            </w:r>
            <w:r>
              <w:t xml:space="preserve">lient </w:t>
            </w:r>
            <w:r w:rsidR="00A25A37">
              <w:t>D</w:t>
            </w:r>
            <w:r>
              <w:t>river.</w:t>
            </w:r>
          </w:p>
        </w:tc>
      </w:tr>
      <w:tr w:rsidR="005C1E45" w14:paraId="37113C4A" w14:textId="77777777" w:rsidTr="00BE79D0">
        <w:trPr>
          <w:trHeight w:val="555"/>
        </w:trPr>
        <w:tc>
          <w:tcPr>
            <w:tcW w:w="2965" w:type="dxa"/>
          </w:tcPr>
          <w:p w14:paraId="5119971D" w14:textId="4884D8D9" w:rsidR="005C1E45" w:rsidRDefault="005C1E45" w:rsidP="0050779D">
            <w:r>
              <w:t>Library</w:t>
            </w:r>
          </w:p>
        </w:tc>
        <w:tc>
          <w:tcPr>
            <w:tcW w:w="6367" w:type="dxa"/>
          </w:tcPr>
          <w:p w14:paraId="5DC704D5" w14:textId="066811A4" w:rsidR="005C1E45" w:rsidRDefault="005C1E45" w:rsidP="0050779D">
            <w:r>
              <w:t>A library of DMF Modules. It differs from “library” which is an arbitrary .lib file which contains reusable code in a binary format.</w:t>
            </w:r>
          </w:p>
        </w:tc>
      </w:tr>
      <w:tr w:rsidR="005C1E45" w14:paraId="3925665A" w14:textId="77777777" w:rsidTr="00BE79D0">
        <w:trPr>
          <w:trHeight w:val="555"/>
        </w:trPr>
        <w:tc>
          <w:tcPr>
            <w:tcW w:w="2965" w:type="dxa"/>
          </w:tcPr>
          <w:p w14:paraId="1CC1FF95" w14:textId="585064CB" w:rsidR="005C1E45" w:rsidRDefault="005C1E45" w:rsidP="0050779D">
            <w:r>
              <w:t>Module Include File</w:t>
            </w:r>
          </w:p>
        </w:tc>
        <w:tc>
          <w:tcPr>
            <w:tcW w:w="6367" w:type="dxa"/>
          </w:tcPr>
          <w:p w14:paraId="5976AF06" w14:textId="7C625CB8" w:rsidR="005C1E45" w:rsidRDefault="005C1E45" w:rsidP="0050779D">
            <w:r>
              <w:t>A</w:t>
            </w:r>
            <w:ins w:id="30" w:author="Sam Tertzakian" w:date="2018-09-11T18:58:00Z">
              <w:r w:rsidR="00D576FB">
                <w:t>n</w:t>
              </w:r>
            </w:ins>
            <w:r>
              <w:t xml:space="preserve"> .h file that contains all the information needed for a Client to instantiate and use a Module.</w:t>
            </w:r>
          </w:p>
        </w:tc>
      </w:tr>
      <w:tr w:rsidR="005C1E45" w14:paraId="66B9A3C3" w14:textId="77777777" w:rsidTr="00BE79D0">
        <w:trPr>
          <w:trHeight w:val="555"/>
        </w:trPr>
        <w:tc>
          <w:tcPr>
            <w:tcW w:w="2965" w:type="dxa"/>
          </w:tcPr>
          <w:p w14:paraId="3A0AF148" w14:textId="3B2DC10F" w:rsidR="005C1E45" w:rsidRDefault="005C1E45" w:rsidP="0050779D">
            <w:r>
              <w:t>Library Include File</w:t>
            </w:r>
          </w:p>
        </w:tc>
        <w:tc>
          <w:tcPr>
            <w:tcW w:w="6367" w:type="dxa"/>
          </w:tcPr>
          <w:p w14:paraId="50D717D2" w14:textId="648BF694" w:rsidR="005C1E45" w:rsidRDefault="005C1E45" w:rsidP="0050779D">
            <w:r>
              <w:t>A</w:t>
            </w:r>
            <w:ins w:id="31" w:author="Sam Tertzakian" w:date="2018-09-11T18:58:00Z">
              <w:r w:rsidR="00D576FB">
                <w:t>n</w:t>
              </w:r>
            </w:ins>
            <w:r>
              <w:t xml:space="preserve"> .h file that contains all the information needed for a Client to instantiate and use Modules in a </w:t>
            </w:r>
            <w:r w:rsidR="004C6210">
              <w:t>specific</w:t>
            </w:r>
            <w:r>
              <w:t xml:space="preserve"> Library.</w:t>
            </w:r>
          </w:p>
        </w:tc>
      </w:tr>
    </w:tbl>
    <w:p w14:paraId="1294742C" w14:textId="2B8E8241" w:rsidR="00FF4BF4" w:rsidRDefault="00FF4BF4">
      <w:pPr>
        <w:rPr>
          <w:rFonts w:asciiTheme="majorHAnsi" w:eastAsiaTheme="majorEastAsia" w:hAnsiTheme="majorHAnsi" w:cstheme="majorBidi"/>
          <w:color w:val="2F5496" w:themeColor="accent1" w:themeShade="BF"/>
          <w:sz w:val="32"/>
          <w:szCs w:val="32"/>
        </w:rPr>
      </w:pPr>
    </w:p>
    <w:p w14:paraId="6A7DB636" w14:textId="77777777" w:rsidR="00F91003" w:rsidRDefault="00F91003">
      <w:pPr>
        <w:rPr>
          <w:b/>
          <w:u w:val="single"/>
        </w:rPr>
      </w:pPr>
      <w:r>
        <w:rPr>
          <w:b/>
          <w:u w:val="single"/>
        </w:rPr>
        <w:br w:type="page"/>
      </w:r>
    </w:p>
    <w:p w14:paraId="58483E42" w14:textId="639053C7" w:rsidR="00911167" w:rsidRDefault="00911167" w:rsidP="00911167">
      <w:pPr>
        <w:jc w:val="center"/>
        <w:rPr>
          <w:b/>
          <w:u w:val="single"/>
        </w:rPr>
      </w:pPr>
      <w:r w:rsidRPr="008C355C">
        <w:rPr>
          <w:b/>
          <w:u w:val="single"/>
        </w:rPr>
        <w:lastRenderedPageBreak/>
        <w:t>Document</w:t>
      </w:r>
      <w:r>
        <w:rPr>
          <w:b/>
          <w:u w:val="single"/>
        </w:rPr>
        <w:t>ation Guide</w:t>
      </w:r>
    </w:p>
    <w:p w14:paraId="32EADF46" w14:textId="414EF952" w:rsidR="00AB50E2" w:rsidRPr="008C355C" w:rsidRDefault="00AB50E2" w:rsidP="00AB50E2">
      <w:r>
        <w:t>This document is part of a family of documents that explain DMF…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367"/>
      </w:tblGrid>
      <w:tr w:rsidR="00911167" w14:paraId="5C9B18F8" w14:textId="77777777" w:rsidTr="00806EBE">
        <w:trPr>
          <w:trHeight w:val="271"/>
        </w:trPr>
        <w:tc>
          <w:tcPr>
            <w:tcW w:w="2965" w:type="dxa"/>
          </w:tcPr>
          <w:p w14:paraId="668943D0" w14:textId="7D8AE739" w:rsidR="00911167" w:rsidRPr="008C355C" w:rsidRDefault="006B5D83" w:rsidP="00911167">
            <w:pPr>
              <w:rPr>
                <w:b/>
              </w:rPr>
            </w:pPr>
            <w:r>
              <w:rPr>
                <w:b/>
              </w:rPr>
              <w:t>Document Title</w:t>
            </w:r>
          </w:p>
        </w:tc>
        <w:tc>
          <w:tcPr>
            <w:tcW w:w="6367" w:type="dxa"/>
          </w:tcPr>
          <w:p w14:paraId="3AFB7A99" w14:textId="130B9B3E" w:rsidR="00911167" w:rsidRPr="008C355C" w:rsidRDefault="006B5D83" w:rsidP="00911167">
            <w:pPr>
              <w:rPr>
                <w:b/>
              </w:rPr>
            </w:pPr>
            <w:r>
              <w:rPr>
                <w:b/>
              </w:rPr>
              <w:t>Purpose</w:t>
            </w:r>
          </w:p>
        </w:tc>
      </w:tr>
      <w:tr w:rsidR="003E3DB0" w14:paraId="2EC318BB" w14:textId="77777777" w:rsidTr="00806EBE">
        <w:trPr>
          <w:trHeight w:val="555"/>
        </w:trPr>
        <w:tc>
          <w:tcPr>
            <w:tcW w:w="2965" w:type="dxa"/>
          </w:tcPr>
          <w:p w14:paraId="67125541" w14:textId="4CBBA4FA" w:rsidR="003E3DB0" w:rsidRPr="003E3DB0" w:rsidRDefault="003E3DB0" w:rsidP="003E3DB0">
            <w:r w:rsidRPr="006B5D83">
              <w:rPr>
                <w:i/>
              </w:rPr>
              <w:t>Device Driver Writing Considerations</w:t>
            </w:r>
            <w:r w:rsidR="00A17DDA">
              <w:rPr>
                <w:i/>
              </w:rPr>
              <w:t>: An Introduction to DMF</w:t>
            </w:r>
          </w:p>
        </w:tc>
        <w:tc>
          <w:tcPr>
            <w:tcW w:w="6367" w:type="dxa"/>
          </w:tcPr>
          <w:p w14:paraId="455D7E4D" w14:textId="7A799E55" w:rsidR="003E3DB0" w:rsidRDefault="003E3DB0" w:rsidP="003E3DB0">
            <w:r>
              <w:t>This document discusses issues device driver authors need to consider when writing device drivers. Furthermore, this document lays out the case for why DMF exists and why it can help device driver programmers.</w:t>
            </w:r>
          </w:p>
        </w:tc>
      </w:tr>
      <w:tr w:rsidR="00911167" w14:paraId="414B397E" w14:textId="77777777" w:rsidTr="00806EBE">
        <w:trPr>
          <w:trHeight w:val="555"/>
        </w:trPr>
        <w:tc>
          <w:tcPr>
            <w:tcW w:w="2965" w:type="dxa"/>
          </w:tcPr>
          <w:p w14:paraId="4519D6AF" w14:textId="58E588F1" w:rsidR="00911167" w:rsidRPr="007F505F" w:rsidRDefault="00911167" w:rsidP="00911167">
            <w:r w:rsidRPr="006B5D83">
              <w:rPr>
                <w:i/>
              </w:rPr>
              <w:t>Driver Module Framework</w:t>
            </w:r>
            <w:r w:rsidR="007D30FF" w:rsidRPr="006B5D83">
              <w:rPr>
                <w:i/>
              </w:rPr>
              <w:t xml:space="preserve"> (DMF)</w:t>
            </w:r>
            <w:r w:rsidR="007F505F">
              <w:rPr>
                <w:i/>
              </w:rPr>
              <w:t xml:space="preserve"> </w:t>
            </w:r>
            <w:r w:rsidR="007F505F">
              <w:t>(this document)</w:t>
            </w:r>
          </w:p>
        </w:tc>
        <w:tc>
          <w:tcPr>
            <w:tcW w:w="6367" w:type="dxa"/>
          </w:tcPr>
          <w:p w14:paraId="0B4DC355" w14:textId="0CC22F99" w:rsidR="00911167" w:rsidRDefault="00911167" w:rsidP="00911167">
            <w:r>
              <w:t>This document</w:t>
            </w:r>
            <w:r w:rsidR="007D30FF">
              <w:t xml:space="preserve"> </w:t>
            </w:r>
            <w:r>
              <w:t>explains the DMF API and how to use it.</w:t>
            </w:r>
            <w:r w:rsidR="00F91003">
              <w:t xml:space="preserve"> As you read this document, please have access to the source code so you can have a better view of how the APIs are used.</w:t>
            </w:r>
          </w:p>
        </w:tc>
      </w:tr>
      <w:tr w:rsidR="00911167" w14:paraId="5C284FB4" w14:textId="77777777" w:rsidTr="00806EBE">
        <w:trPr>
          <w:trHeight w:val="555"/>
        </w:trPr>
        <w:tc>
          <w:tcPr>
            <w:tcW w:w="2965" w:type="dxa"/>
          </w:tcPr>
          <w:p w14:paraId="0F2389BB" w14:textId="73781F90" w:rsidR="00911167" w:rsidRPr="006B5D83" w:rsidRDefault="00911167" w:rsidP="00911167">
            <w:pPr>
              <w:rPr>
                <w:i/>
              </w:rPr>
            </w:pPr>
            <w:r w:rsidRPr="006B5D83">
              <w:rPr>
                <w:i/>
              </w:rPr>
              <w:t>BranchTrack</w:t>
            </w:r>
          </w:p>
        </w:tc>
        <w:tc>
          <w:tcPr>
            <w:tcW w:w="6367" w:type="dxa"/>
          </w:tcPr>
          <w:p w14:paraId="61678A0F" w14:textId="1D8D1B4D" w:rsidR="00911167" w:rsidRDefault="00911167" w:rsidP="00911167">
            <w:r>
              <w:t xml:space="preserve">This document explains what BranchTrack is and how to use it. </w:t>
            </w:r>
            <w:r w:rsidR="00B902DC">
              <w:t>(BranchTrack requires DMF.)</w:t>
            </w:r>
            <w:r w:rsidR="00F91003">
              <w:t xml:space="preserve"> As you read this document, please have access to the source code so you can have a better view of how the APIs are used.</w:t>
            </w:r>
          </w:p>
        </w:tc>
      </w:tr>
    </w:tbl>
    <w:p w14:paraId="665AF544" w14:textId="710CE7E0" w:rsidR="00FF4BF4" w:rsidRDefault="00FF4BF4" w:rsidP="008301A3"/>
    <w:p w14:paraId="4C88D21E" w14:textId="340134C7" w:rsidR="00D7369A" w:rsidRDefault="00D7369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EastAsia" w:hAnsiTheme="minorHAnsi" w:cstheme="minorBidi"/>
          <w:b w:val="0"/>
          <w:bCs w:val="0"/>
          <w:smallCaps w:val="0"/>
          <w:color w:val="auto"/>
          <w:sz w:val="22"/>
          <w:szCs w:val="22"/>
        </w:rPr>
        <w:id w:val="-1329366671"/>
        <w:docPartObj>
          <w:docPartGallery w:val="Table of Contents"/>
          <w:docPartUnique/>
        </w:docPartObj>
      </w:sdtPr>
      <w:sdtEndPr>
        <w:rPr>
          <w:noProof/>
        </w:rPr>
      </w:sdtEndPr>
      <w:sdtContent>
        <w:p w14:paraId="00A17B8D" w14:textId="15C241C5" w:rsidR="003E3DB0" w:rsidRDefault="003E3DB0" w:rsidP="003E3DB0">
          <w:pPr>
            <w:pStyle w:val="TOCHeading"/>
            <w:numPr>
              <w:ilvl w:val="0"/>
              <w:numId w:val="0"/>
            </w:numPr>
          </w:pPr>
          <w:r>
            <w:t>Contents</w:t>
          </w:r>
        </w:p>
        <w:p w14:paraId="4F37DC8D" w14:textId="3719C806" w:rsidR="00637009" w:rsidRDefault="003E3DB0">
          <w:pPr>
            <w:pStyle w:val="TOC1"/>
            <w:tabs>
              <w:tab w:val="left" w:pos="440"/>
              <w:tab w:val="right" w:leader="dot" w:pos="9350"/>
            </w:tabs>
            <w:rPr>
              <w:ins w:id="32" w:author="Sam Tertzakian" w:date="2018-09-12T14:37:00Z"/>
              <w:rFonts w:cstheme="minorBidi"/>
              <w:noProof/>
            </w:rPr>
          </w:pPr>
          <w:r>
            <w:fldChar w:fldCharType="begin"/>
          </w:r>
          <w:r>
            <w:instrText xml:space="preserve"> TOC \o "1-3" \h \z \u </w:instrText>
          </w:r>
          <w:r>
            <w:fldChar w:fldCharType="separate"/>
          </w:r>
          <w:ins w:id="33" w:author="Sam Tertzakian" w:date="2018-09-12T14:37:00Z">
            <w:r w:rsidR="00637009" w:rsidRPr="007D406B">
              <w:rPr>
                <w:rStyle w:val="Hyperlink"/>
                <w:noProof/>
              </w:rPr>
              <w:fldChar w:fldCharType="begin"/>
            </w:r>
            <w:r w:rsidR="00637009" w:rsidRPr="007D406B">
              <w:rPr>
                <w:rStyle w:val="Hyperlink"/>
                <w:noProof/>
              </w:rPr>
              <w:instrText xml:space="preserve"> </w:instrText>
            </w:r>
            <w:r w:rsidR="00637009">
              <w:rPr>
                <w:noProof/>
              </w:rPr>
              <w:instrText>HYPERLINK \l "_Toc524527472"</w:instrText>
            </w:r>
            <w:r w:rsidR="00637009" w:rsidRPr="007D406B">
              <w:rPr>
                <w:rStyle w:val="Hyperlink"/>
                <w:noProof/>
              </w:rPr>
              <w:instrText xml:space="preserve"> </w:instrText>
            </w:r>
            <w:r w:rsidR="00637009" w:rsidRPr="007D406B">
              <w:rPr>
                <w:rStyle w:val="Hyperlink"/>
                <w:noProof/>
              </w:rPr>
              <w:fldChar w:fldCharType="separate"/>
            </w:r>
            <w:r w:rsidR="00637009" w:rsidRPr="007D406B">
              <w:rPr>
                <w:rStyle w:val="Hyperlink"/>
                <w:noProof/>
              </w:rPr>
              <w:t>1</w:t>
            </w:r>
            <w:r w:rsidR="00637009">
              <w:rPr>
                <w:rFonts w:cstheme="minorBidi"/>
                <w:noProof/>
              </w:rPr>
              <w:tab/>
            </w:r>
            <w:r w:rsidR="00637009" w:rsidRPr="007D406B">
              <w:rPr>
                <w:rStyle w:val="Hyperlink"/>
                <w:noProof/>
              </w:rPr>
              <w:t>What is the Driver Module Framework (DMF)?</w:t>
            </w:r>
            <w:r w:rsidR="00637009">
              <w:rPr>
                <w:noProof/>
                <w:webHidden/>
              </w:rPr>
              <w:tab/>
            </w:r>
            <w:r w:rsidR="00637009">
              <w:rPr>
                <w:noProof/>
                <w:webHidden/>
              </w:rPr>
              <w:fldChar w:fldCharType="begin"/>
            </w:r>
            <w:r w:rsidR="00637009">
              <w:rPr>
                <w:noProof/>
                <w:webHidden/>
              </w:rPr>
              <w:instrText xml:space="preserve"> PAGEREF _Toc524527472 \h </w:instrText>
            </w:r>
          </w:ins>
          <w:r w:rsidR="00637009">
            <w:rPr>
              <w:noProof/>
              <w:webHidden/>
            </w:rPr>
          </w:r>
          <w:r w:rsidR="00637009">
            <w:rPr>
              <w:noProof/>
              <w:webHidden/>
            </w:rPr>
            <w:fldChar w:fldCharType="separate"/>
          </w:r>
          <w:ins w:id="34" w:author="Sam Tertzakian" w:date="2018-09-12T15:58:00Z">
            <w:r w:rsidR="00AC6798">
              <w:rPr>
                <w:noProof/>
                <w:webHidden/>
              </w:rPr>
              <w:t>11</w:t>
            </w:r>
          </w:ins>
          <w:ins w:id="35" w:author="Sam Tertzakian" w:date="2018-09-12T14:37:00Z">
            <w:r w:rsidR="00637009">
              <w:rPr>
                <w:noProof/>
                <w:webHidden/>
              </w:rPr>
              <w:fldChar w:fldCharType="end"/>
            </w:r>
            <w:r w:rsidR="00637009" w:rsidRPr="007D406B">
              <w:rPr>
                <w:rStyle w:val="Hyperlink"/>
                <w:noProof/>
              </w:rPr>
              <w:fldChar w:fldCharType="end"/>
            </w:r>
          </w:ins>
        </w:p>
        <w:p w14:paraId="2D14F85F" w14:textId="5FDA7454" w:rsidR="00637009" w:rsidRDefault="00637009">
          <w:pPr>
            <w:pStyle w:val="TOC2"/>
            <w:tabs>
              <w:tab w:val="left" w:pos="880"/>
              <w:tab w:val="right" w:leader="dot" w:pos="9350"/>
            </w:tabs>
            <w:rPr>
              <w:ins w:id="36" w:author="Sam Tertzakian" w:date="2018-09-12T14:37:00Z"/>
              <w:rFonts w:cstheme="minorBidi"/>
              <w:noProof/>
            </w:rPr>
          </w:pPr>
          <w:ins w:id="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"_Toc524527473"</w:instrText>
            </w:r>
            <w:r w:rsidRPr="007D406B">
              <w:rPr>
                <w:rStyle w:val="Hyperlink"/>
                <w:noProof/>
              </w:rPr>
              <w:instrText xml:space="preserve"> </w:instrText>
            </w:r>
            <w:r w:rsidRPr="007D406B">
              <w:rPr>
                <w:rStyle w:val="Hyperlink"/>
                <w:noProof/>
              </w:rPr>
              <w:fldChar w:fldCharType="separate"/>
            </w:r>
            <w:r w:rsidRPr="007D406B">
              <w:rPr>
                <w:rStyle w:val="Hyperlink"/>
                <w:rFonts w:eastAsia="Times New Roman"/>
                <w:noProof/>
              </w:rPr>
              <w:t>1.1</w:t>
            </w:r>
            <w:r>
              <w:rPr>
                <w:rFonts w:cstheme="minorBidi"/>
                <w:noProof/>
              </w:rPr>
              <w:tab/>
            </w:r>
            <w:r w:rsidRPr="007D406B">
              <w:rPr>
                <w:rStyle w:val="Hyperlink"/>
                <w:rFonts w:eastAsia="Times New Roman"/>
                <w:noProof/>
              </w:rPr>
              <w:t>Goals of DMF</w:t>
            </w:r>
            <w:r>
              <w:rPr>
                <w:noProof/>
                <w:webHidden/>
              </w:rPr>
              <w:tab/>
            </w:r>
            <w:r>
              <w:rPr>
                <w:noProof/>
                <w:webHidden/>
              </w:rPr>
              <w:fldChar w:fldCharType="begin"/>
            </w:r>
            <w:r>
              <w:rPr>
                <w:noProof/>
                <w:webHidden/>
              </w:rPr>
              <w:instrText xml:space="preserve"> PAGEREF _Toc524527473 \h </w:instrText>
            </w:r>
          </w:ins>
          <w:r>
            <w:rPr>
              <w:noProof/>
              <w:webHidden/>
            </w:rPr>
          </w:r>
          <w:r>
            <w:rPr>
              <w:noProof/>
              <w:webHidden/>
            </w:rPr>
            <w:fldChar w:fldCharType="separate"/>
          </w:r>
          <w:ins w:id="38" w:author="Sam Tertzakian" w:date="2018-09-12T15:58:00Z">
            <w:r w:rsidR="00AC6798">
              <w:rPr>
                <w:noProof/>
                <w:webHidden/>
              </w:rPr>
              <w:t>11</w:t>
            </w:r>
          </w:ins>
          <w:ins w:id="39" w:author="Sam Tertzakian" w:date="2018-09-12T14:37:00Z">
            <w:r>
              <w:rPr>
                <w:noProof/>
                <w:webHidden/>
              </w:rPr>
              <w:fldChar w:fldCharType="end"/>
            </w:r>
            <w:r w:rsidRPr="007D406B">
              <w:rPr>
                <w:rStyle w:val="Hyperlink"/>
                <w:noProof/>
              </w:rPr>
              <w:fldChar w:fldCharType="end"/>
            </w:r>
          </w:ins>
        </w:p>
        <w:p w14:paraId="1889249D" w14:textId="7BA7B045" w:rsidR="00637009" w:rsidRDefault="00637009">
          <w:pPr>
            <w:pStyle w:val="TOC2"/>
            <w:tabs>
              <w:tab w:val="left" w:pos="880"/>
              <w:tab w:val="right" w:leader="dot" w:pos="9350"/>
            </w:tabs>
            <w:rPr>
              <w:ins w:id="40" w:author="Sam Tertzakian" w:date="2018-09-12T14:37:00Z"/>
              <w:rFonts w:cstheme="minorBidi"/>
              <w:noProof/>
            </w:rPr>
          </w:pPr>
          <w:ins w:id="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"_Toc524527474"</w:instrText>
            </w:r>
            <w:r w:rsidRPr="007D406B">
              <w:rPr>
                <w:rStyle w:val="Hyperlink"/>
                <w:noProof/>
              </w:rPr>
              <w:instrText xml:space="preserve"> </w:instrText>
            </w:r>
            <w:r w:rsidRPr="007D406B">
              <w:rPr>
                <w:rStyle w:val="Hyperlink"/>
                <w:noProof/>
              </w:rPr>
              <w:fldChar w:fldCharType="separate"/>
            </w:r>
            <w:r w:rsidRPr="007D406B">
              <w:rPr>
                <w:rStyle w:val="Hyperlink"/>
                <w:rFonts w:eastAsia="Times New Roman"/>
                <w:noProof/>
              </w:rPr>
              <w:t>1.2</w:t>
            </w:r>
            <w:r>
              <w:rPr>
                <w:rFonts w:cstheme="minorBidi"/>
                <w:noProof/>
              </w:rPr>
              <w:tab/>
            </w:r>
            <w:r w:rsidRPr="007D406B">
              <w:rPr>
                <w:rStyle w:val="Hyperlink"/>
                <w:rFonts w:eastAsia="Times New Roman"/>
                <w:noProof/>
              </w:rPr>
              <w:t>How does DMF Achieve the Above Goals?</w:t>
            </w:r>
            <w:r>
              <w:rPr>
                <w:noProof/>
                <w:webHidden/>
              </w:rPr>
              <w:tab/>
            </w:r>
            <w:r>
              <w:rPr>
                <w:noProof/>
                <w:webHidden/>
              </w:rPr>
              <w:fldChar w:fldCharType="begin"/>
            </w:r>
            <w:r>
              <w:rPr>
                <w:noProof/>
                <w:webHidden/>
              </w:rPr>
              <w:instrText xml:space="preserve"> PAGEREF _Toc524527474 \h </w:instrText>
            </w:r>
          </w:ins>
          <w:r>
            <w:rPr>
              <w:noProof/>
              <w:webHidden/>
            </w:rPr>
          </w:r>
          <w:r>
            <w:rPr>
              <w:noProof/>
              <w:webHidden/>
            </w:rPr>
            <w:fldChar w:fldCharType="separate"/>
          </w:r>
          <w:ins w:id="42" w:author="Sam Tertzakian" w:date="2018-09-12T15:58:00Z">
            <w:r w:rsidR="00AC6798">
              <w:rPr>
                <w:noProof/>
                <w:webHidden/>
              </w:rPr>
              <w:t>11</w:t>
            </w:r>
          </w:ins>
          <w:ins w:id="43" w:author="Sam Tertzakian" w:date="2018-09-12T14:37:00Z">
            <w:r>
              <w:rPr>
                <w:noProof/>
                <w:webHidden/>
              </w:rPr>
              <w:fldChar w:fldCharType="end"/>
            </w:r>
            <w:r w:rsidRPr="007D406B">
              <w:rPr>
                <w:rStyle w:val="Hyperlink"/>
                <w:noProof/>
              </w:rPr>
              <w:fldChar w:fldCharType="end"/>
            </w:r>
          </w:ins>
        </w:p>
        <w:p w14:paraId="604E552E" w14:textId="0B4D5AC2" w:rsidR="00637009" w:rsidRDefault="00637009">
          <w:pPr>
            <w:pStyle w:val="TOC1"/>
            <w:tabs>
              <w:tab w:val="left" w:pos="440"/>
              <w:tab w:val="right" w:leader="dot" w:pos="9350"/>
            </w:tabs>
            <w:rPr>
              <w:ins w:id="44" w:author="Sam Tertzakian" w:date="2018-09-12T14:37:00Z"/>
              <w:rFonts w:cstheme="minorBidi"/>
              <w:noProof/>
            </w:rPr>
          </w:pPr>
          <w:ins w:id="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"_Toc524527475"</w:instrText>
            </w:r>
            <w:r w:rsidRPr="007D406B">
              <w:rPr>
                <w:rStyle w:val="Hyperlink"/>
                <w:noProof/>
              </w:rPr>
              <w:instrText xml:space="preserve"> </w:instrText>
            </w:r>
            <w:r w:rsidRPr="007D406B">
              <w:rPr>
                <w:rStyle w:val="Hyperlink"/>
                <w:noProof/>
              </w:rPr>
              <w:fldChar w:fldCharType="separate"/>
            </w:r>
            <w:r w:rsidRPr="007D406B">
              <w:rPr>
                <w:rStyle w:val="Hyperlink"/>
                <w:noProof/>
              </w:rPr>
              <w:t>2</w:t>
            </w:r>
            <w:r>
              <w:rPr>
                <w:rFonts w:cstheme="minorBidi"/>
                <w:noProof/>
              </w:rPr>
              <w:tab/>
            </w:r>
            <w:r w:rsidRPr="007D406B">
              <w:rPr>
                <w:rStyle w:val="Hyperlink"/>
                <w:noProof/>
              </w:rPr>
              <w:t>How DMF Works in a Client Driver</w:t>
            </w:r>
            <w:r>
              <w:rPr>
                <w:noProof/>
                <w:webHidden/>
              </w:rPr>
              <w:tab/>
            </w:r>
            <w:r>
              <w:rPr>
                <w:noProof/>
                <w:webHidden/>
              </w:rPr>
              <w:fldChar w:fldCharType="begin"/>
            </w:r>
            <w:r>
              <w:rPr>
                <w:noProof/>
                <w:webHidden/>
              </w:rPr>
              <w:instrText xml:space="preserve"> PAGEREF _Toc524527475 \h </w:instrText>
            </w:r>
          </w:ins>
          <w:r>
            <w:rPr>
              <w:noProof/>
              <w:webHidden/>
            </w:rPr>
          </w:r>
          <w:r>
            <w:rPr>
              <w:noProof/>
              <w:webHidden/>
            </w:rPr>
            <w:fldChar w:fldCharType="separate"/>
          </w:r>
          <w:ins w:id="46" w:author="Sam Tertzakian" w:date="2018-09-12T15:58:00Z">
            <w:r w:rsidR="00AC6798">
              <w:rPr>
                <w:noProof/>
                <w:webHidden/>
              </w:rPr>
              <w:t>13</w:t>
            </w:r>
          </w:ins>
          <w:ins w:id="47" w:author="Sam Tertzakian" w:date="2018-09-12T14:37:00Z">
            <w:r>
              <w:rPr>
                <w:noProof/>
                <w:webHidden/>
              </w:rPr>
              <w:fldChar w:fldCharType="end"/>
            </w:r>
            <w:r w:rsidRPr="007D406B">
              <w:rPr>
                <w:rStyle w:val="Hyperlink"/>
                <w:noProof/>
              </w:rPr>
              <w:fldChar w:fldCharType="end"/>
            </w:r>
          </w:ins>
        </w:p>
        <w:p w14:paraId="38269DC1" w14:textId="0D601872" w:rsidR="00637009" w:rsidRDefault="00637009">
          <w:pPr>
            <w:pStyle w:val="TOC2"/>
            <w:tabs>
              <w:tab w:val="left" w:pos="880"/>
              <w:tab w:val="right" w:leader="dot" w:pos="9350"/>
            </w:tabs>
            <w:rPr>
              <w:ins w:id="48" w:author="Sam Tertzakian" w:date="2018-09-12T14:37:00Z"/>
              <w:rFonts w:cstheme="minorBidi"/>
              <w:noProof/>
            </w:rPr>
          </w:pPr>
          <w:ins w:id="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"_Toc524527476"</w:instrText>
            </w:r>
            <w:r w:rsidRPr="007D406B">
              <w:rPr>
                <w:rStyle w:val="Hyperlink"/>
                <w:noProof/>
              </w:rPr>
              <w:instrText xml:space="preserve"> </w:instrText>
            </w:r>
            <w:r w:rsidRPr="007D406B">
              <w:rPr>
                <w:rStyle w:val="Hyperlink"/>
                <w:noProof/>
              </w:rPr>
              <w:fldChar w:fldCharType="separate"/>
            </w:r>
            <w:r w:rsidRPr="007D406B">
              <w:rPr>
                <w:rStyle w:val="Hyperlink"/>
                <w:noProof/>
              </w:rPr>
              <w:t>2.1</w:t>
            </w:r>
            <w:r>
              <w:rPr>
                <w:rFonts w:cstheme="minorBidi"/>
                <w:noProof/>
              </w:rPr>
              <w:tab/>
            </w:r>
            <w:r w:rsidRPr="007D406B">
              <w:rPr>
                <w:rStyle w:val="Hyperlink"/>
                <w:noProof/>
              </w:rPr>
              <w:t>Differences between a DMF driver and a traditional (non-DMF) Driver.</w:t>
            </w:r>
            <w:r>
              <w:rPr>
                <w:noProof/>
                <w:webHidden/>
              </w:rPr>
              <w:tab/>
            </w:r>
            <w:r>
              <w:rPr>
                <w:noProof/>
                <w:webHidden/>
              </w:rPr>
              <w:fldChar w:fldCharType="begin"/>
            </w:r>
            <w:r>
              <w:rPr>
                <w:noProof/>
                <w:webHidden/>
              </w:rPr>
              <w:instrText xml:space="preserve"> PAGEREF _Toc524527476 \h </w:instrText>
            </w:r>
          </w:ins>
          <w:r>
            <w:rPr>
              <w:noProof/>
              <w:webHidden/>
            </w:rPr>
          </w:r>
          <w:r>
            <w:rPr>
              <w:noProof/>
              <w:webHidden/>
            </w:rPr>
            <w:fldChar w:fldCharType="separate"/>
          </w:r>
          <w:ins w:id="50" w:author="Sam Tertzakian" w:date="2018-09-12T15:58:00Z">
            <w:r w:rsidR="00AC6798">
              <w:rPr>
                <w:noProof/>
                <w:webHidden/>
              </w:rPr>
              <w:t>13</w:t>
            </w:r>
          </w:ins>
          <w:ins w:id="51" w:author="Sam Tertzakian" w:date="2018-09-12T14:37:00Z">
            <w:r>
              <w:rPr>
                <w:noProof/>
                <w:webHidden/>
              </w:rPr>
              <w:fldChar w:fldCharType="end"/>
            </w:r>
            <w:r w:rsidRPr="007D406B">
              <w:rPr>
                <w:rStyle w:val="Hyperlink"/>
                <w:noProof/>
              </w:rPr>
              <w:fldChar w:fldCharType="end"/>
            </w:r>
          </w:ins>
        </w:p>
        <w:p w14:paraId="3C7EB900" w14:textId="0D764BC4" w:rsidR="00637009" w:rsidRDefault="00637009">
          <w:pPr>
            <w:pStyle w:val="TOC3"/>
            <w:tabs>
              <w:tab w:val="left" w:pos="1320"/>
              <w:tab w:val="right" w:leader="dot" w:pos="9350"/>
            </w:tabs>
            <w:rPr>
              <w:ins w:id="52" w:author="Sam Tertzakian" w:date="2018-09-12T14:37:00Z"/>
              <w:rFonts w:cstheme="minorBidi"/>
              <w:noProof/>
            </w:rPr>
          </w:pPr>
          <w:ins w:id="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"_Toc524527477"</w:instrText>
            </w:r>
            <w:r w:rsidRPr="007D406B">
              <w:rPr>
                <w:rStyle w:val="Hyperlink"/>
                <w:noProof/>
              </w:rPr>
              <w:instrText xml:space="preserve"> </w:instrText>
            </w:r>
            <w:r w:rsidRPr="007D406B">
              <w:rPr>
                <w:rStyle w:val="Hyperlink"/>
                <w:noProof/>
              </w:rPr>
              <w:fldChar w:fldCharType="separate"/>
            </w:r>
            <w:r w:rsidRPr="007D406B">
              <w:rPr>
                <w:rStyle w:val="Hyperlink"/>
                <w:noProof/>
              </w:rPr>
              <w:t>2.1.1</w:t>
            </w:r>
            <w:r>
              <w:rPr>
                <w:rFonts w:cstheme="minorBidi"/>
                <w:noProof/>
              </w:rPr>
              <w:tab/>
            </w:r>
            <w:r w:rsidRPr="007D406B">
              <w:rPr>
                <w:rStyle w:val="Hyperlink"/>
                <w:noProof/>
              </w:rPr>
              <w:t>Traditional Driver</w:t>
            </w:r>
            <w:r>
              <w:rPr>
                <w:noProof/>
                <w:webHidden/>
              </w:rPr>
              <w:tab/>
            </w:r>
            <w:r>
              <w:rPr>
                <w:noProof/>
                <w:webHidden/>
              </w:rPr>
              <w:fldChar w:fldCharType="begin"/>
            </w:r>
            <w:r>
              <w:rPr>
                <w:noProof/>
                <w:webHidden/>
              </w:rPr>
              <w:instrText xml:space="preserve"> PAGEREF _Toc524527477 \h </w:instrText>
            </w:r>
          </w:ins>
          <w:r>
            <w:rPr>
              <w:noProof/>
              <w:webHidden/>
            </w:rPr>
          </w:r>
          <w:r>
            <w:rPr>
              <w:noProof/>
              <w:webHidden/>
            </w:rPr>
            <w:fldChar w:fldCharType="separate"/>
          </w:r>
          <w:ins w:id="54" w:author="Sam Tertzakian" w:date="2018-09-12T15:58:00Z">
            <w:r w:rsidR="00AC6798">
              <w:rPr>
                <w:noProof/>
                <w:webHidden/>
              </w:rPr>
              <w:t>13</w:t>
            </w:r>
          </w:ins>
          <w:ins w:id="55" w:author="Sam Tertzakian" w:date="2018-09-12T14:37:00Z">
            <w:r>
              <w:rPr>
                <w:noProof/>
                <w:webHidden/>
              </w:rPr>
              <w:fldChar w:fldCharType="end"/>
            </w:r>
            <w:r w:rsidRPr="007D406B">
              <w:rPr>
                <w:rStyle w:val="Hyperlink"/>
                <w:noProof/>
              </w:rPr>
              <w:fldChar w:fldCharType="end"/>
            </w:r>
          </w:ins>
        </w:p>
        <w:p w14:paraId="648BFE34" w14:textId="438DE6D2" w:rsidR="00637009" w:rsidRDefault="00637009">
          <w:pPr>
            <w:pStyle w:val="TOC3"/>
            <w:tabs>
              <w:tab w:val="left" w:pos="1320"/>
              <w:tab w:val="right" w:leader="dot" w:pos="9350"/>
            </w:tabs>
            <w:rPr>
              <w:ins w:id="56" w:author="Sam Tertzakian" w:date="2018-09-12T14:37:00Z"/>
              <w:rFonts w:cstheme="minorBidi"/>
              <w:noProof/>
            </w:rPr>
          </w:pPr>
          <w:ins w:id="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"_Toc524527478"</w:instrText>
            </w:r>
            <w:r w:rsidRPr="007D406B">
              <w:rPr>
                <w:rStyle w:val="Hyperlink"/>
                <w:noProof/>
              </w:rPr>
              <w:instrText xml:space="preserve"> </w:instrText>
            </w:r>
            <w:r w:rsidRPr="007D406B">
              <w:rPr>
                <w:rStyle w:val="Hyperlink"/>
                <w:noProof/>
              </w:rPr>
              <w:fldChar w:fldCharType="separate"/>
            </w:r>
            <w:r w:rsidRPr="007D406B">
              <w:rPr>
                <w:rStyle w:val="Hyperlink"/>
                <w:noProof/>
              </w:rPr>
              <w:t>2.1.2</w:t>
            </w:r>
            <w:r>
              <w:rPr>
                <w:rFonts w:cstheme="minorBidi"/>
                <w:noProof/>
              </w:rPr>
              <w:tab/>
            </w:r>
            <w:r w:rsidRPr="007D406B">
              <w:rPr>
                <w:rStyle w:val="Hyperlink"/>
                <w:noProof/>
              </w:rPr>
              <w:t>DMF Driver</w:t>
            </w:r>
            <w:r>
              <w:rPr>
                <w:noProof/>
                <w:webHidden/>
              </w:rPr>
              <w:tab/>
            </w:r>
            <w:r>
              <w:rPr>
                <w:noProof/>
                <w:webHidden/>
              </w:rPr>
              <w:fldChar w:fldCharType="begin"/>
            </w:r>
            <w:r>
              <w:rPr>
                <w:noProof/>
                <w:webHidden/>
              </w:rPr>
              <w:instrText xml:space="preserve"> PAGEREF _Toc524527478 \h </w:instrText>
            </w:r>
          </w:ins>
          <w:r>
            <w:rPr>
              <w:noProof/>
              <w:webHidden/>
            </w:rPr>
          </w:r>
          <w:r>
            <w:rPr>
              <w:noProof/>
              <w:webHidden/>
            </w:rPr>
            <w:fldChar w:fldCharType="separate"/>
          </w:r>
          <w:ins w:id="58" w:author="Sam Tertzakian" w:date="2018-09-12T15:58:00Z">
            <w:r w:rsidR="00AC6798">
              <w:rPr>
                <w:noProof/>
                <w:webHidden/>
              </w:rPr>
              <w:t>13</w:t>
            </w:r>
          </w:ins>
          <w:ins w:id="59" w:author="Sam Tertzakian" w:date="2018-09-12T14:37:00Z">
            <w:r>
              <w:rPr>
                <w:noProof/>
                <w:webHidden/>
              </w:rPr>
              <w:fldChar w:fldCharType="end"/>
            </w:r>
            <w:r w:rsidRPr="007D406B">
              <w:rPr>
                <w:rStyle w:val="Hyperlink"/>
                <w:noProof/>
              </w:rPr>
              <w:fldChar w:fldCharType="end"/>
            </w:r>
          </w:ins>
        </w:p>
        <w:p w14:paraId="69A3FC7C" w14:textId="5495925F" w:rsidR="00637009" w:rsidRDefault="00637009">
          <w:pPr>
            <w:pStyle w:val="TOC3"/>
            <w:tabs>
              <w:tab w:val="left" w:pos="1320"/>
              <w:tab w:val="right" w:leader="dot" w:pos="9350"/>
            </w:tabs>
            <w:rPr>
              <w:ins w:id="60" w:author="Sam Tertzakian" w:date="2018-09-12T14:37:00Z"/>
              <w:rFonts w:cstheme="minorBidi"/>
              <w:noProof/>
            </w:rPr>
          </w:pPr>
          <w:ins w:id="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"_Toc524527479"</w:instrText>
            </w:r>
            <w:r w:rsidRPr="007D406B">
              <w:rPr>
                <w:rStyle w:val="Hyperlink"/>
                <w:noProof/>
              </w:rPr>
              <w:instrText xml:space="preserve"> </w:instrText>
            </w:r>
            <w:r w:rsidRPr="007D406B">
              <w:rPr>
                <w:rStyle w:val="Hyperlink"/>
                <w:noProof/>
              </w:rPr>
              <w:fldChar w:fldCharType="separate"/>
            </w:r>
            <w:r w:rsidRPr="007D406B">
              <w:rPr>
                <w:rStyle w:val="Hyperlink"/>
                <w:noProof/>
              </w:rPr>
              <w:t>2.1.3</w:t>
            </w:r>
            <w:r>
              <w:rPr>
                <w:rFonts w:cstheme="minorBidi"/>
                <w:noProof/>
              </w:rPr>
              <w:tab/>
            </w:r>
            <w:r w:rsidRPr="007D406B">
              <w:rPr>
                <w:rStyle w:val="Hyperlink"/>
                <w:noProof/>
              </w:rPr>
              <w:t>Differences</w:t>
            </w:r>
            <w:r>
              <w:rPr>
                <w:noProof/>
                <w:webHidden/>
              </w:rPr>
              <w:tab/>
            </w:r>
            <w:r>
              <w:rPr>
                <w:noProof/>
                <w:webHidden/>
              </w:rPr>
              <w:fldChar w:fldCharType="begin"/>
            </w:r>
            <w:r>
              <w:rPr>
                <w:noProof/>
                <w:webHidden/>
              </w:rPr>
              <w:instrText xml:space="preserve"> PAGEREF _Toc524527479 \h </w:instrText>
            </w:r>
          </w:ins>
          <w:r>
            <w:rPr>
              <w:noProof/>
              <w:webHidden/>
            </w:rPr>
          </w:r>
          <w:r>
            <w:rPr>
              <w:noProof/>
              <w:webHidden/>
            </w:rPr>
            <w:fldChar w:fldCharType="separate"/>
          </w:r>
          <w:ins w:id="62" w:author="Sam Tertzakian" w:date="2018-09-12T15:58:00Z">
            <w:r w:rsidR="00AC6798">
              <w:rPr>
                <w:noProof/>
                <w:webHidden/>
              </w:rPr>
              <w:t>14</w:t>
            </w:r>
          </w:ins>
          <w:ins w:id="63" w:author="Sam Tertzakian" w:date="2018-09-12T14:37:00Z">
            <w:r>
              <w:rPr>
                <w:noProof/>
                <w:webHidden/>
              </w:rPr>
              <w:fldChar w:fldCharType="end"/>
            </w:r>
            <w:r w:rsidRPr="007D406B">
              <w:rPr>
                <w:rStyle w:val="Hyperlink"/>
                <w:noProof/>
              </w:rPr>
              <w:fldChar w:fldCharType="end"/>
            </w:r>
          </w:ins>
        </w:p>
        <w:p w14:paraId="531A1AF4" w14:textId="013BAB5B" w:rsidR="00637009" w:rsidRDefault="00637009">
          <w:pPr>
            <w:pStyle w:val="TOC2"/>
            <w:tabs>
              <w:tab w:val="left" w:pos="880"/>
              <w:tab w:val="right" w:leader="dot" w:pos="9350"/>
            </w:tabs>
            <w:rPr>
              <w:ins w:id="64" w:author="Sam Tertzakian" w:date="2018-09-12T14:37:00Z"/>
              <w:rFonts w:cstheme="minorBidi"/>
              <w:noProof/>
            </w:rPr>
          </w:pPr>
          <w:ins w:id="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"_Toc524527480"</w:instrText>
            </w:r>
            <w:r w:rsidRPr="007D406B">
              <w:rPr>
                <w:rStyle w:val="Hyperlink"/>
                <w:noProof/>
              </w:rPr>
              <w:instrText xml:space="preserve"> </w:instrText>
            </w:r>
            <w:r w:rsidRPr="007D406B">
              <w:rPr>
                <w:rStyle w:val="Hyperlink"/>
                <w:noProof/>
              </w:rPr>
              <w:fldChar w:fldCharType="separate"/>
            </w:r>
            <w:r w:rsidRPr="007D406B">
              <w:rPr>
                <w:rStyle w:val="Hyperlink"/>
                <w:noProof/>
              </w:rPr>
              <w:t>2.2</w:t>
            </w:r>
            <w:r>
              <w:rPr>
                <w:rFonts w:cstheme="minorBidi"/>
                <w:noProof/>
              </w:rPr>
              <w:tab/>
            </w:r>
            <w:r w:rsidRPr="007D406B">
              <w:rPr>
                <w:rStyle w:val="Hyperlink"/>
                <w:noProof/>
              </w:rPr>
              <w:t>DMF Container Driver</w:t>
            </w:r>
            <w:r>
              <w:rPr>
                <w:noProof/>
                <w:webHidden/>
              </w:rPr>
              <w:tab/>
            </w:r>
            <w:r>
              <w:rPr>
                <w:noProof/>
                <w:webHidden/>
              </w:rPr>
              <w:fldChar w:fldCharType="begin"/>
            </w:r>
            <w:r>
              <w:rPr>
                <w:noProof/>
                <w:webHidden/>
              </w:rPr>
              <w:instrText xml:space="preserve"> PAGEREF _Toc524527480 \h </w:instrText>
            </w:r>
          </w:ins>
          <w:r>
            <w:rPr>
              <w:noProof/>
              <w:webHidden/>
            </w:rPr>
          </w:r>
          <w:r>
            <w:rPr>
              <w:noProof/>
              <w:webHidden/>
            </w:rPr>
            <w:fldChar w:fldCharType="separate"/>
          </w:r>
          <w:ins w:id="66" w:author="Sam Tertzakian" w:date="2018-09-12T15:58:00Z">
            <w:r w:rsidR="00AC6798">
              <w:rPr>
                <w:noProof/>
                <w:webHidden/>
              </w:rPr>
              <w:t>15</w:t>
            </w:r>
          </w:ins>
          <w:ins w:id="67" w:author="Sam Tertzakian" w:date="2018-09-12T14:37:00Z">
            <w:r>
              <w:rPr>
                <w:noProof/>
                <w:webHidden/>
              </w:rPr>
              <w:fldChar w:fldCharType="end"/>
            </w:r>
            <w:r w:rsidRPr="007D406B">
              <w:rPr>
                <w:rStyle w:val="Hyperlink"/>
                <w:noProof/>
              </w:rPr>
              <w:fldChar w:fldCharType="end"/>
            </w:r>
          </w:ins>
        </w:p>
        <w:p w14:paraId="2B88F0C9" w14:textId="303E45EB" w:rsidR="00637009" w:rsidRDefault="00637009">
          <w:pPr>
            <w:pStyle w:val="TOC2"/>
            <w:tabs>
              <w:tab w:val="left" w:pos="880"/>
              <w:tab w:val="right" w:leader="dot" w:pos="9350"/>
            </w:tabs>
            <w:rPr>
              <w:ins w:id="68" w:author="Sam Tertzakian" w:date="2018-09-12T14:37:00Z"/>
              <w:rFonts w:cstheme="minorBidi"/>
              <w:noProof/>
            </w:rPr>
          </w:pPr>
          <w:ins w:id="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"_Toc524527481"</w:instrText>
            </w:r>
            <w:r w:rsidRPr="007D406B">
              <w:rPr>
                <w:rStyle w:val="Hyperlink"/>
                <w:noProof/>
              </w:rPr>
              <w:instrText xml:space="preserve"> </w:instrText>
            </w:r>
            <w:r w:rsidRPr="007D406B">
              <w:rPr>
                <w:rStyle w:val="Hyperlink"/>
                <w:noProof/>
              </w:rPr>
              <w:fldChar w:fldCharType="separate"/>
            </w:r>
            <w:r w:rsidRPr="007D406B">
              <w:rPr>
                <w:rStyle w:val="Hyperlink"/>
                <w:noProof/>
              </w:rPr>
              <w:t>2.3</w:t>
            </w:r>
            <w:r>
              <w:rPr>
                <w:rFonts w:cstheme="minorBidi"/>
                <w:noProof/>
              </w:rPr>
              <w:tab/>
            </w:r>
            <w:r w:rsidRPr="007D406B">
              <w:rPr>
                <w:rStyle w:val="Hyperlink"/>
                <w:noProof/>
              </w:rPr>
              <w:t>DMF Non-Container Driver</w:t>
            </w:r>
            <w:r>
              <w:rPr>
                <w:noProof/>
                <w:webHidden/>
              </w:rPr>
              <w:tab/>
            </w:r>
            <w:r>
              <w:rPr>
                <w:noProof/>
                <w:webHidden/>
              </w:rPr>
              <w:fldChar w:fldCharType="begin"/>
            </w:r>
            <w:r>
              <w:rPr>
                <w:noProof/>
                <w:webHidden/>
              </w:rPr>
              <w:instrText xml:space="preserve"> PAGEREF _Toc524527481 \h </w:instrText>
            </w:r>
          </w:ins>
          <w:r>
            <w:rPr>
              <w:noProof/>
              <w:webHidden/>
            </w:rPr>
          </w:r>
          <w:r>
            <w:rPr>
              <w:noProof/>
              <w:webHidden/>
            </w:rPr>
            <w:fldChar w:fldCharType="separate"/>
          </w:r>
          <w:ins w:id="70" w:author="Sam Tertzakian" w:date="2018-09-12T15:58:00Z">
            <w:r w:rsidR="00AC6798">
              <w:rPr>
                <w:noProof/>
                <w:webHidden/>
              </w:rPr>
              <w:t>16</w:t>
            </w:r>
          </w:ins>
          <w:ins w:id="71" w:author="Sam Tertzakian" w:date="2018-09-12T14:37:00Z">
            <w:r>
              <w:rPr>
                <w:noProof/>
                <w:webHidden/>
              </w:rPr>
              <w:fldChar w:fldCharType="end"/>
            </w:r>
            <w:r w:rsidRPr="007D406B">
              <w:rPr>
                <w:rStyle w:val="Hyperlink"/>
                <w:noProof/>
              </w:rPr>
              <w:fldChar w:fldCharType="end"/>
            </w:r>
          </w:ins>
        </w:p>
        <w:p w14:paraId="3F8A294F" w14:textId="301659E6" w:rsidR="00637009" w:rsidRDefault="00637009">
          <w:pPr>
            <w:pStyle w:val="TOC2"/>
            <w:tabs>
              <w:tab w:val="left" w:pos="880"/>
              <w:tab w:val="right" w:leader="dot" w:pos="9350"/>
            </w:tabs>
            <w:rPr>
              <w:ins w:id="72" w:author="Sam Tertzakian" w:date="2018-09-12T14:37:00Z"/>
              <w:rFonts w:cstheme="minorBidi"/>
              <w:noProof/>
            </w:rPr>
          </w:pPr>
          <w:ins w:id="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"_Toc524527482"</w:instrText>
            </w:r>
            <w:r w:rsidRPr="007D406B">
              <w:rPr>
                <w:rStyle w:val="Hyperlink"/>
                <w:noProof/>
              </w:rPr>
              <w:instrText xml:space="preserve"> </w:instrText>
            </w:r>
            <w:r w:rsidRPr="007D406B">
              <w:rPr>
                <w:rStyle w:val="Hyperlink"/>
                <w:noProof/>
              </w:rPr>
              <w:fldChar w:fldCharType="separate"/>
            </w:r>
            <w:r w:rsidRPr="007D406B">
              <w:rPr>
                <w:rStyle w:val="Hyperlink"/>
                <w:noProof/>
              </w:rPr>
              <w:t>2.4</w:t>
            </w:r>
            <w:r>
              <w:rPr>
                <w:rFonts w:cstheme="minorBidi"/>
                <w:noProof/>
              </w:rPr>
              <w:tab/>
            </w:r>
            <w:r w:rsidRPr="007D406B">
              <w:rPr>
                <w:rStyle w:val="Hyperlink"/>
                <w:noProof/>
              </w:rPr>
              <w:t>Examples of Modules</w:t>
            </w:r>
            <w:r>
              <w:rPr>
                <w:noProof/>
                <w:webHidden/>
              </w:rPr>
              <w:tab/>
            </w:r>
            <w:r>
              <w:rPr>
                <w:noProof/>
                <w:webHidden/>
              </w:rPr>
              <w:fldChar w:fldCharType="begin"/>
            </w:r>
            <w:r>
              <w:rPr>
                <w:noProof/>
                <w:webHidden/>
              </w:rPr>
              <w:instrText xml:space="preserve"> PAGEREF _Toc524527482 \h </w:instrText>
            </w:r>
          </w:ins>
          <w:r>
            <w:rPr>
              <w:noProof/>
              <w:webHidden/>
            </w:rPr>
          </w:r>
          <w:r>
            <w:rPr>
              <w:noProof/>
              <w:webHidden/>
            </w:rPr>
            <w:fldChar w:fldCharType="separate"/>
          </w:r>
          <w:ins w:id="74" w:author="Sam Tertzakian" w:date="2018-09-12T15:58:00Z">
            <w:r w:rsidR="00AC6798">
              <w:rPr>
                <w:noProof/>
                <w:webHidden/>
              </w:rPr>
              <w:t>17</w:t>
            </w:r>
          </w:ins>
          <w:ins w:id="75" w:author="Sam Tertzakian" w:date="2018-09-12T14:37:00Z">
            <w:r>
              <w:rPr>
                <w:noProof/>
                <w:webHidden/>
              </w:rPr>
              <w:fldChar w:fldCharType="end"/>
            </w:r>
            <w:r w:rsidRPr="007D406B">
              <w:rPr>
                <w:rStyle w:val="Hyperlink"/>
                <w:noProof/>
              </w:rPr>
              <w:fldChar w:fldCharType="end"/>
            </w:r>
          </w:ins>
        </w:p>
        <w:p w14:paraId="325F90D2" w14:textId="0A086D23" w:rsidR="00637009" w:rsidRDefault="00637009">
          <w:pPr>
            <w:pStyle w:val="TOC3"/>
            <w:tabs>
              <w:tab w:val="left" w:pos="1320"/>
              <w:tab w:val="right" w:leader="dot" w:pos="9350"/>
            </w:tabs>
            <w:rPr>
              <w:ins w:id="76" w:author="Sam Tertzakian" w:date="2018-09-12T14:37:00Z"/>
              <w:rFonts w:cstheme="minorBidi"/>
              <w:noProof/>
            </w:rPr>
          </w:pPr>
          <w:ins w:id="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"_Toc524527483"</w:instrText>
            </w:r>
            <w:r w:rsidRPr="007D406B">
              <w:rPr>
                <w:rStyle w:val="Hyperlink"/>
                <w:noProof/>
              </w:rPr>
              <w:instrText xml:space="preserve"> </w:instrText>
            </w:r>
            <w:r w:rsidRPr="007D406B">
              <w:rPr>
                <w:rStyle w:val="Hyperlink"/>
                <w:noProof/>
              </w:rPr>
              <w:fldChar w:fldCharType="separate"/>
            </w:r>
            <w:r w:rsidRPr="007D406B">
              <w:rPr>
                <w:rStyle w:val="Hyperlink"/>
                <w:noProof/>
              </w:rPr>
              <w:t>2.4.1</w:t>
            </w:r>
            <w:r>
              <w:rPr>
                <w:rFonts w:cstheme="minorBidi"/>
                <w:noProof/>
              </w:rPr>
              <w:tab/>
            </w:r>
            <w:r w:rsidRPr="007D406B">
              <w:rPr>
                <w:rStyle w:val="Hyperlink"/>
                <w:noProof/>
              </w:rPr>
              <w:t>Buffers</w:t>
            </w:r>
            <w:r>
              <w:rPr>
                <w:noProof/>
                <w:webHidden/>
              </w:rPr>
              <w:tab/>
            </w:r>
            <w:r>
              <w:rPr>
                <w:noProof/>
                <w:webHidden/>
              </w:rPr>
              <w:fldChar w:fldCharType="begin"/>
            </w:r>
            <w:r>
              <w:rPr>
                <w:noProof/>
                <w:webHidden/>
              </w:rPr>
              <w:instrText xml:space="preserve"> PAGEREF _Toc524527483 \h </w:instrText>
            </w:r>
          </w:ins>
          <w:r>
            <w:rPr>
              <w:noProof/>
              <w:webHidden/>
            </w:rPr>
          </w:r>
          <w:r>
            <w:rPr>
              <w:noProof/>
              <w:webHidden/>
            </w:rPr>
            <w:fldChar w:fldCharType="separate"/>
          </w:r>
          <w:ins w:id="78" w:author="Sam Tertzakian" w:date="2018-09-12T15:58:00Z">
            <w:r w:rsidR="00AC6798">
              <w:rPr>
                <w:noProof/>
                <w:webHidden/>
              </w:rPr>
              <w:t>17</w:t>
            </w:r>
          </w:ins>
          <w:ins w:id="79" w:author="Sam Tertzakian" w:date="2018-09-12T14:37:00Z">
            <w:r>
              <w:rPr>
                <w:noProof/>
                <w:webHidden/>
              </w:rPr>
              <w:fldChar w:fldCharType="end"/>
            </w:r>
            <w:r w:rsidRPr="007D406B">
              <w:rPr>
                <w:rStyle w:val="Hyperlink"/>
                <w:noProof/>
              </w:rPr>
              <w:fldChar w:fldCharType="end"/>
            </w:r>
          </w:ins>
        </w:p>
        <w:p w14:paraId="174388F4" w14:textId="59A19025" w:rsidR="00637009" w:rsidRDefault="00637009">
          <w:pPr>
            <w:pStyle w:val="TOC3"/>
            <w:tabs>
              <w:tab w:val="left" w:pos="1320"/>
              <w:tab w:val="right" w:leader="dot" w:pos="9350"/>
            </w:tabs>
            <w:rPr>
              <w:ins w:id="80" w:author="Sam Tertzakian" w:date="2018-09-12T14:37:00Z"/>
              <w:rFonts w:cstheme="minorBidi"/>
              <w:noProof/>
            </w:rPr>
          </w:pPr>
          <w:ins w:id="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"_Toc524527484"</w:instrText>
            </w:r>
            <w:r w:rsidRPr="007D406B">
              <w:rPr>
                <w:rStyle w:val="Hyperlink"/>
                <w:noProof/>
              </w:rPr>
              <w:instrText xml:space="preserve"> </w:instrText>
            </w:r>
            <w:r w:rsidRPr="007D406B">
              <w:rPr>
                <w:rStyle w:val="Hyperlink"/>
                <w:noProof/>
              </w:rPr>
              <w:fldChar w:fldCharType="separate"/>
            </w:r>
            <w:r w:rsidRPr="007D406B">
              <w:rPr>
                <w:rStyle w:val="Hyperlink"/>
                <w:noProof/>
              </w:rPr>
              <w:t>2.4.2</w:t>
            </w:r>
            <w:r>
              <w:rPr>
                <w:rFonts w:cstheme="minorBidi"/>
                <w:noProof/>
              </w:rPr>
              <w:tab/>
            </w:r>
            <w:r w:rsidRPr="007D406B">
              <w:rPr>
                <w:rStyle w:val="Hyperlink"/>
                <w:noProof/>
              </w:rPr>
              <w:t>Data Structures</w:t>
            </w:r>
            <w:r>
              <w:rPr>
                <w:noProof/>
                <w:webHidden/>
              </w:rPr>
              <w:tab/>
            </w:r>
            <w:r>
              <w:rPr>
                <w:noProof/>
                <w:webHidden/>
              </w:rPr>
              <w:fldChar w:fldCharType="begin"/>
            </w:r>
            <w:r>
              <w:rPr>
                <w:noProof/>
                <w:webHidden/>
              </w:rPr>
              <w:instrText xml:space="preserve"> PAGEREF _Toc524527484 \h </w:instrText>
            </w:r>
          </w:ins>
          <w:r>
            <w:rPr>
              <w:noProof/>
              <w:webHidden/>
            </w:rPr>
          </w:r>
          <w:r>
            <w:rPr>
              <w:noProof/>
              <w:webHidden/>
            </w:rPr>
            <w:fldChar w:fldCharType="separate"/>
          </w:r>
          <w:ins w:id="82" w:author="Sam Tertzakian" w:date="2018-09-12T15:58:00Z">
            <w:r w:rsidR="00AC6798">
              <w:rPr>
                <w:noProof/>
                <w:webHidden/>
              </w:rPr>
              <w:t>17</w:t>
            </w:r>
          </w:ins>
          <w:ins w:id="83" w:author="Sam Tertzakian" w:date="2018-09-12T14:37:00Z">
            <w:r>
              <w:rPr>
                <w:noProof/>
                <w:webHidden/>
              </w:rPr>
              <w:fldChar w:fldCharType="end"/>
            </w:r>
            <w:r w:rsidRPr="007D406B">
              <w:rPr>
                <w:rStyle w:val="Hyperlink"/>
                <w:noProof/>
              </w:rPr>
              <w:fldChar w:fldCharType="end"/>
            </w:r>
          </w:ins>
        </w:p>
        <w:p w14:paraId="14E9C91E" w14:textId="60F03728" w:rsidR="00637009" w:rsidRDefault="00637009">
          <w:pPr>
            <w:pStyle w:val="TOC3"/>
            <w:tabs>
              <w:tab w:val="left" w:pos="1320"/>
              <w:tab w:val="right" w:leader="dot" w:pos="9350"/>
            </w:tabs>
            <w:rPr>
              <w:ins w:id="84" w:author="Sam Tertzakian" w:date="2018-09-12T14:37:00Z"/>
              <w:rFonts w:cstheme="minorBidi"/>
              <w:noProof/>
            </w:rPr>
          </w:pPr>
          <w:ins w:id="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"_Toc524527485"</w:instrText>
            </w:r>
            <w:r w:rsidRPr="007D406B">
              <w:rPr>
                <w:rStyle w:val="Hyperlink"/>
                <w:noProof/>
              </w:rPr>
              <w:instrText xml:space="preserve"> </w:instrText>
            </w:r>
            <w:r w:rsidRPr="007D406B">
              <w:rPr>
                <w:rStyle w:val="Hyperlink"/>
                <w:noProof/>
              </w:rPr>
              <w:fldChar w:fldCharType="separate"/>
            </w:r>
            <w:r w:rsidRPr="007D406B">
              <w:rPr>
                <w:rStyle w:val="Hyperlink"/>
                <w:noProof/>
              </w:rPr>
              <w:t>2.4.3</w:t>
            </w:r>
            <w:r>
              <w:rPr>
                <w:rFonts w:cstheme="minorBidi"/>
                <w:noProof/>
              </w:rPr>
              <w:tab/>
            </w:r>
            <w:r w:rsidRPr="007D406B">
              <w:rPr>
                <w:rStyle w:val="Hyperlink"/>
                <w:noProof/>
              </w:rPr>
              <w:t>Task Execution</w:t>
            </w:r>
            <w:r>
              <w:rPr>
                <w:noProof/>
                <w:webHidden/>
              </w:rPr>
              <w:tab/>
            </w:r>
            <w:r>
              <w:rPr>
                <w:noProof/>
                <w:webHidden/>
              </w:rPr>
              <w:fldChar w:fldCharType="begin"/>
            </w:r>
            <w:r>
              <w:rPr>
                <w:noProof/>
                <w:webHidden/>
              </w:rPr>
              <w:instrText xml:space="preserve"> PAGEREF _Toc524527485 \h </w:instrText>
            </w:r>
          </w:ins>
          <w:r>
            <w:rPr>
              <w:noProof/>
              <w:webHidden/>
            </w:rPr>
          </w:r>
          <w:r>
            <w:rPr>
              <w:noProof/>
              <w:webHidden/>
            </w:rPr>
            <w:fldChar w:fldCharType="separate"/>
          </w:r>
          <w:ins w:id="86" w:author="Sam Tertzakian" w:date="2018-09-12T15:58:00Z">
            <w:r w:rsidR="00AC6798">
              <w:rPr>
                <w:noProof/>
                <w:webHidden/>
              </w:rPr>
              <w:t>17</w:t>
            </w:r>
          </w:ins>
          <w:ins w:id="87" w:author="Sam Tertzakian" w:date="2018-09-12T14:37:00Z">
            <w:r>
              <w:rPr>
                <w:noProof/>
                <w:webHidden/>
              </w:rPr>
              <w:fldChar w:fldCharType="end"/>
            </w:r>
            <w:r w:rsidRPr="007D406B">
              <w:rPr>
                <w:rStyle w:val="Hyperlink"/>
                <w:noProof/>
              </w:rPr>
              <w:fldChar w:fldCharType="end"/>
            </w:r>
          </w:ins>
        </w:p>
        <w:p w14:paraId="67D53A85" w14:textId="1DB29B01" w:rsidR="00637009" w:rsidRDefault="00637009">
          <w:pPr>
            <w:pStyle w:val="TOC3"/>
            <w:tabs>
              <w:tab w:val="left" w:pos="1320"/>
              <w:tab w:val="right" w:leader="dot" w:pos="9350"/>
            </w:tabs>
            <w:rPr>
              <w:ins w:id="88" w:author="Sam Tertzakian" w:date="2018-09-12T14:37:00Z"/>
              <w:rFonts w:cstheme="minorBidi"/>
              <w:noProof/>
            </w:rPr>
          </w:pPr>
          <w:ins w:id="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"_Toc524527486"</w:instrText>
            </w:r>
            <w:r w:rsidRPr="007D406B">
              <w:rPr>
                <w:rStyle w:val="Hyperlink"/>
                <w:noProof/>
              </w:rPr>
              <w:instrText xml:space="preserve"> </w:instrText>
            </w:r>
            <w:r w:rsidRPr="007D406B">
              <w:rPr>
                <w:rStyle w:val="Hyperlink"/>
                <w:noProof/>
              </w:rPr>
              <w:fldChar w:fldCharType="separate"/>
            </w:r>
            <w:r w:rsidRPr="007D406B">
              <w:rPr>
                <w:rStyle w:val="Hyperlink"/>
                <w:noProof/>
              </w:rPr>
              <w:t>2.4.4</w:t>
            </w:r>
            <w:r>
              <w:rPr>
                <w:rFonts w:cstheme="minorBidi"/>
                <w:noProof/>
              </w:rPr>
              <w:tab/>
            </w:r>
            <w:r w:rsidRPr="007D406B">
              <w:rPr>
                <w:rStyle w:val="Hyperlink"/>
                <w:noProof/>
              </w:rPr>
              <w:t>Targets</w:t>
            </w:r>
            <w:r>
              <w:rPr>
                <w:noProof/>
                <w:webHidden/>
              </w:rPr>
              <w:tab/>
            </w:r>
            <w:r>
              <w:rPr>
                <w:noProof/>
                <w:webHidden/>
              </w:rPr>
              <w:fldChar w:fldCharType="begin"/>
            </w:r>
            <w:r>
              <w:rPr>
                <w:noProof/>
                <w:webHidden/>
              </w:rPr>
              <w:instrText xml:space="preserve"> PAGEREF _Toc524527486 \h </w:instrText>
            </w:r>
          </w:ins>
          <w:r>
            <w:rPr>
              <w:noProof/>
              <w:webHidden/>
            </w:rPr>
          </w:r>
          <w:r>
            <w:rPr>
              <w:noProof/>
              <w:webHidden/>
            </w:rPr>
            <w:fldChar w:fldCharType="separate"/>
          </w:r>
          <w:ins w:id="90" w:author="Sam Tertzakian" w:date="2018-09-12T15:58:00Z">
            <w:r w:rsidR="00AC6798">
              <w:rPr>
                <w:noProof/>
                <w:webHidden/>
              </w:rPr>
              <w:t>17</w:t>
            </w:r>
          </w:ins>
          <w:ins w:id="91" w:author="Sam Tertzakian" w:date="2018-09-12T14:37:00Z">
            <w:r>
              <w:rPr>
                <w:noProof/>
                <w:webHidden/>
              </w:rPr>
              <w:fldChar w:fldCharType="end"/>
            </w:r>
            <w:r w:rsidRPr="007D406B">
              <w:rPr>
                <w:rStyle w:val="Hyperlink"/>
                <w:noProof/>
              </w:rPr>
              <w:fldChar w:fldCharType="end"/>
            </w:r>
          </w:ins>
        </w:p>
        <w:p w14:paraId="7A32EA1D" w14:textId="7EF9EEBC" w:rsidR="00637009" w:rsidRDefault="00637009">
          <w:pPr>
            <w:pStyle w:val="TOC3"/>
            <w:tabs>
              <w:tab w:val="left" w:pos="1320"/>
              <w:tab w:val="right" w:leader="dot" w:pos="9350"/>
            </w:tabs>
            <w:rPr>
              <w:ins w:id="92" w:author="Sam Tertzakian" w:date="2018-09-12T14:37:00Z"/>
              <w:rFonts w:cstheme="minorBidi"/>
              <w:noProof/>
            </w:rPr>
          </w:pPr>
          <w:ins w:id="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"_Toc524527487"</w:instrText>
            </w:r>
            <w:r w:rsidRPr="007D406B">
              <w:rPr>
                <w:rStyle w:val="Hyperlink"/>
                <w:noProof/>
              </w:rPr>
              <w:instrText xml:space="preserve"> </w:instrText>
            </w:r>
            <w:r w:rsidRPr="007D406B">
              <w:rPr>
                <w:rStyle w:val="Hyperlink"/>
                <w:noProof/>
              </w:rPr>
              <w:fldChar w:fldCharType="separate"/>
            </w:r>
            <w:r w:rsidRPr="007D406B">
              <w:rPr>
                <w:rStyle w:val="Hyperlink"/>
                <w:noProof/>
              </w:rPr>
              <w:t>2.4.5</w:t>
            </w:r>
            <w:r>
              <w:rPr>
                <w:rFonts w:cstheme="minorBidi"/>
                <w:noProof/>
              </w:rPr>
              <w:tab/>
            </w:r>
            <w:r w:rsidRPr="007D406B">
              <w:rPr>
                <w:rStyle w:val="Hyperlink"/>
                <w:noProof/>
              </w:rPr>
              <w:t>User Notification</w:t>
            </w:r>
            <w:r>
              <w:rPr>
                <w:noProof/>
                <w:webHidden/>
              </w:rPr>
              <w:tab/>
            </w:r>
            <w:r>
              <w:rPr>
                <w:noProof/>
                <w:webHidden/>
              </w:rPr>
              <w:fldChar w:fldCharType="begin"/>
            </w:r>
            <w:r>
              <w:rPr>
                <w:noProof/>
                <w:webHidden/>
              </w:rPr>
              <w:instrText xml:space="preserve"> PAGEREF _Toc524527487 \h </w:instrText>
            </w:r>
          </w:ins>
          <w:r>
            <w:rPr>
              <w:noProof/>
              <w:webHidden/>
            </w:rPr>
          </w:r>
          <w:r>
            <w:rPr>
              <w:noProof/>
              <w:webHidden/>
            </w:rPr>
            <w:fldChar w:fldCharType="separate"/>
          </w:r>
          <w:ins w:id="94" w:author="Sam Tertzakian" w:date="2018-09-12T15:58:00Z">
            <w:r w:rsidR="00AC6798">
              <w:rPr>
                <w:noProof/>
                <w:webHidden/>
              </w:rPr>
              <w:t>17</w:t>
            </w:r>
          </w:ins>
          <w:ins w:id="95" w:author="Sam Tertzakian" w:date="2018-09-12T14:37:00Z">
            <w:r>
              <w:rPr>
                <w:noProof/>
                <w:webHidden/>
              </w:rPr>
              <w:fldChar w:fldCharType="end"/>
            </w:r>
            <w:r w:rsidRPr="007D406B">
              <w:rPr>
                <w:rStyle w:val="Hyperlink"/>
                <w:noProof/>
              </w:rPr>
              <w:fldChar w:fldCharType="end"/>
            </w:r>
          </w:ins>
        </w:p>
        <w:p w14:paraId="0E4C46A9" w14:textId="7A3CC46D" w:rsidR="00637009" w:rsidRDefault="00637009">
          <w:pPr>
            <w:pStyle w:val="TOC3"/>
            <w:tabs>
              <w:tab w:val="left" w:pos="1320"/>
              <w:tab w:val="right" w:leader="dot" w:pos="9350"/>
            </w:tabs>
            <w:rPr>
              <w:ins w:id="96" w:author="Sam Tertzakian" w:date="2018-09-12T14:37:00Z"/>
              <w:rFonts w:cstheme="minorBidi"/>
              <w:noProof/>
            </w:rPr>
          </w:pPr>
          <w:ins w:id="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"_Toc524527488"</w:instrText>
            </w:r>
            <w:r w:rsidRPr="007D406B">
              <w:rPr>
                <w:rStyle w:val="Hyperlink"/>
                <w:noProof/>
              </w:rPr>
              <w:instrText xml:space="preserve"> </w:instrText>
            </w:r>
            <w:r w:rsidRPr="007D406B">
              <w:rPr>
                <w:rStyle w:val="Hyperlink"/>
                <w:noProof/>
              </w:rPr>
              <w:fldChar w:fldCharType="separate"/>
            </w:r>
            <w:r w:rsidRPr="007D406B">
              <w:rPr>
                <w:rStyle w:val="Hyperlink"/>
                <w:noProof/>
              </w:rPr>
              <w:t>2.4.6</w:t>
            </w:r>
            <w:r>
              <w:rPr>
                <w:rFonts w:cstheme="minorBidi"/>
                <w:noProof/>
              </w:rPr>
              <w:tab/>
            </w:r>
            <w:r w:rsidRPr="007D406B">
              <w:rPr>
                <w:rStyle w:val="Hyperlink"/>
                <w:noProof/>
              </w:rPr>
              <w:t>Driver Patterns</w:t>
            </w:r>
            <w:r>
              <w:rPr>
                <w:noProof/>
                <w:webHidden/>
              </w:rPr>
              <w:tab/>
            </w:r>
            <w:r>
              <w:rPr>
                <w:noProof/>
                <w:webHidden/>
              </w:rPr>
              <w:fldChar w:fldCharType="begin"/>
            </w:r>
            <w:r>
              <w:rPr>
                <w:noProof/>
                <w:webHidden/>
              </w:rPr>
              <w:instrText xml:space="preserve"> PAGEREF _Toc524527488 \h </w:instrText>
            </w:r>
          </w:ins>
          <w:r>
            <w:rPr>
              <w:noProof/>
              <w:webHidden/>
            </w:rPr>
          </w:r>
          <w:r>
            <w:rPr>
              <w:noProof/>
              <w:webHidden/>
            </w:rPr>
            <w:fldChar w:fldCharType="separate"/>
          </w:r>
          <w:ins w:id="98" w:author="Sam Tertzakian" w:date="2018-09-12T15:58:00Z">
            <w:r w:rsidR="00AC6798">
              <w:rPr>
                <w:noProof/>
                <w:webHidden/>
              </w:rPr>
              <w:t>17</w:t>
            </w:r>
          </w:ins>
          <w:ins w:id="99" w:author="Sam Tertzakian" w:date="2018-09-12T14:37:00Z">
            <w:r>
              <w:rPr>
                <w:noProof/>
                <w:webHidden/>
              </w:rPr>
              <w:fldChar w:fldCharType="end"/>
            </w:r>
            <w:r w:rsidRPr="007D406B">
              <w:rPr>
                <w:rStyle w:val="Hyperlink"/>
                <w:noProof/>
              </w:rPr>
              <w:fldChar w:fldCharType="end"/>
            </w:r>
          </w:ins>
        </w:p>
        <w:p w14:paraId="1F3F7912" w14:textId="6106289A" w:rsidR="00637009" w:rsidRDefault="00637009">
          <w:pPr>
            <w:pStyle w:val="TOC2"/>
            <w:tabs>
              <w:tab w:val="left" w:pos="880"/>
              <w:tab w:val="right" w:leader="dot" w:pos="9350"/>
            </w:tabs>
            <w:rPr>
              <w:ins w:id="100" w:author="Sam Tertzakian" w:date="2018-09-12T14:37:00Z"/>
              <w:rFonts w:cstheme="minorBidi"/>
              <w:noProof/>
            </w:rPr>
          </w:pPr>
          <w:ins w:id="1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"_Toc524527489"</w:instrText>
            </w:r>
            <w:r w:rsidRPr="007D406B">
              <w:rPr>
                <w:rStyle w:val="Hyperlink"/>
                <w:noProof/>
              </w:rPr>
              <w:instrText xml:space="preserve"> </w:instrText>
            </w:r>
            <w:r w:rsidRPr="007D406B">
              <w:rPr>
                <w:rStyle w:val="Hyperlink"/>
                <w:noProof/>
              </w:rPr>
              <w:fldChar w:fldCharType="separate"/>
            </w:r>
            <w:r w:rsidRPr="007D406B">
              <w:rPr>
                <w:rStyle w:val="Hyperlink"/>
                <w:noProof/>
              </w:rPr>
              <w:t>2.5</w:t>
            </w:r>
            <w:r>
              <w:rPr>
                <w:rFonts w:cstheme="minorBidi"/>
                <w:noProof/>
              </w:rPr>
              <w:tab/>
            </w:r>
            <w:r w:rsidRPr="007D406B">
              <w:rPr>
                <w:rStyle w:val="Hyperlink"/>
                <w:noProof/>
              </w:rPr>
              <w:t>Properties of Modules</w:t>
            </w:r>
            <w:r>
              <w:rPr>
                <w:noProof/>
                <w:webHidden/>
              </w:rPr>
              <w:tab/>
            </w:r>
            <w:r>
              <w:rPr>
                <w:noProof/>
                <w:webHidden/>
              </w:rPr>
              <w:fldChar w:fldCharType="begin"/>
            </w:r>
            <w:r>
              <w:rPr>
                <w:noProof/>
                <w:webHidden/>
              </w:rPr>
              <w:instrText xml:space="preserve"> PAGEREF _Toc524527489 \h </w:instrText>
            </w:r>
          </w:ins>
          <w:r>
            <w:rPr>
              <w:noProof/>
              <w:webHidden/>
            </w:rPr>
          </w:r>
          <w:r>
            <w:rPr>
              <w:noProof/>
              <w:webHidden/>
            </w:rPr>
            <w:fldChar w:fldCharType="separate"/>
          </w:r>
          <w:ins w:id="102" w:author="Sam Tertzakian" w:date="2018-09-12T15:58:00Z">
            <w:r w:rsidR="00AC6798">
              <w:rPr>
                <w:noProof/>
                <w:webHidden/>
              </w:rPr>
              <w:t>18</w:t>
            </w:r>
          </w:ins>
          <w:ins w:id="103" w:author="Sam Tertzakian" w:date="2018-09-12T14:37:00Z">
            <w:r>
              <w:rPr>
                <w:noProof/>
                <w:webHidden/>
              </w:rPr>
              <w:fldChar w:fldCharType="end"/>
            </w:r>
            <w:r w:rsidRPr="007D406B">
              <w:rPr>
                <w:rStyle w:val="Hyperlink"/>
                <w:noProof/>
              </w:rPr>
              <w:fldChar w:fldCharType="end"/>
            </w:r>
          </w:ins>
        </w:p>
        <w:p w14:paraId="61145971" w14:textId="2B8A1433" w:rsidR="00637009" w:rsidRDefault="00637009">
          <w:pPr>
            <w:pStyle w:val="TOC3"/>
            <w:tabs>
              <w:tab w:val="left" w:pos="1320"/>
              <w:tab w:val="right" w:leader="dot" w:pos="9350"/>
            </w:tabs>
            <w:rPr>
              <w:ins w:id="104" w:author="Sam Tertzakian" w:date="2018-09-12T14:37:00Z"/>
              <w:rFonts w:cstheme="minorBidi"/>
              <w:noProof/>
            </w:rPr>
          </w:pPr>
          <w:ins w:id="1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"_Toc524527490"</w:instrText>
            </w:r>
            <w:r w:rsidRPr="007D406B">
              <w:rPr>
                <w:rStyle w:val="Hyperlink"/>
                <w:noProof/>
              </w:rPr>
              <w:instrText xml:space="preserve"> </w:instrText>
            </w:r>
            <w:r w:rsidRPr="007D406B">
              <w:rPr>
                <w:rStyle w:val="Hyperlink"/>
                <w:noProof/>
              </w:rPr>
              <w:fldChar w:fldCharType="separate"/>
            </w:r>
            <w:r w:rsidRPr="007D406B">
              <w:rPr>
                <w:rStyle w:val="Hyperlink"/>
                <w:noProof/>
              </w:rPr>
              <w:t>2.5.1</w:t>
            </w:r>
            <w:r>
              <w:rPr>
                <w:rFonts w:cstheme="minorBidi"/>
                <w:noProof/>
              </w:rPr>
              <w:tab/>
            </w:r>
            <w:r w:rsidRPr="007D406B">
              <w:rPr>
                <w:rStyle w:val="Hyperlink"/>
                <w:noProof/>
              </w:rPr>
              <w:t>DMFMODULE is of type WDFOBJECT</w:t>
            </w:r>
            <w:r>
              <w:rPr>
                <w:noProof/>
                <w:webHidden/>
              </w:rPr>
              <w:tab/>
            </w:r>
            <w:r>
              <w:rPr>
                <w:noProof/>
                <w:webHidden/>
              </w:rPr>
              <w:fldChar w:fldCharType="begin"/>
            </w:r>
            <w:r>
              <w:rPr>
                <w:noProof/>
                <w:webHidden/>
              </w:rPr>
              <w:instrText xml:space="preserve"> PAGEREF _Toc524527490 \h </w:instrText>
            </w:r>
          </w:ins>
          <w:r>
            <w:rPr>
              <w:noProof/>
              <w:webHidden/>
            </w:rPr>
          </w:r>
          <w:r>
            <w:rPr>
              <w:noProof/>
              <w:webHidden/>
            </w:rPr>
            <w:fldChar w:fldCharType="separate"/>
          </w:r>
          <w:ins w:id="106" w:author="Sam Tertzakian" w:date="2018-09-12T15:58:00Z">
            <w:r w:rsidR="00AC6798">
              <w:rPr>
                <w:noProof/>
                <w:webHidden/>
              </w:rPr>
              <w:t>18</w:t>
            </w:r>
          </w:ins>
          <w:ins w:id="107" w:author="Sam Tertzakian" w:date="2018-09-12T14:37:00Z">
            <w:r>
              <w:rPr>
                <w:noProof/>
                <w:webHidden/>
              </w:rPr>
              <w:fldChar w:fldCharType="end"/>
            </w:r>
            <w:r w:rsidRPr="007D406B">
              <w:rPr>
                <w:rStyle w:val="Hyperlink"/>
                <w:noProof/>
              </w:rPr>
              <w:fldChar w:fldCharType="end"/>
            </w:r>
          </w:ins>
        </w:p>
        <w:p w14:paraId="64B81CD7" w14:textId="23712735" w:rsidR="00637009" w:rsidRDefault="00637009">
          <w:pPr>
            <w:pStyle w:val="TOC3"/>
            <w:tabs>
              <w:tab w:val="left" w:pos="1320"/>
              <w:tab w:val="right" w:leader="dot" w:pos="9350"/>
            </w:tabs>
            <w:rPr>
              <w:ins w:id="108" w:author="Sam Tertzakian" w:date="2018-09-12T14:37:00Z"/>
              <w:rFonts w:cstheme="minorBidi"/>
              <w:noProof/>
            </w:rPr>
          </w:pPr>
          <w:ins w:id="1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"_Toc524527491"</w:instrText>
            </w:r>
            <w:r w:rsidRPr="007D406B">
              <w:rPr>
                <w:rStyle w:val="Hyperlink"/>
                <w:noProof/>
              </w:rPr>
              <w:instrText xml:space="preserve"> </w:instrText>
            </w:r>
            <w:r w:rsidRPr="007D406B">
              <w:rPr>
                <w:rStyle w:val="Hyperlink"/>
                <w:noProof/>
              </w:rPr>
              <w:fldChar w:fldCharType="separate"/>
            </w:r>
            <w:r w:rsidRPr="007D406B">
              <w:rPr>
                <w:rStyle w:val="Hyperlink"/>
                <w:noProof/>
              </w:rPr>
              <w:t>2.5.2</w:t>
            </w:r>
            <w:r>
              <w:rPr>
                <w:rFonts w:cstheme="minorBidi"/>
                <w:noProof/>
              </w:rPr>
              <w:tab/>
            </w:r>
            <w:r w:rsidRPr="007D406B">
              <w:rPr>
                <w:rStyle w:val="Hyperlink"/>
                <w:noProof/>
              </w:rPr>
              <w:t>Module is Object Oriented</w:t>
            </w:r>
            <w:r>
              <w:rPr>
                <w:noProof/>
                <w:webHidden/>
              </w:rPr>
              <w:tab/>
            </w:r>
            <w:r>
              <w:rPr>
                <w:noProof/>
                <w:webHidden/>
              </w:rPr>
              <w:fldChar w:fldCharType="begin"/>
            </w:r>
            <w:r>
              <w:rPr>
                <w:noProof/>
                <w:webHidden/>
              </w:rPr>
              <w:instrText xml:space="preserve"> PAGEREF _Toc524527491 \h </w:instrText>
            </w:r>
          </w:ins>
          <w:r>
            <w:rPr>
              <w:noProof/>
              <w:webHidden/>
            </w:rPr>
          </w:r>
          <w:r>
            <w:rPr>
              <w:noProof/>
              <w:webHidden/>
            </w:rPr>
            <w:fldChar w:fldCharType="separate"/>
          </w:r>
          <w:ins w:id="110" w:author="Sam Tertzakian" w:date="2018-09-12T15:58:00Z">
            <w:r w:rsidR="00AC6798">
              <w:rPr>
                <w:noProof/>
                <w:webHidden/>
              </w:rPr>
              <w:t>18</w:t>
            </w:r>
          </w:ins>
          <w:ins w:id="111" w:author="Sam Tertzakian" w:date="2018-09-12T14:37:00Z">
            <w:r>
              <w:rPr>
                <w:noProof/>
                <w:webHidden/>
              </w:rPr>
              <w:fldChar w:fldCharType="end"/>
            </w:r>
            <w:r w:rsidRPr="007D406B">
              <w:rPr>
                <w:rStyle w:val="Hyperlink"/>
                <w:noProof/>
              </w:rPr>
              <w:fldChar w:fldCharType="end"/>
            </w:r>
          </w:ins>
        </w:p>
        <w:p w14:paraId="06374750" w14:textId="667CD2C0" w:rsidR="00637009" w:rsidRDefault="00637009">
          <w:pPr>
            <w:pStyle w:val="TOC3"/>
            <w:tabs>
              <w:tab w:val="left" w:pos="1320"/>
              <w:tab w:val="right" w:leader="dot" w:pos="9350"/>
            </w:tabs>
            <w:rPr>
              <w:ins w:id="112" w:author="Sam Tertzakian" w:date="2018-09-12T14:37:00Z"/>
              <w:rFonts w:cstheme="minorBidi"/>
              <w:noProof/>
            </w:rPr>
          </w:pPr>
          <w:ins w:id="1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"_Toc524527492"</w:instrText>
            </w:r>
            <w:r w:rsidRPr="007D406B">
              <w:rPr>
                <w:rStyle w:val="Hyperlink"/>
                <w:noProof/>
              </w:rPr>
              <w:instrText xml:space="preserve"> </w:instrText>
            </w:r>
            <w:r w:rsidRPr="007D406B">
              <w:rPr>
                <w:rStyle w:val="Hyperlink"/>
                <w:noProof/>
              </w:rPr>
              <w:fldChar w:fldCharType="separate"/>
            </w:r>
            <w:r w:rsidRPr="007D406B">
              <w:rPr>
                <w:rStyle w:val="Hyperlink"/>
                <w:noProof/>
              </w:rPr>
              <w:t>2.5.3</w:t>
            </w:r>
            <w:r>
              <w:rPr>
                <w:rFonts w:cstheme="minorBidi"/>
                <w:noProof/>
              </w:rPr>
              <w:tab/>
            </w:r>
            <w:r w:rsidRPr="007D406B">
              <w:rPr>
                <w:rStyle w:val="Hyperlink"/>
                <w:noProof/>
              </w:rPr>
              <w:t>Modules Have a Predefined Lifecyle</w:t>
            </w:r>
            <w:r>
              <w:rPr>
                <w:noProof/>
                <w:webHidden/>
              </w:rPr>
              <w:tab/>
            </w:r>
            <w:r>
              <w:rPr>
                <w:noProof/>
                <w:webHidden/>
              </w:rPr>
              <w:fldChar w:fldCharType="begin"/>
            </w:r>
            <w:r>
              <w:rPr>
                <w:noProof/>
                <w:webHidden/>
              </w:rPr>
              <w:instrText xml:space="preserve"> PAGEREF _Toc524527492 \h </w:instrText>
            </w:r>
          </w:ins>
          <w:r>
            <w:rPr>
              <w:noProof/>
              <w:webHidden/>
            </w:rPr>
          </w:r>
          <w:r>
            <w:rPr>
              <w:noProof/>
              <w:webHidden/>
            </w:rPr>
            <w:fldChar w:fldCharType="separate"/>
          </w:r>
          <w:ins w:id="114" w:author="Sam Tertzakian" w:date="2018-09-12T15:58:00Z">
            <w:r w:rsidR="00AC6798">
              <w:rPr>
                <w:noProof/>
                <w:webHidden/>
              </w:rPr>
              <w:t>18</w:t>
            </w:r>
          </w:ins>
          <w:ins w:id="115" w:author="Sam Tertzakian" w:date="2018-09-12T14:37:00Z">
            <w:r>
              <w:rPr>
                <w:noProof/>
                <w:webHidden/>
              </w:rPr>
              <w:fldChar w:fldCharType="end"/>
            </w:r>
            <w:r w:rsidRPr="007D406B">
              <w:rPr>
                <w:rStyle w:val="Hyperlink"/>
                <w:noProof/>
              </w:rPr>
              <w:fldChar w:fldCharType="end"/>
            </w:r>
          </w:ins>
        </w:p>
        <w:p w14:paraId="11B78E6C" w14:textId="09331BA1" w:rsidR="00637009" w:rsidRDefault="00637009">
          <w:pPr>
            <w:pStyle w:val="TOC3"/>
            <w:tabs>
              <w:tab w:val="left" w:pos="1320"/>
              <w:tab w:val="right" w:leader="dot" w:pos="9350"/>
            </w:tabs>
            <w:rPr>
              <w:ins w:id="116" w:author="Sam Tertzakian" w:date="2018-09-12T14:37:00Z"/>
              <w:rFonts w:cstheme="minorBidi"/>
              <w:noProof/>
            </w:rPr>
          </w:pPr>
          <w:ins w:id="1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"_Toc524527493"</w:instrText>
            </w:r>
            <w:r w:rsidRPr="007D406B">
              <w:rPr>
                <w:rStyle w:val="Hyperlink"/>
                <w:noProof/>
              </w:rPr>
              <w:instrText xml:space="preserve"> </w:instrText>
            </w:r>
            <w:r w:rsidRPr="007D406B">
              <w:rPr>
                <w:rStyle w:val="Hyperlink"/>
                <w:noProof/>
              </w:rPr>
              <w:fldChar w:fldCharType="separate"/>
            </w:r>
            <w:r w:rsidRPr="007D406B">
              <w:rPr>
                <w:rStyle w:val="Hyperlink"/>
                <w:noProof/>
              </w:rPr>
              <w:t>2.5.4</w:t>
            </w:r>
            <w:r>
              <w:rPr>
                <w:rFonts w:cstheme="minorBidi"/>
                <w:noProof/>
              </w:rPr>
              <w:tab/>
            </w:r>
            <w:r w:rsidRPr="007D406B">
              <w:rPr>
                <w:rStyle w:val="Hyperlink"/>
                <w:noProof/>
              </w:rPr>
              <w:t>Modules Have a Hierarchy</w:t>
            </w:r>
            <w:r>
              <w:rPr>
                <w:noProof/>
                <w:webHidden/>
              </w:rPr>
              <w:tab/>
            </w:r>
            <w:r>
              <w:rPr>
                <w:noProof/>
                <w:webHidden/>
              </w:rPr>
              <w:fldChar w:fldCharType="begin"/>
            </w:r>
            <w:r>
              <w:rPr>
                <w:noProof/>
                <w:webHidden/>
              </w:rPr>
              <w:instrText xml:space="preserve"> PAGEREF _Toc524527493 \h </w:instrText>
            </w:r>
          </w:ins>
          <w:r>
            <w:rPr>
              <w:noProof/>
              <w:webHidden/>
            </w:rPr>
          </w:r>
          <w:r>
            <w:rPr>
              <w:noProof/>
              <w:webHidden/>
            </w:rPr>
            <w:fldChar w:fldCharType="separate"/>
          </w:r>
          <w:ins w:id="118" w:author="Sam Tertzakian" w:date="2018-09-12T15:58:00Z">
            <w:r w:rsidR="00AC6798">
              <w:rPr>
                <w:noProof/>
                <w:webHidden/>
              </w:rPr>
              <w:t>18</w:t>
            </w:r>
          </w:ins>
          <w:ins w:id="119" w:author="Sam Tertzakian" w:date="2018-09-12T14:37:00Z">
            <w:r>
              <w:rPr>
                <w:noProof/>
                <w:webHidden/>
              </w:rPr>
              <w:fldChar w:fldCharType="end"/>
            </w:r>
            <w:r w:rsidRPr="007D406B">
              <w:rPr>
                <w:rStyle w:val="Hyperlink"/>
                <w:noProof/>
              </w:rPr>
              <w:fldChar w:fldCharType="end"/>
            </w:r>
          </w:ins>
        </w:p>
        <w:p w14:paraId="49DF8E37" w14:textId="63F4BD95" w:rsidR="00637009" w:rsidRDefault="00637009">
          <w:pPr>
            <w:pStyle w:val="TOC3"/>
            <w:tabs>
              <w:tab w:val="left" w:pos="1320"/>
              <w:tab w:val="right" w:leader="dot" w:pos="9350"/>
            </w:tabs>
            <w:rPr>
              <w:ins w:id="120" w:author="Sam Tertzakian" w:date="2018-09-12T14:37:00Z"/>
              <w:rFonts w:cstheme="minorBidi"/>
              <w:noProof/>
            </w:rPr>
          </w:pPr>
          <w:ins w:id="12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"_Toc524527494"</w:instrText>
            </w:r>
            <w:r w:rsidRPr="007D406B">
              <w:rPr>
                <w:rStyle w:val="Hyperlink"/>
                <w:noProof/>
              </w:rPr>
              <w:instrText xml:space="preserve"> </w:instrText>
            </w:r>
            <w:r w:rsidRPr="007D406B">
              <w:rPr>
                <w:rStyle w:val="Hyperlink"/>
                <w:noProof/>
              </w:rPr>
              <w:fldChar w:fldCharType="separate"/>
            </w:r>
            <w:r w:rsidRPr="007D406B">
              <w:rPr>
                <w:rStyle w:val="Hyperlink"/>
                <w:noProof/>
              </w:rPr>
              <w:t>2.5.5</w:t>
            </w:r>
            <w:r>
              <w:rPr>
                <w:rFonts w:cstheme="minorBidi"/>
                <w:noProof/>
              </w:rPr>
              <w:tab/>
            </w:r>
            <w:r w:rsidRPr="007D406B">
              <w:rPr>
                <w:rStyle w:val="Hyperlink"/>
                <w:noProof/>
              </w:rPr>
              <w:t>Properties of Modules</w:t>
            </w:r>
            <w:r>
              <w:rPr>
                <w:noProof/>
                <w:webHidden/>
              </w:rPr>
              <w:tab/>
            </w:r>
            <w:r>
              <w:rPr>
                <w:noProof/>
                <w:webHidden/>
              </w:rPr>
              <w:fldChar w:fldCharType="begin"/>
            </w:r>
            <w:r>
              <w:rPr>
                <w:noProof/>
                <w:webHidden/>
              </w:rPr>
              <w:instrText xml:space="preserve"> PAGEREF _Toc524527494 \h </w:instrText>
            </w:r>
          </w:ins>
          <w:r>
            <w:rPr>
              <w:noProof/>
              <w:webHidden/>
            </w:rPr>
          </w:r>
          <w:r>
            <w:rPr>
              <w:noProof/>
              <w:webHidden/>
            </w:rPr>
            <w:fldChar w:fldCharType="separate"/>
          </w:r>
          <w:ins w:id="122" w:author="Sam Tertzakian" w:date="2018-09-12T15:58:00Z">
            <w:r w:rsidR="00AC6798">
              <w:rPr>
                <w:noProof/>
                <w:webHidden/>
              </w:rPr>
              <w:t>19</w:t>
            </w:r>
          </w:ins>
          <w:ins w:id="123" w:author="Sam Tertzakian" w:date="2018-09-12T14:37:00Z">
            <w:r>
              <w:rPr>
                <w:noProof/>
                <w:webHidden/>
              </w:rPr>
              <w:fldChar w:fldCharType="end"/>
            </w:r>
            <w:r w:rsidRPr="007D406B">
              <w:rPr>
                <w:rStyle w:val="Hyperlink"/>
                <w:noProof/>
              </w:rPr>
              <w:fldChar w:fldCharType="end"/>
            </w:r>
          </w:ins>
        </w:p>
        <w:p w14:paraId="205FAAAD" w14:textId="23984977" w:rsidR="00637009" w:rsidRDefault="00637009">
          <w:pPr>
            <w:pStyle w:val="TOC2"/>
            <w:tabs>
              <w:tab w:val="left" w:pos="880"/>
              <w:tab w:val="right" w:leader="dot" w:pos="9350"/>
            </w:tabs>
            <w:rPr>
              <w:ins w:id="124" w:author="Sam Tertzakian" w:date="2018-09-12T14:37:00Z"/>
              <w:rFonts w:cstheme="minorBidi"/>
              <w:noProof/>
            </w:rPr>
          </w:pPr>
          <w:ins w:id="1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"_Toc524527495"</w:instrText>
            </w:r>
            <w:r w:rsidRPr="007D406B">
              <w:rPr>
                <w:rStyle w:val="Hyperlink"/>
                <w:noProof/>
              </w:rPr>
              <w:instrText xml:space="preserve"> </w:instrText>
            </w:r>
            <w:r w:rsidRPr="007D406B">
              <w:rPr>
                <w:rStyle w:val="Hyperlink"/>
                <w:noProof/>
              </w:rPr>
              <w:fldChar w:fldCharType="separate"/>
            </w:r>
            <w:r w:rsidRPr="007D406B">
              <w:rPr>
                <w:rStyle w:val="Hyperlink"/>
                <w:noProof/>
              </w:rPr>
              <w:t>2.6</w:t>
            </w:r>
            <w:r>
              <w:rPr>
                <w:rFonts w:cstheme="minorBidi"/>
                <w:noProof/>
              </w:rPr>
              <w:tab/>
            </w:r>
            <w:r w:rsidRPr="007D406B">
              <w:rPr>
                <w:rStyle w:val="Hyperlink"/>
                <w:noProof/>
              </w:rPr>
              <w:t>Properties of a DMF Driver</w:t>
            </w:r>
            <w:r>
              <w:rPr>
                <w:noProof/>
                <w:webHidden/>
              </w:rPr>
              <w:tab/>
            </w:r>
            <w:r>
              <w:rPr>
                <w:noProof/>
                <w:webHidden/>
              </w:rPr>
              <w:fldChar w:fldCharType="begin"/>
            </w:r>
            <w:r>
              <w:rPr>
                <w:noProof/>
                <w:webHidden/>
              </w:rPr>
              <w:instrText xml:space="preserve"> PAGEREF _Toc524527495 \h </w:instrText>
            </w:r>
          </w:ins>
          <w:r>
            <w:rPr>
              <w:noProof/>
              <w:webHidden/>
            </w:rPr>
          </w:r>
          <w:r>
            <w:rPr>
              <w:noProof/>
              <w:webHidden/>
            </w:rPr>
            <w:fldChar w:fldCharType="separate"/>
          </w:r>
          <w:ins w:id="126" w:author="Sam Tertzakian" w:date="2018-09-12T15:58:00Z">
            <w:r w:rsidR="00AC6798">
              <w:rPr>
                <w:noProof/>
                <w:webHidden/>
              </w:rPr>
              <w:t>20</w:t>
            </w:r>
          </w:ins>
          <w:ins w:id="127" w:author="Sam Tertzakian" w:date="2018-09-12T14:37:00Z">
            <w:r>
              <w:rPr>
                <w:noProof/>
                <w:webHidden/>
              </w:rPr>
              <w:fldChar w:fldCharType="end"/>
            </w:r>
            <w:r w:rsidRPr="007D406B">
              <w:rPr>
                <w:rStyle w:val="Hyperlink"/>
                <w:noProof/>
              </w:rPr>
              <w:fldChar w:fldCharType="end"/>
            </w:r>
          </w:ins>
        </w:p>
        <w:p w14:paraId="11236865" w14:textId="6E2E8F3C" w:rsidR="00637009" w:rsidRDefault="00637009">
          <w:pPr>
            <w:pStyle w:val="TOC2"/>
            <w:tabs>
              <w:tab w:val="left" w:pos="880"/>
              <w:tab w:val="right" w:leader="dot" w:pos="9350"/>
            </w:tabs>
            <w:rPr>
              <w:ins w:id="128" w:author="Sam Tertzakian" w:date="2018-09-12T14:37:00Z"/>
              <w:rFonts w:cstheme="minorBidi"/>
              <w:noProof/>
            </w:rPr>
          </w:pPr>
          <w:ins w:id="1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"_Toc524527496"</w:instrText>
            </w:r>
            <w:r w:rsidRPr="007D406B">
              <w:rPr>
                <w:rStyle w:val="Hyperlink"/>
                <w:noProof/>
              </w:rPr>
              <w:instrText xml:space="preserve"> </w:instrText>
            </w:r>
            <w:r w:rsidRPr="007D406B">
              <w:rPr>
                <w:rStyle w:val="Hyperlink"/>
                <w:noProof/>
              </w:rPr>
              <w:fldChar w:fldCharType="separate"/>
            </w:r>
            <w:r w:rsidRPr="007D406B">
              <w:rPr>
                <w:rStyle w:val="Hyperlink"/>
                <w:noProof/>
              </w:rPr>
              <w:t>2.7</w:t>
            </w:r>
            <w:r>
              <w:rPr>
                <w:rFonts w:cstheme="minorBidi"/>
                <w:noProof/>
              </w:rPr>
              <w:tab/>
            </w:r>
            <w:r w:rsidRPr="007D406B">
              <w:rPr>
                <w:rStyle w:val="Hyperlink"/>
                <w:noProof/>
              </w:rPr>
              <w:t>Using DMF in an Existing Driver or a Driver that has its own Device Context</w:t>
            </w:r>
            <w:r>
              <w:rPr>
                <w:noProof/>
                <w:webHidden/>
              </w:rPr>
              <w:tab/>
            </w:r>
            <w:r>
              <w:rPr>
                <w:noProof/>
                <w:webHidden/>
              </w:rPr>
              <w:fldChar w:fldCharType="begin"/>
            </w:r>
            <w:r>
              <w:rPr>
                <w:noProof/>
                <w:webHidden/>
              </w:rPr>
              <w:instrText xml:space="preserve"> PAGEREF _Toc524527496 \h </w:instrText>
            </w:r>
          </w:ins>
          <w:r>
            <w:rPr>
              <w:noProof/>
              <w:webHidden/>
            </w:rPr>
          </w:r>
          <w:r>
            <w:rPr>
              <w:noProof/>
              <w:webHidden/>
            </w:rPr>
            <w:fldChar w:fldCharType="separate"/>
          </w:r>
          <w:ins w:id="130" w:author="Sam Tertzakian" w:date="2018-09-12T15:58:00Z">
            <w:r w:rsidR="00AC6798">
              <w:rPr>
                <w:noProof/>
                <w:webHidden/>
              </w:rPr>
              <w:t>21</w:t>
            </w:r>
          </w:ins>
          <w:ins w:id="131" w:author="Sam Tertzakian" w:date="2018-09-12T14:37:00Z">
            <w:r>
              <w:rPr>
                <w:noProof/>
                <w:webHidden/>
              </w:rPr>
              <w:fldChar w:fldCharType="end"/>
            </w:r>
            <w:r w:rsidRPr="007D406B">
              <w:rPr>
                <w:rStyle w:val="Hyperlink"/>
                <w:noProof/>
              </w:rPr>
              <w:fldChar w:fldCharType="end"/>
            </w:r>
          </w:ins>
        </w:p>
        <w:p w14:paraId="1668B15A" w14:textId="6D9EC012" w:rsidR="00637009" w:rsidRDefault="00637009">
          <w:pPr>
            <w:pStyle w:val="TOC3"/>
            <w:tabs>
              <w:tab w:val="left" w:pos="1320"/>
              <w:tab w:val="right" w:leader="dot" w:pos="9350"/>
            </w:tabs>
            <w:rPr>
              <w:ins w:id="132" w:author="Sam Tertzakian" w:date="2018-09-12T14:37:00Z"/>
              <w:rFonts w:cstheme="minorBidi"/>
              <w:noProof/>
            </w:rPr>
          </w:pPr>
          <w:ins w:id="1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"_Toc524527497"</w:instrText>
            </w:r>
            <w:r w:rsidRPr="007D406B">
              <w:rPr>
                <w:rStyle w:val="Hyperlink"/>
                <w:noProof/>
              </w:rPr>
              <w:instrText xml:space="preserve"> </w:instrText>
            </w:r>
            <w:r w:rsidRPr="007D406B">
              <w:rPr>
                <w:rStyle w:val="Hyperlink"/>
                <w:noProof/>
              </w:rPr>
              <w:fldChar w:fldCharType="separate"/>
            </w:r>
            <w:r w:rsidRPr="007D406B">
              <w:rPr>
                <w:rStyle w:val="Hyperlink"/>
                <w:noProof/>
              </w:rPr>
              <w:t>2.7.1</w:t>
            </w:r>
            <w:r>
              <w:rPr>
                <w:rFonts w:cstheme="minorBidi"/>
                <w:noProof/>
              </w:rPr>
              <w:tab/>
            </w:r>
            <w:r w:rsidRPr="007D406B">
              <w:rPr>
                <w:rStyle w:val="Hyperlink"/>
                <w:noProof/>
              </w:rPr>
              <w:t>Hook DMF into the driver.</w:t>
            </w:r>
            <w:r>
              <w:rPr>
                <w:noProof/>
                <w:webHidden/>
              </w:rPr>
              <w:tab/>
            </w:r>
            <w:r>
              <w:rPr>
                <w:noProof/>
                <w:webHidden/>
              </w:rPr>
              <w:fldChar w:fldCharType="begin"/>
            </w:r>
            <w:r>
              <w:rPr>
                <w:noProof/>
                <w:webHidden/>
              </w:rPr>
              <w:instrText xml:space="preserve"> PAGEREF _Toc524527497 \h </w:instrText>
            </w:r>
          </w:ins>
          <w:r>
            <w:rPr>
              <w:noProof/>
              <w:webHidden/>
            </w:rPr>
          </w:r>
          <w:r>
            <w:rPr>
              <w:noProof/>
              <w:webHidden/>
            </w:rPr>
            <w:fldChar w:fldCharType="separate"/>
          </w:r>
          <w:ins w:id="134" w:author="Sam Tertzakian" w:date="2018-09-12T15:58:00Z">
            <w:r w:rsidR="00AC6798">
              <w:rPr>
                <w:noProof/>
                <w:webHidden/>
              </w:rPr>
              <w:t>21</w:t>
            </w:r>
          </w:ins>
          <w:ins w:id="135" w:author="Sam Tertzakian" w:date="2018-09-12T14:37:00Z">
            <w:r>
              <w:rPr>
                <w:noProof/>
                <w:webHidden/>
              </w:rPr>
              <w:fldChar w:fldCharType="end"/>
            </w:r>
            <w:r w:rsidRPr="007D406B">
              <w:rPr>
                <w:rStyle w:val="Hyperlink"/>
                <w:noProof/>
              </w:rPr>
              <w:fldChar w:fldCharType="end"/>
            </w:r>
          </w:ins>
        </w:p>
        <w:p w14:paraId="4968882F" w14:textId="670957F7" w:rsidR="00637009" w:rsidRDefault="00637009">
          <w:pPr>
            <w:pStyle w:val="TOC3"/>
            <w:tabs>
              <w:tab w:val="left" w:pos="1320"/>
              <w:tab w:val="right" w:leader="dot" w:pos="9350"/>
            </w:tabs>
            <w:rPr>
              <w:ins w:id="136" w:author="Sam Tertzakian" w:date="2018-09-12T14:37:00Z"/>
              <w:rFonts w:cstheme="minorBidi"/>
              <w:noProof/>
            </w:rPr>
          </w:pPr>
          <w:ins w:id="1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"_Toc524527498"</w:instrText>
            </w:r>
            <w:r w:rsidRPr="007D406B">
              <w:rPr>
                <w:rStyle w:val="Hyperlink"/>
                <w:noProof/>
              </w:rPr>
              <w:instrText xml:space="preserve"> </w:instrText>
            </w:r>
            <w:r w:rsidRPr="007D406B">
              <w:rPr>
                <w:rStyle w:val="Hyperlink"/>
                <w:noProof/>
              </w:rPr>
              <w:fldChar w:fldCharType="separate"/>
            </w:r>
            <w:r w:rsidRPr="007D406B">
              <w:rPr>
                <w:rStyle w:val="Hyperlink"/>
                <w:noProof/>
              </w:rPr>
              <w:t>2.7.2</w:t>
            </w:r>
            <w:r>
              <w:rPr>
                <w:rFonts w:cstheme="minorBidi"/>
                <w:noProof/>
              </w:rPr>
              <w:tab/>
            </w:r>
            <w:r w:rsidRPr="007D406B">
              <w:rPr>
                <w:rStyle w:val="Hyperlink"/>
                <w:noProof/>
              </w:rPr>
              <w:t>Initialize DMF</w:t>
            </w:r>
            <w:r>
              <w:rPr>
                <w:noProof/>
                <w:webHidden/>
              </w:rPr>
              <w:tab/>
            </w:r>
            <w:r>
              <w:rPr>
                <w:noProof/>
                <w:webHidden/>
              </w:rPr>
              <w:fldChar w:fldCharType="begin"/>
            </w:r>
            <w:r>
              <w:rPr>
                <w:noProof/>
                <w:webHidden/>
              </w:rPr>
              <w:instrText xml:space="preserve"> PAGEREF _Toc524527498 \h </w:instrText>
            </w:r>
          </w:ins>
          <w:r>
            <w:rPr>
              <w:noProof/>
              <w:webHidden/>
            </w:rPr>
          </w:r>
          <w:r>
            <w:rPr>
              <w:noProof/>
              <w:webHidden/>
            </w:rPr>
            <w:fldChar w:fldCharType="separate"/>
          </w:r>
          <w:ins w:id="138" w:author="Sam Tertzakian" w:date="2018-09-12T15:58:00Z">
            <w:r w:rsidR="00AC6798">
              <w:rPr>
                <w:noProof/>
                <w:webHidden/>
              </w:rPr>
              <w:t>24</w:t>
            </w:r>
          </w:ins>
          <w:ins w:id="139" w:author="Sam Tertzakian" w:date="2018-09-12T14:37:00Z">
            <w:r>
              <w:rPr>
                <w:noProof/>
                <w:webHidden/>
              </w:rPr>
              <w:fldChar w:fldCharType="end"/>
            </w:r>
            <w:r w:rsidRPr="007D406B">
              <w:rPr>
                <w:rStyle w:val="Hyperlink"/>
                <w:noProof/>
              </w:rPr>
              <w:fldChar w:fldCharType="end"/>
            </w:r>
          </w:ins>
        </w:p>
        <w:p w14:paraId="4A3D5FA5" w14:textId="10892A3D" w:rsidR="00637009" w:rsidRDefault="00637009">
          <w:pPr>
            <w:pStyle w:val="TOC2"/>
            <w:tabs>
              <w:tab w:val="left" w:pos="880"/>
              <w:tab w:val="right" w:leader="dot" w:pos="9350"/>
            </w:tabs>
            <w:rPr>
              <w:ins w:id="140" w:author="Sam Tertzakian" w:date="2018-09-12T14:37:00Z"/>
              <w:rFonts w:cstheme="minorBidi"/>
              <w:noProof/>
            </w:rPr>
          </w:pPr>
          <w:ins w:id="1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"_Toc524527499"</w:instrText>
            </w:r>
            <w:r w:rsidRPr="007D406B">
              <w:rPr>
                <w:rStyle w:val="Hyperlink"/>
                <w:noProof/>
              </w:rPr>
              <w:instrText xml:space="preserve"> </w:instrText>
            </w:r>
            <w:r w:rsidRPr="007D406B">
              <w:rPr>
                <w:rStyle w:val="Hyperlink"/>
                <w:noProof/>
              </w:rPr>
              <w:fldChar w:fldCharType="separate"/>
            </w:r>
            <w:r w:rsidRPr="007D406B">
              <w:rPr>
                <w:rStyle w:val="Hyperlink"/>
                <w:noProof/>
              </w:rPr>
              <w:t>2.8</w:t>
            </w:r>
            <w:r>
              <w:rPr>
                <w:rFonts w:cstheme="minorBidi"/>
                <w:noProof/>
              </w:rPr>
              <w:tab/>
            </w:r>
            <w:r w:rsidRPr="007D406B">
              <w:rPr>
                <w:rStyle w:val="Hyperlink"/>
                <w:noProof/>
              </w:rPr>
              <w:t>Using DMF in a Driver That Does Not Have Its Own Device Context</w:t>
            </w:r>
            <w:r>
              <w:rPr>
                <w:noProof/>
                <w:webHidden/>
              </w:rPr>
              <w:tab/>
            </w:r>
            <w:r>
              <w:rPr>
                <w:noProof/>
                <w:webHidden/>
              </w:rPr>
              <w:fldChar w:fldCharType="begin"/>
            </w:r>
            <w:r>
              <w:rPr>
                <w:noProof/>
                <w:webHidden/>
              </w:rPr>
              <w:instrText xml:space="preserve"> PAGEREF _Toc524527499 \h </w:instrText>
            </w:r>
          </w:ins>
          <w:r>
            <w:rPr>
              <w:noProof/>
              <w:webHidden/>
            </w:rPr>
          </w:r>
          <w:r>
            <w:rPr>
              <w:noProof/>
              <w:webHidden/>
            </w:rPr>
            <w:fldChar w:fldCharType="separate"/>
          </w:r>
          <w:ins w:id="142" w:author="Sam Tertzakian" w:date="2018-09-12T15:58:00Z">
            <w:r w:rsidR="00AC6798">
              <w:rPr>
                <w:noProof/>
                <w:webHidden/>
              </w:rPr>
              <w:t>25</w:t>
            </w:r>
          </w:ins>
          <w:ins w:id="143" w:author="Sam Tertzakian" w:date="2018-09-12T14:37:00Z">
            <w:r>
              <w:rPr>
                <w:noProof/>
                <w:webHidden/>
              </w:rPr>
              <w:fldChar w:fldCharType="end"/>
            </w:r>
            <w:r w:rsidRPr="007D406B">
              <w:rPr>
                <w:rStyle w:val="Hyperlink"/>
                <w:noProof/>
              </w:rPr>
              <w:fldChar w:fldCharType="end"/>
            </w:r>
          </w:ins>
        </w:p>
        <w:p w14:paraId="2F8B1E59" w14:textId="7334D2E8" w:rsidR="00637009" w:rsidRDefault="00637009">
          <w:pPr>
            <w:pStyle w:val="TOC2"/>
            <w:tabs>
              <w:tab w:val="left" w:pos="880"/>
              <w:tab w:val="right" w:leader="dot" w:pos="9350"/>
            </w:tabs>
            <w:rPr>
              <w:ins w:id="144" w:author="Sam Tertzakian" w:date="2018-09-12T14:37:00Z"/>
              <w:rFonts w:cstheme="minorBidi"/>
              <w:noProof/>
            </w:rPr>
          </w:pPr>
          <w:ins w:id="1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"_Toc524527500"</w:instrText>
            </w:r>
            <w:r w:rsidRPr="007D406B">
              <w:rPr>
                <w:rStyle w:val="Hyperlink"/>
                <w:noProof/>
              </w:rPr>
              <w:instrText xml:space="preserve"> </w:instrText>
            </w:r>
            <w:r w:rsidRPr="007D406B">
              <w:rPr>
                <w:rStyle w:val="Hyperlink"/>
                <w:noProof/>
              </w:rPr>
              <w:fldChar w:fldCharType="separate"/>
            </w:r>
            <w:r w:rsidRPr="007D406B">
              <w:rPr>
                <w:rStyle w:val="Hyperlink"/>
                <w:noProof/>
              </w:rPr>
              <w:t>2.9</w:t>
            </w:r>
            <w:r>
              <w:rPr>
                <w:rFonts w:cstheme="minorBidi"/>
                <w:noProof/>
              </w:rPr>
              <w:tab/>
            </w:r>
            <w:r w:rsidRPr="007D406B">
              <w:rPr>
                <w:rStyle w:val="Hyperlink"/>
                <w:noProof/>
              </w:rPr>
              <w:t>Instantiating DMF Modules</w:t>
            </w:r>
            <w:r>
              <w:rPr>
                <w:noProof/>
                <w:webHidden/>
              </w:rPr>
              <w:tab/>
            </w:r>
            <w:r>
              <w:rPr>
                <w:noProof/>
                <w:webHidden/>
              </w:rPr>
              <w:fldChar w:fldCharType="begin"/>
            </w:r>
            <w:r>
              <w:rPr>
                <w:noProof/>
                <w:webHidden/>
              </w:rPr>
              <w:instrText xml:space="preserve"> PAGEREF _Toc524527500 \h </w:instrText>
            </w:r>
          </w:ins>
          <w:r>
            <w:rPr>
              <w:noProof/>
              <w:webHidden/>
            </w:rPr>
          </w:r>
          <w:r>
            <w:rPr>
              <w:noProof/>
              <w:webHidden/>
            </w:rPr>
            <w:fldChar w:fldCharType="separate"/>
          </w:r>
          <w:ins w:id="146" w:author="Sam Tertzakian" w:date="2018-09-12T15:58:00Z">
            <w:r w:rsidR="00AC6798">
              <w:rPr>
                <w:noProof/>
                <w:webHidden/>
              </w:rPr>
              <w:t>27</w:t>
            </w:r>
          </w:ins>
          <w:ins w:id="147" w:author="Sam Tertzakian" w:date="2018-09-12T14:37:00Z">
            <w:r>
              <w:rPr>
                <w:noProof/>
                <w:webHidden/>
              </w:rPr>
              <w:fldChar w:fldCharType="end"/>
            </w:r>
            <w:r w:rsidRPr="007D406B">
              <w:rPr>
                <w:rStyle w:val="Hyperlink"/>
                <w:noProof/>
              </w:rPr>
              <w:fldChar w:fldCharType="end"/>
            </w:r>
          </w:ins>
        </w:p>
        <w:p w14:paraId="07181B45" w14:textId="2E62A0F1" w:rsidR="00637009" w:rsidRDefault="00637009">
          <w:pPr>
            <w:pStyle w:val="TOC2"/>
            <w:tabs>
              <w:tab w:val="left" w:pos="880"/>
              <w:tab w:val="right" w:leader="dot" w:pos="9350"/>
            </w:tabs>
            <w:rPr>
              <w:ins w:id="148" w:author="Sam Tertzakian" w:date="2018-09-12T14:37:00Z"/>
              <w:rFonts w:cstheme="minorBidi"/>
              <w:noProof/>
            </w:rPr>
          </w:pPr>
          <w:ins w:id="1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"_Toc524527501"</w:instrText>
            </w:r>
            <w:r w:rsidRPr="007D406B">
              <w:rPr>
                <w:rStyle w:val="Hyperlink"/>
                <w:noProof/>
              </w:rPr>
              <w:instrText xml:space="preserve"> </w:instrText>
            </w:r>
            <w:r w:rsidRPr="007D406B">
              <w:rPr>
                <w:rStyle w:val="Hyperlink"/>
                <w:noProof/>
              </w:rPr>
              <w:fldChar w:fldCharType="separate"/>
            </w:r>
            <w:r w:rsidRPr="007D406B">
              <w:rPr>
                <w:rStyle w:val="Hyperlink"/>
                <w:noProof/>
              </w:rPr>
              <w:t>2.10</w:t>
            </w:r>
            <w:r>
              <w:rPr>
                <w:rFonts w:cstheme="minorBidi"/>
                <w:noProof/>
              </w:rPr>
              <w:tab/>
            </w:r>
            <w:r w:rsidRPr="007D406B">
              <w:rPr>
                <w:rStyle w:val="Hyperlink"/>
                <w:noProof/>
              </w:rPr>
              <w:t>Instantiating Dynamic Modules</w:t>
            </w:r>
            <w:r>
              <w:rPr>
                <w:noProof/>
                <w:webHidden/>
              </w:rPr>
              <w:tab/>
            </w:r>
            <w:r>
              <w:rPr>
                <w:noProof/>
                <w:webHidden/>
              </w:rPr>
              <w:fldChar w:fldCharType="begin"/>
            </w:r>
            <w:r>
              <w:rPr>
                <w:noProof/>
                <w:webHidden/>
              </w:rPr>
              <w:instrText xml:space="preserve"> PAGEREF _Toc524527501 \h </w:instrText>
            </w:r>
          </w:ins>
          <w:r>
            <w:rPr>
              <w:noProof/>
              <w:webHidden/>
            </w:rPr>
          </w:r>
          <w:r>
            <w:rPr>
              <w:noProof/>
              <w:webHidden/>
            </w:rPr>
            <w:fldChar w:fldCharType="separate"/>
          </w:r>
          <w:ins w:id="150" w:author="Sam Tertzakian" w:date="2018-09-12T15:58:00Z">
            <w:r w:rsidR="00AC6798">
              <w:rPr>
                <w:noProof/>
                <w:webHidden/>
              </w:rPr>
              <w:t>29</w:t>
            </w:r>
          </w:ins>
          <w:ins w:id="151" w:author="Sam Tertzakian" w:date="2018-09-12T14:37:00Z">
            <w:r>
              <w:rPr>
                <w:noProof/>
                <w:webHidden/>
              </w:rPr>
              <w:fldChar w:fldCharType="end"/>
            </w:r>
            <w:r w:rsidRPr="007D406B">
              <w:rPr>
                <w:rStyle w:val="Hyperlink"/>
                <w:noProof/>
              </w:rPr>
              <w:fldChar w:fldCharType="end"/>
            </w:r>
          </w:ins>
        </w:p>
        <w:p w14:paraId="42DADEDD" w14:textId="73E4A4D9" w:rsidR="00637009" w:rsidRDefault="00637009">
          <w:pPr>
            <w:pStyle w:val="TOC3"/>
            <w:tabs>
              <w:tab w:val="left" w:pos="1320"/>
              <w:tab w:val="right" w:leader="dot" w:pos="9350"/>
            </w:tabs>
            <w:rPr>
              <w:ins w:id="152" w:author="Sam Tertzakian" w:date="2018-09-12T14:37:00Z"/>
              <w:rFonts w:cstheme="minorBidi"/>
              <w:noProof/>
            </w:rPr>
          </w:pPr>
          <w:ins w:id="1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"_Toc524527502"</w:instrText>
            </w:r>
            <w:r w:rsidRPr="007D406B">
              <w:rPr>
                <w:rStyle w:val="Hyperlink"/>
                <w:noProof/>
              </w:rPr>
              <w:instrText xml:space="preserve"> </w:instrText>
            </w:r>
            <w:r w:rsidRPr="007D406B">
              <w:rPr>
                <w:rStyle w:val="Hyperlink"/>
                <w:noProof/>
              </w:rPr>
              <w:fldChar w:fldCharType="separate"/>
            </w:r>
            <w:r w:rsidRPr="007D406B">
              <w:rPr>
                <w:rStyle w:val="Hyperlink"/>
                <w:noProof/>
              </w:rPr>
              <w:t>2.10.1</w:t>
            </w:r>
            <w:r>
              <w:rPr>
                <w:rFonts w:cstheme="minorBidi"/>
                <w:noProof/>
              </w:rPr>
              <w:tab/>
            </w:r>
            <w:r w:rsidRPr="007D406B">
              <w:rPr>
                <w:rStyle w:val="Hyperlink"/>
                <w:noProof/>
              </w:rPr>
              <w:t>Synchronous Dynamic Instantiation</w:t>
            </w:r>
            <w:r>
              <w:rPr>
                <w:noProof/>
                <w:webHidden/>
              </w:rPr>
              <w:tab/>
            </w:r>
            <w:r>
              <w:rPr>
                <w:noProof/>
                <w:webHidden/>
              </w:rPr>
              <w:fldChar w:fldCharType="begin"/>
            </w:r>
            <w:r>
              <w:rPr>
                <w:noProof/>
                <w:webHidden/>
              </w:rPr>
              <w:instrText xml:space="preserve"> PAGEREF _Toc524527502 \h </w:instrText>
            </w:r>
          </w:ins>
          <w:r>
            <w:rPr>
              <w:noProof/>
              <w:webHidden/>
            </w:rPr>
          </w:r>
          <w:r>
            <w:rPr>
              <w:noProof/>
              <w:webHidden/>
            </w:rPr>
            <w:fldChar w:fldCharType="separate"/>
          </w:r>
          <w:ins w:id="154" w:author="Sam Tertzakian" w:date="2018-09-12T15:58:00Z">
            <w:r w:rsidR="00AC6798">
              <w:rPr>
                <w:noProof/>
                <w:webHidden/>
              </w:rPr>
              <w:t>29</w:t>
            </w:r>
          </w:ins>
          <w:ins w:id="155" w:author="Sam Tertzakian" w:date="2018-09-12T14:37:00Z">
            <w:r>
              <w:rPr>
                <w:noProof/>
                <w:webHidden/>
              </w:rPr>
              <w:fldChar w:fldCharType="end"/>
            </w:r>
            <w:r w:rsidRPr="007D406B">
              <w:rPr>
                <w:rStyle w:val="Hyperlink"/>
                <w:noProof/>
              </w:rPr>
              <w:fldChar w:fldCharType="end"/>
            </w:r>
          </w:ins>
        </w:p>
        <w:p w14:paraId="61A491FC" w14:textId="62528CF7" w:rsidR="00637009" w:rsidRDefault="00637009">
          <w:pPr>
            <w:pStyle w:val="TOC3"/>
            <w:tabs>
              <w:tab w:val="left" w:pos="1320"/>
              <w:tab w:val="right" w:leader="dot" w:pos="9350"/>
            </w:tabs>
            <w:rPr>
              <w:ins w:id="156" w:author="Sam Tertzakian" w:date="2018-09-12T14:37:00Z"/>
              <w:rFonts w:cstheme="minorBidi"/>
              <w:noProof/>
            </w:rPr>
          </w:pPr>
          <w:ins w:id="157" w:author="Sam Tertzakian" w:date="2018-09-12T14:37:00Z">
            <w:r w:rsidRPr="007D406B">
              <w:rPr>
                <w:rStyle w:val="Hyperlink"/>
                <w:noProof/>
              </w:rPr>
              <w:lastRenderedPageBreak/>
              <w:fldChar w:fldCharType="begin"/>
            </w:r>
            <w:r w:rsidRPr="007D406B">
              <w:rPr>
                <w:rStyle w:val="Hyperlink"/>
                <w:noProof/>
              </w:rPr>
              <w:instrText xml:space="preserve"> </w:instrText>
            </w:r>
            <w:r>
              <w:rPr>
                <w:noProof/>
              </w:rPr>
              <w:instrText>HYPERLINK \l "_Toc524527503"</w:instrText>
            </w:r>
            <w:r w:rsidRPr="007D406B">
              <w:rPr>
                <w:rStyle w:val="Hyperlink"/>
                <w:noProof/>
              </w:rPr>
              <w:instrText xml:space="preserve"> </w:instrText>
            </w:r>
            <w:r w:rsidRPr="007D406B">
              <w:rPr>
                <w:rStyle w:val="Hyperlink"/>
                <w:noProof/>
              </w:rPr>
              <w:fldChar w:fldCharType="separate"/>
            </w:r>
            <w:r w:rsidRPr="007D406B">
              <w:rPr>
                <w:rStyle w:val="Hyperlink"/>
                <w:noProof/>
              </w:rPr>
              <w:t>2.10.2</w:t>
            </w:r>
            <w:r>
              <w:rPr>
                <w:rFonts w:cstheme="minorBidi"/>
                <w:noProof/>
              </w:rPr>
              <w:tab/>
            </w:r>
            <w:r w:rsidRPr="007D406B">
              <w:rPr>
                <w:rStyle w:val="Hyperlink"/>
                <w:noProof/>
              </w:rPr>
              <w:t>Asynchronous Notification Dynamic Instantiation</w:t>
            </w:r>
            <w:r>
              <w:rPr>
                <w:noProof/>
                <w:webHidden/>
              </w:rPr>
              <w:tab/>
            </w:r>
            <w:r>
              <w:rPr>
                <w:noProof/>
                <w:webHidden/>
              </w:rPr>
              <w:fldChar w:fldCharType="begin"/>
            </w:r>
            <w:r>
              <w:rPr>
                <w:noProof/>
                <w:webHidden/>
              </w:rPr>
              <w:instrText xml:space="preserve"> PAGEREF _Toc524527503 \h </w:instrText>
            </w:r>
          </w:ins>
          <w:r>
            <w:rPr>
              <w:noProof/>
              <w:webHidden/>
            </w:rPr>
          </w:r>
          <w:r>
            <w:rPr>
              <w:noProof/>
              <w:webHidden/>
            </w:rPr>
            <w:fldChar w:fldCharType="separate"/>
          </w:r>
          <w:ins w:id="158" w:author="Sam Tertzakian" w:date="2018-09-12T15:58:00Z">
            <w:r w:rsidR="00AC6798">
              <w:rPr>
                <w:noProof/>
                <w:webHidden/>
              </w:rPr>
              <w:t>30</w:t>
            </w:r>
          </w:ins>
          <w:ins w:id="159" w:author="Sam Tertzakian" w:date="2018-09-12T14:37:00Z">
            <w:r>
              <w:rPr>
                <w:noProof/>
                <w:webHidden/>
              </w:rPr>
              <w:fldChar w:fldCharType="end"/>
            </w:r>
            <w:r w:rsidRPr="007D406B">
              <w:rPr>
                <w:rStyle w:val="Hyperlink"/>
                <w:noProof/>
              </w:rPr>
              <w:fldChar w:fldCharType="end"/>
            </w:r>
          </w:ins>
        </w:p>
        <w:p w14:paraId="01815840" w14:textId="10EF4DFB" w:rsidR="00637009" w:rsidRDefault="00637009">
          <w:pPr>
            <w:pStyle w:val="TOC3"/>
            <w:tabs>
              <w:tab w:val="left" w:pos="1320"/>
              <w:tab w:val="right" w:leader="dot" w:pos="9350"/>
            </w:tabs>
            <w:rPr>
              <w:ins w:id="160" w:author="Sam Tertzakian" w:date="2018-09-12T14:37:00Z"/>
              <w:rFonts w:cstheme="minorBidi"/>
              <w:noProof/>
            </w:rPr>
          </w:pPr>
          <w:ins w:id="1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"_Toc524527504"</w:instrText>
            </w:r>
            <w:r w:rsidRPr="007D406B">
              <w:rPr>
                <w:rStyle w:val="Hyperlink"/>
                <w:noProof/>
              </w:rPr>
              <w:instrText xml:space="preserve"> </w:instrText>
            </w:r>
            <w:r w:rsidRPr="007D406B">
              <w:rPr>
                <w:rStyle w:val="Hyperlink"/>
                <w:noProof/>
              </w:rPr>
              <w:fldChar w:fldCharType="separate"/>
            </w:r>
            <w:r w:rsidRPr="007D406B">
              <w:rPr>
                <w:rStyle w:val="Hyperlink"/>
                <w:noProof/>
              </w:rPr>
              <w:t>2.10.3</w:t>
            </w:r>
            <w:r>
              <w:rPr>
                <w:rFonts w:cstheme="minorBidi"/>
                <w:noProof/>
              </w:rPr>
              <w:tab/>
            </w:r>
            <w:r w:rsidRPr="007D406B">
              <w:rPr>
                <w:rStyle w:val="Hyperlink"/>
                <w:noProof/>
              </w:rPr>
              <w:t>Destroying a Dynamic Module</w:t>
            </w:r>
            <w:r>
              <w:rPr>
                <w:noProof/>
                <w:webHidden/>
              </w:rPr>
              <w:tab/>
            </w:r>
            <w:r>
              <w:rPr>
                <w:noProof/>
                <w:webHidden/>
              </w:rPr>
              <w:fldChar w:fldCharType="begin"/>
            </w:r>
            <w:r>
              <w:rPr>
                <w:noProof/>
                <w:webHidden/>
              </w:rPr>
              <w:instrText xml:space="preserve"> PAGEREF _Toc524527504 \h </w:instrText>
            </w:r>
          </w:ins>
          <w:r>
            <w:rPr>
              <w:noProof/>
              <w:webHidden/>
            </w:rPr>
          </w:r>
          <w:r>
            <w:rPr>
              <w:noProof/>
              <w:webHidden/>
            </w:rPr>
            <w:fldChar w:fldCharType="separate"/>
          </w:r>
          <w:ins w:id="162" w:author="Sam Tertzakian" w:date="2018-09-12T15:58:00Z">
            <w:r w:rsidR="00AC6798">
              <w:rPr>
                <w:noProof/>
                <w:webHidden/>
              </w:rPr>
              <w:t>31</w:t>
            </w:r>
          </w:ins>
          <w:ins w:id="163" w:author="Sam Tertzakian" w:date="2018-09-12T14:37:00Z">
            <w:r>
              <w:rPr>
                <w:noProof/>
                <w:webHidden/>
              </w:rPr>
              <w:fldChar w:fldCharType="end"/>
            </w:r>
            <w:r w:rsidRPr="007D406B">
              <w:rPr>
                <w:rStyle w:val="Hyperlink"/>
                <w:noProof/>
              </w:rPr>
              <w:fldChar w:fldCharType="end"/>
            </w:r>
          </w:ins>
        </w:p>
        <w:p w14:paraId="5A2351B6" w14:textId="39B7C5C3" w:rsidR="00637009" w:rsidRDefault="00637009">
          <w:pPr>
            <w:pStyle w:val="TOC2"/>
            <w:tabs>
              <w:tab w:val="left" w:pos="880"/>
              <w:tab w:val="right" w:leader="dot" w:pos="9350"/>
            </w:tabs>
            <w:rPr>
              <w:ins w:id="164" w:author="Sam Tertzakian" w:date="2018-09-12T14:37:00Z"/>
              <w:rFonts w:cstheme="minorBidi"/>
              <w:noProof/>
            </w:rPr>
          </w:pPr>
          <w:ins w:id="1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"_Toc524527505"</w:instrText>
            </w:r>
            <w:r w:rsidRPr="007D406B">
              <w:rPr>
                <w:rStyle w:val="Hyperlink"/>
                <w:noProof/>
              </w:rPr>
              <w:instrText xml:space="preserve"> </w:instrText>
            </w:r>
            <w:r w:rsidRPr="007D406B">
              <w:rPr>
                <w:rStyle w:val="Hyperlink"/>
                <w:noProof/>
              </w:rPr>
              <w:fldChar w:fldCharType="separate"/>
            </w:r>
            <w:r w:rsidRPr="007D406B">
              <w:rPr>
                <w:rStyle w:val="Hyperlink"/>
                <w:noProof/>
              </w:rPr>
              <w:t>2.11</w:t>
            </w:r>
            <w:r>
              <w:rPr>
                <w:rFonts w:cstheme="minorBidi"/>
                <w:noProof/>
              </w:rPr>
              <w:tab/>
            </w:r>
            <w:r w:rsidRPr="007D406B">
              <w:rPr>
                <w:rStyle w:val="Hyperlink"/>
                <w:noProof/>
              </w:rPr>
              <w:t>Transport Modules</w:t>
            </w:r>
            <w:r>
              <w:rPr>
                <w:noProof/>
                <w:webHidden/>
              </w:rPr>
              <w:tab/>
            </w:r>
            <w:r>
              <w:rPr>
                <w:noProof/>
                <w:webHidden/>
              </w:rPr>
              <w:fldChar w:fldCharType="begin"/>
            </w:r>
            <w:r>
              <w:rPr>
                <w:noProof/>
                <w:webHidden/>
              </w:rPr>
              <w:instrText xml:space="preserve"> PAGEREF _Toc524527505 \h </w:instrText>
            </w:r>
          </w:ins>
          <w:r>
            <w:rPr>
              <w:noProof/>
              <w:webHidden/>
            </w:rPr>
          </w:r>
          <w:r>
            <w:rPr>
              <w:noProof/>
              <w:webHidden/>
            </w:rPr>
            <w:fldChar w:fldCharType="separate"/>
          </w:r>
          <w:ins w:id="166" w:author="Sam Tertzakian" w:date="2018-09-12T15:58:00Z">
            <w:r w:rsidR="00AC6798">
              <w:rPr>
                <w:noProof/>
                <w:webHidden/>
              </w:rPr>
              <w:t>33</w:t>
            </w:r>
          </w:ins>
          <w:ins w:id="167" w:author="Sam Tertzakian" w:date="2018-09-12T14:37:00Z">
            <w:r>
              <w:rPr>
                <w:noProof/>
                <w:webHidden/>
              </w:rPr>
              <w:fldChar w:fldCharType="end"/>
            </w:r>
            <w:r w:rsidRPr="007D406B">
              <w:rPr>
                <w:rStyle w:val="Hyperlink"/>
                <w:noProof/>
              </w:rPr>
              <w:fldChar w:fldCharType="end"/>
            </w:r>
          </w:ins>
        </w:p>
        <w:p w14:paraId="18029162" w14:textId="0F3EF063" w:rsidR="00637009" w:rsidRDefault="00637009">
          <w:pPr>
            <w:pStyle w:val="TOC2"/>
            <w:tabs>
              <w:tab w:val="left" w:pos="880"/>
              <w:tab w:val="right" w:leader="dot" w:pos="9350"/>
            </w:tabs>
            <w:rPr>
              <w:ins w:id="168" w:author="Sam Tertzakian" w:date="2018-09-12T14:37:00Z"/>
              <w:rFonts w:cstheme="minorBidi"/>
              <w:noProof/>
            </w:rPr>
          </w:pPr>
          <w:ins w:id="1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"_Toc524527506"</w:instrText>
            </w:r>
            <w:r w:rsidRPr="007D406B">
              <w:rPr>
                <w:rStyle w:val="Hyperlink"/>
                <w:noProof/>
              </w:rPr>
              <w:instrText xml:space="preserve"> </w:instrText>
            </w:r>
            <w:r w:rsidRPr="007D406B">
              <w:rPr>
                <w:rStyle w:val="Hyperlink"/>
                <w:noProof/>
              </w:rPr>
              <w:fldChar w:fldCharType="separate"/>
            </w:r>
            <w:r w:rsidRPr="007D406B">
              <w:rPr>
                <w:rStyle w:val="Hyperlink"/>
                <w:noProof/>
              </w:rPr>
              <w:t>2.12</w:t>
            </w:r>
            <w:r>
              <w:rPr>
                <w:rFonts w:cstheme="minorBidi"/>
                <w:noProof/>
              </w:rPr>
              <w:tab/>
            </w:r>
            <w:r w:rsidRPr="007D406B">
              <w:rPr>
                <w:rStyle w:val="Hyperlink"/>
                <w:noProof/>
              </w:rPr>
              <w:t>Using Modules</w:t>
            </w:r>
            <w:r>
              <w:rPr>
                <w:noProof/>
                <w:webHidden/>
              </w:rPr>
              <w:tab/>
            </w:r>
            <w:r>
              <w:rPr>
                <w:noProof/>
                <w:webHidden/>
              </w:rPr>
              <w:fldChar w:fldCharType="begin"/>
            </w:r>
            <w:r>
              <w:rPr>
                <w:noProof/>
                <w:webHidden/>
              </w:rPr>
              <w:instrText xml:space="preserve"> PAGEREF _Toc524527506 \h </w:instrText>
            </w:r>
          </w:ins>
          <w:r>
            <w:rPr>
              <w:noProof/>
              <w:webHidden/>
            </w:rPr>
          </w:r>
          <w:r>
            <w:rPr>
              <w:noProof/>
              <w:webHidden/>
            </w:rPr>
            <w:fldChar w:fldCharType="separate"/>
          </w:r>
          <w:ins w:id="170" w:author="Sam Tertzakian" w:date="2018-09-12T15:58:00Z">
            <w:r w:rsidR="00AC6798">
              <w:rPr>
                <w:noProof/>
                <w:webHidden/>
              </w:rPr>
              <w:t>34</w:t>
            </w:r>
          </w:ins>
          <w:ins w:id="171" w:author="Sam Tertzakian" w:date="2018-09-12T14:37:00Z">
            <w:r>
              <w:rPr>
                <w:noProof/>
                <w:webHidden/>
              </w:rPr>
              <w:fldChar w:fldCharType="end"/>
            </w:r>
            <w:r w:rsidRPr="007D406B">
              <w:rPr>
                <w:rStyle w:val="Hyperlink"/>
                <w:noProof/>
              </w:rPr>
              <w:fldChar w:fldCharType="end"/>
            </w:r>
          </w:ins>
        </w:p>
        <w:p w14:paraId="35900883" w14:textId="5DB387FF" w:rsidR="00637009" w:rsidRDefault="00637009">
          <w:pPr>
            <w:pStyle w:val="TOC1"/>
            <w:tabs>
              <w:tab w:val="left" w:pos="440"/>
              <w:tab w:val="right" w:leader="dot" w:pos="9350"/>
            </w:tabs>
            <w:rPr>
              <w:ins w:id="172" w:author="Sam Tertzakian" w:date="2018-09-12T14:37:00Z"/>
              <w:rFonts w:cstheme="minorBidi"/>
              <w:noProof/>
            </w:rPr>
          </w:pPr>
          <w:ins w:id="1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"_Toc524527507"</w:instrText>
            </w:r>
            <w:r w:rsidRPr="007D406B">
              <w:rPr>
                <w:rStyle w:val="Hyperlink"/>
                <w:noProof/>
              </w:rPr>
              <w:instrText xml:space="preserve"> </w:instrText>
            </w:r>
            <w:r w:rsidRPr="007D406B">
              <w:rPr>
                <w:rStyle w:val="Hyperlink"/>
                <w:noProof/>
              </w:rPr>
              <w:fldChar w:fldCharType="separate"/>
            </w:r>
            <w:r w:rsidRPr="007D406B">
              <w:rPr>
                <w:rStyle w:val="Hyperlink"/>
                <w:noProof/>
              </w:rPr>
              <w:t>3</w:t>
            </w:r>
            <w:r>
              <w:rPr>
                <w:rFonts w:cstheme="minorBidi"/>
                <w:noProof/>
              </w:rPr>
              <w:tab/>
            </w:r>
            <w:r w:rsidRPr="007D406B">
              <w:rPr>
                <w:rStyle w:val="Hyperlink"/>
                <w:noProof/>
              </w:rPr>
              <w:t>The Structure of a Module</w:t>
            </w:r>
            <w:r>
              <w:rPr>
                <w:noProof/>
                <w:webHidden/>
              </w:rPr>
              <w:tab/>
            </w:r>
            <w:r>
              <w:rPr>
                <w:noProof/>
                <w:webHidden/>
              </w:rPr>
              <w:fldChar w:fldCharType="begin"/>
            </w:r>
            <w:r>
              <w:rPr>
                <w:noProof/>
                <w:webHidden/>
              </w:rPr>
              <w:instrText xml:space="preserve"> PAGEREF _Toc524527507 \h </w:instrText>
            </w:r>
          </w:ins>
          <w:r>
            <w:rPr>
              <w:noProof/>
              <w:webHidden/>
            </w:rPr>
          </w:r>
          <w:r>
            <w:rPr>
              <w:noProof/>
              <w:webHidden/>
            </w:rPr>
            <w:fldChar w:fldCharType="separate"/>
          </w:r>
          <w:ins w:id="174" w:author="Sam Tertzakian" w:date="2018-09-12T15:58:00Z">
            <w:r w:rsidR="00AC6798">
              <w:rPr>
                <w:noProof/>
                <w:webHidden/>
              </w:rPr>
              <w:t>36</w:t>
            </w:r>
          </w:ins>
          <w:ins w:id="175" w:author="Sam Tertzakian" w:date="2018-09-12T14:37:00Z">
            <w:r>
              <w:rPr>
                <w:noProof/>
                <w:webHidden/>
              </w:rPr>
              <w:fldChar w:fldCharType="end"/>
            </w:r>
            <w:r w:rsidRPr="007D406B">
              <w:rPr>
                <w:rStyle w:val="Hyperlink"/>
                <w:noProof/>
              </w:rPr>
              <w:fldChar w:fldCharType="end"/>
            </w:r>
          </w:ins>
        </w:p>
        <w:p w14:paraId="71A34DFF" w14:textId="2ED16AA7" w:rsidR="00637009" w:rsidRDefault="00637009">
          <w:pPr>
            <w:pStyle w:val="TOC2"/>
            <w:tabs>
              <w:tab w:val="left" w:pos="880"/>
              <w:tab w:val="right" w:leader="dot" w:pos="9350"/>
            </w:tabs>
            <w:rPr>
              <w:ins w:id="176" w:author="Sam Tertzakian" w:date="2018-09-12T14:37:00Z"/>
              <w:rFonts w:cstheme="minorBidi"/>
              <w:noProof/>
            </w:rPr>
          </w:pPr>
          <w:ins w:id="1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"_Toc524527508"</w:instrText>
            </w:r>
            <w:r w:rsidRPr="007D406B">
              <w:rPr>
                <w:rStyle w:val="Hyperlink"/>
                <w:noProof/>
              </w:rPr>
              <w:instrText xml:space="preserve"> </w:instrText>
            </w:r>
            <w:r w:rsidRPr="007D406B">
              <w:rPr>
                <w:rStyle w:val="Hyperlink"/>
                <w:noProof/>
              </w:rPr>
              <w:fldChar w:fldCharType="separate"/>
            </w:r>
            <w:r w:rsidRPr="007D406B">
              <w:rPr>
                <w:rStyle w:val="Hyperlink"/>
                <w:noProof/>
              </w:rPr>
              <w:t>3.1</w:t>
            </w:r>
            <w:r>
              <w:rPr>
                <w:rFonts w:cstheme="minorBidi"/>
                <w:noProof/>
              </w:rPr>
              <w:tab/>
            </w:r>
            <w:r w:rsidRPr="007D406B">
              <w:rPr>
                <w:rStyle w:val="Hyperlink"/>
                <w:noProof/>
              </w:rPr>
              <w:t>The Module .h File</w:t>
            </w:r>
            <w:r>
              <w:rPr>
                <w:noProof/>
                <w:webHidden/>
              </w:rPr>
              <w:tab/>
            </w:r>
            <w:r>
              <w:rPr>
                <w:noProof/>
                <w:webHidden/>
              </w:rPr>
              <w:fldChar w:fldCharType="begin"/>
            </w:r>
            <w:r>
              <w:rPr>
                <w:noProof/>
                <w:webHidden/>
              </w:rPr>
              <w:instrText xml:space="preserve"> PAGEREF _Toc524527508 \h </w:instrText>
            </w:r>
          </w:ins>
          <w:r>
            <w:rPr>
              <w:noProof/>
              <w:webHidden/>
            </w:rPr>
          </w:r>
          <w:r>
            <w:rPr>
              <w:noProof/>
              <w:webHidden/>
            </w:rPr>
            <w:fldChar w:fldCharType="separate"/>
          </w:r>
          <w:ins w:id="178" w:author="Sam Tertzakian" w:date="2018-09-12T15:58:00Z">
            <w:r w:rsidR="00AC6798">
              <w:rPr>
                <w:noProof/>
                <w:webHidden/>
              </w:rPr>
              <w:t>37</w:t>
            </w:r>
          </w:ins>
          <w:ins w:id="179" w:author="Sam Tertzakian" w:date="2018-09-12T14:37:00Z">
            <w:r>
              <w:rPr>
                <w:noProof/>
                <w:webHidden/>
              </w:rPr>
              <w:fldChar w:fldCharType="end"/>
            </w:r>
            <w:r w:rsidRPr="007D406B">
              <w:rPr>
                <w:rStyle w:val="Hyperlink"/>
                <w:noProof/>
              </w:rPr>
              <w:fldChar w:fldCharType="end"/>
            </w:r>
          </w:ins>
        </w:p>
        <w:p w14:paraId="20F4299F" w14:textId="076916D2" w:rsidR="00637009" w:rsidRDefault="00637009">
          <w:pPr>
            <w:pStyle w:val="TOC2"/>
            <w:tabs>
              <w:tab w:val="left" w:pos="880"/>
              <w:tab w:val="right" w:leader="dot" w:pos="9350"/>
            </w:tabs>
            <w:rPr>
              <w:ins w:id="180" w:author="Sam Tertzakian" w:date="2018-09-12T14:37:00Z"/>
              <w:rFonts w:cstheme="minorBidi"/>
              <w:noProof/>
            </w:rPr>
          </w:pPr>
          <w:ins w:id="1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"_Toc524527509"</w:instrText>
            </w:r>
            <w:r w:rsidRPr="007D406B">
              <w:rPr>
                <w:rStyle w:val="Hyperlink"/>
                <w:noProof/>
              </w:rPr>
              <w:instrText xml:space="preserve"> </w:instrText>
            </w:r>
            <w:r w:rsidRPr="007D406B">
              <w:rPr>
                <w:rStyle w:val="Hyperlink"/>
                <w:noProof/>
              </w:rPr>
              <w:fldChar w:fldCharType="separate"/>
            </w:r>
            <w:r w:rsidRPr="007D406B">
              <w:rPr>
                <w:rStyle w:val="Hyperlink"/>
                <w:noProof/>
              </w:rPr>
              <w:t>3.2</w:t>
            </w:r>
            <w:r>
              <w:rPr>
                <w:rFonts w:cstheme="minorBidi"/>
                <w:noProof/>
              </w:rPr>
              <w:tab/>
            </w:r>
            <w:r w:rsidRPr="007D406B">
              <w:rPr>
                <w:rStyle w:val="Hyperlink"/>
                <w:noProof/>
              </w:rPr>
              <w:t>The Module .c File</w:t>
            </w:r>
            <w:r>
              <w:rPr>
                <w:noProof/>
                <w:webHidden/>
              </w:rPr>
              <w:tab/>
            </w:r>
            <w:r>
              <w:rPr>
                <w:noProof/>
                <w:webHidden/>
              </w:rPr>
              <w:fldChar w:fldCharType="begin"/>
            </w:r>
            <w:r>
              <w:rPr>
                <w:noProof/>
                <w:webHidden/>
              </w:rPr>
              <w:instrText xml:space="preserve"> PAGEREF _Toc524527509 \h </w:instrText>
            </w:r>
          </w:ins>
          <w:r>
            <w:rPr>
              <w:noProof/>
              <w:webHidden/>
            </w:rPr>
          </w:r>
          <w:r>
            <w:rPr>
              <w:noProof/>
              <w:webHidden/>
            </w:rPr>
            <w:fldChar w:fldCharType="separate"/>
          </w:r>
          <w:ins w:id="182" w:author="Sam Tertzakian" w:date="2018-09-12T15:58:00Z">
            <w:r w:rsidR="00AC6798">
              <w:rPr>
                <w:noProof/>
                <w:webHidden/>
              </w:rPr>
              <w:t>39</w:t>
            </w:r>
          </w:ins>
          <w:ins w:id="183" w:author="Sam Tertzakian" w:date="2018-09-12T14:37:00Z">
            <w:r>
              <w:rPr>
                <w:noProof/>
                <w:webHidden/>
              </w:rPr>
              <w:fldChar w:fldCharType="end"/>
            </w:r>
            <w:r w:rsidRPr="007D406B">
              <w:rPr>
                <w:rStyle w:val="Hyperlink"/>
                <w:noProof/>
              </w:rPr>
              <w:fldChar w:fldCharType="end"/>
            </w:r>
          </w:ins>
        </w:p>
        <w:p w14:paraId="51ED8783" w14:textId="5878CE17" w:rsidR="00637009" w:rsidRDefault="00637009">
          <w:pPr>
            <w:pStyle w:val="TOC3"/>
            <w:tabs>
              <w:tab w:val="left" w:pos="1320"/>
              <w:tab w:val="right" w:leader="dot" w:pos="9350"/>
            </w:tabs>
            <w:rPr>
              <w:ins w:id="184" w:author="Sam Tertzakian" w:date="2018-09-12T14:37:00Z"/>
              <w:rFonts w:cstheme="minorBidi"/>
              <w:noProof/>
            </w:rPr>
          </w:pPr>
          <w:ins w:id="1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"_Toc524527510"</w:instrText>
            </w:r>
            <w:r w:rsidRPr="007D406B">
              <w:rPr>
                <w:rStyle w:val="Hyperlink"/>
                <w:noProof/>
              </w:rPr>
              <w:instrText xml:space="preserve"> </w:instrText>
            </w:r>
            <w:r w:rsidRPr="007D406B">
              <w:rPr>
                <w:rStyle w:val="Hyperlink"/>
                <w:noProof/>
              </w:rPr>
              <w:fldChar w:fldCharType="separate"/>
            </w:r>
            <w:r w:rsidRPr="007D406B">
              <w:rPr>
                <w:rStyle w:val="Hyperlink"/>
                <w:noProof/>
              </w:rPr>
              <w:t>3.2.1</w:t>
            </w:r>
            <w:r>
              <w:rPr>
                <w:rFonts w:cstheme="minorBidi"/>
                <w:noProof/>
              </w:rPr>
              <w:tab/>
            </w:r>
            <w:r w:rsidRPr="007D406B">
              <w:rPr>
                <w:rStyle w:val="Hyperlink"/>
                <w:noProof/>
              </w:rPr>
              <w:t>Section 1: File Header</w:t>
            </w:r>
            <w:r>
              <w:rPr>
                <w:noProof/>
                <w:webHidden/>
              </w:rPr>
              <w:tab/>
            </w:r>
            <w:r>
              <w:rPr>
                <w:noProof/>
                <w:webHidden/>
              </w:rPr>
              <w:fldChar w:fldCharType="begin"/>
            </w:r>
            <w:r>
              <w:rPr>
                <w:noProof/>
                <w:webHidden/>
              </w:rPr>
              <w:instrText xml:space="preserve"> PAGEREF _Toc524527510 \h </w:instrText>
            </w:r>
          </w:ins>
          <w:r>
            <w:rPr>
              <w:noProof/>
              <w:webHidden/>
            </w:rPr>
          </w:r>
          <w:r>
            <w:rPr>
              <w:noProof/>
              <w:webHidden/>
            </w:rPr>
            <w:fldChar w:fldCharType="separate"/>
          </w:r>
          <w:ins w:id="186" w:author="Sam Tertzakian" w:date="2018-09-12T15:58:00Z">
            <w:r w:rsidR="00AC6798">
              <w:rPr>
                <w:noProof/>
                <w:webHidden/>
              </w:rPr>
              <w:t>39</w:t>
            </w:r>
          </w:ins>
          <w:ins w:id="187" w:author="Sam Tertzakian" w:date="2018-09-12T14:37:00Z">
            <w:r>
              <w:rPr>
                <w:noProof/>
                <w:webHidden/>
              </w:rPr>
              <w:fldChar w:fldCharType="end"/>
            </w:r>
            <w:r w:rsidRPr="007D406B">
              <w:rPr>
                <w:rStyle w:val="Hyperlink"/>
                <w:noProof/>
              </w:rPr>
              <w:fldChar w:fldCharType="end"/>
            </w:r>
          </w:ins>
        </w:p>
        <w:p w14:paraId="207482C2" w14:textId="288CC6BD" w:rsidR="00637009" w:rsidRDefault="00637009">
          <w:pPr>
            <w:pStyle w:val="TOC3"/>
            <w:tabs>
              <w:tab w:val="left" w:pos="1320"/>
              <w:tab w:val="right" w:leader="dot" w:pos="9350"/>
            </w:tabs>
            <w:rPr>
              <w:ins w:id="188" w:author="Sam Tertzakian" w:date="2018-09-12T14:37:00Z"/>
              <w:rFonts w:cstheme="minorBidi"/>
              <w:noProof/>
            </w:rPr>
          </w:pPr>
          <w:ins w:id="1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"_Toc524527511"</w:instrText>
            </w:r>
            <w:r w:rsidRPr="007D406B">
              <w:rPr>
                <w:rStyle w:val="Hyperlink"/>
                <w:noProof/>
              </w:rPr>
              <w:instrText xml:space="preserve"> </w:instrText>
            </w:r>
            <w:r w:rsidRPr="007D406B">
              <w:rPr>
                <w:rStyle w:val="Hyperlink"/>
                <w:noProof/>
              </w:rPr>
              <w:fldChar w:fldCharType="separate"/>
            </w:r>
            <w:r w:rsidRPr="007D406B">
              <w:rPr>
                <w:rStyle w:val="Hyperlink"/>
                <w:noProof/>
              </w:rPr>
              <w:t>3.2.2</w:t>
            </w:r>
            <w:r>
              <w:rPr>
                <w:rFonts w:cstheme="minorBidi"/>
                <w:noProof/>
              </w:rPr>
              <w:tab/>
            </w:r>
            <w:r w:rsidRPr="007D406B">
              <w:rPr>
                <w:rStyle w:val="Hyperlink"/>
                <w:noProof/>
              </w:rPr>
              <w:t>Section 2: DMF Include</w:t>
            </w:r>
            <w:r>
              <w:rPr>
                <w:noProof/>
                <w:webHidden/>
              </w:rPr>
              <w:tab/>
            </w:r>
            <w:r>
              <w:rPr>
                <w:noProof/>
                <w:webHidden/>
              </w:rPr>
              <w:fldChar w:fldCharType="begin"/>
            </w:r>
            <w:r>
              <w:rPr>
                <w:noProof/>
                <w:webHidden/>
              </w:rPr>
              <w:instrText xml:space="preserve"> PAGEREF _Toc524527511 \h </w:instrText>
            </w:r>
          </w:ins>
          <w:r>
            <w:rPr>
              <w:noProof/>
              <w:webHidden/>
            </w:rPr>
          </w:r>
          <w:r>
            <w:rPr>
              <w:noProof/>
              <w:webHidden/>
            </w:rPr>
            <w:fldChar w:fldCharType="separate"/>
          </w:r>
          <w:ins w:id="190" w:author="Sam Tertzakian" w:date="2018-09-12T15:58:00Z">
            <w:r w:rsidR="00AC6798">
              <w:rPr>
                <w:noProof/>
                <w:webHidden/>
              </w:rPr>
              <w:t>40</w:t>
            </w:r>
          </w:ins>
          <w:ins w:id="191" w:author="Sam Tertzakian" w:date="2018-09-12T14:37:00Z">
            <w:r>
              <w:rPr>
                <w:noProof/>
                <w:webHidden/>
              </w:rPr>
              <w:fldChar w:fldCharType="end"/>
            </w:r>
            <w:r w:rsidRPr="007D406B">
              <w:rPr>
                <w:rStyle w:val="Hyperlink"/>
                <w:noProof/>
              </w:rPr>
              <w:fldChar w:fldCharType="end"/>
            </w:r>
          </w:ins>
        </w:p>
        <w:p w14:paraId="30C921F9" w14:textId="692CB74B" w:rsidR="00637009" w:rsidRDefault="00637009">
          <w:pPr>
            <w:pStyle w:val="TOC3"/>
            <w:tabs>
              <w:tab w:val="left" w:pos="1320"/>
              <w:tab w:val="right" w:leader="dot" w:pos="9350"/>
            </w:tabs>
            <w:rPr>
              <w:ins w:id="192" w:author="Sam Tertzakian" w:date="2018-09-12T14:37:00Z"/>
              <w:rFonts w:cstheme="minorBidi"/>
              <w:noProof/>
            </w:rPr>
          </w:pPr>
          <w:ins w:id="1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"_Toc524527516"</w:instrText>
            </w:r>
            <w:r w:rsidRPr="007D406B">
              <w:rPr>
                <w:rStyle w:val="Hyperlink"/>
                <w:noProof/>
              </w:rPr>
              <w:instrText xml:space="preserve"> </w:instrText>
            </w:r>
            <w:r w:rsidRPr="007D406B">
              <w:rPr>
                <w:rStyle w:val="Hyperlink"/>
                <w:noProof/>
              </w:rPr>
              <w:fldChar w:fldCharType="separate"/>
            </w:r>
            <w:r w:rsidRPr="007D406B">
              <w:rPr>
                <w:rStyle w:val="Hyperlink"/>
                <w:noProof/>
              </w:rPr>
              <w:t>3.2.3</w:t>
            </w:r>
            <w:r>
              <w:rPr>
                <w:rFonts w:cstheme="minorBidi"/>
                <w:noProof/>
              </w:rPr>
              <w:tab/>
            </w:r>
            <w:r w:rsidRPr="007D406B">
              <w:rPr>
                <w:rStyle w:val="Hyperlink"/>
                <w:noProof/>
              </w:rPr>
              <w:t>Section 3: WPP Definitions</w:t>
            </w:r>
            <w:r>
              <w:rPr>
                <w:noProof/>
                <w:webHidden/>
              </w:rPr>
              <w:tab/>
            </w:r>
            <w:r>
              <w:rPr>
                <w:noProof/>
                <w:webHidden/>
              </w:rPr>
              <w:fldChar w:fldCharType="begin"/>
            </w:r>
            <w:r>
              <w:rPr>
                <w:noProof/>
                <w:webHidden/>
              </w:rPr>
              <w:instrText xml:space="preserve"> PAGEREF _Toc524527516 \h </w:instrText>
            </w:r>
          </w:ins>
          <w:r>
            <w:rPr>
              <w:noProof/>
              <w:webHidden/>
            </w:rPr>
          </w:r>
          <w:r>
            <w:rPr>
              <w:noProof/>
              <w:webHidden/>
            </w:rPr>
            <w:fldChar w:fldCharType="separate"/>
          </w:r>
          <w:ins w:id="194" w:author="Sam Tertzakian" w:date="2018-09-12T15:58:00Z">
            <w:r w:rsidR="00AC6798">
              <w:rPr>
                <w:noProof/>
                <w:webHidden/>
              </w:rPr>
              <w:t>40</w:t>
            </w:r>
          </w:ins>
          <w:ins w:id="195" w:author="Sam Tertzakian" w:date="2018-09-12T14:37:00Z">
            <w:r>
              <w:rPr>
                <w:noProof/>
                <w:webHidden/>
              </w:rPr>
              <w:fldChar w:fldCharType="end"/>
            </w:r>
            <w:r w:rsidRPr="007D406B">
              <w:rPr>
                <w:rStyle w:val="Hyperlink"/>
                <w:noProof/>
              </w:rPr>
              <w:fldChar w:fldCharType="end"/>
            </w:r>
          </w:ins>
        </w:p>
        <w:p w14:paraId="2F290A9A" w14:textId="125E74E1" w:rsidR="00637009" w:rsidRDefault="00637009">
          <w:pPr>
            <w:pStyle w:val="TOC3"/>
            <w:tabs>
              <w:tab w:val="left" w:pos="1320"/>
              <w:tab w:val="right" w:leader="dot" w:pos="9350"/>
            </w:tabs>
            <w:rPr>
              <w:ins w:id="196" w:author="Sam Tertzakian" w:date="2018-09-12T14:37:00Z"/>
              <w:rFonts w:cstheme="minorBidi"/>
              <w:noProof/>
            </w:rPr>
          </w:pPr>
          <w:ins w:id="1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"_Toc524527526"</w:instrText>
            </w:r>
            <w:r w:rsidRPr="007D406B">
              <w:rPr>
                <w:rStyle w:val="Hyperlink"/>
                <w:noProof/>
              </w:rPr>
              <w:instrText xml:space="preserve"> </w:instrText>
            </w:r>
            <w:r w:rsidRPr="007D406B">
              <w:rPr>
                <w:rStyle w:val="Hyperlink"/>
                <w:noProof/>
              </w:rPr>
              <w:fldChar w:fldCharType="separate"/>
            </w:r>
            <w:r w:rsidRPr="007D406B">
              <w:rPr>
                <w:rStyle w:val="Hyperlink"/>
                <w:noProof/>
              </w:rPr>
              <w:t>3.2.4</w:t>
            </w:r>
            <w:r>
              <w:rPr>
                <w:rFonts w:cstheme="minorBidi"/>
                <w:noProof/>
              </w:rPr>
              <w:tab/>
            </w:r>
            <w:r w:rsidRPr="007D406B">
              <w:rPr>
                <w:rStyle w:val="Hyperlink"/>
                <w:noProof/>
              </w:rPr>
              <w:t>Section 4: Module Private Enumerations and Structures</w:t>
            </w:r>
            <w:r>
              <w:rPr>
                <w:noProof/>
                <w:webHidden/>
              </w:rPr>
              <w:tab/>
            </w:r>
            <w:r>
              <w:rPr>
                <w:noProof/>
                <w:webHidden/>
              </w:rPr>
              <w:fldChar w:fldCharType="begin"/>
            </w:r>
            <w:r>
              <w:rPr>
                <w:noProof/>
                <w:webHidden/>
              </w:rPr>
              <w:instrText xml:space="preserve"> PAGEREF _Toc524527526 \h </w:instrText>
            </w:r>
          </w:ins>
          <w:r>
            <w:rPr>
              <w:noProof/>
              <w:webHidden/>
            </w:rPr>
          </w:r>
          <w:r>
            <w:rPr>
              <w:noProof/>
              <w:webHidden/>
            </w:rPr>
            <w:fldChar w:fldCharType="separate"/>
          </w:r>
          <w:ins w:id="198" w:author="Sam Tertzakian" w:date="2018-09-12T15:58:00Z">
            <w:r w:rsidR="00AC6798">
              <w:rPr>
                <w:noProof/>
                <w:webHidden/>
              </w:rPr>
              <w:t>40</w:t>
            </w:r>
          </w:ins>
          <w:ins w:id="199" w:author="Sam Tertzakian" w:date="2018-09-12T14:37:00Z">
            <w:r>
              <w:rPr>
                <w:noProof/>
                <w:webHidden/>
              </w:rPr>
              <w:fldChar w:fldCharType="end"/>
            </w:r>
            <w:r w:rsidRPr="007D406B">
              <w:rPr>
                <w:rStyle w:val="Hyperlink"/>
                <w:noProof/>
              </w:rPr>
              <w:fldChar w:fldCharType="end"/>
            </w:r>
          </w:ins>
        </w:p>
        <w:p w14:paraId="548871D0" w14:textId="72C61D7C" w:rsidR="00637009" w:rsidRDefault="00637009">
          <w:pPr>
            <w:pStyle w:val="TOC3"/>
            <w:tabs>
              <w:tab w:val="left" w:pos="1320"/>
              <w:tab w:val="right" w:leader="dot" w:pos="9350"/>
            </w:tabs>
            <w:rPr>
              <w:ins w:id="200" w:author="Sam Tertzakian" w:date="2018-09-12T14:37:00Z"/>
              <w:rFonts w:cstheme="minorBidi"/>
              <w:noProof/>
            </w:rPr>
          </w:pPr>
          <w:ins w:id="2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"_Toc524527527"</w:instrText>
            </w:r>
            <w:r w:rsidRPr="007D406B">
              <w:rPr>
                <w:rStyle w:val="Hyperlink"/>
                <w:noProof/>
              </w:rPr>
              <w:instrText xml:space="preserve"> </w:instrText>
            </w:r>
            <w:r w:rsidRPr="007D406B">
              <w:rPr>
                <w:rStyle w:val="Hyperlink"/>
                <w:noProof/>
              </w:rPr>
              <w:fldChar w:fldCharType="separate"/>
            </w:r>
            <w:r w:rsidRPr="007D406B">
              <w:rPr>
                <w:rStyle w:val="Hyperlink"/>
                <w:noProof/>
              </w:rPr>
              <w:t>3.2.5</w:t>
            </w:r>
            <w:r>
              <w:rPr>
                <w:rFonts w:cstheme="minorBidi"/>
                <w:noProof/>
              </w:rPr>
              <w:tab/>
            </w:r>
            <w:r w:rsidRPr="007D406B">
              <w:rPr>
                <w:rStyle w:val="Hyperlink"/>
                <w:noProof/>
              </w:rPr>
              <w:t>Section 5: Module Private Context</w:t>
            </w:r>
            <w:r>
              <w:rPr>
                <w:noProof/>
                <w:webHidden/>
              </w:rPr>
              <w:tab/>
            </w:r>
            <w:r>
              <w:rPr>
                <w:noProof/>
                <w:webHidden/>
              </w:rPr>
              <w:fldChar w:fldCharType="begin"/>
            </w:r>
            <w:r>
              <w:rPr>
                <w:noProof/>
                <w:webHidden/>
              </w:rPr>
              <w:instrText xml:space="preserve"> PAGEREF _Toc524527527 \h </w:instrText>
            </w:r>
          </w:ins>
          <w:r>
            <w:rPr>
              <w:noProof/>
              <w:webHidden/>
            </w:rPr>
          </w:r>
          <w:r>
            <w:rPr>
              <w:noProof/>
              <w:webHidden/>
            </w:rPr>
            <w:fldChar w:fldCharType="separate"/>
          </w:r>
          <w:ins w:id="202" w:author="Sam Tertzakian" w:date="2018-09-12T15:58:00Z">
            <w:r w:rsidR="00AC6798">
              <w:rPr>
                <w:noProof/>
                <w:webHidden/>
              </w:rPr>
              <w:t>41</w:t>
            </w:r>
          </w:ins>
          <w:ins w:id="203" w:author="Sam Tertzakian" w:date="2018-09-12T14:37:00Z">
            <w:r>
              <w:rPr>
                <w:noProof/>
                <w:webHidden/>
              </w:rPr>
              <w:fldChar w:fldCharType="end"/>
            </w:r>
            <w:r w:rsidRPr="007D406B">
              <w:rPr>
                <w:rStyle w:val="Hyperlink"/>
                <w:noProof/>
              </w:rPr>
              <w:fldChar w:fldCharType="end"/>
            </w:r>
          </w:ins>
        </w:p>
        <w:p w14:paraId="1183176D" w14:textId="7B01510E" w:rsidR="00637009" w:rsidRDefault="00637009">
          <w:pPr>
            <w:pStyle w:val="TOC3"/>
            <w:tabs>
              <w:tab w:val="left" w:pos="1320"/>
              <w:tab w:val="right" w:leader="dot" w:pos="9350"/>
            </w:tabs>
            <w:rPr>
              <w:ins w:id="204" w:author="Sam Tertzakian" w:date="2018-09-12T14:37:00Z"/>
              <w:rFonts w:cstheme="minorBidi"/>
              <w:noProof/>
            </w:rPr>
          </w:pPr>
          <w:ins w:id="2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"_Toc524527528"</w:instrText>
            </w:r>
            <w:r w:rsidRPr="007D406B">
              <w:rPr>
                <w:rStyle w:val="Hyperlink"/>
                <w:noProof/>
              </w:rPr>
              <w:instrText xml:space="preserve"> </w:instrText>
            </w:r>
            <w:r w:rsidRPr="007D406B">
              <w:rPr>
                <w:rStyle w:val="Hyperlink"/>
                <w:noProof/>
              </w:rPr>
              <w:fldChar w:fldCharType="separate"/>
            </w:r>
            <w:r w:rsidRPr="007D406B">
              <w:rPr>
                <w:rStyle w:val="Hyperlink"/>
                <w:noProof/>
              </w:rPr>
              <w:t>3.2.6</w:t>
            </w:r>
            <w:r>
              <w:rPr>
                <w:rFonts w:cstheme="minorBidi"/>
                <w:noProof/>
              </w:rPr>
              <w:tab/>
            </w:r>
            <w:r w:rsidRPr="007D406B">
              <w:rPr>
                <w:rStyle w:val="Hyperlink"/>
                <w:noProof/>
              </w:rPr>
              <w:t>Section 6: Module Macros</w:t>
            </w:r>
            <w:r>
              <w:rPr>
                <w:noProof/>
                <w:webHidden/>
              </w:rPr>
              <w:tab/>
            </w:r>
            <w:r>
              <w:rPr>
                <w:noProof/>
                <w:webHidden/>
              </w:rPr>
              <w:fldChar w:fldCharType="begin"/>
            </w:r>
            <w:r>
              <w:rPr>
                <w:noProof/>
                <w:webHidden/>
              </w:rPr>
              <w:instrText xml:space="preserve"> PAGEREF _Toc524527528 \h </w:instrText>
            </w:r>
          </w:ins>
          <w:r>
            <w:rPr>
              <w:noProof/>
              <w:webHidden/>
            </w:rPr>
          </w:r>
          <w:r>
            <w:rPr>
              <w:noProof/>
              <w:webHidden/>
            </w:rPr>
            <w:fldChar w:fldCharType="separate"/>
          </w:r>
          <w:ins w:id="206" w:author="Sam Tertzakian" w:date="2018-09-12T15:58:00Z">
            <w:r w:rsidR="00AC6798">
              <w:rPr>
                <w:noProof/>
                <w:webHidden/>
              </w:rPr>
              <w:t>42</w:t>
            </w:r>
          </w:ins>
          <w:ins w:id="207" w:author="Sam Tertzakian" w:date="2018-09-12T14:37:00Z">
            <w:r>
              <w:rPr>
                <w:noProof/>
                <w:webHidden/>
              </w:rPr>
              <w:fldChar w:fldCharType="end"/>
            </w:r>
            <w:r w:rsidRPr="007D406B">
              <w:rPr>
                <w:rStyle w:val="Hyperlink"/>
                <w:noProof/>
              </w:rPr>
              <w:fldChar w:fldCharType="end"/>
            </w:r>
          </w:ins>
        </w:p>
        <w:p w14:paraId="6D26626C" w14:textId="4FA21633" w:rsidR="00637009" w:rsidRDefault="00637009">
          <w:pPr>
            <w:pStyle w:val="TOC3"/>
            <w:tabs>
              <w:tab w:val="left" w:pos="1320"/>
              <w:tab w:val="right" w:leader="dot" w:pos="9350"/>
            </w:tabs>
            <w:rPr>
              <w:ins w:id="208" w:author="Sam Tertzakian" w:date="2018-09-12T14:37:00Z"/>
              <w:rFonts w:cstheme="minorBidi"/>
              <w:noProof/>
            </w:rPr>
          </w:pPr>
          <w:ins w:id="2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"_Toc524527529"</w:instrText>
            </w:r>
            <w:r w:rsidRPr="007D406B">
              <w:rPr>
                <w:rStyle w:val="Hyperlink"/>
                <w:noProof/>
              </w:rPr>
              <w:instrText xml:space="preserve"> </w:instrText>
            </w:r>
            <w:r w:rsidRPr="007D406B">
              <w:rPr>
                <w:rStyle w:val="Hyperlink"/>
                <w:noProof/>
              </w:rPr>
              <w:fldChar w:fldCharType="separate"/>
            </w:r>
            <w:r w:rsidRPr="007D406B">
              <w:rPr>
                <w:rStyle w:val="Hyperlink"/>
                <w:noProof/>
              </w:rPr>
              <w:t>3.2.7</w:t>
            </w:r>
            <w:r>
              <w:rPr>
                <w:rFonts w:cstheme="minorBidi"/>
                <w:noProof/>
              </w:rPr>
              <w:tab/>
            </w:r>
            <w:r w:rsidRPr="007D406B">
              <w:rPr>
                <w:rStyle w:val="Hyperlink"/>
                <w:noProof/>
              </w:rPr>
              <w:t>Section 7: Module Private Code</w:t>
            </w:r>
            <w:r>
              <w:rPr>
                <w:noProof/>
                <w:webHidden/>
              </w:rPr>
              <w:tab/>
            </w:r>
            <w:r>
              <w:rPr>
                <w:noProof/>
                <w:webHidden/>
              </w:rPr>
              <w:fldChar w:fldCharType="begin"/>
            </w:r>
            <w:r>
              <w:rPr>
                <w:noProof/>
                <w:webHidden/>
              </w:rPr>
              <w:instrText xml:space="preserve"> PAGEREF _Toc524527529 \h </w:instrText>
            </w:r>
          </w:ins>
          <w:r>
            <w:rPr>
              <w:noProof/>
              <w:webHidden/>
            </w:rPr>
          </w:r>
          <w:r>
            <w:rPr>
              <w:noProof/>
              <w:webHidden/>
            </w:rPr>
            <w:fldChar w:fldCharType="separate"/>
          </w:r>
          <w:ins w:id="210" w:author="Sam Tertzakian" w:date="2018-09-12T15:58:00Z">
            <w:r w:rsidR="00AC6798">
              <w:rPr>
                <w:noProof/>
                <w:webHidden/>
              </w:rPr>
              <w:t>43</w:t>
            </w:r>
          </w:ins>
          <w:ins w:id="211" w:author="Sam Tertzakian" w:date="2018-09-12T14:37:00Z">
            <w:r>
              <w:rPr>
                <w:noProof/>
                <w:webHidden/>
              </w:rPr>
              <w:fldChar w:fldCharType="end"/>
            </w:r>
            <w:r w:rsidRPr="007D406B">
              <w:rPr>
                <w:rStyle w:val="Hyperlink"/>
                <w:noProof/>
              </w:rPr>
              <w:fldChar w:fldCharType="end"/>
            </w:r>
          </w:ins>
        </w:p>
        <w:p w14:paraId="749AC16B" w14:textId="3316EFE4" w:rsidR="00637009" w:rsidRDefault="00637009">
          <w:pPr>
            <w:pStyle w:val="TOC3"/>
            <w:tabs>
              <w:tab w:val="left" w:pos="1320"/>
              <w:tab w:val="right" w:leader="dot" w:pos="9350"/>
            </w:tabs>
            <w:rPr>
              <w:ins w:id="212" w:author="Sam Tertzakian" w:date="2018-09-12T14:37:00Z"/>
              <w:rFonts w:cstheme="minorBidi"/>
              <w:noProof/>
            </w:rPr>
          </w:pPr>
          <w:ins w:id="2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"_Toc524527530"</w:instrText>
            </w:r>
            <w:r w:rsidRPr="007D406B">
              <w:rPr>
                <w:rStyle w:val="Hyperlink"/>
                <w:noProof/>
              </w:rPr>
              <w:instrText xml:space="preserve"> </w:instrText>
            </w:r>
            <w:r w:rsidRPr="007D406B">
              <w:rPr>
                <w:rStyle w:val="Hyperlink"/>
                <w:noProof/>
              </w:rPr>
              <w:fldChar w:fldCharType="separate"/>
            </w:r>
            <w:r w:rsidRPr="007D406B">
              <w:rPr>
                <w:rStyle w:val="Hyperlink"/>
                <w:noProof/>
              </w:rPr>
              <w:t>3.2.8</w:t>
            </w:r>
            <w:r>
              <w:rPr>
                <w:rFonts w:cstheme="minorBidi"/>
                <w:noProof/>
              </w:rPr>
              <w:tab/>
            </w:r>
            <w:r w:rsidRPr="007D406B">
              <w:rPr>
                <w:rStyle w:val="Hyperlink"/>
                <w:noProof/>
              </w:rPr>
              <w:t>Section 8: Module WDF Callbacks</w:t>
            </w:r>
            <w:r>
              <w:rPr>
                <w:noProof/>
                <w:webHidden/>
              </w:rPr>
              <w:tab/>
            </w:r>
            <w:r>
              <w:rPr>
                <w:noProof/>
                <w:webHidden/>
              </w:rPr>
              <w:fldChar w:fldCharType="begin"/>
            </w:r>
            <w:r>
              <w:rPr>
                <w:noProof/>
                <w:webHidden/>
              </w:rPr>
              <w:instrText xml:space="preserve"> PAGEREF _Toc524527530 \h </w:instrText>
            </w:r>
          </w:ins>
          <w:r>
            <w:rPr>
              <w:noProof/>
              <w:webHidden/>
            </w:rPr>
          </w:r>
          <w:r>
            <w:rPr>
              <w:noProof/>
              <w:webHidden/>
            </w:rPr>
            <w:fldChar w:fldCharType="separate"/>
          </w:r>
          <w:ins w:id="214" w:author="Sam Tertzakian" w:date="2018-09-12T15:58:00Z">
            <w:r w:rsidR="00AC6798">
              <w:rPr>
                <w:noProof/>
                <w:webHidden/>
              </w:rPr>
              <w:t>45</w:t>
            </w:r>
          </w:ins>
          <w:ins w:id="215" w:author="Sam Tertzakian" w:date="2018-09-12T14:37:00Z">
            <w:r>
              <w:rPr>
                <w:noProof/>
                <w:webHidden/>
              </w:rPr>
              <w:fldChar w:fldCharType="end"/>
            </w:r>
            <w:r w:rsidRPr="007D406B">
              <w:rPr>
                <w:rStyle w:val="Hyperlink"/>
                <w:noProof/>
              </w:rPr>
              <w:fldChar w:fldCharType="end"/>
            </w:r>
          </w:ins>
        </w:p>
        <w:p w14:paraId="6FFB0D32" w14:textId="6E98281B" w:rsidR="00637009" w:rsidRDefault="00637009">
          <w:pPr>
            <w:pStyle w:val="TOC3"/>
            <w:tabs>
              <w:tab w:val="left" w:pos="1320"/>
              <w:tab w:val="right" w:leader="dot" w:pos="9350"/>
            </w:tabs>
            <w:rPr>
              <w:ins w:id="216" w:author="Sam Tertzakian" w:date="2018-09-12T14:37:00Z"/>
              <w:rFonts w:cstheme="minorBidi"/>
              <w:noProof/>
            </w:rPr>
          </w:pPr>
          <w:ins w:id="2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"_Toc524527640"</w:instrText>
            </w:r>
            <w:r w:rsidRPr="007D406B">
              <w:rPr>
                <w:rStyle w:val="Hyperlink"/>
                <w:noProof/>
              </w:rPr>
              <w:instrText xml:space="preserve"> </w:instrText>
            </w:r>
            <w:r w:rsidRPr="007D406B">
              <w:rPr>
                <w:rStyle w:val="Hyperlink"/>
                <w:noProof/>
              </w:rPr>
              <w:fldChar w:fldCharType="separate"/>
            </w:r>
            <w:r w:rsidRPr="007D406B">
              <w:rPr>
                <w:rStyle w:val="Hyperlink"/>
                <w:noProof/>
              </w:rPr>
              <w:t>3.2.9</w:t>
            </w:r>
            <w:r>
              <w:rPr>
                <w:rFonts w:cstheme="minorBidi"/>
                <w:noProof/>
              </w:rPr>
              <w:tab/>
            </w:r>
            <w:r w:rsidRPr="007D406B">
              <w:rPr>
                <w:rStyle w:val="Hyperlink"/>
                <w:noProof/>
              </w:rPr>
              <w:t>Section 9: Module DMF Callbacks</w:t>
            </w:r>
            <w:r>
              <w:rPr>
                <w:noProof/>
                <w:webHidden/>
              </w:rPr>
              <w:tab/>
            </w:r>
            <w:r>
              <w:rPr>
                <w:noProof/>
                <w:webHidden/>
              </w:rPr>
              <w:fldChar w:fldCharType="begin"/>
            </w:r>
            <w:r>
              <w:rPr>
                <w:noProof/>
                <w:webHidden/>
              </w:rPr>
              <w:instrText xml:space="preserve"> PAGEREF _Toc524527640 \h </w:instrText>
            </w:r>
          </w:ins>
          <w:r>
            <w:rPr>
              <w:noProof/>
              <w:webHidden/>
            </w:rPr>
          </w:r>
          <w:r>
            <w:rPr>
              <w:noProof/>
              <w:webHidden/>
            </w:rPr>
            <w:fldChar w:fldCharType="separate"/>
          </w:r>
          <w:ins w:id="218" w:author="Sam Tertzakian" w:date="2018-09-12T15:58:00Z">
            <w:r w:rsidR="00AC6798">
              <w:rPr>
                <w:noProof/>
                <w:webHidden/>
              </w:rPr>
              <w:t>49</w:t>
            </w:r>
          </w:ins>
          <w:ins w:id="219" w:author="Sam Tertzakian" w:date="2018-09-12T14:37:00Z">
            <w:r>
              <w:rPr>
                <w:noProof/>
                <w:webHidden/>
              </w:rPr>
              <w:fldChar w:fldCharType="end"/>
            </w:r>
            <w:r w:rsidRPr="007D406B">
              <w:rPr>
                <w:rStyle w:val="Hyperlink"/>
                <w:noProof/>
              </w:rPr>
              <w:fldChar w:fldCharType="end"/>
            </w:r>
          </w:ins>
        </w:p>
        <w:p w14:paraId="0D362397" w14:textId="735DF7C0" w:rsidR="00637009" w:rsidRDefault="00637009">
          <w:pPr>
            <w:pStyle w:val="TOC3"/>
            <w:tabs>
              <w:tab w:val="left" w:pos="1320"/>
              <w:tab w:val="right" w:leader="dot" w:pos="9350"/>
            </w:tabs>
            <w:rPr>
              <w:ins w:id="220" w:author="Sam Tertzakian" w:date="2018-09-12T14:37:00Z"/>
              <w:rFonts w:cstheme="minorBidi"/>
              <w:noProof/>
            </w:rPr>
          </w:pPr>
          <w:ins w:id="22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"_Toc524527703"</w:instrText>
            </w:r>
            <w:r w:rsidRPr="007D406B">
              <w:rPr>
                <w:rStyle w:val="Hyperlink"/>
                <w:noProof/>
              </w:rPr>
              <w:instrText xml:space="preserve"> </w:instrText>
            </w:r>
            <w:r w:rsidRPr="007D406B">
              <w:rPr>
                <w:rStyle w:val="Hyperlink"/>
                <w:noProof/>
              </w:rPr>
              <w:fldChar w:fldCharType="separate"/>
            </w:r>
            <w:r w:rsidRPr="007D406B">
              <w:rPr>
                <w:rStyle w:val="Hyperlink"/>
                <w:noProof/>
              </w:rPr>
              <w:t>3.2.10</w:t>
            </w:r>
            <w:r>
              <w:rPr>
                <w:rFonts w:cstheme="minorBidi"/>
                <w:noProof/>
              </w:rPr>
              <w:tab/>
            </w:r>
            <w:r w:rsidRPr="007D406B">
              <w:rPr>
                <w:rStyle w:val="Hyperlink"/>
                <w:noProof/>
              </w:rPr>
              <w:t>Section 10: Module Descriptors</w:t>
            </w:r>
            <w:r>
              <w:rPr>
                <w:noProof/>
                <w:webHidden/>
              </w:rPr>
              <w:tab/>
            </w:r>
            <w:r>
              <w:rPr>
                <w:noProof/>
                <w:webHidden/>
              </w:rPr>
              <w:fldChar w:fldCharType="begin"/>
            </w:r>
            <w:r>
              <w:rPr>
                <w:noProof/>
                <w:webHidden/>
              </w:rPr>
              <w:instrText xml:space="preserve"> PAGEREF _Toc524527703 \h </w:instrText>
            </w:r>
          </w:ins>
          <w:r>
            <w:rPr>
              <w:noProof/>
              <w:webHidden/>
            </w:rPr>
          </w:r>
          <w:r>
            <w:rPr>
              <w:noProof/>
              <w:webHidden/>
            </w:rPr>
            <w:fldChar w:fldCharType="separate"/>
          </w:r>
          <w:ins w:id="222" w:author="Sam Tertzakian" w:date="2018-09-12T15:58:00Z">
            <w:r w:rsidR="00AC6798">
              <w:rPr>
                <w:noProof/>
                <w:webHidden/>
              </w:rPr>
              <w:t>52</w:t>
            </w:r>
          </w:ins>
          <w:ins w:id="223" w:author="Sam Tertzakian" w:date="2018-09-12T14:37:00Z">
            <w:r>
              <w:rPr>
                <w:noProof/>
                <w:webHidden/>
              </w:rPr>
              <w:fldChar w:fldCharType="end"/>
            </w:r>
            <w:r w:rsidRPr="007D406B">
              <w:rPr>
                <w:rStyle w:val="Hyperlink"/>
                <w:noProof/>
              </w:rPr>
              <w:fldChar w:fldCharType="end"/>
            </w:r>
          </w:ins>
        </w:p>
        <w:p w14:paraId="71000509" w14:textId="669D5C21" w:rsidR="00637009" w:rsidRDefault="00637009">
          <w:pPr>
            <w:pStyle w:val="TOC3"/>
            <w:tabs>
              <w:tab w:val="left" w:pos="1320"/>
              <w:tab w:val="right" w:leader="dot" w:pos="9350"/>
            </w:tabs>
            <w:rPr>
              <w:ins w:id="224" w:author="Sam Tertzakian" w:date="2018-09-12T14:37:00Z"/>
              <w:rFonts w:cstheme="minorBidi"/>
              <w:noProof/>
            </w:rPr>
          </w:pPr>
          <w:ins w:id="2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"_Toc524527704"</w:instrText>
            </w:r>
            <w:r w:rsidRPr="007D406B">
              <w:rPr>
                <w:rStyle w:val="Hyperlink"/>
                <w:noProof/>
              </w:rPr>
              <w:instrText xml:space="preserve"> </w:instrText>
            </w:r>
            <w:r w:rsidRPr="007D406B">
              <w:rPr>
                <w:rStyle w:val="Hyperlink"/>
                <w:noProof/>
              </w:rPr>
              <w:fldChar w:fldCharType="separate"/>
            </w:r>
            <w:r w:rsidRPr="007D406B">
              <w:rPr>
                <w:rStyle w:val="Hyperlink"/>
                <w:noProof/>
              </w:rPr>
              <w:t>3.2.11</w:t>
            </w:r>
            <w:r>
              <w:rPr>
                <w:rFonts w:cstheme="minorBidi"/>
                <w:noProof/>
              </w:rPr>
              <w:tab/>
            </w:r>
            <w:r w:rsidRPr="007D406B">
              <w:rPr>
                <w:rStyle w:val="Hyperlink"/>
                <w:noProof/>
              </w:rPr>
              <w:t>Section 11: Public Calls by Client (Includes Module Create Function)</w:t>
            </w:r>
            <w:r>
              <w:rPr>
                <w:noProof/>
                <w:webHidden/>
              </w:rPr>
              <w:tab/>
            </w:r>
            <w:r>
              <w:rPr>
                <w:noProof/>
                <w:webHidden/>
              </w:rPr>
              <w:fldChar w:fldCharType="begin"/>
            </w:r>
            <w:r>
              <w:rPr>
                <w:noProof/>
                <w:webHidden/>
              </w:rPr>
              <w:instrText xml:space="preserve"> PAGEREF _Toc524527704 \h </w:instrText>
            </w:r>
          </w:ins>
          <w:r>
            <w:rPr>
              <w:noProof/>
              <w:webHidden/>
            </w:rPr>
          </w:r>
          <w:r>
            <w:rPr>
              <w:noProof/>
              <w:webHidden/>
            </w:rPr>
            <w:fldChar w:fldCharType="separate"/>
          </w:r>
          <w:ins w:id="226" w:author="Sam Tertzakian" w:date="2018-09-12T15:58:00Z">
            <w:r w:rsidR="00AC6798">
              <w:rPr>
                <w:noProof/>
                <w:webHidden/>
              </w:rPr>
              <w:t>53</w:t>
            </w:r>
          </w:ins>
          <w:ins w:id="227" w:author="Sam Tertzakian" w:date="2018-09-12T14:37:00Z">
            <w:r>
              <w:rPr>
                <w:noProof/>
                <w:webHidden/>
              </w:rPr>
              <w:fldChar w:fldCharType="end"/>
            </w:r>
            <w:r w:rsidRPr="007D406B">
              <w:rPr>
                <w:rStyle w:val="Hyperlink"/>
                <w:noProof/>
              </w:rPr>
              <w:fldChar w:fldCharType="end"/>
            </w:r>
          </w:ins>
        </w:p>
        <w:p w14:paraId="28CE186A" w14:textId="0A4123E5" w:rsidR="00637009" w:rsidRDefault="00637009">
          <w:pPr>
            <w:pStyle w:val="TOC2"/>
            <w:tabs>
              <w:tab w:val="left" w:pos="880"/>
              <w:tab w:val="right" w:leader="dot" w:pos="9350"/>
            </w:tabs>
            <w:rPr>
              <w:ins w:id="228" w:author="Sam Tertzakian" w:date="2018-09-12T14:37:00Z"/>
              <w:rFonts w:cstheme="minorBidi"/>
              <w:noProof/>
            </w:rPr>
          </w:pPr>
          <w:ins w:id="2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"_Toc524527705"</w:instrText>
            </w:r>
            <w:r w:rsidRPr="007D406B">
              <w:rPr>
                <w:rStyle w:val="Hyperlink"/>
                <w:noProof/>
              </w:rPr>
              <w:instrText xml:space="preserve"> </w:instrText>
            </w:r>
            <w:r w:rsidRPr="007D406B">
              <w:rPr>
                <w:rStyle w:val="Hyperlink"/>
                <w:noProof/>
              </w:rPr>
              <w:fldChar w:fldCharType="separate"/>
            </w:r>
            <w:r w:rsidRPr="007D406B">
              <w:rPr>
                <w:rStyle w:val="Hyperlink"/>
                <w:noProof/>
              </w:rPr>
              <w:t>3.3</w:t>
            </w:r>
            <w:r>
              <w:rPr>
                <w:rFonts w:cstheme="minorBidi"/>
                <w:noProof/>
              </w:rPr>
              <w:tab/>
            </w:r>
            <w:r w:rsidRPr="007D406B">
              <w:rPr>
                <w:rStyle w:val="Hyperlink"/>
                <w:noProof/>
              </w:rPr>
              <w:t>The Module _Public.h File</w:t>
            </w:r>
            <w:r>
              <w:rPr>
                <w:noProof/>
                <w:webHidden/>
              </w:rPr>
              <w:tab/>
            </w:r>
            <w:r>
              <w:rPr>
                <w:noProof/>
                <w:webHidden/>
              </w:rPr>
              <w:fldChar w:fldCharType="begin"/>
            </w:r>
            <w:r>
              <w:rPr>
                <w:noProof/>
                <w:webHidden/>
              </w:rPr>
              <w:instrText xml:space="preserve"> PAGEREF _Toc524527705 \h </w:instrText>
            </w:r>
          </w:ins>
          <w:r>
            <w:rPr>
              <w:noProof/>
              <w:webHidden/>
            </w:rPr>
          </w:r>
          <w:r>
            <w:rPr>
              <w:noProof/>
              <w:webHidden/>
            </w:rPr>
            <w:fldChar w:fldCharType="separate"/>
          </w:r>
          <w:ins w:id="230" w:author="Sam Tertzakian" w:date="2018-09-12T15:58:00Z">
            <w:r w:rsidR="00AC6798">
              <w:rPr>
                <w:noProof/>
                <w:webHidden/>
              </w:rPr>
              <w:t>55</w:t>
            </w:r>
          </w:ins>
          <w:ins w:id="231" w:author="Sam Tertzakian" w:date="2018-09-12T14:37:00Z">
            <w:r>
              <w:rPr>
                <w:noProof/>
                <w:webHidden/>
              </w:rPr>
              <w:fldChar w:fldCharType="end"/>
            </w:r>
            <w:r w:rsidRPr="007D406B">
              <w:rPr>
                <w:rStyle w:val="Hyperlink"/>
                <w:noProof/>
              </w:rPr>
              <w:fldChar w:fldCharType="end"/>
            </w:r>
          </w:ins>
        </w:p>
        <w:p w14:paraId="058B74F3" w14:textId="51B11BD3" w:rsidR="00637009" w:rsidRDefault="00637009">
          <w:pPr>
            <w:pStyle w:val="TOC2"/>
            <w:tabs>
              <w:tab w:val="left" w:pos="880"/>
              <w:tab w:val="right" w:leader="dot" w:pos="9350"/>
            </w:tabs>
            <w:rPr>
              <w:ins w:id="232" w:author="Sam Tertzakian" w:date="2018-09-12T14:37:00Z"/>
              <w:rFonts w:cstheme="minorBidi"/>
              <w:noProof/>
            </w:rPr>
          </w:pPr>
          <w:ins w:id="2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"_Toc524527706"</w:instrText>
            </w:r>
            <w:r w:rsidRPr="007D406B">
              <w:rPr>
                <w:rStyle w:val="Hyperlink"/>
                <w:noProof/>
              </w:rPr>
              <w:instrText xml:space="preserve"> </w:instrText>
            </w:r>
            <w:r w:rsidRPr="007D406B">
              <w:rPr>
                <w:rStyle w:val="Hyperlink"/>
                <w:noProof/>
              </w:rPr>
              <w:fldChar w:fldCharType="separate"/>
            </w:r>
            <w:r w:rsidRPr="007D406B">
              <w:rPr>
                <w:rStyle w:val="Hyperlink"/>
                <w:noProof/>
              </w:rPr>
              <w:t>3.4</w:t>
            </w:r>
            <w:r>
              <w:rPr>
                <w:rFonts w:cstheme="minorBidi"/>
                <w:noProof/>
              </w:rPr>
              <w:tab/>
            </w:r>
            <w:r w:rsidRPr="007D406B">
              <w:rPr>
                <w:rStyle w:val="Hyperlink"/>
                <w:noProof/>
              </w:rPr>
              <w:t>The Module .txt File</w:t>
            </w:r>
            <w:r>
              <w:rPr>
                <w:noProof/>
                <w:webHidden/>
              </w:rPr>
              <w:tab/>
            </w:r>
            <w:r>
              <w:rPr>
                <w:noProof/>
                <w:webHidden/>
              </w:rPr>
              <w:fldChar w:fldCharType="begin"/>
            </w:r>
            <w:r>
              <w:rPr>
                <w:noProof/>
                <w:webHidden/>
              </w:rPr>
              <w:instrText xml:space="preserve"> PAGEREF _Toc524527706 \h </w:instrText>
            </w:r>
          </w:ins>
          <w:r>
            <w:rPr>
              <w:noProof/>
              <w:webHidden/>
            </w:rPr>
          </w:r>
          <w:r>
            <w:rPr>
              <w:noProof/>
              <w:webHidden/>
            </w:rPr>
            <w:fldChar w:fldCharType="separate"/>
          </w:r>
          <w:ins w:id="234" w:author="Sam Tertzakian" w:date="2018-09-12T15:58:00Z">
            <w:r w:rsidR="00AC6798">
              <w:rPr>
                <w:noProof/>
                <w:webHidden/>
              </w:rPr>
              <w:t>56</w:t>
            </w:r>
          </w:ins>
          <w:ins w:id="235" w:author="Sam Tertzakian" w:date="2018-09-12T14:37:00Z">
            <w:r>
              <w:rPr>
                <w:noProof/>
                <w:webHidden/>
              </w:rPr>
              <w:fldChar w:fldCharType="end"/>
            </w:r>
            <w:r w:rsidRPr="007D406B">
              <w:rPr>
                <w:rStyle w:val="Hyperlink"/>
                <w:noProof/>
              </w:rPr>
              <w:fldChar w:fldCharType="end"/>
            </w:r>
          </w:ins>
        </w:p>
        <w:p w14:paraId="52124AF8" w14:textId="0D31B14B" w:rsidR="00637009" w:rsidRDefault="00637009">
          <w:pPr>
            <w:pStyle w:val="TOC2"/>
            <w:tabs>
              <w:tab w:val="left" w:pos="880"/>
              <w:tab w:val="right" w:leader="dot" w:pos="9350"/>
            </w:tabs>
            <w:rPr>
              <w:ins w:id="236" w:author="Sam Tertzakian" w:date="2018-09-12T14:37:00Z"/>
              <w:rFonts w:cstheme="minorBidi"/>
              <w:noProof/>
            </w:rPr>
          </w:pPr>
          <w:ins w:id="2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"_Toc524527707"</w:instrText>
            </w:r>
            <w:r w:rsidRPr="007D406B">
              <w:rPr>
                <w:rStyle w:val="Hyperlink"/>
                <w:noProof/>
              </w:rPr>
              <w:instrText xml:space="preserve"> </w:instrText>
            </w:r>
            <w:r w:rsidRPr="007D406B">
              <w:rPr>
                <w:rStyle w:val="Hyperlink"/>
                <w:noProof/>
              </w:rPr>
              <w:fldChar w:fldCharType="separate"/>
            </w:r>
            <w:r w:rsidRPr="007D406B">
              <w:rPr>
                <w:rStyle w:val="Hyperlink"/>
                <w:noProof/>
              </w:rPr>
              <w:t>3.5</w:t>
            </w:r>
            <w:r>
              <w:rPr>
                <w:rFonts w:cstheme="minorBidi"/>
                <w:noProof/>
              </w:rPr>
              <w:tab/>
            </w:r>
            <w:r w:rsidRPr="007D406B">
              <w:rPr>
                <w:rStyle w:val="Hyperlink"/>
                <w:noProof/>
              </w:rPr>
              <w:t>The Module .mc File</w:t>
            </w:r>
            <w:r>
              <w:rPr>
                <w:noProof/>
                <w:webHidden/>
              </w:rPr>
              <w:tab/>
            </w:r>
            <w:r>
              <w:rPr>
                <w:noProof/>
                <w:webHidden/>
              </w:rPr>
              <w:fldChar w:fldCharType="begin"/>
            </w:r>
            <w:r>
              <w:rPr>
                <w:noProof/>
                <w:webHidden/>
              </w:rPr>
              <w:instrText xml:space="preserve"> PAGEREF _Toc524527707 \h </w:instrText>
            </w:r>
          </w:ins>
          <w:r>
            <w:rPr>
              <w:noProof/>
              <w:webHidden/>
            </w:rPr>
          </w:r>
          <w:r>
            <w:rPr>
              <w:noProof/>
              <w:webHidden/>
            </w:rPr>
            <w:fldChar w:fldCharType="separate"/>
          </w:r>
          <w:ins w:id="238" w:author="Sam Tertzakian" w:date="2018-09-12T15:58:00Z">
            <w:r w:rsidR="00AC6798">
              <w:rPr>
                <w:noProof/>
                <w:webHidden/>
              </w:rPr>
              <w:t>59</w:t>
            </w:r>
          </w:ins>
          <w:ins w:id="239" w:author="Sam Tertzakian" w:date="2018-09-12T14:37:00Z">
            <w:r>
              <w:rPr>
                <w:noProof/>
                <w:webHidden/>
              </w:rPr>
              <w:fldChar w:fldCharType="end"/>
            </w:r>
            <w:r w:rsidRPr="007D406B">
              <w:rPr>
                <w:rStyle w:val="Hyperlink"/>
                <w:noProof/>
              </w:rPr>
              <w:fldChar w:fldCharType="end"/>
            </w:r>
          </w:ins>
        </w:p>
        <w:p w14:paraId="22D2EAE1" w14:textId="13A46984" w:rsidR="00637009" w:rsidRDefault="00637009">
          <w:pPr>
            <w:pStyle w:val="TOC2"/>
            <w:tabs>
              <w:tab w:val="left" w:pos="880"/>
              <w:tab w:val="right" w:leader="dot" w:pos="9350"/>
            </w:tabs>
            <w:rPr>
              <w:ins w:id="240" w:author="Sam Tertzakian" w:date="2018-09-12T14:37:00Z"/>
              <w:rFonts w:cstheme="minorBidi"/>
              <w:noProof/>
            </w:rPr>
          </w:pPr>
          <w:ins w:id="2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"_Toc524527708"</w:instrText>
            </w:r>
            <w:r w:rsidRPr="007D406B">
              <w:rPr>
                <w:rStyle w:val="Hyperlink"/>
                <w:noProof/>
              </w:rPr>
              <w:instrText xml:space="preserve"> </w:instrText>
            </w:r>
            <w:r w:rsidRPr="007D406B">
              <w:rPr>
                <w:rStyle w:val="Hyperlink"/>
                <w:noProof/>
              </w:rPr>
              <w:fldChar w:fldCharType="separate"/>
            </w:r>
            <w:r w:rsidRPr="007D406B">
              <w:rPr>
                <w:rStyle w:val="Hyperlink"/>
                <w:noProof/>
              </w:rPr>
              <w:t>3.6</w:t>
            </w:r>
            <w:r>
              <w:rPr>
                <w:rFonts w:cstheme="minorBidi"/>
                <w:noProof/>
              </w:rPr>
              <w:tab/>
            </w:r>
            <w:r w:rsidRPr="007D406B">
              <w:rPr>
                <w:rStyle w:val="Hyperlink"/>
                <w:noProof/>
              </w:rPr>
              <w:t>The Module’s Create Function</w:t>
            </w:r>
            <w:r>
              <w:rPr>
                <w:noProof/>
                <w:webHidden/>
              </w:rPr>
              <w:tab/>
            </w:r>
            <w:r>
              <w:rPr>
                <w:noProof/>
                <w:webHidden/>
              </w:rPr>
              <w:fldChar w:fldCharType="begin"/>
            </w:r>
            <w:r>
              <w:rPr>
                <w:noProof/>
                <w:webHidden/>
              </w:rPr>
              <w:instrText xml:space="preserve"> PAGEREF _Toc524527708 \h </w:instrText>
            </w:r>
          </w:ins>
          <w:r>
            <w:rPr>
              <w:noProof/>
              <w:webHidden/>
            </w:rPr>
          </w:r>
          <w:r>
            <w:rPr>
              <w:noProof/>
              <w:webHidden/>
            </w:rPr>
            <w:fldChar w:fldCharType="separate"/>
          </w:r>
          <w:ins w:id="242" w:author="Sam Tertzakian" w:date="2018-09-12T15:58:00Z">
            <w:r w:rsidR="00AC6798">
              <w:rPr>
                <w:noProof/>
                <w:webHidden/>
              </w:rPr>
              <w:t>60</w:t>
            </w:r>
          </w:ins>
          <w:ins w:id="243" w:author="Sam Tertzakian" w:date="2018-09-12T14:37:00Z">
            <w:r>
              <w:rPr>
                <w:noProof/>
                <w:webHidden/>
              </w:rPr>
              <w:fldChar w:fldCharType="end"/>
            </w:r>
            <w:r w:rsidRPr="007D406B">
              <w:rPr>
                <w:rStyle w:val="Hyperlink"/>
                <w:noProof/>
              </w:rPr>
              <w:fldChar w:fldCharType="end"/>
            </w:r>
          </w:ins>
        </w:p>
        <w:p w14:paraId="10898AF7" w14:textId="6C8F2313" w:rsidR="00637009" w:rsidRDefault="00637009">
          <w:pPr>
            <w:pStyle w:val="TOC3"/>
            <w:tabs>
              <w:tab w:val="left" w:pos="1320"/>
              <w:tab w:val="right" w:leader="dot" w:pos="9350"/>
            </w:tabs>
            <w:rPr>
              <w:ins w:id="244" w:author="Sam Tertzakian" w:date="2018-09-12T14:37:00Z"/>
              <w:rFonts w:cstheme="minorBidi"/>
              <w:noProof/>
            </w:rPr>
          </w:pPr>
          <w:ins w:id="2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"_Toc524527709"</w:instrText>
            </w:r>
            <w:r w:rsidRPr="007D406B">
              <w:rPr>
                <w:rStyle w:val="Hyperlink"/>
                <w:noProof/>
              </w:rPr>
              <w:instrText xml:space="preserve"> </w:instrText>
            </w:r>
            <w:r w:rsidRPr="007D406B">
              <w:rPr>
                <w:rStyle w:val="Hyperlink"/>
                <w:noProof/>
              </w:rPr>
              <w:fldChar w:fldCharType="separate"/>
            </w:r>
            <w:r w:rsidRPr="007D406B">
              <w:rPr>
                <w:rStyle w:val="Hyperlink"/>
                <w:noProof/>
              </w:rPr>
              <w:t>3.6.1</w:t>
            </w:r>
            <w:r>
              <w:rPr>
                <w:rFonts w:cstheme="minorBidi"/>
                <w:noProof/>
              </w:rPr>
              <w:tab/>
            </w:r>
            <w:r w:rsidRPr="007D406B">
              <w:rPr>
                <w:rStyle w:val="Hyperlink"/>
                <w:noProof/>
              </w:rPr>
              <w:t>Contents of a Module’s Create Function</w:t>
            </w:r>
            <w:r>
              <w:rPr>
                <w:noProof/>
                <w:webHidden/>
              </w:rPr>
              <w:tab/>
            </w:r>
            <w:r>
              <w:rPr>
                <w:noProof/>
                <w:webHidden/>
              </w:rPr>
              <w:fldChar w:fldCharType="begin"/>
            </w:r>
            <w:r>
              <w:rPr>
                <w:noProof/>
                <w:webHidden/>
              </w:rPr>
              <w:instrText xml:space="preserve"> PAGEREF _Toc524527709 \h </w:instrText>
            </w:r>
          </w:ins>
          <w:r>
            <w:rPr>
              <w:noProof/>
              <w:webHidden/>
            </w:rPr>
          </w:r>
          <w:r>
            <w:rPr>
              <w:noProof/>
              <w:webHidden/>
            </w:rPr>
            <w:fldChar w:fldCharType="separate"/>
          </w:r>
          <w:ins w:id="246" w:author="Sam Tertzakian" w:date="2018-09-12T15:58:00Z">
            <w:r w:rsidR="00AC6798">
              <w:rPr>
                <w:noProof/>
                <w:webHidden/>
              </w:rPr>
              <w:t>60</w:t>
            </w:r>
          </w:ins>
          <w:ins w:id="247" w:author="Sam Tertzakian" w:date="2018-09-12T14:37:00Z">
            <w:r>
              <w:rPr>
                <w:noProof/>
                <w:webHidden/>
              </w:rPr>
              <w:fldChar w:fldCharType="end"/>
            </w:r>
            <w:r w:rsidRPr="007D406B">
              <w:rPr>
                <w:rStyle w:val="Hyperlink"/>
                <w:noProof/>
              </w:rPr>
              <w:fldChar w:fldCharType="end"/>
            </w:r>
          </w:ins>
        </w:p>
        <w:p w14:paraId="07A4D550" w14:textId="120CB8D2" w:rsidR="00637009" w:rsidRDefault="00637009">
          <w:pPr>
            <w:pStyle w:val="TOC3"/>
            <w:tabs>
              <w:tab w:val="left" w:pos="1320"/>
              <w:tab w:val="right" w:leader="dot" w:pos="9350"/>
            </w:tabs>
            <w:rPr>
              <w:ins w:id="248" w:author="Sam Tertzakian" w:date="2018-09-12T14:37:00Z"/>
              <w:rFonts w:cstheme="minorBidi"/>
              <w:noProof/>
            </w:rPr>
          </w:pPr>
          <w:ins w:id="2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"_Toc524527710"</w:instrText>
            </w:r>
            <w:r w:rsidRPr="007D406B">
              <w:rPr>
                <w:rStyle w:val="Hyperlink"/>
                <w:noProof/>
              </w:rPr>
              <w:instrText xml:space="preserve"> </w:instrText>
            </w:r>
            <w:r w:rsidRPr="007D406B">
              <w:rPr>
                <w:rStyle w:val="Hyperlink"/>
                <w:noProof/>
              </w:rPr>
              <w:fldChar w:fldCharType="separate"/>
            </w:r>
            <w:r w:rsidRPr="007D406B">
              <w:rPr>
                <w:rStyle w:val="Hyperlink"/>
                <w:noProof/>
              </w:rPr>
              <w:t>3.6.2</w:t>
            </w:r>
            <w:r>
              <w:rPr>
                <w:rFonts w:cstheme="minorBidi"/>
                <w:noProof/>
              </w:rPr>
              <w:tab/>
            </w:r>
            <w:r w:rsidRPr="007D406B">
              <w:rPr>
                <w:rStyle w:val="Hyperlink"/>
                <w:noProof/>
              </w:rPr>
              <w:t>Annotated Module Create function</w:t>
            </w:r>
            <w:r>
              <w:rPr>
                <w:noProof/>
                <w:webHidden/>
              </w:rPr>
              <w:tab/>
            </w:r>
            <w:r>
              <w:rPr>
                <w:noProof/>
                <w:webHidden/>
              </w:rPr>
              <w:fldChar w:fldCharType="begin"/>
            </w:r>
            <w:r>
              <w:rPr>
                <w:noProof/>
                <w:webHidden/>
              </w:rPr>
              <w:instrText xml:space="preserve"> PAGEREF _Toc524527710 \h </w:instrText>
            </w:r>
          </w:ins>
          <w:r>
            <w:rPr>
              <w:noProof/>
              <w:webHidden/>
            </w:rPr>
          </w:r>
          <w:r>
            <w:rPr>
              <w:noProof/>
              <w:webHidden/>
            </w:rPr>
            <w:fldChar w:fldCharType="separate"/>
          </w:r>
          <w:ins w:id="250" w:author="Sam Tertzakian" w:date="2018-09-12T15:58:00Z">
            <w:r w:rsidR="00AC6798">
              <w:rPr>
                <w:noProof/>
                <w:webHidden/>
              </w:rPr>
              <w:t>61</w:t>
            </w:r>
          </w:ins>
          <w:ins w:id="251" w:author="Sam Tertzakian" w:date="2018-09-12T14:37:00Z">
            <w:r>
              <w:rPr>
                <w:noProof/>
                <w:webHidden/>
              </w:rPr>
              <w:fldChar w:fldCharType="end"/>
            </w:r>
            <w:r w:rsidRPr="007D406B">
              <w:rPr>
                <w:rStyle w:val="Hyperlink"/>
                <w:noProof/>
              </w:rPr>
              <w:fldChar w:fldCharType="end"/>
            </w:r>
          </w:ins>
        </w:p>
        <w:p w14:paraId="59981EA6" w14:textId="391A381B" w:rsidR="00637009" w:rsidRDefault="00637009">
          <w:pPr>
            <w:pStyle w:val="TOC2"/>
            <w:tabs>
              <w:tab w:val="left" w:pos="880"/>
              <w:tab w:val="right" w:leader="dot" w:pos="9350"/>
            </w:tabs>
            <w:rPr>
              <w:ins w:id="252" w:author="Sam Tertzakian" w:date="2018-09-12T14:37:00Z"/>
              <w:rFonts w:cstheme="minorBidi"/>
              <w:noProof/>
            </w:rPr>
          </w:pPr>
          <w:ins w:id="2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"_Toc524527711"</w:instrText>
            </w:r>
            <w:r w:rsidRPr="007D406B">
              <w:rPr>
                <w:rStyle w:val="Hyperlink"/>
                <w:noProof/>
              </w:rPr>
              <w:instrText xml:space="preserve"> </w:instrText>
            </w:r>
            <w:r w:rsidRPr="007D406B">
              <w:rPr>
                <w:rStyle w:val="Hyperlink"/>
                <w:noProof/>
              </w:rPr>
              <w:fldChar w:fldCharType="separate"/>
            </w:r>
            <w:r w:rsidRPr="007D406B">
              <w:rPr>
                <w:rStyle w:val="Hyperlink"/>
                <w:noProof/>
              </w:rPr>
              <w:t>3.7</w:t>
            </w:r>
            <w:r>
              <w:rPr>
                <w:rFonts w:cstheme="minorBidi"/>
                <w:noProof/>
              </w:rPr>
              <w:tab/>
            </w:r>
            <w:r w:rsidRPr="007D406B">
              <w:rPr>
                <w:rStyle w:val="Hyperlink"/>
                <w:noProof/>
              </w:rPr>
              <w:t>How to Create One or More Child Modules</w:t>
            </w:r>
            <w:r>
              <w:rPr>
                <w:noProof/>
                <w:webHidden/>
              </w:rPr>
              <w:tab/>
            </w:r>
            <w:r>
              <w:rPr>
                <w:noProof/>
                <w:webHidden/>
              </w:rPr>
              <w:fldChar w:fldCharType="begin"/>
            </w:r>
            <w:r>
              <w:rPr>
                <w:noProof/>
                <w:webHidden/>
              </w:rPr>
              <w:instrText xml:space="preserve"> PAGEREF _Toc524527711 \h </w:instrText>
            </w:r>
          </w:ins>
          <w:r>
            <w:rPr>
              <w:noProof/>
              <w:webHidden/>
            </w:rPr>
          </w:r>
          <w:r>
            <w:rPr>
              <w:noProof/>
              <w:webHidden/>
            </w:rPr>
            <w:fldChar w:fldCharType="separate"/>
          </w:r>
          <w:ins w:id="254" w:author="Sam Tertzakian" w:date="2018-09-12T15:58:00Z">
            <w:r w:rsidR="00AC6798">
              <w:rPr>
                <w:noProof/>
                <w:webHidden/>
              </w:rPr>
              <w:t>63</w:t>
            </w:r>
          </w:ins>
          <w:ins w:id="255" w:author="Sam Tertzakian" w:date="2018-09-12T14:37:00Z">
            <w:r>
              <w:rPr>
                <w:noProof/>
                <w:webHidden/>
              </w:rPr>
              <w:fldChar w:fldCharType="end"/>
            </w:r>
            <w:r w:rsidRPr="007D406B">
              <w:rPr>
                <w:rStyle w:val="Hyperlink"/>
                <w:noProof/>
              </w:rPr>
              <w:fldChar w:fldCharType="end"/>
            </w:r>
          </w:ins>
        </w:p>
        <w:p w14:paraId="3BDCB62C" w14:textId="422F38E2" w:rsidR="00637009" w:rsidRDefault="00637009">
          <w:pPr>
            <w:pStyle w:val="TOC3"/>
            <w:tabs>
              <w:tab w:val="left" w:pos="1320"/>
              <w:tab w:val="right" w:leader="dot" w:pos="9350"/>
            </w:tabs>
            <w:rPr>
              <w:ins w:id="256" w:author="Sam Tertzakian" w:date="2018-09-12T14:37:00Z"/>
              <w:rFonts w:cstheme="minorBidi"/>
              <w:noProof/>
            </w:rPr>
          </w:pPr>
          <w:ins w:id="2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"_Toc524527712"</w:instrText>
            </w:r>
            <w:r w:rsidRPr="007D406B">
              <w:rPr>
                <w:rStyle w:val="Hyperlink"/>
                <w:noProof/>
              </w:rPr>
              <w:instrText xml:space="preserve"> </w:instrText>
            </w:r>
            <w:r w:rsidRPr="007D406B">
              <w:rPr>
                <w:rStyle w:val="Hyperlink"/>
                <w:noProof/>
              </w:rPr>
              <w:fldChar w:fldCharType="separate"/>
            </w:r>
            <w:r w:rsidRPr="007D406B">
              <w:rPr>
                <w:rStyle w:val="Hyperlink"/>
                <w:noProof/>
              </w:rPr>
              <w:t>3.7.1</w:t>
            </w:r>
            <w:r>
              <w:rPr>
                <w:rFonts w:cstheme="minorBidi"/>
                <w:noProof/>
              </w:rPr>
              <w:tab/>
            </w:r>
            <w:r w:rsidRPr="007D406B">
              <w:rPr>
                <w:rStyle w:val="Hyperlink"/>
                <w:noProof/>
              </w:rPr>
              <w:t>Contents of a Module’s ChildModulesAdd Callback</w:t>
            </w:r>
            <w:r>
              <w:rPr>
                <w:noProof/>
                <w:webHidden/>
              </w:rPr>
              <w:tab/>
            </w:r>
            <w:r>
              <w:rPr>
                <w:noProof/>
                <w:webHidden/>
              </w:rPr>
              <w:fldChar w:fldCharType="begin"/>
            </w:r>
            <w:r>
              <w:rPr>
                <w:noProof/>
                <w:webHidden/>
              </w:rPr>
              <w:instrText xml:space="preserve"> PAGEREF _Toc524527712 \h </w:instrText>
            </w:r>
          </w:ins>
          <w:r>
            <w:rPr>
              <w:noProof/>
              <w:webHidden/>
            </w:rPr>
          </w:r>
          <w:r>
            <w:rPr>
              <w:noProof/>
              <w:webHidden/>
            </w:rPr>
            <w:fldChar w:fldCharType="separate"/>
          </w:r>
          <w:ins w:id="258" w:author="Sam Tertzakian" w:date="2018-09-12T15:58:00Z">
            <w:r w:rsidR="00AC6798">
              <w:rPr>
                <w:noProof/>
                <w:webHidden/>
              </w:rPr>
              <w:t>63</w:t>
            </w:r>
          </w:ins>
          <w:ins w:id="259" w:author="Sam Tertzakian" w:date="2018-09-12T14:37:00Z">
            <w:r>
              <w:rPr>
                <w:noProof/>
                <w:webHidden/>
              </w:rPr>
              <w:fldChar w:fldCharType="end"/>
            </w:r>
            <w:r w:rsidRPr="007D406B">
              <w:rPr>
                <w:rStyle w:val="Hyperlink"/>
                <w:noProof/>
              </w:rPr>
              <w:fldChar w:fldCharType="end"/>
            </w:r>
          </w:ins>
        </w:p>
        <w:p w14:paraId="1D459718" w14:textId="7D4D726A" w:rsidR="00637009" w:rsidRDefault="00637009">
          <w:pPr>
            <w:pStyle w:val="TOC3"/>
            <w:tabs>
              <w:tab w:val="left" w:pos="1320"/>
              <w:tab w:val="right" w:leader="dot" w:pos="9350"/>
            </w:tabs>
            <w:rPr>
              <w:ins w:id="260" w:author="Sam Tertzakian" w:date="2018-09-12T14:37:00Z"/>
              <w:rFonts w:cstheme="minorBidi"/>
              <w:noProof/>
            </w:rPr>
          </w:pPr>
          <w:ins w:id="2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"_Toc524527713"</w:instrText>
            </w:r>
            <w:r w:rsidRPr="007D406B">
              <w:rPr>
                <w:rStyle w:val="Hyperlink"/>
                <w:noProof/>
              </w:rPr>
              <w:instrText xml:space="preserve"> </w:instrText>
            </w:r>
            <w:r w:rsidRPr="007D406B">
              <w:rPr>
                <w:rStyle w:val="Hyperlink"/>
                <w:noProof/>
              </w:rPr>
              <w:fldChar w:fldCharType="separate"/>
            </w:r>
            <w:r w:rsidRPr="007D406B">
              <w:rPr>
                <w:rStyle w:val="Hyperlink"/>
                <w:noProof/>
              </w:rPr>
              <w:t>3.7.2</w:t>
            </w:r>
            <w:r>
              <w:rPr>
                <w:rFonts w:cstheme="minorBidi"/>
                <w:noProof/>
              </w:rPr>
              <w:tab/>
            </w:r>
            <w:r w:rsidRPr="007D406B">
              <w:rPr>
                <w:rStyle w:val="Hyperlink"/>
                <w:noProof/>
              </w:rPr>
              <w:t>Annotated ChildModulesAdd Callback</w:t>
            </w:r>
            <w:r>
              <w:rPr>
                <w:noProof/>
                <w:webHidden/>
              </w:rPr>
              <w:tab/>
            </w:r>
            <w:r>
              <w:rPr>
                <w:noProof/>
                <w:webHidden/>
              </w:rPr>
              <w:fldChar w:fldCharType="begin"/>
            </w:r>
            <w:r>
              <w:rPr>
                <w:noProof/>
                <w:webHidden/>
              </w:rPr>
              <w:instrText xml:space="preserve"> PAGEREF _Toc524527713 \h </w:instrText>
            </w:r>
          </w:ins>
          <w:r>
            <w:rPr>
              <w:noProof/>
              <w:webHidden/>
            </w:rPr>
          </w:r>
          <w:r>
            <w:rPr>
              <w:noProof/>
              <w:webHidden/>
            </w:rPr>
            <w:fldChar w:fldCharType="separate"/>
          </w:r>
          <w:ins w:id="262" w:author="Sam Tertzakian" w:date="2018-09-12T15:58:00Z">
            <w:r w:rsidR="00AC6798">
              <w:rPr>
                <w:noProof/>
                <w:webHidden/>
              </w:rPr>
              <w:t>64</w:t>
            </w:r>
          </w:ins>
          <w:ins w:id="263" w:author="Sam Tertzakian" w:date="2018-09-12T14:37:00Z">
            <w:r>
              <w:rPr>
                <w:noProof/>
                <w:webHidden/>
              </w:rPr>
              <w:fldChar w:fldCharType="end"/>
            </w:r>
            <w:r w:rsidRPr="007D406B">
              <w:rPr>
                <w:rStyle w:val="Hyperlink"/>
                <w:noProof/>
              </w:rPr>
              <w:fldChar w:fldCharType="end"/>
            </w:r>
          </w:ins>
        </w:p>
        <w:p w14:paraId="11C236C8" w14:textId="6182BE47" w:rsidR="00637009" w:rsidRDefault="00637009">
          <w:pPr>
            <w:pStyle w:val="TOC1"/>
            <w:tabs>
              <w:tab w:val="left" w:pos="440"/>
              <w:tab w:val="right" w:leader="dot" w:pos="9350"/>
            </w:tabs>
            <w:rPr>
              <w:ins w:id="264" w:author="Sam Tertzakian" w:date="2018-09-12T14:37:00Z"/>
              <w:rFonts w:cstheme="minorBidi"/>
              <w:noProof/>
            </w:rPr>
          </w:pPr>
          <w:ins w:id="2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"_Toc524527871"</w:instrText>
            </w:r>
            <w:r w:rsidRPr="007D406B">
              <w:rPr>
                <w:rStyle w:val="Hyperlink"/>
                <w:noProof/>
              </w:rPr>
              <w:instrText xml:space="preserve"> </w:instrText>
            </w:r>
            <w:r w:rsidRPr="007D406B">
              <w:rPr>
                <w:rStyle w:val="Hyperlink"/>
                <w:noProof/>
              </w:rPr>
              <w:fldChar w:fldCharType="separate"/>
            </w:r>
            <w:r w:rsidRPr="007D406B">
              <w:rPr>
                <w:rStyle w:val="Hyperlink"/>
                <w:noProof/>
              </w:rPr>
              <w:t>4</w:t>
            </w:r>
            <w:r>
              <w:rPr>
                <w:rFonts w:cstheme="minorBidi"/>
                <w:noProof/>
              </w:rPr>
              <w:tab/>
            </w:r>
            <w:r w:rsidRPr="007D406B">
              <w:rPr>
                <w:rStyle w:val="Hyperlink"/>
                <w:noProof/>
              </w:rPr>
              <w:t>DMF Library Include File</w:t>
            </w:r>
            <w:r>
              <w:rPr>
                <w:noProof/>
                <w:webHidden/>
              </w:rPr>
              <w:tab/>
            </w:r>
            <w:r>
              <w:rPr>
                <w:noProof/>
                <w:webHidden/>
              </w:rPr>
              <w:fldChar w:fldCharType="begin"/>
            </w:r>
            <w:r>
              <w:rPr>
                <w:noProof/>
                <w:webHidden/>
              </w:rPr>
              <w:instrText xml:space="preserve"> PAGEREF _Toc524527871 \h </w:instrText>
            </w:r>
          </w:ins>
          <w:r>
            <w:rPr>
              <w:noProof/>
              <w:webHidden/>
            </w:rPr>
          </w:r>
          <w:r>
            <w:rPr>
              <w:noProof/>
              <w:webHidden/>
            </w:rPr>
            <w:fldChar w:fldCharType="separate"/>
          </w:r>
          <w:ins w:id="266" w:author="Sam Tertzakian" w:date="2018-09-12T15:58:00Z">
            <w:r w:rsidR="00AC6798">
              <w:rPr>
                <w:noProof/>
                <w:webHidden/>
              </w:rPr>
              <w:t>66</w:t>
            </w:r>
          </w:ins>
          <w:ins w:id="267" w:author="Sam Tertzakian" w:date="2018-09-12T14:37:00Z">
            <w:r>
              <w:rPr>
                <w:noProof/>
                <w:webHidden/>
              </w:rPr>
              <w:fldChar w:fldCharType="end"/>
            </w:r>
            <w:r w:rsidRPr="007D406B">
              <w:rPr>
                <w:rStyle w:val="Hyperlink"/>
                <w:noProof/>
              </w:rPr>
              <w:fldChar w:fldCharType="end"/>
            </w:r>
          </w:ins>
        </w:p>
        <w:p w14:paraId="62BC5FEF" w14:textId="7708B699" w:rsidR="00637009" w:rsidRDefault="00637009">
          <w:pPr>
            <w:pStyle w:val="TOC2"/>
            <w:tabs>
              <w:tab w:val="left" w:pos="880"/>
              <w:tab w:val="right" w:leader="dot" w:pos="9350"/>
            </w:tabs>
            <w:rPr>
              <w:ins w:id="268" w:author="Sam Tertzakian" w:date="2018-09-12T14:37:00Z"/>
              <w:rFonts w:cstheme="minorBidi"/>
              <w:noProof/>
            </w:rPr>
          </w:pPr>
          <w:ins w:id="2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"_Toc524527872"</w:instrText>
            </w:r>
            <w:r w:rsidRPr="007D406B">
              <w:rPr>
                <w:rStyle w:val="Hyperlink"/>
                <w:noProof/>
              </w:rPr>
              <w:instrText xml:space="preserve"> </w:instrText>
            </w:r>
            <w:r w:rsidRPr="007D406B">
              <w:rPr>
                <w:rStyle w:val="Hyperlink"/>
                <w:noProof/>
              </w:rPr>
              <w:fldChar w:fldCharType="separate"/>
            </w:r>
            <w:r w:rsidRPr="007D406B">
              <w:rPr>
                <w:rStyle w:val="Hyperlink"/>
                <w:noProof/>
              </w:rPr>
              <w:t>4.1</w:t>
            </w:r>
            <w:r>
              <w:rPr>
                <w:rFonts w:cstheme="minorBidi"/>
                <w:noProof/>
              </w:rPr>
              <w:tab/>
            </w:r>
            <w:r w:rsidRPr="007D406B">
              <w:rPr>
                <w:rStyle w:val="Hyperlink"/>
                <w:noProof/>
              </w:rPr>
              <w:t>Library Include File</w:t>
            </w:r>
            <w:r>
              <w:rPr>
                <w:noProof/>
                <w:webHidden/>
              </w:rPr>
              <w:tab/>
            </w:r>
            <w:r>
              <w:rPr>
                <w:noProof/>
                <w:webHidden/>
              </w:rPr>
              <w:fldChar w:fldCharType="begin"/>
            </w:r>
            <w:r>
              <w:rPr>
                <w:noProof/>
                <w:webHidden/>
              </w:rPr>
              <w:instrText xml:space="preserve"> PAGEREF _Toc524527872 \h </w:instrText>
            </w:r>
          </w:ins>
          <w:r>
            <w:rPr>
              <w:noProof/>
              <w:webHidden/>
            </w:rPr>
          </w:r>
          <w:r>
            <w:rPr>
              <w:noProof/>
              <w:webHidden/>
            </w:rPr>
            <w:fldChar w:fldCharType="separate"/>
          </w:r>
          <w:ins w:id="270" w:author="Sam Tertzakian" w:date="2018-09-12T15:58:00Z">
            <w:r w:rsidR="00AC6798">
              <w:rPr>
                <w:noProof/>
                <w:webHidden/>
              </w:rPr>
              <w:t>66</w:t>
            </w:r>
          </w:ins>
          <w:ins w:id="271" w:author="Sam Tertzakian" w:date="2018-09-12T14:37:00Z">
            <w:r>
              <w:rPr>
                <w:noProof/>
                <w:webHidden/>
              </w:rPr>
              <w:fldChar w:fldCharType="end"/>
            </w:r>
            <w:r w:rsidRPr="007D406B">
              <w:rPr>
                <w:rStyle w:val="Hyperlink"/>
                <w:noProof/>
              </w:rPr>
              <w:fldChar w:fldCharType="end"/>
            </w:r>
          </w:ins>
        </w:p>
        <w:p w14:paraId="6FB94663" w14:textId="390CE108" w:rsidR="00637009" w:rsidRDefault="00637009">
          <w:pPr>
            <w:pStyle w:val="TOC3"/>
            <w:tabs>
              <w:tab w:val="left" w:pos="1320"/>
              <w:tab w:val="right" w:leader="dot" w:pos="9350"/>
            </w:tabs>
            <w:rPr>
              <w:ins w:id="272" w:author="Sam Tertzakian" w:date="2018-09-12T14:37:00Z"/>
              <w:rFonts w:cstheme="minorBidi"/>
              <w:noProof/>
            </w:rPr>
          </w:pPr>
          <w:ins w:id="2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"_Toc524527873"</w:instrText>
            </w:r>
            <w:r w:rsidRPr="007D406B">
              <w:rPr>
                <w:rStyle w:val="Hyperlink"/>
                <w:noProof/>
              </w:rPr>
              <w:instrText xml:space="preserve"> </w:instrText>
            </w:r>
            <w:r w:rsidRPr="007D406B">
              <w:rPr>
                <w:rStyle w:val="Hyperlink"/>
                <w:noProof/>
              </w:rPr>
              <w:fldChar w:fldCharType="separate"/>
            </w:r>
            <w:r w:rsidRPr="007D406B">
              <w:rPr>
                <w:rStyle w:val="Hyperlink"/>
                <w:noProof/>
              </w:rPr>
              <w:t>4.1.1</w:t>
            </w:r>
            <w:r>
              <w:rPr>
                <w:rFonts w:cstheme="minorBidi"/>
                <w:noProof/>
              </w:rPr>
              <w:tab/>
            </w:r>
            <w:r w:rsidRPr="007D406B">
              <w:rPr>
                <w:rStyle w:val="Hyperlink"/>
                <w:noProof/>
              </w:rPr>
              <w:t>Using the Library Include File</w:t>
            </w:r>
            <w:r>
              <w:rPr>
                <w:noProof/>
                <w:webHidden/>
              </w:rPr>
              <w:tab/>
            </w:r>
            <w:r>
              <w:rPr>
                <w:noProof/>
                <w:webHidden/>
              </w:rPr>
              <w:fldChar w:fldCharType="begin"/>
            </w:r>
            <w:r>
              <w:rPr>
                <w:noProof/>
                <w:webHidden/>
              </w:rPr>
              <w:instrText xml:space="preserve"> PAGEREF _Toc524527873 \h </w:instrText>
            </w:r>
          </w:ins>
          <w:r>
            <w:rPr>
              <w:noProof/>
              <w:webHidden/>
            </w:rPr>
          </w:r>
          <w:r>
            <w:rPr>
              <w:noProof/>
              <w:webHidden/>
            </w:rPr>
            <w:fldChar w:fldCharType="separate"/>
          </w:r>
          <w:ins w:id="274" w:author="Sam Tertzakian" w:date="2018-09-12T15:58:00Z">
            <w:r w:rsidR="00AC6798">
              <w:rPr>
                <w:noProof/>
                <w:webHidden/>
              </w:rPr>
              <w:t>66</w:t>
            </w:r>
          </w:ins>
          <w:ins w:id="275" w:author="Sam Tertzakian" w:date="2018-09-12T14:37:00Z">
            <w:r>
              <w:rPr>
                <w:noProof/>
                <w:webHidden/>
              </w:rPr>
              <w:fldChar w:fldCharType="end"/>
            </w:r>
            <w:r w:rsidRPr="007D406B">
              <w:rPr>
                <w:rStyle w:val="Hyperlink"/>
                <w:noProof/>
              </w:rPr>
              <w:fldChar w:fldCharType="end"/>
            </w:r>
          </w:ins>
        </w:p>
        <w:p w14:paraId="31CE39C1" w14:textId="11842EA9" w:rsidR="00637009" w:rsidRDefault="00637009">
          <w:pPr>
            <w:pStyle w:val="TOC3"/>
            <w:tabs>
              <w:tab w:val="left" w:pos="1320"/>
              <w:tab w:val="right" w:leader="dot" w:pos="9350"/>
            </w:tabs>
            <w:rPr>
              <w:ins w:id="276" w:author="Sam Tertzakian" w:date="2018-09-12T14:37:00Z"/>
              <w:rFonts w:cstheme="minorBidi"/>
              <w:noProof/>
            </w:rPr>
          </w:pPr>
          <w:ins w:id="2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"_Toc524527874"</w:instrText>
            </w:r>
            <w:r w:rsidRPr="007D406B">
              <w:rPr>
                <w:rStyle w:val="Hyperlink"/>
                <w:noProof/>
              </w:rPr>
              <w:instrText xml:space="preserve"> </w:instrText>
            </w:r>
            <w:r w:rsidRPr="007D406B">
              <w:rPr>
                <w:rStyle w:val="Hyperlink"/>
                <w:noProof/>
              </w:rPr>
              <w:fldChar w:fldCharType="separate"/>
            </w:r>
            <w:r w:rsidRPr="007D406B">
              <w:rPr>
                <w:rStyle w:val="Hyperlink"/>
                <w:noProof/>
              </w:rPr>
              <w:t>4.1.2</w:t>
            </w:r>
            <w:r>
              <w:rPr>
                <w:rFonts w:cstheme="minorBidi"/>
                <w:noProof/>
              </w:rPr>
              <w:tab/>
            </w:r>
            <w:r w:rsidRPr="007D406B">
              <w:rPr>
                <w:rStyle w:val="Hyperlink"/>
                <w:noProof/>
              </w:rPr>
              <w:t>Sample Library Include File</w:t>
            </w:r>
            <w:r>
              <w:rPr>
                <w:noProof/>
                <w:webHidden/>
              </w:rPr>
              <w:tab/>
            </w:r>
            <w:r>
              <w:rPr>
                <w:noProof/>
                <w:webHidden/>
              </w:rPr>
              <w:fldChar w:fldCharType="begin"/>
            </w:r>
            <w:r>
              <w:rPr>
                <w:noProof/>
                <w:webHidden/>
              </w:rPr>
              <w:instrText xml:space="preserve"> PAGEREF _Toc524527874 \h </w:instrText>
            </w:r>
          </w:ins>
          <w:r>
            <w:rPr>
              <w:noProof/>
              <w:webHidden/>
            </w:rPr>
          </w:r>
          <w:r>
            <w:rPr>
              <w:noProof/>
              <w:webHidden/>
            </w:rPr>
            <w:fldChar w:fldCharType="separate"/>
          </w:r>
          <w:ins w:id="278" w:author="Sam Tertzakian" w:date="2018-09-12T15:58:00Z">
            <w:r w:rsidR="00AC6798">
              <w:rPr>
                <w:noProof/>
                <w:webHidden/>
              </w:rPr>
              <w:t>67</w:t>
            </w:r>
          </w:ins>
          <w:ins w:id="279" w:author="Sam Tertzakian" w:date="2018-09-12T14:37:00Z">
            <w:r>
              <w:rPr>
                <w:noProof/>
                <w:webHidden/>
              </w:rPr>
              <w:fldChar w:fldCharType="end"/>
            </w:r>
            <w:r w:rsidRPr="007D406B">
              <w:rPr>
                <w:rStyle w:val="Hyperlink"/>
                <w:noProof/>
              </w:rPr>
              <w:fldChar w:fldCharType="end"/>
            </w:r>
          </w:ins>
        </w:p>
        <w:p w14:paraId="4F8A6945" w14:textId="2CBCACFC" w:rsidR="00637009" w:rsidRDefault="00637009">
          <w:pPr>
            <w:pStyle w:val="TOC2"/>
            <w:tabs>
              <w:tab w:val="left" w:pos="880"/>
              <w:tab w:val="right" w:leader="dot" w:pos="9350"/>
            </w:tabs>
            <w:rPr>
              <w:ins w:id="280" w:author="Sam Tertzakian" w:date="2018-09-12T14:37:00Z"/>
              <w:rFonts w:cstheme="minorBidi"/>
              <w:noProof/>
            </w:rPr>
          </w:pPr>
          <w:ins w:id="2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"_Toc524527875"</w:instrText>
            </w:r>
            <w:r w:rsidRPr="007D406B">
              <w:rPr>
                <w:rStyle w:val="Hyperlink"/>
                <w:noProof/>
              </w:rPr>
              <w:instrText xml:space="preserve"> </w:instrText>
            </w:r>
            <w:r w:rsidRPr="007D406B">
              <w:rPr>
                <w:rStyle w:val="Hyperlink"/>
                <w:noProof/>
              </w:rPr>
              <w:fldChar w:fldCharType="separate"/>
            </w:r>
            <w:r w:rsidRPr="007D406B">
              <w:rPr>
                <w:rStyle w:val="Hyperlink"/>
                <w:noProof/>
              </w:rPr>
              <w:t>4.2</w:t>
            </w:r>
            <w:r>
              <w:rPr>
                <w:rFonts w:cstheme="minorBidi"/>
                <w:noProof/>
              </w:rPr>
              <w:tab/>
            </w:r>
            <w:r w:rsidRPr="007D406B">
              <w:rPr>
                <w:rStyle w:val="Hyperlink"/>
                <w:noProof/>
              </w:rPr>
              <w:t>Module Dependencies</w:t>
            </w:r>
            <w:r>
              <w:rPr>
                <w:noProof/>
                <w:webHidden/>
              </w:rPr>
              <w:tab/>
            </w:r>
            <w:r>
              <w:rPr>
                <w:noProof/>
                <w:webHidden/>
              </w:rPr>
              <w:fldChar w:fldCharType="begin"/>
            </w:r>
            <w:r>
              <w:rPr>
                <w:noProof/>
                <w:webHidden/>
              </w:rPr>
              <w:instrText xml:space="preserve"> PAGEREF _Toc524527875 \h </w:instrText>
            </w:r>
          </w:ins>
          <w:r>
            <w:rPr>
              <w:noProof/>
              <w:webHidden/>
            </w:rPr>
          </w:r>
          <w:r>
            <w:rPr>
              <w:noProof/>
              <w:webHidden/>
            </w:rPr>
            <w:fldChar w:fldCharType="separate"/>
          </w:r>
          <w:ins w:id="282" w:author="Sam Tertzakian" w:date="2018-09-12T15:58:00Z">
            <w:r w:rsidR="00AC6798">
              <w:rPr>
                <w:noProof/>
                <w:webHidden/>
              </w:rPr>
              <w:t>68</w:t>
            </w:r>
          </w:ins>
          <w:ins w:id="283" w:author="Sam Tertzakian" w:date="2018-09-12T14:37:00Z">
            <w:r>
              <w:rPr>
                <w:noProof/>
                <w:webHidden/>
              </w:rPr>
              <w:fldChar w:fldCharType="end"/>
            </w:r>
            <w:r w:rsidRPr="007D406B">
              <w:rPr>
                <w:rStyle w:val="Hyperlink"/>
                <w:noProof/>
              </w:rPr>
              <w:fldChar w:fldCharType="end"/>
            </w:r>
          </w:ins>
        </w:p>
        <w:p w14:paraId="0BF552D6" w14:textId="5D9FA79F" w:rsidR="00637009" w:rsidRDefault="00637009">
          <w:pPr>
            <w:pStyle w:val="TOC1"/>
            <w:tabs>
              <w:tab w:val="left" w:pos="440"/>
              <w:tab w:val="right" w:leader="dot" w:pos="9350"/>
            </w:tabs>
            <w:rPr>
              <w:ins w:id="284" w:author="Sam Tertzakian" w:date="2018-09-12T14:37:00Z"/>
              <w:rFonts w:cstheme="minorBidi"/>
              <w:noProof/>
            </w:rPr>
          </w:pPr>
          <w:ins w:id="2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"_Toc524527876"</w:instrText>
            </w:r>
            <w:r w:rsidRPr="007D406B">
              <w:rPr>
                <w:rStyle w:val="Hyperlink"/>
                <w:noProof/>
              </w:rPr>
              <w:instrText xml:space="preserve"> </w:instrText>
            </w:r>
            <w:r w:rsidRPr="007D406B">
              <w:rPr>
                <w:rStyle w:val="Hyperlink"/>
                <w:noProof/>
              </w:rPr>
              <w:fldChar w:fldCharType="separate"/>
            </w:r>
            <w:r w:rsidRPr="007D406B">
              <w:rPr>
                <w:rStyle w:val="Hyperlink"/>
                <w:noProof/>
              </w:rPr>
              <w:t>5</w:t>
            </w:r>
            <w:r>
              <w:rPr>
                <w:rFonts w:cstheme="minorBidi"/>
                <w:noProof/>
              </w:rPr>
              <w:tab/>
            </w:r>
            <w:r w:rsidRPr="007D406B">
              <w:rPr>
                <w:rStyle w:val="Hyperlink"/>
                <w:noProof/>
              </w:rPr>
              <w:t>DMF Client Driver API Reference</w:t>
            </w:r>
            <w:r>
              <w:rPr>
                <w:noProof/>
                <w:webHidden/>
              </w:rPr>
              <w:tab/>
            </w:r>
            <w:r>
              <w:rPr>
                <w:noProof/>
                <w:webHidden/>
              </w:rPr>
              <w:fldChar w:fldCharType="begin"/>
            </w:r>
            <w:r>
              <w:rPr>
                <w:noProof/>
                <w:webHidden/>
              </w:rPr>
              <w:instrText xml:space="preserve"> PAGEREF _Toc524527876 \h </w:instrText>
            </w:r>
          </w:ins>
          <w:r>
            <w:rPr>
              <w:noProof/>
              <w:webHidden/>
            </w:rPr>
          </w:r>
          <w:r>
            <w:rPr>
              <w:noProof/>
              <w:webHidden/>
            </w:rPr>
            <w:fldChar w:fldCharType="separate"/>
          </w:r>
          <w:ins w:id="286" w:author="Sam Tertzakian" w:date="2018-09-12T15:58:00Z">
            <w:r w:rsidR="00AC6798">
              <w:rPr>
                <w:noProof/>
                <w:webHidden/>
              </w:rPr>
              <w:t>69</w:t>
            </w:r>
          </w:ins>
          <w:ins w:id="287" w:author="Sam Tertzakian" w:date="2018-09-12T14:37:00Z">
            <w:r>
              <w:rPr>
                <w:noProof/>
                <w:webHidden/>
              </w:rPr>
              <w:fldChar w:fldCharType="end"/>
            </w:r>
            <w:r w:rsidRPr="007D406B">
              <w:rPr>
                <w:rStyle w:val="Hyperlink"/>
                <w:noProof/>
              </w:rPr>
              <w:fldChar w:fldCharType="end"/>
            </w:r>
          </w:ins>
        </w:p>
        <w:p w14:paraId="5D779C41" w14:textId="70A03BE9" w:rsidR="00637009" w:rsidRDefault="00637009">
          <w:pPr>
            <w:pStyle w:val="TOC2"/>
            <w:tabs>
              <w:tab w:val="left" w:pos="880"/>
              <w:tab w:val="right" w:leader="dot" w:pos="9350"/>
            </w:tabs>
            <w:rPr>
              <w:ins w:id="288" w:author="Sam Tertzakian" w:date="2018-09-12T14:37:00Z"/>
              <w:rFonts w:cstheme="minorBidi"/>
              <w:noProof/>
            </w:rPr>
          </w:pPr>
          <w:ins w:id="289" w:author="Sam Tertzakian" w:date="2018-09-12T14:37:00Z">
            <w:r w:rsidRPr="007D406B">
              <w:rPr>
                <w:rStyle w:val="Hyperlink"/>
                <w:noProof/>
              </w:rPr>
              <w:lastRenderedPageBreak/>
              <w:fldChar w:fldCharType="begin"/>
            </w:r>
            <w:r w:rsidRPr="007D406B">
              <w:rPr>
                <w:rStyle w:val="Hyperlink"/>
                <w:noProof/>
              </w:rPr>
              <w:instrText xml:space="preserve"> </w:instrText>
            </w:r>
            <w:r>
              <w:rPr>
                <w:noProof/>
              </w:rPr>
              <w:instrText>HYPERLINK \l "_Toc524527877"</w:instrText>
            </w:r>
            <w:r w:rsidRPr="007D406B">
              <w:rPr>
                <w:rStyle w:val="Hyperlink"/>
                <w:noProof/>
              </w:rPr>
              <w:instrText xml:space="preserve"> </w:instrText>
            </w:r>
            <w:r w:rsidRPr="007D406B">
              <w:rPr>
                <w:rStyle w:val="Hyperlink"/>
                <w:noProof/>
              </w:rPr>
              <w:fldChar w:fldCharType="separate"/>
            </w:r>
            <w:r w:rsidRPr="007D406B">
              <w:rPr>
                <w:rStyle w:val="Hyperlink"/>
                <w:noProof/>
              </w:rPr>
              <w:t>5.1</w:t>
            </w:r>
            <w:r>
              <w:rPr>
                <w:rFonts w:cstheme="minorBidi"/>
                <w:noProof/>
              </w:rPr>
              <w:tab/>
            </w:r>
            <w:r w:rsidRPr="007D406B">
              <w:rPr>
                <w:rStyle w:val="Hyperlink"/>
                <w:noProof/>
              </w:rPr>
              <w:t>Client Driver DMF Structures</w:t>
            </w:r>
            <w:r>
              <w:rPr>
                <w:noProof/>
                <w:webHidden/>
              </w:rPr>
              <w:tab/>
            </w:r>
            <w:r>
              <w:rPr>
                <w:noProof/>
                <w:webHidden/>
              </w:rPr>
              <w:fldChar w:fldCharType="begin"/>
            </w:r>
            <w:r>
              <w:rPr>
                <w:noProof/>
                <w:webHidden/>
              </w:rPr>
              <w:instrText xml:space="preserve"> PAGEREF _Toc524527877 \h </w:instrText>
            </w:r>
          </w:ins>
          <w:r>
            <w:rPr>
              <w:noProof/>
              <w:webHidden/>
            </w:rPr>
          </w:r>
          <w:r>
            <w:rPr>
              <w:noProof/>
              <w:webHidden/>
            </w:rPr>
            <w:fldChar w:fldCharType="separate"/>
          </w:r>
          <w:ins w:id="290" w:author="Sam Tertzakian" w:date="2018-09-12T15:58:00Z">
            <w:r w:rsidR="00AC6798">
              <w:rPr>
                <w:noProof/>
                <w:webHidden/>
              </w:rPr>
              <w:t>70</w:t>
            </w:r>
          </w:ins>
          <w:ins w:id="291" w:author="Sam Tertzakian" w:date="2018-09-12T14:37:00Z">
            <w:r>
              <w:rPr>
                <w:noProof/>
                <w:webHidden/>
              </w:rPr>
              <w:fldChar w:fldCharType="end"/>
            </w:r>
            <w:r w:rsidRPr="007D406B">
              <w:rPr>
                <w:rStyle w:val="Hyperlink"/>
                <w:noProof/>
              </w:rPr>
              <w:fldChar w:fldCharType="end"/>
            </w:r>
          </w:ins>
        </w:p>
        <w:p w14:paraId="50B25283" w14:textId="76C20C9C" w:rsidR="00637009" w:rsidRDefault="00637009">
          <w:pPr>
            <w:pStyle w:val="TOC3"/>
            <w:tabs>
              <w:tab w:val="left" w:pos="1320"/>
              <w:tab w:val="right" w:leader="dot" w:pos="9350"/>
            </w:tabs>
            <w:rPr>
              <w:ins w:id="292" w:author="Sam Tertzakian" w:date="2018-09-12T14:37:00Z"/>
              <w:rFonts w:cstheme="minorBidi"/>
              <w:noProof/>
            </w:rPr>
          </w:pPr>
          <w:ins w:id="2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"_Toc524527878"</w:instrText>
            </w:r>
            <w:r w:rsidRPr="007D406B">
              <w:rPr>
                <w:rStyle w:val="Hyperlink"/>
                <w:noProof/>
              </w:rPr>
              <w:instrText xml:space="preserve"> </w:instrText>
            </w:r>
            <w:r w:rsidRPr="007D406B">
              <w:rPr>
                <w:rStyle w:val="Hyperlink"/>
                <w:noProof/>
              </w:rPr>
              <w:fldChar w:fldCharType="separate"/>
            </w:r>
            <w:r w:rsidRPr="007D406B">
              <w:rPr>
                <w:rStyle w:val="Hyperlink"/>
                <w:noProof/>
              </w:rPr>
              <w:t>5.1.1</w:t>
            </w:r>
            <w:r>
              <w:rPr>
                <w:rFonts w:cstheme="minorBidi"/>
                <w:noProof/>
              </w:rPr>
              <w:tab/>
            </w:r>
            <w:r w:rsidRPr="007D406B">
              <w:rPr>
                <w:rStyle w:val="Hyperlink"/>
                <w:noProof/>
              </w:rPr>
              <w:t>PDMFDEVICE_INIT</w:t>
            </w:r>
            <w:r>
              <w:rPr>
                <w:noProof/>
                <w:webHidden/>
              </w:rPr>
              <w:tab/>
            </w:r>
            <w:r>
              <w:rPr>
                <w:noProof/>
                <w:webHidden/>
              </w:rPr>
              <w:fldChar w:fldCharType="begin"/>
            </w:r>
            <w:r>
              <w:rPr>
                <w:noProof/>
                <w:webHidden/>
              </w:rPr>
              <w:instrText xml:space="preserve"> PAGEREF _Toc524527878 \h </w:instrText>
            </w:r>
          </w:ins>
          <w:r>
            <w:rPr>
              <w:noProof/>
              <w:webHidden/>
            </w:rPr>
          </w:r>
          <w:r>
            <w:rPr>
              <w:noProof/>
              <w:webHidden/>
            </w:rPr>
            <w:fldChar w:fldCharType="separate"/>
          </w:r>
          <w:ins w:id="294" w:author="Sam Tertzakian" w:date="2018-09-12T15:58:00Z">
            <w:r w:rsidR="00AC6798">
              <w:rPr>
                <w:noProof/>
                <w:webHidden/>
              </w:rPr>
              <w:t>71</w:t>
            </w:r>
          </w:ins>
          <w:ins w:id="295" w:author="Sam Tertzakian" w:date="2018-09-12T14:37:00Z">
            <w:r>
              <w:rPr>
                <w:noProof/>
                <w:webHidden/>
              </w:rPr>
              <w:fldChar w:fldCharType="end"/>
            </w:r>
            <w:r w:rsidRPr="007D406B">
              <w:rPr>
                <w:rStyle w:val="Hyperlink"/>
                <w:noProof/>
              </w:rPr>
              <w:fldChar w:fldCharType="end"/>
            </w:r>
          </w:ins>
        </w:p>
        <w:p w14:paraId="641450D1" w14:textId="5BDBF115" w:rsidR="00637009" w:rsidRDefault="00637009">
          <w:pPr>
            <w:pStyle w:val="TOC3"/>
            <w:tabs>
              <w:tab w:val="left" w:pos="1320"/>
              <w:tab w:val="right" w:leader="dot" w:pos="9350"/>
            </w:tabs>
            <w:rPr>
              <w:ins w:id="296" w:author="Sam Tertzakian" w:date="2018-09-12T14:37:00Z"/>
              <w:rFonts w:cstheme="minorBidi"/>
              <w:noProof/>
            </w:rPr>
          </w:pPr>
          <w:ins w:id="2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"_Toc524527879"</w:instrText>
            </w:r>
            <w:r w:rsidRPr="007D406B">
              <w:rPr>
                <w:rStyle w:val="Hyperlink"/>
                <w:noProof/>
              </w:rPr>
              <w:instrText xml:space="preserve"> </w:instrText>
            </w:r>
            <w:r w:rsidRPr="007D406B">
              <w:rPr>
                <w:rStyle w:val="Hyperlink"/>
                <w:noProof/>
              </w:rPr>
              <w:fldChar w:fldCharType="separate"/>
            </w:r>
            <w:r w:rsidRPr="007D406B">
              <w:rPr>
                <w:rStyle w:val="Hyperlink"/>
                <w:noProof/>
              </w:rPr>
              <w:t>5.1.2</w:t>
            </w:r>
            <w:r>
              <w:rPr>
                <w:rFonts w:cstheme="minorBidi"/>
                <w:noProof/>
              </w:rPr>
              <w:tab/>
            </w:r>
            <w:r w:rsidRPr="007D406B">
              <w:rPr>
                <w:rStyle w:val="Hyperlink"/>
                <w:noProof/>
              </w:rPr>
              <w:t>DMF_EVENT_CALLBACKS</w:t>
            </w:r>
            <w:r>
              <w:rPr>
                <w:noProof/>
                <w:webHidden/>
              </w:rPr>
              <w:tab/>
            </w:r>
            <w:r>
              <w:rPr>
                <w:noProof/>
                <w:webHidden/>
              </w:rPr>
              <w:fldChar w:fldCharType="begin"/>
            </w:r>
            <w:r>
              <w:rPr>
                <w:noProof/>
                <w:webHidden/>
              </w:rPr>
              <w:instrText xml:space="preserve"> PAGEREF _Toc524527879 \h </w:instrText>
            </w:r>
          </w:ins>
          <w:r>
            <w:rPr>
              <w:noProof/>
              <w:webHidden/>
            </w:rPr>
          </w:r>
          <w:r>
            <w:rPr>
              <w:noProof/>
              <w:webHidden/>
            </w:rPr>
            <w:fldChar w:fldCharType="separate"/>
          </w:r>
          <w:ins w:id="298" w:author="Sam Tertzakian" w:date="2018-09-12T15:58:00Z">
            <w:r w:rsidR="00AC6798">
              <w:rPr>
                <w:noProof/>
                <w:webHidden/>
              </w:rPr>
              <w:t>72</w:t>
            </w:r>
          </w:ins>
          <w:ins w:id="299" w:author="Sam Tertzakian" w:date="2018-09-12T14:37:00Z">
            <w:r>
              <w:rPr>
                <w:noProof/>
                <w:webHidden/>
              </w:rPr>
              <w:fldChar w:fldCharType="end"/>
            </w:r>
            <w:r w:rsidRPr="007D406B">
              <w:rPr>
                <w:rStyle w:val="Hyperlink"/>
                <w:noProof/>
              </w:rPr>
              <w:fldChar w:fldCharType="end"/>
            </w:r>
          </w:ins>
        </w:p>
        <w:p w14:paraId="7A6D4AF9" w14:textId="35385C6A" w:rsidR="00637009" w:rsidRDefault="00637009">
          <w:pPr>
            <w:pStyle w:val="TOC2"/>
            <w:tabs>
              <w:tab w:val="left" w:pos="880"/>
              <w:tab w:val="right" w:leader="dot" w:pos="9350"/>
            </w:tabs>
            <w:rPr>
              <w:ins w:id="300" w:author="Sam Tertzakian" w:date="2018-09-12T14:37:00Z"/>
              <w:rFonts w:cstheme="minorBidi"/>
              <w:noProof/>
            </w:rPr>
          </w:pPr>
          <w:ins w:id="3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"_Toc524527880"</w:instrText>
            </w:r>
            <w:r w:rsidRPr="007D406B">
              <w:rPr>
                <w:rStyle w:val="Hyperlink"/>
                <w:noProof/>
              </w:rPr>
              <w:instrText xml:space="preserve"> </w:instrText>
            </w:r>
            <w:r w:rsidRPr="007D406B">
              <w:rPr>
                <w:rStyle w:val="Hyperlink"/>
                <w:noProof/>
              </w:rPr>
              <w:fldChar w:fldCharType="separate"/>
            </w:r>
            <w:r w:rsidRPr="007D406B">
              <w:rPr>
                <w:rStyle w:val="Hyperlink"/>
                <w:noProof/>
              </w:rPr>
              <w:t>5.2</w:t>
            </w:r>
            <w:r>
              <w:rPr>
                <w:rFonts w:cstheme="minorBidi"/>
                <w:noProof/>
              </w:rPr>
              <w:tab/>
            </w:r>
            <w:r w:rsidRPr="007D406B">
              <w:rPr>
                <w:rStyle w:val="Hyperlink"/>
                <w:noProof/>
              </w:rPr>
              <w:t>Client Driver DMF Initialization Macros</w:t>
            </w:r>
            <w:r>
              <w:rPr>
                <w:noProof/>
                <w:webHidden/>
              </w:rPr>
              <w:tab/>
            </w:r>
            <w:r>
              <w:rPr>
                <w:noProof/>
                <w:webHidden/>
              </w:rPr>
              <w:fldChar w:fldCharType="begin"/>
            </w:r>
            <w:r>
              <w:rPr>
                <w:noProof/>
                <w:webHidden/>
              </w:rPr>
              <w:instrText xml:space="preserve"> PAGEREF _Toc524527880 \h </w:instrText>
            </w:r>
          </w:ins>
          <w:r>
            <w:rPr>
              <w:noProof/>
              <w:webHidden/>
            </w:rPr>
          </w:r>
          <w:r>
            <w:rPr>
              <w:noProof/>
              <w:webHidden/>
            </w:rPr>
            <w:fldChar w:fldCharType="separate"/>
          </w:r>
          <w:ins w:id="302" w:author="Sam Tertzakian" w:date="2018-09-12T15:58:00Z">
            <w:r w:rsidR="00AC6798">
              <w:rPr>
                <w:noProof/>
                <w:webHidden/>
              </w:rPr>
              <w:t>73</w:t>
            </w:r>
          </w:ins>
          <w:ins w:id="303" w:author="Sam Tertzakian" w:date="2018-09-12T14:37:00Z">
            <w:r>
              <w:rPr>
                <w:noProof/>
                <w:webHidden/>
              </w:rPr>
              <w:fldChar w:fldCharType="end"/>
            </w:r>
            <w:r w:rsidRPr="007D406B">
              <w:rPr>
                <w:rStyle w:val="Hyperlink"/>
                <w:noProof/>
              </w:rPr>
              <w:fldChar w:fldCharType="end"/>
            </w:r>
          </w:ins>
        </w:p>
        <w:p w14:paraId="4DE2259F" w14:textId="2919E546" w:rsidR="00637009" w:rsidRDefault="00637009">
          <w:pPr>
            <w:pStyle w:val="TOC3"/>
            <w:tabs>
              <w:tab w:val="left" w:pos="1320"/>
              <w:tab w:val="right" w:leader="dot" w:pos="9350"/>
            </w:tabs>
            <w:rPr>
              <w:ins w:id="304" w:author="Sam Tertzakian" w:date="2018-09-12T14:37:00Z"/>
              <w:rFonts w:cstheme="minorBidi"/>
              <w:noProof/>
            </w:rPr>
          </w:pPr>
          <w:ins w:id="3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"_Toc524527881"</w:instrText>
            </w:r>
            <w:r w:rsidRPr="007D406B">
              <w:rPr>
                <w:rStyle w:val="Hyperlink"/>
                <w:noProof/>
              </w:rPr>
              <w:instrText xml:space="preserve"> </w:instrText>
            </w:r>
            <w:r w:rsidRPr="007D406B">
              <w:rPr>
                <w:rStyle w:val="Hyperlink"/>
                <w:noProof/>
              </w:rPr>
              <w:fldChar w:fldCharType="separate"/>
            </w:r>
            <w:r w:rsidRPr="007D406B">
              <w:rPr>
                <w:rStyle w:val="Hyperlink"/>
                <w:noProof/>
              </w:rPr>
              <w:t>5.2.1</w:t>
            </w:r>
            <w:r>
              <w:rPr>
                <w:rFonts w:cstheme="minorBidi"/>
                <w:noProof/>
              </w:rPr>
              <w:tab/>
            </w:r>
            <w:r w:rsidRPr="007D406B">
              <w:rPr>
                <w:rStyle w:val="Hyperlink"/>
                <w:noProof/>
              </w:rPr>
              <w:t>DMF_DEFAULT_DRIVERENTRY</w:t>
            </w:r>
            <w:r>
              <w:rPr>
                <w:noProof/>
                <w:webHidden/>
              </w:rPr>
              <w:tab/>
            </w:r>
            <w:r>
              <w:rPr>
                <w:noProof/>
                <w:webHidden/>
              </w:rPr>
              <w:fldChar w:fldCharType="begin"/>
            </w:r>
            <w:r>
              <w:rPr>
                <w:noProof/>
                <w:webHidden/>
              </w:rPr>
              <w:instrText xml:space="preserve"> PAGEREF _Toc524527881 \h </w:instrText>
            </w:r>
          </w:ins>
          <w:r>
            <w:rPr>
              <w:noProof/>
              <w:webHidden/>
            </w:rPr>
          </w:r>
          <w:r>
            <w:rPr>
              <w:noProof/>
              <w:webHidden/>
            </w:rPr>
            <w:fldChar w:fldCharType="separate"/>
          </w:r>
          <w:ins w:id="306" w:author="Sam Tertzakian" w:date="2018-09-12T15:58:00Z">
            <w:r w:rsidR="00AC6798">
              <w:rPr>
                <w:noProof/>
                <w:webHidden/>
              </w:rPr>
              <w:t>74</w:t>
            </w:r>
          </w:ins>
          <w:ins w:id="307" w:author="Sam Tertzakian" w:date="2018-09-12T14:37:00Z">
            <w:r>
              <w:rPr>
                <w:noProof/>
                <w:webHidden/>
              </w:rPr>
              <w:fldChar w:fldCharType="end"/>
            </w:r>
            <w:r w:rsidRPr="007D406B">
              <w:rPr>
                <w:rStyle w:val="Hyperlink"/>
                <w:noProof/>
              </w:rPr>
              <w:fldChar w:fldCharType="end"/>
            </w:r>
          </w:ins>
        </w:p>
        <w:p w14:paraId="77CA25A4" w14:textId="10676291" w:rsidR="00637009" w:rsidRDefault="00637009">
          <w:pPr>
            <w:pStyle w:val="TOC3"/>
            <w:tabs>
              <w:tab w:val="left" w:pos="1320"/>
              <w:tab w:val="right" w:leader="dot" w:pos="9350"/>
            </w:tabs>
            <w:rPr>
              <w:ins w:id="308" w:author="Sam Tertzakian" w:date="2018-09-12T14:37:00Z"/>
              <w:rFonts w:cstheme="minorBidi"/>
              <w:noProof/>
            </w:rPr>
          </w:pPr>
          <w:ins w:id="3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"_Toc524527882"</w:instrText>
            </w:r>
            <w:r w:rsidRPr="007D406B">
              <w:rPr>
                <w:rStyle w:val="Hyperlink"/>
                <w:noProof/>
              </w:rPr>
              <w:instrText xml:space="preserve"> </w:instrText>
            </w:r>
            <w:r w:rsidRPr="007D406B">
              <w:rPr>
                <w:rStyle w:val="Hyperlink"/>
                <w:noProof/>
              </w:rPr>
              <w:fldChar w:fldCharType="separate"/>
            </w:r>
            <w:r w:rsidRPr="007D406B">
              <w:rPr>
                <w:rStyle w:val="Hyperlink"/>
                <w:noProof/>
              </w:rPr>
              <w:t>5.2.2</w:t>
            </w:r>
            <w:r>
              <w:rPr>
                <w:rFonts w:cstheme="minorBidi"/>
                <w:noProof/>
              </w:rPr>
              <w:tab/>
            </w:r>
            <w:r w:rsidRPr="007D406B">
              <w:rPr>
                <w:rStyle w:val="Hyperlink"/>
                <w:noProof/>
              </w:rPr>
              <w:t>DMF_DEFAULT_DEVICEADD</w:t>
            </w:r>
            <w:r>
              <w:rPr>
                <w:noProof/>
                <w:webHidden/>
              </w:rPr>
              <w:tab/>
            </w:r>
            <w:r>
              <w:rPr>
                <w:noProof/>
                <w:webHidden/>
              </w:rPr>
              <w:fldChar w:fldCharType="begin"/>
            </w:r>
            <w:r>
              <w:rPr>
                <w:noProof/>
                <w:webHidden/>
              </w:rPr>
              <w:instrText xml:space="preserve"> PAGEREF _Toc524527882 \h </w:instrText>
            </w:r>
          </w:ins>
          <w:r>
            <w:rPr>
              <w:noProof/>
              <w:webHidden/>
            </w:rPr>
          </w:r>
          <w:r>
            <w:rPr>
              <w:noProof/>
              <w:webHidden/>
            </w:rPr>
            <w:fldChar w:fldCharType="separate"/>
          </w:r>
          <w:ins w:id="310" w:author="Sam Tertzakian" w:date="2018-09-12T15:58:00Z">
            <w:r w:rsidR="00AC6798">
              <w:rPr>
                <w:noProof/>
                <w:webHidden/>
              </w:rPr>
              <w:t>75</w:t>
            </w:r>
          </w:ins>
          <w:ins w:id="311" w:author="Sam Tertzakian" w:date="2018-09-12T14:37:00Z">
            <w:r>
              <w:rPr>
                <w:noProof/>
                <w:webHidden/>
              </w:rPr>
              <w:fldChar w:fldCharType="end"/>
            </w:r>
            <w:r w:rsidRPr="007D406B">
              <w:rPr>
                <w:rStyle w:val="Hyperlink"/>
                <w:noProof/>
              </w:rPr>
              <w:fldChar w:fldCharType="end"/>
            </w:r>
          </w:ins>
        </w:p>
        <w:p w14:paraId="2112FF76" w14:textId="49FF0A1C" w:rsidR="00637009" w:rsidRDefault="00637009">
          <w:pPr>
            <w:pStyle w:val="TOC3"/>
            <w:tabs>
              <w:tab w:val="left" w:pos="1320"/>
              <w:tab w:val="right" w:leader="dot" w:pos="9350"/>
            </w:tabs>
            <w:rPr>
              <w:ins w:id="312" w:author="Sam Tertzakian" w:date="2018-09-12T14:37:00Z"/>
              <w:rFonts w:cstheme="minorBidi"/>
              <w:noProof/>
            </w:rPr>
          </w:pPr>
          <w:ins w:id="3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"_Toc524527883"</w:instrText>
            </w:r>
            <w:r w:rsidRPr="007D406B">
              <w:rPr>
                <w:rStyle w:val="Hyperlink"/>
                <w:noProof/>
              </w:rPr>
              <w:instrText xml:space="preserve"> </w:instrText>
            </w:r>
            <w:r w:rsidRPr="007D406B">
              <w:rPr>
                <w:rStyle w:val="Hyperlink"/>
                <w:noProof/>
              </w:rPr>
              <w:fldChar w:fldCharType="separate"/>
            </w:r>
            <w:r w:rsidRPr="007D406B">
              <w:rPr>
                <w:rStyle w:val="Hyperlink"/>
                <w:noProof/>
              </w:rPr>
              <w:t>5.2.3</w:t>
            </w:r>
            <w:r>
              <w:rPr>
                <w:rFonts w:cstheme="minorBidi"/>
                <w:noProof/>
              </w:rPr>
              <w:tab/>
            </w:r>
            <w:r w:rsidRPr="007D406B">
              <w:rPr>
                <w:rStyle w:val="Hyperlink"/>
                <w:noProof/>
              </w:rPr>
              <w:t>DMF_DEFAULT_DRIVERCLEANUP</w:t>
            </w:r>
            <w:r>
              <w:rPr>
                <w:noProof/>
                <w:webHidden/>
              </w:rPr>
              <w:tab/>
            </w:r>
            <w:r>
              <w:rPr>
                <w:noProof/>
                <w:webHidden/>
              </w:rPr>
              <w:fldChar w:fldCharType="begin"/>
            </w:r>
            <w:r>
              <w:rPr>
                <w:noProof/>
                <w:webHidden/>
              </w:rPr>
              <w:instrText xml:space="preserve"> PAGEREF _Toc524527883 \h </w:instrText>
            </w:r>
          </w:ins>
          <w:r>
            <w:rPr>
              <w:noProof/>
              <w:webHidden/>
            </w:rPr>
          </w:r>
          <w:r>
            <w:rPr>
              <w:noProof/>
              <w:webHidden/>
            </w:rPr>
            <w:fldChar w:fldCharType="separate"/>
          </w:r>
          <w:ins w:id="314" w:author="Sam Tertzakian" w:date="2018-09-12T15:58:00Z">
            <w:r w:rsidR="00AC6798">
              <w:rPr>
                <w:noProof/>
                <w:webHidden/>
              </w:rPr>
              <w:t>76</w:t>
            </w:r>
          </w:ins>
          <w:ins w:id="315" w:author="Sam Tertzakian" w:date="2018-09-12T14:37:00Z">
            <w:r>
              <w:rPr>
                <w:noProof/>
                <w:webHidden/>
              </w:rPr>
              <w:fldChar w:fldCharType="end"/>
            </w:r>
            <w:r w:rsidRPr="007D406B">
              <w:rPr>
                <w:rStyle w:val="Hyperlink"/>
                <w:noProof/>
              </w:rPr>
              <w:fldChar w:fldCharType="end"/>
            </w:r>
          </w:ins>
        </w:p>
        <w:p w14:paraId="70DF2782" w14:textId="6C4DF938" w:rsidR="00637009" w:rsidRDefault="00637009">
          <w:pPr>
            <w:pStyle w:val="TOC2"/>
            <w:tabs>
              <w:tab w:val="left" w:pos="880"/>
              <w:tab w:val="right" w:leader="dot" w:pos="9350"/>
            </w:tabs>
            <w:rPr>
              <w:ins w:id="316" w:author="Sam Tertzakian" w:date="2018-09-12T14:37:00Z"/>
              <w:rFonts w:cstheme="minorBidi"/>
              <w:noProof/>
            </w:rPr>
          </w:pPr>
          <w:ins w:id="3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"_Toc524527884"</w:instrText>
            </w:r>
            <w:r w:rsidRPr="007D406B">
              <w:rPr>
                <w:rStyle w:val="Hyperlink"/>
                <w:noProof/>
              </w:rPr>
              <w:instrText xml:space="preserve"> </w:instrText>
            </w:r>
            <w:r w:rsidRPr="007D406B">
              <w:rPr>
                <w:rStyle w:val="Hyperlink"/>
                <w:noProof/>
              </w:rPr>
              <w:fldChar w:fldCharType="separate"/>
            </w:r>
            <w:r w:rsidRPr="007D406B">
              <w:rPr>
                <w:rStyle w:val="Hyperlink"/>
                <w:noProof/>
              </w:rPr>
              <w:t>5.3</w:t>
            </w:r>
            <w:r>
              <w:rPr>
                <w:rFonts w:cstheme="minorBidi"/>
                <w:noProof/>
              </w:rPr>
              <w:tab/>
            </w:r>
            <w:r w:rsidRPr="007D406B">
              <w:rPr>
                <w:rStyle w:val="Hyperlink"/>
                <w:noProof/>
              </w:rPr>
              <w:t>Client Driver DMF Initialization Functions</w:t>
            </w:r>
            <w:r>
              <w:rPr>
                <w:noProof/>
                <w:webHidden/>
              </w:rPr>
              <w:tab/>
            </w:r>
            <w:r>
              <w:rPr>
                <w:noProof/>
                <w:webHidden/>
              </w:rPr>
              <w:fldChar w:fldCharType="begin"/>
            </w:r>
            <w:r>
              <w:rPr>
                <w:noProof/>
                <w:webHidden/>
              </w:rPr>
              <w:instrText xml:space="preserve"> PAGEREF _Toc524527884 \h </w:instrText>
            </w:r>
          </w:ins>
          <w:r>
            <w:rPr>
              <w:noProof/>
              <w:webHidden/>
            </w:rPr>
          </w:r>
          <w:r>
            <w:rPr>
              <w:noProof/>
              <w:webHidden/>
            </w:rPr>
            <w:fldChar w:fldCharType="separate"/>
          </w:r>
          <w:ins w:id="318" w:author="Sam Tertzakian" w:date="2018-09-12T15:58:00Z">
            <w:r w:rsidR="00AC6798">
              <w:rPr>
                <w:noProof/>
                <w:webHidden/>
              </w:rPr>
              <w:t>77</w:t>
            </w:r>
          </w:ins>
          <w:ins w:id="319" w:author="Sam Tertzakian" w:date="2018-09-12T14:37:00Z">
            <w:r>
              <w:rPr>
                <w:noProof/>
                <w:webHidden/>
              </w:rPr>
              <w:fldChar w:fldCharType="end"/>
            </w:r>
            <w:r w:rsidRPr="007D406B">
              <w:rPr>
                <w:rStyle w:val="Hyperlink"/>
                <w:noProof/>
              </w:rPr>
              <w:fldChar w:fldCharType="end"/>
            </w:r>
          </w:ins>
        </w:p>
        <w:p w14:paraId="3BFB97AB" w14:textId="355613BF" w:rsidR="00637009" w:rsidRDefault="00637009">
          <w:pPr>
            <w:pStyle w:val="TOC3"/>
            <w:tabs>
              <w:tab w:val="left" w:pos="1320"/>
              <w:tab w:val="right" w:leader="dot" w:pos="9350"/>
            </w:tabs>
            <w:rPr>
              <w:ins w:id="320" w:author="Sam Tertzakian" w:date="2018-09-12T14:37:00Z"/>
              <w:rFonts w:cstheme="minorBidi"/>
              <w:noProof/>
            </w:rPr>
          </w:pPr>
          <w:ins w:id="32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"_Toc524527885"</w:instrText>
            </w:r>
            <w:r w:rsidRPr="007D406B">
              <w:rPr>
                <w:rStyle w:val="Hyperlink"/>
                <w:noProof/>
              </w:rPr>
              <w:instrText xml:space="preserve"> </w:instrText>
            </w:r>
            <w:r w:rsidRPr="007D406B">
              <w:rPr>
                <w:rStyle w:val="Hyperlink"/>
                <w:noProof/>
              </w:rPr>
              <w:fldChar w:fldCharType="separate"/>
            </w:r>
            <w:r w:rsidRPr="007D406B">
              <w:rPr>
                <w:rStyle w:val="Hyperlink"/>
                <w:noProof/>
              </w:rPr>
              <w:t>5.3.1</w:t>
            </w:r>
            <w:r>
              <w:rPr>
                <w:rFonts w:cstheme="minorBidi"/>
                <w:noProof/>
              </w:rPr>
              <w:tab/>
            </w:r>
            <w:r w:rsidRPr="007D406B">
              <w:rPr>
                <w:rStyle w:val="Hyperlink"/>
                <w:noProof/>
              </w:rPr>
              <w:t>DMF_DmfDeviceInitAllocate</w:t>
            </w:r>
            <w:r>
              <w:rPr>
                <w:noProof/>
                <w:webHidden/>
              </w:rPr>
              <w:tab/>
            </w:r>
            <w:r>
              <w:rPr>
                <w:noProof/>
                <w:webHidden/>
              </w:rPr>
              <w:fldChar w:fldCharType="begin"/>
            </w:r>
            <w:r>
              <w:rPr>
                <w:noProof/>
                <w:webHidden/>
              </w:rPr>
              <w:instrText xml:space="preserve"> PAGEREF _Toc524527885 \h </w:instrText>
            </w:r>
          </w:ins>
          <w:r>
            <w:rPr>
              <w:noProof/>
              <w:webHidden/>
            </w:rPr>
          </w:r>
          <w:r>
            <w:rPr>
              <w:noProof/>
              <w:webHidden/>
            </w:rPr>
            <w:fldChar w:fldCharType="separate"/>
          </w:r>
          <w:ins w:id="322" w:author="Sam Tertzakian" w:date="2018-09-12T15:58:00Z">
            <w:r w:rsidR="00AC6798">
              <w:rPr>
                <w:noProof/>
                <w:webHidden/>
              </w:rPr>
              <w:t>78</w:t>
            </w:r>
          </w:ins>
          <w:ins w:id="323" w:author="Sam Tertzakian" w:date="2018-09-12T14:37:00Z">
            <w:r>
              <w:rPr>
                <w:noProof/>
                <w:webHidden/>
              </w:rPr>
              <w:fldChar w:fldCharType="end"/>
            </w:r>
            <w:r w:rsidRPr="007D406B">
              <w:rPr>
                <w:rStyle w:val="Hyperlink"/>
                <w:noProof/>
              </w:rPr>
              <w:fldChar w:fldCharType="end"/>
            </w:r>
          </w:ins>
        </w:p>
        <w:p w14:paraId="3DF65543" w14:textId="744936E8" w:rsidR="00637009" w:rsidRDefault="00637009">
          <w:pPr>
            <w:pStyle w:val="TOC3"/>
            <w:tabs>
              <w:tab w:val="left" w:pos="1320"/>
              <w:tab w:val="right" w:leader="dot" w:pos="9350"/>
            </w:tabs>
            <w:rPr>
              <w:ins w:id="324" w:author="Sam Tertzakian" w:date="2018-09-12T14:37:00Z"/>
              <w:rFonts w:cstheme="minorBidi"/>
              <w:noProof/>
            </w:rPr>
          </w:pPr>
          <w:ins w:id="3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"_Toc524527886"</w:instrText>
            </w:r>
            <w:r w:rsidRPr="007D406B">
              <w:rPr>
                <w:rStyle w:val="Hyperlink"/>
                <w:noProof/>
              </w:rPr>
              <w:instrText xml:space="preserve"> </w:instrText>
            </w:r>
            <w:r w:rsidRPr="007D406B">
              <w:rPr>
                <w:rStyle w:val="Hyperlink"/>
                <w:noProof/>
              </w:rPr>
              <w:fldChar w:fldCharType="separate"/>
            </w:r>
            <w:r w:rsidRPr="007D406B">
              <w:rPr>
                <w:rStyle w:val="Hyperlink"/>
                <w:noProof/>
              </w:rPr>
              <w:t>5.3.2</w:t>
            </w:r>
            <w:r>
              <w:rPr>
                <w:rFonts w:cstheme="minorBidi"/>
                <w:noProof/>
              </w:rPr>
              <w:tab/>
            </w:r>
            <w:r w:rsidRPr="007D406B">
              <w:rPr>
                <w:rStyle w:val="Hyperlink"/>
                <w:noProof/>
              </w:rPr>
              <w:t>DMF_DmfDeviceInitFree</w:t>
            </w:r>
            <w:r>
              <w:rPr>
                <w:noProof/>
                <w:webHidden/>
              </w:rPr>
              <w:tab/>
            </w:r>
            <w:r>
              <w:rPr>
                <w:noProof/>
                <w:webHidden/>
              </w:rPr>
              <w:fldChar w:fldCharType="begin"/>
            </w:r>
            <w:r>
              <w:rPr>
                <w:noProof/>
                <w:webHidden/>
              </w:rPr>
              <w:instrText xml:space="preserve"> PAGEREF _Toc524527886 \h </w:instrText>
            </w:r>
          </w:ins>
          <w:r>
            <w:rPr>
              <w:noProof/>
              <w:webHidden/>
            </w:rPr>
          </w:r>
          <w:r>
            <w:rPr>
              <w:noProof/>
              <w:webHidden/>
            </w:rPr>
            <w:fldChar w:fldCharType="separate"/>
          </w:r>
          <w:ins w:id="326" w:author="Sam Tertzakian" w:date="2018-09-12T15:58:00Z">
            <w:r w:rsidR="00AC6798">
              <w:rPr>
                <w:noProof/>
                <w:webHidden/>
              </w:rPr>
              <w:t>80</w:t>
            </w:r>
          </w:ins>
          <w:ins w:id="327" w:author="Sam Tertzakian" w:date="2018-09-12T14:37:00Z">
            <w:r>
              <w:rPr>
                <w:noProof/>
                <w:webHidden/>
              </w:rPr>
              <w:fldChar w:fldCharType="end"/>
            </w:r>
            <w:r w:rsidRPr="007D406B">
              <w:rPr>
                <w:rStyle w:val="Hyperlink"/>
                <w:noProof/>
              </w:rPr>
              <w:fldChar w:fldCharType="end"/>
            </w:r>
          </w:ins>
        </w:p>
        <w:p w14:paraId="2E31B286" w14:textId="74B28BAE" w:rsidR="00637009" w:rsidRDefault="00637009">
          <w:pPr>
            <w:pStyle w:val="TOC3"/>
            <w:tabs>
              <w:tab w:val="left" w:pos="1320"/>
              <w:tab w:val="right" w:leader="dot" w:pos="9350"/>
            </w:tabs>
            <w:rPr>
              <w:ins w:id="328" w:author="Sam Tertzakian" w:date="2018-09-12T14:37:00Z"/>
              <w:rFonts w:cstheme="minorBidi"/>
              <w:noProof/>
            </w:rPr>
          </w:pPr>
          <w:ins w:id="3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"_Toc524527887"</w:instrText>
            </w:r>
            <w:r w:rsidRPr="007D406B">
              <w:rPr>
                <w:rStyle w:val="Hyperlink"/>
                <w:noProof/>
              </w:rPr>
              <w:instrText xml:space="preserve"> </w:instrText>
            </w:r>
            <w:r w:rsidRPr="007D406B">
              <w:rPr>
                <w:rStyle w:val="Hyperlink"/>
                <w:noProof/>
              </w:rPr>
              <w:fldChar w:fldCharType="separate"/>
            </w:r>
            <w:r w:rsidRPr="007D406B">
              <w:rPr>
                <w:rStyle w:val="Hyperlink"/>
                <w:noProof/>
              </w:rPr>
              <w:t>5.3.3</w:t>
            </w:r>
            <w:r>
              <w:rPr>
                <w:rFonts w:cstheme="minorBidi"/>
                <w:noProof/>
              </w:rPr>
              <w:tab/>
            </w:r>
            <w:r w:rsidRPr="007D406B">
              <w:rPr>
                <w:rStyle w:val="Hyperlink"/>
                <w:noProof/>
              </w:rPr>
              <w:t>DMF_DmfDeviceInitHookPnpPowerEventCallbacks</w:t>
            </w:r>
            <w:r>
              <w:rPr>
                <w:noProof/>
                <w:webHidden/>
              </w:rPr>
              <w:tab/>
            </w:r>
            <w:r>
              <w:rPr>
                <w:noProof/>
                <w:webHidden/>
              </w:rPr>
              <w:fldChar w:fldCharType="begin"/>
            </w:r>
            <w:r>
              <w:rPr>
                <w:noProof/>
                <w:webHidden/>
              </w:rPr>
              <w:instrText xml:space="preserve"> PAGEREF _Toc524527887 \h </w:instrText>
            </w:r>
          </w:ins>
          <w:r>
            <w:rPr>
              <w:noProof/>
              <w:webHidden/>
            </w:rPr>
          </w:r>
          <w:r>
            <w:rPr>
              <w:noProof/>
              <w:webHidden/>
            </w:rPr>
            <w:fldChar w:fldCharType="separate"/>
          </w:r>
          <w:ins w:id="330" w:author="Sam Tertzakian" w:date="2018-09-12T15:58:00Z">
            <w:r w:rsidR="00AC6798">
              <w:rPr>
                <w:noProof/>
                <w:webHidden/>
              </w:rPr>
              <w:t>81</w:t>
            </w:r>
          </w:ins>
          <w:ins w:id="331" w:author="Sam Tertzakian" w:date="2018-09-12T14:37:00Z">
            <w:r>
              <w:rPr>
                <w:noProof/>
                <w:webHidden/>
              </w:rPr>
              <w:fldChar w:fldCharType="end"/>
            </w:r>
            <w:r w:rsidRPr="007D406B">
              <w:rPr>
                <w:rStyle w:val="Hyperlink"/>
                <w:noProof/>
              </w:rPr>
              <w:fldChar w:fldCharType="end"/>
            </w:r>
          </w:ins>
        </w:p>
        <w:p w14:paraId="439A8796" w14:textId="410EEC2E" w:rsidR="00637009" w:rsidRDefault="00637009">
          <w:pPr>
            <w:pStyle w:val="TOC3"/>
            <w:tabs>
              <w:tab w:val="left" w:pos="1320"/>
              <w:tab w:val="right" w:leader="dot" w:pos="9350"/>
            </w:tabs>
            <w:rPr>
              <w:ins w:id="332" w:author="Sam Tertzakian" w:date="2018-09-12T14:37:00Z"/>
              <w:rFonts w:cstheme="minorBidi"/>
              <w:noProof/>
            </w:rPr>
          </w:pPr>
          <w:ins w:id="3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"_Toc524527888"</w:instrText>
            </w:r>
            <w:r w:rsidRPr="007D406B">
              <w:rPr>
                <w:rStyle w:val="Hyperlink"/>
                <w:noProof/>
              </w:rPr>
              <w:instrText xml:space="preserve"> </w:instrText>
            </w:r>
            <w:r w:rsidRPr="007D406B">
              <w:rPr>
                <w:rStyle w:val="Hyperlink"/>
                <w:noProof/>
              </w:rPr>
              <w:fldChar w:fldCharType="separate"/>
            </w:r>
            <w:r w:rsidRPr="007D406B">
              <w:rPr>
                <w:rStyle w:val="Hyperlink"/>
                <w:noProof/>
              </w:rPr>
              <w:t>5.3.4</w:t>
            </w:r>
            <w:r>
              <w:rPr>
                <w:rFonts w:cstheme="minorBidi"/>
                <w:noProof/>
              </w:rPr>
              <w:tab/>
            </w:r>
            <w:r w:rsidRPr="007D406B">
              <w:rPr>
                <w:rStyle w:val="Hyperlink"/>
                <w:noProof/>
              </w:rPr>
              <w:t>DMF_DmfDeviceInitHookPowerPolicyEventCallbacks</w:t>
            </w:r>
            <w:r>
              <w:rPr>
                <w:noProof/>
                <w:webHidden/>
              </w:rPr>
              <w:tab/>
            </w:r>
            <w:r>
              <w:rPr>
                <w:noProof/>
                <w:webHidden/>
              </w:rPr>
              <w:fldChar w:fldCharType="begin"/>
            </w:r>
            <w:r>
              <w:rPr>
                <w:noProof/>
                <w:webHidden/>
              </w:rPr>
              <w:instrText xml:space="preserve"> PAGEREF _Toc524527888 \h </w:instrText>
            </w:r>
          </w:ins>
          <w:r>
            <w:rPr>
              <w:noProof/>
              <w:webHidden/>
            </w:rPr>
          </w:r>
          <w:r>
            <w:rPr>
              <w:noProof/>
              <w:webHidden/>
            </w:rPr>
            <w:fldChar w:fldCharType="separate"/>
          </w:r>
          <w:ins w:id="334" w:author="Sam Tertzakian" w:date="2018-09-12T15:58:00Z">
            <w:r w:rsidR="00AC6798">
              <w:rPr>
                <w:noProof/>
                <w:webHidden/>
              </w:rPr>
              <w:t>82</w:t>
            </w:r>
          </w:ins>
          <w:ins w:id="335" w:author="Sam Tertzakian" w:date="2018-09-12T14:37:00Z">
            <w:r>
              <w:rPr>
                <w:noProof/>
                <w:webHidden/>
              </w:rPr>
              <w:fldChar w:fldCharType="end"/>
            </w:r>
            <w:r w:rsidRPr="007D406B">
              <w:rPr>
                <w:rStyle w:val="Hyperlink"/>
                <w:noProof/>
              </w:rPr>
              <w:fldChar w:fldCharType="end"/>
            </w:r>
          </w:ins>
        </w:p>
        <w:p w14:paraId="1A505538" w14:textId="73DD0BFD" w:rsidR="00637009" w:rsidRDefault="00637009">
          <w:pPr>
            <w:pStyle w:val="TOC3"/>
            <w:tabs>
              <w:tab w:val="left" w:pos="1320"/>
              <w:tab w:val="right" w:leader="dot" w:pos="9350"/>
            </w:tabs>
            <w:rPr>
              <w:ins w:id="336" w:author="Sam Tertzakian" w:date="2018-09-12T14:37:00Z"/>
              <w:rFonts w:cstheme="minorBidi"/>
              <w:noProof/>
            </w:rPr>
          </w:pPr>
          <w:ins w:id="3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"_Toc524527889"</w:instrText>
            </w:r>
            <w:r w:rsidRPr="007D406B">
              <w:rPr>
                <w:rStyle w:val="Hyperlink"/>
                <w:noProof/>
              </w:rPr>
              <w:instrText xml:space="preserve"> </w:instrText>
            </w:r>
            <w:r w:rsidRPr="007D406B">
              <w:rPr>
                <w:rStyle w:val="Hyperlink"/>
                <w:noProof/>
              </w:rPr>
              <w:fldChar w:fldCharType="separate"/>
            </w:r>
            <w:r w:rsidRPr="007D406B">
              <w:rPr>
                <w:rStyle w:val="Hyperlink"/>
                <w:noProof/>
              </w:rPr>
              <w:t>5.3.5</w:t>
            </w:r>
            <w:r>
              <w:rPr>
                <w:rFonts w:cstheme="minorBidi"/>
                <w:noProof/>
              </w:rPr>
              <w:tab/>
            </w:r>
            <w:r w:rsidRPr="007D406B">
              <w:rPr>
                <w:rStyle w:val="Hyperlink"/>
                <w:noProof/>
              </w:rPr>
              <w:t>DMF_DmfDeviceInitHookFileObjectConfig</w:t>
            </w:r>
            <w:r>
              <w:rPr>
                <w:noProof/>
                <w:webHidden/>
              </w:rPr>
              <w:tab/>
            </w:r>
            <w:r>
              <w:rPr>
                <w:noProof/>
                <w:webHidden/>
              </w:rPr>
              <w:fldChar w:fldCharType="begin"/>
            </w:r>
            <w:r>
              <w:rPr>
                <w:noProof/>
                <w:webHidden/>
              </w:rPr>
              <w:instrText xml:space="preserve"> PAGEREF _Toc524527889 \h </w:instrText>
            </w:r>
          </w:ins>
          <w:r>
            <w:rPr>
              <w:noProof/>
              <w:webHidden/>
            </w:rPr>
          </w:r>
          <w:r>
            <w:rPr>
              <w:noProof/>
              <w:webHidden/>
            </w:rPr>
            <w:fldChar w:fldCharType="separate"/>
          </w:r>
          <w:ins w:id="338" w:author="Sam Tertzakian" w:date="2018-09-12T15:58:00Z">
            <w:r w:rsidR="00AC6798">
              <w:rPr>
                <w:noProof/>
                <w:webHidden/>
              </w:rPr>
              <w:t>83</w:t>
            </w:r>
          </w:ins>
          <w:ins w:id="339" w:author="Sam Tertzakian" w:date="2018-09-12T14:37:00Z">
            <w:r>
              <w:rPr>
                <w:noProof/>
                <w:webHidden/>
              </w:rPr>
              <w:fldChar w:fldCharType="end"/>
            </w:r>
            <w:r w:rsidRPr="007D406B">
              <w:rPr>
                <w:rStyle w:val="Hyperlink"/>
                <w:noProof/>
              </w:rPr>
              <w:fldChar w:fldCharType="end"/>
            </w:r>
          </w:ins>
        </w:p>
        <w:p w14:paraId="16E20303" w14:textId="4C6F6ACE" w:rsidR="00637009" w:rsidRDefault="00637009">
          <w:pPr>
            <w:pStyle w:val="TOC3"/>
            <w:tabs>
              <w:tab w:val="left" w:pos="1320"/>
              <w:tab w:val="right" w:leader="dot" w:pos="9350"/>
            </w:tabs>
            <w:rPr>
              <w:ins w:id="340" w:author="Sam Tertzakian" w:date="2018-09-12T14:37:00Z"/>
              <w:rFonts w:cstheme="minorBidi"/>
              <w:noProof/>
            </w:rPr>
          </w:pPr>
          <w:ins w:id="3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"_Toc524527890"</w:instrText>
            </w:r>
            <w:r w:rsidRPr="007D406B">
              <w:rPr>
                <w:rStyle w:val="Hyperlink"/>
                <w:noProof/>
              </w:rPr>
              <w:instrText xml:space="preserve"> </w:instrText>
            </w:r>
            <w:r w:rsidRPr="007D406B">
              <w:rPr>
                <w:rStyle w:val="Hyperlink"/>
                <w:noProof/>
              </w:rPr>
              <w:fldChar w:fldCharType="separate"/>
            </w:r>
            <w:r w:rsidRPr="007D406B">
              <w:rPr>
                <w:rStyle w:val="Hyperlink"/>
                <w:noProof/>
              </w:rPr>
              <w:t>5.3.6</w:t>
            </w:r>
            <w:r>
              <w:rPr>
                <w:rFonts w:cstheme="minorBidi"/>
                <w:noProof/>
              </w:rPr>
              <w:tab/>
            </w:r>
            <w:r w:rsidRPr="007D406B">
              <w:rPr>
                <w:rStyle w:val="Hyperlink"/>
                <w:noProof/>
              </w:rPr>
              <w:t>DMF_DmfDeviceInitHookQueueConfig</w:t>
            </w:r>
            <w:r>
              <w:rPr>
                <w:noProof/>
                <w:webHidden/>
              </w:rPr>
              <w:tab/>
            </w:r>
            <w:r>
              <w:rPr>
                <w:noProof/>
                <w:webHidden/>
              </w:rPr>
              <w:fldChar w:fldCharType="begin"/>
            </w:r>
            <w:r>
              <w:rPr>
                <w:noProof/>
                <w:webHidden/>
              </w:rPr>
              <w:instrText xml:space="preserve"> PAGEREF _Toc524527890 \h </w:instrText>
            </w:r>
          </w:ins>
          <w:r>
            <w:rPr>
              <w:noProof/>
              <w:webHidden/>
            </w:rPr>
          </w:r>
          <w:r>
            <w:rPr>
              <w:noProof/>
              <w:webHidden/>
            </w:rPr>
            <w:fldChar w:fldCharType="separate"/>
          </w:r>
          <w:ins w:id="342" w:author="Sam Tertzakian" w:date="2018-09-12T15:58:00Z">
            <w:r w:rsidR="00AC6798">
              <w:rPr>
                <w:noProof/>
                <w:webHidden/>
              </w:rPr>
              <w:t>84</w:t>
            </w:r>
          </w:ins>
          <w:ins w:id="343" w:author="Sam Tertzakian" w:date="2018-09-12T14:37:00Z">
            <w:r>
              <w:rPr>
                <w:noProof/>
                <w:webHidden/>
              </w:rPr>
              <w:fldChar w:fldCharType="end"/>
            </w:r>
            <w:r w:rsidRPr="007D406B">
              <w:rPr>
                <w:rStyle w:val="Hyperlink"/>
                <w:noProof/>
              </w:rPr>
              <w:fldChar w:fldCharType="end"/>
            </w:r>
          </w:ins>
        </w:p>
        <w:p w14:paraId="779A505F" w14:textId="7807E236" w:rsidR="00637009" w:rsidRDefault="00637009">
          <w:pPr>
            <w:pStyle w:val="TOC3"/>
            <w:tabs>
              <w:tab w:val="left" w:pos="1320"/>
              <w:tab w:val="right" w:leader="dot" w:pos="9350"/>
            </w:tabs>
            <w:rPr>
              <w:ins w:id="344" w:author="Sam Tertzakian" w:date="2018-09-12T14:37:00Z"/>
              <w:rFonts w:cstheme="minorBidi"/>
              <w:noProof/>
            </w:rPr>
          </w:pPr>
          <w:ins w:id="3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"_Toc524527891"</w:instrText>
            </w:r>
            <w:r w:rsidRPr="007D406B">
              <w:rPr>
                <w:rStyle w:val="Hyperlink"/>
                <w:noProof/>
              </w:rPr>
              <w:instrText xml:space="preserve"> </w:instrText>
            </w:r>
            <w:r w:rsidRPr="007D406B">
              <w:rPr>
                <w:rStyle w:val="Hyperlink"/>
                <w:noProof/>
              </w:rPr>
              <w:fldChar w:fldCharType="separate"/>
            </w:r>
            <w:r w:rsidRPr="007D406B">
              <w:rPr>
                <w:rStyle w:val="Hyperlink"/>
                <w:noProof/>
              </w:rPr>
              <w:t>5.3.7</w:t>
            </w:r>
            <w:r>
              <w:rPr>
                <w:rFonts w:cstheme="minorBidi"/>
                <w:noProof/>
              </w:rPr>
              <w:tab/>
            </w:r>
            <w:r w:rsidRPr="007D406B">
              <w:rPr>
                <w:rStyle w:val="Hyperlink"/>
                <w:noProof/>
              </w:rPr>
              <w:t>DMF_DmfDeviceInitSetEventCallbacks</w:t>
            </w:r>
            <w:r>
              <w:rPr>
                <w:noProof/>
                <w:webHidden/>
              </w:rPr>
              <w:tab/>
            </w:r>
            <w:r>
              <w:rPr>
                <w:noProof/>
                <w:webHidden/>
              </w:rPr>
              <w:fldChar w:fldCharType="begin"/>
            </w:r>
            <w:r>
              <w:rPr>
                <w:noProof/>
                <w:webHidden/>
              </w:rPr>
              <w:instrText xml:space="preserve"> PAGEREF _Toc524527891 \h </w:instrText>
            </w:r>
          </w:ins>
          <w:r>
            <w:rPr>
              <w:noProof/>
              <w:webHidden/>
            </w:rPr>
          </w:r>
          <w:r>
            <w:rPr>
              <w:noProof/>
              <w:webHidden/>
            </w:rPr>
            <w:fldChar w:fldCharType="separate"/>
          </w:r>
          <w:ins w:id="346" w:author="Sam Tertzakian" w:date="2018-09-12T15:58:00Z">
            <w:r w:rsidR="00AC6798">
              <w:rPr>
                <w:noProof/>
                <w:webHidden/>
              </w:rPr>
              <w:t>85</w:t>
            </w:r>
          </w:ins>
          <w:ins w:id="347" w:author="Sam Tertzakian" w:date="2018-09-12T14:37:00Z">
            <w:r>
              <w:rPr>
                <w:noProof/>
                <w:webHidden/>
              </w:rPr>
              <w:fldChar w:fldCharType="end"/>
            </w:r>
            <w:r w:rsidRPr="007D406B">
              <w:rPr>
                <w:rStyle w:val="Hyperlink"/>
                <w:noProof/>
              </w:rPr>
              <w:fldChar w:fldCharType="end"/>
            </w:r>
          </w:ins>
        </w:p>
        <w:p w14:paraId="760A34E2" w14:textId="6DBDBC29" w:rsidR="00637009" w:rsidRDefault="00637009">
          <w:pPr>
            <w:pStyle w:val="TOC3"/>
            <w:tabs>
              <w:tab w:val="left" w:pos="1320"/>
              <w:tab w:val="right" w:leader="dot" w:pos="9350"/>
            </w:tabs>
            <w:rPr>
              <w:ins w:id="348" w:author="Sam Tertzakian" w:date="2018-09-12T14:37:00Z"/>
              <w:rFonts w:cstheme="minorBidi"/>
              <w:noProof/>
            </w:rPr>
          </w:pPr>
          <w:ins w:id="3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"_Toc524527892"</w:instrText>
            </w:r>
            <w:r w:rsidRPr="007D406B">
              <w:rPr>
                <w:rStyle w:val="Hyperlink"/>
                <w:noProof/>
              </w:rPr>
              <w:instrText xml:space="preserve"> </w:instrText>
            </w:r>
            <w:r w:rsidRPr="007D406B">
              <w:rPr>
                <w:rStyle w:val="Hyperlink"/>
                <w:noProof/>
              </w:rPr>
              <w:fldChar w:fldCharType="separate"/>
            </w:r>
            <w:r w:rsidRPr="007D406B">
              <w:rPr>
                <w:rStyle w:val="Hyperlink"/>
                <w:noProof/>
              </w:rPr>
              <w:t>5.3.8</w:t>
            </w:r>
            <w:r>
              <w:rPr>
                <w:rFonts w:cstheme="minorBidi"/>
                <w:noProof/>
              </w:rPr>
              <w:tab/>
            </w:r>
            <w:r w:rsidRPr="007D406B">
              <w:rPr>
                <w:rStyle w:val="Hyperlink"/>
                <w:noProof/>
              </w:rPr>
              <w:t>DMF_ModulesCreate</w:t>
            </w:r>
            <w:r>
              <w:rPr>
                <w:noProof/>
                <w:webHidden/>
              </w:rPr>
              <w:tab/>
            </w:r>
            <w:r>
              <w:rPr>
                <w:noProof/>
                <w:webHidden/>
              </w:rPr>
              <w:fldChar w:fldCharType="begin"/>
            </w:r>
            <w:r>
              <w:rPr>
                <w:noProof/>
                <w:webHidden/>
              </w:rPr>
              <w:instrText xml:space="preserve"> PAGEREF _Toc524527892 \h </w:instrText>
            </w:r>
          </w:ins>
          <w:r>
            <w:rPr>
              <w:noProof/>
              <w:webHidden/>
            </w:rPr>
          </w:r>
          <w:r>
            <w:rPr>
              <w:noProof/>
              <w:webHidden/>
            </w:rPr>
            <w:fldChar w:fldCharType="separate"/>
          </w:r>
          <w:ins w:id="350" w:author="Sam Tertzakian" w:date="2018-09-12T15:58:00Z">
            <w:r w:rsidR="00AC6798">
              <w:rPr>
                <w:noProof/>
                <w:webHidden/>
              </w:rPr>
              <w:t>86</w:t>
            </w:r>
          </w:ins>
          <w:ins w:id="351" w:author="Sam Tertzakian" w:date="2018-09-12T14:37:00Z">
            <w:r>
              <w:rPr>
                <w:noProof/>
                <w:webHidden/>
              </w:rPr>
              <w:fldChar w:fldCharType="end"/>
            </w:r>
            <w:r w:rsidRPr="007D406B">
              <w:rPr>
                <w:rStyle w:val="Hyperlink"/>
                <w:noProof/>
              </w:rPr>
              <w:fldChar w:fldCharType="end"/>
            </w:r>
          </w:ins>
        </w:p>
        <w:p w14:paraId="009BC35B" w14:textId="3EAFCEFE" w:rsidR="00637009" w:rsidRDefault="00637009">
          <w:pPr>
            <w:pStyle w:val="TOC2"/>
            <w:tabs>
              <w:tab w:val="left" w:pos="880"/>
              <w:tab w:val="right" w:leader="dot" w:pos="9350"/>
            </w:tabs>
            <w:rPr>
              <w:ins w:id="352" w:author="Sam Tertzakian" w:date="2018-09-12T14:37:00Z"/>
              <w:rFonts w:cstheme="minorBidi"/>
              <w:noProof/>
            </w:rPr>
          </w:pPr>
          <w:ins w:id="3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"_Toc524527893"</w:instrText>
            </w:r>
            <w:r w:rsidRPr="007D406B">
              <w:rPr>
                <w:rStyle w:val="Hyperlink"/>
                <w:noProof/>
              </w:rPr>
              <w:instrText xml:space="preserve"> </w:instrText>
            </w:r>
            <w:r w:rsidRPr="007D406B">
              <w:rPr>
                <w:rStyle w:val="Hyperlink"/>
                <w:noProof/>
              </w:rPr>
              <w:fldChar w:fldCharType="separate"/>
            </w:r>
            <w:r w:rsidRPr="007D406B">
              <w:rPr>
                <w:rStyle w:val="Hyperlink"/>
                <w:noProof/>
              </w:rPr>
              <w:t>5.4</w:t>
            </w:r>
            <w:r>
              <w:rPr>
                <w:rFonts w:cstheme="minorBidi"/>
                <w:noProof/>
              </w:rPr>
              <w:tab/>
            </w:r>
            <w:r w:rsidRPr="007D406B">
              <w:rPr>
                <w:rStyle w:val="Hyperlink"/>
                <w:noProof/>
              </w:rPr>
              <w:t>Client Driver DMF Callbacks</w:t>
            </w:r>
            <w:r>
              <w:rPr>
                <w:noProof/>
                <w:webHidden/>
              </w:rPr>
              <w:tab/>
            </w:r>
            <w:r>
              <w:rPr>
                <w:noProof/>
                <w:webHidden/>
              </w:rPr>
              <w:fldChar w:fldCharType="begin"/>
            </w:r>
            <w:r>
              <w:rPr>
                <w:noProof/>
                <w:webHidden/>
              </w:rPr>
              <w:instrText xml:space="preserve"> PAGEREF _Toc524527893 \h </w:instrText>
            </w:r>
          </w:ins>
          <w:r>
            <w:rPr>
              <w:noProof/>
              <w:webHidden/>
            </w:rPr>
          </w:r>
          <w:r>
            <w:rPr>
              <w:noProof/>
              <w:webHidden/>
            </w:rPr>
            <w:fldChar w:fldCharType="separate"/>
          </w:r>
          <w:ins w:id="354" w:author="Sam Tertzakian" w:date="2018-09-12T15:58:00Z">
            <w:r w:rsidR="00AC6798">
              <w:rPr>
                <w:noProof/>
                <w:webHidden/>
              </w:rPr>
              <w:t>87</w:t>
            </w:r>
          </w:ins>
          <w:ins w:id="355" w:author="Sam Tertzakian" w:date="2018-09-12T14:37:00Z">
            <w:r>
              <w:rPr>
                <w:noProof/>
                <w:webHidden/>
              </w:rPr>
              <w:fldChar w:fldCharType="end"/>
            </w:r>
            <w:r w:rsidRPr="007D406B">
              <w:rPr>
                <w:rStyle w:val="Hyperlink"/>
                <w:noProof/>
              </w:rPr>
              <w:fldChar w:fldCharType="end"/>
            </w:r>
          </w:ins>
        </w:p>
        <w:p w14:paraId="72A23A45" w14:textId="238222BE" w:rsidR="00637009" w:rsidRDefault="00637009">
          <w:pPr>
            <w:pStyle w:val="TOC3"/>
            <w:tabs>
              <w:tab w:val="left" w:pos="1320"/>
              <w:tab w:val="right" w:leader="dot" w:pos="9350"/>
            </w:tabs>
            <w:rPr>
              <w:ins w:id="356" w:author="Sam Tertzakian" w:date="2018-09-12T14:37:00Z"/>
              <w:rFonts w:cstheme="minorBidi"/>
              <w:noProof/>
            </w:rPr>
          </w:pPr>
          <w:ins w:id="3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"_Toc524527894"</w:instrText>
            </w:r>
            <w:r w:rsidRPr="007D406B">
              <w:rPr>
                <w:rStyle w:val="Hyperlink"/>
                <w:noProof/>
              </w:rPr>
              <w:instrText xml:space="preserve"> </w:instrText>
            </w:r>
            <w:r w:rsidRPr="007D406B">
              <w:rPr>
                <w:rStyle w:val="Hyperlink"/>
                <w:noProof/>
              </w:rPr>
              <w:fldChar w:fldCharType="separate"/>
            </w:r>
            <w:r w:rsidRPr="007D406B">
              <w:rPr>
                <w:rStyle w:val="Hyperlink"/>
                <w:noProof/>
              </w:rPr>
              <w:t>5.4.1</w:t>
            </w:r>
            <w:r>
              <w:rPr>
                <w:rFonts w:cstheme="minorBidi"/>
                <w:noProof/>
              </w:rPr>
              <w:tab/>
            </w:r>
            <w:r w:rsidRPr="007D406B">
              <w:rPr>
                <w:rStyle w:val="Hyperlink"/>
                <w:noProof/>
              </w:rPr>
              <w:t>EVT_DMF_DEVICE_MODULES_ADD</w:t>
            </w:r>
            <w:r>
              <w:rPr>
                <w:noProof/>
                <w:webHidden/>
              </w:rPr>
              <w:tab/>
            </w:r>
            <w:r>
              <w:rPr>
                <w:noProof/>
                <w:webHidden/>
              </w:rPr>
              <w:fldChar w:fldCharType="begin"/>
            </w:r>
            <w:r>
              <w:rPr>
                <w:noProof/>
                <w:webHidden/>
              </w:rPr>
              <w:instrText xml:space="preserve"> PAGEREF _Toc524527894 \h </w:instrText>
            </w:r>
          </w:ins>
          <w:r>
            <w:rPr>
              <w:noProof/>
              <w:webHidden/>
            </w:rPr>
          </w:r>
          <w:r>
            <w:rPr>
              <w:noProof/>
              <w:webHidden/>
            </w:rPr>
            <w:fldChar w:fldCharType="separate"/>
          </w:r>
          <w:ins w:id="358" w:author="Sam Tertzakian" w:date="2018-09-12T15:58:00Z">
            <w:r w:rsidR="00AC6798">
              <w:rPr>
                <w:noProof/>
                <w:webHidden/>
              </w:rPr>
              <w:t>87</w:t>
            </w:r>
          </w:ins>
          <w:ins w:id="359" w:author="Sam Tertzakian" w:date="2018-09-12T14:37:00Z">
            <w:r>
              <w:rPr>
                <w:noProof/>
                <w:webHidden/>
              </w:rPr>
              <w:fldChar w:fldCharType="end"/>
            </w:r>
            <w:r w:rsidRPr="007D406B">
              <w:rPr>
                <w:rStyle w:val="Hyperlink"/>
                <w:noProof/>
              </w:rPr>
              <w:fldChar w:fldCharType="end"/>
            </w:r>
          </w:ins>
        </w:p>
        <w:p w14:paraId="54A25C75" w14:textId="2E3F38CD" w:rsidR="00637009" w:rsidRDefault="00637009">
          <w:pPr>
            <w:pStyle w:val="TOC2"/>
            <w:tabs>
              <w:tab w:val="left" w:pos="880"/>
              <w:tab w:val="right" w:leader="dot" w:pos="9350"/>
            </w:tabs>
            <w:rPr>
              <w:ins w:id="360" w:author="Sam Tertzakian" w:date="2018-09-12T14:37:00Z"/>
              <w:rFonts w:cstheme="minorBidi"/>
              <w:noProof/>
            </w:rPr>
          </w:pPr>
          <w:ins w:id="3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"_Toc524527895"</w:instrText>
            </w:r>
            <w:r w:rsidRPr="007D406B">
              <w:rPr>
                <w:rStyle w:val="Hyperlink"/>
                <w:noProof/>
              </w:rPr>
              <w:instrText xml:space="preserve"> </w:instrText>
            </w:r>
            <w:r w:rsidRPr="007D406B">
              <w:rPr>
                <w:rStyle w:val="Hyperlink"/>
                <w:noProof/>
              </w:rPr>
              <w:fldChar w:fldCharType="separate"/>
            </w:r>
            <w:r w:rsidRPr="007D406B">
              <w:rPr>
                <w:rStyle w:val="Hyperlink"/>
                <w:noProof/>
              </w:rPr>
              <w:t>5.5</w:t>
            </w:r>
            <w:r>
              <w:rPr>
                <w:rFonts w:cstheme="minorBidi"/>
                <w:noProof/>
              </w:rPr>
              <w:tab/>
            </w:r>
            <w:r w:rsidRPr="007D406B">
              <w:rPr>
                <w:rStyle w:val="Hyperlink"/>
                <w:noProof/>
              </w:rPr>
              <w:t>Client Driver Module Add API</w:t>
            </w:r>
            <w:r>
              <w:rPr>
                <w:noProof/>
                <w:webHidden/>
              </w:rPr>
              <w:tab/>
            </w:r>
            <w:r>
              <w:rPr>
                <w:noProof/>
                <w:webHidden/>
              </w:rPr>
              <w:fldChar w:fldCharType="begin"/>
            </w:r>
            <w:r>
              <w:rPr>
                <w:noProof/>
                <w:webHidden/>
              </w:rPr>
              <w:instrText xml:space="preserve"> PAGEREF _Toc524527895 \h </w:instrText>
            </w:r>
          </w:ins>
          <w:r>
            <w:rPr>
              <w:noProof/>
              <w:webHidden/>
            </w:rPr>
          </w:r>
          <w:r>
            <w:rPr>
              <w:noProof/>
              <w:webHidden/>
            </w:rPr>
            <w:fldChar w:fldCharType="separate"/>
          </w:r>
          <w:ins w:id="362" w:author="Sam Tertzakian" w:date="2018-09-12T15:58:00Z">
            <w:r w:rsidR="00AC6798">
              <w:rPr>
                <w:noProof/>
                <w:webHidden/>
              </w:rPr>
              <w:t>88</w:t>
            </w:r>
          </w:ins>
          <w:ins w:id="363" w:author="Sam Tertzakian" w:date="2018-09-12T14:37:00Z">
            <w:r>
              <w:rPr>
                <w:noProof/>
                <w:webHidden/>
              </w:rPr>
              <w:fldChar w:fldCharType="end"/>
            </w:r>
            <w:r w:rsidRPr="007D406B">
              <w:rPr>
                <w:rStyle w:val="Hyperlink"/>
                <w:noProof/>
              </w:rPr>
              <w:fldChar w:fldCharType="end"/>
            </w:r>
          </w:ins>
        </w:p>
        <w:p w14:paraId="73C1CF64" w14:textId="616D87BE" w:rsidR="00637009" w:rsidRDefault="00637009">
          <w:pPr>
            <w:pStyle w:val="TOC3"/>
            <w:tabs>
              <w:tab w:val="left" w:pos="1320"/>
              <w:tab w:val="right" w:leader="dot" w:pos="9350"/>
            </w:tabs>
            <w:rPr>
              <w:ins w:id="364" w:author="Sam Tertzakian" w:date="2018-09-12T14:37:00Z"/>
              <w:rFonts w:cstheme="minorBidi"/>
              <w:noProof/>
            </w:rPr>
          </w:pPr>
          <w:ins w:id="3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"_Toc524527896"</w:instrText>
            </w:r>
            <w:r w:rsidRPr="007D406B">
              <w:rPr>
                <w:rStyle w:val="Hyperlink"/>
                <w:noProof/>
              </w:rPr>
              <w:instrText xml:space="preserve"> </w:instrText>
            </w:r>
            <w:r w:rsidRPr="007D406B">
              <w:rPr>
                <w:rStyle w:val="Hyperlink"/>
                <w:noProof/>
              </w:rPr>
              <w:fldChar w:fldCharType="separate"/>
            </w:r>
            <w:r w:rsidRPr="007D406B">
              <w:rPr>
                <w:rStyle w:val="Hyperlink"/>
                <w:noProof/>
              </w:rPr>
              <w:t>5.5.1</w:t>
            </w:r>
            <w:r>
              <w:rPr>
                <w:rFonts w:cstheme="minorBidi"/>
                <w:noProof/>
              </w:rPr>
              <w:tab/>
            </w:r>
            <w:r w:rsidRPr="007D406B">
              <w:rPr>
                <w:rStyle w:val="Hyperlink"/>
                <w:noProof/>
              </w:rPr>
              <w:t>DMF_DmfModuleAdd</w:t>
            </w:r>
            <w:r>
              <w:rPr>
                <w:noProof/>
                <w:webHidden/>
              </w:rPr>
              <w:tab/>
            </w:r>
            <w:r>
              <w:rPr>
                <w:noProof/>
                <w:webHidden/>
              </w:rPr>
              <w:fldChar w:fldCharType="begin"/>
            </w:r>
            <w:r>
              <w:rPr>
                <w:noProof/>
                <w:webHidden/>
              </w:rPr>
              <w:instrText xml:space="preserve"> PAGEREF _Toc524527896 \h </w:instrText>
            </w:r>
          </w:ins>
          <w:r>
            <w:rPr>
              <w:noProof/>
              <w:webHidden/>
            </w:rPr>
          </w:r>
          <w:r>
            <w:rPr>
              <w:noProof/>
              <w:webHidden/>
            </w:rPr>
            <w:fldChar w:fldCharType="separate"/>
          </w:r>
          <w:ins w:id="366" w:author="Sam Tertzakian" w:date="2018-09-12T15:58:00Z">
            <w:r w:rsidR="00AC6798">
              <w:rPr>
                <w:noProof/>
                <w:webHidden/>
              </w:rPr>
              <w:t>88</w:t>
            </w:r>
          </w:ins>
          <w:ins w:id="367" w:author="Sam Tertzakian" w:date="2018-09-12T14:37:00Z">
            <w:r>
              <w:rPr>
                <w:noProof/>
                <w:webHidden/>
              </w:rPr>
              <w:fldChar w:fldCharType="end"/>
            </w:r>
            <w:r w:rsidRPr="007D406B">
              <w:rPr>
                <w:rStyle w:val="Hyperlink"/>
                <w:noProof/>
              </w:rPr>
              <w:fldChar w:fldCharType="end"/>
            </w:r>
          </w:ins>
        </w:p>
        <w:p w14:paraId="6D3E15D4" w14:textId="3B7195AD" w:rsidR="00637009" w:rsidRDefault="00637009">
          <w:pPr>
            <w:pStyle w:val="TOC1"/>
            <w:tabs>
              <w:tab w:val="left" w:pos="440"/>
              <w:tab w:val="right" w:leader="dot" w:pos="9350"/>
            </w:tabs>
            <w:rPr>
              <w:ins w:id="368" w:author="Sam Tertzakian" w:date="2018-09-12T14:37:00Z"/>
              <w:rFonts w:cstheme="minorBidi"/>
              <w:noProof/>
            </w:rPr>
          </w:pPr>
          <w:ins w:id="3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"_Toc524527897"</w:instrText>
            </w:r>
            <w:r w:rsidRPr="007D406B">
              <w:rPr>
                <w:rStyle w:val="Hyperlink"/>
                <w:noProof/>
              </w:rPr>
              <w:instrText xml:space="preserve"> </w:instrText>
            </w:r>
            <w:r w:rsidRPr="007D406B">
              <w:rPr>
                <w:rStyle w:val="Hyperlink"/>
                <w:noProof/>
              </w:rPr>
              <w:fldChar w:fldCharType="separate"/>
            </w:r>
            <w:r w:rsidRPr="007D406B">
              <w:rPr>
                <w:rStyle w:val="Hyperlink"/>
                <w:noProof/>
              </w:rPr>
              <w:t>6</w:t>
            </w:r>
            <w:r>
              <w:rPr>
                <w:rFonts w:cstheme="minorBidi"/>
                <w:noProof/>
              </w:rPr>
              <w:tab/>
            </w:r>
            <w:r w:rsidRPr="007D406B">
              <w:rPr>
                <w:rStyle w:val="Hyperlink"/>
                <w:noProof/>
              </w:rPr>
              <w:t>DMF Client API Reference</w:t>
            </w:r>
            <w:r>
              <w:rPr>
                <w:noProof/>
                <w:webHidden/>
              </w:rPr>
              <w:tab/>
            </w:r>
            <w:r>
              <w:rPr>
                <w:noProof/>
                <w:webHidden/>
              </w:rPr>
              <w:fldChar w:fldCharType="begin"/>
            </w:r>
            <w:r>
              <w:rPr>
                <w:noProof/>
                <w:webHidden/>
              </w:rPr>
              <w:instrText xml:space="preserve"> PAGEREF _Toc524527897 \h </w:instrText>
            </w:r>
          </w:ins>
          <w:r>
            <w:rPr>
              <w:noProof/>
              <w:webHidden/>
            </w:rPr>
          </w:r>
          <w:r>
            <w:rPr>
              <w:noProof/>
              <w:webHidden/>
            </w:rPr>
            <w:fldChar w:fldCharType="separate"/>
          </w:r>
          <w:ins w:id="370" w:author="Sam Tertzakian" w:date="2018-09-12T15:58:00Z">
            <w:r w:rsidR="00AC6798">
              <w:rPr>
                <w:noProof/>
                <w:webHidden/>
              </w:rPr>
              <w:t>89</w:t>
            </w:r>
          </w:ins>
          <w:ins w:id="371" w:author="Sam Tertzakian" w:date="2018-09-12T14:37:00Z">
            <w:r>
              <w:rPr>
                <w:noProof/>
                <w:webHidden/>
              </w:rPr>
              <w:fldChar w:fldCharType="end"/>
            </w:r>
            <w:r w:rsidRPr="007D406B">
              <w:rPr>
                <w:rStyle w:val="Hyperlink"/>
                <w:noProof/>
              </w:rPr>
              <w:fldChar w:fldCharType="end"/>
            </w:r>
          </w:ins>
        </w:p>
        <w:p w14:paraId="01D85271" w14:textId="1A710B57" w:rsidR="00637009" w:rsidRDefault="00637009">
          <w:pPr>
            <w:pStyle w:val="TOC2"/>
            <w:tabs>
              <w:tab w:val="left" w:pos="880"/>
              <w:tab w:val="right" w:leader="dot" w:pos="9350"/>
            </w:tabs>
            <w:rPr>
              <w:ins w:id="372" w:author="Sam Tertzakian" w:date="2018-09-12T14:37:00Z"/>
              <w:rFonts w:cstheme="minorBidi"/>
              <w:noProof/>
            </w:rPr>
          </w:pPr>
          <w:ins w:id="3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"_Toc524527898"</w:instrText>
            </w:r>
            <w:r w:rsidRPr="007D406B">
              <w:rPr>
                <w:rStyle w:val="Hyperlink"/>
                <w:noProof/>
              </w:rPr>
              <w:instrText xml:space="preserve"> </w:instrText>
            </w:r>
            <w:r w:rsidRPr="007D406B">
              <w:rPr>
                <w:rStyle w:val="Hyperlink"/>
                <w:noProof/>
              </w:rPr>
              <w:fldChar w:fldCharType="separate"/>
            </w:r>
            <w:r w:rsidRPr="007D406B">
              <w:rPr>
                <w:rStyle w:val="Hyperlink"/>
                <w:noProof/>
              </w:rPr>
              <w:t>6.1</w:t>
            </w:r>
            <w:r>
              <w:rPr>
                <w:rFonts w:cstheme="minorBidi"/>
                <w:noProof/>
              </w:rPr>
              <w:tab/>
            </w:r>
            <w:r w:rsidRPr="007D406B">
              <w:rPr>
                <w:rStyle w:val="Hyperlink"/>
                <w:noProof/>
              </w:rPr>
              <w:t>DMF Client Structures</w:t>
            </w:r>
            <w:r>
              <w:rPr>
                <w:noProof/>
                <w:webHidden/>
              </w:rPr>
              <w:tab/>
            </w:r>
            <w:r>
              <w:rPr>
                <w:noProof/>
                <w:webHidden/>
              </w:rPr>
              <w:fldChar w:fldCharType="begin"/>
            </w:r>
            <w:r>
              <w:rPr>
                <w:noProof/>
                <w:webHidden/>
              </w:rPr>
              <w:instrText xml:space="preserve"> PAGEREF _Toc524527898 \h </w:instrText>
            </w:r>
          </w:ins>
          <w:r>
            <w:rPr>
              <w:noProof/>
              <w:webHidden/>
            </w:rPr>
          </w:r>
          <w:r>
            <w:rPr>
              <w:noProof/>
              <w:webHidden/>
            </w:rPr>
            <w:fldChar w:fldCharType="separate"/>
          </w:r>
          <w:ins w:id="374" w:author="Sam Tertzakian" w:date="2018-09-12T15:58:00Z">
            <w:r w:rsidR="00AC6798">
              <w:rPr>
                <w:noProof/>
                <w:webHidden/>
              </w:rPr>
              <w:t>90</w:t>
            </w:r>
          </w:ins>
          <w:ins w:id="375" w:author="Sam Tertzakian" w:date="2018-09-12T14:37:00Z">
            <w:r>
              <w:rPr>
                <w:noProof/>
                <w:webHidden/>
              </w:rPr>
              <w:fldChar w:fldCharType="end"/>
            </w:r>
            <w:r w:rsidRPr="007D406B">
              <w:rPr>
                <w:rStyle w:val="Hyperlink"/>
                <w:noProof/>
              </w:rPr>
              <w:fldChar w:fldCharType="end"/>
            </w:r>
          </w:ins>
        </w:p>
        <w:p w14:paraId="62DF663B" w14:textId="06D567CE" w:rsidR="00637009" w:rsidRDefault="00637009">
          <w:pPr>
            <w:pStyle w:val="TOC3"/>
            <w:tabs>
              <w:tab w:val="left" w:pos="1320"/>
              <w:tab w:val="right" w:leader="dot" w:pos="9350"/>
            </w:tabs>
            <w:rPr>
              <w:ins w:id="376" w:author="Sam Tertzakian" w:date="2018-09-12T14:37:00Z"/>
              <w:rFonts w:cstheme="minorBidi"/>
              <w:noProof/>
            </w:rPr>
          </w:pPr>
          <w:ins w:id="3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"_Toc524527899"</w:instrText>
            </w:r>
            <w:r w:rsidRPr="007D406B">
              <w:rPr>
                <w:rStyle w:val="Hyperlink"/>
                <w:noProof/>
              </w:rPr>
              <w:instrText xml:space="preserve"> </w:instrText>
            </w:r>
            <w:r w:rsidRPr="007D406B">
              <w:rPr>
                <w:rStyle w:val="Hyperlink"/>
                <w:noProof/>
              </w:rPr>
              <w:fldChar w:fldCharType="separate"/>
            </w:r>
            <w:r w:rsidRPr="007D406B">
              <w:rPr>
                <w:rStyle w:val="Hyperlink"/>
                <w:noProof/>
              </w:rPr>
              <w:t>6.1.1</w:t>
            </w:r>
            <w:r>
              <w:rPr>
                <w:rFonts w:cstheme="minorBidi"/>
                <w:noProof/>
              </w:rPr>
              <w:tab/>
            </w:r>
            <w:r w:rsidRPr="007D406B">
              <w:rPr>
                <w:rStyle w:val="Hyperlink"/>
                <w:noProof/>
              </w:rPr>
              <w:t>DMF_CONFIG_[ModuleName]</w:t>
            </w:r>
            <w:r>
              <w:rPr>
                <w:noProof/>
                <w:webHidden/>
              </w:rPr>
              <w:tab/>
            </w:r>
            <w:r>
              <w:rPr>
                <w:noProof/>
                <w:webHidden/>
              </w:rPr>
              <w:fldChar w:fldCharType="begin"/>
            </w:r>
            <w:r>
              <w:rPr>
                <w:noProof/>
                <w:webHidden/>
              </w:rPr>
              <w:instrText xml:space="preserve"> PAGEREF _Toc524527899 \h </w:instrText>
            </w:r>
          </w:ins>
          <w:r>
            <w:rPr>
              <w:noProof/>
              <w:webHidden/>
            </w:rPr>
          </w:r>
          <w:r>
            <w:rPr>
              <w:noProof/>
              <w:webHidden/>
            </w:rPr>
            <w:fldChar w:fldCharType="separate"/>
          </w:r>
          <w:ins w:id="378" w:author="Sam Tertzakian" w:date="2018-09-12T15:58:00Z">
            <w:r w:rsidR="00AC6798">
              <w:rPr>
                <w:noProof/>
                <w:webHidden/>
              </w:rPr>
              <w:t>90</w:t>
            </w:r>
          </w:ins>
          <w:ins w:id="379" w:author="Sam Tertzakian" w:date="2018-09-12T14:37:00Z">
            <w:r>
              <w:rPr>
                <w:noProof/>
                <w:webHidden/>
              </w:rPr>
              <w:fldChar w:fldCharType="end"/>
            </w:r>
            <w:r w:rsidRPr="007D406B">
              <w:rPr>
                <w:rStyle w:val="Hyperlink"/>
                <w:noProof/>
              </w:rPr>
              <w:fldChar w:fldCharType="end"/>
            </w:r>
          </w:ins>
        </w:p>
        <w:p w14:paraId="2F61D395" w14:textId="34267642" w:rsidR="00637009" w:rsidRDefault="00637009">
          <w:pPr>
            <w:pStyle w:val="TOC3"/>
            <w:tabs>
              <w:tab w:val="left" w:pos="1320"/>
              <w:tab w:val="right" w:leader="dot" w:pos="9350"/>
            </w:tabs>
            <w:rPr>
              <w:ins w:id="380" w:author="Sam Tertzakian" w:date="2018-09-12T14:37:00Z"/>
              <w:rFonts w:cstheme="minorBidi"/>
              <w:noProof/>
            </w:rPr>
          </w:pPr>
          <w:ins w:id="3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"_Toc524527900"</w:instrText>
            </w:r>
            <w:r w:rsidRPr="007D406B">
              <w:rPr>
                <w:rStyle w:val="Hyperlink"/>
                <w:noProof/>
              </w:rPr>
              <w:instrText xml:space="preserve"> </w:instrText>
            </w:r>
            <w:r w:rsidRPr="007D406B">
              <w:rPr>
                <w:rStyle w:val="Hyperlink"/>
                <w:noProof/>
              </w:rPr>
              <w:fldChar w:fldCharType="separate"/>
            </w:r>
            <w:r w:rsidRPr="007D406B">
              <w:rPr>
                <w:rStyle w:val="Hyperlink"/>
                <w:noProof/>
              </w:rPr>
              <w:t>6.1.2</w:t>
            </w:r>
            <w:r>
              <w:rPr>
                <w:rFonts w:cstheme="minorBidi"/>
                <w:noProof/>
              </w:rPr>
              <w:tab/>
            </w:r>
            <w:r w:rsidRPr="007D406B">
              <w:rPr>
                <w:rStyle w:val="Hyperlink"/>
                <w:noProof/>
              </w:rPr>
              <w:t>DMF_MODULE_ATTRIBUTES</w:t>
            </w:r>
            <w:r>
              <w:rPr>
                <w:noProof/>
                <w:webHidden/>
              </w:rPr>
              <w:tab/>
            </w:r>
            <w:r>
              <w:rPr>
                <w:noProof/>
                <w:webHidden/>
              </w:rPr>
              <w:fldChar w:fldCharType="begin"/>
            </w:r>
            <w:r>
              <w:rPr>
                <w:noProof/>
                <w:webHidden/>
              </w:rPr>
              <w:instrText xml:space="preserve"> PAGEREF _Toc524527900 \h </w:instrText>
            </w:r>
          </w:ins>
          <w:r>
            <w:rPr>
              <w:noProof/>
              <w:webHidden/>
            </w:rPr>
          </w:r>
          <w:r>
            <w:rPr>
              <w:noProof/>
              <w:webHidden/>
            </w:rPr>
            <w:fldChar w:fldCharType="separate"/>
          </w:r>
          <w:ins w:id="382" w:author="Sam Tertzakian" w:date="2018-09-12T15:58:00Z">
            <w:r w:rsidR="00AC6798">
              <w:rPr>
                <w:noProof/>
                <w:webHidden/>
              </w:rPr>
              <w:t>90</w:t>
            </w:r>
          </w:ins>
          <w:ins w:id="383" w:author="Sam Tertzakian" w:date="2018-09-12T14:37:00Z">
            <w:r>
              <w:rPr>
                <w:noProof/>
                <w:webHidden/>
              </w:rPr>
              <w:fldChar w:fldCharType="end"/>
            </w:r>
            <w:r w:rsidRPr="007D406B">
              <w:rPr>
                <w:rStyle w:val="Hyperlink"/>
                <w:noProof/>
              </w:rPr>
              <w:fldChar w:fldCharType="end"/>
            </w:r>
          </w:ins>
        </w:p>
        <w:p w14:paraId="56FEC60E" w14:textId="388B6FD1" w:rsidR="00637009" w:rsidRDefault="00637009">
          <w:pPr>
            <w:pStyle w:val="TOC3"/>
            <w:tabs>
              <w:tab w:val="left" w:pos="1320"/>
              <w:tab w:val="right" w:leader="dot" w:pos="9350"/>
            </w:tabs>
            <w:rPr>
              <w:ins w:id="384" w:author="Sam Tertzakian" w:date="2018-09-12T14:37:00Z"/>
              <w:rFonts w:cstheme="minorBidi"/>
              <w:noProof/>
            </w:rPr>
          </w:pPr>
          <w:ins w:id="3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"_Toc524527901"</w:instrText>
            </w:r>
            <w:r w:rsidRPr="007D406B">
              <w:rPr>
                <w:rStyle w:val="Hyperlink"/>
                <w:noProof/>
              </w:rPr>
              <w:instrText xml:space="preserve"> </w:instrText>
            </w:r>
            <w:r w:rsidRPr="007D406B">
              <w:rPr>
                <w:rStyle w:val="Hyperlink"/>
                <w:noProof/>
              </w:rPr>
              <w:fldChar w:fldCharType="separate"/>
            </w:r>
            <w:r w:rsidRPr="007D406B">
              <w:rPr>
                <w:rStyle w:val="Hyperlink"/>
                <w:noProof/>
              </w:rPr>
              <w:t>6.1.3</w:t>
            </w:r>
            <w:r>
              <w:rPr>
                <w:rFonts w:cstheme="minorBidi"/>
                <w:noProof/>
              </w:rPr>
              <w:tab/>
            </w:r>
            <w:r w:rsidRPr="007D406B">
              <w:rPr>
                <w:rStyle w:val="Hyperlink"/>
                <w:noProof/>
              </w:rPr>
              <w:t>DMF_MODULE_EVENT_CALLBACKS</w:t>
            </w:r>
            <w:r>
              <w:rPr>
                <w:noProof/>
                <w:webHidden/>
              </w:rPr>
              <w:tab/>
            </w:r>
            <w:r>
              <w:rPr>
                <w:noProof/>
                <w:webHidden/>
              </w:rPr>
              <w:fldChar w:fldCharType="begin"/>
            </w:r>
            <w:r>
              <w:rPr>
                <w:noProof/>
                <w:webHidden/>
              </w:rPr>
              <w:instrText xml:space="preserve"> PAGEREF _Toc524527901 \h </w:instrText>
            </w:r>
          </w:ins>
          <w:r>
            <w:rPr>
              <w:noProof/>
              <w:webHidden/>
            </w:rPr>
          </w:r>
          <w:r>
            <w:rPr>
              <w:noProof/>
              <w:webHidden/>
            </w:rPr>
            <w:fldChar w:fldCharType="separate"/>
          </w:r>
          <w:ins w:id="386" w:author="Sam Tertzakian" w:date="2018-09-12T15:58:00Z">
            <w:r w:rsidR="00AC6798">
              <w:rPr>
                <w:noProof/>
                <w:webHidden/>
              </w:rPr>
              <w:t>91</w:t>
            </w:r>
          </w:ins>
          <w:ins w:id="387" w:author="Sam Tertzakian" w:date="2018-09-12T14:37:00Z">
            <w:r>
              <w:rPr>
                <w:noProof/>
                <w:webHidden/>
              </w:rPr>
              <w:fldChar w:fldCharType="end"/>
            </w:r>
            <w:r w:rsidRPr="007D406B">
              <w:rPr>
                <w:rStyle w:val="Hyperlink"/>
                <w:noProof/>
              </w:rPr>
              <w:fldChar w:fldCharType="end"/>
            </w:r>
          </w:ins>
        </w:p>
        <w:p w14:paraId="0700F981" w14:textId="051BE5EE" w:rsidR="00637009" w:rsidRDefault="00637009">
          <w:pPr>
            <w:pStyle w:val="TOC2"/>
            <w:tabs>
              <w:tab w:val="left" w:pos="880"/>
              <w:tab w:val="right" w:leader="dot" w:pos="9350"/>
            </w:tabs>
            <w:rPr>
              <w:ins w:id="388" w:author="Sam Tertzakian" w:date="2018-09-12T14:37:00Z"/>
              <w:rFonts w:cstheme="minorBidi"/>
              <w:noProof/>
            </w:rPr>
          </w:pPr>
          <w:ins w:id="3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"_Toc524527902"</w:instrText>
            </w:r>
            <w:r w:rsidRPr="007D406B">
              <w:rPr>
                <w:rStyle w:val="Hyperlink"/>
                <w:noProof/>
              </w:rPr>
              <w:instrText xml:space="preserve"> </w:instrText>
            </w:r>
            <w:r w:rsidRPr="007D406B">
              <w:rPr>
                <w:rStyle w:val="Hyperlink"/>
                <w:noProof/>
              </w:rPr>
              <w:fldChar w:fldCharType="separate"/>
            </w:r>
            <w:r w:rsidRPr="007D406B">
              <w:rPr>
                <w:rStyle w:val="Hyperlink"/>
                <w:noProof/>
              </w:rPr>
              <w:t>6.2</w:t>
            </w:r>
            <w:r>
              <w:rPr>
                <w:rFonts w:cstheme="minorBidi"/>
                <w:noProof/>
              </w:rPr>
              <w:tab/>
            </w:r>
            <w:r w:rsidRPr="007D406B">
              <w:rPr>
                <w:rStyle w:val="Hyperlink"/>
                <w:noProof/>
              </w:rPr>
              <w:t>DMF Client API</w:t>
            </w:r>
            <w:r>
              <w:rPr>
                <w:noProof/>
                <w:webHidden/>
              </w:rPr>
              <w:tab/>
            </w:r>
            <w:r>
              <w:rPr>
                <w:noProof/>
                <w:webHidden/>
              </w:rPr>
              <w:fldChar w:fldCharType="begin"/>
            </w:r>
            <w:r>
              <w:rPr>
                <w:noProof/>
                <w:webHidden/>
              </w:rPr>
              <w:instrText xml:space="preserve"> PAGEREF _Toc524527902 \h </w:instrText>
            </w:r>
          </w:ins>
          <w:r>
            <w:rPr>
              <w:noProof/>
              <w:webHidden/>
            </w:rPr>
          </w:r>
          <w:r>
            <w:rPr>
              <w:noProof/>
              <w:webHidden/>
            </w:rPr>
            <w:fldChar w:fldCharType="separate"/>
          </w:r>
          <w:ins w:id="390" w:author="Sam Tertzakian" w:date="2018-09-12T15:58:00Z">
            <w:r w:rsidR="00AC6798">
              <w:rPr>
                <w:noProof/>
                <w:webHidden/>
              </w:rPr>
              <w:t>92</w:t>
            </w:r>
          </w:ins>
          <w:ins w:id="391" w:author="Sam Tertzakian" w:date="2018-09-12T14:37:00Z">
            <w:r>
              <w:rPr>
                <w:noProof/>
                <w:webHidden/>
              </w:rPr>
              <w:fldChar w:fldCharType="end"/>
            </w:r>
            <w:r w:rsidRPr="007D406B">
              <w:rPr>
                <w:rStyle w:val="Hyperlink"/>
                <w:noProof/>
              </w:rPr>
              <w:fldChar w:fldCharType="end"/>
            </w:r>
          </w:ins>
        </w:p>
        <w:p w14:paraId="4B708B5A" w14:textId="5991C41F" w:rsidR="00637009" w:rsidRDefault="00637009">
          <w:pPr>
            <w:pStyle w:val="TOC3"/>
            <w:tabs>
              <w:tab w:val="left" w:pos="1320"/>
              <w:tab w:val="right" w:leader="dot" w:pos="9350"/>
            </w:tabs>
            <w:rPr>
              <w:ins w:id="392" w:author="Sam Tertzakian" w:date="2018-09-12T14:37:00Z"/>
              <w:rFonts w:cstheme="minorBidi"/>
              <w:noProof/>
            </w:rPr>
          </w:pPr>
          <w:ins w:id="3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"_Toc524527903"</w:instrText>
            </w:r>
            <w:r w:rsidRPr="007D406B">
              <w:rPr>
                <w:rStyle w:val="Hyperlink"/>
                <w:noProof/>
              </w:rPr>
              <w:instrText xml:space="preserve"> </w:instrText>
            </w:r>
            <w:r w:rsidRPr="007D406B">
              <w:rPr>
                <w:rStyle w:val="Hyperlink"/>
                <w:noProof/>
              </w:rPr>
              <w:fldChar w:fldCharType="separate"/>
            </w:r>
            <w:r w:rsidRPr="007D406B">
              <w:rPr>
                <w:rStyle w:val="Hyperlink"/>
                <w:noProof/>
              </w:rPr>
              <w:t>6.2.1</w:t>
            </w:r>
            <w:r>
              <w:rPr>
                <w:rFonts w:cstheme="minorBidi"/>
                <w:noProof/>
              </w:rPr>
              <w:tab/>
            </w:r>
            <w:r w:rsidRPr="007D406B">
              <w:rPr>
                <w:rStyle w:val="Hyperlink"/>
                <w:noProof/>
              </w:rPr>
              <w:t>DMF_CONFIG_[ModuleName]_AND_ATTRIBUTES_INIT</w:t>
            </w:r>
            <w:r>
              <w:rPr>
                <w:noProof/>
                <w:webHidden/>
              </w:rPr>
              <w:tab/>
            </w:r>
            <w:r>
              <w:rPr>
                <w:noProof/>
                <w:webHidden/>
              </w:rPr>
              <w:fldChar w:fldCharType="begin"/>
            </w:r>
            <w:r>
              <w:rPr>
                <w:noProof/>
                <w:webHidden/>
              </w:rPr>
              <w:instrText xml:space="preserve"> PAGEREF _Toc524527903 \h </w:instrText>
            </w:r>
          </w:ins>
          <w:r>
            <w:rPr>
              <w:noProof/>
              <w:webHidden/>
            </w:rPr>
          </w:r>
          <w:r>
            <w:rPr>
              <w:noProof/>
              <w:webHidden/>
            </w:rPr>
            <w:fldChar w:fldCharType="separate"/>
          </w:r>
          <w:ins w:id="394" w:author="Sam Tertzakian" w:date="2018-09-12T15:58:00Z">
            <w:r w:rsidR="00AC6798">
              <w:rPr>
                <w:noProof/>
                <w:webHidden/>
              </w:rPr>
              <w:t>92</w:t>
            </w:r>
          </w:ins>
          <w:ins w:id="395" w:author="Sam Tertzakian" w:date="2018-09-12T14:37:00Z">
            <w:r>
              <w:rPr>
                <w:noProof/>
                <w:webHidden/>
              </w:rPr>
              <w:fldChar w:fldCharType="end"/>
            </w:r>
            <w:r w:rsidRPr="007D406B">
              <w:rPr>
                <w:rStyle w:val="Hyperlink"/>
                <w:noProof/>
              </w:rPr>
              <w:fldChar w:fldCharType="end"/>
            </w:r>
          </w:ins>
        </w:p>
        <w:p w14:paraId="379ECC18" w14:textId="08750950" w:rsidR="00637009" w:rsidRDefault="00637009">
          <w:pPr>
            <w:pStyle w:val="TOC3"/>
            <w:tabs>
              <w:tab w:val="left" w:pos="1320"/>
              <w:tab w:val="right" w:leader="dot" w:pos="9350"/>
            </w:tabs>
            <w:rPr>
              <w:ins w:id="396" w:author="Sam Tertzakian" w:date="2018-09-12T14:37:00Z"/>
              <w:rFonts w:cstheme="minorBidi"/>
              <w:noProof/>
            </w:rPr>
          </w:pPr>
          <w:ins w:id="3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"_Toc524527904"</w:instrText>
            </w:r>
            <w:r w:rsidRPr="007D406B">
              <w:rPr>
                <w:rStyle w:val="Hyperlink"/>
                <w:noProof/>
              </w:rPr>
              <w:instrText xml:space="preserve"> </w:instrText>
            </w:r>
            <w:r w:rsidRPr="007D406B">
              <w:rPr>
                <w:rStyle w:val="Hyperlink"/>
                <w:noProof/>
              </w:rPr>
              <w:fldChar w:fldCharType="separate"/>
            </w:r>
            <w:r w:rsidRPr="007D406B">
              <w:rPr>
                <w:rStyle w:val="Hyperlink"/>
                <w:noProof/>
              </w:rPr>
              <w:t>6.2.2</w:t>
            </w:r>
            <w:r>
              <w:rPr>
                <w:rFonts w:cstheme="minorBidi"/>
                <w:noProof/>
              </w:rPr>
              <w:tab/>
            </w:r>
            <w:r w:rsidRPr="007D406B">
              <w:rPr>
                <w:rStyle w:val="Hyperlink"/>
                <w:noProof/>
              </w:rPr>
              <w:t>DMF_[ModuleName]_AND_ATTRIBUTES_INIT</w:t>
            </w:r>
            <w:r>
              <w:rPr>
                <w:noProof/>
                <w:webHidden/>
              </w:rPr>
              <w:tab/>
            </w:r>
            <w:r>
              <w:rPr>
                <w:noProof/>
                <w:webHidden/>
              </w:rPr>
              <w:fldChar w:fldCharType="begin"/>
            </w:r>
            <w:r>
              <w:rPr>
                <w:noProof/>
                <w:webHidden/>
              </w:rPr>
              <w:instrText xml:space="preserve"> PAGEREF _Toc524527904 \h </w:instrText>
            </w:r>
          </w:ins>
          <w:r>
            <w:rPr>
              <w:noProof/>
              <w:webHidden/>
            </w:rPr>
          </w:r>
          <w:r>
            <w:rPr>
              <w:noProof/>
              <w:webHidden/>
            </w:rPr>
            <w:fldChar w:fldCharType="separate"/>
          </w:r>
          <w:ins w:id="398" w:author="Sam Tertzakian" w:date="2018-09-12T15:58:00Z">
            <w:r w:rsidR="00AC6798">
              <w:rPr>
                <w:noProof/>
                <w:webHidden/>
              </w:rPr>
              <w:t>93</w:t>
            </w:r>
          </w:ins>
          <w:ins w:id="399" w:author="Sam Tertzakian" w:date="2018-09-12T14:37:00Z">
            <w:r>
              <w:rPr>
                <w:noProof/>
                <w:webHidden/>
              </w:rPr>
              <w:fldChar w:fldCharType="end"/>
            </w:r>
            <w:r w:rsidRPr="007D406B">
              <w:rPr>
                <w:rStyle w:val="Hyperlink"/>
                <w:noProof/>
              </w:rPr>
              <w:fldChar w:fldCharType="end"/>
            </w:r>
          </w:ins>
        </w:p>
        <w:p w14:paraId="62088ABC" w14:textId="04C7AA43" w:rsidR="00637009" w:rsidRDefault="00637009">
          <w:pPr>
            <w:pStyle w:val="TOC3"/>
            <w:tabs>
              <w:tab w:val="left" w:pos="1320"/>
              <w:tab w:val="right" w:leader="dot" w:pos="9350"/>
            </w:tabs>
            <w:rPr>
              <w:ins w:id="400" w:author="Sam Tertzakian" w:date="2018-09-12T14:37:00Z"/>
              <w:rFonts w:cstheme="minorBidi"/>
              <w:noProof/>
            </w:rPr>
          </w:pPr>
          <w:ins w:id="4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"_Toc524527905"</w:instrText>
            </w:r>
            <w:r w:rsidRPr="007D406B">
              <w:rPr>
                <w:rStyle w:val="Hyperlink"/>
                <w:noProof/>
              </w:rPr>
              <w:instrText xml:space="preserve"> </w:instrText>
            </w:r>
            <w:r w:rsidRPr="007D406B">
              <w:rPr>
                <w:rStyle w:val="Hyperlink"/>
                <w:noProof/>
              </w:rPr>
              <w:fldChar w:fldCharType="separate"/>
            </w:r>
            <w:r w:rsidRPr="007D406B">
              <w:rPr>
                <w:rStyle w:val="Hyperlink"/>
                <w:noProof/>
              </w:rPr>
              <w:t>6.2.3</w:t>
            </w:r>
            <w:r>
              <w:rPr>
                <w:rFonts w:cstheme="minorBidi"/>
                <w:noProof/>
              </w:rPr>
              <w:tab/>
            </w:r>
            <w:r w:rsidRPr="007D406B">
              <w:rPr>
                <w:rStyle w:val="Hyperlink"/>
                <w:noProof/>
              </w:rPr>
              <w:t>DMF_MODULE_EVENT_CALLBACKS_INIT</w:t>
            </w:r>
            <w:r>
              <w:rPr>
                <w:noProof/>
                <w:webHidden/>
              </w:rPr>
              <w:tab/>
            </w:r>
            <w:r>
              <w:rPr>
                <w:noProof/>
                <w:webHidden/>
              </w:rPr>
              <w:fldChar w:fldCharType="begin"/>
            </w:r>
            <w:r>
              <w:rPr>
                <w:noProof/>
                <w:webHidden/>
              </w:rPr>
              <w:instrText xml:space="preserve"> PAGEREF _Toc524527905 \h </w:instrText>
            </w:r>
          </w:ins>
          <w:r>
            <w:rPr>
              <w:noProof/>
              <w:webHidden/>
            </w:rPr>
          </w:r>
          <w:r>
            <w:rPr>
              <w:noProof/>
              <w:webHidden/>
            </w:rPr>
            <w:fldChar w:fldCharType="separate"/>
          </w:r>
          <w:ins w:id="402" w:author="Sam Tertzakian" w:date="2018-09-12T15:58:00Z">
            <w:r w:rsidR="00AC6798">
              <w:rPr>
                <w:noProof/>
                <w:webHidden/>
              </w:rPr>
              <w:t>94</w:t>
            </w:r>
          </w:ins>
          <w:ins w:id="403" w:author="Sam Tertzakian" w:date="2018-09-12T14:37:00Z">
            <w:r>
              <w:rPr>
                <w:noProof/>
                <w:webHidden/>
              </w:rPr>
              <w:fldChar w:fldCharType="end"/>
            </w:r>
            <w:r w:rsidRPr="007D406B">
              <w:rPr>
                <w:rStyle w:val="Hyperlink"/>
                <w:noProof/>
              </w:rPr>
              <w:fldChar w:fldCharType="end"/>
            </w:r>
          </w:ins>
        </w:p>
        <w:p w14:paraId="7CBF3C37" w14:textId="4B975227" w:rsidR="00637009" w:rsidRDefault="00637009">
          <w:pPr>
            <w:pStyle w:val="TOC3"/>
            <w:tabs>
              <w:tab w:val="left" w:pos="1320"/>
              <w:tab w:val="right" w:leader="dot" w:pos="9350"/>
            </w:tabs>
            <w:rPr>
              <w:ins w:id="404" w:author="Sam Tertzakian" w:date="2018-09-12T14:37:00Z"/>
              <w:rFonts w:cstheme="minorBidi"/>
              <w:noProof/>
            </w:rPr>
          </w:pPr>
          <w:ins w:id="4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"_Toc524527906"</w:instrText>
            </w:r>
            <w:r w:rsidRPr="007D406B">
              <w:rPr>
                <w:rStyle w:val="Hyperlink"/>
                <w:noProof/>
              </w:rPr>
              <w:instrText xml:space="preserve"> </w:instrText>
            </w:r>
            <w:r w:rsidRPr="007D406B">
              <w:rPr>
                <w:rStyle w:val="Hyperlink"/>
                <w:noProof/>
              </w:rPr>
              <w:fldChar w:fldCharType="separate"/>
            </w:r>
            <w:r w:rsidRPr="007D406B">
              <w:rPr>
                <w:rStyle w:val="Hyperlink"/>
                <w:noProof/>
              </w:rPr>
              <w:t>6.2.4</w:t>
            </w:r>
            <w:r>
              <w:rPr>
                <w:rFonts w:cstheme="minorBidi"/>
                <w:noProof/>
              </w:rPr>
              <w:tab/>
            </w:r>
            <w:r w:rsidRPr="007D406B">
              <w:rPr>
                <w:rStyle w:val="Hyperlink"/>
                <w:noProof/>
              </w:rPr>
              <w:t>DMF_ModuleInstanceDestroy</w:t>
            </w:r>
            <w:r>
              <w:rPr>
                <w:noProof/>
                <w:webHidden/>
              </w:rPr>
              <w:tab/>
            </w:r>
            <w:r>
              <w:rPr>
                <w:noProof/>
                <w:webHidden/>
              </w:rPr>
              <w:fldChar w:fldCharType="begin"/>
            </w:r>
            <w:r>
              <w:rPr>
                <w:noProof/>
                <w:webHidden/>
              </w:rPr>
              <w:instrText xml:space="preserve"> PAGEREF _Toc524527906 \h </w:instrText>
            </w:r>
          </w:ins>
          <w:r>
            <w:rPr>
              <w:noProof/>
              <w:webHidden/>
            </w:rPr>
          </w:r>
          <w:r>
            <w:rPr>
              <w:noProof/>
              <w:webHidden/>
            </w:rPr>
            <w:fldChar w:fldCharType="separate"/>
          </w:r>
          <w:ins w:id="406" w:author="Sam Tertzakian" w:date="2018-09-12T15:58:00Z">
            <w:r w:rsidR="00AC6798">
              <w:rPr>
                <w:noProof/>
                <w:webHidden/>
              </w:rPr>
              <w:t>95</w:t>
            </w:r>
          </w:ins>
          <w:ins w:id="407" w:author="Sam Tertzakian" w:date="2018-09-12T14:37:00Z">
            <w:r>
              <w:rPr>
                <w:noProof/>
                <w:webHidden/>
              </w:rPr>
              <w:fldChar w:fldCharType="end"/>
            </w:r>
            <w:r w:rsidRPr="007D406B">
              <w:rPr>
                <w:rStyle w:val="Hyperlink"/>
                <w:noProof/>
              </w:rPr>
              <w:fldChar w:fldCharType="end"/>
            </w:r>
          </w:ins>
        </w:p>
        <w:p w14:paraId="4F75F5BA" w14:textId="5ED218C7" w:rsidR="00637009" w:rsidRDefault="00637009">
          <w:pPr>
            <w:pStyle w:val="TOC1"/>
            <w:tabs>
              <w:tab w:val="left" w:pos="440"/>
              <w:tab w:val="right" w:leader="dot" w:pos="9350"/>
            </w:tabs>
            <w:rPr>
              <w:ins w:id="408" w:author="Sam Tertzakian" w:date="2018-09-12T14:37:00Z"/>
              <w:rFonts w:cstheme="minorBidi"/>
              <w:noProof/>
            </w:rPr>
          </w:pPr>
          <w:ins w:id="4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"_Toc524527907"</w:instrText>
            </w:r>
            <w:r w:rsidRPr="007D406B">
              <w:rPr>
                <w:rStyle w:val="Hyperlink"/>
                <w:noProof/>
              </w:rPr>
              <w:instrText xml:space="preserve"> </w:instrText>
            </w:r>
            <w:r w:rsidRPr="007D406B">
              <w:rPr>
                <w:rStyle w:val="Hyperlink"/>
                <w:noProof/>
              </w:rPr>
              <w:fldChar w:fldCharType="separate"/>
            </w:r>
            <w:r w:rsidRPr="007D406B">
              <w:rPr>
                <w:rStyle w:val="Hyperlink"/>
                <w:noProof/>
              </w:rPr>
              <w:t>7</w:t>
            </w:r>
            <w:r>
              <w:rPr>
                <w:rFonts w:cstheme="minorBidi"/>
                <w:noProof/>
              </w:rPr>
              <w:tab/>
            </w:r>
            <w:r w:rsidRPr="007D406B">
              <w:rPr>
                <w:rStyle w:val="Hyperlink"/>
                <w:noProof/>
              </w:rPr>
              <w:t>DMF Module API Reference</w:t>
            </w:r>
            <w:r>
              <w:rPr>
                <w:noProof/>
                <w:webHidden/>
              </w:rPr>
              <w:tab/>
            </w:r>
            <w:r>
              <w:rPr>
                <w:noProof/>
                <w:webHidden/>
              </w:rPr>
              <w:fldChar w:fldCharType="begin"/>
            </w:r>
            <w:r>
              <w:rPr>
                <w:noProof/>
                <w:webHidden/>
              </w:rPr>
              <w:instrText xml:space="preserve"> PAGEREF _Toc524527907 \h </w:instrText>
            </w:r>
          </w:ins>
          <w:r>
            <w:rPr>
              <w:noProof/>
              <w:webHidden/>
            </w:rPr>
          </w:r>
          <w:r>
            <w:rPr>
              <w:noProof/>
              <w:webHidden/>
            </w:rPr>
            <w:fldChar w:fldCharType="separate"/>
          </w:r>
          <w:ins w:id="410" w:author="Sam Tertzakian" w:date="2018-09-12T15:58:00Z">
            <w:r w:rsidR="00AC6798">
              <w:rPr>
                <w:noProof/>
                <w:webHidden/>
              </w:rPr>
              <w:t>99</w:t>
            </w:r>
          </w:ins>
          <w:ins w:id="411" w:author="Sam Tertzakian" w:date="2018-09-12T14:37:00Z">
            <w:r>
              <w:rPr>
                <w:noProof/>
                <w:webHidden/>
              </w:rPr>
              <w:fldChar w:fldCharType="end"/>
            </w:r>
            <w:r w:rsidRPr="007D406B">
              <w:rPr>
                <w:rStyle w:val="Hyperlink"/>
                <w:noProof/>
              </w:rPr>
              <w:fldChar w:fldCharType="end"/>
            </w:r>
          </w:ins>
        </w:p>
        <w:p w14:paraId="7B60C233" w14:textId="4CA2B9F1" w:rsidR="00637009" w:rsidRDefault="00637009">
          <w:pPr>
            <w:pStyle w:val="TOC2"/>
            <w:tabs>
              <w:tab w:val="left" w:pos="880"/>
              <w:tab w:val="right" w:leader="dot" w:pos="9350"/>
            </w:tabs>
            <w:rPr>
              <w:ins w:id="412" w:author="Sam Tertzakian" w:date="2018-09-12T14:37:00Z"/>
              <w:rFonts w:cstheme="minorBidi"/>
              <w:noProof/>
            </w:rPr>
          </w:pPr>
          <w:ins w:id="4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"_Toc524527908"</w:instrText>
            </w:r>
            <w:r w:rsidRPr="007D406B">
              <w:rPr>
                <w:rStyle w:val="Hyperlink"/>
                <w:noProof/>
              </w:rPr>
              <w:instrText xml:space="preserve"> </w:instrText>
            </w:r>
            <w:r w:rsidRPr="007D406B">
              <w:rPr>
                <w:rStyle w:val="Hyperlink"/>
                <w:noProof/>
              </w:rPr>
              <w:fldChar w:fldCharType="separate"/>
            </w:r>
            <w:r w:rsidRPr="007D406B">
              <w:rPr>
                <w:rStyle w:val="Hyperlink"/>
                <w:noProof/>
              </w:rPr>
              <w:t>7.1</w:t>
            </w:r>
            <w:r>
              <w:rPr>
                <w:rFonts w:cstheme="minorBidi"/>
                <w:noProof/>
              </w:rPr>
              <w:tab/>
            </w:r>
            <w:r w:rsidRPr="007D406B">
              <w:rPr>
                <w:rStyle w:val="Hyperlink"/>
                <w:noProof/>
              </w:rPr>
              <w:t>Module Enumerations</w:t>
            </w:r>
            <w:r>
              <w:rPr>
                <w:noProof/>
                <w:webHidden/>
              </w:rPr>
              <w:tab/>
            </w:r>
            <w:r>
              <w:rPr>
                <w:noProof/>
                <w:webHidden/>
              </w:rPr>
              <w:fldChar w:fldCharType="begin"/>
            </w:r>
            <w:r>
              <w:rPr>
                <w:noProof/>
                <w:webHidden/>
              </w:rPr>
              <w:instrText xml:space="preserve"> PAGEREF _Toc524527908 \h </w:instrText>
            </w:r>
          </w:ins>
          <w:r>
            <w:rPr>
              <w:noProof/>
              <w:webHidden/>
            </w:rPr>
          </w:r>
          <w:r>
            <w:rPr>
              <w:noProof/>
              <w:webHidden/>
            </w:rPr>
            <w:fldChar w:fldCharType="separate"/>
          </w:r>
          <w:ins w:id="414" w:author="Sam Tertzakian" w:date="2018-09-12T15:58:00Z">
            <w:r w:rsidR="00AC6798">
              <w:rPr>
                <w:noProof/>
                <w:webHidden/>
              </w:rPr>
              <w:t>100</w:t>
            </w:r>
          </w:ins>
          <w:ins w:id="415" w:author="Sam Tertzakian" w:date="2018-09-12T14:37:00Z">
            <w:r>
              <w:rPr>
                <w:noProof/>
                <w:webHidden/>
              </w:rPr>
              <w:fldChar w:fldCharType="end"/>
            </w:r>
            <w:r w:rsidRPr="007D406B">
              <w:rPr>
                <w:rStyle w:val="Hyperlink"/>
                <w:noProof/>
              </w:rPr>
              <w:fldChar w:fldCharType="end"/>
            </w:r>
          </w:ins>
        </w:p>
        <w:p w14:paraId="4A07125E" w14:textId="196C2C3A" w:rsidR="00637009" w:rsidRDefault="00637009">
          <w:pPr>
            <w:pStyle w:val="TOC3"/>
            <w:tabs>
              <w:tab w:val="left" w:pos="1320"/>
              <w:tab w:val="right" w:leader="dot" w:pos="9350"/>
            </w:tabs>
            <w:rPr>
              <w:ins w:id="416" w:author="Sam Tertzakian" w:date="2018-09-12T14:37:00Z"/>
              <w:rFonts w:cstheme="minorBidi"/>
              <w:noProof/>
            </w:rPr>
          </w:pPr>
          <w:ins w:id="4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"_Toc524527909"</w:instrText>
            </w:r>
            <w:r w:rsidRPr="007D406B">
              <w:rPr>
                <w:rStyle w:val="Hyperlink"/>
                <w:noProof/>
              </w:rPr>
              <w:instrText xml:space="preserve"> </w:instrText>
            </w:r>
            <w:r w:rsidRPr="007D406B">
              <w:rPr>
                <w:rStyle w:val="Hyperlink"/>
                <w:noProof/>
              </w:rPr>
              <w:fldChar w:fldCharType="separate"/>
            </w:r>
            <w:r w:rsidRPr="007D406B">
              <w:rPr>
                <w:rStyle w:val="Hyperlink"/>
                <w:noProof/>
              </w:rPr>
              <w:t>7.1.1</w:t>
            </w:r>
            <w:r>
              <w:rPr>
                <w:rFonts w:cstheme="minorBidi"/>
                <w:noProof/>
              </w:rPr>
              <w:tab/>
            </w:r>
            <w:r w:rsidRPr="007D406B">
              <w:rPr>
                <w:rStyle w:val="Hyperlink"/>
                <w:noProof/>
              </w:rPr>
              <w:t>DmfModuleOpenOption</w:t>
            </w:r>
            <w:r>
              <w:rPr>
                <w:noProof/>
                <w:webHidden/>
              </w:rPr>
              <w:tab/>
            </w:r>
            <w:r>
              <w:rPr>
                <w:noProof/>
                <w:webHidden/>
              </w:rPr>
              <w:fldChar w:fldCharType="begin"/>
            </w:r>
            <w:r>
              <w:rPr>
                <w:noProof/>
                <w:webHidden/>
              </w:rPr>
              <w:instrText xml:space="preserve"> PAGEREF _Toc524527909 \h </w:instrText>
            </w:r>
          </w:ins>
          <w:r>
            <w:rPr>
              <w:noProof/>
              <w:webHidden/>
            </w:rPr>
          </w:r>
          <w:r>
            <w:rPr>
              <w:noProof/>
              <w:webHidden/>
            </w:rPr>
            <w:fldChar w:fldCharType="separate"/>
          </w:r>
          <w:ins w:id="418" w:author="Sam Tertzakian" w:date="2018-09-12T15:58:00Z">
            <w:r w:rsidR="00AC6798">
              <w:rPr>
                <w:noProof/>
                <w:webHidden/>
              </w:rPr>
              <w:t>100</w:t>
            </w:r>
          </w:ins>
          <w:ins w:id="419" w:author="Sam Tertzakian" w:date="2018-09-12T14:37:00Z">
            <w:r>
              <w:rPr>
                <w:noProof/>
                <w:webHidden/>
              </w:rPr>
              <w:fldChar w:fldCharType="end"/>
            </w:r>
            <w:r w:rsidRPr="007D406B">
              <w:rPr>
                <w:rStyle w:val="Hyperlink"/>
                <w:noProof/>
              </w:rPr>
              <w:fldChar w:fldCharType="end"/>
            </w:r>
          </w:ins>
        </w:p>
        <w:p w14:paraId="0C587319" w14:textId="3F4185E5" w:rsidR="00637009" w:rsidRDefault="00637009">
          <w:pPr>
            <w:pStyle w:val="TOC2"/>
            <w:tabs>
              <w:tab w:val="left" w:pos="880"/>
              <w:tab w:val="right" w:leader="dot" w:pos="9350"/>
            </w:tabs>
            <w:rPr>
              <w:ins w:id="420" w:author="Sam Tertzakian" w:date="2018-09-12T14:37:00Z"/>
              <w:rFonts w:cstheme="minorBidi"/>
              <w:noProof/>
            </w:rPr>
          </w:pPr>
          <w:ins w:id="421" w:author="Sam Tertzakian" w:date="2018-09-12T14:37:00Z">
            <w:r w:rsidRPr="007D406B">
              <w:rPr>
                <w:rStyle w:val="Hyperlink"/>
                <w:noProof/>
              </w:rPr>
              <w:lastRenderedPageBreak/>
              <w:fldChar w:fldCharType="begin"/>
            </w:r>
            <w:r w:rsidRPr="007D406B">
              <w:rPr>
                <w:rStyle w:val="Hyperlink"/>
                <w:noProof/>
              </w:rPr>
              <w:instrText xml:space="preserve"> </w:instrText>
            </w:r>
            <w:r>
              <w:rPr>
                <w:noProof/>
              </w:rPr>
              <w:instrText>HYPERLINK \l "_Toc524527910"</w:instrText>
            </w:r>
            <w:r w:rsidRPr="007D406B">
              <w:rPr>
                <w:rStyle w:val="Hyperlink"/>
                <w:noProof/>
              </w:rPr>
              <w:instrText xml:space="preserve"> </w:instrText>
            </w:r>
            <w:r w:rsidRPr="007D406B">
              <w:rPr>
                <w:rStyle w:val="Hyperlink"/>
                <w:noProof/>
              </w:rPr>
              <w:fldChar w:fldCharType="separate"/>
            </w:r>
            <w:r w:rsidRPr="007D406B">
              <w:rPr>
                <w:rStyle w:val="Hyperlink"/>
                <w:noProof/>
              </w:rPr>
              <w:t>7.2</w:t>
            </w:r>
            <w:r>
              <w:rPr>
                <w:rFonts w:cstheme="minorBidi"/>
                <w:noProof/>
              </w:rPr>
              <w:tab/>
            </w:r>
            <w:r w:rsidRPr="007D406B">
              <w:rPr>
                <w:rStyle w:val="Hyperlink"/>
                <w:noProof/>
              </w:rPr>
              <w:t>Module Structures</w:t>
            </w:r>
            <w:r>
              <w:rPr>
                <w:noProof/>
                <w:webHidden/>
              </w:rPr>
              <w:tab/>
            </w:r>
            <w:r>
              <w:rPr>
                <w:noProof/>
                <w:webHidden/>
              </w:rPr>
              <w:fldChar w:fldCharType="begin"/>
            </w:r>
            <w:r>
              <w:rPr>
                <w:noProof/>
                <w:webHidden/>
              </w:rPr>
              <w:instrText xml:space="preserve"> PAGEREF _Toc524527910 \h </w:instrText>
            </w:r>
          </w:ins>
          <w:r>
            <w:rPr>
              <w:noProof/>
              <w:webHidden/>
            </w:rPr>
          </w:r>
          <w:r>
            <w:rPr>
              <w:noProof/>
              <w:webHidden/>
            </w:rPr>
            <w:fldChar w:fldCharType="separate"/>
          </w:r>
          <w:ins w:id="422" w:author="Sam Tertzakian" w:date="2018-09-12T15:58:00Z">
            <w:r w:rsidR="00AC6798">
              <w:rPr>
                <w:noProof/>
                <w:webHidden/>
              </w:rPr>
              <w:t>102</w:t>
            </w:r>
          </w:ins>
          <w:ins w:id="423" w:author="Sam Tertzakian" w:date="2018-09-12T14:37:00Z">
            <w:r>
              <w:rPr>
                <w:noProof/>
                <w:webHidden/>
              </w:rPr>
              <w:fldChar w:fldCharType="end"/>
            </w:r>
            <w:r w:rsidRPr="007D406B">
              <w:rPr>
                <w:rStyle w:val="Hyperlink"/>
                <w:noProof/>
              </w:rPr>
              <w:fldChar w:fldCharType="end"/>
            </w:r>
          </w:ins>
        </w:p>
        <w:p w14:paraId="38443C7B" w14:textId="239BFD93" w:rsidR="00637009" w:rsidRDefault="00637009">
          <w:pPr>
            <w:pStyle w:val="TOC3"/>
            <w:tabs>
              <w:tab w:val="left" w:pos="1320"/>
              <w:tab w:val="right" w:leader="dot" w:pos="9350"/>
            </w:tabs>
            <w:rPr>
              <w:ins w:id="424" w:author="Sam Tertzakian" w:date="2018-09-12T14:37:00Z"/>
              <w:rFonts w:cstheme="minorBidi"/>
              <w:noProof/>
            </w:rPr>
          </w:pPr>
          <w:ins w:id="4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"_Toc524527911"</w:instrText>
            </w:r>
            <w:r w:rsidRPr="007D406B">
              <w:rPr>
                <w:rStyle w:val="Hyperlink"/>
                <w:noProof/>
              </w:rPr>
              <w:instrText xml:space="preserve"> </w:instrText>
            </w:r>
            <w:r w:rsidRPr="007D406B">
              <w:rPr>
                <w:rStyle w:val="Hyperlink"/>
                <w:noProof/>
              </w:rPr>
              <w:fldChar w:fldCharType="separate"/>
            </w:r>
            <w:r w:rsidRPr="007D406B">
              <w:rPr>
                <w:rStyle w:val="Hyperlink"/>
                <w:noProof/>
              </w:rPr>
              <w:t>7.2.1</w:t>
            </w:r>
            <w:r>
              <w:rPr>
                <w:rFonts w:cstheme="minorBidi"/>
                <w:noProof/>
              </w:rPr>
              <w:tab/>
            </w:r>
            <w:r w:rsidRPr="007D406B">
              <w:rPr>
                <w:rStyle w:val="Hyperlink"/>
                <w:noProof/>
              </w:rPr>
              <w:t>DMF_MODULE_DESCRIPTOR</w:t>
            </w:r>
            <w:r>
              <w:rPr>
                <w:noProof/>
                <w:webHidden/>
              </w:rPr>
              <w:tab/>
            </w:r>
            <w:r>
              <w:rPr>
                <w:noProof/>
                <w:webHidden/>
              </w:rPr>
              <w:fldChar w:fldCharType="begin"/>
            </w:r>
            <w:r>
              <w:rPr>
                <w:noProof/>
                <w:webHidden/>
              </w:rPr>
              <w:instrText xml:space="preserve"> PAGEREF _Toc524527911 \h </w:instrText>
            </w:r>
          </w:ins>
          <w:r>
            <w:rPr>
              <w:noProof/>
              <w:webHidden/>
            </w:rPr>
          </w:r>
          <w:r>
            <w:rPr>
              <w:noProof/>
              <w:webHidden/>
            </w:rPr>
            <w:fldChar w:fldCharType="separate"/>
          </w:r>
          <w:ins w:id="426" w:author="Sam Tertzakian" w:date="2018-09-12T15:58:00Z">
            <w:r w:rsidR="00AC6798">
              <w:rPr>
                <w:noProof/>
                <w:webHidden/>
              </w:rPr>
              <w:t>102</w:t>
            </w:r>
          </w:ins>
          <w:ins w:id="427" w:author="Sam Tertzakian" w:date="2018-09-12T14:37:00Z">
            <w:r>
              <w:rPr>
                <w:noProof/>
                <w:webHidden/>
              </w:rPr>
              <w:fldChar w:fldCharType="end"/>
            </w:r>
            <w:r w:rsidRPr="007D406B">
              <w:rPr>
                <w:rStyle w:val="Hyperlink"/>
                <w:noProof/>
              </w:rPr>
              <w:fldChar w:fldCharType="end"/>
            </w:r>
          </w:ins>
        </w:p>
        <w:p w14:paraId="2CD10F94" w14:textId="2EC4889E" w:rsidR="00637009" w:rsidRDefault="00637009">
          <w:pPr>
            <w:pStyle w:val="TOC3"/>
            <w:tabs>
              <w:tab w:val="left" w:pos="1320"/>
              <w:tab w:val="right" w:leader="dot" w:pos="9350"/>
            </w:tabs>
            <w:rPr>
              <w:ins w:id="428" w:author="Sam Tertzakian" w:date="2018-09-12T14:37:00Z"/>
              <w:rFonts w:cstheme="minorBidi"/>
              <w:noProof/>
            </w:rPr>
          </w:pPr>
          <w:ins w:id="4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"_Toc524527912"</w:instrText>
            </w:r>
            <w:r w:rsidRPr="007D406B">
              <w:rPr>
                <w:rStyle w:val="Hyperlink"/>
                <w:noProof/>
              </w:rPr>
              <w:instrText xml:space="preserve"> </w:instrText>
            </w:r>
            <w:r w:rsidRPr="007D406B">
              <w:rPr>
                <w:rStyle w:val="Hyperlink"/>
                <w:noProof/>
              </w:rPr>
              <w:fldChar w:fldCharType="separate"/>
            </w:r>
            <w:r w:rsidRPr="007D406B">
              <w:rPr>
                <w:rStyle w:val="Hyperlink"/>
                <w:noProof/>
              </w:rPr>
              <w:t>7.2.2</w:t>
            </w:r>
            <w:r>
              <w:rPr>
                <w:rFonts w:cstheme="minorBidi"/>
                <w:noProof/>
              </w:rPr>
              <w:tab/>
            </w:r>
            <w:r w:rsidRPr="007D406B">
              <w:rPr>
                <w:rStyle w:val="Hyperlink"/>
                <w:noProof/>
              </w:rPr>
              <w:t>DMF_ENTRYPOINTS_DMF</w:t>
            </w:r>
            <w:r>
              <w:rPr>
                <w:noProof/>
                <w:webHidden/>
              </w:rPr>
              <w:tab/>
            </w:r>
            <w:r>
              <w:rPr>
                <w:noProof/>
                <w:webHidden/>
              </w:rPr>
              <w:fldChar w:fldCharType="begin"/>
            </w:r>
            <w:r>
              <w:rPr>
                <w:noProof/>
                <w:webHidden/>
              </w:rPr>
              <w:instrText xml:space="preserve"> PAGEREF _Toc524527912 \h </w:instrText>
            </w:r>
          </w:ins>
          <w:r>
            <w:rPr>
              <w:noProof/>
              <w:webHidden/>
            </w:rPr>
          </w:r>
          <w:r>
            <w:rPr>
              <w:noProof/>
              <w:webHidden/>
            </w:rPr>
            <w:fldChar w:fldCharType="separate"/>
          </w:r>
          <w:ins w:id="430" w:author="Sam Tertzakian" w:date="2018-09-12T15:58:00Z">
            <w:r w:rsidR="00AC6798">
              <w:rPr>
                <w:noProof/>
                <w:webHidden/>
              </w:rPr>
              <w:t>104</w:t>
            </w:r>
          </w:ins>
          <w:ins w:id="431" w:author="Sam Tertzakian" w:date="2018-09-12T14:37:00Z">
            <w:r>
              <w:rPr>
                <w:noProof/>
                <w:webHidden/>
              </w:rPr>
              <w:fldChar w:fldCharType="end"/>
            </w:r>
            <w:r w:rsidRPr="007D406B">
              <w:rPr>
                <w:rStyle w:val="Hyperlink"/>
                <w:noProof/>
              </w:rPr>
              <w:fldChar w:fldCharType="end"/>
            </w:r>
          </w:ins>
        </w:p>
        <w:p w14:paraId="6B4F72E2" w14:textId="2DD06706" w:rsidR="00637009" w:rsidRDefault="00637009">
          <w:pPr>
            <w:pStyle w:val="TOC3"/>
            <w:tabs>
              <w:tab w:val="left" w:pos="1320"/>
              <w:tab w:val="right" w:leader="dot" w:pos="9350"/>
            </w:tabs>
            <w:rPr>
              <w:ins w:id="432" w:author="Sam Tertzakian" w:date="2018-09-12T14:37:00Z"/>
              <w:rFonts w:cstheme="minorBidi"/>
              <w:noProof/>
            </w:rPr>
          </w:pPr>
          <w:ins w:id="4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"_Toc524527913"</w:instrText>
            </w:r>
            <w:r w:rsidRPr="007D406B">
              <w:rPr>
                <w:rStyle w:val="Hyperlink"/>
                <w:noProof/>
              </w:rPr>
              <w:instrText xml:space="preserve"> </w:instrText>
            </w:r>
            <w:r w:rsidRPr="007D406B">
              <w:rPr>
                <w:rStyle w:val="Hyperlink"/>
                <w:noProof/>
              </w:rPr>
              <w:fldChar w:fldCharType="separate"/>
            </w:r>
            <w:r w:rsidRPr="007D406B">
              <w:rPr>
                <w:rStyle w:val="Hyperlink"/>
                <w:noProof/>
              </w:rPr>
              <w:t>7.2.3</w:t>
            </w:r>
            <w:r>
              <w:rPr>
                <w:rFonts w:cstheme="minorBidi"/>
                <w:noProof/>
              </w:rPr>
              <w:tab/>
            </w:r>
            <w:r w:rsidRPr="007D406B">
              <w:rPr>
                <w:rStyle w:val="Hyperlink"/>
                <w:noProof/>
              </w:rPr>
              <w:t>DMF_ENTRYPOINTS_WDF</w:t>
            </w:r>
            <w:r>
              <w:rPr>
                <w:noProof/>
                <w:webHidden/>
              </w:rPr>
              <w:tab/>
            </w:r>
            <w:r>
              <w:rPr>
                <w:noProof/>
                <w:webHidden/>
              </w:rPr>
              <w:fldChar w:fldCharType="begin"/>
            </w:r>
            <w:r>
              <w:rPr>
                <w:noProof/>
                <w:webHidden/>
              </w:rPr>
              <w:instrText xml:space="preserve"> PAGEREF _Toc524527913 \h </w:instrText>
            </w:r>
          </w:ins>
          <w:r>
            <w:rPr>
              <w:noProof/>
              <w:webHidden/>
            </w:rPr>
          </w:r>
          <w:r>
            <w:rPr>
              <w:noProof/>
              <w:webHidden/>
            </w:rPr>
            <w:fldChar w:fldCharType="separate"/>
          </w:r>
          <w:ins w:id="434" w:author="Sam Tertzakian" w:date="2018-09-12T15:58:00Z">
            <w:r w:rsidR="00AC6798">
              <w:rPr>
                <w:noProof/>
                <w:webHidden/>
              </w:rPr>
              <w:t>105</w:t>
            </w:r>
          </w:ins>
          <w:ins w:id="435" w:author="Sam Tertzakian" w:date="2018-09-12T14:37:00Z">
            <w:r>
              <w:rPr>
                <w:noProof/>
                <w:webHidden/>
              </w:rPr>
              <w:fldChar w:fldCharType="end"/>
            </w:r>
            <w:r w:rsidRPr="007D406B">
              <w:rPr>
                <w:rStyle w:val="Hyperlink"/>
                <w:noProof/>
              </w:rPr>
              <w:fldChar w:fldCharType="end"/>
            </w:r>
          </w:ins>
        </w:p>
        <w:p w14:paraId="61F74B4D" w14:textId="33CE2314" w:rsidR="00637009" w:rsidRDefault="00637009">
          <w:pPr>
            <w:pStyle w:val="TOC2"/>
            <w:tabs>
              <w:tab w:val="left" w:pos="880"/>
              <w:tab w:val="right" w:leader="dot" w:pos="9350"/>
            </w:tabs>
            <w:rPr>
              <w:ins w:id="436" w:author="Sam Tertzakian" w:date="2018-09-12T14:37:00Z"/>
              <w:rFonts w:cstheme="minorBidi"/>
              <w:noProof/>
            </w:rPr>
          </w:pPr>
          <w:ins w:id="4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"_Toc524527914"</w:instrText>
            </w:r>
            <w:r w:rsidRPr="007D406B">
              <w:rPr>
                <w:rStyle w:val="Hyperlink"/>
                <w:noProof/>
              </w:rPr>
              <w:instrText xml:space="preserve"> </w:instrText>
            </w:r>
            <w:r w:rsidRPr="007D406B">
              <w:rPr>
                <w:rStyle w:val="Hyperlink"/>
                <w:noProof/>
              </w:rPr>
              <w:fldChar w:fldCharType="separate"/>
            </w:r>
            <w:r w:rsidRPr="007D406B">
              <w:rPr>
                <w:rStyle w:val="Hyperlink"/>
                <w:noProof/>
              </w:rPr>
              <w:t>7.3</w:t>
            </w:r>
            <w:r>
              <w:rPr>
                <w:rFonts w:cstheme="minorBidi"/>
                <w:noProof/>
              </w:rPr>
              <w:tab/>
            </w:r>
            <w:r w:rsidRPr="007D406B">
              <w:rPr>
                <w:rStyle w:val="Hyperlink"/>
                <w:noProof/>
              </w:rPr>
              <w:t>Module WDF Callbacks</w:t>
            </w:r>
            <w:r>
              <w:rPr>
                <w:noProof/>
                <w:webHidden/>
              </w:rPr>
              <w:tab/>
            </w:r>
            <w:r>
              <w:rPr>
                <w:noProof/>
                <w:webHidden/>
              </w:rPr>
              <w:fldChar w:fldCharType="begin"/>
            </w:r>
            <w:r>
              <w:rPr>
                <w:noProof/>
                <w:webHidden/>
              </w:rPr>
              <w:instrText xml:space="preserve"> PAGEREF _Toc524527914 \h </w:instrText>
            </w:r>
          </w:ins>
          <w:r>
            <w:rPr>
              <w:noProof/>
              <w:webHidden/>
            </w:rPr>
          </w:r>
          <w:r>
            <w:rPr>
              <w:noProof/>
              <w:webHidden/>
            </w:rPr>
            <w:fldChar w:fldCharType="separate"/>
          </w:r>
          <w:ins w:id="438" w:author="Sam Tertzakian" w:date="2018-09-12T15:58:00Z">
            <w:r w:rsidR="00AC6798">
              <w:rPr>
                <w:noProof/>
                <w:webHidden/>
              </w:rPr>
              <w:t>107</w:t>
            </w:r>
          </w:ins>
          <w:ins w:id="439" w:author="Sam Tertzakian" w:date="2018-09-12T14:37:00Z">
            <w:r>
              <w:rPr>
                <w:noProof/>
                <w:webHidden/>
              </w:rPr>
              <w:fldChar w:fldCharType="end"/>
            </w:r>
            <w:r w:rsidRPr="007D406B">
              <w:rPr>
                <w:rStyle w:val="Hyperlink"/>
                <w:noProof/>
              </w:rPr>
              <w:fldChar w:fldCharType="end"/>
            </w:r>
          </w:ins>
        </w:p>
        <w:p w14:paraId="6710A4E8" w14:textId="04FDE36F" w:rsidR="00637009" w:rsidRDefault="00637009">
          <w:pPr>
            <w:pStyle w:val="TOC3"/>
            <w:tabs>
              <w:tab w:val="left" w:pos="1320"/>
              <w:tab w:val="right" w:leader="dot" w:pos="9350"/>
            </w:tabs>
            <w:rPr>
              <w:ins w:id="440" w:author="Sam Tertzakian" w:date="2018-09-12T14:37:00Z"/>
              <w:rFonts w:cstheme="minorBidi"/>
              <w:noProof/>
            </w:rPr>
          </w:pPr>
          <w:ins w:id="4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"_Toc524527915"</w:instrText>
            </w:r>
            <w:r w:rsidRPr="007D406B">
              <w:rPr>
                <w:rStyle w:val="Hyperlink"/>
                <w:noProof/>
              </w:rPr>
              <w:instrText xml:space="preserve"> </w:instrText>
            </w:r>
            <w:r w:rsidRPr="007D406B">
              <w:rPr>
                <w:rStyle w:val="Hyperlink"/>
                <w:noProof/>
              </w:rPr>
              <w:fldChar w:fldCharType="separate"/>
            </w:r>
            <w:r w:rsidRPr="007D406B">
              <w:rPr>
                <w:rStyle w:val="Hyperlink"/>
                <w:noProof/>
              </w:rPr>
              <w:t>7.3.1</w:t>
            </w:r>
            <w:r>
              <w:rPr>
                <w:rFonts w:cstheme="minorBidi"/>
                <w:noProof/>
              </w:rPr>
              <w:tab/>
            </w:r>
            <w:r w:rsidRPr="007D406B">
              <w:rPr>
                <w:rStyle w:val="Hyperlink"/>
                <w:noProof/>
              </w:rPr>
              <w:t>DMF_[ModuleName]_ModulePrepareHardware</w:t>
            </w:r>
            <w:r>
              <w:rPr>
                <w:noProof/>
                <w:webHidden/>
              </w:rPr>
              <w:tab/>
            </w:r>
            <w:r>
              <w:rPr>
                <w:noProof/>
                <w:webHidden/>
              </w:rPr>
              <w:fldChar w:fldCharType="begin"/>
            </w:r>
            <w:r>
              <w:rPr>
                <w:noProof/>
                <w:webHidden/>
              </w:rPr>
              <w:instrText xml:space="preserve"> PAGEREF _Toc524527915 \h </w:instrText>
            </w:r>
          </w:ins>
          <w:r>
            <w:rPr>
              <w:noProof/>
              <w:webHidden/>
            </w:rPr>
          </w:r>
          <w:r>
            <w:rPr>
              <w:noProof/>
              <w:webHidden/>
            </w:rPr>
            <w:fldChar w:fldCharType="separate"/>
          </w:r>
          <w:ins w:id="442" w:author="Sam Tertzakian" w:date="2018-09-12T15:58:00Z">
            <w:r w:rsidR="00AC6798">
              <w:rPr>
                <w:noProof/>
                <w:webHidden/>
              </w:rPr>
              <w:t>108</w:t>
            </w:r>
          </w:ins>
          <w:ins w:id="443" w:author="Sam Tertzakian" w:date="2018-09-12T14:37:00Z">
            <w:r>
              <w:rPr>
                <w:noProof/>
                <w:webHidden/>
              </w:rPr>
              <w:fldChar w:fldCharType="end"/>
            </w:r>
            <w:r w:rsidRPr="007D406B">
              <w:rPr>
                <w:rStyle w:val="Hyperlink"/>
                <w:noProof/>
              </w:rPr>
              <w:fldChar w:fldCharType="end"/>
            </w:r>
          </w:ins>
        </w:p>
        <w:p w14:paraId="0493539E" w14:textId="3F3FA993" w:rsidR="00637009" w:rsidRDefault="00637009">
          <w:pPr>
            <w:pStyle w:val="TOC3"/>
            <w:tabs>
              <w:tab w:val="left" w:pos="1320"/>
              <w:tab w:val="right" w:leader="dot" w:pos="9350"/>
            </w:tabs>
            <w:rPr>
              <w:ins w:id="444" w:author="Sam Tertzakian" w:date="2018-09-12T14:37:00Z"/>
              <w:rFonts w:cstheme="minorBidi"/>
              <w:noProof/>
            </w:rPr>
          </w:pPr>
          <w:ins w:id="4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"_Toc524527916"</w:instrText>
            </w:r>
            <w:r w:rsidRPr="007D406B">
              <w:rPr>
                <w:rStyle w:val="Hyperlink"/>
                <w:noProof/>
              </w:rPr>
              <w:instrText xml:space="preserve"> </w:instrText>
            </w:r>
            <w:r w:rsidRPr="007D406B">
              <w:rPr>
                <w:rStyle w:val="Hyperlink"/>
                <w:noProof/>
              </w:rPr>
              <w:fldChar w:fldCharType="separate"/>
            </w:r>
            <w:r w:rsidRPr="007D406B">
              <w:rPr>
                <w:rStyle w:val="Hyperlink"/>
                <w:noProof/>
              </w:rPr>
              <w:t>7.3.2</w:t>
            </w:r>
            <w:r>
              <w:rPr>
                <w:rFonts w:cstheme="minorBidi"/>
                <w:noProof/>
              </w:rPr>
              <w:tab/>
            </w:r>
            <w:r w:rsidRPr="007D406B">
              <w:rPr>
                <w:rStyle w:val="Hyperlink"/>
                <w:noProof/>
              </w:rPr>
              <w:t>DMF_[ModuleName]_ModuleReleaseHardware</w:t>
            </w:r>
            <w:r>
              <w:rPr>
                <w:noProof/>
                <w:webHidden/>
              </w:rPr>
              <w:tab/>
            </w:r>
            <w:r>
              <w:rPr>
                <w:noProof/>
                <w:webHidden/>
              </w:rPr>
              <w:fldChar w:fldCharType="begin"/>
            </w:r>
            <w:r>
              <w:rPr>
                <w:noProof/>
                <w:webHidden/>
              </w:rPr>
              <w:instrText xml:space="preserve"> PAGEREF _Toc524527916 \h </w:instrText>
            </w:r>
          </w:ins>
          <w:r>
            <w:rPr>
              <w:noProof/>
              <w:webHidden/>
            </w:rPr>
          </w:r>
          <w:r>
            <w:rPr>
              <w:noProof/>
              <w:webHidden/>
            </w:rPr>
            <w:fldChar w:fldCharType="separate"/>
          </w:r>
          <w:ins w:id="446" w:author="Sam Tertzakian" w:date="2018-09-12T15:58:00Z">
            <w:r w:rsidR="00AC6798">
              <w:rPr>
                <w:noProof/>
                <w:webHidden/>
              </w:rPr>
              <w:t>109</w:t>
            </w:r>
          </w:ins>
          <w:ins w:id="447" w:author="Sam Tertzakian" w:date="2018-09-12T14:37:00Z">
            <w:r>
              <w:rPr>
                <w:noProof/>
                <w:webHidden/>
              </w:rPr>
              <w:fldChar w:fldCharType="end"/>
            </w:r>
            <w:r w:rsidRPr="007D406B">
              <w:rPr>
                <w:rStyle w:val="Hyperlink"/>
                <w:noProof/>
              </w:rPr>
              <w:fldChar w:fldCharType="end"/>
            </w:r>
          </w:ins>
        </w:p>
        <w:p w14:paraId="22FB8721" w14:textId="4201BE40" w:rsidR="00637009" w:rsidRDefault="00637009">
          <w:pPr>
            <w:pStyle w:val="TOC3"/>
            <w:tabs>
              <w:tab w:val="left" w:pos="1320"/>
              <w:tab w:val="right" w:leader="dot" w:pos="9350"/>
            </w:tabs>
            <w:rPr>
              <w:ins w:id="448" w:author="Sam Tertzakian" w:date="2018-09-12T14:37:00Z"/>
              <w:rFonts w:cstheme="minorBidi"/>
              <w:noProof/>
            </w:rPr>
          </w:pPr>
          <w:ins w:id="4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"_Toc524527917"</w:instrText>
            </w:r>
            <w:r w:rsidRPr="007D406B">
              <w:rPr>
                <w:rStyle w:val="Hyperlink"/>
                <w:noProof/>
              </w:rPr>
              <w:instrText xml:space="preserve"> </w:instrText>
            </w:r>
            <w:r w:rsidRPr="007D406B">
              <w:rPr>
                <w:rStyle w:val="Hyperlink"/>
                <w:noProof/>
              </w:rPr>
              <w:fldChar w:fldCharType="separate"/>
            </w:r>
            <w:r w:rsidRPr="007D406B">
              <w:rPr>
                <w:rStyle w:val="Hyperlink"/>
                <w:noProof/>
              </w:rPr>
              <w:t>7.3.3</w:t>
            </w:r>
            <w:r>
              <w:rPr>
                <w:rFonts w:cstheme="minorBidi"/>
                <w:noProof/>
              </w:rPr>
              <w:tab/>
            </w:r>
            <w:r w:rsidRPr="007D406B">
              <w:rPr>
                <w:rStyle w:val="Hyperlink"/>
                <w:noProof/>
              </w:rPr>
              <w:t>DMF_[ModuleName]_ModuleD0Entry</w:t>
            </w:r>
            <w:r>
              <w:rPr>
                <w:noProof/>
                <w:webHidden/>
              </w:rPr>
              <w:tab/>
            </w:r>
            <w:r>
              <w:rPr>
                <w:noProof/>
                <w:webHidden/>
              </w:rPr>
              <w:fldChar w:fldCharType="begin"/>
            </w:r>
            <w:r>
              <w:rPr>
                <w:noProof/>
                <w:webHidden/>
              </w:rPr>
              <w:instrText xml:space="preserve"> PAGEREF _Toc524527917 \h </w:instrText>
            </w:r>
          </w:ins>
          <w:r>
            <w:rPr>
              <w:noProof/>
              <w:webHidden/>
            </w:rPr>
          </w:r>
          <w:r>
            <w:rPr>
              <w:noProof/>
              <w:webHidden/>
            </w:rPr>
            <w:fldChar w:fldCharType="separate"/>
          </w:r>
          <w:ins w:id="450" w:author="Sam Tertzakian" w:date="2018-09-12T15:58:00Z">
            <w:r w:rsidR="00AC6798">
              <w:rPr>
                <w:noProof/>
                <w:webHidden/>
              </w:rPr>
              <w:t>110</w:t>
            </w:r>
          </w:ins>
          <w:ins w:id="451" w:author="Sam Tertzakian" w:date="2018-09-12T14:37:00Z">
            <w:r>
              <w:rPr>
                <w:noProof/>
                <w:webHidden/>
              </w:rPr>
              <w:fldChar w:fldCharType="end"/>
            </w:r>
            <w:r w:rsidRPr="007D406B">
              <w:rPr>
                <w:rStyle w:val="Hyperlink"/>
                <w:noProof/>
              </w:rPr>
              <w:fldChar w:fldCharType="end"/>
            </w:r>
          </w:ins>
        </w:p>
        <w:p w14:paraId="267BAF58" w14:textId="476CD367" w:rsidR="00637009" w:rsidRDefault="00637009">
          <w:pPr>
            <w:pStyle w:val="TOC3"/>
            <w:tabs>
              <w:tab w:val="left" w:pos="1320"/>
              <w:tab w:val="right" w:leader="dot" w:pos="9350"/>
            </w:tabs>
            <w:rPr>
              <w:ins w:id="452" w:author="Sam Tertzakian" w:date="2018-09-12T14:37:00Z"/>
              <w:rFonts w:cstheme="minorBidi"/>
              <w:noProof/>
            </w:rPr>
          </w:pPr>
          <w:ins w:id="4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"_Toc524527918"</w:instrText>
            </w:r>
            <w:r w:rsidRPr="007D406B">
              <w:rPr>
                <w:rStyle w:val="Hyperlink"/>
                <w:noProof/>
              </w:rPr>
              <w:instrText xml:space="preserve"> </w:instrText>
            </w:r>
            <w:r w:rsidRPr="007D406B">
              <w:rPr>
                <w:rStyle w:val="Hyperlink"/>
                <w:noProof/>
              </w:rPr>
              <w:fldChar w:fldCharType="separate"/>
            </w:r>
            <w:r w:rsidRPr="007D406B">
              <w:rPr>
                <w:rStyle w:val="Hyperlink"/>
                <w:noProof/>
              </w:rPr>
              <w:t>7.3.4</w:t>
            </w:r>
            <w:r>
              <w:rPr>
                <w:rFonts w:cstheme="minorBidi"/>
                <w:noProof/>
              </w:rPr>
              <w:tab/>
            </w:r>
            <w:r w:rsidRPr="007D406B">
              <w:rPr>
                <w:rStyle w:val="Hyperlink"/>
                <w:noProof/>
              </w:rPr>
              <w:t>DMF_[ModuleName]_ModuleD0EntryPostInterruptsEnabled</w:t>
            </w:r>
            <w:r>
              <w:rPr>
                <w:noProof/>
                <w:webHidden/>
              </w:rPr>
              <w:tab/>
            </w:r>
            <w:r>
              <w:rPr>
                <w:noProof/>
                <w:webHidden/>
              </w:rPr>
              <w:fldChar w:fldCharType="begin"/>
            </w:r>
            <w:r>
              <w:rPr>
                <w:noProof/>
                <w:webHidden/>
              </w:rPr>
              <w:instrText xml:space="preserve"> PAGEREF _Toc524527918 \h </w:instrText>
            </w:r>
          </w:ins>
          <w:r>
            <w:rPr>
              <w:noProof/>
              <w:webHidden/>
            </w:rPr>
          </w:r>
          <w:r>
            <w:rPr>
              <w:noProof/>
              <w:webHidden/>
            </w:rPr>
            <w:fldChar w:fldCharType="separate"/>
          </w:r>
          <w:ins w:id="454" w:author="Sam Tertzakian" w:date="2018-09-12T15:58:00Z">
            <w:r w:rsidR="00AC6798">
              <w:rPr>
                <w:noProof/>
                <w:webHidden/>
              </w:rPr>
              <w:t>111</w:t>
            </w:r>
          </w:ins>
          <w:ins w:id="455" w:author="Sam Tertzakian" w:date="2018-09-12T14:37:00Z">
            <w:r>
              <w:rPr>
                <w:noProof/>
                <w:webHidden/>
              </w:rPr>
              <w:fldChar w:fldCharType="end"/>
            </w:r>
            <w:r w:rsidRPr="007D406B">
              <w:rPr>
                <w:rStyle w:val="Hyperlink"/>
                <w:noProof/>
              </w:rPr>
              <w:fldChar w:fldCharType="end"/>
            </w:r>
          </w:ins>
        </w:p>
        <w:p w14:paraId="720278D7" w14:textId="28F4C1FD" w:rsidR="00637009" w:rsidRDefault="00637009">
          <w:pPr>
            <w:pStyle w:val="TOC3"/>
            <w:tabs>
              <w:tab w:val="left" w:pos="1320"/>
              <w:tab w:val="right" w:leader="dot" w:pos="9350"/>
            </w:tabs>
            <w:rPr>
              <w:ins w:id="456" w:author="Sam Tertzakian" w:date="2018-09-12T14:37:00Z"/>
              <w:rFonts w:cstheme="minorBidi"/>
              <w:noProof/>
            </w:rPr>
          </w:pPr>
          <w:ins w:id="4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"_Toc524527919"</w:instrText>
            </w:r>
            <w:r w:rsidRPr="007D406B">
              <w:rPr>
                <w:rStyle w:val="Hyperlink"/>
                <w:noProof/>
              </w:rPr>
              <w:instrText xml:space="preserve"> </w:instrText>
            </w:r>
            <w:r w:rsidRPr="007D406B">
              <w:rPr>
                <w:rStyle w:val="Hyperlink"/>
                <w:noProof/>
              </w:rPr>
              <w:fldChar w:fldCharType="separate"/>
            </w:r>
            <w:r w:rsidRPr="007D406B">
              <w:rPr>
                <w:rStyle w:val="Hyperlink"/>
                <w:noProof/>
              </w:rPr>
              <w:t>7.3.5</w:t>
            </w:r>
            <w:r>
              <w:rPr>
                <w:rFonts w:cstheme="minorBidi"/>
                <w:noProof/>
              </w:rPr>
              <w:tab/>
            </w:r>
            <w:r w:rsidRPr="007D406B">
              <w:rPr>
                <w:rStyle w:val="Hyperlink"/>
                <w:noProof/>
              </w:rPr>
              <w:t>DMF_[ModuleName]_ModuleD0Exit</w:t>
            </w:r>
            <w:r>
              <w:rPr>
                <w:noProof/>
                <w:webHidden/>
              </w:rPr>
              <w:tab/>
            </w:r>
            <w:r>
              <w:rPr>
                <w:noProof/>
                <w:webHidden/>
              </w:rPr>
              <w:fldChar w:fldCharType="begin"/>
            </w:r>
            <w:r>
              <w:rPr>
                <w:noProof/>
                <w:webHidden/>
              </w:rPr>
              <w:instrText xml:space="preserve"> PAGEREF _Toc524527919 \h </w:instrText>
            </w:r>
          </w:ins>
          <w:r>
            <w:rPr>
              <w:noProof/>
              <w:webHidden/>
            </w:rPr>
          </w:r>
          <w:r>
            <w:rPr>
              <w:noProof/>
              <w:webHidden/>
            </w:rPr>
            <w:fldChar w:fldCharType="separate"/>
          </w:r>
          <w:ins w:id="458" w:author="Sam Tertzakian" w:date="2018-09-12T15:58:00Z">
            <w:r w:rsidR="00AC6798">
              <w:rPr>
                <w:noProof/>
                <w:webHidden/>
              </w:rPr>
              <w:t>112</w:t>
            </w:r>
          </w:ins>
          <w:ins w:id="459" w:author="Sam Tertzakian" w:date="2018-09-12T14:37:00Z">
            <w:r>
              <w:rPr>
                <w:noProof/>
                <w:webHidden/>
              </w:rPr>
              <w:fldChar w:fldCharType="end"/>
            </w:r>
            <w:r w:rsidRPr="007D406B">
              <w:rPr>
                <w:rStyle w:val="Hyperlink"/>
                <w:noProof/>
              </w:rPr>
              <w:fldChar w:fldCharType="end"/>
            </w:r>
          </w:ins>
        </w:p>
        <w:p w14:paraId="63E2C0F2" w14:textId="4350A30F" w:rsidR="00637009" w:rsidRDefault="00637009">
          <w:pPr>
            <w:pStyle w:val="TOC3"/>
            <w:tabs>
              <w:tab w:val="left" w:pos="1320"/>
              <w:tab w:val="right" w:leader="dot" w:pos="9350"/>
            </w:tabs>
            <w:rPr>
              <w:ins w:id="460" w:author="Sam Tertzakian" w:date="2018-09-12T14:37:00Z"/>
              <w:rFonts w:cstheme="minorBidi"/>
              <w:noProof/>
            </w:rPr>
          </w:pPr>
          <w:ins w:id="4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"_Toc524527920"</w:instrText>
            </w:r>
            <w:r w:rsidRPr="007D406B">
              <w:rPr>
                <w:rStyle w:val="Hyperlink"/>
                <w:noProof/>
              </w:rPr>
              <w:instrText xml:space="preserve"> </w:instrText>
            </w:r>
            <w:r w:rsidRPr="007D406B">
              <w:rPr>
                <w:rStyle w:val="Hyperlink"/>
                <w:noProof/>
              </w:rPr>
              <w:fldChar w:fldCharType="separate"/>
            </w:r>
            <w:r w:rsidRPr="007D406B">
              <w:rPr>
                <w:rStyle w:val="Hyperlink"/>
                <w:noProof/>
              </w:rPr>
              <w:t>7.3.6</w:t>
            </w:r>
            <w:r>
              <w:rPr>
                <w:rFonts w:cstheme="minorBidi"/>
                <w:noProof/>
              </w:rPr>
              <w:tab/>
            </w:r>
            <w:r w:rsidRPr="007D406B">
              <w:rPr>
                <w:rStyle w:val="Hyperlink"/>
                <w:noProof/>
              </w:rPr>
              <w:t>DMF_[ModuleName]_ModuleD0ExitPreInterruptsDisabled</w:t>
            </w:r>
            <w:r>
              <w:rPr>
                <w:noProof/>
                <w:webHidden/>
              </w:rPr>
              <w:tab/>
            </w:r>
            <w:r>
              <w:rPr>
                <w:noProof/>
                <w:webHidden/>
              </w:rPr>
              <w:fldChar w:fldCharType="begin"/>
            </w:r>
            <w:r>
              <w:rPr>
                <w:noProof/>
                <w:webHidden/>
              </w:rPr>
              <w:instrText xml:space="preserve"> PAGEREF _Toc524527920 \h </w:instrText>
            </w:r>
          </w:ins>
          <w:r>
            <w:rPr>
              <w:noProof/>
              <w:webHidden/>
            </w:rPr>
          </w:r>
          <w:r>
            <w:rPr>
              <w:noProof/>
              <w:webHidden/>
            </w:rPr>
            <w:fldChar w:fldCharType="separate"/>
          </w:r>
          <w:ins w:id="462" w:author="Sam Tertzakian" w:date="2018-09-12T15:58:00Z">
            <w:r w:rsidR="00AC6798">
              <w:rPr>
                <w:noProof/>
                <w:webHidden/>
              </w:rPr>
              <w:t>113</w:t>
            </w:r>
          </w:ins>
          <w:ins w:id="463" w:author="Sam Tertzakian" w:date="2018-09-12T14:37:00Z">
            <w:r>
              <w:rPr>
                <w:noProof/>
                <w:webHidden/>
              </w:rPr>
              <w:fldChar w:fldCharType="end"/>
            </w:r>
            <w:r w:rsidRPr="007D406B">
              <w:rPr>
                <w:rStyle w:val="Hyperlink"/>
                <w:noProof/>
              </w:rPr>
              <w:fldChar w:fldCharType="end"/>
            </w:r>
          </w:ins>
        </w:p>
        <w:p w14:paraId="0D10F309" w14:textId="0629411F" w:rsidR="00637009" w:rsidRDefault="00637009">
          <w:pPr>
            <w:pStyle w:val="TOC3"/>
            <w:tabs>
              <w:tab w:val="left" w:pos="1320"/>
              <w:tab w:val="right" w:leader="dot" w:pos="9350"/>
            </w:tabs>
            <w:rPr>
              <w:ins w:id="464" w:author="Sam Tertzakian" w:date="2018-09-12T14:37:00Z"/>
              <w:rFonts w:cstheme="minorBidi"/>
              <w:noProof/>
            </w:rPr>
          </w:pPr>
          <w:ins w:id="4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"_Toc524527921"</w:instrText>
            </w:r>
            <w:r w:rsidRPr="007D406B">
              <w:rPr>
                <w:rStyle w:val="Hyperlink"/>
                <w:noProof/>
              </w:rPr>
              <w:instrText xml:space="preserve"> </w:instrText>
            </w:r>
            <w:r w:rsidRPr="007D406B">
              <w:rPr>
                <w:rStyle w:val="Hyperlink"/>
                <w:noProof/>
              </w:rPr>
              <w:fldChar w:fldCharType="separate"/>
            </w:r>
            <w:r w:rsidRPr="007D406B">
              <w:rPr>
                <w:rStyle w:val="Hyperlink"/>
                <w:noProof/>
              </w:rPr>
              <w:t>7.3.7</w:t>
            </w:r>
            <w:r>
              <w:rPr>
                <w:rFonts w:cstheme="minorBidi"/>
                <w:noProof/>
              </w:rPr>
              <w:tab/>
            </w:r>
            <w:r w:rsidRPr="007D406B">
              <w:rPr>
                <w:rStyle w:val="Hyperlink"/>
                <w:noProof/>
              </w:rPr>
              <w:t>DMF_[ModuleName]_ModuleDeviceIoControl</w:t>
            </w:r>
            <w:r>
              <w:rPr>
                <w:noProof/>
                <w:webHidden/>
              </w:rPr>
              <w:tab/>
            </w:r>
            <w:r>
              <w:rPr>
                <w:noProof/>
                <w:webHidden/>
              </w:rPr>
              <w:fldChar w:fldCharType="begin"/>
            </w:r>
            <w:r>
              <w:rPr>
                <w:noProof/>
                <w:webHidden/>
              </w:rPr>
              <w:instrText xml:space="preserve"> PAGEREF _Toc524527921 \h </w:instrText>
            </w:r>
          </w:ins>
          <w:r>
            <w:rPr>
              <w:noProof/>
              <w:webHidden/>
            </w:rPr>
          </w:r>
          <w:r>
            <w:rPr>
              <w:noProof/>
              <w:webHidden/>
            </w:rPr>
            <w:fldChar w:fldCharType="separate"/>
          </w:r>
          <w:ins w:id="466" w:author="Sam Tertzakian" w:date="2018-09-12T15:58:00Z">
            <w:r w:rsidR="00AC6798">
              <w:rPr>
                <w:noProof/>
                <w:webHidden/>
              </w:rPr>
              <w:t>114</w:t>
            </w:r>
          </w:ins>
          <w:ins w:id="467" w:author="Sam Tertzakian" w:date="2018-09-12T14:37:00Z">
            <w:r>
              <w:rPr>
                <w:noProof/>
                <w:webHidden/>
              </w:rPr>
              <w:fldChar w:fldCharType="end"/>
            </w:r>
            <w:r w:rsidRPr="007D406B">
              <w:rPr>
                <w:rStyle w:val="Hyperlink"/>
                <w:noProof/>
              </w:rPr>
              <w:fldChar w:fldCharType="end"/>
            </w:r>
          </w:ins>
        </w:p>
        <w:p w14:paraId="5E48620E" w14:textId="104F12ED" w:rsidR="00637009" w:rsidRDefault="00637009">
          <w:pPr>
            <w:pStyle w:val="TOC3"/>
            <w:tabs>
              <w:tab w:val="left" w:pos="1320"/>
              <w:tab w:val="right" w:leader="dot" w:pos="9350"/>
            </w:tabs>
            <w:rPr>
              <w:ins w:id="468" w:author="Sam Tertzakian" w:date="2018-09-12T14:37:00Z"/>
              <w:rFonts w:cstheme="minorBidi"/>
              <w:noProof/>
            </w:rPr>
          </w:pPr>
          <w:ins w:id="4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"_Toc524527922"</w:instrText>
            </w:r>
            <w:r w:rsidRPr="007D406B">
              <w:rPr>
                <w:rStyle w:val="Hyperlink"/>
                <w:noProof/>
              </w:rPr>
              <w:instrText xml:space="preserve"> </w:instrText>
            </w:r>
            <w:r w:rsidRPr="007D406B">
              <w:rPr>
                <w:rStyle w:val="Hyperlink"/>
                <w:noProof/>
              </w:rPr>
              <w:fldChar w:fldCharType="separate"/>
            </w:r>
            <w:r w:rsidRPr="007D406B">
              <w:rPr>
                <w:rStyle w:val="Hyperlink"/>
                <w:noProof/>
              </w:rPr>
              <w:t>7.3.8</w:t>
            </w:r>
            <w:r>
              <w:rPr>
                <w:rFonts w:cstheme="minorBidi"/>
                <w:noProof/>
              </w:rPr>
              <w:tab/>
            </w:r>
            <w:r w:rsidRPr="007D406B">
              <w:rPr>
                <w:rStyle w:val="Hyperlink"/>
                <w:noProof/>
              </w:rPr>
              <w:t>DMF_[ModuleName]_ModuleInternalDeviceIoControl</w:t>
            </w:r>
            <w:r>
              <w:rPr>
                <w:noProof/>
                <w:webHidden/>
              </w:rPr>
              <w:tab/>
            </w:r>
            <w:r>
              <w:rPr>
                <w:noProof/>
                <w:webHidden/>
              </w:rPr>
              <w:fldChar w:fldCharType="begin"/>
            </w:r>
            <w:r>
              <w:rPr>
                <w:noProof/>
                <w:webHidden/>
              </w:rPr>
              <w:instrText xml:space="preserve"> PAGEREF _Toc524527922 \h </w:instrText>
            </w:r>
          </w:ins>
          <w:r>
            <w:rPr>
              <w:noProof/>
              <w:webHidden/>
            </w:rPr>
          </w:r>
          <w:r>
            <w:rPr>
              <w:noProof/>
              <w:webHidden/>
            </w:rPr>
            <w:fldChar w:fldCharType="separate"/>
          </w:r>
          <w:ins w:id="470" w:author="Sam Tertzakian" w:date="2018-09-12T15:58:00Z">
            <w:r w:rsidR="00AC6798">
              <w:rPr>
                <w:noProof/>
                <w:webHidden/>
              </w:rPr>
              <w:t>115</w:t>
            </w:r>
          </w:ins>
          <w:ins w:id="471" w:author="Sam Tertzakian" w:date="2018-09-12T14:37:00Z">
            <w:r>
              <w:rPr>
                <w:noProof/>
                <w:webHidden/>
              </w:rPr>
              <w:fldChar w:fldCharType="end"/>
            </w:r>
            <w:r w:rsidRPr="007D406B">
              <w:rPr>
                <w:rStyle w:val="Hyperlink"/>
                <w:noProof/>
              </w:rPr>
              <w:fldChar w:fldCharType="end"/>
            </w:r>
          </w:ins>
        </w:p>
        <w:p w14:paraId="19E69F5C" w14:textId="0EECF588" w:rsidR="00637009" w:rsidRDefault="00637009">
          <w:pPr>
            <w:pStyle w:val="TOC3"/>
            <w:tabs>
              <w:tab w:val="left" w:pos="1320"/>
              <w:tab w:val="right" w:leader="dot" w:pos="9350"/>
            </w:tabs>
            <w:rPr>
              <w:ins w:id="472" w:author="Sam Tertzakian" w:date="2018-09-12T14:37:00Z"/>
              <w:rFonts w:cstheme="minorBidi"/>
              <w:noProof/>
            </w:rPr>
          </w:pPr>
          <w:ins w:id="4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"_Toc524527923"</w:instrText>
            </w:r>
            <w:r w:rsidRPr="007D406B">
              <w:rPr>
                <w:rStyle w:val="Hyperlink"/>
                <w:noProof/>
              </w:rPr>
              <w:instrText xml:space="preserve"> </w:instrText>
            </w:r>
            <w:r w:rsidRPr="007D406B">
              <w:rPr>
                <w:rStyle w:val="Hyperlink"/>
                <w:noProof/>
              </w:rPr>
              <w:fldChar w:fldCharType="separate"/>
            </w:r>
            <w:r w:rsidRPr="007D406B">
              <w:rPr>
                <w:rStyle w:val="Hyperlink"/>
                <w:noProof/>
              </w:rPr>
              <w:t>7.3.9</w:t>
            </w:r>
            <w:r>
              <w:rPr>
                <w:rFonts w:cstheme="minorBidi"/>
                <w:noProof/>
              </w:rPr>
              <w:tab/>
            </w:r>
            <w:r w:rsidRPr="007D406B">
              <w:rPr>
                <w:rStyle w:val="Hyperlink"/>
                <w:noProof/>
              </w:rPr>
              <w:t>DMF_[ModuleName]_ModuleSelfManagedIoCleanup</w:t>
            </w:r>
            <w:r>
              <w:rPr>
                <w:noProof/>
                <w:webHidden/>
              </w:rPr>
              <w:tab/>
            </w:r>
            <w:r>
              <w:rPr>
                <w:noProof/>
                <w:webHidden/>
              </w:rPr>
              <w:fldChar w:fldCharType="begin"/>
            </w:r>
            <w:r>
              <w:rPr>
                <w:noProof/>
                <w:webHidden/>
              </w:rPr>
              <w:instrText xml:space="preserve"> PAGEREF _Toc524527923 \h </w:instrText>
            </w:r>
          </w:ins>
          <w:r>
            <w:rPr>
              <w:noProof/>
              <w:webHidden/>
            </w:rPr>
          </w:r>
          <w:r>
            <w:rPr>
              <w:noProof/>
              <w:webHidden/>
            </w:rPr>
            <w:fldChar w:fldCharType="separate"/>
          </w:r>
          <w:ins w:id="474" w:author="Sam Tertzakian" w:date="2018-09-12T15:58:00Z">
            <w:r w:rsidR="00AC6798">
              <w:rPr>
                <w:noProof/>
                <w:webHidden/>
              </w:rPr>
              <w:t>116</w:t>
            </w:r>
          </w:ins>
          <w:ins w:id="475" w:author="Sam Tertzakian" w:date="2018-09-12T14:37:00Z">
            <w:r>
              <w:rPr>
                <w:noProof/>
                <w:webHidden/>
              </w:rPr>
              <w:fldChar w:fldCharType="end"/>
            </w:r>
            <w:r w:rsidRPr="007D406B">
              <w:rPr>
                <w:rStyle w:val="Hyperlink"/>
                <w:noProof/>
              </w:rPr>
              <w:fldChar w:fldCharType="end"/>
            </w:r>
          </w:ins>
        </w:p>
        <w:p w14:paraId="3F7C51F5" w14:textId="35DDF271" w:rsidR="00637009" w:rsidRDefault="00637009">
          <w:pPr>
            <w:pStyle w:val="TOC3"/>
            <w:tabs>
              <w:tab w:val="left" w:pos="1320"/>
              <w:tab w:val="right" w:leader="dot" w:pos="9350"/>
            </w:tabs>
            <w:rPr>
              <w:ins w:id="476" w:author="Sam Tertzakian" w:date="2018-09-12T14:37:00Z"/>
              <w:rFonts w:cstheme="minorBidi"/>
              <w:noProof/>
            </w:rPr>
          </w:pPr>
          <w:ins w:id="4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"_Toc524527924"</w:instrText>
            </w:r>
            <w:r w:rsidRPr="007D406B">
              <w:rPr>
                <w:rStyle w:val="Hyperlink"/>
                <w:noProof/>
              </w:rPr>
              <w:instrText xml:space="preserve"> </w:instrText>
            </w:r>
            <w:r w:rsidRPr="007D406B">
              <w:rPr>
                <w:rStyle w:val="Hyperlink"/>
                <w:noProof/>
              </w:rPr>
              <w:fldChar w:fldCharType="separate"/>
            </w:r>
            <w:r w:rsidRPr="007D406B">
              <w:rPr>
                <w:rStyle w:val="Hyperlink"/>
                <w:noProof/>
              </w:rPr>
              <w:t>7.3.10</w:t>
            </w:r>
            <w:r>
              <w:rPr>
                <w:rFonts w:cstheme="minorBidi"/>
                <w:noProof/>
              </w:rPr>
              <w:tab/>
            </w:r>
            <w:r w:rsidRPr="007D406B">
              <w:rPr>
                <w:rStyle w:val="Hyperlink"/>
                <w:noProof/>
              </w:rPr>
              <w:t>DMF_[ModuleName]_ModuleSelfManagedIoFlush</w:t>
            </w:r>
            <w:r>
              <w:rPr>
                <w:noProof/>
                <w:webHidden/>
              </w:rPr>
              <w:tab/>
            </w:r>
            <w:r>
              <w:rPr>
                <w:noProof/>
                <w:webHidden/>
              </w:rPr>
              <w:fldChar w:fldCharType="begin"/>
            </w:r>
            <w:r>
              <w:rPr>
                <w:noProof/>
                <w:webHidden/>
              </w:rPr>
              <w:instrText xml:space="preserve"> PAGEREF _Toc524527924 \h </w:instrText>
            </w:r>
          </w:ins>
          <w:r>
            <w:rPr>
              <w:noProof/>
              <w:webHidden/>
            </w:rPr>
          </w:r>
          <w:r>
            <w:rPr>
              <w:noProof/>
              <w:webHidden/>
            </w:rPr>
            <w:fldChar w:fldCharType="separate"/>
          </w:r>
          <w:ins w:id="478" w:author="Sam Tertzakian" w:date="2018-09-12T15:58:00Z">
            <w:r w:rsidR="00AC6798">
              <w:rPr>
                <w:noProof/>
                <w:webHidden/>
              </w:rPr>
              <w:t>117</w:t>
            </w:r>
          </w:ins>
          <w:ins w:id="479" w:author="Sam Tertzakian" w:date="2018-09-12T14:37:00Z">
            <w:r>
              <w:rPr>
                <w:noProof/>
                <w:webHidden/>
              </w:rPr>
              <w:fldChar w:fldCharType="end"/>
            </w:r>
            <w:r w:rsidRPr="007D406B">
              <w:rPr>
                <w:rStyle w:val="Hyperlink"/>
                <w:noProof/>
              </w:rPr>
              <w:fldChar w:fldCharType="end"/>
            </w:r>
          </w:ins>
        </w:p>
        <w:p w14:paraId="1F60ED10" w14:textId="2F32D276" w:rsidR="00637009" w:rsidRDefault="00637009">
          <w:pPr>
            <w:pStyle w:val="TOC3"/>
            <w:tabs>
              <w:tab w:val="left" w:pos="1320"/>
              <w:tab w:val="right" w:leader="dot" w:pos="9350"/>
            </w:tabs>
            <w:rPr>
              <w:ins w:id="480" w:author="Sam Tertzakian" w:date="2018-09-12T14:37:00Z"/>
              <w:rFonts w:cstheme="minorBidi"/>
              <w:noProof/>
            </w:rPr>
          </w:pPr>
          <w:ins w:id="4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"_Toc524527925"</w:instrText>
            </w:r>
            <w:r w:rsidRPr="007D406B">
              <w:rPr>
                <w:rStyle w:val="Hyperlink"/>
                <w:noProof/>
              </w:rPr>
              <w:instrText xml:space="preserve"> </w:instrText>
            </w:r>
            <w:r w:rsidRPr="007D406B">
              <w:rPr>
                <w:rStyle w:val="Hyperlink"/>
                <w:noProof/>
              </w:rPr>
              <w:fldChar w:fldCharType="separate"/>
            </w:r>
            <w:r w:rsidRPr="007D406B">
              <w:rPr>
                <w:rStyle w:val="Hyperlink"/>
                <w:noProof/>
              </w:rPr>
              <w:t>7.3.11</w:t>
            </w:r>
            <w:r>
              <w:rPr>
                <w:rFonts w:cstheme="minorBidi"/>
                <w:noProof/>
              </w:rPr>
              <w:tab/>
            </w:r>
            <w:r w:rsidRPr="007D406B">
              <w:rPr>
                <w:rStyle w:val="Hyperlink"/>
                <w:noProof/>
              </w:rPr>
              <w:t>DMF_[ModuleName]_ModuleSelfManagedIoInit</w:t>
            </w:r>
            <w:r>
              <w:rPr>
                <w:noProof/>
                <w:webHidden/>
              </w:rPr>
              <w:tab/>
            </w:r>
            <w:r>
              <w:rPr>
                <w:noProof/>
                <w:webHidden/>
              </w:rPr>
              <w:fldChar w:fldCharType="begin"/>
            </w:r>
            <w:r>
              <w:rPr>
                <w:noProof/>
                <w:webHidden/>
              </w:rPr>
              <w:instrText xml:space="preserve"> PAGEREF _Toc524527925 \h </w:instrText>
            </w:r>
          </w:ins>
          <w:r>
            <w:rPr>
              <w:noProof/>
              <w:webHidden/>
            </w:rPr>
          </w:r>
          <w:r>
            <w:rPr>
              <w:noProof/>
              <w:webHidden/>
            </w:rPr>
            <w:fldChar w:fldCharType="separate"/>
          </w:r>
          <w:ins w:id="482" w:author="Sam Tertzakian" w:date="2018-09-12T15:58:00Z">
            <w:r w:rsidR="00AC6798">
              <w:rPr>
                <w:noProof/>
                <w:webHidden/>
              </w:rPr>
              <w:t>118</w:t>
            </w:r>
          </w:ins>
          <w:ins w:id="483" w:author="Sam Tertzakian" w:date="2018-09-12T14:37:00Z">
            <w:r>
              <w:rPr>
                <w:noProof/>
                <w:webHidden/>
              </w:rPr>
              <w:fldChar w:fldCharType="end"/>
            </w:r>
            <w:r w:rsidRPr="007D406B">
              <w:rPr>
                <w:rStyle w:val="Hyperlink"/>
                <w:noProof/>
              </w:rPr>
              <w:fldChar w:fldCharType="end"/>
            </w:r>
          </w:ins>
        </w:p>
        <w:p w14:paraId="6473361C" w14:textId="5EA97FD1" w:rsidR="00637009" w:rsidRDefault="00637009">
          <w:pPr>
            <w:pStyle w:val="TOC3"/>
            <w:tabs>
              <w:tab w:val="left" w:pos="1320"/>
              <w:tab w:val="right" w:leader="dot" w:pos="9350"/>
            </w:tabs>
            <w:rPr>
              <w:ins w:id="484" w:author="Sam Tertzakian" w:date="2018-09-12T14:37:00Z"/>
              <w:rFonts w:cstheme="minorBidi"/>
              <w:noProof/>
            </w:rPr>
          </w:pPr>
          <w:ins w:id="4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"_Toc524527926"</w:instrText>
            </w:r>
            <w:r w:rsidRPr="007D406B">
              <w:rPr>
                <w:rStyle w:val="Hyperlink"/>
                <w:noProof/>
              </w:rPr>
              <w:instrText xml:space="preserve"> </w:instrText>
            </w:r>
            <w:r w:rsidRPr="007D406B">
              <w:rPr>
                <w:rStyle w:val="Hyperlink"/>
                <w:noProof/>
              </w:rPr>
              <w:fldChar w:fldCharType="separate"/>
            </w:r>
            <w:r w:rsidRPr="007D406B">
              <w:rPr>
                <w:rStyle w:val="Hyperlink"/>
                <w:noProof/>
              </w:rPr>
              <w:t>7.3.12</w:t>
            </w:r>
            <w:r>
              <w:rPr>
                <w:rFonts w:cstheme="minorBidi"/>
                <w:noProof/>
              </w:rPr>
              <w:tab/>
            </w:r>
            <w:r w:rsidRPr="007D406B">
              <w:rPr>
                <w:rStyle w:val="Hyperlink"/>
                <w:noProof/>
              </w:rPr>
              <w:t>DMF_[ModuleName]_ModuleSelfManagedIoSuspend</w:t>
            </w:r>
            <w:r>
              <w:rPr>
                <w:noProof/>
                <w:webHidden/>
              </w:rPr>
              <w:tab/>
            </w:r>
            <w:r>
              <w:rPr>
                <w:noProof/>
                <w:webHidden/>
              </w:rPr>
              <w:fldChar w:fldCharType="begin"/>
            </w:r>
            <w:r>
              <w:rPr>
                <w:noProof/>
                <w:webHidden/>
              </w:rPr>
              <w:instrText xml:space="preserve"> PAGEREF _Toc524527926 \h </w:instrText>
            </w:r>
          </w:ins>
          <w:r>
            <w:rPr>
              <w:noProof/>
              <w:webHidden/>
            </w:rPr>
          </w:r>
          <w:r>
            <w:rPr>
              <w:noProof/>
              <w:webHidden/>
            </w:rPr>
            <w:fldChar w:fldCharType="separate"/>
          </w:r>
          <w:ins w:id="486" w:author="Sam Tertzakian" w:date="2018-09-12T15:58:00Z">
            <w:r w:rsidR="00AC6798">
              <w:rPr>
                <w:noProof/>
                <w:webHidden/>
              </w:rPr>
              <w:t>119</w:t>
            </w:r>
          </w:ins>
          <w:ins w:id="487" w:author="Sam Tertzakian" w:date="2018-09-12T14:37:00Z">
            <w:r>
              <w:rPr>
                <w:noProof/>
                <w:webHidden/>
              </w:rPr>
              <w:fldChar w:fldCharType="end"/>
            </w:r>
            <w:r w:rsidRPr="007D406B">
              <w:rPr>
                <w:rStyle w:val="Hyperlink"/>
                <w:noProof/>
              </w:rPr>
              <w:fldChar w:fldCharType="end"/>
            </w:r>
          </w:ins>
        </w:p>
        <w:p w14:paraId="32EFABF6" w14:textId="6B6B84F1" w:rsidR="00637009" w:rsidRDefault="00637009">
          <w:pPr>
            <w:pStyle w:val="TOC3"/>
            <w:tabs>
              <w:tab w:val="left" w:pos="1320"/>
              <w:tab w:val="right" w:leader="dot" w:pos="9350"/>
            </w:tabs>
            <w:rPr>
              <w:ins w:id="488" w:author="Sam Tertzakian" w:date="2018-09-12T14:37:00Z"/>
              <w:rFonts w:cstheme="minorBidi"/>
              <w:noProof/>
            </w:rPr>
          </w:pPr>
          <w:ins w:id="4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"_Toc524527927"</w:instrText>
            </w:r>
            <w:r w:rsidRPr="007D406B">
              <w:rPr>
                <w:rStyle w:val="Hyperlink"/>
                <w:noProof/>
              </w:rPr>
              <w:instrText xml:space="preserve"> </w:instrText>
            </w:r>
            <w:r w:rsidRPr="007D406B">
              <w:rPr>
                <w:rStyle w:val="Hyperlink"/>
                <w:noProof/>
              </w:rPr>
              <w:fldChar w:fldCharType="separate"/>
            </w:r>
            <w:r w:rsidRPr="007D406B">
              <w:rPr>
                <w:rStyle w:val="Hyperlink"/>
                <w:noProof/>
              </w:rPr>
              <w:t>7.3.13</w:t>
            </w:r>
            <w:r>
              <w:rPr>
                <w:rFonts w:cstheme="minorBidi"/>
                <w:noProof/>
              </w:rPr>
              <w:tab/>
            </w:r>
            <w:r w:rsidRPr="007D406B">
              <w:rPr>
                <w:rStyle w:val="Hyperlink"/>
                <w:noProof/>
              </w:rPr>
              <w:t>DMF_[ModuleName]_ModuleSelfManagedIoRestart</w:t>
            </w:r>
            <w:r>
              <w:rPr>
                <w:noProof/>
                <w:webHidden/>
              </w:rPr>
              <w:tab/>
            </w:r>
            <w:r>
              <w:rPr>
                <w:noProof/>
                <w:webHidden/>
              </w:rPr>
              <w:fldChar w:fldCharType="begin"/>
            </w:r>
            <w:r>
              <w:rPr>
                <w:noProof/>
                <w:webHidden/>
              </w:rPr>
              <w:instrText xml:space="preserve"> PAGEREF _Toc524527927 \h </w:instrText>
            </w:r>
          </w:ins>
          <w:r>
            <w:rPr>
              <w:noProof/>
              <w:webHidden/>
            </w:rPr>
          </w:r>
          <w:r>
            <w:rPr>
              <w:noProof/>
              <w:webHidden/>
            </w:rPr>
            <w:fldChar w:fldCharType="separate"/>
          </w:r>
          <w:ins w:id="490" w:author="Sam Tertzakian" w:date="2018-09-12T15:58:00Z">
            <w:r w:rsidR="00AC6798">
              <w:rPr>
                <w:noProof/>
                <w:webHidden/>
              </w:rPr>
              <w:t>120</w:t>
            </w:r>
          </w:ins>
          <w:ins w:id="491" w:author="Sam Tertzakian" w:date="2018-09-12T14:37:00Z">
            <w:r>
              <w:rPr>
                <w:noProof/>
                <w:webHidden/>
              </w:rPr>
              <w:fldChar w:fldCharType="end"/>
            </w:r>
            <w:r w:rsidRPr="007D406B">
              <w:rPr>
                <w:rStyle w:val="Hyperlink"/>
                <w:noProof/>
              </w:rPr>
              <w:fldChar w:fldCharType="end"/>
            </w:r>
          </w:ins>
        </w:p>
        <w:p w14:paraId="2FA4C367" w14:textId="02794A15" w:rsidR="00637009" w:rsidRDefault="00637009">
          <w:pPr>
            <w:pStyle w:val="TOC3"/>
            <w:tabs>
              <w:tab w:val="left" w:pos="1320"/>
              <w:tab w:val="right" w:leader="dot" w:pos="9350"/>
            </w:tabs>
            <w:rPr>
              <w:ins w:id="492" w:author="Sam Tertzakian" w:date="2018-09-12T14:37:00Z"/>
              <w:rFonts w:cstheme="minorBidi"/>
              <w:noProof/>
            </w:rPr>
          </w:pPr>
          <w:ins w:id="4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"_Toc524527928"</w:instrText>
            </w:r>
            <w:r w:rsidRPr="007D406B">
              <w:rPr>
                <w:rStyle w:val="Hyperlink"/>
                <w:noProof/>
              </w:rPr>
              <w:instrText xml:space="preserve"> </w:instrText>
            </w:r>
            <w:r w:rsidRPr="007D406B">
              <w:rPr>
                <w:rStyle w:val="Hyperlink"/>
                <w:noProof/>
              </w:rPr>
              <w:fldChar w:fldCharType="separate"/>
            </w:r>
            <w:r w:rsidRPr="007D406B">
              <w:rPr>
                <w:rStyle w:val="Hyperlink"/>
                <w:noProof/>
              </w:rPr>
              <w:t>7.3.14</w:t>
            </w:r>
            <w:r>
              <w:rPr>
                <w:rFonts w:cstheme="minorBidi"/>
                <w:noProof/>
              </w:rPr>
              <w:tab/>
            </w:r>
            <w:r w:rsidRPr="007D406B">
              <w:rPr>
                <w:rStyle w:val="Hyperlink"/>
                <w:noProof/>
              </w:rPr>
              <w:t>DMF_[ModuleName]_ModuleSurpriseRemoval</w:t>
            </w:r>
            <w:r>
              <w:rPr>
                <w:noProof/>
                <w:webHidden/>
              </w:rPr>
              <w:tab/>
            </w:r>
            <w:r>
              <w:rPr>
                <w:noProof/>
                <w:webHidden/>
              </w:rPr>
              <w:fldChar w:fldCharType="begin"/>
            </w:r>
            <w:r>
              <w:rPr>
                <w:noProof/>
                <w:webHidden/>
              </w:rPr>
              <w:instrText xml:space="preserve"> PAGEREF _Toc524527928 \h </w:instrText>
            </w:r>
          </w:ins>
          <w:r>
            <w:rPr>
              <w:noProof/>
              <w:webHidden/>
            </w:rPr>
          </w:r>
          <w:r>
            <w:rPr>
              <w:noProof/>
              <w:webHidden/>
            </w:rPr>
            <w:fldChar w:fldCharType="separate"/>
          </w:r>
          <w:ins w:id="494" w:author="Sam Tertzakian" w:date="2018-09-12T15:58:00Z">
            <w:r w:rsidR="00AC6798">
              <w:rPr>
                <w:noProof/>
                <w:webHidden/>
              </w:rPr>
              <w:t>121</w:t>
            </w:r>
          </w:ins>
          <w:ins w:id="495" w:author="Sam Tertzakian" w:date="2018-09-12T14:37:00Z">
            <w:r>
              <w:rPr>
                <w:noProof/>
                <w:webHidden/>
              </w:rPr>
              <w:fldChar w:fldCharType="end"/>
            </w:r>
            <w:r w:rsidRPr="007D406B">
              <w:rPr>
                <w:rStyle w:val="Hyperlink"/>
                <w:noProof/>
              </w:rPr>
              <w:fldChar w:fldCharType="end"/>
            </w:r>
          </w:ins>
        </w:p>
        <w:p w14:paraId="5EE90163" w14:textId="3462C0E3" w:rsidR="00637009" w:rsidRDefault="00637009">
          <w:pPr>
            <w:pStyle w:val="TOC3"/>
            <w:tabs>
              <w:tab w:val="left" w:pos="1320"/>
              <w:tab w:val="right" w:leader="dot" w:pos="9350"/>
            </w:tabs>
            <w:rPr>
              <w:ins w:id="496" w:author="Sam Tertzakian" w:date="2018-09-12T14:37:00Z"/>
              <w:rFonts w:cstheme="minorBidi"/>
              <w:noProof/>
            </w:rPr>
          </w:pPr>
          <w:ins w:id="4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"_Toc524527929"</w:instrText>
            </w:r>
            <w:r w:rsidRPr="007D406B">
              <w:rPr>
                <w:rStyle w:val="Hyperlink"/>
                <w:noProof/>
              </w:rPr>
              <w:instrText xml:space="preserve"> </w:instrText>
            </w:r>
            <w:r w:rsidRPr="007D406B">
              <w:rPr>
                <w:rStyle w:val="Hyperlink"/>
                <w:noProof/>
              </w:rPr>
              <w:fldChar w:fldCharType="separate"/>
            </w:r>
            <w:r w:rsidRPr="007D406B">
              <w:rPr>
                <w:rStyle w:val="Hyperlink"/>
                <w:noProof/>
              </w:rPr>
              <w:t>7.3.15</w:t>
            </w:r>
            <w:r>
              <w:rPr>
                <w:rFonts w:cstheme="minorBidi"/>
                <w:noProof/>
              </w:rPr>
              <w:tab/>
            </w:r>
            <w:r w:rsidRPr="007D406B">
              <w:rPr>
                <w:rStyle w:val="Hyperlink"/>
                <w:noProof/>
              </w:rPr>
              <w:t>DMF_[ModuleName]_ModuleQueryRemove</w:t>
            </w:r>
            <w:r>
              <w:rPr>
                <w:noProof/>
                <w:webHidden/>
              </w:rPr>
              <w:tab/>
            </w:r>
            <w:r>
              <w:rPr>
                <w:noProof/>
                <w:webHidden/>
              </w:rPr>
              <w:fldChar w:fldCharType="begin"/>
            </w:r>
            <w:r>
              <w:rPr>
                <w:noProof/>
                <w:webHidden/>
              </w:rPr>
              <w:instrText xml:space="preserve"> PAGEREF _Toc524527929 \h </w:instrText>
            </w:r>
          </w:ins>
          <w:r>
            <w:rPr>
              <w:noProof/>
              <w:webHidden/>
            </w:rPr>
          </w:r>
          <w:r>
            <w:rPr>
              <w:noProof/>
              <w:webHidden/>
            </w:rPr>
            <w:fldChar w:fldCharType="separate"/>
          </w:r>
          <w:ins w:id="498" w:author="Sam Tertzakian" w:date="2018-09-12T15:58:00Z">
            <w:r w:rsidR="00AC6798">
              <w:rPr>
                <w:noProof/>
                <w:webHidden/>
              </w:rPr>
              <w:t>122</w:t>
            </w:r>
          </w:ins>
          <w:ins w:id="499" w:author="Sam Tertzakian" w:date="2018-09-12T14:37:00Z">
            <w:r>
              <w:rPr>
                <w:noProof/>
                <w:webHidden/>
              </w:rPr>
              <w:fldChar w:fldCharType="end"/>
            </w:r>
            <w:r w:rsidRPr="007D406B">
              <w:rPr>
                <w:rStyle w:val="Hyperlink"/>
                <w:noProof/>
              </w:rPr>
              <w:fldChar w:fldCharType="end"/>
            </w:r>
          </w:ins>
        </w:p>
        <w:p w14:paraId="2BE70AEF" w14:textId="31F6444B" w:rsidR="00637009" w:rsidRDefault="00637009">
          <w:pPr>
            <w:pStyle w:val="TOC3"/>
            <w:tabs>
              <w:tab w:val="left" w:pos="1320"/>
              <w:tab w:val="right" w:leader="dot" w:pos="9350"/>
            </w:tabs>
            <w:rPr>
              <w:ins w:id="500" w:author="Sam Tertzakian" w:date="2018-09-12T14:37:00Z"/>
              <w:rFonts w:cstheme="minorBidi"/>
              <w:noProof/>
            </w:rPr>
          </w:pPr>
          <w:ins w:id="5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"_Toc524527930"</w:instrText>
            </w:r>
            <w:r w:rsidRPr="007D406B">
              <w:rPr>
                <w:rStyle w:val="Hyperlink"/>
                <w:noProof/>
              </w:rPr>
              <w:instrText xml:space="preserve"> </w:instrText>
            </w:r>
            <w:r w:rsidRPr="007D406B">
              <w:rPr>
                <w:rStyle w:val="Hyperlink"/>
                <w:noProof/>
              </w:rPr>
              <w:fldChar w:fldCharType="separate"/>
            </w:r>
            <w:r w:rsidRPr="007D406B">
              <w:rPr>
                <w:rStyle w:val="Hyperlink"/>
                <w:noProof/>
              </w:rPr>
              <w:t>7.3.16</w:t>
            </w:r>
            <w:r>
              <w:rPr>
                <w:rFonts w:cstheme="minorBidi"/>
                <w:noProof/>
              </w:rPr>
              <w:tab/>
            </w:r>
            <w:r w:rsidRPr="007D406B">
              <w:rPr>
                <w:rStyle w:val="Hyperlink"/>
                <w:noProof/>
              </w:rPr>
              <w:t>DMF_[ModuleName]_ModuleQueryStop</w:t>
            </w:r>
            <w:r>
              <w:rPr>
                <w:noProof/>
                <w:webHidden/>
              </w:rPr>
              <w:tab/>
            </w:r>
            <w:r>
              <w:rPr>
                <w:noProof/>
                <w:webHidden/>
              </w:rPr>
              <w:fldChar w:fldCharType="begin"/>
            </w:r>
            <w:r>
              <w:rPr>
                <w:noProof/>
                <w:webHidden/>
              </w:rPr>
              <w:instrText xml:space="preserve"> PAGEREF _Toc524527930 \h </w:instrText>
            </w:r>
          </w:ins>
          <w:r>
            <w:rPr>
              <w:noProof/>
              <w:webHidden/>
            </w:rPr>
          </w:r>
          <w:r>
            <w:rPr>
              <w:noProof/>
              <w:webHidden/>
            </w:rPr>
            <w:fldChar w:fldCharType="separate"/>
          </w:r>
          <w:ins w:id="502" w:author="Sam Tertzakian" w:date="2018-09-12T15:58:00Z">
            <w:r w:rsidR="00AC6798">
              <w:rPr>
                <w:noProof/>
                <w:webHidden/>
              </w:rPr>
              <w:t>123</w:t>
            </w:r>
          </w:ins>
          <w:ins w:id="503" w:author="Sam Tertzakian" w:date="2018-09-12T14:37:00Z">
            <w:r>
              <w:rPr>
                <w:noProof/>
                <w:webHidden/>
              </w:rPr>
              <w:fldChar w:fldCharType="end"/>
            </w:r>
            <w:r w:rsidRPr="007D406B">
              <w:rPr>
                <w:rStyle w:val="Hyperlink"/>
                <w:noProof/>
              </w:rPr>
              <w:fldChar w:fldCharType="end"/>
            </w:r>
          </w:ins>
        </w:p>
        <w:p w14:paraId="599B2FBD" w14:textId="6569A909" w:rsidR="00637009" w:rsidRDefault="00637009">
          <w:pPr>
            <w:pStyle w:val="TOC3"/>
            <w:tabs>
              <w:tab w:val="left" w:pos="1320"/>
              <w:tab w:val="right" w:leader="dot" w:pos="9350"/>
            </w:tabs>
            <w:rPr>
              <w:ins w:id="504" w:author="Sam Tertzakian" w:date="2018-09-12T14:37:00Z"/>
              <w:rFonts w:cstheme="minorBidi"/>
              <w:noProof/>
            </w:rPr>
          </w:pPr>
          <w:ins w:id="5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"_Toc524527931"</w:instrText>
            </w:r>
            <w:r w:rsidRPr="007D406B">
              <w:rPr>
                <w:rStyle w:val="Hyperlink"/>
                <w:noProof/>
              </w:rPr>
              <w:instrText xml:space="preserve"> </w:instrText>
            </w:r>
            <w:r w:rsidRPr="007D406B">
              <w:rPr>
                <w:rStyle w:val="Hyperlink"/>
                <w:noProof/>
              </w:rPr>
              <w:fldChar w:fldCharType="separate"/>
            </w:r>
            <w:r w:rsidRPr="007D406B">
              <w:rPr>
                <w:rStyle w:val="Hyperlink"/>
                <w:noProof/>
              </w:rPr>
              <w:t>7.3.17</w:t>
            </w:r>
            <w:r>
              <w:rPr>
                <w:rFonts w:cstheme="minorBidi"/>
                <w:noProof/>
              </w:rPr>
              <w:tab/>
            </w:r>
            <w:r w:rsidRPr="007D406B">
              <w:rPr>
                <w:rStyle w:val="Hyperlink"/>
                <w:noProof/>
              </w:rPr>
              <w:t>DMF_[ModuleName]_ModuleRelationsQuery</w:t>
            </w:r>
            <w:r>
              <w:rPr>
                <w:noProof/>
                <w:webHidden/>
              </w:rPr>
              <w:tab/>
            </w:r>
            <w:r>
              <w:rPr>
                <w:noProof/>
                <w:webHidden/>
              </w:rPr>
              <w:fldChar w:fldCharType="begin"/>
            </w:r>
            <w:r>
              <w:rPr>
                <w:noProof/>
                <w:webHidden/>
              </w:rPr>
              <w:instrText xml:space="preserve"> PAGEREF _Toc524527931 \h </w:instrText>
            </w:r>
          </w:ins>
          <w:r>
            <w:rPr>
              <w:noProof/>
              <w:webHidden/>
            </w:rPr>
          </w:r>
          <w:r>
            <w:rPr>
              <w:noProof/>
              <w:webHidden/>
            </w:rPr>
            <w:fldChar w:fldCharType="separate"/>
          </w:r>
          <w:ins w:id="506" w:author="Sam Tertzakian" w:date="2018-09-12T15:58:00Z">
            <w:r w:rsidR="00AC6798">
              <w:rPr>
                <w:noProof/>
                <w:webHidden/>
              </w:rPr>
              <w:t>124</w:t>
            </w:r>
          </w:ins>
          <w:ins w:id="507" w:author="Sam Tertzakian" w:date="2018-09-12T14:37:00Z">
            <w:r>
              <w:rPr>
                <w:noProof/>
                <w:webHidden/>
              </w:rPr>
              <w:fldChar w:fldCharType="end"/>
            </w:r>
            <w:r w:rsidRPr="007D406B">
              <w:rPr>
                <w:rStyle w:val="Hyperlink"/>
                <w:noProof/>
              </w:rPr>
              <w:fldChar w:fldCharType="end"/>
            </w:r>
          </w:ins>
        </w:p>
        <w:p w14:paraId="3183595A" w14:textId="7F446346" w:rsidR="00637009" w:rsidRDefault="00637009">
          <w:pPr>
            <w:pStyle w:val="TOC3"/>
            <w:tabs>
              <w:tab w:val="left" w:pos="1320"/>
              <w:tab w:val="right" w:leader="dot" w:pos="9350"/>
            </w:tabs>
            <w:rPr>
              <w:ins w:id="508" w:author="Sam Tertzakian" w:date="2018-09-12T14:37:00Z"/>
              <w:rFonts w:cstheme="minorBidi"/>
              <w:noProof/>
            </w:rPr>
          </w:pPr>
          <w:ins w:id="5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"_Toc524527932"</w:instrText>
            </w:r>
            <w:r w:rsidRPr="007D406B">
              <w:rPr>
                <w:rStyle w:val="Hyperlink"/>
                <w:noProof/>
              </w:rPr>
              <w:instrText xml:space="preserve"> </w:instrText>
            </w:r>
            <w:r w:rsidRPr="007D406B">
              <w:rPr>
                <w:rStyle w:val="Hyperlink"/>
                <w:noProof/>
              </w:rPr>
              <w:fldChar w:fldCharType="separate"/>
            </w:r>
            <w:r w:rsidRPr="007D406B">
              <w:rPr>
                <w:rStyle w:val="Hyperlink"/>
                <w:noProof/>
              </w:rPr>
              <w:t>7.3.18</w:t>
            </w:r>
            <w:r>
              <w:rPr>
                <w:rFonts w:cstheme="minorBidi"/>
                <w:noProof/>
              </w:rPr>
              <w:tab/>
            </w:r>
            <w:r w:rsidRPr="007D406B">
              <w:rPr>
                <w:rStyle w:val="Hyperlink"/>
                <w:noProof/>
              </w:rPr>
              <w:t>DMF_[ModuleName]_ModuleUsageNotificationEx</w:t>
            </w:r>
            <w:r>
              <w:rPr>
                <w:noProof/>
                <w:webHidden/>
              </w:rPr>
              <w:tab/>
            </w:r>
            <w:r>
              <w:rPr>
                <w:noProof/>
                <w:webHidden/>
              </w:rPr>
              <w:fldChar w:fldCharType="begin"/>
            </w:r>
            <w:r>
              <w:rPr>
                <w:noProof/>
                <w:webHidden/>
              </w:rPr>
              <w:instrText xml:space="preserve"> PAGEREF _Toc524527932 \h </w:instrText>
            </w:r>
          </w:ins>
          <w:r>
            <w:rPr>
              <w:noProof/>
              <w:webHidden/>
            </w:rPr>
          </w:r>
          <w:r>
            <w:rPr>
              <w:noProof/>
              <w:webHidden/>
            </w:rPr>
            <w:fldChar w:fldCharType="separate"/>
          </w:r>
          <w:ins w:id="510" w:author="Sam Tertzakian" w:date="2018-09-12T15:58:00Z">
            <w:r w:rsidR="00AC6798">
              <w:rPr>
                <w:noProof/>
                <w:webHidden/>
              </w:rPr>
              <w:t>125</w:t>
            </w:r>
          </w:ins>
          <w:ins w:id="511" w:author="Sam Tertzakian" w:date="2018-09-12T14:37:00Z">
            <w:r>
              <w:rPr>
                <w:noProof/>
                <w:webHidden/>
              </w:rPr>
              <w:fldChar w:fldCharType="end"/>
            </w:r>
            <w:r w:rsidRPr="007D406B">
              <w:rPr>
                <w:rStyle w:val="Hyperlink"/>
                <w:noProof/>
              </w:rPr>
              <w:fldChar w:fldCharType="end"/>
            </w:r>
          </w:ins>
        </w:p>
        <w:p w14:paraId="1707968F" w14:textId="1E53B2E0" w:rsidR="00637009" w:rsidRDefault="00637009">
          <w:pPr>
            <w:pStyle w:val="TOC3"/>
            <w:tabs>
              <w:tab w:val="left" w:pos="1320"/>
              <w:tab w:val="right" w:leader="dot" w:pos="9350"/>
            </w:tabs>
            <w:rPr>
              <w:ins w:id="512" w:author="Sam Tertzakian" w:date="2018-09-12T14:37:00Z"/>
              <w:rFonts w:cstheme="minorBidi"/>
              <w:noProof/>
            </w:rPr>
          </w:pPr>
          <w:ins w:id="5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"_Toc524527933"</w:instrText>
            </w:r>
            <w:r w:rsidRPr="007D406B">
              <w:rPr>
                <w:rStyle w:val="Hyperlink"/>
                <w:noProof/>
              </w:rPr>
              <w:instrText xml:space="preserve"> </w:instrText>
            </w:r>
            <w:r w:rsidRPr="007D406B">
              <w:rPr>
                <w:rStyle w:val="Hyperlink"/>
                <w:noProof/>
              </w:rPr>
              <w:fldChar w:fldCharType="separate"/>
            </w:r>
            <w:r w:rsidRPr="007D406B">
              <w:rPr>
                <w:rStyle w:val="Hyperlink"/>
                <w:noProof/>
              </w:rPr>
              <w:t>7.3.19</w:t>
            </w:r>
            <w:r>
              <w:rPr>
                <w:rFonts w:cstheme="minorBidi"/>
                <w:noProof/>
              </w:rPr>
              <w:tab/>
            </w:r>
            <w:r w:rsidRPr="007D406B">
              <w:rPr>
                <w:rStyle w:val="Hyperlink"/>
                <w:noProof/>
              </w:rPr>
              <w:t>DMF_[ModuleName]_ModuleArmWakeFromS0</w:t>
            </w:r>
            <w:r>
              <w:rPr>
                <w:noProof/>
                <w:webHidden/>
              </w:rPr>
              <w:tab/>
            </w:r>
            <w:r>
              <w:rPr>
                <w:noProof/>
                <w:webHidden/>
              </w:rPr>
              <w:fldChar w:fldCharType="begin"/>
            </w:r>
            <w:r>
              <w:rPr>
                <w:noProof/>
                <w:webHidden/>
              </w:rPr>
              <w:instrText xml:space="preserve"> PAGEREF _Toc524527933 \h </w:instrText>
            </w:r>
          </w:ins>
          <w:r>
            <w:rPr>
              <w:noProof/>
              <w:webHidden/>
            </w:rPr>
          </w:r>
          <w:r>
            <w:rPr>
              <w:noProof/>
              <w:webHidden/>
            </w:rPr>
            <w:fldChar w:fldCharType="separate"/>
          </w:r>
          <w:ins w:id="514" w:author="Sam Tertzakian" w:date="2018-09-12T15:58:00Z">
            <w:r w:rsidR="00AC6798">
              <w:rPr>
                <w:noProof/>
                <w:webHidden/>
              </w:rPr>
              <w:t>126</w:t>
            </w:r>
          </w:ins>
          <w:ins w:id="515" w:author="Sam Tertzakian" w:date="2018-09-12T14:37:00Z">
            <w:r>
              <w:rPr>
                <w:noProof/>
                <w:webHidden/>
              </w:rPr>
              <w:fldChar w:fldCharType="end"/>
            </w:r>
            <w:r w:rsidRPr="007D406B">
              <w:rPr>
                <w:rStyle w:val="Hyperlink"/>
                <w:noProof/>
              </w:rPr>
              <w:fldChar w:fldCharType="end"/>
            </w:r>
          </w:ins>
        </w:p>
        <w:p w14:paraId="19279CA8" w14:textId="5DAEFFC9" w:rsidR="00637009" w:rsidRDefault="00637009">
          <w:pPr>
            <w:pStyle w:val="TOC3"/>
            <w:tabs>
              <w:tab w:val="left" w:pos="1320"/>
              <w:tab w:val="right" w:leader="dot" w:pos="9350"/>
            </w:tabs>
            <w:rPr>
              <w:ins w:id="516" w:author="Sam Tertzakian" w:date="2018-09-12T14:37:00Z"/>
              <w:rFonts w:cstheme="minorBidi"/>
              <w:noProof/>
            </w:rPr>
          </w:pPr>
          <w:ins w:id="5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"_Toc524527934"</w:instrText>
            </w:r>
            <w:r w:rsidRPr="007D406B">
              <w:rPr>
                <w:rStyle w:val="Hyperlink"/>
                <w:noProof/>
              </w:rPr>
              <w:instrText xml:space="preserve"> </w:instrText>
            </w:r>
            <w:r w:rsidRPr="007D406B">
              <w:rPr>
                <w:rStyle w:val="Hyperlink"/>
                <w:noProof/>
              </w:rPr>
              <w:fldChar w:fldCharType="separate"/>
            </w:r>
            <w:r w:rsidRPr="007D406B">
              <w:rPr>
                <w:rStyle w:val="Hyperlink"/>
                <w:noProof/>
              </w:rPr>
              <w:t>7.3.20</w:t>
            </w:r>
            <w:r>
              <w:rPr>
                <w:rFonts w:cstheme="minorBidi"/>
                <w:noProof/>
              </w:rPr>
              <w:tab/>
            </w:r>
            <w:r w:rsidRPr="007D406B">
              <w:rPr>
                <w:rStyle w:val="Hyperlink"/>
                <w:noProof/>
              </w:rPr>
              <w:t>DMF_[ModuleName]_ModuleDisarmWakeFromS0</w:t>
            </w:r>
            <w:r>
              <w:rPr>
                <w:noProof/>
                <w:webHidden/>
              </w:rPr>
              <w:tab/>
            </w:r>
            <w:r>
              <w:rPr>
                <w:noProof/>
                <w:webHidden/>
              </w:rPr>
              <w:fldChar w:fldCharType="begin"/>
            </w:r>
            <w:r>
              <w:rPr>
                <w:noProof/>
                <w:webHidden/>
              </w:rPr>
              <w:instrText xml:space="preserve"> PAGEREF _Toc524527934 \h </w:instrText>
            </w:r>
          </w:ins>
          <w:r>
            <w:rPr>
              <w:noProof/>
              <w:webHidden/>
            </w:rPr>
          </w:r>
          <w:r>
            <w:rPr>
              <w:noProof/>
              <w:webHidden/>
            </w:rPr>
            <w:fldChar w:fldCharType="separate"/>
          </w:r>
          <w:ins w:id="518" w:author="Sam Tertzakian" w:date="2018-09-12T15:58:00Z">
            <w:r w:rsidR="00AC6798">
              <w:rPr>
                <w:noProof/>
                <w:webHidden/>
              </w:rPr>
              <w:t>127</w:t>
            </w:r>
          </w:ins>
          <w:ins w:id="519" w:author="Sam Tertzakian" w:date="2018-09-12T14:37:00Z">
            <w:r>
              <w:rPr>
                <w:noProof/>
                <w:webHidden/>
              </w:rPr>
              <w:fldChar w:fldCharType="end"/>
            </w:r>
            <w:r w:rsidRPr="007D406B">
              <w:rPr>
                <w:rStyle w:val="Hyperlink"/>
                <w:noProof/>
              </w:rPr>
              <w:fldChar w:fldCharType="end"/>
            </w:r>
          </w:ins>
        </w:p>
        <w:p w14:paraId="1FB18F0F" w14:textId="39B2BA40" w:rsidR="00637009" w:rsidRDefault="00637009">
          <w:pPr>
            <w:pStyle w:val="TOC3"/>
            <w:tabs>
              <w:tab w:val="left" w:pos="1320"/>
              <w:tab w:val="right" w:leader="dot" w:pos="9350"/>
            </w:tabs>
            <w:rPr>
              <w:ins w:id="520" w:author="Sam Tertzakian" w:date="2018-09-12T14:37:00Z"/>
              <w:rFonts w:cstheme="minorBidi"/>
              <w:noProof/>
            </w:rPr>
          </w:pPr>
          <w:ins w:id="52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"_Toc524527935"</w:instrText>
            </w:r>
            <w:r w:rsidRPr="007D406B">
              <w:rPr>
                <w:rStyle w:val="Hyperlink"/>
                <w:noProof/>
              </w:rPr>
              <w:instrText xml:space="preserve"> </w:instrText>
            </w:r>
            <w:r w:rsidRPr="007D406B">
              <w:rPr>
                <w:rStyle w:val="Hyperlink"/>
                <w:noProof/>
              </w:rPr>
              <w:fldChar w:fldCharType="separate"/>
            </w:r>
            <w:r w:rsidRPr="007D406B">
              <w:rPr>
                <w:rStyle w:val="Hyperlink"/>
                <w:noProof/>
              </w:rPr>
              <w:t>7.3.21</w:t>
            </w:r>
            <w:r>
              <w:rPr>
                <w:rFonts w:cstheme="minorBidi"/>
                <w:noProof/>
              </w:rPr>
              <w:tab/>
            </w:r>
            <w:r w:rsidRPr="007D406B">
              <w:rPr>
                <w:rStyle w:val="Hyperlink"/>
                <w:noProof/>
              </w:rPr>
              <w:t>DMF_[ModuleName]_ModuleWakeFromS0Triggered</w:t>
            </w:r>
            <w:r>
              <w:rPr>
                <w:noProof/>
                <w:webHidden/>
              </w:rPr>
              <w:tab/>
            </w:r>
            <w:r>
              <w:rPr>
                <w:noProof/>
                <w:webHidden/>
              </w:rPr>
              <w:fldChar w:fldCharType="begin"/>
            </w:r>
            <w:r>
              <w:rPr>
                <w:noProof/>
                <w:webHidden/>
              </w:rPr>
              <w:instrText xml:space="preserve"> PAGEREF _Toc524527935 \h </w:instrText>
            </w:r>
          </w:ins>
          <w:r>
            <w:rPr>
              <w:noProof/>
              <w:webHidden/>
            </w:rPr>
          </w:r>
          <w:r>
            <w:rPr>
              <w:noProof/>
              <w:webHidden/>
            </w:rPr>
            <w:fldChar w:fldCharType="separate"/>
          </w:r>
          <w:ins w:id="522" w:author="Sam Tertzakian" w:date="2018-09-12T15:58:00Z">
            <w:r w:rsidR="00AC6798">
              <w:rPr>
                <w:noProof/>
                <w:webHidden/>
              </w:rPr>
              <w:t>128</w:t>
            </w:r>
          </w:ins>
          <w:ins w:id="523" w:author="Sam Tertzakian" w:date="2018-09-12T14:37:00Z">
            <w:r>
              <w:rPr>
                <w:noProof/>
                <w:webHidden/>
              </w:rPr>
              <w:fldChar w:fldCharType="end"/>
            </w:r>
            <w:r w:rsidRPr="007D406B">
              <w:rPr>
                <w:rStyle w:val="Hyperlink"/>
                <w:noProof/>
              </w:rPr>
              <w:fldChar w:fldCharType="end"/>
            </w:r>
          </w:ins>
        </w:p>
        <w:p w14:paraId="79C9E480" w14:textId="4E13A002" w:rsidR="00637009" w:rsidRDefault="00637009">
          <w:pPr>
            <w:pStyle w:val="TOC3"/>
            <w:tabs>
              <w:tab w:val="left" w:pos="1320"/>
              <w:tab w:val="right" w:leader="dot" w:pos="9350"/>
            </w:tabs>
            <w:rPr>
              <w:ins w:id="524" w:author="Sam Tertzakian" w:date="2018-09-12T14:37:00Z"/>
              <w:rFonts w:cstheme="minorBidi"/>
              <w:noProof/>
            </w:rPr>
          </w:pPr>
          <w:ins w:id="5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"_Toc524527936"</w:instrText>
            </w:r>
            <w:r w:rsidRPr="007D406B">
              <w:rPr>
                <w:rStyle w:val="Hyperlink"/>
                <w:noProof/>
              </w:rPr>
              <w:instrText xml:space="preserve"> </w:instrText>
            </w:r>
            <w:r w:rsidRPr="007D406B">
              <w:rPr>
                <w:rStyle w:val="Hyperlink"/>
                <w:noProof/>
              </w:rPr>
              <w:fldChar w:fldCharType="separate"/>
            </w:r>
            <w:r w:rsidRPr="007D406B">
              <w:rPr>
                <w:rStyle w:val="Hyperlink"/>
                <w:noProof/>
              </w:rPr>
              <w:t>7.3.22</w:t>
            </w:r>
            <w:r>
              <w:rPr>
                <w:rFonts w:cstheme="minorBidi"/>
                <w:noProof/>
              </w:rPr>
              <w:tab/>
            </w:r>
            <w:r w:rsidRPr="007D406B">
              <w:rPr>
                <w:rStyle w:val="Hyperlink"/>
                <w:noProof/>
              </w:rPr>
              <w:t>DMF_[ModuleName]_ModuleArmWakeFromSxWithReason</w:t>
            </w:r>
            <w:r>
              <w:rPr>
                <w:noProof/>
                <w:webHidden/>
              </w:rPr>
              <w:tab/>
            </w:r>
            <w:r>
              <w:rPr>
                <w:noProof/>
                <w:webHidden/>
              </w:rPr>
              <w:fldChar w:fldCharType="begin"/>
            </w:r>
            <w:r>
              <w:rPr>
                <w:noProof/>
                <w:webHidden/>
              </w:rPr>
              <w:instrText xml:space="preserve"> PAGEREF _Toc524527936 \h </w:instrText>
            </w:r>
          </w:ins>
          <w:r>
            <w:rPr>
              <w:noProof/>
              <w:webHidden/>
            </w:rPr>
          </w:r>
          <w:r>
            <w:rPr>
              <w:noProof/>
              <w:webHidden/>
            </w:rPr>
            <w:fldChar w:fldCharType="separate"/>
          </w:r>
          <w:ins w:id="526" w:author="Sam Tertzakian" w:date="2018-09-12T15:58:00Z">
            <w:r w:rsidR="00AC6798">
              <w:rPr>
                <w:noProof/>
                <w:webHidden/>
              </w:rPr>
              <w:t>129</w:t>
            </w:r>
          </w:ins>
          <w:ins w:id="527" w:author="Sam Tertzakian" w:date="2018-09-12T14:37:00Z">
            <w:r>
              <w:rPr>
                <w:noProof/>
                <w:webHidden/>
              </w:rPr>
              <w:fldChar w:fldCharType="end"/>
            </w:r>
            <w:r w:rsidRPr="007D406B">
              <w:rPr>
                <w:rStyle w:val="Hyperlink"/>
                <w:noProof/>
              </w:rPr>
              <w:fldChar w:fldCharType="end"/>
            </w:r>
          </w:ins>
        </w:p>
        <w:p w14:paraId="514FE93A" w14:textId="233E0411" w:rsidR="00637009" w:rsidRDefault="00637009">
          <w:pPr>
            <w:pStyle w:val="TOC3"/>
            <w:tabs>
              <w:tab w:val="left" w:pos="1320"/>
              <w:tab w:val="right" w:leader="dot" w:pos="9350"/>
            </w:tabs>
            <w:rPr>
              <w:ins w:id="528" w:author="Sam Tertzakian" w:date="2018-09-12T14:37:00Z"/>
              <w:rFonts w:cstheme="minorBidi"/>
              <w:noProof/>
            </w:rPr>
          </w:pPr>
          <w:ins w:id="5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"_Toc524527937"</w:instrText>
            </w:r>
            <w:r w:rsidRPr="007D406B">
              <w:rPr>
                <w:rStyle w:val="Hyperlink"/>
                <w:noProof/>
              </w:rPr>
              <w:instrText xml:space="preserve"> </w:instrText>
            </w:r>
            <w:r w:rsidRPr="007D406B">
              <w:rPr>
                <w:rStyle w:val="Hyperlink"/>
                <w:noProof/>
              </w:rPr>
              <w:fldChar w:fldCharType="separate"/>
            </w:r>
            <w:r w:rsidRPr="007D406B">
              <w:rPr>
                <w:rStyle w:val="Hyperlink"/>
                <w:noProof/>
              </w:rPr>
              <w:t>7.3.23</w:t>
            </w:r>
            <w:r>
              <w:rPr>
                <w:rFonts w:cstheme="minorBidi"/>
                <w:noProof/>
              </w:rPr>
              <w:tab/>
            </w:r>
            <w:r w:rsidRPr="007D406B">
              <w:rPr>
                <w:rStyle w:val="Hyperlink"/>
                <w:noProof/>
              </w:rPr>
              <w:t>DMF_[ModuleName]_ModuleDisarmWakeFromSx</w:t>
            </w:r>
            <w:r>
              <w:rPr>
                <w:noProof/>
                <w:webHidden/>
              </w:rPr>
              <w:tab/>
            </w:r>
            <w:r>
              <w:rPr>
                <w:noProof/>
                <w:webHidden/>
              </w:rPr>
              <w:fldChar w:fldCharType="begin"/>
            </w:r>
            <w:r>
              <w:rPr>
                <w:noProof/>
                <w:webHidden/>
              </w:rPr>
              <w:instrText xml:space="preserve"> PAGEREF _Toc524527937 \h </w:instrText>
            </w:r>
          </w:ins>
          <w:r>
            <w:rPr>
              <w:noProof/>
              <w:webHidden/>
            </w:rPr>
          </w:r>
          <w:r>
            <w:rPr>
              <w:noProof/>
              <w:webHidden/>
            </w:rPr>
            <w:fldChar w:fldCharType="separate"/>
          </w:r>
          <w:ins w:id="530" w:author="Sam Tertzakian" w:date="2018-09-12T15:58:00Z">
            <w:r w:rsidR="00AC6798">
              <w:rPr>
                <w:noProof/>
                <w:webHidden/>
              </w:rPr>
              <w:t>130</w:t>
            </w:r>
          </w:ins>
          <w:ins w:id="531" w:author="Sam Tertzakian" w:date="2018-09-12T14:37:00Z">
            <w:r>
              <w:rPr>
                <w:noProof/>
                <w:webHidden/>
              </w:rPr>
              <w:fldChar w:fldCharType="end"/>
            </w:r>
            <w:r w:rsidRPr="007D406B">
              <w:rPr>
                <w:rStyle w:val="Hyperlink"/>
                <w:noProof/>
              </w:rPr>
              <w:fldChar w:fldCharType="end"/>
            </w:r>
          </w:ins>
        </w:p>
        <w:p w14:paraId="01B3311D" w14:textId="63289CAB" w:rsidR="00637009" w:rsidRDefault="00637009">
          <w:pPr>
            <w:pStyle w:val="TOC3"/>
            <w:tabs>
              <w:tab w:val="left" w:pos="1320"/>
              <w:tab w:val="right" w:leader="dot" w:pos="9350"/>
            </w:tabs>
            <w:rPr>
              <w:ins w:id="532" w:author="Sam Tertzakian" w:date="2018-09-12T14:37:00Z"/>
              <w:rFonts w:cstheme="minorBidi"/>
              <w:noProof/>
            </w:rPr>
          </w:pPr>
          <w:ins w:id="5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"_Toc524527938"</w:instrText>
            </w:r>
            <w:r w:rsidRPr="007D406B">
              <w:rPr>
                <w:rStyle w:val="Hyperlink"/>
                <w:noProof/>
              </w:rPr>
              <w:instrText xml:space="preserve"> </w:instrText>
            </w:r>
            <w:r w:rsidRPr="007D406B">
              <w:rPr>
                <w:rStyle w:val="Hyperlink"/>
                <w:noProof/>
              </w:rPr>
              <w:fldChar w:fldCharType="separate"/>
            </w:r>
            <w:r w:rsidRPr="007D406B">
              <w:rPr>
                <w:rStyle w:val="Hyperlink"/>
                <w:noProof/>
              </w:rPr>
              <w:t>7.3.24</w:t>
            </w:r>
            <w:r>
              <w:rPr>
                <w:rFonts w:cstheme="minorBidi"/>
                <w:noProof/>
              </w:rPr>
              <w:tab/>
            </w:r>
            <w:r w:rsidRPr="007D406B">
              <w:rPr>
                <w:rStyle w:val="Hyperlink"/>
                <w:noProof/>
              </w:rPr>
              <w:t>DMF_[ModuleName]_ModuleWakeFromSxTriggered</w:t>
            </w:r>
            <w:r>
              <w:rPr>
                <w:noProof/>
                <w:webHidden/>
              </w:rPr>
              <w:tab/>
            </w:r>
            <w:r>
              <w:rPr>
                <w:noProof/>
                <w:webHidden/>
              </w:rPr>
              <w:fldChar w:fldCharType="begin"/>
            </w:r>
            <w:r>
              <w:rPr>
                <w:noProof/>
                <w:webHidden/>
              </w:rPr>
              <w:instrText xml:space="preserve"> PAGEREF _Toc524527938 \h </w:instrText>
            </w:r>
          </w:ins>
          <w:r>
            <w:rPr>
              <w:noProof/>
              <w:webHidden/>
            </w:rPr>
          </w:r>
          <w:r>
            <w:rPr>
              <w:noProof/>
              <w:webHidden/>
            </w:rPr>
            <w:fldChar w:fldCharType="separate"/>
          </w:r>
          <w:ins w:id="534" w:author="Sam Tertzakian" w:date="2018-09-12T15:58:00Z">
            <w:r w:rsidR="00AC6798">
              <w:rPr>
                <w:noProof/>
                <w:webHidden/>
              </w:rPr>
              <w:t>131</w:t>
            </w:r>
          </w:ins>
          <w:ins w:id="535" w:author="Sam Tertzakian" w:date="2018-09-12T14:37:00Z">
            <w:r>
              <w:rPr>
                <w:noProof/>
                <w:webHidden/>
              </w:rPr>
              <w:fldChar w:fldCharType="end"/>
            </w:r>
            <w:r w:rsidRPr="007D406B">
              <w:rPr>
                <w:rStyle w:val="Hyperlink"/>
                <w:noProof/>
              </w:rPr>
              <w:fldChar w:fldCharType="end"/>
            </w:r>
          </w:ins>
        </w:p>
        <w:p w14:paraId="526FCD3F" w14:textId="22CC6D58" w:rsidR="00637009" w:rsidRDefault="00637009">
          <w:pPr>
            <w:pStyle w:val="TOC3"/>
            <w:tabs>
              <w:tab w:val="left" w:pos="1320"/>
              <w:tab w:val="right" w:leader="dot" w:pos="9350"/>
            </w:tabs>
            <w:rPr>
              <w:ins w:id="536" w:author="Sam Tertzakian" w:date="2018-09-12T14:37:00Z"/>
              <w:rFonts w:cstheme="minorBidi"/>
              <w:noProof/>
            </w:rPr>
          </w:pPr>
          <w:ins w:id="5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"_Toc524527939"</w:instrText>
            </w:r>
            <w:r w:rsidRPr="007D406B">
              <w:rPr>
                <w:rStyle w:val="Hyperlink"/>
                <w:noProof/>
              </w:rPr>
              <w:instrText xml:space="preserve"> </w:instrText>
            </w:r>
            <w:r w:rsidRPr="007D406B">
              <w:rPr>
                <w:rStyle w:val="Hyperlink"/>
                <w:noProof/>
              </w:rPr>
              <w:fldChar w:fldCharType="separate"/>
            </w:r>
            <w:r w:rsidRPr="007D406B">
              <w:rPr>
                <w:rStyle w:val="Hyperlink"/>
                <w:noProof/>
              </w:rPr>
              <w:t>7.3.25</w:t>
            </w:r>
            <w:r>
              <w:rPr>
                <w:rFonts w:cstheme="minorBidi"/>
                <w:noProof/>
              </w:rPr>
              <w:tab/>
            </w:r>
            <w:r w:rsidRPr="007D406B">
              <w:rPr>
                <w:rStyle w:val="Hyperlink"/>
                <w:noProof/>
              </w:rPr>
              <w:t>DMF_[ModuleName]_ModuleFileCreate</w:t>
            </w:r>
            <w:r>
              <w:rPr>
                <w:noProof/>
                <w:webHidden/>
              </w:rPr>
              <w:tab/>
            </w:r>
            <w:r>
              <w:rPr>
                <w:noProof/>
                <w:webHidden/>
              </w:rPr>
              <w:fldChar w:fldCharType="begin"/>
            </w:r>
            <w:r>
              <w:rPr>
                <w:noProof/>
                <w:webHidden/>
              </w:rPr>
              <w:instrText xml:space="preserve"> PAGEREF _Toc524527939 \h </w:instrText>
            </w:r>
          </w:ins>
          <w:r>
            <w:rPr>
              <w:noProof/>
              <w:webHidden/>
            </w:rPr>
          </w:r>
          <w:r>
            <w:rPr>
              <w:noProof/>
              <w:webHidden/>
            </w:rPr>
            <w:fldChar w:fldCharType="separate"/>
          </w:r>
          <w:ins w:id="538" w:author="Sam Tertzakian" w:date="2018-09-12T15:58:00Z">
            <w:r w:rsidR="00AC6798">
              <w:rPr>
                <w:noProof/>
                <w:webHidden/>
              </w:rPr>
              <w:t>132</w:t>
            </w:r>
          </w:ins>
          <w:ins w:id="539" w:author="Sam Tertzakian" w:date="2018-09-12T14:37:00Z">
            <w:r>
              <w:rPr>
                <w:noProof/>
                <w:webHidden/>
              </w:rPr>
              <w:fldChar w:fldCharType="end"/>
            </w:r>
            <w:r w:rsidRPr="007D406B">
              <w:rPr>
                <w:rStyle w:val="Hyperlink"/>
                <w:noProof/>
              </w:rPr>
              <w:fldChar w:fldCharType="end"/>
            </w:r>
          </w:ins>
        </w:p>
        <w:p w14:paraId="2621CE12" w14:textId="3E5DCCE8" w:rsidR="00637009" w:rsidRDefault="00637009">
          <w:pPr>
            <w:pStyle w:val="TOC3"/>
            <w:tabs>
              <w:tab w:val="left" w:pos="1320"/>
              <w:tab w:val="right" w:leader="dot" w:pos="9350"/>
            </w:tabs>
            <w:rPr>
              <w:ins w:id="540" w:author="Sam Tertzakian" w:date="2018-09-12T14:37:00Z"/>
              <w:rFonts w:cstheme="minorBidi"/>
              <w:noProof/>
            </w:rPr>
          </w:pPr>
          <w:ins w:id="5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"_Toc524527940"</w:instrText>
            </w:r>
            <w:r w:rsidRPr="007D406B">
              <w:rPr>
                <w:rStyle w:val="Hyperlink"/>
                <w:noProof/>
              </w:rPr>
              <w:instrText xml:space="preserve"> </w:instrText>
            </w:r>
            <w:r w:rsidRPr="007D406B">
              <w:rPr>
                <w:rStyle w:val="Hyperlink"/>
                <w:noProof/>
              </w:rPr>
              <w:fldChar w:fldCharType="separate"/>
            </w:r>
            <w:r w:rsidRPr="007D406B">
              <w:rPr>
                <w:rStyle w:val="Hyperlink"/>
                <w:noProof/>
              </w:rPr>
              <w:t>7.3.26</w:t>
            </w:r>
            <w:r>
              <w:rPr>
                <w:rFonts w:cstheme="minorBidi"/>
                <w:noProof/>
              </w:rPr>
              <w:tab/>
            </w:r>
            <w:r w:rsidRPr="007D406B">
              <w:rPr>
                <w:rStyle w:val="Hyperlink"/>
                <w:noProof/>
              </w:rPr>
              <w:t>DMF_[ModuleName]_ModuleFileCleanup</w:t>
            </w:r>
            <w:r>
              <w:rPr>
                <w:noProof/>
                <w:webHidden/>
              </w:rPr>
              <w:tab/>
            </w:r>
            <w:r>
              <w:rPr>
                <w:noProof/>
                <w:webHidden/>
              </w:rPr>
              <w:fldChar w:fldCharType="begin"/>
            </w:r>
            <w:r>
              <w:rPr>
                <w:noProof/>
                <w:webHidden/>
              </w:rPr>
              <w:instrText xml:space="preserve"> PAGEREF _Toc524527940 \h </w:instrText>
            </w:r>
          </w:ins>
          <w:r>
            <w:rPr>
              <w:noProof/>
              <w:webHidden/>
            </w:rPr>
          </w:r>
          <w:r>
            <w:rPr>
              <w:noProof/>
              <w:webHidden/>
            </w:rPr>
            <w:fldChar w:fldCharType="separate"/>
          </w:r>
          <w:ins w:id="542" w:author="Sam Tertzakian" w:date="2018-09-12T15:58:00Z">
            <w:r w:rsidR="00AC6798">
              <w:rPr>
                <w:noProof/>
                <w:webHidden/>
              </w:rPr>
              <w:t>133</w:t>
            </w:r>
          </w:ins>
          <w:ins w:id="543" w:author="Sam Tertzakian" w:date="2018-09-12T14:37:00Z">
            <w:r>
              <w:rPr>
                <w:noProof/>
                <w:webHidden/>
              </w:rPr>
              <w:fldChar w:fldCharType="end"/>
            </w:r>
            <w:r w:rsidRPr="007D406B">
              <w:rPr>
                <w:rStyle w:val="Hyperlink"/>
                <w:noProof/>
              </w:rPr>
              <w:fldChar w:fldCharType="end"/>
            </w:r>
          </w:ins>
        </w:p>
        <w:p w14:paraId="79EB4D65" w14:textId="0570C7C0" w:rsidR="00637009" w:rsidRDefault="00637009">
          <w:pPr>
            <w:pStyle w:val="TOC3"/>
            <w:tabs>
              <w:tab w:val="left" w:pos="1320"/>
              <w:tab w:val="right" w:leader="dot" w:pos="9350"/>
            </w:tabs>
            <w:rPr>
              <w:ins w:id="544" w:author="Sam Tertzakian" w:date="2018-09-12T14:37:00Z"/>
              <w:rFonts w:cstheme="minorBidi"/>
              <w:noProof/>
            </w:rPr>
          </w:pPr>
          <w:ins w:id="5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"_Toc524527941"</w:instrText>
            </w:r>
            <w:r w:rsidRPr="007D406B">
              <w:rPr>
                <w:rStyle w:val="Hyperlink"/>
                <w:noProof/>
              </w:rPr>
              <w:instrText xml:space="preserve"> </w:instrText>
            </w:r>
            <w:r w:rsidRPr="007D406B">
              <w:rPr>
                <w:rStyle w:val="Hyperlink"/>
                <w:noProof/>
              </w:rPr>
              <w:fldChar w:fldCharType="separate"/>
            </w:r>
            <w:r w:rsidRPr="007D406B">
              <w:rPr>
                <w:rStyle w:val="Hyperlink"/>
                <w:noProof/>
              </w:rPr>
              <w:t>7.3.27</w:t>
            </w:r>
            <w:r>
              <w:rPr>
                <w:rFonts w:cstheme="minorBidi"/>
                <w:noProof/>
              </w:rPr>
              <w:tab/>
            </w:r>
            <w:r w:rsidRPr="007D406B">
              <w:rPr>
                <w:rStyle w:val="Hyperlink"/>
                <w:noProof/>
              </w:rPr>
              <w:t>DMF_[ModuleName]_ModuleFileClose</w:t>
            </w:r>
            <w:r>
              <w:rPr>
                <w:noProof/>
                <w:webHidden/>
              </w:rPr>
              <w:tab/>
            </w:r>
            <w:r>
              <w:rPr>
                <w:noProof/>
                <w:webHidden/>
              </w:rPr>
              <w:fldChar w:fldCharType="begin"/>
            </w:r>
            <w:r>
              <w:rPr>
                <w:noProof/>
                <w:webHidden/>
              </w:rPr>
              <w:instrText xml:space="preserve"> PAGEREF _Toc524527941 \h </w:instrText>
            </w:r>
          </w:ins>
          <w:r>
            <w:rPr>
              <w:noProof/>
              <w:webHidden/>
            </w:rPr>
          </w:r>
          <w:r>
            <w:rPr>
              <w:noProof/>
              <w:webHidden/>
            </w:rPr>
            <w:fldChar w:fldCharType="separate"/>
          </w:r>
          <w:ins w:id="546" w:author="Sam Tertzakian" w:date="2018-09-12T15:58:00Z">
            <w:r w:rsidR="00AC6798">
              <w:rPr>
                <w:noProof/>
                <w:webHidden/>
              </w:rPr>
              <w:t>134</w:t>
            </w:r>
          </w:ins>
          <w:ins w:id="547" w:author="Sam Tertzakian" w:date="2018-09-12T14:37:00Z">
            <w:r>
              <w:rPr>
                <w:noProof/>
                <w:webHidden/>
              </w:rPr>
              <w:fldChar w:fldCharType="end"/>
            </w:r>
            <w:r w:rsidRPr="007D406B">
              <w:rPr>
                <w:rStyle w:val="Hyperlink"/>
                <w:noProof/>
              </w:rPr>
              <w:fldChar w:fldCharType="end"/>
            </w:r>
          </w:ins>
        </w:p>
        <w:p w14:paraId="5305191F" w14:textId="1A39C8E8" w:rsidR="00637009" w:rsidRDefault="00637009">
          <w:pPr>
            <w:pStyle w:val="TOC3"/>
            <w:tabs>
              <w:tab w:val="left" w:pos="1320"/>
              <w:tab w:val="right" w:leader="dot" w:pos="9350"/>
            </w:tabs>
            <w:rPr>
              <w:ins w:id="548" w:author="Sam Tertzakian" w:date="2018-09-12T14:37:00Z"/>
              <w:rFonts w:cstheme="minorBidi"/>
              <w:noProof/>
            </w:rPr>
          </w:pPr>
          <w:ins w:id="5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"_Toc524527942"</w:instrText>
            </w:r>
            <w:r w:rsidRPr="007D406B">
              <w:rPr>
                <w:rStyle w:val="Hyperlink"/>
                <w:noProof/>
              </w:rPr>
              <w:instrText xml:space="preserve"> </w:instrText>
            </w:r>
            <w:r w:rsidRPr="007D406B">
              <w:rPr>
                <w:rStyle w:val="Hyperlink"/>
                <w:noProof/>
              </w:rPr>
              <w:fldChar w:fldCharType="separate"/>
            </w:r>
            <w:r w:rsidRPr="007D406B">
              <w:rPr>
                <w:rStyle w:val="Hyperlink"/>
                <w:noProof/>
              </w:rPr>
              <w:t>7.3.28</w:t>
            </w:r>
            <w:r>
              <w:rPr>
                <w:rFonts w:cstheme="minorBidi"/>
                <w:noProof/>
              </w:rPr>
              <w:tab/>
            </w:r>
            <w:r w:rsidRPr="007D406B">
              <w:rPr>
                <w:rStyle w:val="Hyperlink"/>
                <w:noProof/>
              </w:rPr>
              <w:t>DMF_[ModuleName]_ModuleQueueIoRead</w:t>
            </w:r>
            <w:r>
              <w:rPr>
                <w:noProof/>
                <w:webHidden/>
              </w:rPr>
              <w:tab/>
            </w:r>
            <w:r>
              <w:rPr>
                <w:noProof/>
                <w:webHidden/>
              </w:rPr>
              <w:fldChar w:fldCharType="begin"/>
            </w:r>
            <w:r>
              <w:rPr>
                <w:noProof/>
                <w:webHidden/>
              </w:rPr>
              <w:instrText xml:space="preserve"> PAGEREF _Toc524527942 \h </w:instrText>
            </w:r>
          </w:ins>
          <w:r>
            <w:rPr>
              <w:noProof/>
              <w:webHidden/>
            </w:rPr>
          </w:r>
          <w:r>
            <w:rPr>
              <w:noProof/>
              <w:webHidden/>
            </w:rPr>
            <w:fldChar w:fldCharType="separate"/>
          </w:r>
          <w:ins w:id="550" w:author="Sam Tertzakian" w:date="2018-09-12T15:58:00Z">
            <w:r w:rsidR="00AC6798">
              <w:rPr>
                <w:noProof/>
                <w:webHidden/>
              </w:rPr>
              <w:t>135</w:t>
            </w:r>
          </w:ins>
          <w:ins w:id="551" w:author="Sam Tertzakian" w:date="2018-09-12T14:37:00Z">
            <w:r>
              <w:rPr>
                <w:noProof/>
                <w:webHidden/>
              </w:rPr>
              <w:fldChar w:fldCharType="end"/>
            </w:r>
            <w:r w:rsidRPr="007D406B">
              <w:rPr>
                <w:rStyle w:val="Hyperlink"/>
                <w:noProof/>
              </w:rPr>
              <w:fldChar w:fldCharType="end"/>
            </w:r>
          </w:ins>
        </w:p>
        <w:p w14:paraId="05A196CD" w14:textId="4A6CABA8" w:rsidR="00637009" w:rsidRDefault="00637009">
          <w:pPr>
            <w:pStyle w:val="TOC3"/>
            <w:tabs>
              <w:tab w:val="left" w:pos="1320"/>
              <w:tab w:val="right" w:leader="dot" w:pos="9350"/>
            </w:tabs>
            <w:rPr>
              <w:ins w:id="552" w:author="Sam Tertzakian" w:date="2018-09-12T14:37:00Z"/>
              <w:rFonts w:cstheme="minorBidi"/>
              <w:noProof/>
            </w:rPr>
          </w:pPr>
          <w:ins w:id="553" w:author="Sam Tertzakian" w:date="2018-09-12T14:37:00Z">
            <w:r w:rsidRPr="007D406B">
              <w:rPr>
                <w:rStyle w:val="Hyperlink"/>
                <w:noProof/>
              </w:rPr>
              <w:lastRenderedPageBreak/>
              <w:fldChar w:fldCharType="begin"/>
            </w:r>
            <w:r w:rsidRPr="007D406B">
              <w:rPr>
                <w:rStyle w:val="Hyperlink"/>
                <w:noProof/>
              </w:rPr>
              <w:instrText xml:space="preserve"> </w:instrText>
            </w:r>
            <w:r>
              <w:rPr>
                <w:noProof/>
              </w:rPr>
              <w:instrText>HYPERLINK \l "_Toc524527943"</w:instrText>
            </w:r>
            <w:r w:rsidRPr="007D406B">
              <w:rPr>
                <w:rStyle w:val="Hyperlink"/>
                <w:noProof/>
              </w:rPr>
              <w:instrText xml:space="preserve"> </w:instrText>
            </w:r>
            <w:r w:rsidRPr="007D406B">
              <w:rPr>
                <w:rStyle w:val="Hyperlink"/>
                <w:noProof/>
              </w:rPr>
              <w:fldChar w:fldCharType="separate"/>
            </w:r>
            <w:r w:rsidRPr="007D406B">
              <w:rPr>
                <w:rStyle w:val="Hyperlink"/>
                <w:noProof/>
              </w:rPr>
              <w:t>7.3.29</w:t>
            </w:r>
            <w:r>
              <w:rPr>
                <w:rFonts w:cstheme="minorBidi"/>
                <w:noProof/>
              </w:rPr>
              <w:tab/>
            </w:r>
            <w:r w:rsidRPr="007D406B">
              <w:rPr>
                <w:rStyle w:val="Hyperlink"/>
                <w:noProof/>
              </w:rPr>
              <w:t>DMF_[ModuleName]_ModuleQueueIoWrite</w:t>
            </w:r>
            <w:r>
              <w:rPr>
                <w:noProof/>
                <w:webHidden/>
              </w:rPr>
              <w:tab/>
            </w:r>
            <w:r>
              <w:rPr>
                <w:noProof/>
                <w:webHidden/>
              </w:rPr>
              <w:fldChar w:fldCharType="begin"/>
            </w:r>
            <w:r>
              <w:rPr>
                <w:noProof/>
                <w:webHidden/>
              </w:rPr>
              <w:instrText xml:space="preserve"> PAGEREF _Toc524527943 \h </w:instrText>
            </w:r>
          </w:ins>
          <w:r>
            <w:rPr>
              <w:noProof/>
              <w:webHidden/>
            </w:rPr>
          </w:r>
          <w:r>
            <w:rPr>
              <w:noProof/>
              <w:webHidden/>
            </w:rPr>
            <w:fldChar w:fldCharType="separate"/>
          </w:r>
          <w:ins w:id="554" w:author="Sam Tertzakian" w:date="2018-09-12T15:58:00Z">
            <w:r w:rsidR="00AC6798">
              <w:rPr>
                <w:noProof/>
                <w:webHidden/>
              </w:rPr>
              <w:t>136</w:t>
            </w:r>
          </w:ins>
          <w:ins w:id="555" w:author="Sam Tertzakian" w:date="2018-09-12T14:37:00Z">
            <w:r>
              <w:rPr>
                <w:noProof/>
                <w:webHidden/>
              </w:rPr>
              <w:fldChar w:fldCharType="end"/>
            </w:r>
            <w:r w:rsidRPr="007D406B">
              <w:rPr>
                <w:rStyle w:val="Hyperlink"/>
                <w:noProof/>
              </w:rPr>
              <w:fldChar w:fldCharType="end"/>
            </w:r>
          </w:ins>
        </w:p>
        <w:p w14:paraId="2322F677" w14:textId="49F5827C" w:rsidR="00637009" w:rsidRDefault="00637009">
          <w:pPr>
            <w:pStyle w:val="TOC2"/>
            <w:tabs>
              <w:tab w:val="left" w:pos="880"/>
              <w:tab w:val="right" w:leader="dot" w:pos="9350"/>
            </w:tabs>
            <w:rPr>
              <w:ins w:id="556" w:author="Sam Tertzakian" w:date="2018-09-12T14:37:00Z"/>
              <w:rFonts w:cstheme="minorBidi"/>
              <w:noProof/>
            </w:rPr>
          </w:pPr>
          <w:ins w:id="5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"_Toc524527944"</w:instrText>
            </w:r>
            <w:r w:rsidRPr="007D406B">
              <w:rPr>
                <w:rStyle w:val="Hyperlink"/>
                <w:noProof/>
              </w:rPr>
              <w:instrText xml:space="preserve"> </w:instrText>
            </w:r>
            <w:r w:rsidRPr="007D406B">
              <w:rPr>
                <w:rStyle w:val="Hyperlink"/>
                <w:noProof/>
              </w:rPr>
              <w:fldChar w:fldCharType="separate"/>
            </w:r>
            <w:r w:rsidRPr="007D406B">
              <w:rPr>
                <w:rStyle w:val="Hyperlink"/>
                <w:noProof/>
              </w:rPr>
              <w:t>7.4</w:t>
            </w:r>
            <w:r>
              <w:rPr>
                <w:rFonts w:cstheme="minorBidi"/>
                <w:noProof/>
              </w:rPr>
              <w:tab/>
            </w:r>
            <w:r w:rsidRPr="007D406B">
              <w:rPr>
                <w:rStyle w:val="Hyperlink"/>
                <w:noProof/>
              </w:rPr>
              <w:t>Module DMF Callbacks</w:t>
            </w:r>
            <w:r>
              <w:rPr>
                <w:noProof/>
                <w:webHidden/>
              </w:rPr>
              <w:tab/>
            </w:r>
            <w:r>
              <w:rPr>
                <w:noProof/>
                <w:webHidden/>
              </w:rPr>
              <w:fldChar w:fldCharType="begin"/>
            </w:r>
            <w:r>
              <w:rPr>
                <w:noProof/>
                <w:webHidden/>
              </w:rPr>
              <w:instrText xml:space="preserve"> PAGEREF _Toc524527944 \h </w:instrText>
            </w:r>
          </w:ins>
          <w:r>
            <w:rPr>
              <w:noProof/>
              <w:webHidden/>
            </w:rPr>
          </w:r>
          <w:r>
            <w:rPr>
              <w:noProof/>
              <w:webHidden/>
            </w:rPr>
            <w:fldChar w:fldCharType="separate"/>
          </w:r>
          <w:ins w:id="558" w:author="Sam Tertzakian" w:date="2018-09-12T15:58:00Z">
            <w:r w:rsidR="00AC6798">
              <w:rPr>
                <w:noProof/>
                <w:webHidden/>
              </w:rPr>
              <w:t>137</w:t>
            </w:r>
          </w:ins>
          <w:ins w:id="559" w:author="Sam Tertzakian" w:date="2018-09-12T14:37:00Z">
            <w:r>
              <w:rPr>
                <w:noProof/>
                <w:webHidden/>
              </w:rPr>
              <w:fldChar w:fldCharType="end"/>
            </w:r>
            <w:r w:rsidRPr="007D406B">
              <w:rPr>
                <w:rStyle w:val="Hyperlink"/>
                <w:noProof/>
              </w:rPr>
              <w:fldChar w:fldCharType="end"/>
            </w:r>
          </w:ins>
        </w:p>
        <w:p w14:paraId="0F55EB5B" w14:textId="32F1FCF3" w:rsidR="00637009" w:rsidRDefault="00637009">
          <w:pPr>
            <w:pStyle w:val="TOC3"/>
            <w:tabs>
              <w:tab w:val="left" w:pos="1320"/>
              <w:tab w:val="right" w:leader="dot" w:pos="9350"/>
            </w:tabs>
            <w:rPr>
              <w:ins w:id="560" w:author="Sam Tertzakian" w:date="2018-09-12T14:37:00Z"/>
              <w:rFonts w:cstheme="minorBidi"/>
              <w:noProof/>
            </w:rPr>
          </w:pPr>
          <w:ins w:id="5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"_Toc524527945"</w:instrText>
            </w:r>
            <w:r w:rsidRPr="007D406B">
              <w:rPr>
                <w:rStyle w:val="Hyperlink"/>
                <w:noProof/>
              </w:rPr>
              <w:instrText xml:space="preserve"> </w:instrText>
            </w:r>
            <w:r w:rsidRPr="007D406B">
              <w:rPr>
                <w:rStyle w:val="Hyperlink"/>
                <w:noProof/>
              </w:rPr>
              <w:fldChar w:fldCharType="separate"/>
            </w:r>
            <w:r w:rsidRPr="007D406B">
              <w:rPr>
                <w:rStyle w:val="Hyperlink"/>
                <w:noProof/>
              </w:rPr>
              <w:t>7.4.1</w:t>
            </w:r>
            <w:r>
              <w:rPr>
                <w:rFonts w:cstheme="minorBidi"/>
                <w:noProof/>
              </w:rPr>
              <w:tab/>
            </w:r>
            <w:r w:rsidRPr="007D406B">
              <w:rPr>
                <w:rStyle w:val="Hyperlink"/>
                <w:noProof/>
              </w:rPr>
              <w:t>DMF_[ModuleName]_ChildModulesAdd</w:t>
            </w:r>
            <w:r>
              <w:rPr>
                <w:noProof/>
                <w:webHidden/>
              </w:rPr>
              <w:tab/>
            </w:r>
            <w:r>
              <w:rPr>
                <w:noProof/>
                <w:webHidden/>
              </w:rPr>
              <w:fldChar w:fldCharType="begin"/>
            </w:r>
            <w:r>
              <w:rPr>
                <w:noProof/>
                <w:webHidden/>
              </w:rPr>
              <w:instrText xml:space="preserve"> PAGEREF _Toc524527945 \h </w:instrText>
            </w:r>
          </w:ins>
          <w:r>
            <w:rPr>
              <w:noProof/>
              <w:webHidden/>
            </w:rPr>
          </w:r>
          <w:r>
            <w:rPr>
              <w:noProof/>
              <w:webHidden/>
            </w:rPr>
            <w:fldChar w:fldCharType="separate"/>
          </w:r>
          <w:ins w:id="562" w:author="Sam Tertzakian" w:date="2018-09-12T15:58:00Z">
            <w:r w:rsidR="00AC6798">
              <w:rPr>
                <w:noProof/>
                <w:webHidden/>
              </w:rPr>
              <w:t>138</w:t>
            </w:r>
          </w:ins>
          <w:ins w:id="563" w:author="Sam Tertzakian" w:date="2018-09-12T14:37:00Z">
            <w:r>
              <w:rPr>
                <w:noProof/>
                <w:webHidden/>
              </w:rPr>
              <w:fldChar w:fldCharType="end"/>
            </w:r>
            <w:r w:rsidRPr="007D406B">
              <w:rPr>
                <w:rStyle w:val="Hyperlink"/>
                <w:noProof/>
              </w:rPr>
              <w:fldChar w:fldCharType="end"/>
            </w:r>
          </w:ins>
        </w:p>
        <w:p w14:paraId="6E32B768" w14:textId="60ABA17B" w:rsidR="00637009" w:rsidRDefault="00637009">
          <w:pPr>
            <w:pStyle w:val="TOC3"/>
            <w:tabs>
              <w:tab w:val="left" w:pos="1320"/>
              <w:tab w:val="right" w:leader="dot" w:pos="9350"/>
            </w:tabs>
            <w:rPr>
              <w:ins w:id="564" w:author="Sam Tertzakian" w:date="2018-09-12T14:37:00Z"/>
              <w:rFonts w:cstheme="minorBidi"/>
              <w:noProof/>
            </w:rPr>
          </w:pPr>
          <w:ins w:id="5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"_Toc524527946"</w:instrText>
            </w:r>
            <w:r w:rsidRPr="007D406B">
              <w:rPr>
                <w:rStyle w:val="Hyperlink"/>
                <w:noProof/>
              </w:rPr>
              <w:instrText xml:space="preserve"> </w:instrText>
            </w:r>
            <w:r w:rsidRPr="007D406B">
              <w:rPr>
                <w:rStyle w:val="Hyperlink"/>
                <w:noProof/>
              </w:rPr>
              <w:fldChar w:fldCharType="separate"/>
            </w:r>
            <w:r w:rsidRPr="007D406B">
              <w:rPr>
                <w:rStyle w:val="Hyperlink"/>
                <w:noProof/>
              </w:rPr>
              <w:t>7.4.2</w:t>
            </w:r>
            <w:r>
              <w:rPr>
                <w:rFonts w:cstheme="minorBidi"/>
                <w:noProof/>
              </w:rPr>
              <w:tab/>
            </w:r>
            <w:r w:rsidRPr="007D406B">
              <w:rPr>
                <w:rStyle w:val="Hyperlink"/>
                <w:noProof/>
              </w:rPr>
              <w:t>DMF_[ModuleName]_ResourcesAssign</w:t>
            </w:r>
            <w:r>
              <w:rPr>
                <w:noProof/>
                <w:webHidden/>
              </w:rPr>
              <w:tab/>
            </w:r>
            <w:r>
              <w:rPr>
                <w:noProof/>
                <w:webHidden/>
              </w:rPr>
              <w:fldChar w:fldCharType="begin"/>
            </w:r>
            <w:r>
              <w:rPr>
                <w:noProof/>
                <w:webHidden/>
              </w:rPr>
              <w:instrText xml:space="preserve"> PAGEREF _Toc524527946 \h </w:instrText>
            </w:r>
          </w:ins>
          <w:r>
            <w:rPr>
              <w:noProof/>
              <w:webHidden/>
            </w:rPr>
          </w:r>
          <w:r>
            <w:rPr>
              <w:noProof/>
              <w:webHidden/>
            </w:rPr>
            <w:fldChar w:fldCharType="separate"/>
          </w:r>
          <w:ins w:id="566" w:author="Sam Tertzakian" w:date="2018-09-12T15:58:00Z">
            <w:r w:rsidR="00AC6798">
              <w:rPr>
                <w:noProof/>
                <w:webHidden/>
              </w:rPr>
              <w:t>139</w:t>
            </w:r>
          </w:ins>
          <w:ins w:id="567" w:author="Sam Tertzakian" w:date="2018-09-12T14:37:00Z">
            <w:r>
              <w:rPr>
                <w:noProof/>
                <w:webHidden/>
              </w:rPr>
              <w:fldChar w:fldCharType="end"/>
            </w:r>
            <w:r w:rsidRPr="007D406B">
              <w:rPr>
                <w:rStyle w:val="Hyperlink"/>
                <w:noProof/>
              </w:rPr>
              <w:fldChar w:fldCharType="end"/>
            </w:r>
          </w:ins>
        </w:p>
        <w:p w14:paraId="2AB2F736" w14:textId="4197D93D" w:rsidR="00637009" w:rsidRDefault="00637009">
          <w:pPr>
            <w:pStyle w:val="TOC3"/>
            <w:tabs>
              <w:tab w:val="left" w:pos="1320"/>
              <w:tab w:val="right" w:leader="dot" w:pos="9350"/>
            </w:tabs>
            <w:rPr>
              <w:ins w:id="568" w:author="Sam Tertzakian" w:date="2018-09-12T14:37:00Z"/>
              <w:rFonts w:cstheme="minorBidi"/>
              <w:noProof/>
            </w:rPr>
          </w:pPr>
          <w:ins w:id="5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"_Toc524527947"</w:instrText>
            </w:r>
            <w:r w:rsidRPr="007D406B">
              <w:rPr>
                <w:rStyle w:val="Hyperlink"/>
                <w:noProof/>
              </w:rPr>
              <w:instrText xml:space="preserve"> </w:instrText>
            </w:r>
            <w:r w:rsidRPr="007D406B">
              <w:rPr>
                <w:rStyle w:val="Hyperlink"/>
                <w:noProof/>
              </w:rPr>
              <w:fldChar w:fldCharType="separate"/>
            </w:r>
            <w:r w:rsidRPr="007D406B">
              <w:rPr>
                <w:rStyle w:val="Hyperlink"/>
                <w:noProof/>
              </w:rPr>
              <w:t>7.4.3</w:t>
            </w:r>
            <w:r>
              <w:rPr>
                <w:rFonts w:cstheme="minorBidi"/>
                <w:noProof/>
              </w:rPr>
              <w:tab/>
            </w:r>
            <w:r w:rsidRPr="007D406B">
              <w:rPr>
                <w:rStyle w:val="Hyperlink"/>
                <w:noProof/>
              </w:rPr>
              <w:t>DMF_[ModuleName]_Open</w:t>
            </w:r>
            <w:r>
              <w:rPr>
                <w:noProof/>
                <w:webHidden/>
              </w:rPr>
              <w:tab/>
            </w:r>
            <w:r>
              <w:rPr>
                <w:noProof/>
                <w:webHidden/>
              </w:rPr>
              <w:fldChar w:fldCharType="begin"/>
            </w:r>
            <w:r>
              <w:rPr>
                <w:noProof/>
                <w:webHidden/>
              </w:rPr>
              <w:instrText xml:space="preserve"> PAGEREF _Toc524527947 \h </w:instrText>
            </w:r>
          </w:ins>
          <w:r>
            <w:rPr>
              <w:noProof/>
              <w:webHidden/>
            </w:rPr>
          </w:r>
          <w:r>
            <w:rPr>
              <w:noProof/>
              <w:webHidden/>
            </w:rPr>
            <w:fldChar w:fldCharType="separate"/>
          </w:r>
          <w:ins w:id="570" w:author="Sam Tertzakian" w:date="2018-09-12T15:58:00Z">
            <w:r w:rsidR="00AC6798">
              <w:rPr>
                <w:noProof/>
                <w:webHidden/>
              </w:rPr>
              <w:t>140</w:t>
            </w:r>
          </w:ins>
          <w:ins w:id="571" w:author="Sam Tertzakian" w:date="2018-09-12T14:37:00Z">
            <w:r>
              <w:rPr>
                <w:noProof/>
                <w:webHidden/>
              </w:rPr>
              <w:fldChar w:fldCharType="end"/>
            </w:r>
            <w:r w:rsidRPr="007D406B">
              <w:rPr>
                <w:rStyle w:val="Hyperlink"/>
                <w:noProof/>
              </w:rPr>
              <w:fldChar w:fldCharType="end"/>
            </w:r>
          </w:ins>
        </w:p>
        <w:p w14:paraId="2EC291C8" w14:textId="0D0D4BB1" w:rsidR="00637009" w:rsidRDefault="00637009">
          <w:pPr>
            <w:pStyle w:val="TOC3"/>
            <w:tabs>
              <w:tab w:val="left" w:pos="1320"/>
              <w:tab w:val="right" w:leader="dot" w:pos="9350"/>
            </w:tabs>
            <w:rPr>
              <w:ins w:id="572" w:author="Sam Tertzakian" w:date="2018-09-12T14:37:00Z"/>
              <w:rFonts w:cstheme="minorBidi"/>
              <w:noProof/>
            </w:rPr>
          </w:pPr>
          <w:ins w:id="5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"_Toc524527948"</w:instrText>
            </w:r>
            <w:r w:rsidRPr="007D406B">
              <w:rPr>
                <w:rStyle w:val="Hyperlink"/>
                <w:noProof/>
              </w:rPr>
              <w:instrText xml:space="preserve"> </w:instrText>
            </w:r>
            <w:r w:rsidRPr="007D406B">
              <w:rPr>
                <w:rStyle w:val="Hyperlink"/>
                <w:noProof/>
              </w:rPr>
              <w:fldChar w:fldCharType="separate"/>
            </w:r>
            <w:r w:rsidRPr="007D406B">
              <w:rPr>
                <w:rStyle w:val="Hyperlink"/>
                <w:noProof/>
              </w:rPr>
              <w:t>7.4.4</w:t>
            </w:r>
            <w:r>
              <w:rPr>
                <w:rFonts w:cstheme="minorBidi"/>
                <w:noProof/>
              </w:rPr>
              <w:tab/>
            </w:r>
            <w:r w:rsidRPr="007D406B">
              <w:rPr>
                <w:rStyle w:val="Hyperlink"/>
                <w:noProof/>
              </w:rPr>
              <w:t>DMF_[ModuleName]_Close</w:t>
            </w:r>
            <w:r>
              <w:rPr>
                <w:noProof/>
                <w:webHidden/>
              </w:rPr>
              <w:tab/>
            </w:r>
            <w:r>
              <w:rPr>
                <w:noProof/>
                <w:webHidden/>
              </w:rPr>
              <w:fldChar w:fldCharType="begin"/>
            </w:r>
            <w:r>
              <w:rPr>
                <w:noProof/>
                <w:webHidden/>
              </w:rPr>
              <w:instrText xml:space="preserve"> PAGEREF _Toc524527948 \h </w:instrText>
            </w:r>
          </w:ins>
          <w:r>
            <w:rPr>
              <w:noProof/>
              <w:webHidden/>
            </w:rPr>
          </w:r>
          <w:r>
            <w:rPr>
              <w:noProof/>
              <w:webHidden/>
            </w:rPr>
            <w:fldChar w:fldCharType="separate"/>
          </w:r>
          <w:ins w:id="574" w:author="Sam Tertzakian" w:date="2018-09-12T15:58:00Z">
            <w:r w:rsidR="00AC6798">
              <w:rPr>
                <w:noProof/>
                <w:webHidden/>
              </w:rPr>
              <w:t>143</w:t>
            </w:r>
          </w:ins>
          <w:ins w:id="575" w:author="Sam Tertzakian" w:date="2018-09-12T14:37:00Z">
            <w:r>
              <w:rPr>
                <w:noProof/>
                <w:webHidden/>
              </w:rPr>
              <w:fldChar w:fldCharType="end"/>
            </w:r>
            <w:r w:rsidRPr="007D406B">
              <w:rPr>
                <w:rStyle w:val="Hyperlink"/>
                <w:noProof/>
              </w:rPr>
              <w:fldChar w:fldCharType="end"/>
            </w:r>
          </w:ins>
        </w:p>
        <w:p w14:paraId="795F8436" w14:textId="7E664194" w:rsidR="00637009" w:rsidRDefault="00637009">
          <w:pPr>
            <w:pStyle w:val="TOC3"/>
            <w:tabs>
              <w:tab w:val="left" w:pos="1320"/>
              <w:tab w:val="right" w:leader="dot" w:pos="9350"/>
            </w:tabs>
            <w:rPr>
              <w:ins w:id="576" w:author="Sam Tertzakian" w:date="2018-09-12T14:37:00Z"/>
              <w:rFonts w:cstheme="minorBidi"/>
              <w:noProof/>
            </w:rPr>
          </w:pPr>
          <w:ins w:id="5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"_Toc524527987"</w:instrText>
            </w:r>
            <w:r w:rsidRPr="007D406B">
              <w:rPr>
                <w:rStyle w:val="Hyperlink"/>
                <w:noProof/>
              </w:rPr>
              <w:instrText xml:space="preserve"> </w:instrText>
            </w:r>
            <w:r w:rsidRPr="007D406B">
              <w:rPr>
                <w:rStyle w:val="Hyperlink"/>
                <w:noProof/>
              </w:rPr>
              <w:fldChar w:fldCharType="separate"/>
            </w:r>
            <w:r w:rsidRPr="007D406B">
              <w:rPr>
                <w:rStyle w:val="Hyperlink"/>
                <w:noProof/>
              </w:rPr>
              <w:t>7.4.5</w:t>
            </w:r>
            <w:r>
              <w:rPr>
                <w:rFonts w:cstheme="minorBidi"/>
                <w:noProof/>
              </w:rPr>
              <w:tab/>
            </w:r>
            <w:r w:rsidRPr="007D406B">
              <w:rPr>
                <w:rStyle w:val="Hyperlink"/>
                <w:noProof/>
              </w:rPr>
              <w:t>DMF_[ModuleName]_NotificationRegister</w:t>
            </w:r>
            <w:r>
              <w:rPr>
                <w:noProof/>
                <w:webHidden/>
              </w:rPr>
              <w:tab/>
            </w:r>
            <w:r>
              <w:rPr>
                <w:noProof/>
                <w:webHidden/>
              </w:rPr>
              <w:fldChar w:fldCharType="begin"/>
            </w:r>
            <w:r>
              <w:rPr>
                <w:noProof/>
                <w:webHidden/>
              </w:rPr>
              <w:instrText xml:space="preserve"> PAGEREF _Toc524527987 \h </w:instrText>
            </w:r>
          </w:ins>
          <w:r>
            <w:rPr>
              <w:noProof/>
              <w:webHidden/>
            </w:rPr>
          </w:r>
          <w:r>
            <w:rPr>
              <w:noProof/>
              <w:webHidden/>
            </w:rPr>
            <w:fldChar w:fldCharType="separate"/>
          </w:r>
          <w:ins w:id="578" w:author="Sam Tertzakian" w:date="2018-09-12T15:58:00Z">
            <w:r w:rsidR="00AC6798">
              <w:rPr>
                <w:noProof/>
                <w:webHidden/>
              </w:rPr>
              <w:t>145</w:t>
            </w:r>
          </w:ins>
          <w:ins w:id="579" w:author="Sam Tertzakian" w:date="2018-09-12T14:37:00Z">
            <w:r>
              <w:rPr>
                <w:noProof/>
                <w:webHidden/>
              </w:rPr>
              <w:fldChar w:fldCharType="end"/>
            </w:r>
            <w:r w:rsidRPr="007D406B">
              <w:rPr>
                <w:rStyle w:val="Hyperlink"/>
                <w:noProof/>
              </w:rPr>
              <w:fldChar w:fldCharType="end"/>
            </w:r>
          </w:ins>
        </w:p>
        <w:p w14:paraId="606014A9" w14:textId="75DDFFAF" w:rsidR="00637009" w:rsidRDefault="00637009">
          <w:pPr>
            <w:pStyle w:val="TOC3"/>
            <w:tabs>
              <w:tab w:val="left" w:pos="1320"/>
              <w:tab w:val="right" w:leader="dot" w:pos="9350"/>
            </w:tabs>
            <w:rPr>
              <w:ins w:id="580" w:author="Sam Tertzakian" w:date="2018-09-12T14:37:00Z"/>
              <w:rFonts w:cstheme="minorBidi"/>
              <w:noProof/>
            </w:rPr>
          </w:pPr>
          <w:ins w:id="5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"_Toc524528055"</w:instrText>
            </w:r>
            <w:r w:rsidRPr="007D406B">
              <w:rPr>
                <w:rStyle w:val="Hyperlink"/>
                <w:noProof/>
              </w:rPr>
              <w:instrText xml:space="preserve"> </w:instrText>
            </w:r>
            <w:r w:rsidRPr="007D406B">
              <w:rPr>
                <w:rStyle w:val="Hyperlink"/>
                <w:noProof/>
              </w:rPr>
              <w:fldChar w:fldCharType="separate"/>
            </w:r>
            <w:r w:rsidRPr="007D406B">
              <w:rPr>
                <w:rStyle w:val="Hyperlink"/>
                <w:noProof/>
              </w:rPr>
              <w:t>7.4.6</w:t>
            </w:r>
            <w:r>
              <w:rPr>
                <w:rFonts w:cstheme="minorBidi"/>
                <w:noProof/>
              </w:rPr>
              <w:tab/>
            </w:r>
            <w:r w:rsidRPr="007D406B">
              <w:rPr>
                <w:rStyle w:val="Hyperlink"/>
                <w:noProof/>
              </w:rPr>
              <w:t>DMF_[ModuleName]_NotificationUnregister</w:t>
            </w:r>
            <w:r>
              <w:rPr>
                <w:noProof/>
                <w:webHidden/>
              </w:rPr>
              <w:tab/>
            </w:r>
            <w:r>
              <w:rPr>
                <w:noProof/>
                <w:webHidden/>
              </w:rPr>
              <w:fldChar w:fldCharType="begin"/>
            </w:r>
            <w:r>
              <w:rPr>
                <w:noProof/>
                <w:webHidden/>
              </w:rPr>
              <w:instrText xml:space="preserve"> PAGEREF _Toc524528055 \h </w:instrText>
            </w:r>
          </w:ins>
          <w:r>
            <w:rPr>
              <w:noProof/>
              <w:webHidden/>
            </w:rPr>
          </w:r>
          <w:r>
            <w:rPr>
              <w:noProof/>
              <w:webHidden/>
            </w:rPr>
            <w:fldChar w:fldCharType="separate"/>
          </w:r>
          <w:ins w:id="582" w:author="Sam Tertzakian" w:date="2018-09-12T15:58:00Z">
            <w:r w:rsidR="00AC6798">
              <w:rPr>
                <w:noProof/>
                <w:webHidden/>
              </w:rPr>
              <w:t>147</w:t>
            </w:r>
          </w:ins>
          <w:ins w:id="583" w:author="Sam Tertzakian" w:date="2018-09-12T14:37:00Z">
            <w:r>
              <w:rPr>
                <w:noProof/>
                <w:webHidden/>
              </w:rPr>
              <w:fldChar w:fldCharType="end"/>
            </w:r>
            <w:r w:rsidRPr="007D406B">
              <w:rPr>
                <w:rStyle w:val="Hyperlink"/>
                <w:noProof/>
              </w:rPr>
              <w:fldChar w:fldCharType="end"/>
            </w:r>
          </w:ins>
        </w:p>
        <w:p w14:paraId="610579C6" w14:textId="6404A20C" w:rsidR="00637009" w:rsidRDefault="00637009">
          <w:pPr>
            <w:pStyle w:val="TOC3"/>
            <w:tabs>
              <w:tab w:val="left" w:pos="1320"/>
              <w:tab w:val="right" w:leader="dot" w:pos="9350"/>
            </w:tabs>
            <w:rPr>
              <w:ins w:id="584" w:author="Sam Tertzakian" w:date="2018-09-12T14:37:00Z"/>
              <w:rFonts w:cstheme="minorBidi"/>
              <w:noProof/>
            </w:rPr>
          </w:pPr>
          <w:ins w:id="5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"_Toc524528056"</w:instrText>
            </w:r>
            <w:r w:rsidRPr="007D406B">
              <w:rPr>
                <w:rStyle w:val="Hyperlink"/>
                <w:noProof/>
              </w:rPr>
              <w:instrText xml:space="preserve"> </w:instrText>
            </w:r>
            <w:r w:rsidRPr="007D406B">
              <w:rPr>
                <w:rStyle w:val="Hyperlink"/>
                <w:noProof/>
              </w:rPr>
              <w:fldChar w:fldCharType="separate"/>
            </w:r>
            <w:r w:rsidRPr="007D406B">
              <w:rPr>
                <w:rStyle w:val="Hyperlink"/>
                <w:noProof/>
              </w:rPr>
              <w:t>7.4.7</w:t>
            </w:r>
            <w:r>
              <w:rPr>
                <w:rFonts w:cstheme="minorBidi"/>
                <w:noProof/>
              </w:rPr>
              <w:tab/>
            </w:r>
            <w:r w:rsidRPr="007D406B">
              <w:rPr>
                <w:rStyle w:val="Hyperlink"/>
                <w:noProof/>
              </w:rPr>
              <w:t>DMF_[ModuleName]_Destroy</w:t>
            </w:r>
            <w:r>
              <w:rPr>
                <w:noProof/>
                <w:webHidden/>
              </w:rPr>
              <w:tab/>
            </w:r>
            <w:r>
              <w:rPr>
                <w:noProof/>
                <w:webHidden/>
              </w:rPr>
              <w:fldChar w:fldCharType="begin"/>
            </w:r>
            <w:r>
              <w:rPr>
                <w:noProof/>
                <w:webHidden/>
              </w:rPr>
              <w:instrText xml:space="preserve"> PAGEREF _Toc524528056 \h </w:instrText>
            </w:r>
          </w:ins>
          <w:r>
            <w:rPr>
              <w:noProof/>
              <w:webHidden/>
            </w:rPr>
          </w:r>
          <w:r>
            <w:rPr>
              <w:noProof/>
              <w:webHidden/>
            </w:rPr>
            <w:fldChar w:fldCharType="separate"/>
          </w:r>
          <w:ins w:id="586" w:author="Sam Tertzakian" w:date="2018-09-12T15:58:00Z">
            <w:r w:rsidR="00AC6798">
              <w:rPr>
                <w:noProof/>
                <w:webHidden/>
              </w:rPr>
              <w:t>150</w:t>
            </w:r>
          </w:ins>
          <w:ins w:id="587" w:author="Sam Tertzakian" w:date="2018-09-12T14:37:00Z">
            <w:r>
              <w:rPr>
                <w:noProof/>
                <w:webHidden/>
              </w:rPr>
              <w:fldChar w:fldCharType="end"/>
            </w:r>
            <w:r w:rsidRPr="007D406B">
              <w:rPr>
                <w:rStyle w:val="Hyperlink"/>
                <w:noProof/>
              </w:rPr>
              <w:fldChar w:fldCharType="end"/>
            </w:r>
          </w:ins>
        </w:p>
        <w:p w14:paraId="2A1D8DBA" w14:textId="56A81CFE" w:rsidR="00637009" w:rsidRDefault="00637009">
          <w:pPr>
            <w:pStyle w:val="TOC2"/>
            <w:tabs>
              <w:tab w:val="left" w:pos="880"/>
              <w:tab w:val="right" w:leader="dot" w:pos="9350"/>
            </w:tabs>
            <w:rPr>
              <w:ins w:id="588" w:author="Sam Tertzakian" w:date="2018-09-12T14:37:00Z"/>
              <w:rFonts w:cstheme="minorBidi"/>
              <w:noProof/>
            </w:rPr>
          </w:pPr>
          <w:ins w:id="5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"_Toc524528057"</w:instrText>
            </w:r>
            <w:r w:rsidRPr="007D406B">
              <w:rPr>
                <w:rStyle w:val="Hyperlink"/>
                <w:noProof/>
              </w:rPr>
              <w:instrText xml:space="preserve"> </w:instrText>
            </w:r>
            <w:r w:rsidRPr="007D406B">
              <w:rPr>
                <w:rStyle w:val="Hyperlink"/>
                <w:noProof/>
              </w:rPr>
              <w:fldChar w:fldCharType="separate"/>
            </w:r>
            <w:r w:rsidRPr="007D406B">
              <w:rPr>
                <w:rStyle w:val="Hyperlink"/>
                <w:noProof/>
              </w:rPr>
              <w:t>7.5</w:t>
            </w:r>
            <w:r>
              <w:rPr>
                <w:rFonts w:cstheme="minorBidi"/>
                <w:noProof/>
              </w:rPr>
              <w:tab/>
            </w:r>
            <w:r w:rsidRPr="007D406B">
              <w:rPr>
                <w:rStyle w:val="Hyperlink"/>
                <w:noProof/>
              </w:rPr>
              <w:t>Module API</w:t>
            </w:r>
            <w:r>
              <w:rPr>
                <w:noProof/>
                <w:webHidden/>
              </w:rPr>
              <w:tab/>
            </w:r>
            <w:r>
              <w:rPr>
                <w:noProof/>
                <w:webHidden/>
              </w:rPr>
              <w:fldChar w:fldCharType="begin"/>
            </w:r>
            <w:r>
              <w:rPr>
                <w:noProof/>
                <w:webHidden/>
              </w:rPr>
              <w:instrText xml:space="preserve"> PAGEREF _Toc524528057 \h </w:instrText>
            </w:r>
          </w:ins>
          <w:r>
            <w:rPr>
              <w:noProof/>
              <w:webHidden/>
            </w:rPr>
          </w:r>
          <w:r>
            <w:rPr>
              <w:noProof/>
              <w:webHidden/>
            </w:rPr>
            <w:fldChar w:fldCharType="separate"/>
          </w:r>
          <w:ins w:id="590" w:author="Sam Tertzakian" w:date="2018-09-12T15:58:00Z">
            <w:r w:rsidR="00AC6798">
              <w:rPr>
                <w:noProof/>
                <w:webHidden/>
              </w:rPr>
              <w:t>151</w:t>
            </w:r>
          </w:ins>
          <w:ins w:id="591" w:author="Sam Tertzakian" w:date="2018-09-12T14:37:00Z">
            <w:r>
              <w:rPr>
                <w:noProof/>
                <w:webHidden/>
              </w:rPr>
              <w:fldChar w:fldCharType="end"/>
            </w:r>
            <w:r w:rsidRPr="007D406B">
              <w:rPr>
                <w:rStyle w:val="Hyperlink"/>
                <w:noProof/>
              </w:rPr>
              <w:fldChar w:fldCharType="end"/>
            </w:r>
          </w:ins>
        </w:p>
        <w:p w14:paraId="4AD2E885" w14:textId="64328CCD" w:rsidR="00637009" w:rsidRDefault="00637009">
          <w:pPr>
            <w:pStyle w:val="TOC3"/>
            <w:tabs>
              <w:tab w:val="left" w:pos="1320"/>
              <w:tab w:val="right" w:leader="dot" w:pos="9350"/>
            </w:tabs>
            <w:rPr>
              <w:ins w:id="592" w:author="Sam Tertzakian" w:date="2018-09-12T14:37:00Z"/>
              <w:rFonts w:cstheme="minorBidi"/>
              <w:noProof/>
            </w:rPr>
          </w:pPr>
          <w:ins w:id="5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"_Toc524528058"</w:instrText>
            </w:r>
            <w:r w:rsidRPr="007D406B">
              <w:rPr>
                <w:rStyle w:val="Hyperlink"/>
                <w:noProof/>
              </w:rPr>
              <w:instrText xml:space="preserve"> </w:instrText>
            </w:r>
            <w:r w:rsidRPr="007D406B">
              <w:rPr>
                <w:rStyle w:val="Hyperlink"/>
                <w:noProof/>
              </w:rPr>
              <w:fldChar w:fldCharType="separate"/>
            </w:r>
            <w:r w:rsidRPr="007D406B">
              <w:rPr>
                <w:rStyle w:val="Hyperlink"/>
                <w:noProof/>
              </w:rPr>
              <w:t>7.5.1</w:t>
            </w:r>
            <w:r>
              <w:rPr>
                <w:rFonts w:cstheme="minorBidi"/>
                <w:noProof/>
              </w:rPr>
              <w:tab/>
            </w:r>
            <w:r w:rsidRPr="007D406B">
              <w:rPr>
                <w:rStyle w:val="Hyperlink"/>
                <w:noProof/>
              </w:rPr>
              <w:t>The Module Create Function</w:t>
            </w:r>
            <w:r>
              <w:rPr>
                <w:noProof/>
                <w:webHidden/>
              </w:rPr>
              <w:tab/>
            </w:r>
            <w:r>
              <w:rPr>
                <w:noProof/>
                <w:webHidden/>
              </w:rPr>
              <w:fldChar w:fldCharType="begin"/>
            </w:r>
            <w:r>
              <w:rPr>
                <w:noProof/>
                <w:webHidden/>
              </w:rPr>
              <w:instrText xml:space="preserve"> PAGEREF _Toc524528058 \h </w:instrText>
            </w:r>
          </w:ins>
          <w:r>
            <w:rPr>
              <w:noProof/>
              <w:webHidden/>
            </w:rPr>
          </w:r>
          <w:r>
            <w:rPr>
              <w:noProof/>
              <w:webHidden/>
            </w:rPr>
            <w:fldChar w:fldCharType="separate"/>
          </w:r>
          <w:ins w:id="594" w:author="Sam Tertzakian" w:date="2018-09-12T15:58:00Z">
            <w:r w:rsidR="00AC6798">
              <w:rPr>
                <w:noProof/>
                <w:webHidden/>
              </w:rPr>
              <w:t>152</w:t>
            </w:r>
          </w:ins>
          <w:ins w:id="595" w:author="Sam Tertzakian" w:date="2018-09-12T14:37:00Z">
            <w:r>
              <w:rPr>
                <w:noProof/>
                <w:webHidden/>
              </w:rPr>
              <w:fldChar w:fldCharType="end"/>
            </w:r>
            <w:r w:rsidRPr="007D406B">
              <w:rPr>
                <w:rStyle w:val="Hyperlink"/>
                <w:noProof/>
              </w:rPr>
              <w:fldChar w:fldCharType="end"/>
            </w:r>
          </w:ins>
        </w:p>
        <w:p w14:paraId="182F08E4" w14:textId="79403F6E" w:rsidR="00637009" w:rsidRDefault="00637009">
          <w:pPr>
            <w:pStyle w:val="TOC3"/>
            <w:tabs>
              <w:tab w:val="left" w:pos="1320"/>
              <w:tab w:val="right" w:leader="dot" w:pos="9350"/>
            </w:tabs>
            <w:rPr>
              <w:ins w:id="596" w:author="Sam Tertzakian" w:date="2018-09-12T14:37:00Z"/>
              <w:rFonts w:cstheme="minorBidi"/>
              <w:noProof/>
            </w:rPr>
          </w:pPr>
          <w:ins w:id="5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"_Toc524528059"</w:instrText>
            </w:r>
            <w:r w:rsidRPr="007D406B">
              <w:rPr>
                <w:rStyle w:val="Hyperlink"/>
                <w:noProof/>
              </w:rPr>
              <w:instrText xml:space="preserve"> </w:instrText>
            </w:r>
            <w:r w:rsidRPr="007D406B">
              <w:rPr>
                <w:rStyle w:val="Hyperlink"/>
                <w:noProof/>
              </w:rPr>
              <w:fldChar w:fldCharType="separate"/>
            </w:r>
            <w:r w:rsidRPr="007D406B">
              <w:rPr>
                <w:rStyle w:val="Hyperlink"/>
                <w:noProof/>
              </w:rPr>
              <w:t>7.5.2</w:t>
            </w:r>
            <w:r>
              <w:rPr>
                <w:rFonts w:cstheme="minorBidi"/>
                <w:noProof/>
              </w:rPr>
              <w:tab/>
            </w:r>
            <w:r w:rsidRPr="007D406B">
              <w:rPr>
                <w:rStyle w:val="Hyperlink"/>
                <w:noProof/>
              </w:rPr>
              <w:t>DECLARE_DMF_MODULE</w:t>
            </w:r>
            <w:r>
              <w:rPr>
                <w:noProof/>
                <w:webHidden/>
              </w:rPr>
              <w:tab/>
            </w:r>
            <w:r>
              <w:rPr>
                <w:noProof/>
                <w:webHidden/>
              </w:rPr>
              <w:fldChar w:fldCharType="begin"/>
            </w:r>
            <w:r>
              <w:rPr>
                <w:noProof/>
                <w:webHidden/>
              </w:rPr>
              <w:instrText xml:space="preserve"> PAGEREF _Toc524528059 \h </w:instrText>
            </w:r>
          </w:ins>
          <w:r>
            <w:rPr>
              <w:noProof/>
              <w:webHidden/>
            </w:rPr>
          </w:r>
          <w:r>
            <w:rPr>
              <w:noProof/>
              <w:webHidden/>
            </w:rPr>
            <w:fldChar w:fldCharType="separate"/>
          </w:r>
          <w:ins w:id="598" w:author="Sam Tertzakian" w:date="2018-09-12T15:58:00Z">
            <w:r w:rsidR="00AC6798">
              <w:rPr>
                <w:noProof/>
                <w:webHidden/>
              </w:rPr>
              <w:t>153</w:t>
            </w:r>
          </w:ins>
          <w:ins w:id="599" w:author="Sam Tertzakian" w:date="2018-09-12T14:37:00Z">
            <w:r>
              <w:rPr>
                <w:noProof/>
                <w:webHidden/>
              </w:rPr>
              <w:fldChar w:fldCharType="end"/>
            </w:r>
            <w:r w:rsidRPr="007D406B">
              <w:rPr>
                <w:rStyle w:val="Hyperlink"/>
                <w:noProof/>
              </w:rPr>
              <w:fldChar w:fldCharType="end"/>
            </w:r>
          </w:ins>
        </w:p>
        <w:p w14:paraId="5F74CCBF" w14:textId="0982AAA5" w:rsidR="00637009" w:rsidRDefault="00637009">
          <w:pPr>
            <w:pStyle w:val="TOC3"/>
            <w:tabs>
              <w:tab w:val="left" w:pos="1320"/>
              <w:tab w:val="right" w:leader="dot" w:pos="9350"/>
            </w:tabs>
            <w:rPr>
              <w:ins w:id="600" w:author="Sam Tertzakian" w:date="2018-09-12T14:37:00Z"/>
              <w:rFonts w:cstheme="minorBidi"/>
              <w:noProof/>
            </w:rPr>
          </w:pPr>
          <w:ins w:id="6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"_Toc524528060"</w:instrText>
            </w:r>
            <w:r w:rsidRPr="007D406B">
              <w:rPr>
                <w:rStyle w:val="Hyperlink"/>
                <w:noProof/>
              </w:rPr>
              <w:instrText xml:space="preserve"> </w:instrText>
            </w:r>
            <w:r w:rsidRPr="007D406B">
              <w:rPr>
                <w:rStyle w:val="Hyperlink"/>
                <w:noProof/>
              </w:rPr>
              <w:fldChar w:fldCharType="separate"/>
            </w:r>
            <w:r w:rsidRPr="007D406B">
              <w:rPr>
                <w:rStyle w:val="Hyperlink"/>
                <w:noProof/>
              </w:rPr>
              <w:t>7.5.3</w:t>
            </w:r>
            <w:r>
              <w:rPr>
                <w:rFonts w:cstheme="minorBidi"/>
                <w:noProof/>
              </w:rPr>
              <w:tab/>
            </w:r>
            <w:r w:rsidRPr="007D406B">
              <w:rPr>
                <w:rStyle w:val="Hyperlink"/>
                <w:noProof/>
              </w:rPr>
              <w:t>DECLARE_DMF_MODULE_NO_CONFIG</w:t>
            </w:r>
            <w:r>
              <w:rPr>
                <w:noProof/>
                <w:webHidden/>
              </w:rPr>
              <w:tab/>
            </w:r>
            <w:r>
              <w:rPr>
                <w:noProof/>
                <w:webHidden/>
              </w:rPr>
              <w:fldChar w:fldCharType="begin"/>
            </w:r>
            <w:r>
              <w:rPr>
                <w:noProof/>
                <w:webHidden/>
              </w:rPr>
              <w:instrText xml:space="preserve"> PAGEREF _Toc524528060 \h </w:instrText>
            </w:r>
          </w:ins>
          <w:r>
            <w:rPr>
              <w:noProof/>
              <w:webHidden/>
            </w:rPr>
          </w:r>
          <w:r>
            <w:rPr>
              <w:noProof/>
              <w:webHidden/>
            </w:rPr>
            <w:fldChar w:fldCharType="separate"/>
          </w:r>
          <w:ins w:id="602" w:author="Sam Tertzakian" w:date="2018-09-12T15:58:00Z">
            <w:r w:rsidR="00AC6798">
              <w:rPr>
                <w:noProof/>
                <w:webHidden/>
              </w:rPr>
              <w:t>154</w:t>
            </w:r>
          </w:ins>
          <w:ins w:id="603" w:author="Sam Tertzakian" w:date="2018-09-12T14:37:00Z">
            <w:r>
              <w:rPr>
                <w:noProof/>
                <w:webHidden/>
              </w:rPr>
              <w:fldChar w:fldCharType="end"/>
            </w:r>
            <w:r w:rsidRPr="007D406B">
              <w:rPr>
                <w:rStyle w:val="Hyperlink"/>
                <w:noProof/>
              </w:rPr>
              <w:fldChar w:fldCharType="end"/>
            </w:r>
          </w:ins>
        </w:p>
        <w:p w14:paraId="1EDFA4E3" w14:textId="1901320C" w:rsidR="00637009" w:rsidRDefault="00637009">
          <w:pPr>
            <w:pStyle w:val="TOC3"/>
            <w:tabs>
              <w:tab w:val="left" w:pos="1320"/>
              <w:tab w:val="right" w:leader="dot" w:pos="9350"/>
            </w:tabs>
            <w:rPr>
              <w:ins w:id="604" w:author="Sam Tertzakian" w:date="2018-09-12T14:37:00Z"/>
              <w:rFonts w:cstheme="minorBidi"/>
              <w:noProof/>
            </w:rPr>
          </w:pPr>
          <w:ins w:id="6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"_Toc524528061"</w:instrText>
            </w:r>
            <w:r w:rsidRPr="007D406B">
              <w:rPr>
                <w:rStyle w:val="Hyperlink"/>
                <w:noProof/>
              </w:rPr>
              <w:instrText xml:space="preserve"> </w:instrText>
            </w:r>
            <w:r w:rsidRPr="007D406B">
              <w:rPr>
                <w:rStyle w:val="Hyperlink"/>
                <w:noProof/>
              </w:rPr>
              <w:fldChar w:fldCharType="separate"/>
            </w:r>
            <w:r w:rsidRPr="007D406B">
              <w:rPr>
                <w:rStyle w:val="Hyperlink"/>
                <w:noProof/>
              </w:rPr>
              <w:t>7.5.4</w:t>
            </w:r>
            <w:r>
              <w:rPr>
                <w:rFonts w:cstheme="minorBidi"/>
                <w:noProof/>
              </w:rPr>
              <w:tab/>
            </w:r>
            <w:r w:rsidRPr="007D406B">
              <w:rPr>
                <w:rStyle w:val="Hyperlink"/>
                <w:noProof/>
              </w:rPr>
              <w:t>DMF_ENTRYPOINTS_DMF_INIT</w:t>
            </w:r>
            <w:r>
              <w:rPr>
                <w:noProof/>
                <w:webHidden/>
              </w:rPr>
              <w:tab/>
            </w:r>
            <w:r>
              <w:rPr>
                <w:noProof/>
                <w:webHidden/>
              </w:rPr>
              <w:fldChar w:fldCharType="begin"/>
            </w:r>
            <w:r>
              <w:rPr>
                <w:noProof/>
                <w:webHidden/>
              </w:rPr>
              <w:instrText xml:space="preserve"> PAGEREF _Toc524528061 \h </w:instrText>
            </w:r>
          </w:ins>
          <w:r>
            <w:rPr>
              <w:noProof/>
              <w:webHidden/>
            </w:rPr>
          </w:r>
          <w:r>
            <w:rPr>
              <w:noProof/>
              <w:webHidden/>
            </w:rPr>
            <w:fldChar w:fldCharType="separate"/>
          </w:r>
          <w:ins w:id="606" w:author="Sam Tertzakian" w:date="2018-09-12T15:58:00Z">
            <w:r w:rsidR="00AC6798">
              <w:rPr>
                <w:noProof/>
                <w:webHidden/>
              </w:rPr>
              <w:t>155</w:t>
            </w:r>
          </w:ins>
          <w:ins w:id="607" w:author="Sam Tertzakian" w:date="2018-09-12T14:37:00Z">
            <w:r>
              <w:rPr>
                <w:noProof/>
                <w:webHidden/>
              </w:rPr>
              <w:fldChar w:fldCharType="end"/>
            </w:r>
            <w:r w:rsidRPr="007D406B">
              <w:rPr>
                <w:rStyle w:val="Hyperlink"/>
                <w:noProof/>
              </w:rPr>
              <w:fldChar w:fldCharType="end"/>
            </w:r>
          </w:ins>
        </w:p>
        <w:p w14:paraId="04C568B8" w14:textId="42443D81" w:rsidR="00637009" w:rsidRDefault="00637009">
          <w:pPr>
            <w:pStyle w:val="TOC3"/>
            <w:tabs>
              <w:tab w:val="left" w:pos="1320"/>
              <w:tab w:val="right" w:leader="dot" w:pos="9350"/>
            </w:tabs>
            <w:rPr>
              <w:ins w:id="608" w:author="Sam Tertzakian" w:date="2018-09-12T14:37:00Z"/>
              <w:rFonts w:cstheme="minorBidi"/>
              <w:noProof/>
            </w:rPr>
          </w:pPr>
          <w:ins w:id="6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"_Toc524528062"</w:instrText>
            </w:r>
            <w:r w:rsidRPr="007D406B">
              <w:rPr>
                <w:rStyle w:val="Hyperlink"/>
                <w:noProof/>
              </w:rPr>
              <w:instrText xml:space="preserve"> </w:instrText>
            </w:r>
            <w:r w:rsidRPr="007D406B">
              <w:rPr>
                <w:rStyle w:val="Hyperlink"/>
                <w:noProof/>
              </w:rPr>
              <w:fldChar w:fldCharType="separate"/>
            </w:r>
            <w:r w:rsidRPr="007D406B">
              <w:rPr>
                <w:rStyle w:val="Hyperlink"/>
                <w:noProof/>
              </w:rPr>
              <w:t>7.5.5</w:t>
            </w:r>
            <w:r>
              <w:rPr>
                <w:rFonts w:cstheme="minorBidi"/>
                <w:noProof/>
              </w:rPr>
              <w:tab/>
            </w:r>
            <w:r w:rsidRPr="007D406B">
              <w:rPr>
                <w:rStyle w:val="Hyperlink"/>
                <w:noProof/>
              </w:rPr>
              <w:t>DMF_ENTRYPOINTS_WDF_INIT</w:t>
            </w:r>
            <w:r>
              <w:rPr>
                <w:noProof/>
                <w:webHidden/>
              </w:rPr>
              <w:tab/>
            </w:r>
            <w:r>
              <w:rPr>
                <w:noProof/>
                <w:webHidden/>
              </w:rPr>
              <w:fldChar w:fldCharType="begin"/>
            </w:r>
            <w:r>
              <w:rPr>
                <w:noProof/>
                <w:webHidden/>
              </w:rPr>
              <w:instrText xml:space="preserve"> PAGEREF _Toc524528062 \h </w:instrText>
            </w:r>
          </w:ins>
          <w:r>
            <w:rPr>
              <w:noProof/>
              <w:webHidden/>
            </w:rPr>
          </w:r>
          <w:r>
            <w:rPr>
              <w:noProof/>
              <w:webHidden/>
            </w:rPr>
            <w:fldChar w:fldCharType="separate"/>
          </w:r>
          <w:ins w:id="610" w:author="Sam Tertzakian" w:date="2018-09-12T15:58:00Z">
            <w:r w:rsidR="00AC6798">
              <w:rPr>
                <w:noProof/>
                <w:webHidden/>
              </w:rPr>
              <w:t>156</w:t>
            </w:r>
          </w:ins>
          <w:ins w:id="611" w:author="Sam Tertzakian" w:date="2018-09-12T14:37:00Z">
            <w:r>
              <w:rPr>
                <w:noProof/>
                <w:webHidden/>
              </w:rPr>
              <w:fldChar w:fldCharType="end"/>
            </w:r>
            <w:r w:rsidRPr="007D406B">
              <w:rPr>
                <w:rStyle w:val="Hyperlink"/>
                <w:noProof/>
              </w:rPr>
              <w:fldChar w:fldCharType="end"/>
            </w:r>
          </w:ins>
        </w:p>
        <w:p w14:paraId="244EFC90" w14:textId="57ACB835" w:rsidR="00637009" w:rsidRDefault="00637009">
          <w:pPr>
            <w:pStyle w:val="TOC3"/>
            <w:tabs>
              <w:tab w:val="left" w:pos="1320"/>
              <w:tab w:val="right" w:leader="dot" w:pos="9350"/>
            </w:tabs>
            <w:rPr>
              <w:ins w:id="612" w:author="Sam Tertzakian" w:date="2018-09-12T14:37:00Z"/>
              <w:rFonts w:cstheme="minorBidi"/>
              <w:noProof/>
            </w:rPr>
          </w:pPr>
          <w:ins w:id="6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"_Toc524528063"</w:instrText>
            </w:r>
            <w:r w:rsidRPr="007D406B">
              <w:rPr>
                <w:rStyle w:val="Hyperlink"/>
                <w:noProof/>
              </w:rPr>
              <w:instrText xml:space="preserve"> </w:instrText>
            </w:r>
            <w:r w:rsidRPr="007D406B">
              <w:rPr>
                <w:rStyle w:val="Hyperlink"/>
                <w:noProof/>
              </w:rPr>
              <w:fldChar w:fldCharType="separate"/>
            </w:r>
            <w:r w:rsidRPr="007D406B">
              <w:rPr>
                <w:rStyle w:val="Hyperlink"/>
                <w:noProof/>
              </w:rPr>
              <w:t>7.5.6</w:t>
            </w:r>
            <w:r>
              <w:rPr>
                <w:rFonts w:cstheme="minorBidi"/>
                <w:noProof/>
              </w:rPr>
              <w:tab/>
            </w:r>
            <w:r w:rsidRPr="007D406B">
              <w:rPr>
                <w:rStyle w:val="Hyperlink"/>
                <w:noProof/>
              </w:rPr>
              <w:t>DMF_MODULE_DESCRIPTOR_INIT</w:t>
            </w:r>
            <w:r>
              <w:rPr>
                <w:noProof/>
                <w:webHidden/>
              </w:rPr>
              <w:tab/>
            </w:r>
            <w:r>
              <w:rPr>
                <w:noProof/>
                <w:webHidden/>
              </w:rPr>
              <w:fldChar w:fldCharType="begin"/>
            </w:r>
            <w:r>
              <w:rPr>
                <w:noProof/>
                <w:webHidden/>
              </w:rPr>
              <w:instrText xml:space="preserve"> PAGEREF _Toc524528063 \h </w:instrText>
            </w:r>
          </w:ins>
          <w:r>
            <w:rPr>
              <w:noProof/>
              <w:webHidden/>
            </w:rPr>
          </w:r>
          <w:r>
            <w:rPr>
              <w:noProof/>
              <w:webHidden/>
            </w:rPr>
            <w:fldChar w:fldCharType="separate"/>
          </w:r>
          <w:ins w:id="614" w:author="Sam Tertzakian" w:date="2018-09-12T15:58:00Z">
            <w:r w:rsidR="00AC6798">
              <w:rPr>
                <w:noProof/>
                <w:webHidden/>
              </w:rPr>
              <w:t>157</w:t>
            </w:r>
          </w:ins>
          <w:ins w:id="615" w:author="Sam Tertzakian" w:date="2018-09-12T14:37:00Z">
            <w:r>
              <w:rPr>
                <w:noProof/>
                <w:webHidden/>
              </w:rPr>
              <w:fldChar w:fldCharType="end"/>
            </w:r>
            <w:r w:rsidRPr="007D406B">
              <w:rPr>
                <w:rStyle w:val="Hyperlink"/>
                <w:noProof/>
              </w:rPr>
              <w:fldChar w:fldCharType="end"/>
            </w:r>
          </w:ins>
        </w:p>
        <w:p w14:paraId="053BF01D" w14:textId="76B784AE" w:rsidR="00637009" w:rsidRDefault="00637009">
          <w:pPr>
            <w:pStyle w:val="TOC3"/>
            <w:tabs>
              <w:tab w:val="left" w:pos="1320"/>
              <w:tab w:val="right" w:leader="dot" w:pos="9350"/>
            </w:tabs>
            <w:rPr>
              <w:ins w:id="616" w:author="Sam Tertzakian" w:date="2018-09-12T14:37:00Z"/>
              <w:rFonts w:cstheme="minorBidi"/>
              <w:noProof/>
            </w:rPr>
          </w:pPr>
          <w:ins w:id="6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"_Toc524528064"</w:instrText>
            </w:r>
            <w:r w:rsidRPr="007D406B">
              <w:rPr>
                <w:rStyle w:val="Hyperlink"/>
                <w:noProof/>
              </w:rPr>
              <w:instrText xml:space="preserve"> </w:instrText>
            </w:r>
            <w:r w:rsidRPr="007D406B">
              <w:rPr>
                <w:rStyle w:val="Hyperlink"/>
                <w:noProof/>
              </w:rPr>
              <w:fldChar w:fldCharType="separate"/>
            </w:r>
            <w:r w:rsidRPr="007D406B">
              <w:rPr>
                <w:rStyle w:val="Hyperlink"/>
                <w:noProof/>
              </w:rPr>
              <w:t>7.5.7</w:t>
            </w:r>
            <w:r>
              <w:rPr>
                <w:rFonts w:cstheme="minorBidi"/>
                <w:noProof/>
              </w:rPr>
              <w:tab/>
            </w:r>
            <w:r w:rsidRPr="007D406B">
              <w:rPr>
                <w:rStyle w:val="Hyperlink"/>
                <w:noProof/>
              </w:rPr>
              <w:t>DMF_WDF_OBJECT_ATTRIBUTES_INIT</w:t>
            </w:r>
            <w:r>
              <w:rPr>
                <w:noProof/>
                <w:webHidden/>
              </w:rPr>
              <w:tab/>
            </w:r>
            <w:r>
              <w:rPr>
                <w:noProof/>
                <w:webHidden/>
              </w:rPr>
              <w:fldChar w:fldCharType="begin"/>
            </w:r>
            <w:r>
              <w:rPr>
                <w:noProof/>
                <w:webHidden/>
              </w:rPr>
              <w:instrText xml:space="preserve"> PAGEREF _Toc524528064 \h </w:instrText>
            </w:r>
          </w:ins>
          <w:r>
            <w:rPr>
              <w:noProof/>
              <w:webHidden/>
            </w:rPr>
          </w:r>
          <w:r>
            <w:rPr>
              <w:noProof/>
              <w:webHidden/>
            </w:rPr>
            <w:fldChar w:fldCharType="separate"/>
          </w:r>
          <w:ins w:id="618" w:author="Sam Tertzakian" w:date="2018-09-12T15:58:00Z">
            <w:r w:rsidR="00AC6798">
              <w:rPr>
                <w:noProof/>
                <w:webHidden/>
              </w:rPr>
              <w:t>159</w:t>
            </w:r>
          </w:ins>
          <w:ins w:id="619" w:author="Sam Tertzakian" w:date="2018-09-12T14:37:00Z">
            <w:r>
              <w:rPr>
                <w:noProof/>
                <w:webHidden/>
              </w:rPr>
              <w:fldChar w:fldCharType="end"/>
            </w:r>
            <w:r w:rsidRPr="007D406B">
              <w:rPr>
                <w:rStyle w:val="Hyperlink"/>
                <w:noProof/>
              </w:rPr>
              <w:fldChar w:fldCharType="end"/>
            </w:r>
          </w:ins>
        </w:p>
        <w:p w14:paraId="67774D2B" w14:textId="317D05C2" w:rsidR="00637009" w:rsidRDefault="00637009">
          <w:pPr>
            <w:pStyle w:val="TOC3"/>
            <w:tabs>
              <w:tab w:val="left" w:pos="1320"/>
              <w:tab w:val="right" w:leader="dot" w:pos="9350"/>
            </w:tabs>
            <w:rPr>
              <w:ins w:id="620" w:author="Sam Tertzakian" w:date="2018-09-12T14:37:00Z"/>
              <w:rFonts w:cstheme="minorBidi"/>
              <w:noProof/>
            </w:rPr>
          </w:pPr>
          <w:ins w:id="62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"_Toc524528065"</w:instrText>
            </w:r>
            <w:r w:rsidRPr="007D406B">
              <w:rPr>
                <w:rStyle w:val="Hyperlink"/>
                <w:noProof/>
              </w:rPr>
              <w:instrText xml:space="preserve"> </w:instrText>
            </w:r>
            <w:r w:rsidRPr="007D406B">
              <w:rPr>
                <w:rStyle w:val="Hyperlink"/>
                <w:noProof/>
              </w:rPr>
              <w:fldChar w:fldCharType="separate"/>
            </w:r>
            <w:r w:rsidRPr="007D406B">
              <w:rPr>
                <w:rStyle w:val="Hyperlink"/>
                <w:noProof/>
              </w:rPr>
              <w:t>7.5.8</w:t>
            </w:r>
            <w:r>
              <w:rPr>
                <w:rFonts w:cstheme="minorBidi"/>
                <w:noProof/>
              </w:rPr>
              <w:tab/>
            </w:r>
            <w:r w:rsidRPr="007D406B">
              <w:rPr>
                <w:rStyle w:val="Hyperlink"/>
                <w:noProof/>
              </w:rPr>
              <w:t>DMF_WDF_OBJECT_ATTRIBUTES_INIT_CONTEXT_TYPE</w:t>
            </w:r>
            <w:r>
              <w:rPr>
                <w:noProof/>
                <w:webHidden/>
              </w:rPr>
              <w:tab/>
            </w:r>
            <w:r>
              <w:rPr>
                <w:noProof/>
                <w:webHidden/>
              </w:rPr>
              <w:fldChar w:fldCharType="begin"/>
            </w:r>
            <w:r>
              <w:rPr>
                <w:noProof/>
                <w:webHidden/>
              </w:rPr>
              <w:instrText xml:space="preserve"> PAGEREF _Toc524528065 \h </w:instrText>
            </w:r>
          </w:ins>
          <w:r>
            <w:rPr>
              <w:noProof/>
              <w:webHidden/>
            </w:rPr>
          </w:r>
          <w:r>
            <w:rPr>
              <w:noProof/>
              <w:webHidden/>
            </w:rPr>
            <w:fldChar w:fldCharType="separate"/>
          </w:r>
          <w:ins w:id="622" w:author="Sam Tertzakian" w:date="2018-09-12T15:58:00Z">
            <w:r w:rsidR="00AC6798">
              <w:rPr>
                <w:noProof/>
                <w:webHidden/>
              </w:rPr>
              <w:t>160</w:t>
            </w:r>
          </w:ins>
          <w:ins w:id="623" w:author="Sam Tertzakian" w:date="2018-09-12T14:37:00Z">
            <w:r>
              <w:rPr>
                <w:noProof/>
                <w:webHidden/>
              </w:rPr>
              <w:fldChar w:fldCharType="end"/>
            </w:r>
            <w:r w:rsidRPr="007D406B">
              <w:rPr>
                <w:rStyle w:val="Hyperlink"/>
                <w:noProof/>
              </w:rPr>
              <w:fldChar w:fldCharType="end"/>
            </w:r>
          </w:ins>
        </w:p>
        <w:p w14:paraId="66D85325" w14:textId="23EF2ABF" w:rsidR="00637009" w:rsidRDefault="00637009">
          <w:pPr>
            <w:pStyle w:val="TOC3"/>
            <w:tabs>
              <w:tab w:val="left" w:pos="1320"/>
              <w:tab w:val="right" w:leader="dot" w:pos="9350"/>
            </w:tabs>
            <w:rPr>
              <w:ins w:id="624" w:author="Sam Tertzakian" w:date="2018-09-12T14:37:00Z"/>
              <w:rFonts w:cstheme="minorBidi"/>
              <w:noProof/>
            </w:rPr>
          </w:pPr>
          <w:ins w:id="6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"_Toc524528066"</w:instrText>
            </w:r>
            <w:r w:rsidRPr="007D406B">
              <w:rPr>
                <w:rStyle w:val="Hyperlink"/>
                <w:noProof/>
              </w:rPr>
              <w:instrText xml:space="preserve"> </w:instrText>
            </w:r>
            <w:r w:rsidRPr="007D406B">
              <w:rPr>
                <w:rStyle w:val="Hyperlink"/>
                <w:noProof/>
              </w:rPr>
              <w:fldChar w:fldCharType="separate"/>
            </w:r>
            <w:r w:rsidRPr="007D406B">
              <w:rPr>
                <w:rStyle w:val="Hyperlink"/>
                <w:noProof/>
              </w:rPr>
              <w:t>7.5.9</w:t>
            </w:r>
            <w:r>
              <w:rPr>
                <w:rFonts w:cstheme="minorBidi"/>
                <w:noProof/>
              </w:rPr>
              <w:tab/>
            </w:r>
            <w:r w:rsidRPr="007D406B">
              <w:rPr>
                <w:rStyle w:val="Hyperlink"/>
                <w:noProof/>
              </w:rPr>
              <w:t>DMF_CONFIG_GET</w:t>
            </w:r>
            <w:r>
              <w:rPr>
                <w:noProof/>
                <w:webHidden/>
              </w:rPr>
              <w:tab/>
            </w:r>
            <w:r>
              <w:rPr>
                <w:noProof/>
                <w:webHidden/>
              </w:rPr>
              <w:fldChar w:fldCharType="begin"/>
            </w:r>
            <w:r>
              <w:rPr>
                <w:noProof/>
                <w:webHidden/>
              </w:rPr>
              <w:instrText xml:space="preserve"> PAGEREF _Toc524528066 \h </w:instrText>
            </w:r>
          </w:ins>
          <w:r>
            <w:rPr>
              <w:noProof/>
              <w:webHidden/>
            </w:rPr>
          </w:r>
          <w:r>
            <w:rPr>
              <w:noProof/>
              <w:webHidden/>
            </w:rPr>
            <w:fldChar w:fldCharType="separate"/>
          </w:r>
          <w:ins w:id="626" w:author="Sam Tertzakian" w:date="2018-09-12T15:58:00Z">
            <w:r w:rsidR="00AC6798">
              <w:rPr>
                <w:noProof/>
                <w:webHidden/>
              </w:rPr>
              <w:t>161</w:t>
            </w:r>
          </w:ins>
          <w:ins w:id="627" w:author="Sam Tertzakian" w:date="2018-09-12T14:37:00Z">
            <w:r>
              <w:rPr>
                <w:noProof/>
                <w:webHidden/>
              </w:rPr>
              <w:fldChar w:fldCharType="end"/>
            </w:r>
            <w:r w:rsidRPr="007D406B">
              <w:rPr>
                <w:rStyle w:val="Hyperlink"/>
                <w:noProof/>
              </w:rPr>
              <w:fldChar w:fldCharType="end"/>
            </w:r>
          </w:ins>
        </w:p>
        <w:p w14:paraId="13FA9B32" w14:textId="365CAFC4" w:rsidR="00637009" w:rsidRDefault="00637009">
          <w:pPr>
            <w:pStyle w:val="TOC3"/>
            <w:tabs>
              <w:tab w:val="left" w:pos="1320"/>
              <w:tab w:val="right" w:leader="dot" w:pos="9350"/>
            </w:tabs>
            <w:rPr>
              <w:ins w:id="628" w:author="Sam Tertzakian" w:date="2018-09-12T14:37:00Z"/>
              <w:rFonts w:cstheme="minorBidi"/>
              <w:noProof/>
            </w:rPr>
          </w:pPr>
          <w:ins w:id="6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"_Toc524528067"</w:instrText>
            </w:r>
            <w:r w:rsidRPr="007D406B">
              <w:rPr>
                <w:rStyle w:val="Hyperlink"/>
                <w:noProof/>
              </w:rPr>
              <w:instrText xml:space="preserve"> </w:instrText>
            </w:r>
            <w:r w:rsidRPr="007D406B">
              <w:rPr>
                <w:rStyle w:val="Hyperlink"/>
                <w:noProof/>
              </w:rPr>
              <w:fldChar w:fldCharType="separate"/>
            </w:r>
            <w:r w:rsidRPr="007D406B">
              <w:rPr>
                <w:rStyle w:val="Hyperlink"/>
                <w:noProof/>
              </w:rPr>
              <w:t>7.5.10</w:t>
            </w:r>
            <w:r>
              <w:rPr>
                <w:rFonts w:cstheme="minorBidi"/>
                <w:noProof/>
              </w:rPr>
              <w:tab/>
            </w:r>
            <w:r w:rsidRPr="007D406B">
              <w:rPr>
                <w:rStyle w:val="Hyperlink"/>
                <w:noProof/>
              </w:rPr>
              <w:t>DMF_CONTEXT_GET</w:t>
            </w:r>
            <w:r>
              <w:rPr>
                <w:noProof/>
                <w:webHidden/>
              </w:rPr>
              <w:tab/>
            </w:r>
            <w:r>
              <w:rPr>
                <w:noProof/>
                <w:webHidden/>
              </w:rPr>
              <w:fldChar w:fldCharType="begin"/>
            </w:r>
            <w:r>
              <w:rPr>
                <w:noProof/>
                <w:webHidden/>
              </w:rPr>
              <w:instrText xml:space="preserve"> PAGEREF _Toc524528067 \h </w:instrText>
            </w:r>
          </w:ins>
          <w:r>
            <w:rPr>
              <w:noProof/>
              <w:webHidden/>
            </w:rPr>
          </w:r>
          <w:r>
            <w:rPr>
              <w:noProof/>
              <w:webHidden/>
            </w:rPr>
            <w:fldChar w:fldCharType="separate"/>
          </w:r>
          <w:ins w:id="630" w:author="Sam Tertzakian" w:date="2018-09-12T15:58:00Z">
            <w:r w:rsidR="00AC6798">
              <w:rPr>
                <w:noProof/>
                <w:webHidden/>
              </w:rPr>
              <w:t>162</w:t>
            </w:r>
          </w:ins>
          <w:ins w:id="631" w:author="Sam Tertzakian" w:date="2018-09-12T14:37:00Z">
            <w:r>
              <w:rPr>
                <w:noProof/>
                <w:webHidden/>
              </w:rPr>
              <w:fldChar w:fldCharType="end"/>
            </w:r>
            <w:r w:rsidRPr="007D406B">
              <w:rPr>
                <w:rStyle w:val="Hyperlink"/>
                <w:noProof/>
              </w:rPr>
              <w:fldChar w:fldCharType="end"/>
            </w:r>
          </w:ins>
        </w:p>
        <w:p w14:paraId="10207E18" w14:textId="1569E540" w:rsidR="00637009" w:rsidRDefault="00637009">
          <w:pPr>
            <w:pStyle w:val="TOC3"/>
            <w:tabs>
              <w:tab w:val="left" w:pos="1320"/>
              <w:tab w:val="right" w:leader="dot" w:pos="9350"/>
            </w:tabs>
            <w:rPr>
              <w:ins w:id="632" w:author="Sam Tertzakian" w:date="2018-09-12T14:37:00Z"/>
              <w:rFonts w:cstheme="minorBidi"/>
              <w:noProof/>
            </w:rPr>
          </w:pPr>
          <w:ins w:id="6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"_Toc524528068"</w:instrText>
            </w:r>
            <w:r w:rsidRPr="007D406B">
              <w:rPr>
                <w:rStyle w:val="Hyperlink"/>
                <w:noProof/>
              </w:rPr>
              <w:instrText xml:space="preserve"> </w:instrText>
            </w:r>
            <w:r w:rsidRPr="007D406B">
              <w:rPr>
                <w:rStyle w:val="Hyperlink"/>
                <w:noProof/>
              </w:rPr>
              <w:fldChar w:fldCharType="separate"/>
            </w:r>
            <w:r w:rsidRPr="007D406B">
              <w:rPr>
                <w:rStyle w:val="Hyperlink"/>
                <w:noProof/>
              </w:rPr>
              <w:t>7.5.11</w:t>
            </w:r>
            <w:r>
              <w:rPr>
                <w:rFonts w:cstheme="minorBidi"/>
                <w:noProof/>
              </w:rPr>
              <w:tab/>
            </w:r>
            <w:r w:rsidRPr="007D406B">
              <w:rPr>
                <w:rStyle w:val="Hyperlink"/>
                <w:noProof/>
              </w:rPr>
              <w:t>DMF_ModuleCreate</w:t>
            </w:r>
            <w:r>
              <w:rPr>
                <w:noProof/>
                <w:webHidden/>
              </w:rPr>
              <w:tab/>
            </w:r>
            <w:r>
              <w:rPr>
                <w:noProof/>
                <w:webHidden/>
              </w:rPr>
              <w:fldChar w:fldCharType="begin"/>
            </w:r>
            <w:r>
              <w:rPr>
                <w:noProof/>
                <w:webHidden/>
              </w:rPr>
              <w:instrText xml:space="preserve"> PAGEREF _Toc524528068 \h </w:instrText>
            </w:r>
          </w:ins>
          <w:r>
            <w:rPr>
              <w:noProof/>
              <w:webHidden/>
            </w:rPr>
          </w:r>
          <w:r>
            <w:rPr>
              <w:noProof/>
              <w:webHidden/>
            </w:rPr>
            <w:fldChar w:fldCharType="separate"/>
          </w:r>
          <w:ins w:id="634" w:author="Sam Tertzakian" w:date="2018-09-12T15:58:00Z">
            <w:r w:rsidR="00AC6798">
              <w:rPr>
                <w:noProof/>
                <w:webHidden/>
              </w:rPr>
              <w:t>163</w:t>
            </w:r>
          </w:ins>
          <w:ins w:id="635" w:author="Sam Tertzakian" w:date="2018-09-12T14:37:00Z">
            <w:r>
              <w:rPr>
                <w:noProof/>
                <w:webHidden/>
              </w:rPr>
              <w:fldChar w:fldCharType="end"/>
            </w:r>
            <w:r w:rsidRPr="007D406B">
              <w:rPr>
                <w:rStyle w:val="Hyperlink"/>
                <w:noProof/>
              </w:rPr>
              <w:fldChar w:fldCharType="end"/>
            </w:r>
          </w:ins>
        </w:p>
        <w:p w14:paraId="499229A6" w14:textId="17D61EA0" w:rsidR="00637009" w:rsidRDefault="00637009">
          <w:pPr>
            <w:pStyle w:val="TOC3"/>
            <w:tabs>
              <w:tab w:val="left" w:pos="1320"/>
              <w:tab w:val="right" w:leader="dot" w:pos="9350"/>
            </w:tabs>
            <w:rPr>
              <w:ins w:id="636" w:author="Sam Tertzakian" w:date="2018-09-12T14:37:00Z"/>
              <w:rFonts w:cstheme="minorBidi"/>
              <w:noProof/>
            </w:rPr>
          </w:pPr>
          <w:ins w:id="6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"_Toc524528069"</w:instrText>
            </w:r>
            <w:r w:rsidRPr="007D406B">
              <w:rPr>
                <w:rStyle w:val="Hyperlink"/>
                <w:noProof/>
              </w:rPr>
              <w:instrText xml:space="preserve"> </w:instrText>
            </w:r>
            <w:r w:rsidRPr="007D406B">
              <w:rPr>
                <w:rStyle w:val="Hyperlink"/>
                <w:noProof/>
              </w:rPr>
              <w:fldChar w:fldCharType="separate"/>
            </w:r>
            <w:r w:rsidRPr="007D406B">
              <w:rPr>
                <w:rStyle w:val="Hyperlink"/>
                <w:noProof/>
              </w:rPr>
              <w:t>7.5.12</w:t>
            </w:r>
            <w:r>
              <w:rPr>
                <w:rFonts w:cstheme="minorBidi"/>
                <w:noProof/>
              </w:rPr>
              <w:tab/>
            </w:r>
            <w:r w:rsidRPr="007D406B">
              <w:rPr>
                <w:rStyle w:val="Hyperlink"/>
                <w:noProof/>
              </w:rPr>
              <w:t>DMF_ModuleOpen</w:t>
            </w:r>
            <w:r>
              <w:rPr>
                <w:noProof/>
                <w:webHidden/>
              </w:rPr>
              <w:tab/>
            </w:r>
            <w:r>
              <w:rPr>
                <w:noProof/>
                <w:webHidden/>
              </w:rPr>
              <w:fldChar w:fldCharType="begin"/>
            </w:r>
            <w:r>
              <w:rPr>
                <w:noProof/>
                <w:webHidden/>
              </w:rPr>
              <w:instrText xml:space="preserve"> PAGEREF _Toc524528069 \h </w:instrText>
            </w:r>
          </w:ins>
          <w:r>
            <w:rPr>
              <w:noProof/>
              <w:webHidden/>
            </w:rPr>
          </w:r>
          <w:r>
            <w:rPr>
              <w:noProof/>
              <w:webHidden/>
            </w:rPr>
            <w:fldChar w:fldCharType="separate"/>
          </w:r>
          <w:ins w:id="638" w:author="Sam Tertzakian" w:date="2018-09-12T15:58:00Z">
            <w:r w:rsidR="00AC6798">
              <w:rPr>
                <w:noProof/>
                <w:webHidden/>
              </w:rPr>
              <w:t>164</w:t>
            </w:r>
          </w:ins>
          <w:ins w:id="639" w:author="Sam Tertzakian" w:date="2018-09-12T14:37:00Z">
            <w:r>
              <w:rPr>
                <w:noProof/>
                <w:webHidden/>
              </w:rPr>
              <w:fldChar w:fldCharType="end"/>
            </w:r>
            <w:r w:rsidRPr="007D406B">
              <w:rPr>
                <w:rStyle w:val="Hyperlink"/>
                <w:noProof/>
              </w:rPr>
              <w:fldChar w:fldCharType="end"/>
            </w:r>
          </w:ins>
        </w:p>
        <w:p w14:paraId="0754915C" w14:textId="2BC8C346" w:rsidR="00637009" w:rsidRDefault="00637009">
          <w:pPr>
            <w:pStyle w:val="TOC3"/>
            <w:tabs>
              <w:tab w:val="left" w:pos="1320"/>
              <w:tab w:val="right" w:leader="dot" w:pos="9350"/>
            </w:tabs>
            <w:rPr>
              <w:ins w:id="640" w:author="Sam Tertzakian" w:date="2018-09-12T14:37:00Z"/>
              <w:rFonts w:cstheme="minorBidi"/>
              <w:noProof/>
            </w:rPr>
          </w:pPr>
          <w:ins w:id="6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"_Toc524528070"</w:instrText>
            </w:r>
            <w:r w:rsidRPr="007D406B">
              <w:rPr>
                <w:rStyle w:val="Hyperlink"/>
                <w:noProof/>
              </w:rPr>
              <w:instrText xml:space="preserve"> </w:instrText>
            </w:r>
            <w:r w:rsidRPr="007D406B">
              <w:rPr>
                <w:rStyle w:val="Hyperlink"/>
                <w:noProof/>
              </w:rPr>
              <w:fldChar w:fldCharType="separate"/>
            </w:r>
            <w:r w:rsidRPr="007D406B">
              <w:rPr>
                <w:rStyle w:val="Hyperlink"/>
                <w:noProof/>
              </w:rPr>
              <w:t>7.5.13</w:t>
            </w:r>
            <w:r>
              <w:rPr>
                <w:rFonts w:cstheme="minorBidi"/>
                <w:noProof/>
              </w:rPr>
              <w:tab/>
            </w:r>
            <w:r w:rsidRPr="007D406B">
              <w:rPr>
                <w:rStyle w:val="Hyperlink"/>
                <w:noProof/>
              </w:rPr>
              <w:t>DMF_ModuleClose</w:t>
            </w:r>
            <w:r>
              <w:rPr>
                <w:noProof/>
                <w:webHidden/>
              </w:rPr>
              <w:tab/>
            </w:r>
            <w:r>
              <w:rPr>
                <w:noProof/>
                <w:webHidden/>
              </w:rPr>
              <w:fldChar w:fldCharType="begin"/>
            </w:r>
            <w:r>
              <w:rPr>
                <w:noProof/>
                <w:webHidden/>
              </w:rPr>
              <w:instrText xml:space="preserve"> PAGEREF _Toc524528070 \h </w:instrText>
            </w:r>
          </w:ins>
          <w:r>
            <w:rPr>
              <w:noProof/>
              <w:webHidden/>
            </w:rPr>
          </w:r>
          <w:r>
            <w:rPr>
              <w:noProof/>
              <w:webHidden/>
            </w:rPr>
            <w:fldChar w:fldCharType="separate"/>
          </w:r>
          <w:ins w:id="642" w:author="Sam Tertzakian" w:date="2018-09-12T15:58:00Z">
            <w:r w:rsidR="00AC6798">
              <w:rPr>
                <w:noProof/>
                <w:webHidden/>
              </w:rPr>
              <w:t>165</w:t>
            </w:r>
          </w:ins>
          <w:ins w:id="643" w:author="Sam Tertzakian" w:date="2018-09-12T14:37:00Z">
            <w:r>
              <w:rPr>
                <w:noProof/>
                <w:webHidden/>
              </w:rPr>
              <w:fldChar w:fldCharType="end"/>
            </w:r>
            <w:r w:rsidRPr="007D406B">
              <w:rPr>
                <w:rStyle w:val="Hyperlink"/>
                <w:noProof/>
              </w:rPr>
              <w:fldChar w:fldCharType="end"/>
            </w:r>
          </w:ins>
        </w:p>
        <w:p w14:paraId="525937E9" w14:textId="77BEB756" w:rsidR="00637009" w:rsidRDefault="00637009">
          <w:pPr>
            <w:pStyle w:val="TOC3"/>
            <w:tabs>
              <w:tab w:val="left" w:pos="1320"/>
              <w:tab w:val="right" w:leader="dot" w:pos="9350"/>
            </w:tabs>
            <w:rPr>
              <w:ins w:id="644" w:author="Sam Tertzakian" w:date="2018-09-12T14:37:00Z"/>
              <w:rFonts w:cstheme="minorBidi"/>
              <w:noProof/>
            </w:rPr>
          </w:pPr>
          <w:ins w:id="6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"_Toc524528071"</w:instrText>
            </w:r>
            <w:r w:rsidRPr="007D406B">
              <w:rPr>
                <w:rStyle w:val="Hyperlink"/>
                <w:noProof/>
              </w:rPr>
              <w:instrText xml:space="preserve"> </w:instrText>
            </w:r>
            <w:r w:rsidRPr="007D406B">
              <w:rPr>
                <w:rStyle w:val="Hyperlink"/>
                <w:noProof/>
              </w:rPr>
              <w:fldChar w:fldCharType="separate"/>
            </w:r>
            <w:r w:rsidRPr="007D406B">
              <w:rPr>
                <w:rStyle w:val="Hyperlink"/>
                <w:noProof/>
              </w:rPr>
              <w:t>7.5.14</w:t>
            </w:r>
            <w:r>
              <w:rPr>
                <w:rFonts w:cstheme="minorBidi"/>
                <w:noProof/>
              </w:rPr>
              <w:tab/>
            </w:r>
            <w:r w:rsidRPr="007D406B">
              <w:rPr>
                <w:rStyle w:val="Hyperlink"/>
                <w:noProof/>
              </w:rPr>
              <w:t>DMF_ModuleAcquire</w:t>
            </w:r>
            <w:r>
              <w:rPr>
                <w:noProof/>
                <w:webHidden/>
              </w:rPr>
              <w:tab/>
            </w:r>
            <w:r>
              <w:rPr>
                <w:noProof/>
                <w:webHidden/>
              </w:rPr>
              <w:fldChar w:fldCharType="begin"/>
            </w:r>
            <w:r>
              <w:rPr>
                <w:noProof/>
                <w:webHidden/>
              </w:rPr>
              <w:instrText xml:space="preserve"> PAGEREF _Toc524528071 \h </w:instrText>
            </w:r>
          </w:ins>
          <w:r>
            <w:rPr>
              <w:noProof/>
              <w:webHidden/>
            </w:rPr>
          </w:r>
          <w:r>
            <w:rPr>
              <w:noProof/>
              <w:webHidden/>
            </w:rPr>
            <w:fldChar w:fldCharType="separate"/>
          </w:r>
          <w:ins w:id="646" w:author="Sam Tertzakian" w:date="2018-09-12T15:58:00Z">
            <w:r w:rsidR="00AC6798">
              <w:rPr>
                <w:noProof/>
                <w:webHidden/>
              </w:rPr>
              <w:t>166</w:t>
            </w:r>
          </w:ins>
          <w:ins w:id="647" w:author="Sam Tertzakian" w:date="2018-09-12T14:37:00Z">
            <w:r>
              <w:rPr>
                <w:noProof/>
                <w:webHidden/>
              </w:rPr>
              <w:fldChar w:fldCharType="end"/>
            </w:r>
            <w:r w:rsidRPr="007D406B">
              <w:rPr>
                <w:rStyle w:val="Hyperlink"/>
                <w:noProof/>
              </w:rPr>
              <w:fldChar w:fldCharType="end"/>
            </w:r>
          </w:ins>
        </w:p>
        <w:p w14:paraId="43C2B60B" w14:textId="62ECABAE" w:rsidR="00637009" w:rsidRDefault="00637009">
          <w:pPr>
            <w:pStyle w:val="TOC3"/>
            <w:tabs>
              <w:tab w:val="left" w:pos="1320"/>
              <w:tab w:val="right" w:leader="dot" w:pos="9350"/>
            </w:tabs>
            <w:rPr>
              <w:ins w:id="648" w:author="Sam Tertzakian" w:date="2018-09-12T14:37:00Z"/>
              <w:rFonts w:cstheme="minorBidi"/>
              <w:noProof/>
            </w:rPr>
          </w:pPr>
          <w:ins w:id="6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"_Toc524528072"</w:instrText>
            </w:r>
            <w:r w:rsidRPr="007D406B">
              <w:rPr>
                <w:rStyle w:val="Hyperlink"/>
                <w:noProof/>
              </w:rPr>
              <w:instrText xml:space="preserve"> </w:instrText>
            </w:r>
            <w:r w:rsidRPr="007D406B">
              <w:rPr>
                <w:rStyle w:val="Hyperlink"/>
                <w:noProof/>
              </w:rPr>
              <w:fldChar w:fldCharType="separate"/>
            </w:r>
            <w:r w:rsidRPr="007D406B">
              <w:rPr>
                <w:rStyle w:val="Hyperlink"/>
                <w:noProof/>
              </w:rPr>
              <w:t>7.5.15</w:t>
            </w:r>
            <w:r>
              <w:rPr>
                <w:rFonts w:cstheme="minorBidi"/>
                <w:noProof/>
              </w:rPr>
              <w:tab/>
            </w:r>
            <w:r w:rsidRPr="007D406B">
              <w:rPr>
                <w:rStyle w:val="Hyperlink"/>
                <w:noProof/>
              </w:rPr>
              <w:t>DMF_ModuleRelease</w:t>
            </w:r>
            <w:r>
              <w:rPr>
                <w:noProof/>
                <w:webHidden/>
              </w:rPr>
              <w:tab/>
            </w:r>
            <w:r>
              <w:rPr>
                <w:noProof/>
                <w:webHidden/>
              </w:rPr>
              <w:fldChar w:fldCharType="begin"/>
            </w:r>
            <w:r>
              <w:rPr>
                <w:noProof/>
                <w:webHidden/>
              </w:rPr>
              <w:instrText xml:space="preserve"> PAGEREF _Toc524528072 \h </w:instrText>
            </w:r>
          </w:ins>
          <w:r>
            <w:rPr>
              <w:noProof/>
              <w:webHidden/>
            </w:rPr>
          </w:r>
          <w:r>
            <w:rPr>
              <w:noProof/>
              <w:webHidden/>
            </w:rPr>
            <w:fldChar w:fldCharType="separate"/>
          </w:r>
          <w:ins w:id="650" w:author="Sam Tertzakian" w:date="2018-09-12T15:58:00Z">
            <w:r w:rsidR="00AC6798">
              <w:rPr>
                <w:noProof/>
                <w:webHidden/>
              </w:rPr>
              <w:t>167</w:t>
            </w:r>
          </w:ins>
          <w:ins w:id="651" w:author="Sam Tertzakian" w:date="2018-09-12T14:37:00Z">
            <w:r>
              <w:rPr>
                <w:noProof/>
                <w:webHidden/>
              </w:rPr>
              <w:fldChar w:fldCharType="end"/>
            </w:r>
            <w:r w:rsidRPr="007D406B">
              <w:rPr>
                <w:rStyle w:val="Hyperlink"/>
                <w:noProof/>
              </w:rPr>
              <w:fldChar w:fldCharType="end"/>
            </w:r>
          </w:ins>
        </w:p>
        <w:p w14:paraId="1FCE9A04" w14:textId="527CBA40" w:rsidR="00637009" w:rsidRDefault="00637009">
          <w:pPr>
            <w:pStyle w:val="TOC3"/>
            <w:tabs>
              <w:tab w:val="left" w:pos="1320"/>
              <w:tab w:val="right" w:leader="dot" w:pos="9350"/>
            </w:tabs>
            <w:rPr>
              <w:ins w:id="652" w:author="Sam Tertzakian" w:date="2018-09-12T14:37:00Z"/>
              <w:rFonts w:cstheme="minorBidi"/>
              <w:noProof/>
            </w:rPr>
          </w:pPr>
          <w:ins w:id="6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"_Toc524528073"</w:instrText>
            </w:r>
            <w:r w:rsidRPr="007D406B">
              <w:rPr>
                <w:rStyle w:val="Hyperlink"/>
                <w:noProof/>
              </w:rPr>
              <w:instrText xml:space="preserve"> </w:instrText>
            </w:r>
            <w:r w:rsidRPr="007D406B">
              <w:rPr>
                <w:rStyle w:val="Hyperlink"/>
                <w:noProof/>
              </w:rPr>
              <w:fldChar w:fldCharType="separate"/>
            </w:r>
            <w:r w:rsidRPr="007D406B">
              <w:rPr>
                <w:rStyle w:val="Hyperlink"/>
                <w:noProof/>
              </w:rPr>
              <w:t>7.5.16</w:t>
            </w:r>
            <w:r>
              <w:rPr>
                <w:rFonts w:cstheme="minorBidi"/>
                <w:noProof/>
              </w:rPr>
              <w:tab/>
            </w:r>
            <w:r w:rsidRPr="007D406B">
              <w:rPr>
                <w:rStyle w:val="Hyperlink"/>
                <w:noProof/>
              </w:rPr>
              <w:t>DMF_ModuleDestroy</w:t>
            </w:r>
            <w:r>
              <w:rPr>
                <w:noProof/>
                <w:webHidden/>
              </w:rPr>
              <w:tab/>
            </w:r>
            <w:r>
              <w:rPr>
                <w:noProof/>
                <w:webHidden/>
              </w:rPr>
              <w:fldChar w:fldCharType="begin"/>
            </w:r>
            <w:r>
              <w:rPr>
                <w:noProof/>
                <w:webHidden/>
              </w:rPr>
              <w:instrText xml:space="preserve"> PAGEREF _Toc524528073 \h </w:instrText>
            </w:r>
          </w:ins>
          <w:r>
            <w:rPr>
              <w:noProof/>
              <w:webHidden/>
            </w:rPr>
          </w:r>
          <w:r>
            <w:rPr>
              <w:noProof/>
              <w:webHidden/>
            </w:rPr>
            <w:fldChar w:fldCharType="separate"/>
          </w:r>
          <w:ins w:id="654" w:author="Sam Tertzakian" w:date="2018-09-12T15:58:00Z">
            <w:r w:rsidR="00AC6798">
              <w:rPr>
                <w:noProof/>
                <w:webHidden/>
              </w:rPr>
              <w:t>168</w:t>
            </w:r>
          </w:ins>
          <w:ins w:id="655" w:author="Sam Tertzakian" w:date="2018-09-12T14:37:00Z">
            <w:r>
              <w:rPr>
                <w:noProof/>
                <w:webHidden/>
              </w:rPr>
              <w:fldChar w:fldCharType="end"/>
            </w:r>
            <w:r w:rsidRPr="007D406B">
              <w:rPr>
                <w:rStyle w:val="Hyperlink"/>
                <w:noProof/>
              </w:rPr>
              <w:fldChar w:fldCharType="end"/>
            </w:r>
          </w:ins>
        </w:p>
        <w:p w14:paraId="53F75302" w14:textId="279416AC" w:rsidR="00637009" w:rsidRDefault="00637009">
          <w:pPr>
            <w:pStyle w:val="TOC3"/>
            <w:tabs>
              <w:tab w:val="left" w:pos="1320"/>
              <w:tab w:val="right" w:leader="dot" w:pos="9350"/>
            </w:tabs>
            <w:rPr>
              <w:ins w:id="656" w:author="Sam Tertzakian" w:date="2018-09-12T14:37:00Z"/>
              <w:rFonts w:cstheme="minorBidi"/>
              <w:noProof/>
            </w:rPr>
          </w:pPr>
          <w:ins w:id="6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"_Toc524528074"</w:instrText>
            </w:r>
            <w:r w:rsidRPr="007D406B">
              <w:rPr>
                <w:rStyle w:val="Hyperlink"/>
                <w:noProof/>
              </w:rPr>
              <w:instrText xml:space="preserve"> </w:instrText>
            </w:r>
            <w:r w:rsidRPr="007D406B">
              <w:rPr>
                <w:rStyle w:val="Hyperlink"/>
                <w:noProof/>
              </w:rPr>
              <w:fldChar w:fldCharType="separate"/>
            </w:r>
            <w:r w:rsidRPr="007D406B">
              <w:rPr>
                <w:rStyle w:val="Hyperlink"/>
                <w:noProof/>
              </w:rPr>
              <w:t>7.5.17</w:t>
            </w:r>
            <w:r>
              <w:rPr>
                <w:rFonts w:cstheme="minorBidi"/>
                <w:noProof/>
              </w:rPr>
              <w:tab/>
            </w:r>
            <w:r w:rsidRPr="007D406B">
              <w:rPr>
                <w:rStyle w:val="Hyperlink"/>
                <w:noProof/>
              </w:rPr>
              <w:t>DMF_[ModuleName]_TransportMethod</w:t>
            </w:r>
            <w:r>
              <w:rPr>
                <w:noProof/>
                <w:webHidden/>
              </w:rPr>
              <w:tab/>
            </w:r>
            <w:r>
              <w:rPr>
                <w:noProof/>
                <w:webHidden/>
              </w:rPr>
              <w:fldChar w:fldCharType="begin"/>
            </w:r>
            <w:r>
              <w:rPr>
                <w:noProof/>
                <w:webHidden/>
              </w:rPr>
              <w:instrText xml:space="preserve"> PAGEREF _Toc524528074 \h </w:instrText>
            </w:r>
          </w:ins>
          <w:r>
            <w:rPr>
              <w:noProof/>
              <w:webHidden/>
            </w:rPr>
          </w:r>
          <w:r>
            <w:rPr>
              <w:noProof/>
              <w:webHidden/>
            </w:rPr>
            <w:fldChar w:fldCharType="separate"/>
          </w:r>
          <w:ins w:id="658" w:author="Sam Tertzakian" w:date="2018-09-12T15:58:00Z">
            <w:r w:rsidR="00AC6798">
              <w:rPr>
                <w:noProof/>
                <w:webHidden/>
              </w:rPr>
              <w:t>169</w:t>
            </w:r>
          </w:ins>
          <w:ins w:id="659" w:author="Sam Tertzakian" w:date="2018-09-12T14:37:00Z">
            <w:r>
              <w:rPr>
                <w:noProof/>
                <w:webHidden/>
              </w:rPr>
              <w:fldChar w:fldCharType="end"/>
            </w:r>
            <w:r w:rsidRPr="007D406B">
              <w:rPr>
                <w:rStyle w:val="Hyperlink"/>
                <w:noProof/>
              </w:rPr>
              <w:fldChar w:fldCharType="end"/>
            </w:r>
          </w:ins>
        </w:p>
        <w:p w14:paraId="52385F79" w14:textId="2FB3E6CD" w:rsidR="00637009" w:rsidRDefault="00637009">
          <w:pPr>
            <w:pStyle w:val="TOC1"/>
            <w:tabs>
              <w:tab w:val="left" w:pos="440"/>
              <w:tab w:val="right" w:leader="dot" w:pos="9350"/>
            </w:tabs>
            <w:rPr>
              <w:ins w:id="660" w:author="Sam Tertzakian" w:date="2018-09-12T14:37:00Z"/>
              <w:rFonts w:cstheme="minorBidi"/>
              <w:noProof/>
            </w:rPr>
          </w:pPr>
          <w:ins w:id="6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"_Toc524528075"</w:instrText>
            </w:r>
            <w:r w:rsidRPr="007D406B">
              <w:rPr>
                <w:rStyle w:val="Hyperlink"/>
                <w:noProof/>
              </w:rPr>
              <w:instrText xml:space="preserve"> </w:instrText>
            </w:r>
            <w:r w:rsidRPr="007D406B">
              <w:rPr>
                <w:rStyle w:val="Hyperlink"/>
                <w:noProof/>
              </w:rPr>
              <w:fldChar w:fldCharType="separate"/>
            </w:r>
            <w:r w:rsidRPr="007D406B">
              <w:rPr>
                <w:rStyle w:val="Hyperlink"/>
                <w:noProof/>
              </w:rPr>
              <w:t>8</w:t>
            </w:r>
            <w:r>
              <w:rPr>
                <w:rFonts w:cstheme="minorBidi"/>
                <w:noProof/>
              </w:rPr>
              <w:tab/>
            </w:r>
            <w:r w:rsidRPr="007D406B">
              <w:rPr>
                <w:rStyle w:val="Hyperlink"/>
                <w:noProof/>
              </w:rPr>
              <w:t>Feature Module Access API</w:t>
            </w:r>
            <w:r>
              <w:rPr>
                <w:noProof/>
                <w:webHidden/>
              </w:rPr>
              <w:tab/>
            </w:r>
            <w:r>
              <w:rPr>
                <w:noProof/>
                <w:webHidden/>
              </w:rPr>
              <w:fldChar w:fldCharType="begin"/>
            </w:r>
            <w:r>
              <w:rPr>
                <w:noProof/>
                <w:webHidden/>
              </w:rPr>
              <w:instrText xml:space="preserve"> PAGEREF _Toc524528075 \h </w:instrText>
            </w:r>
          </w:ins>
          <w:r>
            <w:rPr>
              <w:noProof/>
              <w:webHidden/>
            </w:rPr>
          </w:r>
          <w:r>
            <w:rPr>
              <w:noProof/>
              <w:webHidden/>
            </w:rPr>
            <w:fldChar w:fldCharType="separate"/>
          </w:r>
          <w:ins w:id="662" w:author="Sam Tertzakian" w:date="2018-09-12T15:58:00Z">
            <w:r w:rsidR="00AC6798">
              <w:rPr>
                <w:noProof/>
                <w:webHidden/>
              </w:rPr>
              <w:t>170</w:t>
            </w:r>
          </w:ins>
          <w:ins w:id="663" w:author="Sam Tertzakian" w:date="2018-09-12T14:37:00Z">
            <w:r>
              <w:rPr>
                <w:noProof/>
                <w:webHidden/>
              </w:rPr>
              <w:fldChar w:fldCharType="end"/>
            </w:r>
            <w:r w:rsidRPr="007D406B">
              <w:rPr>
                <w:rStyle w:val="Hyperlink"/>
                <w:noProof/>
              </w:rPr>
              <w:fldChar w:fldCharType="end"/>
            </w:r>
          </w:ins>
        </w:p>
        <w:p w14:paraId="57B38670" w14:textId="12B3E8E0" w:rsidR="00637009" w:rsidRDefault="00637009">
          <w:pPr>
            <w:pStyle w:val="TOC3"/>
            <w:tabs>
              <w:tab w:val="left" w:pos="1320"/>
              <w:tab w:val="right" w:leader="dot" w:pos="9350"/>
            </w:tabs>
            <w:rPr>
              <w:ins w:id="664" w:author="Sam Tertzakian" w:date="2018-09-12T14:37:00Z"/>
              <w:rFonts w:cstheme="minorBidi"/>
              <w:noProof/>
            </w:rPr>
          </w:pPr>
          <w:ins w:id="6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"_Toc524528076"</w:instrText>
            </w:r>
            <w:r w:rsidRPr="007D406B">
              <w:rPr>
                <w:rStyle w:val="Hyperlink"/>
                <w:noProof/>
              </w:rPr>
              <w:instrText xml:space="preserve"> </w:instrText>
            </w:r>
            <w:r w:rsidRPr="007D406B">
              <w:rPr>
                <w:rStyle w:val="Hyperlink"/>
                <w:noProof/>
              </w:rPr>
              <w:fldChar w:fldCharType="separate"/>
            </w:r>
            <w:r w:rsidRPr="007D406B">
              <w:rPr>
                <w:rStyle w:val="Hyperlink"/>
                <w:noProof/>
              </w:rPr>
              <w:t>8.1.1</w:t>
            </w:r>
            <w:r>
              <w:rPr>
                <w:rFonts w:cstheme="minorBidi"/>
                <w:noProof/>
              </w:rPr>
              <w:tab/>
            </w:r>
            <w:r w:rsidRPr="007D406B">
              <w:rPr>
                <w:rStyle w:val="Hyperlink"/>
                <w:noProof/>
              </w:rPr>
              <w:t>DMF_FeatureModuleGetFromDevice</w:t>
            </w:r>
            <w:r>
              <w:rPr>
                <w:noProof/>
                <w:webHidden/>
              </w:rPr>
              <w:tab/>
            </w:r>
            <w:r>
              <w:rPr>
                <w:noProof/>
                <w:webHidden/>
              </w:rPr>
              <w:fldChar w:fldCharType="begin"/>
            </w:r>
            <w:r>
              <w:rPr>
                <w:noProof/>
                <w:webHidden/>
              </w:rPr>
              <w:instrText xml:space="preserve"> PAGEREF _Toc524528076 \h </w:instrText>
            </w:r>
          </w:ins>
          <w:r>
            <w:rPr>
              <w:noProof/>
              <w:webHidden/>
            </w:rPr>
          </w:r>
          <w:r>
            <w:rPr>
              <w:noProof/>
              <w:webHidden/>
            </w:rPr>
            <w:fldChar w:fldCharType="separate"/>
          </w:r>
          <w:ins w:id="666" w:author="Sam Tertzakian" w:date="2018-09-12T15:58:00Z">
            <w:r w:rsidR="00AC6798">
              <w:rPr>
                <w:noProof/>
                <w:webHidden/>
              </w:rPr>
              <w:t>171</w:t>
            </w:r>
          </w:ins>
          <w:ins w:id="667" w:author="Sam Tertzakian" w:date="2018-09-12T14:37:00Z">
            <w:r>
              <w:rPr>
                <w:noProof/>
                <w:webHidden/>
              </w:rPr>
              <w:fldChar w:fldCharType="end"/>
            </w:r>
            <w:r w:rsidRPr="007D406B">
              <w:rPr>
                <w:rStyle w:val="Hyperlink"/>
                <w:noProof/>
              </w:rPr>
              <w:fldChar w:fldCharType="end"/>
            </w:r>
          </w:ins>
        </w:p>
        <w:p w14:paraId="1D395C98" w14:textId="56104B83" w:rsidR="00637009" w:rsidRDefault="00637009">
          <w:pPr>
            <w:pStyle w:val="TOC3"/>
            <w:tabs>
              <w:tab w:val="left" w:pos="1320"/>
              <w:tab w:val="right" w:leader="dot" w:pos="9350"/>
            </w:tabs>
            <w:rPr>
              <w:ins w:id="668" w:author="Sam Tertzakian" w:date="2018-09-12T14:37:00Z"/>
              <w:rFonts w:cstheme="minorBidi"/>
              <w:noProof/>
            </w:rPr>
          </w:pPr>
          <w:ins w:id="6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"_Toc524528077"</w:instrText>
            </w:r>
            <w:r w:rsidRPr="007D406B">
              <w:rPr>
                <w:rStyle w:val="Hyperlink"/>
                <w:noProof/>
              </w:rPr>
              <w:instrText xml:space="preserve"> </w:instrText>
            </w:r>
            <w:r w:rsidRPr="007D406B">
              <w:rPr>
                <w:rStyle w:val="Hyperlink"/>
                <w:noProof/>
              </w:rPr>
              <w:fldChar w:fldCharType="separate"/>
            </w:r>
            <w:r w:rsidRPr="007D406B">
              <w:rPr>
                <w:rStyle w:val="Hyperlink"/>
                <w:noProof/>
              </w:rPr>
              <w:t>8.1.2</w:t>
            </w:r>
            <w:r>
              <w:rPr>
                <w:rFonts w:cstheme="minorBidi"/>
                <w:noProof/>
              </w:rPr>
              <w:tab/>
            </w:r>
            <w:r w:rsidRPr="007D406B">
              <w:rPr>
                <w:rStyle w:val="Hyperlink"/>
                <w:noProof/>
              </w:rPr>
              <w:t>DMF_FeatureModuleGetFromModule</w:t>
            </w:r>
            <w:r>
              <w:rPr>
                <w:noProof/>
                <w:webHidden/>
              </w:rPr>
              <w:tab/>
            </w:r>
            <w:r>
              <w:rPr>
                <w:noProof/>
                <w:webHidden/>
              </w:rPr>
              <w:fldChar w:fldCharType="begin"/>
            </w:r>
            <w:r>
              <w:rPr>
                <w:noProof/>
                <w:webHidden/>
              </w:rPr>
              <w:instrText xml:space="preserve"> PAGEREF _Toc524528077 \h </w:instrText>
            </w:r>
          </w:ins>
          <w:r>
            <w:rPr>
              <w:noProof/>
              <w:webHidden/>
            </w:rPr>
          </w:r>
          <w:r>
            <w:rPr>
              <w:noProof/>
              <w:webHidden/>
            </w:rPr>
            <w:fldChar w:fldCharType="separate"/>
          </w:r>
          <w:ins w:id="670" w:author="Sam Tertzakian" w:date="2018-09-12T15:58:00Z">
            <w:r w:rsidR="00AC6798">
              <w:rPr>
                <w:noProof/>
                <w:webHidden/>
              </w:rPr>
              <w:t>172</w:t>
            </w:r>
          </w:ins>
          <w:ins w:id="671" w:author="Sam Tertzakian" w:date="2018-09-12T14:37:00Z">
            <w:r>
              <w:rPr>
                <w:noProof/>
                <w:webHidden/>
              </w:rPr>
              <w:fldChar w:fldCharType="end"/>
            </w:r>
            <w:r w:rsidRPr="007D406B">
              <w:rPr>
                <w:rStyle w:val="Hyperlink"/>
                <w:noProof/>
              </w:rPr>
              <w:fldChar w:fldCharType="end"/>
            </w:r>
          </w:ins>
        </w:p>
        <w:p w14:paraId="3CA1E7E5" w14:textId="608FB371" w:rsidR="00637009" w:rsidRDefault="00637009">
          <w:pPr>
            <w:pStyle w:val="TOC1"/>
            <w:tabs>
              <w:tab w:val="left" w:pos="440"/>
              <w:tab w:val="right" w:leader="dot" w:pos="9350"/>
            </w:tabs>
            <w:rPr>
              <w:ins w:id="672" w:author="Sam Tertzakian" w:date="2018-09-12T14:37:00Z"/>
              <w:rFonts w:cstheme="minorBidi"/>
              <w:noProof/>
            </w:rPr>
          </w:pPr>
          <w:ins w:id="6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"_Toc524528078"</w:instrText>
            </w:r>
            <w:r w:rsidRPr="007D406B">
              <w:rPr>
                <w:rStyle w:val="Hyperlink"/>
                <w:noProof/>
              </w:rPr>
              <w:instrText xml:space="preserve"> </w:instrText>
            </w:r>
            <w:r w:rsidRPr="007D406B">
              <w:rPr>
                <w:rStyle w:val="Hyperlink"/>
                <w:noProof/>
              </w:rPr>
              <w:fldChar w:fldCharType="separate"/>
            </w:r>
            <w:r w:rsidRPr="007D406B">
              <w:rPr>
                <w:rStyle w:val="Hyperlink"/>
                <w:noProof/>
              </w:rPr>
              <w:t>9</w:t>
            </w:r>
            <w:r>
              <w:rPr>
                <w:rFonts w:cstheme="minorBidi"/>
                <w:noProof/>
              </w:rPr>
              <w:tab/>
            </w:r>
            <w:r w:rsidRPr="007D406B">
              <w:rPr>
                <w:rStyle w:val="Hyperlink"/>
                <w:noProof/>
              </w:rPr>
              <w:t>General DMF API</w:t>
            </w:r>
            <w:r>
              <w:rPr>
                <w:noProof/>
                <w:webHidden/>
              </w:rPr>
              <w:tab/>
            </w:r>
            <w:r>
              <w:rPr>
                <w:noProof/>
                <w:webHidden/>
              </w:rPr>
              <w:fldChar w:fldCharType="begin"/>
            </w:r>
            <w:r>
              <w:rPr>
                <w:noProof/>
                <w:webHidden/>
              </w:rPr>
              <w:instrText xml:space="preserve"> PAGEREF _Toc524528078 \h </w:instrText>
            </w:r>
          </w:ins>
          <w:r>
            <w:rPr>
              <w:noProof/>
              <w:webHidden/>
            </w:rPr>
          </w:r>
          <w:r>
            <w:rPr>
              <w:noProof/>
              <w:webHidden/>
            </w:rPr>
            <w:fldChar w:fldCharType="separate"/>
          </w:r>
          <w:ins w:id="674" w:author="Sam Tertzakian" w:date="2018-09-12T15:58:00Z">
            <w:r w:rsidR="00AC6798">
              <w:rPr>
                <w:noProof/>
                <w:webHidden/>
              </w:rPr>
              <w:t>173</w:t>
            </w:r>
          </w:ins>
          <w:ins w:id="675" w:author="Sam Tertzakian" w:date="2018-09-12T14:37:00Z">
            <w:r>
              <w:rPr>
                <w:noProof/>
                <w:webHidden/>
              </w:rPr>
              <w:fldChar w:fldCharType="end"/>
            </w:r>
            <w:r w:rsidRPr="007D406B">
              <w:rPr>
                <w:rStyle w:val="Hyperlink"/>
                <w:noProof/>
              </w:rPr>
              <w:fldChar w:fldCharType="end"/>
            </w:r>
          </w:ins>
        </w:p>
        <w:p w14:paraId="2A4A0A45" w14:textId="34C576C9" w:rsidR="00637009" w:rsidRDefault="00637009">
          <w:pPr>
            <w:pStyle w:val="TOC2"/>
            <w:tabs>
              <w:tab w:val="left" w:pos="880"/>
              <w:tab w:val="right" w:leader="dot" w:pos="9350"/>
            </w:tabs>
            <w:rPr>
              <w:ins w:id="676" w:author="Sam Tertzakian" w:date="2018-09-12T14:37:00Z"/>
              <w:rFonts w:cstheme="minorBidi"/>
              <w:noProof/>
            </w:rPr>
          </w:pPr>
          <w:ins w:id="6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"_Toc524528079"</w:instrText>
            </w:r>
            <w:r w:rsidRPr="007D406B">
              <w:rPr>
                <w:rStyle w:val="Hyperlink"/>
                <w:noProof/>
              </w:rPr>
              <w:instrText xml:space="preserve"> </w:instrText>
            </w:r>
            <w:r w:rsidRPr="007D406B">
              <w:rPr>
                <w:rStyle w:val="Hyperlink"/>
                <w:noProof/>
              </w:rPr>
              <w:fldChar w:fldCharType="separate"/>
            </w:r>
            <w:r w:rsidRPr="007D406B">
              <w:rPr>
                <w:rStyle w:val="Hyperlink"/>
                <w:noProof/>
              </w:rPr>
              <w:t>9.1</w:t>
            </w:r>
            <w:r>
              <w:rPr>
                <w:rFonts w:cstheme="minorBidi"/>
                <w:noProof/>
              </w:rPr>
              <w:tab/>
            </w:r>
            <w:r w:rsidRPr="007D406B">
              <w:rPr>
                <w:rStyle w:val="Hyperlink"/>
                <w:noProof/>
              </w:rPr>
              <w:t>Module Parent Device and Client Context</w:t>
            </w:r>
            <w:r>
              <w:rPr>
                <w:noProof/>
                <w:webHidden/>
              </w:rPr>
              <w:tab/>
            </w:r>
            <w:r>
              <w:rPr>
                <w:noProof/>
                <w:webHidden/>
              </w:rPr>
              <w:fldChar w:fldCharType="begin"/>
            </w:r>
            <w:r>
              <w:rPr>
                <w:noProof/>
                <w:webHidden/>
              </w:rPr>
              <w:instrText xml:space="preserve"> PAGEREF _Toc524528079 \h </w:instrText>
            </w:r>
          </w:ins>
          <w:r>
            <w:rPr>
              <w:noProof/>
              <w:webHidden/>
            </w:rPr>
          </w:r>
          <w:r>
            <w:rPr>
              <w:noProof/>
              <w:webHidden/>
            </w:rPr>
            <w:fldChar w:fldCharType="separate"/>
          </w:r>
          <w:ins w:id="678" w:author="Sam Tertzakian" w:date="2018-09-12T15:58:00Z">
            <w:r w:rsidR="00AC6798">
              <w:rPr>
                <w:noProof/>
                <w:webHidden/>
              </w:rPr>
              <w:t>174</w:t>
            </w:r>
          </w:ins>
          <w:ins w:id="679" w:author="Sam Tertzakian" w:date="2018-09-12T14:37:00Z">
            <w:r>
              <w:rPr>
                <w:noProof/>
                <w:webHidden/>
              </w:rPr>
              <w:fldChar w:fldCharType="end"/>
            </w:r>
            <w:r w:rsidRPr="007D406B">
              <w:rPr>
                <w:rStyle w:val="Hyperlink"/>
                <w:noProof/>
              </w:rPr>
              <w:fldChar w:fldCharType="end"/>
            </w:r>
          </w:ins>
        </w:p>
        <w:p w14:paraId="7578B6E1" w14:textId="706E9203" w:rsidR="00637009" w:rsidRDefault="00637009">
          <w:pPr>
            <w:pStyle w:val="TOC3"/>
            <w:tabs>
              <w:tab w:val="left" w:pos="1320"/>
              <w:tab w:val="right" w:leader="dot" w:pos="9350"/>
            </w:tabs>
            <w:rPr>
              <w:ins w:id="680" w:author="Sam Tertzakian" w:date="2018-09-12T14:37:00Z"/>
              <w:rFonts w:cstheme="minorBidi"/>
              <w:noProof/>
            </w:rPr>
          </w:pPr>
          <w:ins w:id="6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"_Toc524528080"</w:instrText>
            </w:r>
            <w:r w:rsidRPr="007D406B">
              <w:rPr>
                <w:rStyle w:val="Hyperlink"/>
                <w:noProof/>
              </w:rPr>
              <w:instrText xml:space="preserve"> </w:instrText>
            </w:r>
            <w:r w:rsidRPr="007D406B">
              <w:rPr>
                <w:rStyle w:val="Hyperlink"/>
                <w:noProof/>
              </w:rPr>
              <w:fldChar w:fldCharType="separate"/>
            </w:r>
            <w:r w:rsidRPr="007D406B">
              <w:rPr>
                <w:rStyle w:val="Hyperlink"/>
                <w:noProof/>
              </w:rPr>
              <w:t>9.1.1</w:t>
            </w:r>
            <w:r>
              <w:rPr>
                <w:rFonts w:cstheme="minorBidi"/>
                <w:noProof/>
              </w:rPr>
              <w:tab/>
            </w:r>
            <w:r w:rsidRPr="007D406B">
              <w:rPr>
                <w:rStyle w:val="Hyperlink"/>
                <w:noProof/>
              </w:rPr>
              <w:t>DMF_ParentDeviceGet</w:t>
            </w:r>
            <w:r>
              <w:rPr>
                <w:noProof/>
                <w:webHidden/>
              </w:rPr>
              <w:tab/>
            </w:r>
            <w:r>
              <w:rPr>
                <w:noProof/>
                <w:webHidden/>
              </w:rPr>
              <w:fldChar w:fldCharType="begin"/>
            </w:r>
            <w:r>
              <w:rPr>
                <w:noProof/>
                <w:webHidden/>
              </w:rPr>
              <w:instrText xml:space="preserve"> PAGEREF _Toc524528080 \h </w:instrText>
            </w:r>
          </w:ins>
          <w:r>
            <w:rPr>
              <w:noProof/>
              <w:webHidden/>
            </w:rPr>
          </w:r>
          <w:r>
            <w:rPr>
              <w:noProof/>
              <w:webHidden/>
            </w:rPr>
            <w:fldChar w:fldCharType="separate"/>
          </w:r>
          <w:ins w:id="682" w:author="Sam Tertzakian" w:date="2018-09-12T15:58:00Z">
            <w:r w:rsidR="00AC6798">
              <w:rPr>
                <w:noProof/>
                <w:webHidden/>
              </w:rPr>
              <w:t>175</w:t>
            </w:r>
          </w:ins>
          <w:ins w:id="683" w:author="Sam Tertzakian" w:date="2018-09-12T14:37:00Z">
            <w:r>
              <w:rPr>
                <w:noProof/>
                <w:webHidden/>
              </w:rPr>
              <w:fldChar w:fldCharType="end"/>
            </w:r>
            <w:r w:rsidRPr="007D406B">
              <w:rPr>
                <w:rStyle w:val="Hyperlink"/>
                <w:noProof/>
              </w:rPr>
              <w:fldChar w:fldCharType="end"/>
            </w:r>
          </w:ins>
        </w:p>
        <w:p w14:paraId="330CD052" w14:textId="40D26E7A" w:rsidR="00637009" w:rsidRDefault="00637009">
          <w:pPr>
            <w:pStyle w:val="TOC2"/>
            <w:tabs>
              <w:tab w:val="left" w:pos="880"/>
              <w:tab w:val="right" w:leader="dot" w:pos="9350"/>
            </w:tabs>
            <w:rPr>
              <w:ins w:id="684" w:author="Sam Tertzakian" w:date="2018-09-12T14:37:00Z"/>
              <w:rFonts w:cstheme="minorBidi"/>
              <w:noProof/>
            </w:rPr>
          </w:pPr>
          <w:ins w:id="685" w:author="Sam Tertzakian" w:date="2018-09-12T14:37:00Z">
            <w:r w:rsidRPr="007D406B">
              <w:rPr>
                <w:rStyle w:val="Hyperlink"/>
                <w:noProof/>
              </w:rPr>
              <w:lastRenderedPageBreak/>
              <w:fldChar w:fldCharType="begin"/>
            </w:r>
            <w:r w:rsidRPr="007D406B">
              <w:rPr>
                <w:rStyle w:val="Hyperlink"/>
                <w:noProof/>
              </w:rPr>
              <w:instrText xml:space="preserve"> </w:instrText>
            </w:r>
            <w:r>
              <w:rPr>
                <w:noProof/>
              </w:rPr>
              <w:instrText>HYPERLINK \l "_Toc524528081"</w:instrText>
            </w:r>
            <w:r w:rsidRPr="007D406B">
              <w:rPr>
                <w:rStyle w:val="Hyperlink"/>
                <w:noProof/>
              </w:rPr>
              <w:instrText xml:space="preserve"> </w:instrText>
            </w:r>
            <w:r w:rsidRPr="007D406B">
              <w:rPr>
                <w:rStyle w:val="Hyperlink"/>
                <w:noProof/>
              </w:rPr>
              <w:fldChar w:fldCharType="separate"/>
            </w:r>
            <w:r w:rsidRPr="007D406B">
              <w:rPr>
                <w:rStyle w:val="Hyperlink"/>
                <w:noProof/>
              </w:rPr>
              <w:t>9.2</w:t>
            </w:r>
            <w:r>
              <w:rPr>
                <w:rFonts w:cstheme="minorBidi"/>
                <w:noProof/>
              </w:rPr>
              <w:tab/>
            </w:r>
            <w:r w:rsidRPr="007D406B">
              <w:rPr>
                <w:rStyle w:val="Hyperlink"/>
                <w:noProof/>
              </w:rPr>
              <w:t>Portable API</w:t>
            </w:r>
            <w:r>
              <w:rPr>
                <w:noProof/>
                <w:webHidden/>
              </w:rPr>
              <w:tab/>
            </w:r>
            <w:r>
              <w:rPr>
                <w:noProof/>
                <w:webHidden/>
              </w:rPr>
              <w:fldChar w:fldCharType="begin"/>
            </w:r>
            <w:r>
              <w:rPr>
                <w:noProof/>
                <w:webHidden/>
              </w:rPr>
              <w:instrText xml:space="preserve"> PAGEREF _Toc524528081 \h </w:instrText>
            </w:r>
          </w:ins>
          <w:r>
            <w:rPr>
              <w:noProof/>
              <w:webHidden/>
            </w:rPr>
          </w:r>
          <w:r>
            <w:rPr>
              <w:noProof/>
              <w:webHidden/>
            </w:rPr>
            <w:fldChar w:fldCharType="separate"/>
          </w:r>
          <w:ins w:id="686" w:author="Sam Tertzakian" w:date="2018-09-12T15:58:00Z">
            <w:r w:rsidR="00AC6798">
              <w:rPr>
                <w:noProof/>
                <w:webHidden/>
              </w:rPr>
              <w:t>176</w:t>
            </w:r>
          </w:ins>
          <w:ins w:id="687" w:author="Sam Tertzakian" w:date="2018-09-12T14:37:00Z">
            <w:r>
              <w:rPr>
                <w:noProof/>
                <w:webHidden/>
              </w:rPr>
              <w:fldChar w:fldCharType="end"/>
            </w:r>
            <w:r w:rsidRPr="007D406B">
              <w:rPr>
                <w:rStyle w:val="Hyperlink"/>
                <w:noProof/>
              </w:rPr>
              <w:fldChar w:fldCharType="end"/>
            </w:r>
          </w:ins>
        </w:p>
        <w:p w14:paraId="0DA0B9ED" w14:textId="784773F7" w:rsidR="00637009" w:rsidRDefault="00637009">
          <w:pPr>
            <w:pStyle w:val="TOC3"/>
            <w:tabs>
              <w:tab w:val="left" w:pos="1320"/>
              <w:tab w:val="right" w:leader="dot" w:pos="9350"/>
            </w:tabs>
            <w:rPr>
              <w:ins w:id="688" w:author="Sam Tertzakian" w:date="2018-09-12T14:37:00Z"/>
              <w:rFonts w:cstheme="minorBidi"/>
              <w:noProof/>
            </w:rPr>
          </w:pPr>
          <w:ins w:id="6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"_Toc524528082"</w:instrText>
            </w:r>
            <w:r w:rsidRPr="007D406B">
              <w:rPr>
                <w:rStyle w:val="Hyperlink"/>
                <w:noProof/>
              </w:rPr>
              <w:instrText xml:space="preserve"> </w:instrText>
            </w:r>
            <w:r w:rsidRPr="007D406B">
              <w:rPr>
                <w:rStyle w:val="Hyperlink"/>
                <w:noProof/>
              </w:rPr>
              <w:fldChar w:fldCharType="separate"/>
            </w:r>
            <w:r w:rsidRPr="007D406B">
              <w:rPr>
                <w:rStyle w:val="Hyperlink"/>
                <w:noProof/>
              </w:rPr>
              <w:t>9.2.1</w:t>
            </w:r>
            <w:r>
              <w:rPr>
                <w:rFonts w:cstheme="minorBidi"/>
                <w:noProof/>
              </w:rPr>
              <w:tab/>
            </w:r>
            <w:r w:rsidRPr="007D406B">
              <w:rPr>
                <w:rStyle w:val="Hyperlink"/>
                <w:noProof/>
              </w:rPr>
              <w:t>Portable API Structures and Enumerations</w:t>
            </w:r>
            <w:r>
              <w:rPr>
                <w:noProof/>
                <w:webHidden/>
              </w:rPr>
              <w:tab/>
            </w:r>
            <w:r>
              <w:rPr>
                <w:noProof/>
                <w:webHidden/>
              </w:rPr>
              <w:fldChar w:fldCharType="begin"/>
            </w:r>
            <w:r>
              <w:rPr>
                <w:noProof/>
                <w:webHidden/>
              </w:rPr>
              <w:instrText xml:space="preserve"> PAGEREF _Toc524528082 \h </w:instrText>
            </w:r>
          </w:ins>
          <w:r>
            <w:rPr>
              <w:noProof/>
              <w:webHidden/>
            </w:rPr>
          </w:r>
          <w:r>
            <w:rPr>
              <w:noProof/>
              <w:webHidden/>
            </w:rPr>
            <w:fldChar w:fldCharType="separate"/>
          </w:r>
          <w:ins w:id="690" w:author="Sam Tertzakian" w:date="2018-09-12T15:58:00Z">
            <w:r w:rsidR="00AC6798">
              <w:rPr>
                <w:noProof/>
                <w:webHidden/>
              </w:rPr>
              <w:t>177</w:t>
            </w:r>
          </w:ins>
          <w:ins w:id="691" w:author="Sam Tertzakian" w:date="2018-09-12T14:37:00Z">
            <w:r>
              <w:rPr>
                <w:noProof/>
                <w:webHidden/>
              </w:rPr>
              <w:fldChar w:fldCharType="end"/>
            </w:r>
            <w:r w:rsidRPr="007D406B">
              <w:rPr>
                <w:rStyle w:val="Hyperlink"/>
                <w:noProof/>
              </w:rPr>
              <w:fldChar w:fldCharType="end"/>
            </w:r>
          </w:ins>
        </w:p>
        <w:p w14:paraId="6A096E4B" w14:textId="258311C2" w:rsidR="00637009" w:rsidRDefault="00637009">
          <w:pPr>
            <w:pStyle w:val="TOC3"/>
            <w:tabs>
              <w:tab w:val="left" w:pos="1320"/>
              <w:tab w:val="right" w:leader="dot" w:pos="9350"/>
            </w:tabs>
            <w:rPr>
              <w:ins w:id="692" w:author="Sam Tertzakian" w:date="2018-09-12T14:37:00Z"/>
              <w:rFonts w:cstheme="minorBidi"/>
              <w:noProof/>
            </w:rPr>
          </w:pPr>
          <w:ins w:id="6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"_Toc524528083"</w:instrText>
            </w:r>
            <w:r w:rsidRPr="007D406B">
              <w:rPr>
                <w:rStyle w:val="Hyperlink"/>
                <w:noProof/>
              </w:rPr>
              <w:instrText xml:space="preserve"> </w:instrText>
            </w:r>
            <w:r w:rsidRPr="007D406B">
              <w:rPr>
                <w:rStyle w:val="Hyperlink"/>
                <w:noProof/>
              </w:rPr>
              <w:fldChar w:fldCharType="separate"/>
            </w:r>
            <w:r w:rsidRPr="007D406B">
              <w:rPr>
                <w:rStyle w:val="Hyperlink"/>
                <w:noProof/>
              </w:rPr>
              <w:t>9.2.2</w:t>
            </w:r>
            <w:r>
              <w:rPr>
                <w:rFonts w:cstheme="minorBidi"/>
                <w:noProof/>
              </w:rPr>
              <w:tab/>
            </w:r>
            <w:r w:rsidRPr="007D406B">
              <w:rPr>
                <w:rStyle w:val="Hyperlink"/>
                <w:noProof/>
              </w:rPr>
              <w:t>DMF_Portable_EventCreate</w:t>
            </w:r>
            <w:r>
              <w:rPr>
                <w:noProof/>
                <w:webHidden/>
              </w:rPr>
              <w:tab/>
            </w:r>
            <w:r>
              <w:rPr>
                <w:noProof/>
                <w:webHidden/>
              </w:rPr>
              <w:fldChar w:fldCharType="begin"/>
            </w:r>
            <w:r>
              <w:rPr>
                <w:noProof/>
                <w:webHidden/>
              </w:rPr>
              <w:instrText xml:space="preserve"> PAGEREF _Toc524528083 \h </w:instrText>
            </w:r>
          </w:ins>
          <w:r>
            <w:rPr>
              <w:noProof/>
              <w:webHidden/>
            </w:rPr>
          </w:r>
          <w:r>
            <w:rPr>
              <w:noProof/>
              <w:webHidden/>
            </w:rPr>
            <w:fldChar w:fldCharType="separate"/>
          </w:r>
          <w:ins w:id="694" w:author="Sam Tertzakian" w:date="2018-09-12T15:58:00Z">
            <w:r w:rsidR="00AC6798">
              <w:rPr>
                <w:noProof/>
                <w:webHidden/>
              </w:rPr>
              <w:t>178</w:t>
            </w:r>
          </w:ins>
          <w:ins w:id="695" w:author="Sam Tertzakian" w:date="2018-09-12T14:37:00Z">
            <w:r>
              <w:rPr>
                <w:noProof/>
                <w:webHidden/>
              </w:rPr>
              <w:fldChar w:fldCharType="end"/>
            </w:r>
            <w:r w:rsidRPr="007D406B">
              <w:rPr>
                <w:rStyle w:val="Hyperlink"/>
                <w:noProof/>
              </w:rPr>
              <w:fldChar w:fldCharType="end"/>
            </w:r>
          </w:ins>
        </w:p>
        <w:p w14:paraId="06D9321A" w14:textId="546BC3DD" w:rsidR="00637009" w:rsidRDefault="00637009">
          <w:pPr>
            <w:pStyle w:val="TOC3"/>
            <w:tabs>
              <w:tab w:val="left" w:pos="1320"/>
              <w:tab w:val="right" w:leader="dot" w:pos="9350"/>
            </w:tabs>
            <w:rPr>
              <w:ins w:id="696" w:author="Sam Tertzakian" w:date="2018-09-12T14:37:00Z"/>
              <w:rFonts w:cstheme="minorBidi"/>
              <w:noProof/>
            </w:rPr>
          </w:pPr>
          <w:ins w:id="69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"_Toc524528084"</w:instrText>
            </w:r>
            <w:r w:rsidRPr="007D406B">
              <w:rPr>
                <w:rStyle w:val="Hyperlink"/>
                <w:noProof/>
              </w:rPr>
              <w:instrText xml:space="preserve"> </w:instrText>
            </w:r>
            <w:r w:rsidRPr="007D406B">
              <w:rPr>
                <w:rStyle w:val="Hyperlink"/>
                <w:noProof/>
              </w:rPr>
              <w:fldChar w:fldCharType="separate"/>
            </w:r>
            <w:r w:rsidRPr="007D406B">
              <w:rPr>
                <w:rStyle w:val="Hyperlink"/>
                <w:noProof/>
              </w:rPr>
              <w:t>9.2.3</w:t>
            </w:r>
            <w:r>
              <w:rPr>
                <w:rFonts w:cstheme="minorBidi"/>
                <w:noProof/>
              </w:rPr>
              <w:tab/>
            </w:r>
            <w:r w:rsidRPr="007D406B">
              <w:rPr>
                <w:rStyle w:val="Hyperlink"/>
                <w:noProof/>
              </w:rPr>
              <w:t>DMF_Portable_EventSet</w:t>
            </w:r>
            <w:r>
              <w:rPr>
                <w:noProof/>
                <w:webHidden/>
              </w:rPr>
              <w:tab/>
            </w:r>
            <w:r>
              <w:rPr>
                <w:noProof/>
                <w:webHidden/>
              </w:rPr>
              <w:fldChar w:fldCharType="begin"/>
            </w:r>
            <w:r>
              <w:rPr>
                <w:noProof/>
                <w:webHidden/>
              </w:rPr>
              <w:instrText xml:space="preserve"> PAGEREF _Toc524528084 \h </w:instrText>
            </w:r>
          </w:ins>
          <w:r>
            <w:rPr>
              <w:noProof/>
              <w:webHidden/>
            </w:rPr>
          </w:r>
          <w:r>
            <w:rPr>
              <w:noProof/>
              <w:webHidden/>
            </w:rPr>
            <w:fldChar w:fldCharType="separate"/>
          </w:r>
          <w:ins w:id="698" w:author="Sam Tertzakian" w:date="2018-09-12T15:58:00Z">
            <w:r w:rsidR="00AC6798">
              <w:rPr>
                <w:noProof/>
                <w:webHidden/>
              </w:rPr>
              <w:t>179</w:t>
            </w:r>
          </w:ins>
          <w:ins w:id="699" w:author="Sam Tertzakian" w:date="2018-09-12T14:37:00Z">
            <w:r>
              <w:rPr>
                <w:noProof/>
                <w:webHidden/>
              </w:rPr>
              <w:fldChar w:fldCharType="end"/>
            </w:r>
            <w:r w:rsidRPr="007D406B">
              <w:rPr>
                <w:rStyle w:val="Hyperlink"/>
                <w:noProof/>
              </w:rPr>
              <w:fldChar w:fldCharType="end"/>
            </w:r>
          </w:ins>
        </w:p>
        <w:p w14:paraId="5563D6C7" w14:textId="40C47EFE" w:rsidR="00637009" w:rsidRDefault="00637009">
          <w:pPr>
            <w:pStyle w:val="TOC3"/>
            <w:tabs>
              <w:tab w:val="left" w:pos="1320"/>
              <w:tab w:val="right" w:leader="dot" w:pos="9350"/>
            </w:tabs>
            <w:rPr>
              <w:ins w:id="700" w:author="Sam Tertzakian" w:date="2018-09-12T14:37:00Z"/>
              <w:rFonts w:cstheme="minorBidi"/>
              <w:noProof/>
            </w:rPr>
          </w:pPr>
          <w:ins w:id="70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"_Toc524528085"</w:instrText>
            </w:r>
            <w:r w:rsidRPr="007D406B">
              <w:rPr>
                <w:rStyle w:val="Hyperlink"/>
                <w:noProof/>
              </w:rPr>
              <w:instrText xml:space="preserve"> </w:instrText>
            </w:r>
            <w:r w:rsidRPr="007D406B">
              <w:rPr>
                <w:rStyle w:val="Hyperlink"/>
                <w:noProof/>
              </w:rPr>
              <w:fldChar w:fldCharType="separate"/>
            </w:r>
            <w:r w:rsidRPr="007D406B">
              <w:rPr>
                <w:rStyle w:val="Hyperlink"/>
                <w:noProof/>
              </w:rPr>
              <w:t>9.2.4</w:t>
            </w:r>
            <w:r>
              <w:rPr>
                <w:rFonts w:cstheme="minorBidi"/>
                <w:noProof/>
              </w:rPr>
              <w:tab/>
            </w:r>
            <w:r w:rsidRPr="007D406B">
              <w:rPr>
                <w:rStyle w:val="Hyperlink"/>
                <w:noProof/>
              </w:rPr>
              <w:t>DMF_Portable_EventReset</w:t>
            </w:r>
            <w:r>
              <w:rPr>
                <w:noProof/>
                <w:webHidden/>
              </w:rPr>
              <w:tab/>
            </w:r>
            <w:r>
              <w:rPr>
                <w:noProof/>
                <w:webHidden/>
              </w:rPr>
              <w:fldChar w:fldCharType="begin"/>
            </w:r>
            <w:r>
              <w:rPr>
                <w:noProof/>
                <w:webHidden/>
              </w:rPr>
              <w:instrText xml:space="preserve"> PAGEREF _Toc524528085 \h </w:instrText>
            </w:r>
          </w:ins>
          <w:r>
            <w:rPr>
              <w:noProof/>
              <w:webHidden/>
            </w:rPr>
          </w:r>
          <w:r>
            <w:rPr>
              <w:noProof/>
              <w:webHidden/>
            </w:rPr>
            <w:fldChar w:fldCharType="separate"/>
          </w:r>
          <w:ins w:id="702" w:author="Sam Tertzakian" w:date="2018-09-12T15:58:00Z">
            <w:r w:rsidR="00AC6798">
              <w:rPr>
                <w:noProof/>
                <w:webHidden/>
              </w:rPr>
              <w:t>180</w:t>
            </w:r>
          </w:ins>
          <w:ins w:id="703" w:author="Sam Tertzakian" w:date="2018-09-12T14:37:00Z">
            <w:r>
              <w:rPr>
                <w:noProof/>
                <w:webHidden/>
              </w:rPr>
              <w:fldChar w:fldCharType="end"/>
            </w:r>
            <w:r w:rsidRPr="007D406B">
              <w:rPr>
                <w:rStyle w:val="Hyperlink"/>
                <w:noProof/>
              </w:rPr>
              <w:fldChar w:fldCharType="end"/>
            </w:r>
          </w:ins>
        </w:p>
        <w:p w14:paraId="72336722" w14:textId="6BF20982" w:rsidR="00637009" w:rsidRDefault="00637009">
          <w:pPr>
            <w:pStyle w:val="TOC3"/>
            <w:tabs>
              <w:tab w:val="left" w:pos="1320"/>
              <w:tab w:val="right" w:leader="dot" w:pos="9350"/>
            </w:tabs>
            <w:rPr>
              <w:ins w:id="704" w:author="Sam Tertzakian" w:date="2018-09-12T14:37:00Z"/>
              <w:rFonts w:cstheme="minorBidi"/>
              <w:noProof/>
            </w:rPr>
          </w:pPr>
          <w:ins w:id="70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"_Toc524528086"</w:instrText>
            </w:r>
            <w:r w:rsidRPr="007D406B">
              <w:rPr>
                <w:rStyle w:val="Hyperlink"/>
                <w:noProof/>
              </w:rPr>
              <w:instrText xml:space="preserve"> </w:instrText>
            </w:r>
            <w:r w:rsidRPr="007D406B">
              <w:rPr>
                <w:rStyle w:val="Hyperlink"/>
                <w:noProof/>
              </w:rPr>
              <w:fldChar w:fldCharType="separate"/>
            </w:r>
            <w:r w:rsidRPr="007D406B">
              <w:rPr>
                <w:rStyle w:val="Hyperlink"/>
                <w:noProof/>
              </w:rPr>
              <w:t>9.2.5</w:t>
            </w:r>
            <w:r>
              <w:rPr>
                <w:rFonts w:cstheme="minorBidi"/>
                <w:noProof/>
              </w:rPr>
              <w:tab/>
            </w:r>
            <w:r w:rsidRPr="007D406B">
              <w:rPr>
                <w:rStyle w:val="Hyperlink"/>
                <w:noProof/>
              </w:rPr>
              <w:t>DMF_Portable_EventWaitForSingle</w:t>
            </w:r>
            <w:r>
              <w:rPr>
                <w:noProof/>
                <w:webHidden/>
              </w:rPr>
              <w:tab/>
            </w:r>
            <w:r>
              <w:rPr>
                <w:noProof/>
                <w:webHidden/>
              </w:rPr>
              <w:fldChar w:fldCharType="begin"/>
            </w:r>
            <w:r>
              <w:rPr>
                <w:noProof/>
                <w:webHidden/>
              </w:rPr>
              <w:instrText xml:space="preserve"> PAGEREF _Toc524528086 \h </w:instrText>
            </w:r>
          </w:ins>
          <w:r>
            <w:rPr>
              <w:noProof/>
              <w:webHidden/>
            </w:rPr>
          </w:r>
          <w:r>
            <w:rPr>
              <w:noProof/>
              <w:webHidden/>
            </w:rPr>
            <w:fldChar w:fldCharType="separate"/>
          </w:r>
          <w:ins w:id="706" w:author="Sam Tertzakian" w:date="2018-09-12T15:58:00Z">
            <w:r w:rsidR="00AC6798">
              <w:rPr>
                <w:noProof/>
                <w:webHidden/>
              </w:rPr>
              <w:t>181</w:t>
            </w:r>
          </w:ins>
          <w:ins w:id="707" w:author="Sam Tertzakian" w:date="2018-09-12T14:37:00Z">
            <w:r>
              <w:rPr>
                <w:noProof/>
                <w:webHidden/>
              </w:rPr>
              <w:fldChar w:fldCharType="end"/>
            </w:r>
            <w:r w:rsidRPr="007D406B">
              <w:rPr>
                <w:rStyle w:val="Hyperlink"/>
                <w:noProof/>
              </w:rPr>
              <w:fldChar w:fldCharType="end"/>
            </w:r>
          </w:ins>
        </w:p>
        <w:p w14:paraId="39087132" w14:textId="20869651" w:rsidR="00637009" w:rsidRDefault="00637009">
          <w:pPr>
            <w:pStyle w:val="TOC3"/>
            <w:tabs>
              <w:tab w:val="left" w:pos="1320"/>
              <w:tab w:val="right" w:leader="dot" w:pos="9350"/>
            </w:tabs>
            <w:rPr>
              <w:ins w:id="708" w:author="Sam Tertzakian" w:date="2018-09-12T14:37:00Z"/>
              <w:rFonts w:cstheme="minorBidi"/>
              <w:noProof/>
            </w:rPr>
          </w:pPr>
          <w:ins w:id="70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"_Toc524528087"</w:instrText>
            </w:r>
            <w:r w:rsidRPr="007D406B">
              <w:rPr>
                <w:rStyle w:val="Hyperlink"/>
                <w:noProof/>
              </w:rPr>
              <w:instrText xml:space="preserve"> </w:instrText>
            </w:r>
            <w:r w:rsidRPr="007D406B">
              <w:rPr>
                <w:rStyle w:val="Hyperlink"/>
                <w:noProof/>
              </w:rPr>
              <w:fldChar w:fldCharType="separate"/>
            </w:r>
            <w:r w:rsidRPr="007D406B">
              <w:rPr>
                <w:rStyle w:val="Hyperlink"/>
                <w:noProof/>
              </w:rPr>
              <w:t>9.2.6</w:t>
            </w:r>
            <w:r>
              <w:rPr>
                <w:rFonts w:cstheme="minorBidi"/>
                <w:noProof/>
              </w:rPr>
              <w:tab/>
            </w:r>
            <w:r w:rsidRPr="007D406B">
              <w:rPr>
                <w:rStyle w:val="Hyperlink"/>
                <w:noProof/>
              </w:rPr>
              <w:t>DMF_Portable_EventClose</w:t>
            </w:r>
            <w:r>
              <w:rPr>
                <w:noProof/>
                <w:webHidden/>
              </w:rPr>
              <w:tab/>
            </w:r>
            <w:r>
              <w:rPr>
                <w:noProof/>
                <w:webHidden/>
              </w:rPr>
              <w:fldChar w:fldCharType="begin"/>
            </w:r>
            <w:r>
              <w:rPr>
                <w:noProof/>
                <w:webHidden/>
              </w:rPr>
              <w:instrText xml:space="preserve"> PAGEREF _Toc524528087 \h </w:instrText>
            </w:r>
          </w:ins>
          <w:r>
            <w:rPr>
              <w:noProof/>
              <w:webHidden/>
            </w:rPr>
          </w:r>
          <w:r>
            <w:rPr>
              <w:noProof/>
              <w:webHidden/>
            </w:rPr>
            <w:fldChar w:fldCharType="separate"/>
          </w:r>
          <w:ins w:id="710" w:author="Sam Tertzakian" w:date="2018-09-12T15:58:00Z">
            <w:r w:rsidR="00AC6798">
              <w:rPr>
                <w:noProof/>
                <w:webHidden/>
              </w:rPr>
              <w:t>182</w:t>
            </w:r>
          </w:ins>
          <w:ins w:id="711" w:author="Sam Tertzakian" w:date="2018-09-12T14:37:00Z">
            <w:r>
              <w:rPr>
                <w:noProof/>
                <w:webHidden/>
              </w:rPr>
              <w:fldChar w:fldCharType="end"/>
            </w:r>
            <w:r w:rsidRPr="007D406B">
              <w:rPr>
                <w:rStyle w:val="Hyperlink"/>
                <w:noProof/>
              </w:rPr>
              <w:fldChar w:fldCharType="end"/>
            </w:r>
          </w:ins>
        </w:p>
        <w:p w14:paraId="13EB7018" w14:textId="49A91E50" w:rsidR="00637009" w:rsidRDefault="00637009">
          <w:pPr>
            <w:pStyle w:val="TOC3"/>
            <w:tabs>
              <w:tab w:val="left" w:pos="1320"/>
              <w:tab w:val="right" w:leader="dot" w:pos="9350"/>
            </w:tabs>
            <w:rPr>
              <w:ins w:id="712" w:author="Sam Tertzakian" w:date="2018-09-12T14:37:00Z"/>
              <w:rFonts w:cstheme="minorBidi"/>
              <w:noProof/>
            </w:rPr>
          </w:pPr>
          <w:ins w:id="71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"_Toc524528088"</w:instrText>
            </w:r>
            <w:r w:rsidRPr="007D406B">
              <w:rPr>
                <w:rStyle w:val="Hyperlink"/>
                <w:noProof/>
              </w:rPr>
              <w:instrText xml:space="preserve"> </w:instrText>
            </w:r>
            <w:r w:rsidRPr="007D406B">
              <w:rPr>
                <w:rStyle w:val="Hyperlink"/>
                <w:noProof/>
              </w:rPr>
              <w:fldChar w:fldCharType="separate"/>
            </w:r>
            <w:r w:rsidRPr="007D406B">
              <w:rPr>
                <w:rStyle w:val="Hyperlink"/>
                <w:noProof/>
              </w:rPr>
              <w:t>9.2.7</w:t>
            </w:r>
            <w:r>
              <w:rPr>
                <w:rFonts w:cstheme="minorBidi"/>
                <w:noProof/>
              </w:rPr>
              <w:tab/>
            </w:r>
            <w:r w:rsidRPr="007D406B">
              <w:rPr>
                <w:rStyle w:val="Hyperlink"/>
                <w:noProof/>
              </w:rPr>
              <w:t>DMF_Portable_LookasideListCreate</w:t>
            </w:r>
            <w:r>
              <w:rPr>
                <w:noProof/>
                <w:webHidden/>
              </w:rPr>
              <w:tab/>
            </w:r>
            <w:r>
              <w:rPr>
                <w:noProof/>
                <w:webHidden/>
              </w:rPr>
              <w:fldChar w:fldCharType="begin"/>
            </w:r>
            <w:r>
              <w:rPr>
                <w:noProof/>
                <w:webHidden/>
              </w:rPr>
              <w:instrText xml:space="preserve"> PAGEREF _Toc524528088 \h </w:instrText>
            </w:r>
          </w:ins>
          <w:r>
            <w:rPr>
              <w:noProof/>
              <w:webHidden/>
            </w:rPr>
          </w:r>
          <w:r>
            <w:rPr>
              <w:noProof/>
              <w:webHidden/>
            </w:rPr>
            <w:fldChar w:fldCharType="separate"/>
          </w:r>
          <w:ins w:id="714" w:author="Sam Tertzakian" w:date="2018-09-12T15:58:00Z">
            <w:r w:rsidR="00AC6798">
              <w:rPr>
                <w:noProof/>
                <w:webHidden/>
              </w:rPr>
              <w:t>183</w:t>
            </w:r>
          </w:ins>
          <w:ins w:id="715" w:author="Sam Tertzakian" w:date="2018-09-12T14:37:00Z">
            <w:r>
              <w:rPr>
                <w:noProof/>
                <w:webHidden/>
              </w:rPr>
              <w:fldChar w:fldCharType="end"/>
            </w:r>
            <w:r w:rsidRPr="007D406B">
              <w:rPr>
                <w:rStyle w:val="Hyperlink"/>
                <w:noProof/>
              </w:rPr>
              <w:fldChar w:fldCharType="end"/>
            </w:r>
          </w:ins>
        </w:p>
        <w:p w14:paraId="4A3815E5" w14:textId="146BBF66" w:rsidR="00637009" w:rsidRDefault="00637009">
          <w:pPr>
            <w:pStyle w:val="TOC3"/>
            <w:tabs>
              <w:tab w:val="left" w:pos="1320"/>
              <w:tab w:val="right" w:leader="dot" w:pos="9350"/>
            </w:tabs>
            <w:rPr>
              <w:ins w:id="716" w:author="Sam Tertzakian" w:date="2018-09-12T14:37:00Z"/>
              <w:rFonts w:cstheme="minorBidi"/>
              <w:noProof/>
            </w:rPr>
          </w:pPr>
          <w:ins w:id="71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"_Toc524528089"</w:instrText>
            </w:r>
            <w:r w:rsidRPr="007D406B">
              <w:rPr>
                <w:rStyle w:val="Hyperlink"/>
                <w:noProof/>
              </w:rPr>
              <w:instrText xml:space="preserve"> </w:instrText>
            </w:r>
            <w:r w:rsidRPr="007D406B">
              <w:rPr>
                <w:rStyle w:val="Hyperlink"/>
                <w:noProof/>
              </w:rPr>
              <w:fldChar w:fldCharType="separate"/>
            </w:r>
            <w:r w:rsidRPr="007D406B">
              <w:rPr>
                <w:rStyle w:val="Hyperlink"/>
                <w:noProof/>
              </w:rPr>
              <w:t>9.2.8</w:t>
            </w:r>
            <w:r>
              <w:rPr>
                <w:rFonts w:cstheme="minorBidi"/>
                <w:noProof/>
              </w:rPr>
              <w:tab/>
            </w:r>
            <w:r w:rsidRPr="007D406B">
              <w:rPr>
                <w:rStyle w:val="Hyperlink"/>
                <w:noProof/>
              </w:rPr>
              <w:t>DMF_Portable_LookasideListCreateMemory</w:t>
            </w:r>
            <w:r>
              <w:rPr>
                <w:noProof/>
                <w:webHidden/>
              </w:rPr>
              <w:tab/>
            </w:r>
            <w:r>
              <w:rPr>
                <w:noProof/>
                <w:webHidden/>
              </w:rPr>
              <w:fldChar w:fldCharType="begin"/>
            </w:r>
            <w:r>
              <w:rPr>
                <w:noProof/>
                <w:webHidden/>
              </w:rPr>
              <w:instrText xml:space="preserve"> PAGEREF _Toc524528089 \h </w:instrText>
            </w:r>
          </w:ins>
          <w:r>
            <w:rPr>
              <w:noProof/>
              <w:webHidden/>
            </w:rPr>
          </w:r>
          <w:r>
            <w:rPr>
              <w:noProof/>
              <w:webHidden/>
            </w:rPr>
            <w:fldChar w:fldCharType="separate"/>
          </w:r>
          <w:ins w:id="718" w:author="Sam Tertzakian" w:date="2018-09-12T15:58:00Z">
            <w:r w:rsidR="00AC6798">
              <w:rPr>
                <w:noProof/>
                <w:webHidden/>
              </w:rPr>
              <w:t>184</w:t>
            </w:r>
          </w:ins>
          <w:ins w:id="719" w:author="Sam Tertzakian" w:date="2018-09-12T14:37:00Z">
            <w:r>
              <w:rPr>
                <w:noProof/>
                <w:webHidden/>
              </w:rPr>
              <w:fldChar w:fldCharType="end"/>
            </w:r>
            <w:r w:rsidRPr="007D406B">
              <w:rPr>
                <w:rStyle w:val="Hyperlink"/>
                <w:noProof/>
              </w:rPr>
              <w:fldChar w:fldCharType="end"/>
            </w:r>
          </w:ins>
        </w:p>
        <w:p w14:paraId="64ACCF7A" w14:textId="26C31865" w:rsidR="00637009" w:rsidRDefault="00637009">
          <w:pPr>
            <w:pStyle w:val="TOC2"/>
            <w:tabs>
              <w:tab w:val="left" w:pos="880"/>
              <w:tab w:val="right" w:leader="dot" w:pos="9350"/>
            </w:tabs>
            <w:rPr>
              <w:ins w:id="720" w:author="Sam Tertzakian" w:date="2018-09-12T14:37:00Z"/>
              <w:rFonts w:cstheme="minorBidi"/>
              <w:noProof/>
            </w:rPr>
          </w:pPr>
          <w:ins w:id="72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"_Toc524528090"</w:instrText>
            </w:r>
            <w:r w:rsidRPr="007D406B">
              <w:rPr>
                <w:rStyle w:val="Hyperlink"/>
                <w:noProof/>
              </w:rPr>
              <w:instrText xml:space="preserve"> </w:instrText>
            </w:r>
            <w:r w:rsidRPr="007D406B">
              <w:rPr>
                <w:rStyle w:val="Hyperlink"/>
                <w:noProof/>
              </w:rPr>
              <w:fldChar w:fldCharType="separate"/>
            </w:r>
            <w:r w:rsidRPr="007D406B">
              <w:rPr>
                <w:rStyle w:val="Hyperlink"/>
                <w:noProof/>
              </w:rPr>
              <w:t>9.3</w:t>
            </w:r>
            <w:r>
              <w:rPr>
                <w:rFonts w:cstheme="minorBidi"/>
                <w:noProof/>
              </w:rPr>
              <w:tab/>
            </w:r>
            <w:r w:rsidRPr="007D406B">
              <w:rPr>
                <w:rStyle w:val="Hyperlink"/>
                <w:noProof/>
              </w:rPr>
              <w:t>Utility API</w:t>
            </w:r>
            <w:r>
              <w:rPr>
                <w:noProof/>
                <w:webHidden/>
              </w:rPr>
              <w:tab/>
            </w:r>
            <w:r>
              <w:rPr>
                <w:noProof/>
                <w:webHidden/>
              </w:rPr>
              <w:fldChar w:fldCharType="begin"/>
            </w:r>
            <w:r>
              <w:rPr>
                <w:noProof/>
                <w:webHidden/>
              </w:rPr>
              <w:instrText xml:space="preserve"> PAGEREF _Toc524528090 \h </w:instrText>
            </w:r>
          </w:ins>
          <w:r>
            <w:rPr>
              <w:noProof/>
              <w:webHidden/>
            </w:rPr>
          </w:r>
          <w:r>
            <w:rPr>
              <w:noProof/>
              <w:webHidden/>
            </w:rPr>
            <w:fldChar w:fldCharType="separate"/>
          </w:r>
          <w:ins w:id="722" w:author="Sam Tertzakian" w:date="2018-09-12T15:58:00Z">
            <w:r w:rsidR="00AC6798">
              <w:rPr>
                <w:noProof/>
                <w:webHidden/>
              </w:rPr>
              <w:t>185</w:t>
            </w:r>
          </w:ins>
          <w:ins w:id="723" w:author="Sam Tertzakian" w:date="2018-09-12T14:37:00Z">
            <w:r>
              <w:rPr>
                <w:noProof/>
                <w:webHidden/>
              </w:rPr>
              <w:fldChar w:fldCharType="end"/>
            </w:r>
            <w:r w:rsidRPr="007D406B">
              <w:rPr>
                <w:rStyle w:val="Hyperlink"/>
                <w:noProof/>
              </w:rPr>
              <w:fldChar w:fldCharType="end"/>
            </w:r>
          </w:ins>
        </w:p>
        <w:p w14:paraId="54A05AA1" w14:textId="7C727742" w:rsidR="00637009" w:rsidRDefault="00637009">
          <w:pPr>
            <w:pStyle w:val="TOC3"/>
            <w:tabs>
              <w:tab w:val="left" w:pos="1320"/>
              <w:tab w:val="right" w:leader="dot" w:pos="9350"/>
            </w:tabs>
            <w:rPr>
              <w:ins w:id="724" w:author="Sam Tertzakian" w:date="2018-09-12T14:37:00Z"/>
              <w:rFonts w:cstheme="minorBidi"/>
              <w:noProof/>
            </w:rPr>
          </w:pPr>
          <w:ins w:id="72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"_Toc524528144"</w:instrText>
            </w:r>
            <w:r w:rsidRPr="007D406B">
              <w:rPr>
                <w:rStyle w:val="Hyperlink"/>
                <w:noProof/>
              </w:rPr>
              <w:instrText xml:space="preserve"> </w:instrText>
            </w:r>
            <w:r w:rsidRPr="007D406B">
              <w:rPr>
                <w:rStyle w:val="Hyperlink"/>
                <w:noProof/>
              </w:rPr>
              <w:fldChar w:fldCharType="separate"/>
            </w:r>
            <w:r w:rsidRPr="007D406B">
              <w:rPr>
                <w:rStyle w:val="Hyperlink"/>
                <w:noProof/>
              </w:rPr>
              <w:t>9.3.1</w:t>
            </w:r>
            <w:r>
              <w:rPr>
                <w:rFonts w:cstheme="minorBidi"/>
                <w:noProof/>
              </w:rPr>
              <w:tab/>
            </w:r>
            <w:r w:rsidRPr="007D406B">
              <w:rPr>
                <w:rStyle w:val="Hyperlink"/>
                <w:noProof/>
              </w:rPr>
              <w:t>DMF_Utility_AclPropagateInDeviceStack</w:t>
            </w:r>
            <w:r>
              <w:rPr>
                <w:noProof/>
                <w:webHidden/>
              </w:rPr>
              <w:tab/>
            </w:r>
            <w:r>
              <w:rPr>
                <w:noProof/>
                <w:webHidden/>
              </w:rPr>
              <w:fldChar w:fldCharType="begin"/>
            </w:r>
            <w:r>
              <w:rPr>
                <w:noProof/>
                <w:webHidden/>
              </w:rPr>
              <w:instrText xml:space="preserve"> PAGEREF _Toc524528144 \h </w:instrText>
            </w:r>
          </w:ins>
          <w:r>
            <w:rPr>
              <w:noProof/>
              <w:webHidden/>
            </w:rPr>
          </w:r>
          <w:r>
            <w:rPr>
              <w:noProof/>
              <w:webHidden/>
            </w:rPr>
            <w:fldChar w:fldCharType="separate"/>
          </w:r>
          <w:ins w:id="726" w:author="Sam Tertzakian" w:date="2018-09-12T15:58:00Z">
            <w:r w:rsidR="00AC6798">
              <w:rPr>
                <w:noProof/>
                <w:webHidden/>
              </w:rPr>
              <w:t>186</w:t>
            </w:r>
          </w:ins>
          <w:ins w:id="727" w:author="Sam Tertzakian" w:date="2018-09-12T14:37:00Z">
            <w:r>
              <w:rPr>
                <w:noProof/>
                <w:webHidden/>
              </w:rPr>
              <w:fldChar w:fldCharType="end"/>
            </w:r>
            <w:r w:rsidRPr="007D406B">
              <w:rPr>
                <w:rStyle w:val="Hyperlink"/>
                <w:noProof/>
              </w:rPr>
              <w:fldChar w:fldCharType="end"/>
            </w:r>
          </w:ins>
        </w:p>
        <w:p w14:paraId="26C1AE21" w14:textId="6673E4D5" w:rsidR="00637009" w:rsidRDefault="00637009">
          <w:pPr>
            <w:pStyle w:val="TOC3"/>
            <w:tabs>
              <w:tab w:val="left" w:pos="1320"/>
              <w:tab w:val="right" w:leader="dot" w:pos="9350"/>
            </w:tabs>
            <w:rPr>
              <w:ins w:id="728" w:author="Sam Tertzakian" w:date="2018-09-12T14:37:00Z"/>
              <w:rFonts w:cstheme="minorBidi"/>
              <w:noProof/>
            </w:rPr>
          </w:pPr>
          <w:ins w:id="72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"_Toc524528145"</w:instrText>
            </w:r>
            <w:r w:rsidRPr="007D406B">
              <w:rPr>
                <w:rStyle w:val="Hyperlink"/>
                <w:noProof/>
              </w:rPr>
              <w:instrText xml:space="preserve"> </w:instrText>
            </w:r>
            <w:r w:rsidRPr="007D406B">
              <w:rPr>
                <w:rStyle w:val="Hyperlink"/>
                <w:noProof/>
              </w:rPr>
              <w:fldChar w:fldCharType="separate"/>
            </w:r>
            <w:r w:rsidRPr="007D406B">
              <w:rPr>
                <w:rStyle w:val="Hyperlink"/>
                <w:noProof/>
              </w:rPr>
              <w:t>9.3.2</w:t>
            </w:r>
            <w:r>
              <w:rPr>
                <w:rFonts w:cstheme="minorBidi"/>
                <w:noProof/>
              </w:rPr>
              <w:tab/>
            </w:r>
            <w:r w:rsidRPr="007D406B">
              <w:rPr>
                <w:rStyle w:val="Hyperlink"/>
                <w:noProof/>
              </w:rPr>
              <w:t>DMF_Utility_ActivityIdFromDevice</w:t>
            </w:r>
            <w:r>
              <w:rPr>
                <w:noProof/>
                <w:webHidden/>
              </w:rPr>
              <w:tab/>
            </w:r>
            <w:r>
              <w:rPr>
                <w:noProof/>
                <w:webHidden/>
              </w:rPr>
              <w:fldChar w:fldCharType="begin"/>
            </w:r>
            <w:r>
              <w:rPr>
                <w:noProof/>
                <w:webHidden/>
              </w:rPr>
              <w:instrText xml:space="preserve"> PAGEREF _Toc524528145 \h </w:instrText>
            </w:r>
          </w:ins>
          <w:r>
            <w:rPr>
              <w:noProof/>
              <w:webHidden/>
            </w:rPr>
          </w:r>
          <w:r>
            <w:rPr>
              <w:noProof/>
              <w:webHidden/>
            </w:rPr>
            <w:fldChar w:fldCharType="separate"/>
          </w:r>
          <w:ins w:id="730" w:author="Sam Tertzakian" w:date="2018-09-12T15:58:00Z">
            <w:r w:rsidR="00AC6798">
              <w:rPr>
                <w:noProof/>
                <w:webHidden/>
              </w:rPr>
              <w:t>187</w:t>
            </w:r>
          </w:ins>
          <w:ins w:id="731" w:author="Sam Tertzakian" w:date="2018-09-12T14:37:00Z">
            <w:r>
              <w:rPr>
                <w:noProof/>
                <w:webHidden/>
              </w:rPr>
              <w:fldChar w:fldCharType="end"/>
            </w:r>
            <w:r w:rsidRPr="007D406B">
              <w:rPr>
                <w:rStyle w:val="Hyperlink"/>
                <w:noProof/>
              </w:rPr>
              <w:fldChar w:fldCharType="end"/>
            </w:r>
          </w:ins>
        </w:p>
        <w:p w14:paraId="6F41E115" w14:textId="0A4177A9" w:rsidR="00637009" w:rsidRDefault="00637009">
          <w:pPr>
            <w:pStyle w:val="TOC3"/>
            <w:tabs>
              <w:tab w:val="left" w:pos="1320"/>
              <w:tab w:val="right" w:leader="dot" w:pos="9350"/>
            </w:tabs>
            <w:rPr>
              <w:ins w:id="732" w:author="Sam Tertzakian" w:date="2018-09-12T14:37:00Z"/>
              <w:rFonts w:cstheme="minorBidi"/>
              <w:noProof/>
            </w:rPr>
          </w:pPr>
          <w:ins w:id="73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"_Toc524528146"</w:instrText>
            </w:r>
            <w:r w:rsidRPr="007D406B">
              <w:rPr>
                <w:rStyle w:val="Hyperlink"/>
                <w:noProof/>
              </w:rPr>
              <w:instrText xml:space="preserve"> </w:instrText>
            </w:r>
            <w:r w:rsidRPr="007D406B">
              <w:rPr>
                <w:rStyle w:val="Hyperlink"/>
                <w:noProof/>
              </w:rPr>
              <w:fldChar w:fldCharType="separate"/>
            </w:r>
            <w:r w:rsidRPr="007D406B">
              <w:rPr>
                <w:rStyle w:val="Hyperlink"/>
                <w:noProof/>
              </w:rPr>
              <w:t>9.3.3</w:t>
            </w:r>
            <w:r>
              <w:rPr>
                <w:rFonts w:cstheme="minorBidi"/>
                <w:noProof/>
              </w:rPr>
              <w:tab/>
            </w:r>
            <w:r w:rsidRPr="007D406B">
              <w:rPr>
                <w:rStyle w:val="Hyperlink"/>
                <w:noProof/>
              </w:rPr>
              <w:t>DMF_Utility_ActivityIdFromRequest</w:t>
            </w:r>
            <w:r>
              <w:rPr>
                <w:noProof/>
                <w:webHidden/>
              </w:rPr>
              <w:tab/>
            </w:r>
            <w:r>
              <w:rPr>
                <w:noProof/>
                <w:webHidden/>
              </w:rPr>
              <w:fldChar w:fldCharType="begin"/>
            </w:r>
            <w:r>
              <w:rPr>
                <w:noProof/>
                <w:webHidden/>
              </w:rPr>
              <w:instrText xml:space="preserve"> PAGEREF _Toc524528146 \h </w:instrText>
            </w:r>
          </w:ins>
          <w:r>
            <w:rPr>
              <w:noProof/>
              <w:webHidden/>
            </w:rPr>
          </w:r>
          <w:r>
            <w:rPr>
              <w:noProof/>
              <w:webHidden/>
            </w:rPr>
            <w:fldChar w:fldCharType="separate"/>
          </w:r>
          <w:ins w:id="734" w:author="Sam Tertzakian" w:date="2018-09-12T15:58:00Z">
            <w:r w:rsidR="00AC6798">
              <w:rPr>
                <w:noProof/>
                <w:webHidden/>
              </w:rPr>
              <w:t>188</w:t>
            </w:r>
          </w:ins>
          <w:ins w:id="735" w:author="Sam Tertzakian" w:date="2018-09-12T14:37:00Z">
            <w:r>
              <w:rPr>
                <w:noProof/>
                <w:webHidden/>
              </w:rPr>
              <w:fldChar w:fldCharType="end"/>
            </w:r>
            <w:r w:rsidRPr="007D406B">
              <w:rPr>
                <w:rStyle w:val="Hyperlink"/>
                <w:noProof/>
              </w:rPr>
              <w:fldChar w:fldCharType="end"/>
            </w:r>
          </w:ins>
        </w:p>
        <w:p w14:paraId="4D64CC34" w14:textId="714227F9" w:rsidR="00637009" w:rsidRDefault="00637009">
          <w:pPr>
            <w:pStyle w:val="TOC3"/>
            <w:tabs>
              <w:tab w:val="left" w:pos="1320"/>
              <w:tab w:val="right" w:leader="dot" w:pos="9350"/>
            </w:tabs>
            <w:rPr>
              <w:ins w:id="736" w:author="Sam Tertzakian" w:date="2018-09-12T14:37:00Z"/>
              <w:rFonts w:cstheme="minorBidi"/>
              <w:noProof/>
            </w:rPr>
          </w:pPr>
          <w:ins w:id="73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"_Toc524528147"</w:instrText>
            </w:r>
            <w:r w:rsidRPr="007D406B">
              <w:rPr>
                <w:rStyle w:val="Hyperlink"/>
                <w:noProof/>
              </w:rPr>
              <w:instrText xml:space="preserve"> </w:instrText>
            </w:r>
            <w:r w:rsidRPr="007D406B">
              <w:rPr>
                <w:rStyle w:val="Hyperlink"/>
                <w:noProof/>
              </w:rPr>
              <w:fldChar w:fldCharType="separate"/>
            </w:r>
            <w:r w:rsidRPr="007D406B">
              <w:rPr>
                <w:rStyle w:val="Hyperlink"/>
                <w:noProof/>
              </w:rPr>
              <w:t>9.3.4</w:t>
            </w:r>
            <w:r>
              <w:rPr>
                <w:rFonts w:cstheme="minorBidi"/>
                <w:noProof/>
              </w:rPr>
              <w:tab/>
            </w:r>
            <w:r w:rsidRPr="007D406B">
              <w:rPr>
                <w:rStyle w:val="Hyperlink"/>
                <w:noProof/>
              </w:rPr>
              <w:t>DMF_Utility_DelayMilliseconds</w:t>
            </w:r>
            <w:r>
              <w:rPr>
                <w:noProof/>
                <w:webHidden/>
              </w:rPr>
              <w:tab/>
            </w:r>
            <w:r>
              <w:rPr>
                <w:noProof/>
                <w:webHidden/>
              </w:rPr>
              <w:fldChar w:fldCharType="begin"/>
            </w:r>
            <w:r>
              <w:rPr>
                <w:noProof/>
                <w:webHidden/>
              </w:rPr>
              <w:instrText xml:space="preserve"> PAGEREF _Toc524528147 \h </w:instrText>
            </w:r>
          </w:ins>
          <w:r>
            <w:rPr>
              <w:noProof/>
              <w:webHidden/>
            </w:rPr>
          </w:r>
          <w:r>
            <w:rPr>
              <w:noProof/>
              <w:webHidden/>
            </w:rPr>
            <w:fldChar w:fldCharType="separate"/>
          </w:r>
          <w:ins w:id="738" w:author="Sam Tertzakian" w:date="2018-09-12T15:58:00Z">
            <w:r w:rsidR="00AC6798">
              <w:rPr>
                <w:noProof/>
                <w:webHidden/>
              </w:rPr>
              <w:t>189</w:t>
            </w:r>
          </w:ins>
          <w:ins w:id="739" w:author="Sam Tertzakian" w:date="2018-09-12T14:37:00Z">
            <w:r>
              <w:rPr>
                <w:noProof/>
                <w:webHidden/>
              </w:rPr>
              <w:fldChar w:fldCharType="end"/>
            </w:r>
            <w:r w:rsidRPr="007D406B">
              <w:rPr>
                <w:rStyle w:val="Hyperlink"/>
                <w:noProof/>
              </w:rPr>
              <w:fldChar w:fldCharType="end"/>
            </w:r>
          </w:ins>
        </w:p>
        <w:p w14:paraId="2EFABE2F" w14:textId="2D4D3479" w:rsidR="00637009" w:rsidRDefault="00637009">
          <w:pPr>
            <w:pStyle w:val="TOC3"/>
            <w:tabs>
              <w:tab w:val="left" w:pos="1320"/>
              <w:tab w:val="right" w:leader="dot" w:pos="9350"/>
            </w:tabs>
            <w:rPr>
              <w:ins w:id="740" w:author="Sam Tertzakian" w:date="2018-09-12T14:37:00Z"/>
              <w:rFonts w:cstheme="minorBidi"/>
              <w:noProof/>
            </w:rPr>
          </w:pPr>
          <w:ins w:id="74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"_Toc524528148"</w:instrText>
            </w:r>
            <w:r w:rsidRPr="007D406B">
              <w:rPr>
                <w:rStyle w:val="Hyperlink"/>
                <w:noProof/>
              </w:rPr>
              <w:instrText xml:space="preserve"> </w:instrText>
            </w:r>
            <w:r w:rsidRPr="007D406B">
              <w:rPr>
                <w:rStyle w:val="Hyperlink"/>
                <w:noProof/>
              </w:rPr>
              <w:fldChar w:fldCharType="separate"/>
            </w:r>
            <w:r w:rsidRPr="007D406B">
              <w:rPr>
                <w:rStyle w:val="Hyperlink"/>
                <w:noProof/>
              </w:rPr>
              <w:t>9.3.5</w:t>
            </w:r>
            <w:r>
              <w:rPr>
                <w:rFonts w:cstheme="minorBidi"/>
                <w:noProof/>
              </w:rPr>
              <w:tab/>
            </w:r>
            <w:r w:rsidRPr="007D406B">
              <w:rPr>
                <w:rStyle w:val="Hyperlink"/>
                <w:noProof/>
              </w:rPr>
              <w:t>DMF_Utility_EventLogEntryWriteDriverObject</w:t>
            </w:r>
            <w:r>
              <w:rPr>
                <w:noProof/>
                <w:webHidden/>
              </w:rPr>
              <w:tab/>
            </w:r>
            <w:r>
              <w:rPr>
                <w:noProof/>
                <w:webHidden/>
              </w:rPr>
              <w:fldChar w:fldCharType="begin"/>
            </w:r>
            <w:r>
              <w:rPr>
                <w:noProof/>
                <w:webHidden/>
              </w:rPr>
              <w:instrText xml:space="preserve"> PAGEREF _Toc524528148 \h </w:instrText>
            </w:r>
          </w:ins>
          <w:r>
            <w:rPr>
              <w:noProof/>
              <w:webHidden/>
            </w:rPr>
          </w:r>
          <w:r>
            <w:rPr>
              <w:noProof/>
              <w:webHidden/>
            </w:rPr>
            <w:fldChar w:fldCharType="separate"/>
          </w:r>
          <w:ins w:id="742" w:author="Sam Tertzakian" w:date="2018-09-12T15:58:00Z">
            <w:r w:rsidR="00AC6798">
              <w:rPr>
                <w:noProof/>
                <w:webHidden/>
              </w:rPr>
              <w:t>190</w:t>
            </w:r>
          </w:ins>
          <w:ins w:id="743" w:author="Sam Tertzakian" w:date="2018-09-12T14:37:00Z">
            <w:r>
              <w:rPr>
                <w:noProof/>
                <w:webHidden/>
              </w:rPr>
              <w:fldChar w:fldCharType="end"/>
            </w:r>
            <w:r w:rsidRPr="007D406B">
              <w:rPr>
                <w:rStyle w:val="Hyperlink"/>
                <w:noProof/>
              </w:rPr>
              <w:fldChar w:fldCharType="end"/>
            </w:r>
          </w:ins>
        </w:p>
        <w:p w14:paraId="645EDC00" w14:textId="0392D22A" w:rsidR="00637009" w:rsidRDefault="00637009">
          <w:pPr>
            <w:pStyle w:val="TOC3"/>
            <w:tabs>
              <w:tab w:val="left" w:pos="1320"/>
              <w:tab w:val="right" w:leader="dot" w:pos="9350"/>
            </w:tabs>
            <w:rPr>
              <w:ins w:id="744" w:author="Sam Tertzakian" w:date="2018-09-12T14:37:00Z"/>
              <w:rFonts w:cstheme="minorBidi"/>
              <w:noProof/>
            </w:rPr>
          </w:pPr>
          <w:ins w:id="74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"_Toc524528149"</w:instrText>
            </w:r>
            <w:r w:rsidRPr="007D406B">
              <w:rPr>
                <w:rStyle w:val="Hyperlink"/>
                <w:noProof/>
              </w:rPr>
              <w:instrText xml:space="preserve"> </w:instrText>
            </w:r>
            <w:r w:rsidRPr="007D406B">
              <w:rPr>
                <w:rStyle w:val="Hyperlink"/>
                <w:noProof/>
              </w:rPr>
              <w:fldChar w:fldCharType="separate"/>
            </w:r>
            <w:r w:rsidRPr="007D406B">
              <w:rPr>
                <w:rStyle w:val="Hyperlink"/>
                <w:noProof/>
              </w:rPr>
              <w:t>9.3.6</w:t>
            </w:r>
            <w:r>
              <w:rPr>
                <w:rFonts w:cstheme="minorBidi"/>
                <w:noProof/>
              </w:rPr>
              <w:tab/>
            </w:r>
            <w:r w:rsidRPr="007D406B">
              <w:rPr>
                <w:rStyle w:val="Hyperlink"/>
                <w:noProof/>
              </w:rPr>
              <w:t>DMF_Utility_EventLogEntryWriteDriver</w:t>
            </w:r>
            <w:r>
              <w:rPr>
                <w:noProof/>
                <w:webHidden/>
              </w:rPr>
              <w:tab/>
            </w:r>
            <w:r>
              <w:rPr>
                <w:noProof/>
                <w:webHidden/>
              </w:rPr>
              <w:fldChar w:fldCharType="begin"/>
            </w:r>
            <w:r>
              <w:rPr>
                <w:noProof/>
                <w:webHidden/>
              </w:rPr>
              <w:instrText xml:space="preserve"> PAGEREF _Toc524528149 \h </w:instrText>
            </w:r>
          </w:ins>
          <w:r>
            <w:rPr>
              <w:noProof/>
              <w:webHidden/>
            </w:rPr>
          </w:r>
          <w:r>
            <w:rPr>
              <w:noProof/>
              <w:webHidden/>
            </w:rPr>
            <w:fldChar w:fldCharType="separate"/>
          </w:r>
          <w:ins w:id="746" w:author="Sam Tertzakian" w:date="2018-09-12T15:58:00Z">
            <w:r w:rsidR="00AC6798">
              <w:rPr>
                <w:noProof/>
                <w:webHidden/>
              </w:rPr>
              <w:t>192</w:t>
            </w:r>
          </w:ins>
          <w:ins w:id="747" w:author="Sam Tertzakian" w:date="2018-09-12T14:37:00Z">
            <w:r>
              <w:rPr>
                <w:noProof/>
                <w:webHidden/>
              </w:rPr>
              <w:fldChar w:fldCharType="end"/>
            </w:r>
            <w:r w:rsidRPr="007D406B">
              <w:rPr>
                <w:rStyle w:val="Hyperlink"/>
                <w:noProof/>
              </w:rPr>
              <w:fldChar w:fldCharType="end"/>
            </w:r>
          </w:ins>
        </w:p>
        <w:p w14:paraId="262ADE6B" w14:textId="18C56A0F" w:rsidR="00637009" w:rsidRDefault="00637009">
          <w:pPr>
            <w:pStyle w:val="TOC3"/>
            <w:tabs>
              <w:tab w:val="left" w:pos="1320"/>
              <w:tab w:val="right" w:leader="dot" w:pos="9350"/>
            </w:tabs>
            <w:rPr>
              <w:ins w:id="748" w:author="Sam Tertzakian" w:date="2018-09-12T14:37:00Z"/>
              <w:rFonts w:cstheme="minorBidi"/>
              <w:noProof/>
            </w:rPr>
          </w:pPr>
          <w:ins w:id="74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"_Toc524528150"</w:instrText>
            </w:r>
            <w:r w:rsidRPr="007D406B">
              <w:rPr>
                <w:rStyle w:val="Hyperlink"/>
                <w:noProof/>
              </w:rPr>
              <w:instrText xml:space="preserve"> </w:instrText>
            </w:r>
            <w:r w:rsidRPr="007D406B">
              <w:rPr>
                <w:rStyle w:val="Hyperlink"/>
                <w:noProof/>
              </w:rPr>
              <w:fldChar w:fldCharType="separate"/>
            </w:r>
            <w:r w:rsidRPr="007D406B">
              <w:rPr>
                <w:rStyle w:val="Hyperlink"/>
                <w:noProof/>
              </w:rPr>
              <w:t>9.3.7</w:t>
            </w:r>
            <w:r>
              <w:rPr>
                <w:rFonts w:cstheme="minorBidi"/>
                <w:noProof/>
              </w:rPr>
              <w:tab/>
            </w:r>
            <w:r w:rsidRPr="007D406B">
              <w:rPr>
                <w:rStyle w:val="Hyperlink"/>
                <w:noProof/>
              </w:rPr>
              <w:t>DMF_Utility_EventLogEntryWriteDevice</w:t>
            </w:r>
            <w:r>
              <w:rPr>
                <w:noProof/>
                <w:webHidden/>
              </w:rPr>
              <w:tab/>
            </w:r>
            <w:r>
              <w:rPr>
                <w:noProof/>
                <w:webHidden/>
              </w:rPr>
              <w:fldChar w:fldCharType="begin"/>
            </w:r>
            <w:r>
              <w:rPr>
                <w:noProof/>
                <w:webHidden/>
              </w:rPr>
              <w:instrText xml:space="preserve"> PAGEREF _Toc524528150 \h </w:instrText>
            </w:r>
          </w:ins>
          <w:r>
            <w:rPr>
              <w:noProof/>
              <w:webHidden/>
            </w:rPr>
          </w:r>
          <w:r>
            <w:rPr>
              <w:noProof/>
              <w:webHidden/>
            </w:rPr>
            <w:fldChar w:fldCharType="separate"/>
          </w:r>
          <w:ins w:id="750" w:author="Sam Tertzakian" w:date="2018-09-12T15:58:00Z">
            <w:r w:rsidR="00AC6798">
              <w:rPr>
                <w:noProof/>
                <w:webHidden/>
              </w:rPr>
              <w:t>194</w:t>
            </w:r>
          </w:ins>
          <w:ins w:id="751" w:author="Sam Tertzakian" w:date="2018-09-12T14:37:00Z">
            <w:r>
              <w:rPr>
                <w:noProof/>
                <w:webHidden/>
              </w:rPr>
              <w:fldChar w:fldCharType="end"/>
            </w:r>
            <w:r w:rsidRPr="007D406B">
              <w:rPr>
                <w:rStyle w:val="Hyperlink"/>
                <w:noProof/>
              </w:rPr>
              <w:fldChar w:fldCharType="end"/>
            </w:r>
          </w:ins>
        </w:p>
        <w:p w14:paraId="55A3705C" w14:textId="5F4192CC" w:rsidR="00637009" w:rsidRDefault="00637009">
          <w:pPr>
            <w:pStyle w:val="TOC3"/>
            <w:tabs>
              <w:tab w:val="left" w:pos="1320"/>
              <w:tab w:val="right" w:leader="dot" w:pos="9350"/>
            </w:tabs>
            <w:rPr>
              <w:ins w:id="752" w:author="Sam Tertzakian" w:date="2018-09-12T14:37:00Z"/>
              <w:rFonts w:cstheme="minorBidi"/>
              <w:noProof/>
            </w:rPr>
          </w:pPr>
          <w:ins w:id="75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"_Toc524528151"</w:instrText>
            </w:r>
            <w:r w:rsidRPr="007D406B">
              <w:rPr>
                <w:rStyle w:val="Hyperlink"/>
                <w:noProof/>
              </w:rPr>
              <w:instrText xml:space="preserve"> </w:instrText>
            </w:r>
            <w:r w:rsidRPr="007D406B">
              <w:rPr>
                <w:rStyle w:val="Hyperlink"/>
                <w:noProof/>
              </w:rPr>
              <w:fldChar w:fldCharType="separate"/>
            </w:r>
            <w:r w:rsidRPr="007D406B">
              <w:rPr>
                <w:rStyle w:val="Hyperlink"/>
                <w:noProof/>
              </w:rPr>
              <w:t>9.3.8</w:t>
            </w:r>
            <w:r>
              <w:rPr>
                <w:rFonts w:cstheme="minorBidi"/>
                <w:noProof/>
              </w:rPr>
              <w:tab/>
            </w:r>
            <w:r w:rsidRPr="007D406B">
              <w:rPr>
                <w:rStyle w:val="Hyperlink"/>
                <w:noProof/>
              </w:rPr>
              <w:t>DMF_Utility_EventLogEntryWriteDmfModule</w:t>
            </w:r>
            <w:r>
              <w:rPr>
                <w:noProof/>
                <w:webHidden/>
              </w:rPr>
              <w:tab/>
            </w:r>
            <w:r>
              <w:rPr>
                <w:noProof/>
                <w:webHidden/>
              </w:rPr>
              <w:fldChar w:fldCharType="begin"/>
            </w:r>
            <w:r>
              <w:rPr>
                <w:noProof/>
                <w:webHidden/>
              </w:rPr>
              <w:instrText xml:space="preserve"> PAGEREF _Toc524528151 \h </w:instrText>
            </w:r>
          </w:ins>
          <w:r>
            <w:rPr>
              <w:noProof/>
              <w:webHidden/>
            </w:rPr>
          </w:r>
          <w:r>
            <w:rPr>
              <w:noProof/>
              <w:webHidden/>
            </w:rPr>
            <w:fldChar w:fldCharType="separate"/>
          </w:r>
          <w:ins w:id="754" w:author="Sam Tertzakian" w:date="2018-09-12T15:58:00Z">
            <w:r w:rsidR="00AC6798">
              <w:rPr>
                <w:noProof/>
                <w:webHidden/>
              </w:rPr>
              <w:t>196</w:t>
            </w:r>
          </w:ins>
          <w:ins w:id="755" w:author="Sam Tertzakian" w:date="2018-09-12T14:37:00Z">
            <w:r>
              <w:rPr>
                <w:noProof/>
                <w:webHidden/>
              </w:rPr>
              <w:fldChar w:fldCharType="end"/>
            </w:r>
            <w:r w:rsidRPr="007D406B">
              <w:rPr>
                <w:rStyle w:val="Hyperlink"/>
                <w:noProof/>
              </w:rPr>
              <w:fldChar w:fldCharType="end"/>
            </w:r>
          </w:ins>
        </w:p>
        <w:p w14:paraId="7A1A49D1" w14:textId="25F9DEE4" w:rsidR="00637009" w:rsidRDefault="00637009">
          <w:pPr>
            <w:pStyle w:val="TOC3"/>
            <w:tabs>
              <w:tab w:val="left" w:pos="1320"/>
              <w:tab w:val="right" w:leader="dot" w:pos="9350"/>
            </w:tabs>
            <w:rPr>
              <w:ins w:id="756" w:author="Sam Tertzakian" w:date="2018-09-12T14:37:00Z"/>
              <w:rFonts w:cstheme="minorBidi"/>
              <w:noProof/>
            </w:rPr>
          </w:pPr>
          <w:ins w:id="75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"_Toc524528152"</w:instrText>
            </w:r>
            <w:r w:rsidRPr="007D406B">
              <w:rPr>
                <w:rStyle w:val="Hyperlink"/>
                <w:noProof/>
              </w:rPr>
              <w:instrText xml:space="preserve"> </w:instrText>
            </w:r>
            <w:r w:rsidRPr="007D406B">
              <w:rPr>
                <w:rStyle w:val="Hyperlink"/>
                <w:noProof/>
              </w:rPr>
              <w:fldChar w:fldCharType="separate"/>
            </w:r>
            <w:r w:rsidRPr="007D406B">
              <w:rPr>
                <w:rStyle w:val="Hyperlink"/>
                <w:noProof/>
              </w:rPr>
              <w:t>9.3.9</w:t>
            </w:r>
            <w:r>
              <w:rPr>
                <w:rFonts w:cstheme="minorBidi"/>
                <w:noProof/>
              </w:rPr>
              <w:tab/>
            </w:r>
            <w:r w:rsidRPr="007D406B">
              <w:rPr>
                <w:rStyle w:val="Hyperlink"/>
                <w:noProof/>
              </w:rPr>
              <w:t>DMF_Utility_EventLogEntryWriteUserMode</w:t>
            </w:r>
            <w:r>
              <w:rPr>
                <w:noProof/>
                <w:webHidden/>
              </w:rPr>
              <w:tab/>
            </w:r>
            <w:r>
              <w:rPr>
                <w:noProof/>
                <w:webHidden/>
              </w:rPr>
              <w:fldChar w:fldCharType="begin"/>
            </w:r>
            <w:r>
              <w:rPr>
                <w:noProof/>
                <w:webHidden/>
              </w:rPr>
              <w:instrText xml:space="preserve"> PAGEREF _Toc524528152 \h </w:instrText>
            </w:r>
          </w:ins>
          <w:r>
            <w:rPr>
              <w:noProof/>
              <w:webHidden/>
            </w:rPr>
          </w:r>
          <w:r>
            <w:rPr>
              <w:noProof/>
              <w:webHidden/>
            </w:rPr>
            <w:fldChar w:fldCharType="separate"/>
          </w:r>
          <w:ins w:id="758" w:author="Sam Tertzakian" w:date="2018-09-12T15:58:00Z">
            <w:r w:rsidR="00AC6798">
              <w:rPr>
                <w:noProof/>
                <w:webHidden/>
              </w:rPr>
              <w:t>198</w:t>
            </w:r>
          </w:ins>
          <w:ins w:id="759" w:author="Sam Tertzakian" w:date="2018-09-12T14:37:00Z">
            <w:r>
              <w:rPr>
                <w:noProof/>
                <w:webHidden/>
              </w:rPr>
              <w:fldChar w:fldCharType="end"/>
            </w:r>
            <w:r w:rsidRPr="007D406B">
              <w:rPr>
                <w:rStyle w:val="Hyperlink"/>
                <w:noProof/>
              </w:rPr>
              <w:fldChar w:fldCharType="end"/>
            </w:r>
          </w:ins>
        </w:p>
        <w:p w14:paraId="5D8ED34E" w14:textId="69B2D21E" w:rsidR="00637009" w:rsidRDefault="00637009">
          <w:pPr>
            <w:pStyle w:val="TOC3"/>
            <w:tabs>
              <w:tab w:val="left" w:pos="1320"/>
              <w:tab w:val="right" w:leader="dot" w:pos="9350"/>
            </w:tabs>
            <w:rPr>
              <w:ins w:id="760" w:author="Sam Tertzakian" w:date="2018-09-12T14:37:00Z"/>
              <w:rFonts w:cstheme="minorBidi"/>
              <w:noProof/>
            </w:rPr>
          </w:pPr>
          <w:ins w:id="76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"_Toc524528153"</w:instrText>
            </w:r>
            <w:r w:rsidRPr="007D406B">
              <w:rPr>
                <w:rStyle w:val="Hyperlink"/>
                <w:noProof/>
              </w:rPr>
              <w:instrText xml:space="preserve"> </w:instrText>
            </w:r>
            <w:r w:rsidRPr="007D406B">
              <w:rPr>
                <w:rStyle w:val="Hyperlink"/>
                <w:noProof/>
              </w:rPr>
              <w:fldChar w:fldCharType="separate"/>
            </w:r>
            <w:r w:rsidRPr="007D406B">
              <w:rPr>
                <w:rStyle w:val="Hyperlink"/>
                <w:noProof/>
              </w:rPr>
              <w:t>9.3.10</w:t>
            </w:r>
            <w:r>
              <w:rPr>
                <w:rFonts w:cstheme="minorBidi"/>
                <w:noProof/>
              </w:rPr>
              <w:tab/>
            </w:r>
            <w:r w:rsidRPr="007D406B">
              <w:rPr>
                <w:rStyle w:val="Hyperlink"/>
                <w:noProof/>
              </w:rPr>
              <w:t>DMF_Utility_IsEqualGUID</w:t>
            </w:r>
            <w:r>
              <w:rPr>
                <w:noProof/>
                <w:webHidden/>
              </w:rPr>
              <w:tab/>
            </w:r>
            <w:r>
              <w:rPr>
                <w:noProof/>
                <w:webHidden/>
              </w:rPr>
              <w:fldChar w:fldCharType="begin"/>
            </w:r>
            <w:r>
              <w:rPr>
                <w:noProof/>
                <w:webHidden/>
              </w:rPr>
              <w:instrText xml:space="preserve"> PAGEREF _Toc524528153 \h </w:instrText>
            </w:r>
          </w:ins>
          <w:r>
            <w:rPr>
              <w:noProof/>
              <w:webHidden/>
            </w:rPr>
          </w:r>
          <w:r>
            <w:rPr>
              <w:noProof/>
              <w:webHidden/>
            </w:rPr>
            <w:fldChar w:fldCharType="separate"/>
          </w:r>
          <w:ins w:id="762" w:author="Sam Tertzakian" w:date="2018-09-12T15:58:00Z">
            <w:r w:rsidR="00AC6798">
              <w:rPr>
                <w:noProof/>
                <w:webHidden/>
              </w:rPr>
              <w:t>199</w:t>
            </w:r>
          </w:ins>
          <w:ins w:id="763" w:author="Sam Tertzakian" w:date="2018-09-12T14:37:00Z">
            <w:r>
              <w:rPr>
                <w:noProof/>
                <w:webHidden/>
              </w:rPr>
              <w:fldChar w:fldCharType="end"/>
            </w:r>
            <w:r w:rsidRPr="007D406B">
              <w:rPr>
                <w:rStyle w:val="Hyperlink"/>
                <w:noProof/>
              </w:rPr>
              <w:fldChar w:fldCharType="end"/>
            </w:r>
          </w:ins>
        </w:p>
        <w:p w14:paraId="4B4D4541" w14:textId="7FD074A9" w:rsidR="00637009" w:rsidRDefault="00637009">
          <w:pPr>
            <w:pStyle w:val="TOC3"/>
            <w:tabs>
              <w:tab w:val="left" w:pos="1320"/>
              <w:tab w:val="right" w:leader="dot" w:pos="9350"/>
            </w:tabs>
            <w:rPr>
              <w:ins w:id="764" w:author="Sam Tertzakian" w:date="2018-09-12T14:37:00Z"/>
              <w:rFonts w:cstheme="minorBidi"/>
              <w:noProof/>
            </w:rPr>
          </w:pPr>
          <w:ins w:id="76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"_Toc524528154"</w:instrText>
            </w:r>
            <w:r w:rsidRPr="007D406B">
              <w:rPr>
                <w:rStyle w:val="Hyperlink"/>
                <w:noProof/>
              </w:rPr>
              <w:instrText xml:space="preserve"> </w:instrText>
            </w:r>
            <w:r w:rsidRPr="007D406B">
              <w:rPr>
                <w:rStyle w:val="Hyperlink"/>
                <w:noProof/>
              </w:rPr>
              <w:fldChar w:fldCharType="separate"/>
            </w:r>
            <w:r w:rsidRPr="007D406B">
              <w:rPr>
                <w:rStyle w:val="Hyperlink"/>
                <w:noProof/>
              </w:rPr>
              <w:t>9.3.11</w:t>
            </w:r>
            <w:r>
              <w:rPr>
                <w:rFonts w:cstheme="minorBidi"/>
                <w:noProof/>
              </w:rPr>
              <w:tab/>
            </w:r>
            <w:r w:rsidRPr="007D406B">
              <w:rPr>
                <w:rStyle w:val="Hyperlink"/>
                <w:noProof/>
              </w:rPr>
              <w:t>DMF_Utility_UserModeAccessCreate</w:t>
            </w:r>
            <w:r>
              <w:rPr>
                <w:noProof/>
                <w:webHidden/>
              </w:rPr>
              <w:tab/>
            </w:r>
            <w:r>
              <w:rPr>
                <w:noProof/>
                <w:webHidden/>
              </w:rPr>
              <w:fldChar w:fldCharType="begin"/>
            </w:r>
            <w:r>
              <w:rPr>
                <w:noProof/>
                <w:webHidden/>
              </w:rPr>
              <w:instrText xml:space="preserve"> PAGEREF _Toc524528154 \h </w:instrText>
            </w:r>
          </w:ins>
          <w:r>
            <w:rPr>
              <w:noProof/>
              <w:webHidden/>
            </w:rPr>
          </w:r>
          <w:r>
            <w:rPr>
              <w:noProof/>
              <w:webHidden/>
            </w:rPr>
            <w:fldChar w:fldCharType="separate"/>
          </w:r>
          <w:ins w:id="766" w:author="Sam Tertzakian" w:date="2018-09-12T15:58:00Z">
            <w:r w:rsidR="00AC6798">
              <w:rPr>
                <w:noProof/>
                <w:webHidden/>
              </w:rPr>
              <w:t>200</w:t>
            </w:r>
          </w:ins>
          <w:ins w:id="767" w:author="Sam Tertzakian" w:date="2018-09-12T14:37:00Z">
            <w:r>
              <w:rPr>
                <w:noProof/>
                <w:webHidden/>
              </w:rPr>
              <w:fldChar w:fldCharType="end"/>
            </w:r>
            <w:r w:rsidRPr="007D406B">
              <w:rPr>
                <w:rStyle w:val="Hyperlink"/>
                <w:noProof/>
              </w:rPr>
              <w:fldChar w:fldCharType="end"/>
            </w:r>
          </w:ins>
        </w:p>
        <w:p w14:paraId="6E66BA5C" w14:textId="36755DDC" w:rsidR="00637009" w:rsidRDefault="00637009">
          <w:pPr>
            <w:pStyle w:val="TOC1"/>
            <w:tabs>
              <w:tab w:val="left" w:pos="660"/>
              <w:tab w:val="right" w:leader="dot" w:pos="9350"/>
            </w:tabs>
            <w:rPr>
              <w:ins w:id="768" w:author="Sam Tertzakian" w:date="2018-09-12T14:37:00Z"/>
              <w:rFonts w:cstheme="minorBidi"/>
              <w:noProof/>
            </w:rPr>
          </w:pPr>
          <w:ins w:id="76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"_Toc524528155"</w:instrText>
            </w:r>
            <w:r w:rsidRPr="007D406B">
              <w:rPr>
                <w:rStyle w:val="Hyperlink"/>
                <w:noProof/>
              </w:rPr>
              <w:instrText xml:space="preserve"> </w:instrText>
            </w:r>
            <w:r w:rsidRPr="007D406B">
              <w:rPr>
                <w:rStyle w:val="Hyperlink"/>
                <w:noProof/>
              </w:rPr>
              <w:fldChar w:fldCharType="separate"/>
            </w:r>
            <w:r w:rsidRPr="007D406B">
              <w:rPr>
                <w:rStyle w:val="Hyperlink"/>
                <w:noProof/>
              </w:rPr>
              <w:t>10</w:t>
            </w:r>
            <w:r>
              <w:rPr>
                <w:rFonts w:cstheme="minorBidi"/>
                <w:noProof/>
              </w:rPr>
              <w:tab/>
            </w:r>
            <w:r w:rsidRPr="007D406B">
              <w:rPr>
                <w:rStyle w:val="Hyperlink"/>
                <w:noProof/>
              </w:rPr>
              <w:t>DMF Coding Conventions</w:t>
            </w:r>
            <w:r>
              <w:rPr>
                <w:noProof/>
                <w:webHidden/>
              </w:rPr>
              <w:tab/>
            </w:r>
            <w:r>
              <w:rPr>
                <w:noProof/>
                <w:webHidden/>
              </w:rPr>
              <w:fldChar w:fldCharType="begin"/>
            </w:r>
            <w:r>
              <w:rPr>
                <w:noProof/>
                <w:webHidden/>
              </w:rPr>
              <w:instrText xml:space="preserve"> PAGEREF _Toc524528155 \h </w:instrText>
            </w:r>
          </w:ins>
          <w:r>
            <w:rPr>
              <w:noProof/>
              <w:webHidden/>
            </w:rPr>
          </w:r>
          <w:r>
            <w:rPr>
              <w:noProof/>
              <w:webHidden/>
            </w:rPr>
            <w:fldChar w:fldCharType="separate"/>
          </w:r>
          <w:ins w:id="770" w:author="Sam Tertzakian" w:date="2018-09-12T15:58:00Z">
            <w:r w:rsidR="00AC6798">
              <w:rPr>
                <w:noProof/>
                <w:webHidden/>
              </w:rPr>
              <w:t>201</w:t>
            </w:r>
          </w:ins>
          <w:ins w:id="771" w:author="Sam Tertzakian" w:date="2018-09-12T14:37:00Z">
            <w:r>
              <w:rPr>
                <w:noProof/>
                <w:webHidden/>
              </w:rPr>
              <w:fldChar w:fldCharType="end"/>
            </w:r>
            <w:r w:rsidRPr="007D406B">
              <w:rPr>
                <w:rStyle w:val="Hyperlink"/>
                <w:noProof/>
              </w:rPr>
              <w:fldChar w:fldCharType="end"/>
            </w:r>
          </w:ins>
        </w:p>
        <w:p w14:paraId="76083CE7" w14:textId="6D28AC33" w:rsidR="00637009" w:rsidRDefault="00637009">
          <w:pPr>
            <w:pStyle w:val="TOC2"/>
            <w:tabs>
              <w:tab w:val="left" w:pos="880"/>
              <w:tab w:val="right" w:leader="dot" w:pos="9350"/>
            </w:tabs>
            <w:rPr>
              <w:ins w:id="772" w:author="Sam Tertzakian" w:date="2018-09-12T14:37:00Z"/>
              <w:rFonts w:cstheme="minorBidi"/>
              <w:noProof/>
            </w:rPr>
          </w:pPr>
          <w:ins w:id="77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"_Toc524528156"</w:instrText>
            </w:r>
            <w:r w:rsidRPr="007D406B">
              <w:rPr>
                <w:rStyle w:val="Hyperlink"/>
                <w:noProof/>
              </w:rPr>
              <w:instrText xml:space="preserve"> </w:instrText>
            </w:r>
            <w:r w:rsidRPr="007D406B">
              <w:rPr>
                <w:rStyle w:val="Hyperlink"/>
                <w:noProof/>
              </w:rPr>
              <w:fldChar w:fldCharType="separate"/>
            </w:r>
            <w:r w:rsidRPr="007D406B">
              <w:rPr>
                <w:rStyle w:val="Hyperlink"/>
                <w:noProof/>
              </w:rPr>
              <w:t>10.1</w:t>
            </w:r>
            <w:r>
              <w:rPr>
                <w:rFonts w:cstheme="minorBidi"/>
                <w:noProof/>
              </w:rPr>
              <w:tab/>
            </w:r>
            <w:r w:rsidRPr="007D406B">
              <w:rPr>
                <w:rStyle w:val="Hyperlink"/>
                <w:noProof/>
              </w:rPr>
              <w:t>Conventions</w:t>
            </w:r>
            <w:r>
              <w:rPr>
                <w:noProof/>
                <w:webHidden/>
              </w:rPr>
              <w:tab/>
            </w:r>
            <w:r>
              <w:rPr>
                <w:noProof/>
                <w:webHidden/>
              </w:rPr>
              <w:fldChar w:fldCharType="begin"/>
            </w:r>
            <w:r>
              <w:rPr>
                <w:noProof/>
                <w:webHidden/>
              </w:rPr>
              <w:instrText xml:space="preserve"> PAGEREF _Toc524528156 \h </w:instrText>
            </w:r>
          </w:ins>
          <w:r>
            <w:rPr>
              <w:noProof/>
              <w:webHidden/>
            </w:rPr>
          </w:r>
          <w:r>
            <w:rPr>
              <w:noProof/>
              <w:webHidden/>
            </w:rPr>
            <w:fldChar w:fldCharType="separate"/>
          </w:r>
          <w:ins w:id="774" w:author="Sam Tertzakian" w:date="2018-09-12T15:58:00Z">
            <w:r w:rsidR="00AC6798">
              <w:rPr>
                <w:noProof/>
                <w:webHidden/>
              </w:rPr>
              <w:t>201</w:t>
            </w:r>
          </w:ins>
          <w:ins w:id="775" w:author="Sam Tertzakian" w:date="2018-09-12T14:37:00Z">
            <w:r>
              <w:rPr>
                <w:noProof/>
                <w:webHidden/>
              </w:rPr>
              <w:fldChar w:fldCharType="end"/>
            </w:r>
            <w:r w:rsidRPr="007D406B">
              <w:rPr>
                <w:rStyle w:val="Hyperlink"/>
                <w:noProof/>
              </w:rPr>
              <w:fldChar w:fldCharType="end"/>
            </w:r>
          </w:ins>
        </w:p>
        <w:p w14:paraId="35154FE5" w14:textId="492C6379" w:rsidR="00637009" w:rsidRDefault="00637009">
          <w:pPr>
            <w:pStyle w:val="TOC3"/>
            <w:tabs>
              <w:tab w:val="left" w:pos="1320"/>
              <w:tab w:val="right" w:leader="dot" w:pos="9350"/>
            </w:tabs>
            <w:rPr>
              <w:ins w:id="776" w:author="Sam Tertzakian" w:date="2018-09-12T14:37:00Z"/>
              <w:rFonts w:cstheme="minorBidi"/>
              <w:noProof/>
            </w:rPr>
          </w:pPr>
          <w:ins w:id="777"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"_Toc524528157"</w:instrText>
            </w:r>
            <w:r w:rsidRPr="007D406B">
              <w:rPr>
                <w:rStyle w:val="Hyperlink"/>
                <w:noProof/>
              </w:rPr>
              <w:instrText xml:space="preserve"> </w:instrText>
            </w:r>
            <w:r w:rsidRPr="007D406B">
              <w:rPr>
                <w:rStyle w:val="Hyperlink"/>
                <w:noProof/>
              </w:rPr>
              <w:fldChar w:fldCharType="separate"/>
            </w:r>
            <w:r w:rsidRPr="007D406B">
              <w:rPr>
                <w:rStyle w:val="Hyperlink"/>
                <w:noProof/>
              </w:rPr>
              <w:t>10.1.1</w:t>
            </w:r>
            <w:r>
              <w:rPr>
                <w:rFonts w:cstheme="minorBidi"/>
                <w:noProof/>
              </w:rPr>
              <w:tab/>
            </w:r>
            <w:r w:rsidRPr="007D406B">
              <w:rPr>
                <w:rStyle w:val="Hyperlink"/>
                <w:noProof/>
              </w:rPr>
              <w:t>Do:</w:t>
            </w:r>
            <w:r>
              <w:rPr>
                <w:noProof/>
                <w:webHidden/>
              </w:rPr>
              <w:tab/>
            </w:r>
            <w:r>
              <w:rPr>
                <w:noProof/>
                <w:webHidden/>
              </w:rPr>
              <w:fldChar w:fldCharType="begin"/>
            </w:r>
            <w:r>
              <w:rPr>
                <w:noProof/>
                <w:webHidden/>
              </w:rPr>
              <w:instrText xml:space="preserve"> PAGEREF _Toc524528157 \h </w:instrText>
            </w:r>
          </w:ins>
          <w:r>
            <w:rPr>
              <w:noProof/>
              <w:webHidden/>
            </w:rPr>
          </w:r>
          <w:r>
            <w:rPr>
              <w:noProof/>
              <w:webHidden/>
            </w:rPr>
            <w:fldChar w:fldCharType="separate"/>
          </w:r>
          <w:ins w:id="778" w:author="Sam Tertzakian" w:date="2018-09-12T15:58:00Z">
            <w:r w:rsidR="00AC6798">
              <w:rPr>
                <w:noProof/>
                <w:webHidden/>
              </w:rPr>
              <w:t>201</w:t>
            </w:r>
          </w:ins>
          <w:ins w:id="779" w:author="Sam Tertzakian" w:date="2018-09-12T14:37:00Z">
            <w:r>
              <w:rPr>
                <w:noProof/>
                <w:webHidden/>
              </w:rPr>
              <w:fldChar w:fldCharType="end"/>
            </w:r>
            <w:r w:rsidRPr="007D406B">
              <w:rPr>
                <w:rStyle w:val="Hyperlink"/>
                <w:noProof/>
              </w:rPr>
              <w:fldChar w:fldCharType="end"/>
            </w:r>
          </w:ins>
        </w:p>
        <w:p w14:paraId="0DA6E647" w14:textId="31EAF744" w:rsidR="00637009" w:rsidRDefault="00637009">
          <w:pPr>
            <w:pStyle w:val="TOC3"/>
            <w:tabs>
              <w:tab w:val="left" w:pos="1320"/>
              <w:tab w:val="right" w:leader="dot" w:pos="9350"/>
            </w:tabs>
            <w:rPr>
              <w:ins w:id="780" w:author="Sam Tertzakian" w:date="2018-09-12T14:37:00Z"/>
              <w:rFonts w:cstheme="minorBidi"/>
              <w:noProof/>
            </w:rPr>
          </w:pPr>
          <w:ins w:id="781"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"_Toc524528158"</w:instrText>
            </w:r>
            <w:r w:rsidRPr="007D406B">
              <w:rPr>
                <w:rStyle w:val="Hyperlink"/>
                <w:noProof/>
              </w:rPr>
              <w:instrText xml:space="preserve"> </w:instrText>
            </w:r>
            <w:r w:rsidRPr="007D406B">
              <w:rPr>
                <w:rStyle w:val="Hyperlink"/>
                <w:noProof/>
              </w:rPr>
              <w:fldChar w:fldCharType="separate"/>
            </w:r>
            <w:r w:rsidRPr="007D406B">
              <w:rPr>
                <w:rStyle w:val="Hyperlink"/>
                <w:noProof/>
              </w:rPr>
              <w:t>10.1.2</w:t>
            </w:r>
            <w:r>
              <w:rPr>
                <w:rFonts w:cstheme="minorBidi"/>
                <w:noProof/>
              </w:rPr>
              <w:tab/>
            </w:r>
            <w:r w:rsidRPr="007D406B">
              <w:rPr>
                <w:rStyle w:val="Hyperlink"/>
                <w:noProof/>
              </w:rPr>
              <w:t>Do Not:</w:t>
            </w:r>
            <w:r>
              <w:rPr>
                <w:noProof/>
                <w:webHidden/>
              </w:rPr>
              <w:tab/>
            </w:r>
            <w:r>
              <w:rPr>
                <w:noProof/>
                <w:webHidden/>
              </w:rPr>
              <w:fldChar w:fldCharType="begin"/>
            </w:r>
            <w:r>
              <w:rPr>
                <w:noProof/>
                <w:webHidden/>
              </w:rPr>
              <w:instrText xml:space="preserve"> PAGEREF _Toc524528158 \h </w:instrText>
            </w:r>
          </w:ins>
          <w:r>
            <w:rPr>
              <w:noProof/>
              <w:webHidden/>
            </w:rPr>
          </w:r>
          <w:r>
            <w:rPr>
              <w:noProof/>
              <w:webHidden/>
            </w:rPr>
            <w:fldChar w:fldCharType="separate"/>
          </w:r>
          <w:ins w:id="782" w:author="Sam Tertzakian" w:date="2018-09-12T15:58:00Z">
            <w:r w:rsidR="00AC6798">
              <w:rPr>
                <w:noProof/>
                <w:webHidden/>
              </w:rPr>
              <w:t>201</w:t>
            </w:r>
          </w:ins>
          <w:ins w:id="783" w:author="Sam Tertzakian" w:date="2018-09-12T14:37:00Z">
            <w:r>
              <w:rPr>
                <w:noProof/>
                <w:webHidden/>
              </w:rPr>
              <w:fldChar w:fldCharType="end"/>
            </w:r>
            <w:r w:rsidRPr="007D406B">
              <w:rPr>
                <w:rStyle w:val="Hyperlink"/>
                <w:noProof/>
              </w:rPr>
              <w:fldChar w:fldCharType="end"/>
            </w:r>
          </w:ins>
        </w:p>
        <w:p w14:paraId="56DCDC5A" w14:textId="3E96060D" w:rsidR="00637009" w:rsidRDefault="00637009">
          <w:pPr>
            <w:pStyle w:val="TOC1"/>
            <w:tabs>
              <w:tab w:val="left" w:pos="660"/>
              <w:tab w:val="right" w:leader="dot" w:pos="9350"/>
            </w:tabs>
            <w:rPr>
              <w:ins w:id="784" w:author="Sam Tertzakian" w:date="2018-09-12T14:37:00Z"/>
              <w:rFonts w:cstheme="minorBidi"/>
              <w:noProof/>
            </w:rPr>
          </w:pPr>
          <w:ins w:id="785"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"_Toc524528159"</w:instrText>
            </w:r>
            <w:r w:rsidRPr="007D406B">
              <w:rPr>
                <w:rStyle w:val="Hyperlink"/>
                <w:noProof/>
              </w:rPr>
              <w:instrText xml:space="preserve"> </w:instrText>
            </w:r>
            <w:r w:rsidRPr="007D406B">
              <w:rPr>
                <w:rStyle w:val="Hyperlink"/>
                <w:noProof/>
              </w:rPr>
              <w:fldChar w:fldCharType="separate"/>
            </w:r>
            <w:r w:rsidRPr="007D406B">
              <w:rPr>
                <w:rStyle w:val="Hyperlink"/>
                <w:noProof/>
              </w:rPr>
              <w:t>11</w:t>
            </w:r>
            <w:r>
              <w:rPr>
                <w:rFonts w:cstheme="minorBidi"/>
                <w:noProof/>
              </w:rPr>
              <w:tab/>
            </w:r>
            <w:r w:rsidRPr="007D406B">
              <w:rPr>
                <w:rStyle w:val="Hyperlink"/>
                <w:noProof/>
              </w:rPr>
              <w:t>Additional Information</w:t>
            </w:r>
            <w:r>
              <w:rPr>
                <w:noProof/>
                <w:webHidden/>
              </w:rPr>
              <w:tab/>
            </w:r>
            <w:r>
              <w:rPr>
                <w:noProof/>
                <w:webHidden/>
              </w:rPr>
              <w:fldChar w:fldCharType="begin"/>
            </w:r>
            <w:r>
              <w:rPr>
                <w:noProof/>
                <w:webHidden/>
              </w:rPr>
              <w:instrText xml:space="preserve"> PAGEREF _Toc524528159 \h </w:instrText>
            </w:r>
          </w:ins>
          <w:r>
            <w:rPr>
              <w:noProof/>
              <w:webHidden/>
            </w:rPr>
          </w:r>
          <w:r>
            <w:rPr>
              <w:noProof/>
              <w:webHidden/>
            </w:rPr>
            <w:fldChar w:fldCharType="separate"/>
          </w:r>
          <w:ins w:id="786" w:author="Sam Tertzakian" w:date="2018-09-12T15:58:00Z">
            <w:r w:rsidR="00AC6798">
              <w:rPr>
                <w:noProof/>
                <w:webHidden/>
              </w:rPr>
              <w:t>202</w:t>
            </w:r>
          </w:ins>
          <w:ins w:id="787" w:author="Sam Tertzakian" w:date="2018-09-12T14:37:00Z">
            <w:r>
              <w:rPr>
                <w:noProof/>
                <w:webHidden/>
              </w:rPr>
              <w:fldChar w:fldCharType="end"/>
            </w:r>
            <w:r w:rsidRPr="007D406B">
              <w:rPr>
                <w:rStyle w:val="Hyperlink"/>
                <w:noProof/>
              </w:rPr>
              <w:fldChar w:fldCharType="end"/>
            </w:r>
          </w:ins>
        </w:p>
        <w:p w14:paraId="71FE4920" w14:textId="44A1CB20" w:rsidR="00637009" w:rsidRDefault="00637009">
          <w:pPr>
            <w:pStyle w:val="TOC2"/>
            <w:tabs>
              <w:tab w:val="left" w:pos="880"/>
              <w:tab w:val="right" w:leader="dot" w:pos="9350"/>
            </w:tabs>
            <w:rPr>
              <w:ins w:id="788" w:author="Sam Tertzakian" w:date="2018-09-12T14:37:00Z"/>
              <w:rFonts w:cstheme="minorBidi"/>
              <w:noProof/>
            </w:rPr>
          </w:pPr>
          <w:ins w:id="789"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"_Toc524528160"</w:instrText>
            </w:r>
            <w:r w:rsidRPr="007D406B">
              <w:rPr>
                <w:rStyle w:val="Hyperlink"/>
                <w:noProof/>
              </w:rPr>
              <w:instrText xml:space="preserve"> </w:instrText>
            </w:r>
            <w:r w:rsidRPr="007D406B">
              <w:rPr>
                <w:rStyle w:val="Hyperlink"/>
                <w:noProof/>
              </w:rPr>
              <w:fldChar w:fldCharType="separate"/>
            </w:r>
            <w:r w:rsidRPr="007D406B">
              <w:rPr>
                <w:rStyle w:val="Hyperlink"/>
                <w:noProof/>
              </w:rPr>
              <w:t>11.1</w:t>
            </w:r>
            <w:r>
              <w:rPr>
                <w:rFonts w:cstheme="minorBidi"/>
                <w:noProof/>
              </w:rPr>
              <w:tab/>
            </w:r>
            <w:r w:rsidRPr="007D406B">
              <w:rPr>
                <w:rStyle w:val="Hyperlink"/>
                <w:noProof/>
              </w:rPr>
              <w:t>Git Repository</w:t>
            </w:r>
            <w:r>
              <w:rPr>
                <w:noProof/>
                <w:webHidden/>
              </w:rPr>
              <w:tab/>
            </w:r>
            <w:r>
              <w:rPr>
                <w:noProof/>
                <w:webHidden/>
              </w:rPr>
              <w:fldChar w:fldCharType="begin"/>
            </w:r>
            <w:r>
              <w:rPr>
                <w:noProof/>
                <w:webHidden/>
              </w:rPr>
              <w:instrText xml:space="preserve"> PAGEREF _Toc524528160 \h </w:instrText>
            </w:r>
          </w:ins>
          <w:r>
            <w:rPr>
              <w:noProof/>
              <w:webHidden/>
            </w:rPr>
          </w:r>
          <w:r>
            <w:rPr>
              <w:noProof/>
              <w:webHidden/>
            </w:rPr>
            <w:fldChar w:fldCharType="separate"/>
          </w:r>
          <w:ins w:id="790" w:author="Sam Tertzakian" w:date="2018-09-12T15:58:00Z">
            <w:r w:rsidR="00AC6798">
              <w:rPr>
                <w:noProof/>
                <w:webHidden/>
              </w:rPr>
              <w:t>202</w:t>
            </w:r>
          </w:ins>
          <w:ins w:id="791" w:author="Sam Tertzakian" w:date="2018-09-12T14:37:00Z">
            <w:r>
              <w:rPr>
                <w:noProof/>
                <w:webHidden/>
              </w:rPr>
              <w:fldChar w:fldCharType="end"/>
            </w:r>
            <w:r w:rsidRPr="007D406B">
              <w:rPr>
                <w:rStyle w:val="Hyperlink"/>
                <w:noProof/>
              </w:rPr>
              <w:fldChar w:fldCharType="end"/>
            </w:r>
          </w:ins>
        </w:p>
        <w:p w14:paraId="43484810" w14:textId="76B5A47F" w:rsidR="00637009" w:rsidRDefault="00637009">
          <w:pPr>
            <w:pStyle w:val="TOC2"/>
            <w:tabs>
              <w:tab w:val="left" w:pos="880"/>
              <w:tab w:val="right" w:leader="dot" w:pos="9350"/>
            </w:tabs>
            <w:rPr>
              <w:ins w:id="792" w:author="Sam Tertzakian" w:date="2018-09-12T14:37:00Z"/>
              <w:rFonts w:cstheme="minorBidi"/>
              <w:noProof/>
            </w:rPr>
          </w:pPr>
          <w:ins w:id="793" w:author="Sam Tertzakian" w:date="2018-09-12T14:37:00Z">
            <w:r w:rsidRPr="007D406B">
              <w:rPr>
                <w:rStyle w:val="Hyperlink"/>
                <w:noProof/>
              </w:rPr>
              <w:fldChar w:fldCharType="begin"/>
            </w:r>
            <w:r w:rsidRPr="007D406B">
              <w:rPr>
                <w:rStyle w:val="Hyperlink"/>
                <w:noProof/>
              </w:rPr>
              <w:instrText xml:space="preserve"> </w:instrText>
            </w:r>
            <w:r>
              <w:rPr>
                <w:noProof/>
              </w:rPr>
              <w:instrText>HYPERLINK \l "_Toc524528161"</w:instrText>
            </w:r>
            <w:r w:rsidRPr="007D406B">
              <w:rPr>
                <w:rStyle w:val="Hyperlink"/>
                <w:noProof/>
              </w:rPr>
              <w:instrText xml:space="preserve"> </w:instrText>
            </w:r>
            <w:r w:rsidRPr="007D406B">
              <w:rPr>
                <w:rStyle w:val="Hyperlink"/>
                <w:noProof/>
              </w:rPr>
              <w:fldChar w:fldCharType="separate"/>
            </w:r>
            <w:r w:rsidRPr="007D406B">
              <w:rPr>
                <w:rStyle w:val="Hyperlink"/>
                <w:noProof/>
              </w:rPr>
              <w:t>11.2</w:t>
            </w:r>
            <w:r>
              <w:rPr>
                <w:rFonts w:cstheme="minorBidi"/>
                <w:noProof/>
              </w:rPr>
              <w:tab/>
            </w:r>
            <w:r w:rsidRPr="007D406B">
              <w:rPr>
                <w:rStyle w:val="Hyperlink"/>
                <w:noProof/>
              </w:rPr>
              <w:t>Contributors</w:t>
            </w:r>
            <w:r>
              <w:rPr>
                <w:noProof/>
                <w:webHidden/>
              </w:rPr>
              <w:tab/>
            </w:r>
            <w:r>
              <w:rPr>
                <w:noProof/>
                <w:webHidden/>
              </w:rPr>
              <w:fldChar w:fldCharType="begin"/>
            </w:r>
            <w:r>
              <w:rPr>
                <w:noProof/>
                <w:webHidden/>
              </w:rPr>
              <w:instrText xml:space="preserve"> PAGEREF _Toc524528161 \h </w:instrText>
            </w:r>
          </w:ins>
          <w:r>
            <w:rPr>
              <w:noProof/>
              <w:webHidden/>
            </w:rPr>
          </w:r>
          <w:r>
            <w:rPr>
              <w:noProof/>
              <w:webHidden/>
            </w:rPr>
            <w:fldChar w:fldCharType="separate"/>
          </w:r>
          <w:ins w:id="794" w:author="Sam Tertzakian" w:date="2018-09-12T15:58:00Z">
            <w:r w:rsidR="00AC6798">
              <w:rPr>
                <w:noProof/>
                <w:webHidden/>
              </w:rPr>
              <w:t>202</w:t>
            </w:r>
          </w:ins>
          <w:ins w:id="795" w:author="Sam Tertzakian" w:date="2018-09-12T14:37:00Z">
            <w:r>
              <w:rPr>
                <w:noProof/>
                <w:webHidden/>
              </w:rPr>
              <w:fldChar w:fldCharType="end"/>
            </w:r>
            <w:r w:rsidRPr="007D406B">
              <w:rPr>
                <w:rStyle w:val="Hyperlink"/>
                <w:noProof/>
              </w:rPr>
              <w:fldChar w:fldCharType="end"/>
            </w:r>
          </w:ins>
        </w:p>
        <w:p w14:paraId="0EF4B798" w14:textId="262AB393" w:rsidR="002343FC" w:rsidDel="0045382D" w:rsidRDefault="002343FC">
          <w:pPr>
            <w:pStyle w:val="TOC1"/>
            <w:tabs>
              <w:tab w:val="left" w:pos="440"/>
              <w:tab w:val="right" w:leader="dot" w:pos="9350"/>
            </w:tabs>
            <w:rPr>
              <w:del w:id="796" w:author="Sam Tertzakian" w:date="2018-09-12T14:32:00Z"/>
              <w:rFonts w:cstheme="minorBidi"/>
              <w:noProof/>
            </w:rPr>
          </w:pPr>
          <w:del w:id="797" w:author="Sam Tertzakian" w:date="2018-09-12T14:32:00Z">
            <w:r w:rsidRPr="00CB5BEE" w:rsidDel="0045382D">
              <w:rPr>
                <w:rStyle w:val="Hyperlink"/>
                <w:noProof/>
              </w:rPr>
              <w:delText>1</w:delText>
            </w:r>
            <w:r w:rsidDel="0045382D">
              <w:rPr>
                <w:rFonts w:cstheme="minorBidi"/>
                <w:noProof/>
              </w:rPr>
              <w:tab/>
            </w:r>
            <w:r w:rsidRPr="00CB5BEE" w:rsidDel="0045382D">
              <w:rPr>
                <w:rStyle w:val="Hyperlink"/>
                <w:noProof/>
              </w:rPr>
              <w:delText>What is the Driver Module Framework (DMF)?</w:delText>
            </w:r>
            <w:r w:rsidDel="0045382D">
              <w:rPr>
                <w:noProof/>
                <w:webHidden/>
              </w:rPr>
              <w:tab/>
              <w:delText>11</w:delText>
            </w:r>
          </w:del>
        </w:p>
        <w:p w14:paraId="5D33F565" w14:textId="49F155FB" w:rsidR="002343FC" w:rsidDel="0045382D" w:rsidRDefault="002343FC">
          <w:pPr>
            <w:pStyle w:val="TOC2"/>
            <w:tabs>
              <w:tab w:val="left" w:pos="880"/>
              <w:tab w:val="right" w:leader="dot" w:pos="9350"/>
            </w:tabs>
            <w:rPr>
              <w:del w:id="798" w:author="Sam Tertzakian" w:date="2018-09-12T14:32:00Z"/>
              <w:rFonts w:cstheme="minorBidi"/>
              <w:noProof/>
            </w:rPr>
          </w:pPr>
          <w:del w:id="799" w:author="Sam Tertzakian" w:date="2018-09-12T14:32:00Z">
            <w:r w:rsidRPr="00CB5BEE" w:rsidDel="0045382D">
              <w:rPr>
                <w:rStyle w:val="Hyperlink"/>
                <w:rFonts w:eastAsia="Times New Roman"/>
                <w:noProof/>
              </w:rPr>
              <w:delText>1.1</w:delText>
            </w:r>
            <w:r w:rsidDel="0045382D">
              <w:rPr>
                <w:rFonts w:cstheme="minorBidi"/>
                <w:noProof/>
              </w:rPr>
              <w:tab/>
            </w:r>
            <w:r w:rsidRPr="00CB5BEE" w:rsidDel="0045382D">
              <w:rPr>
                <w:rStyle w:val="Hyperlink"/>
                <w:rFonts w:eastAsia="Times New Roman"/>
                <w:noProof/>
              </w:rPr>
              <w:delText>Goals of DMF</w:delText>
            </w:r>
            <w:r w:rsidDel="0045382D">
              <w:rPr>
                <w:noProof/>
                <w:webHidden/>
              </w:rPr>
              <w:tab/>
              <w:delText>11</w:delText>
            </w:r>
          </w:del>
        </w:p>
        <w:p w14:paraId="2D59FFDB" w14:textId="671C00C9" w:rsidR="002343FC" w:rsidDel="0045382D" w:rsidRDefault="002343FC">
          <w:pPr>
            <w:pStyle w:val="TOC2"/>
            <w:tabs>
              <w:tab w:val="left" w:pos="880"/>
              <w:tab w:val="right" w:leader="dot" w:pos="9350"/>
            </w:tabs>
            <w:rPr>
              <w:del w:id="800" w:author="Sam Tertzakian" w:date="2018-09-12T14:32:00Z"/>
              <w:rFonts w:cstheme="minorBidi"/>
              <w:noProof/>
            </w:rPr>
          </w:pPr>
          <w:del w:id="801" w:author="Sam Tertzakian" w:date="2018-09-12T14:32:00Z">
            <w:r w:rsidRPr="00CB5BEE" w:rsidDel="0045382D">
              <w:rPr>
                <w:rStyle w:val="Hyperlink"/>
                <w:rFonts w:eastAsia="Times New Roman"/>
                <w:noProof/>
              </w:rPr>
              <w:delText>1.2</w:delText>
            </w:r>
            <w:r w:rsidDel="0045382D">
              <w:rPr>
                <w:rFonts w:cstheme="minorBidi"/>
                <w:noProof/>
              </w:rPr>
              <w:tab/>
            </w:r>
            <w:r w:rsidRPr="00CB5BEE" w:rsidDel="0045382D">
              <w:rPr>
                <w:rStyle w:val="Hyperlink"/>
                <w:rFonts w:eastAsia="Times New Roman"/>
                <w:noProof/>
              </w:rPr>
              <w:delText>How does DMF Achieve the Above Goals?</w:delText>
            </w:r>
            <w:r w:rsidDel="0045382D">
              <w:rPr>
                <w:noProof/>
                <w:webHidden/>
              </w:rPr>
              <w:tab/>
              <w:delText>11</w:delText>
            </w:r>
          </w:del>
        </w:p>
        <w:p w14:paraId="70B93811" w14:textId="08382FDA" w:rsidR="002343FC" w:rsidDel="0045382D" w:rsidRDefault="002343FC">
          <w:pPr>
            <w:pStyle w:val="TOC1"/>
            <w:tabs>
              <w:tab w:val="left" w:pos="440"/>
              <w:tab w:val="right" w:leader="dot" w:pos="9350"/>
            </w:tabs>
            <w:rPr>
              <w:del w:id="802" w:author="Sam Tertzakian" w:date="2018-09-12T14:32:00Z"/>
              <w:rFonts w:cstheme="minorBidi"/>
              <w:noProof/>
            </w:rPr>
          </w:pPr>
          <w:del w:id="803" w:author="Sam Tertzakian" w:date="2018-09-12T14:32:00Z">
            <w:r w:rsidRPr="00CB5BEE" w:rsidDel="0045382D">
              <w:rPr>
                <w:rStyle w:val="Hyperlink"/>
                <w:noProof/>
              </w:rPr>
              <w:delText>2</w:delText>
            </w:r>
            <w:r w:rsidDel="0045382D">
              <w:rPr>
                <w:rFonts w:cstheme="minorBidi"/>
                <w:noProof/>
              </w:rPr>
              <w:tab/>
            </w:r>
            <w:r w:rsidRPr="00CB5BEE" w:rsidDel="0045382D">
              <w:rPr>
                <w:rStyle w:val="Hyperlink"/>
                <w:noProof/>
              </w:rPr>
              <w:delText>How DMF Works in a Client Driver</w:delText>
            </w:r>
            <w:r w:rsidDel="0045382D">
              <w:rPr>
                <w:noProof/>
                <w:webHidden/>
              </w:rPr>
              <w:tab/>
              <w:delText>13</w:delText>
            </w:r>
          </w:del>
        </w:p>
        <w:p w14:paraId="0CA8D745" w14:textId="3D5189E3" w:rsidR="002343FC" w:rsidDel="0045382D" w:rsidRDefault="002343FC">
          <w:pPr>
            <w:pStyle w:val="TOC2"/>
            <w:tabs>
              <w:tab w:val="left" w:pos="880"/>
              <w:tab w:val="right" w:leader="dot" w:pos="9350"/>
            </w:tabs>
            <w:rPr>
              <w:del w:id="804" w:author="Sam Tertzakian" w:date="2018-09-12T14:32:00Z"/>
              <w:rFonts w:cstheme="minorBidi"/>
              <w:noProof/>
            </w:rPr>
          </w:pPr>
          <w:del w:id="805" w:author="Sam Tertzakian" w:date="2018-09-12T14:32:00Z">
            <w:r w:rsidRPr="00CB5BEE" w:rsidDel="0045382D">
              <w:rPr>
                <w:rStyle w:val="Hyperlink"/>
                <w:noProof/>
              </w:rPr>
              <w:delText>2.1</w:delText>
            </w:r>
            <w:r w:rsidDel="0045382D">
              <w:rPr>
                <w:rFonts w:cstheme="minorBidi"/>
                <w:noProof/>
              </w:rPr>
              <w:tab/>
            </w:r>
            <w:r w:rsidRPr="00CB5BEE" w:rsidDel="0045382D">
              <w:rPr>
                <w:rStyle w:val="Hyperlink"/>
                <w:noProof/>
              </w:rPr>
              <w:delText>Differences between a DMF driver and a traditional (non-DMF) Driver.</w:delText>
            </w:r>
            <w:r w:rsidDel="0045382D">
              <w:rPr>
                <w:noProof/>
                <w:webHidden/>
              </w:rPr>
              <w:tab/>
              <w:delText>13</w:delText>
            </w:r>
          </w:del>
        </w:p>
        <w:p w14:paraId="4457258B" w14:textId="725FD97D" w:rsidR="002343FC" w:rsidDel="0045382D" w:rsidRDefault="002343FC">
          <w:pPr>
            <w:pStyle w:val="TOC3"/>
            <w:tabs>
              <w:tab w:val="left" w:pos="1320"/>
              <w:tab w:val="right" w:leader="dot" w:pos="9350"/>
            </w:tabs>
            <w:rPr>
              <w:del w:id="806" w:author="Sam Tertzakian" w:date="2018-09-12T14:32:00Z"/>
              <w:rFonts w:cstheme="minorBidi"/>
              <w:noProof/>
            </w:rPr>
          </w:pPr>
          <w:del w:id="807" w:author="Sam Tertzakian" w:date="2018-09-12T14:32:00Z">
            <w:r w:rsidRPr="00CB5BEE" w:rsidDel="0045382D">
              <w:rPr>
                <w:rStyle w:val="Hyperlink"/>
                <w:noProof/>
              </w:rPr>
              <w:delText>2.1.1</w:delText>
            </w:r>
            <w:r w:rsidDel="0045382D">
              <w:rPr>
                <w:rFonts w:cstheme="minorBidi"/>
                <w:noProof/>
              </w:rPr>
              <w:tab/>
            </w:r>
            <w:r w:rsidRPr="00CB5BEE" w:rsidDel="0045382D">
              <w:rPr>
                <w:rStyle w:val="Hyperlink"/>
                <w:noProof/>
              </w:rPr>
              <w:delText>Traditional Driver</w:delText>
            </w:r>
            <w:r w:rsidDel="0045382D">
              <w:rPr>
                <w:noProof/>
                <w:webHidden/>
              </w:rPr>
              <w:tab/>
              <w:delText>13</w:delText>
            </w:r>
          </w:del>
        </w:p>
        <w:p w14:paraId="5E48172B" w14:textId="2E75CAFD" w:rsidR="002343FC" w:rsidDel="0045382D" w:rsidRDefault="002343FC">
          <w:pPr>
            <w:pStyle w:val="TOC3"/>
            <w:tabs>
              <w:tab w:val="left" w:pos="1320"/>
              <w:tab w:val="right" w:leader="dot" w:pos="9350"/>
            </w:tabs>
            <w:rPr>
              <w:del w:id="808" w:author="Sam Tertzakian" w:date="2018-09-12T14:32:00Z"/>
              <w:rFonts w:cstheme="minorBidi"/>
              <w:noProof/>
            </w:rPr>
          </w:pPr>
          <w:del w:id="809" w:author="Sam Tertzakian" w:date="2018-09-12T14:32:00Z">
            <w:r w:rsidRPr="00CB5BEE" w:rsidDel="0045382D">
              <w:rPr>
                <w:rStyle w:val="Hyperlink"/>
                <w:noProof/>
              </w:rPr>
              <w:delText>2.1.2</w:delText>
            </w:r>
            <w:r w:rsidDel="0045382D">
              <w:rPr>
                <w:rFonts w:cstheme="minorBidi"/>
                <w:noProof/>
              </w:rPr>
              <w:tab/>
            </w:r>
            <w:r w:rsidRPr="00CB5BEE" w:rsidDel="0045382D">
              <w:rPr>
                <w:rStyle w:val="Hyperlink"/>
                <w:noProof/>
              </w:rPr>
              <w:delText>DMF Driver</w:delText>
            </w:r>
            <w:r w:rsidDel="0045382D">
              <w:rPr>
                <w:noProof/>
                <w:webHidden/>
              </w:rPr>
              <w:tab/>
              <w:delText>13</w:delText>
            </w:r>
          </w:del>
        </w:p>
        <w:p w14:paraId="0EADA604" w14:textId="6013C9EA" w:rsidR="002343FC" w:rsidDel="0045382D" w:rsidRDefault="002343FC">
          <w:pPr>
            <w:pStyle w:val="TOC3"/>
            <w:tabs>
              <w:tab w:val="left" w:pos="1320"/>
              <w:tab w:val="right" w:leader="dot" w:pos="9350"/>
            </w:tabs>
            <w:rPr>
              <w:del w:id="810" w:author="Sam Tertzakian" w:date="2018-09-12T14:32:00Z"/>
              <w:rFonts w:cstheme="minorBidi"/>
              <w:noProof/>
            </w:rPr>
          </w:pPr>
          <w:del w:id="811" w:author="Sam Tertzakian" w:date="2018-09-12T14:32:00Z">
            <w:r w:rsidRPr="00CB5BEE" w:rsidDel="0045382D">
              <w:rPr>
                <w:rStyle w:val="Hyperlink"/>
                <w:noProof/>
              </w:rPr>
              <w:delText>2.1.3</w:delText>
            </w:r>
            <w:r w:rsidDel="0045382D">
              <w:rPr>
                <w:rFonts w:cstheme="minorBidi"/>
                <w:noProof/>
              </w:rPr>
              <w:tab/>
            </w:r>
            <w:r w:rsidRPr="00CB5BEE" w:rsidDel="0045382D">
              <w:rPr>
                <w:rStyle w:val="Hyperlink"/>
                <w:noProof/>
              </w:rPr>
              <w:delText>Differences</w:delText>
            </w:r>
            <w:r w:rsidDel="0045382D">
              <w:rPr>
                <w:noProof/>
                <w:webHidden/>
              </w:rPr>
              <w:tab/>
              <w:delText>14</w:delText>
            </w:r>
          </w:del>
        </w:p>
        <w:p w14:paraId="36C68F51" w14:textId="398200D8" w:rsidR="002343FC" w:rsidDel="0045382D" w:rsidRDefault="002343FC">
          <w:pPr>
            <w:pStyle w:val="TOC2"/>
            <w:tabs>
              <w:tab w:val="left" w:pos="880"/>
              <w:tab w:val="right" w:leader="dot" w:pos="9350"/>
            </w:tabs>
            <w:rPr>
              <w:del w:id="812" w:author="Sam Tertzakian" w:date="2018-09-12T14:32:00Z"/>
              <w:rFonts w:cstheme="minorBidi"/>
              <w:noProof/>
            </w:rPr>
          </w:pPr>
          <w:del w:id="813" w:author="Sam Tertzakian" w:date="2018-09-12T14:32:00Z">
            <w:r w:rsidRPr="00CB5BEE" w:rsidDel="0045382D">
              <w:rPr>
                <w:rStyle w:val="Hyperlink"/>
                <w:noProof/>
              </w:rPr>
              <w:delText>2.2</w:delText>
            </w:r>
            <w:r w:rsidDel="0045382D">
              <w:rPr>
                <w:rFonts w:cstheme="minorBidi"/>
                <w:noProof/>
              </w:rPr>
              <w:tab/>
            </w:r>
            <w:r w:rsidRPr="00CB5BEE" w:rsidDel="0045382D">
              <w:rPr>
                <w:rStyle w:val="Hyperlink"/>
                <w:noProof/>
              </w:rPr>
              <w:delText>DMF Container Driver</w:delText>
            </w:r>
            <w:r w:rsidDel="0045382D">
              <w:rPr>
                <w:noProof/>
                <w:webHidden/>
              </w:rPr>
              <w:tab/>
              <w:delText>15</w:delText>
            </w:r>
          </w:del>
        </w:p>
        <w:p w14:paraId="7A74E22D" w14:textId="1F096969" w:rsidR="002343FC" w:rsidDel="0045382D" w:rsidRDefault="002343FC">
          <w:pPr>
            <w:pStyle w:val="TOC2"/>
            <w:tabs>
              <w:tab w:val="left" w:pos="880"/>
              <w:tab w:val="right" w:leader="dot" w:pos="9350"/>
            </w:tabs>
            <w:rPr>
              <w:del w:id="814" w:author="Sam Tertzakian" w:date="2018-09-12T14:32:00Z"/>
              <w:rFonts w:cstheme="minorBidi"/>
              <w:noProof/>
            </w:rPr>
          </w:pPr>
          <w:del w:id="815" w:author="Sam Tertzakian" w:date="2018-09-12T14:32:00Z">
            <w:r w:rsidRPr="00CB5BEE" w:rsidDel="0045382D">
              <w:rPr>
                <w:rStyle w:val="Hyperlink"/>
                <w:noProof/>
              </w:rPr>
              <w:delText>2.3</w:delText>
            </w:r>
            <w:r w:rsidDel="0045382D">
              <w:rPr>
                <w:rFonts w:cstheme="minorBidi"/>
                <w:noProof/>
              </w:rPr>
              <w:tab/>
            </w:r>
            <w:r w:rsidRPr="00CB5BEE" w:rsidDel="0045382D">
              <w:rPr>
                <w:rStyle w:val="Hyperlink"/>
                <w:noProof/>
              </w:rPr>
              <w:delText>DMF Non-Container Driver</w:delText>
            </w:r>
            <w:r w:rsidDel="0045382D">
              <w:rPr>
                <w:noProof/>
                <w:webHidden/>
              </w:rPr>
              <w:tab/>
              <w:delText>16</w:delText>
            </w:r>
          </w:del>
        </w:p>
        <w:p w14:paraId="7115CAB0" w14:textId="26214F53" w:rsidR="002343FC" w:rsidDel="0045382D" w:rsidRDefault="002343FC">
          <w:pPr>
            <w:pStyle w:val="TOC2"/>
            <w:tabs>
              <w:tab w:val="left" w:pos="880"/>
              <w:tab w:val="right" w:leader="dot" w:pos="9350"/>
            </w:tabs>
            <w:rPr>
              <w:del w:id="816" w:author="Sam Tertzakian" w:date="2018-09-12T14:32:00Z"/>
              <w:rFonts w:cstheme="minorBidi"/>
              <w:noProof/>
            </w:rPr>
          </w:pPr>
          <w:del w:id="817" w:author="Sam Tertzakian" w:date="2018-09-12T14:32:00Z">
            <w:r w:rsidRPr="00CB5BEE" w:rsidDel="0045382D">
              <w:rPr>
                <w:rStyle w:val="Hyperlink"/>
                <w:noProof/>
              </w:rPr>
              <w:delText>2.4</w:delText>
            </w:r>
            <w:r w:rsidDel="0045382D">
              <w:rPr>
                <w:rFonts w:cstheme="minorBidi"/>
                <w:noProof/>
              </w:rPr>
              <w:tab/>
            </w:r>
            <w:r w:rsidRPr="00CB5BEE" w:rsidDel="0045382D">
              <w:rPr>
                <w:rStyle w:val="Hyperlink"/>
                <w:noProof/>
              </w:rPr>
              <w:delText>Examples of Modules</w:delText>
            </w:r>
            <w:r w:rsidDel="0045382D">
              <w:rPr>
                <w:noProof/>
                <w:webHidden/>
              </w:rPr>
              <w:tab/>
              <w:delText>17</w:delText>
            </w:r>
          </w:del>
        </w:p>
        <w:p w14:paraId="6C0DA2F8" w14:textId="035321A1" w:rsidR="002343FC" w:rsidDel="0045382D" w:rsidRDefault="002343FC">
          <w:pPr>
            <w:pStyle w:val="TOC3"/>
            <w:tabs>
              <w:tab w:val="left" w:pos="1320"/>
              <w:tab w:val="right" w:leader="dot" w:pos="9350"/>
            </w:tabs>
            <w:rPr>
              <w:del w:id="818" w:author="Sam Tertzakian" w:date="2018-09-12T14:32:00Z"/>
              <w:rFonts w:cstheme="minorBidi"/>
              <w:noProof/>
            </w:rPr>
          </w:pPr>
          <w:del w:id="819" w:author="Sam Tertzakian" w:date="2018-09-12T14:32:00Z">
            <w:r w:rsidRPr="00CB5BEE" w:rsidDel="0045382D">
              <w:rPr>
                <w:rStyle w:val="Hyperlink"/>
                <w:noProof/>
              </w:rPr>
              <w:delText>2.4.1</w:delText>
            </w:r>
            <w:r w:rsidDel="0045382D">
              <w:rPr>
                <w:rFonts w:cstheme="minorBidi"/>
                <w:noProof/>
              </w:rPr>
              <w:tab/>
            </w:r>
            <w:r w:rsidRPr="00CB5BEE" w:rsidDel="0045382D">
              <w:rPr>
                <w:rStyle w:val="Hyperlink"/>
                <w:noProof/>
              </w:rPr>
              <w:delText>Buffers</w:delText>
            </w:r>
            <w:r w:rsidDel="0045382D">
              <w:rPr>
                <w:noProof/>
                <w:webHidden/>
              </w:rPr>
              <w:tab/>
              <w:delText>17</w:delText>
            </w:r>
          </w:del>
        </w:p>
        <w:p w14:paraId="6231E69F" w14:textId="664C869D" w:rsidR="002343FC" w:rsidDel="0045382D" w:rsidRDefault="002343FC">
          <w:pPr>
            <w:pStyle w:val="TOC3"/>
            <w:tabs>
              <w:tab w:val="left" w:pos="1320"/>
              <w:tab w:val="right" w:leader="dot" w:pos="9350"/>
            </w:tabs>
            <w:rPr>
              <w:del w:id="820" w:author="Sam Tertzakian" w:date="2018-09-12T14:32:00Z"/>
              <w:rFonts w:cstheme="minorBidi"/>
              <w:noProof/>
            </w:rPr>
          </w:pPr>
          <w:del w:id="821" w:author="Sam Tertzakian" w:date="2018-09-12T14:32:00Z">
            <w:r w:rsidRPr="00CB5BEE" w:rsidDel="0045382D">
              <w:rPr>
                <w:rStyle w:val="Hyperlink"/>
                <w:noProof/>
              </w:rPr>
              <w:delText>2.4.2</w:delText>
            </w:r>
            <w:r w:rsidDel="0045382D">
              <w:rPr>
                <w:rFonts w:cstheme="minorBidi"/>
                <w:noProof/>
              </w:rPr>
              <w:tab/>
            </w:r>
            <w:r w:rsidRPr="00CB5BEE" w:rsidDel="0045382D">
              <w:rPr>
                <w:rStyle w:val="Hyperlink"/>
                <w:noProof/>
              </w:rPr>
              <w:delText>Data Structures</w:delText>
            </w:r>
            <w:r w:rsidDel="0045382D">
              <w:rPr>
                <w:noProof/>
                <w:webHidden/>
              </w:rPr>
              <w:tab/>
              <w:delText>17</w:delText>
            </w:r>
          </w:del>
        </w:p>
        <w:p w14:paraId="2F695C92" w14:textId="6C09EBB5" w:rsidR="002343FC" w:rsidDel="0045382D" w:rsidRDefault="002343FC">
          <w:pPr>
            <w:pStyle w:val="TOC3"/>
            <w:tabs>
              <w:tab w:val="left" w:pos="1320"/>
              <w:tab w:val="right" w:leader="dot" w:pos="9350"/>
            </w:tabs>
            <w:rPr>
              <w:del w:id="822" w:author="Sam Tertzakian" w:date="2018-09-12T14:32:00Z"/>
              <w:rFonts w:cstheme="minorBidi"/>
              <w:noProof/>
            </w:rPr>
          </w:pPr>
          <w:del w:id="823" w:author="Sam Tertzakian" w:date="2018-09-12T14:32:00Z">
            <w:r w:rsidRPr="00CB5BEE" w:rsidDel="0045382D">
              <w:rPr>
                <w:rStyle w:val="Hyperlink"/>
                <w:noProof/>
              </w:rPr>
              <w:delText>2.4.3</w:delText>
            </w:r>
            <w:r w:rsidDel="0045382D">
              <w:rPr>
                <w:rFonts w:cstheme="minorBidi"/>
                <w:noProof/>
              </w:rPr>
              <w:tab/>
            </w:r>
            <w:r w:rsidRPr="00CB5BEE" w:rsidDel="0045382D">
              <w:rPr>
                <w:rStyle w:val="Hyperlink"/>
                <w:noProof/>
              </w:rPr>
              <w:delText>Task Execution</w:delText>
            </w:r>
            <w:r w:rsidDel="0045382D">
              <w:rPr>
                <w:noProof/>
                <w:webHidden/>
              </w:rPr>
              <w:tab/>
              <w:delText>17</w:delText>
            </w:r>
          </w:del>
        </w:p>
        <w:p w14:paraId="78111BB6" w14:textId="5C03A016" w:rsidR="002343FC" w:rsidDel="0045382D" w:rsidRDefault="002343FC">
          <w:pPr>
            <w:pStyle w:val="TOC3"/>
            <w:tabs>
              <w:tab w:val="left" w:pos="1320"/>
              <w:tab w:val="right" w:leader="dot" w:pos="9350"/>
            </w:tabs>
            <w:rPr>
              <w:del w:id="824" w:author="Sam Tertzakian" w:date="2018-09-12T14:32:00Z"/>
              <w:rFonts w:cstheme="minorBidi"/>
              <w:noProof/>
            </w:rPr>
          </w:pPr>
          <w:del w:id="825" w:author="Sam Tertzakian" w:date="2018-09-12T14:32:00Z">
            <w:r w:rsidRPr="00CB5BEE" w:rsidDel="0045382D">
              <w:rPr>
                <w:rStyle w:val="Hyperlink"/>
                <w:noProof/>
              </w:rPr>
              <w:delText>2.4.4</w:delText>
            </w:r>
            <w:r w:rsidDel="0045382D">
              <w:rPr>
                <w:rFonts w:cstheme="minorBidi"/>
                <w:noProof/>
              </w:rPr>
              <w:tab/>
            </w:r>
            <w:r w:rsidRPr="00CB5BEE" w:rsidDel="0045382D">
              <w:rPr>
                <w:rStyle w:val="Hyperlink"/>
                <w:noProof/>
              </w:rPr>
              <w:delText>Targets</w:delText>
            </w:r>
            <w:r w:rsidDel="0045382D">
              <w:rPr>
                <w:noProof/>
                <w:webHidden/>
              </w:rPr>
              <w:tab/>
              <w:delText>17</w:delText>
            </w:r>
          </w:del>
        </w:p>
        <w:p w14:paraId="43610AAE" w14:textId="0870F35A" w:rsidR="002343FC" w:rsidDel="0045382D" w:rsidRDefault="002343FC">
          <w:pPr>
            <w:pStyle w:val="TOC3"/>
            <w:tabs>
              <w:tab w:val="left" w:pos="1320"/>
              <w:tab w:val="right" w:leader="dot" w:pos="9350"/>
            </w:tabs>
            <w:rPr>
              <w:del w:id="826" w:author="Sam Tertzakian" w:date="2018-09-12T14:32:00Z"/>
              <w:rFonts w:cstheme="minorBidi"/>
              <w:noProof/>
            </w:rPr>
          </w:pPr>
          <w:del w:id="827" w:author="Sam Tertzakian" w:date="2018-09-12T14:32:00Z">
            <w:r w:rsidRPr="00CB5BEE" w:rsidDel="0045382D">
              <w:rPr>
                <w:rStyle w:val="Hyperlink"/>
                <w:noProof/>
              </w:rPr>
              <w:delText>2.4.5</w:delText>
            </w:r>
            <w:r w:rsidDel="0045382D">
              <w:rPr>
                <w:rFonts w:cstheme="minorBidi"/>
                <w:noProof/>
              </w:rPr>
              <w:tab/>
            </w:r>
            <w:r w:rsidRPr="00CB5BEE" w:rsidDel="0045382D">
              <w:rPr>
                <w:rStyle w:val="Hyperlink"/>
                <w:noProof/>
              </w:rPr>
              <w:delText>User Notification</w:delText>
            </w:r>
            <w:r w:rsidDel="0045382D">
              <w:rPr>
                <w:noProof/>
                <w:webHidden/>
              </w:rPr>
              <w:tab/>
              <w:delText>17</w:delText>
            </w:r>
          </w:del>
        </w:p>
        <w:p w14:paraId="7CE38EE6" w14:textId="0AC629B1" w:rsidR="002343FC" w:rsidDel="0045382D" w:rsidRDefault="002343FC">
          <w:pPr>
            <w:pStyle w:val="TOC3"/>
            <w:tabs>
              <w:tab w:val="left" w:pos="1320"/>
              <w:tab w:val="right" w:leader="dot" w:pos="9350"/>
            </w:tabs>
            <w:rPr>
              <w:del w:id="828" w:author="Sam Tertzakian" w:date="2018-09-12T14:32:00Z"/>
              <w:rFonts w:cstheme="minorBidi"/>
              <w:noProof/>
            </w:rPr>
          </w:pPr>
          <w:del w:id="829" w:author="Sam Tertzakian" w:date="2018-09-12T14:32:00Z">
            <w:r w:rsidRPr="00CB5BEE" w:rsidDel="0045382D">
              <w:rPr>
                <w:rStyle w:val="Hyperlink"/>
                <w:noProof/>
              </w:rPr>
              <w:delText>2.4.6</w:delText>
            </w:r>
            <w:r w:rsidDel="0045382D">
              <w:rPr>
                <w:rFonts w:cstheme="minorBidi"/>
                <w:noProof/>
              </w:rPr>
              <w:tab/>
            </w:r>
            <w:r w:rsidRPr="00CB5BEE" w:rsidDel="0045382D">
              <w:rPr>
                <w:rStyle w:val="Hyperlink"/>
                <w:noProof/>
              </w:rPr>
              <w:delText>Driver Patterns</w:delText>
            </w:r>
            <w:r w:rsidDel="0045382D">
              <w:rPr>
                <w:noProof/>
                <w:webHidden/>
              </w:rPr>
              <w:tab/>
              <w:delText>17</w:delText>
            </w:r>
          </w:del>
        </w:p>
        <w:p w14:paraId="40EDF7A7" w14:textId="3247DEC2" w:rsidR="002343FC" w:rsidDel="0045382D" w:rsidRDefault="002343FC">
          <w:pPr>
            <w:pStyle w:val="TOC2"/>
            <w:tabs>
              <w:tab w:val="left" w:pos="880"/>
              <w:tab w:val="right" w:leader="dot" w:pos="9350"/>
            </w:tabs>
            <w:rPr>
              <w:del w:id="830" w:author="Sam Tertzakian" w:date="2018-09-12T14:32:00Z"/>
              <w:rFonts w:cstheme="minorBidi"/>
              <w:noProof/>
            </w:rPr>
          </w:pPr>
          <w:del w:id="831" w:author="Sam Tertzakian" w:date="2018-09-12T14:32:00Z">
            <w:r w:rsidRPr="00CB5BEE" w:rsidDel="0045382D">
              <w:rPr>
                <w:rStyle w:val="Hyperlink"/>
                <w:noProof/>
              </w:rPr>
              <w:delText>2.5</w:delText>
            </w:r>
            <w:r w:rsidDel="0045382D">
              <w:rPr>
                <w:rFonts w:cstheme="minorBidi"/>
                <w:noProof/>
              </w:rPr>
              <w:tab/>
            </w:r>
            <w:r w:rsidRPr="00CB5BEE" w:rsidDel="0045382D">
              <w:rPr>
                <w:rStyle w:val="Hyperlink"/>
                <w:noProof/>
              </w:rPr>
              <w:delText>Properties of Modules</w:delText>
            </w:r>
            <w:r w:rsidDel="0045382D">
              <w:rPr>
                <w:noProof/>
                <w:webHidden/>
              </w:rPr>
              <w:tab/>
              <w:delText>18</w:delText>
            </w:r>
          </w:del>
        </w:p>
        <w:p w14:paraId="0442A34E" w14:textId="5099B25B" w:rsidR="002343FC" w:rsidDel="0045382D" w:rsidRDefault="002343FC">
          <w:pPr>
            <w:pStyle w:val="TOC3"/>
            <w:tabs>
              <w:tab w:val="left" w:pos="1320"/>
              <w:tab w:val="right" w:leader="dot" w:pos="9350"/>
            </w:tabs>
            <w:rPr>
              <w:del w:id="832" w:author="Sam Tertzakian" w:date="2018-09-12T14:32:00Z"/>
              <w:rFonts w:cstheme="minorBidi"/>
              <w:noProof/>
            </w:rPr>
          </w:pPr>
          <w:del w:id="833" w:author="Sam Tertzakian" w:date="2018-09-12T14:32:00Z">
            <w:r w:rsidRPr="00CB5BEE" w:rsidDel="0045382D">
              <w:rPr>
                <w:rStyle w:val="Hyperlink"/>
                <w:noProof/>
              </w:rPr>
              <w:delText>2.5.1</w:delText>
            </w:r>
            <w:r w:rsidDel="0045382D">
              <w:rPr>
                <w:rFonts w:cstheme="minorBidi"/>
                <w:noProof/>
              </w:rPr>
              <w:tab/>
            </w:r>
            <w:r w:rsidRPr="00CB5BEE" w:rsidDel="0045382D">
              <w:rPr>
                <w:rStyle w:val="Hyperlink"/>
                <w:noProof/>
              </w:rPr>
              <w:delText>DMFMODULE is of type WDFOBJECT</w:delText>
            </w:r>
            <w:r w:rsidDel="0045382D">
              <w:rPr>
                <w:noProof/>
                <w:webHidden/>
              </w:rPr>
              <w:tab/>
              <w:delText>18</w:delText>
            </w:r>
          </w:del>
        </w:p>
        <w:p w14:paraId="0B7F8E74" w14:textId="377F6FF1" w:rsidR="002343FC" w:rsidDel="0045382D" w:rsidRDefault="002343FC">
          <w:pPr>
            <w:pStyle w:val="TOC3"/>
            <w:tabs>
              <w:tab w:val="left" w:pos="1320"/>
              <w:tab w:val="right" w:leader="dot" w:pos="9350"/>
            </w:tabs>
            <w:rPr>
              <w:del w:id="834" w:author="Sam Tertzakian" w:date="2018-09-12T14:32:00Z"/>
              <w:rFonts w:cstheme="minorBidi"/>
              <w:noProof/>
            </w:rPr>
          </w:pPr>
          <w:del w:id="835" w:author="Sam Tertzakian" w:date="2018-09-12T14:32:00Z">
            <w:r w:rsidRPr="00CB5BEE" w:rsidDel="0045382D">
              <w:rPr>
                <w:rStyle w:val="Hyperlink"/>
                <w:noProof/>
              </w:rPr>
              <w:delText>2.5.2</w:delText>
            </w:r>
            <w:r w:rsidDel="0045382D">
              <w:rPr>
                <w:rFonts w:cstheme="minorBidi"/>
                <w:noProof/>
              </w:rPr>
              <w:tab/>
            </w:r>
            <w:r w:rsidRPr="00CB5BEE" w:rsidDel="0045382D">
              <w:rPr>
                <w:rStyle w:val="Hyperlink"/>
                <w:noProof/>
              </w:rPr>
              <w:delText>Module is Object Oriented</w:delText>
            </w:r>
            <w:r w:rsidDel="0045382D">
              <w:rPr>
                <w:noProof/>
                <w:webHidden/>
              </w:rPr>
              <w:tab/>
              <w:delText>18</w:delText>
            </w:r>
          </w:del>
        </w:p>
        <w:p w14:paraId="3788A493" w14:textId="1714BEDF" w:rsidR="002343FC" w:rsidDel="0045382D" w:rsidRDefault="002343FC">
          <w:pPr>
            <w:pStyle w:val="TOC3"/>
            <w:tabs>
              <w:tab w:val="left" w:pos="1320"/>
              <w:tab w:val="right" w:leader="dot" w:pos="9350"/>
            </w:tabs>
            <w:rPr>
              <w:del w:id="836" w:author="Sam Tertzakian" w:date="2018-09-12T14:32:00Z"/>
              <w:rFonts w:cstheme="minorBidi"/>
              <w:noProof/>
            </w:rPr>
          </w:pPr>
          <w:del w:id="837" w:author="Sam Tertzakian" w:date="2018-09-12T14:32:00Z">
            <w:r w:rsidRPr="00CB5BEE" w:rsidDel="0045382D">
              <w:rPr>
                <w:rStyle w:val="Hyperlink"/>
                <w:noProof/>
              </w:rPr>
              <w:delText>2.5.3</w:delText>
            </w:r>
            <w:r w:rsidDel="0045382D">
              <w:rPr>
                <w:rFonts w:cstheme="minorBidi"/>
                <w:noProof/>
              </w:rPr>
              <w:tab/>
            </w:r>
            <w:r w:rsidRPr="00CB5BEE" w:rsidDel="0045382D">
              <w:rPr>
                <w:rStyle w:val="Hyperlink"/>
                <w:noProof/>
              </w:rPr>
              <w:delText>Modules Have a Predefined Lifecyle</w:delText>
            </w:r>
            <w:r w:rsidDel="0045382D">
              <w:rPr>
                <w:noProof/>
                <w:webHidden/>
              </w:rPr>
              <w:tab/>
              <w:delText>18</w:delText>
            </w:r>
          </w:del>
        </w:p>
        <w:p w14:paraId="101E6A3B" w14:textId="48E87931" w:rsidR="002343FC" w:rsidDel="0045382D" w:rsidRDefault="002343FC">
          <w:pPr>
            <w:pStyle w:val="TOC3"/>
            <w:tabs>
              <w:tab w:val="left" w:pos="1320"/>
              <w:tab w:val="right" w:leader="dot" w:pos="9350"/>
            </w:tabs>
            <w:rPr>
              <w:del w:id="838" w:author="Sam Tertzakian" w:date="2018-09-12T14:32:00Z"/>
              <w:rFonts w:cstheme="minorBidi"/>
              <w:noProof/>
            </w:rPr>
          </w:pPr>
          <w:del w:id="839" w:author="Sam Tertzakian" w:date="2018-09-12T14:32:00Z">
            <w:r w:rsidRPr="00CB5BEE" w:rsidDel="0045382D">
              <w:rPr>
                <w:rStyle w:val="Hyperlink"/>
                <w:noProof/>
              </w:rPr>
              <w:delText>2.5.4</w:delText>
            </w:r>
            <w:r w:rsidDel="0045382D">
              <w:rPr>
                <w:rFonts w:cstheme="minorBidi"/>
                <w:noProof/>
              </w:rPr>
              <w:tab/>
            </w:r>
            <w:r w:rsidRPr="00CB5BEE" w:rsidDel="0045382D">
              <w:rPr>
                <w:rStyle w:val="Hyperlink"/>
                <w:noProof/>
              </w:rPr>
              <w:delText>Modules Have a Hierarchy</w:delText>
            </w:r>
            <w:r w:rsidDel="0045382D">
              <w:rPr>
                <w:noProof/>
                <w:webHidden/>
              </w:rPr>
              <w:tab/>
              <w:delText>18</w:delText>
            </w:r>
          </w:del>
        </w:p>
        <w:p w14:paraId="79DE1034" w14:textId="75957838" w:rsidR="002343FC" w:rsidDel="0045382D" w:rsidRDefault="002343FC">
          <w:pPr>
            <w:pStyle w:val="TOC3"/>
            <w:tabs>
              <w:tab w:val="left" w:pos="1320"/>
              <w:tab w:val="right" w:leader="dot" w:pos="9350"/>
            </w:tabs>
            <w:rPr>
              <w:del w:id="840" w:author="Sam Tertzakian" w:date="2018-09-12T14:32:00Z"/>
              <w:rFonts w:cstheme="minorBidi"/>
              <w:noProof/>
            </w:rPr>
          </w:pPr>
          <w:del w:id="841" w:author="Sam Tertzakian" w:date="2018-09-12T14:32:00Z">
            <w:r w:rsidRPr="00CB5BEE" w:rsidDel="0045382D">
              <w:rPr>
                <w:rStyle w:val="Hyperlink"/>
                <w:noProof/>
              </w:rPr>
              <w:delText>2.5.5</w:delText>
            </w:r>
            <w:r w:rsidDel="0045382D">
              <w:rPr>
                <w:rFonts w:cstheme="minorBidi"/>
                <w:noProof/>
              </w:rPr>
              <w:tab/>
            </w:r>
            <w:r w:rsidRPr="00CB5BEE" w:rsidDel="0045382D">
              <w:rPr>
                <w:rStyle w:val="Hyperlink"/>
                <w:noProof/>
              </w:rPr>
              <w:delText>Properties of Modules</w:delText>
            </w:r>
            <w:r w:rsidDel="0045382D">
              <w:rPr>
                <w:noProof/>
                <w:webHidden/>
              </w:rPr>
              <w:tab/>
              <w:delText>19</w:delText>
            </w:r>
          </w:del>
        </w:p>
        <w:p w14:paraId="572092A0" w14:textId="50BE2FAF" w:rsidR="002343FC" w:rsidDel="0045382D" w:rsidRDefault="002343FC">
          <w:pPr>
            <w:pStyle w:val="TOC2"/>
            <w:tabs>
              <w:tab w:val="left" w:pos="880"/>
              <w:tab w:val="right" w:leader="dot" w:pos="9350"/>
            </w:tabs>
            <w:rPr>
              <w:del w:id="842" w:author="Sam Tertzakian" w:date="2018-09-12T14:32:00Z"/>
              <w:rFonts w:cstheme="minorBidi"/>
              <w:noProof/>
            </w:rPr>
          </w:pPr>
          <w:del w:id="843" w:author="Sam Tertzakian" w:date="2018-09-12T14:32:00Z">
            <w:r w:rsidRPr="00CB5BEE" w:rsidDel="0045382D">
              <w:rPr>
                <w:rStyle w:val="Hyperlink"/>
                <w:noProof/>
              </w:rPr>
              <w:delText>2.6</w:delText>
            </w:r>
            <w:r w:rsidDel="0045382D">
              <w:rPr>
                <w:rFonts w:cstheme="minorBidi"/>
                <w:noProof/>
              </w:rPr>
              <w:tab/>
            </w:r>
            <w:r w:rsidRPr="00CB5BEE" w:rsidDel="0045382D">
              <w:rPr>
                <w:rStyle w:val="Hyperlink"/>
                <w:noProof/>
              </w:rPr>
              <w:delText>Properties of a DMF Driver</w:delText>
            </w:r>
            <w:r w:rsidDel="0045382D">
              <w:rPr>
                <w:noProof/>
                <w:webHidden/>
              </w:rPr>
              <w:tab/>
              <w:delText>20</w:delText>
            </w:r>
          </w:del>
        </w:p>
        <w:p w14:paraId="17A5E828" w14:textId="19CEC1FE" w:rsidR="002343FC" w:rsidDel="0045382D" w:rsidRDefault="002343FC">
          <w:pPr>
            <w:pStyle w:val="TOC2"/>
            <w:tabs>
              <w:tab w:val="left" w:pos="880"/>
              <w:tab w:val="right" w:leader="dot" w:pos="9350"/>
            </w:tabs>
            <w:rPr>
              <w:del w:id="844" w:author="Sam Tertzakian" w:date="2018-09-12T14:32:00Z"/>
              <w:rFonts w:cstheme="minorBidi"/>
              <w:noProof/>
            </w:rPr>
          </w:pPr>
          <w:del w:id="845" w:author="Sam Tertzakian" w:date="2018-09-12T14:32:00Z">
            <w:r w:rsidRPr="00CB5BEE" w:rsidDel="0045382D">
              <w:rPr>
                <w:rStyle w:val="Hyperlink"/>
                <w:noProof/>
              </w:rPr>
              <w:delText>2.7</w:delText>
            </w:r>
            <w:r w:rsidDel="0045382D">
              <w:rPr>
                <w:rFonts w:cstheme="minorBidi"/>
                <w:noProof/>
              </w:rPr>
              <w:tab/>
            </w:r>
            <w:r w:rsidRPr="00CB5BEE" w:rsidDel="0045382D">
              <w:rPr>
                <w:rStyle w:val="Hyperlink"/>
                <w:noProof/>
              </w:rPr>
              <w:delText>Using DMF in an Existing Driver or a Driver that has its own Device Context</w:delText>
            </w:r>
            <w:r w:rsidDel="0045382D">
              <w:rPr>
                <w:noProof/>
                <w:webHidden/>
              </w:rPr>
              <w:tab/>
              <w:delText>21</w:delText>
            </w:r>
          </w:del>
        </w:p>
        <w:p w14:paraId="52C80CD0" w14:textId="52BB2B47" w:rsidR="002343FC" w:rsidDel="0045382D" w:rsidRDefault="002343FC">
          <w:pPr>
            <w:pStyle w:val="TOC3"/>
            <w:tabs>
              <w:tab w:val="left" w:pos="1320"/>
              <w:tab w:val="right" w:leader="dot" w:pos="9350"/>
            </w:tabs>
            <w:rPr>
              <w:del w:id="846" w:author="Sam Tertzakian" w:date="2018-09-12T14:32:00Z"/>
              <w:rFonts w:cstheme="minorBidi"/>
              <w:noProof/>
            </w:rPr>
          </w:pPr>
          <w:del w:id="847" w:author="Sam Tertzakian" w:date="2018-09-12T14:32:00Z">
            <w:r w:rsidRPr="00CB5BEE" w:rsidDel="0045382D">
              <w:rPr>
                <w:rStyle w:val="Hyperlink"/>
                <w:noProof/>
              </w:rPr>
              <w:delText>2.7.1</w:delText>
            </w:r>
            <w:r w:rsidDel="0045382D">
              <w:rPr>
                <w:rFonts w:cstheme="minorBidi"/>
                <w:noProof/>
              </w:rPr>
              <w:tab/>
            </w:r>
            <w:r w:rsidRPr="00CB5BEE" w:rsidDel="0045382D">
              <w:rPr>
                <w:rStyle w:val="Hyperlink"/>
                <w:noProof/>
              </w:rPr>
              <w:delText>Hook DMF into the driver.</w:delText>
            </w:r>
            <w:r w:rsidDel="0045382D">
              <w:rPr>
                <w:noProof/>
                <w:webHidden/>
              </w:rPr>
              <w:tab/>
              <w:delText>21</w:delText>
            </w:r>
          </w:del>
        </w:p>
        <w:p w14:paraId="5FA06FF0" w14:textId="62CD559C" w:rsidR="002343FC" w:rsidDel="0045382D" w:rsidRDefault="002343FC">
          <w:pPr>
            <w:pStyle w:val="TOC3"/>
            <w:tabs>
              <w:tab w:val="left" w:pos="1320"/>
              <w:tab w:val="right" w:leader="dot" w:pos="9350"/>
            </w:tabs>
            <w:rPr>
              <w:del w:id="848" w:author="Sam Tertzakian" w:date="2018-09-12T14:32:00Z"/>
              <w:rFonts w:cstheme="minorBidi"/>
              <w:noProof/>
            </w:rPr>
          </w:pPr>
          <w:del w:id="849" w:author="Sam Tertzakian" w:date="2018-09-12T14:32:00Z">
            <w:r w:rsidRPr="00CB5BEE" w:rsidDel="0045382D">
              <w:rPr>
                <w:rStyle w:val="Hyperlink"/>
                <w:noProof/>
              </w:rPr>
              <w:delText>2.7.2</w:delText>
            </w:r>
            <w:r w:rsidDel="0045382D">
              <w:rPr>
                <w:rFonts w:cstheme="minorBidi"/>
                <w:noProof/>
              </w:rPr>
              <w:tab/>
            </w:r>
            <w:r w:rsidRPr="00CB5BEE" w:rsidDel="0045382D">
              <w:rPr>
                <w:rStyle w:val="Hyperlink"/>
                <w:noProof/>
              </w:rPr>
              <w:delText>Initialize DMF</w:delText>
            </w:r>
            <w:r w:rsidDel="0045382D">
              <w:rPr>
                <w:noProof/>
                <w:webHidden/>
              </w:rPr>
              <w:tab/>
              <w:delText>24</w:delText>
            </w:r>
          </w:del>
        </w:p>
        <w:p w14:paraId="28F32501" w14:textId="77443E92" w:rsidR="002343FC" w:rsidDel="0045382D" w:rsidRDefault="002343FC">
          <w:pPr>
            <w:pStyle w:val="TOC2"/>
            <w:tabs>
              <w:tab w:val="left" w:pos="880"/>
              <w:tab w:val="right" w:leader="dot" w:pos="9350"/>
            </w:tabs>
            <w:rPr>
              <w:del w:id="850" w:author="Sam Tertzakian" w:date="2018-09-12T14:32:00Z"/>
              <w:rFonts w:cstheme="minorBidi"/>
              <w:noProof/>
            </w:rPr>
          </w:pPr>
          <w:del w:id="851" w:author="Sam Tertzakian" w:date="2018-09-12T14:32:00Z">
            <w:r w:rsidRPr="00CB5BEE" w:rsidDel="0045382D">
              <w:rPr>
                <w:rStyle w:val="Hyperlink"/>
                <w:noProof/>
              </w:rPr>
              <w:delText>2.8</w:delText>
            </w:r>
            <w:r w:rsidDel="0045382D">
              <w:rPr>
                <w:rFonts w:cstheme="minorBidi"/>
                <w:noProof/>
              </w:rPr>
              <w:tab/>
            </w:r>
            <w:r w:rsidRPr="00CB5BEE" w:rsidDel="0045382D">
              <w:rPr>
                <w:rStyle w:val="Hyperlink"/>
                <w:noProof/>
              </w:rPr>
              <w:delText>Using DMF in a Driver That Does Not Have Its Own Device Context</w:delText>
            </w:r>
            <w:r w:rsidDel="0045382D">
              <w:rPr>
                <w:noProof/>
                <w:webHidden/>
              </w:rPr>
              <w:tab/>
              <w:delText>25</w:delText>
            </w:r>
          </w:del>
        </w:p>
        <w:p w14:paraId="12DF5089" w14:textId="288FFBAF" w:rsidR="002343FC" w:rsidDel="0045382D" w:rsidRDefault="002343FC">
          <w:pPr>
            <w:pStyle w:val="TOC2"/>
            <w:tabs>
              <w:tab w:val="left" w:pos="880"/>
              <w:tab w:val="right" w:leader="dot" w:pos="9350"/>
            </w:tabs>
            <w:rPr>
              <w:del w:id="852" w:author="Sam Tertzakian" w:date="2018-09-12T14:32:00Z"/>
              <w:rFonts w:cstheme="minorBidi"/>
              <w:noProof/>
            </w:rPr>
          </w:pPr>
          <w:del w:id="853" w:author="Sam Tertzakian" w:date="2018-09-12T14:32:00Z">
            <w:r w:rsidRPr="00CB5BEE" w:rsidDel="0045382D">
              <w:rPr>
                <w:rStyle w:val="Hyperlink"/>
                <w:noProof/>
              </w:rPr>
              <w:delText>2.9</w:delText>
            </w:r>
            <w:r w:rsidDel="0045382D">
              <w:rPr>
                <w:rFonts w:cstheme="minorBidi"/>
                <w:noProof/>
              </w:rPr>
              <w:tab/>
            </w:r>
            <w:r w:rsidRPr="00CB5BEE" w:rsidDel="0045382D">
              <w:rPr>
                <w:rStyle w:val="Hyperlink"/>
                <w:noProof/>
              </w:rPr>
              <w:delText>Instantiating DMF Modules</w:delText>
            </w:r>
            <w:r w:rsidDel="0045382D">
              <w:rPr>
                <w:noProof/>
                <w:webHidden/>
              </w:rPr>
              <w:tab/>
              <w:delText>27</w:delText>
            </w:r>
          </w:del>
        </w:p>
        <w:p w14:paraId="1C2161F3" w14:textId="7298F1C6" w:rsidR="002343FC" w:rsidDel="0045382D" w:rsidRDefault="002343FC">
          <w:pPr>
            <w:pStyle w:val="TOC2"/>
            <w:tabs>
              <w:tab w:val="left" w:pos="880"/>
              <w:tab w:val="right" w:leader="dot" w:pos="9350"/>
            </w:tabs>
            <w:rPr>
              <w:del w:id="854" w:author="Sam Tertzakian" w:date="2018-09-12T14:32:00Z"/>
              <w:rFonts w:cstheme="minorBidi"/>
              <w:noProof/>
            </w:rPr>
          </w:pPr>
          <w:del w:id="855" w:author="Sam Tertzakian" w:date="2018-09-12T14:32:00Z">
            <w:r w:rsidRPr="00CB5BEE" w:rsidDel="0045382D">
              <w:rPr>
                <w:rStyle w:val="Hyperlink"/>
                <w:noProof/>
              </w:rPr>
              <w:delText>2.10</w:delText>
            </w:r>
            <w:r w:rsidDel="0045382D">
              <w:rPr>
                <w:rFonts w:cstheme="minorBidi"/>
                <w:noProof/>
              </w:rPr>
              <w:tab/>
            </w:r>
            <w:r w:rsidRPr="00CB5BEE" w:rsidDel="0045382D">
              <w:rPr>
                <w:rStyle w:val="Hyperlink"/>
                <w:noProof/>
              </w:rPr>
              <w:delText>Instantiating Dynamic Modules</w:delText>
            </w:r>
            <w:r w:rsidDel="0045382D">
              <w:rPr>
                <w:noProof/>
                <w:webHidden/>
              </w:rPr>
              <w:tab/>
              <w:delText>29</w:delText>
            </w:r>
          </w:del>
        </w:p>
        <w:p w14:paraId="47B77A5F" w14:textId="583D0FCD" w:rsidR="002343FC" w:rsidDel="0045382D" w:rsidRDefault="002343FC">
          <w:pPr>
            <w:pStyle w:val="TOC3"/>
            <w:tabs>
              <w:tab w:val="left" w:pos="1320"/>
              <w:tab w:val="right" w:leader="dot" w:pos="9350"/>
            </w:tabs>
            <w:rPr>
              <w:del w:id="856" w:author="Sam Tertzakian" w:date="2018-09-12T14:32:00Z"/>
              <w:rFonts w:cstheme="minorBidi"/>
              <w:noProof/>
            </w:rPr>
          </w:pPr>
          <w:del w:id="857" w:author="Sam Tertzakian" w:date="2018-09-12T14:32:00Z">
            <w:r w:rsidRPr="00CB5BEE" w:rsidDel="0045382D">
              <w:rPr>
                <w:rStyle w:val="Hyperlink"/>
                <w:noProof/>
              </w:rPr>
              <w:delText>2.10.1</w:delText>
            </w:r>
            <w:r w:rsidDel="0045382D">
              <w:rPr>
                <w:rFonts w:cstheme="minorBidi"/>
                <w:noProof/>
              </w:rPr>
              <w:tab/>
            </w:r>
            <w:r w:rsidRPr="00CB5BEE" w:rsidDel="0045382D">
              <w:rPr>
                <w:rStyle w:val="Hyperlink"/>
                <w:noProof/>
              </w:rPr>
              <w:delText>Synchronous Dynamic Instantiation</w:delText>
            </w:r>
            <w:r w:rsidDel="0045382D">
              <w:rPr>
                <w:noProof/>
                <w:webHidden/>
              </w:rPr>
              <w:tab/>
              <w:delText>29</w:delText>
            </w:r>
          </w:del>
        </w:p>
        <w:p w14:paraId="64DE7935" w14:textId="4BC6BE53" w:rsidR="002343FC" w:rsidDel="0045382D" w:rsidRDefault="002343FC">
          <w:pPr>
            <w:pStyle w:val="TOC3"/>
            <w:tabs>
              <w:tab w:val="left" w:pos="1320"/>
              <w:tab w:val="right" w:leader="dot" w:pos="9350"/>
            </w:tabs>
            <w:rPr>
              <w:del w:id="858" w:author="Sam Tertzakian" w:date="2018-09-12T14:32:00Z"/>
              <w:rFonts w:cstheme="minorBidi"/>
              <w:noProof/>
            </w:rPr>
          </w:pPr>
          <w:del w:id="859" w:author="Sam Tertzakian" w:date="2018-09-12T14:32:00Z">
            <w:r w:rsidRPr="00CB5BEE" w:rsidDel="0045382D">
              <w:rPr>
                <w:rStyle w:val="Hyperlink"/>
                <w:noProof/>
              </w:rPr>
              <w:delText>2.10.2</w:delText>
            </w:r>
            <w:r w:rsidDel="0045382D">
              <w:rPr>
                <w:rFonts w:cstheme="minorBidi"/>
                <w:noProof/>
              </w:rPr>
              <w:tab/>
            </w:r>
            <w:r w:rsidRPr="00CB5BEE" w:rsidDel="0045382D">
              <w:rPr>
                <w:rStyle w:val="Hyperlink"/>
                <w:noProof/>
              </w:rPr>
              <w:delText>Asynchronous Notification Dynamic Instantiation</w:delText>
            </w:r>
            <w:r w:rsidDel="0045382D">
              <w:rPr>
                <w:noProof/>
                <w:webHidden/>
              </w:rPr>
              <w:tab/>
              <w:delText>30</w:delText>
            </w:r>
          </w:del>
        </w:p>
        <w:p w14:paraId="45DCD945" w14:textId="5E6AADB8" w:rsidR="002343FC" w:rsidDel="0045382D" w:rsidRDefault="002343FC">
          <w:pPr>
            <w:pStyle w:val="TOC3"/>
            <w:tabs>
              <w:tab w:val="left" w:pos="1320"/>
              <w:tab w:val="right" w:leader="dot" w:pos="9350"/>
            </w:tabs>
            <w:rPr>
              <w:del w:id="860" w:author="Sam Tertzakian" w:date="2018-09-12T14:32:00Z"/>
              <w:rFonts w:cstheme="minorBidi"/>
              <w:noProof/>
            </w:rPr>
          </w:pPr>
          <w:del w:id="861" w:author="Sam Tertzakian" w:date="2018-09-12T14:32:00Z">
            <w:r w:rsidRPr="00CB5BEE" w:rsidDel="0045382D">
              <w:rPr>
                <w:rStyle w:val="Hyperlink"/>
                <w:noProof/>
              </w:rPr>
              <w:delText>2.10.3</w:delText>
            </w:r>
            <w:r w:rsidDel="0045382D">
              <w:rPr>
                <w:rFonts w:cstheme="minorBidi"/>
                <w:noProof/>
              </w:rPr>
              <w:tab/>
            </w:r>
            <w:r w:rsidRPr="00CB5BEE" w:rsidDel="0045382D">
              <w:rPr>
                <w:rStyle w:val="Hyperlink"/>
                <w:noProof/>
              </w:rPr>
              <w:delText>Destroying a Dynamic Module</w:delText>
            </w:r>
            <w:r w:rsidDel="0045382D">
              <w:rPr>
                <w:noProof/>
                <w:webHidden/>
              </w:rPr>
              <w:tab/>
              <w:delText>31</w:delText>
            </w:r>
          </w:del>
        </w:p>
        <w:p w14:paraId="4487FEF0" w14:textId="23B8F1F3" w:rsidR="002343FC" w:rsidDel="0045382D" w:rsidRDefault="002343FC">
          <w:pPr>
            <w:pStyle w:val="TOC2"/>
            <w:tabs>
              <w:tab w:val="left" w:pos="880"/>
              <w:tab w:val="right" w:leader="dot" w:pos="9350"/>
            </w:tabs>
            <w:rPr>
              <w:del w:id="862" w:author="Sam Tertzakian" w:date="2018-09-12T14:32:00Z"/>
              <w:rFonts w:cstheme="minorBidi"/>
              <w:noProof/>
            </w:rPr>
          </w:pPr>
          <w:del w:id="863" w:author="Sam Tertzakian" w:date="2018-09-12T14:32:00Z">
            <w:r w:rsidRPr="00CB5BEE" w:rsidDel="0045382D">
              <w:rPr>
                <w:rStyle w:val="Hyperlink"/>
                <w:noProof/>
              </w:rPr>
              <w:delText>2.11</w:delText>
            </w:r>
            <w:r w:rsidDel="0045382D">
              <w:rPr>
                <w:rFonts w:cstheme="minorBidi"/>
                <w:noProof/>
              </w:rPr>
              <w:tab/>
            </w:r>
            <w:r w:rsidRPr="00CB5BEE" w:rsidDel="0045382D">
              <w:rPr>
                <w:rStyle w:val="Hyperlink"/>
                <w:noProof/>
              </w:rPr>
              <w:delText>Transport Modules</w:delText>
            </w:r>
            <w:r w:rsidDel="0045382D">
              <w:rPr>
                <w:noProof/>
                <w:webHidden/>
              </w:rPr>
              <w:tab/>
              <w:delText>33</w:delText>
            </w:r>
          </w:del>
        </w:p>
        <w:p w14:paraId="304C12FB" w14:textId="605792DC" w:rsidR="002343FC" w:rsidDel="0045382D" w:rsidRDefault="002343FC">
          <w:pPr>
            <w:pStyle w:val="TOC2"/>
            <w:tabs>
              <w:tab w:val="left" w:pos="880"/>
              <w:tab w:val="right" w:leader="dot" w:pos="9350"/>
            </w:tabs>
            <w:rPr>
              <w:del w:id="864" w:author="Sam Tertzakian" w:date="2018-09-12T14:32:00Z"/>
              <w:rFonts w:cstheme="minorBidi"/>
              <w:noProof/>
            </w:rPr>
          </w:pPr>
          <w:del w:id="865" w:author="Sam Tertzakian" w:date="2018-09-12T14:32:00Z">
            <w:r w:rsidRPr="00CB5BEE" w:rsidDel="0045382D">
              <w:rPr>
                <w:rStyle w:val="Hyperlink"/>
                <w:noProof/>
              </w:rPr>
              <w:delText>2.12</w:delText>
            </w:r>
            <w:r w:rsidDel="0045382D">
              <w:rPr>
                <w:rFonts w:cstheme="minorBidi"/>
                <w:noProof/>
              </w:rPr>
              <w:tab/>
            </w:r>
            <w:r w:rsidRPr="00CB5BEE" w:rsidDel="0045382D">
              <w:rPr>
                <w:rStyle w:val="Hyperlink"/>
                <w:noProof/>
              </w:rPr>
              <w:delText>Using Modules</w:delText>
            </w:r>
            <w:r w:rsidDel="0045382D">
              <w:rPr>
                <w:noProof/>
                <w:webHidden/>
              </w:rPr>
              <w:tab/>
              <w:delText>34</w:delText>
            </w:r>
          </w:del>
        </w:p>
        <w:p w14:paraId="71810032" w14:textId="59D9E15C" w:rsidR="002343FC" w:rsidDel="0045382D" w:rsidRDefault="002343FC">
          <w:pPr>
            <w:pStyle w:val="TOC1"/>
            <w:tabs>
              <w:tab w:val="left" w:pos="440"/>
              <w:tab w:val="right" w:leader="dot" w:pos="9350"/>
            </w:tabs>
            <w:rPr>
              <w:del w:id="866" w:author="Sam Tertzakian" w:date="2018-09-12T14:32:00Z"/>
              <w:rFonts w:cstheme="minorBidi"/>
              <w:noProof/>
            </w:rPr>
          </w:pPr>
          <w:del w:id="867" w:author="Sam Tertzakian" w:date="2018-09-12T14:32:00Z">
            <w:r w:rsidRPr="00CB5BEE" w:rsidDel="0045382D">
              <w:rPr>
                <w:rStyle w:val="Hyperlink"/>
                <w:noProof/>
              </w:rPr>
              <w:delText>3</w:delText>
            </w:r>
            <w:r w:rsidDel="0045382D">
              <w:rPr>
                <w:rFonts w:cstheme="minorBidi"/>
                <w:noProof/>
              </w:rPr>
              <w:tab/>
            </w:r>
            <w:r w:rsidRPr="00CB5BEE" w:rsidDel="0045382D">
              <w:rPr>
                <w:rStyle w:val="Hyperlink"/>
                <w:noProof/>
              </w:rPr>
              <w:delText>The Structure of a Module</w:delText>
            </w:r>
            <w:r w:rsidDel="0045382D">
              <w:rPr>
                <w:noProof/>
                <w:webHidden/>
              </w:rPr>
              <w:tab/>
              <w:delText>36</w:delText>
            </w:r>
          </w:del>
        </w:p>
        <w:p w14:paraId="7CF17645" w14:textId="57242A92" w:rsidR="002343FC" w:rsidDel="0045382D" w:rsidRDefault="002343FC">
          <w:pPr>
            <w:pStyle w:val="TOC2"/>
            <w:tabs>
              <w:tab w:val="left" w:pos="880"/>
              <w:tab w:val="right" w:leader="dot" w:pos="9350"/>
            </w:tabs>
            <w:rPr>
              <w:del w:id="868" w:author="Sam Tertzakian" w:date="2018-09-12T14:32:00Z"/>
              <w:rFonts w:cstheme="minorBidi"/>
              <w:noProof/>
            </w:rPr>
          </w:pPr>
          <w:del w:id="869" w:author="Sam Tertzakian" w:date="2018-09-12T14:32:00Z">
            <w:r w:rsidRPr="00CB5BEE" w:rsidDel="0045382D">
              <w:rPr>
                <w:rStyle w:val="Hyperlink"/>
                <w:noProof/>
              </w:rPr>
              <w:delText>3.1</w:delText>
            </w:r>
            <w:r w:rsidDel="0045382D">
              <w:rPr>
                <w:rFonts w:cstheme="minorBidi"/>
                <w:noProof/>
              </w:rPr>
              <w:tab/>
            </w:r>
            <w:r w:rsidRPr="00CB5BEE" w:rsidDel="0045382D">
              <w:rPr>
                <w:rStyle w:val="Hyperlink"/>
                <w:noProof/>
              </w:rPr>
              <w:delText>The Module .h File</w:delText>
            </w:r>
            <w:r w:rsidDel="0045382D">
              <w:rPr>
                <w:noProof/>
                <w:webHidden/>
              </w:rPr>
              <w:tab/>
              <w:delText>37</w:delText>
            </w:r>
          </w:del>
        </w:p>
        <w:p w14:paraId="56533BDD" w14:textId="7824D105" w:rsidR="002343FC" w:rsidDel="0045382D" w:rsidRDefault="002343FC">
          <w:pPr>
            <w:pStyle w:val="TOC2"/>
            <w:tabs>
              <w:tab w:val="left" w:pos="880"/>
              <w:tab w:val="right" w:leader="dot" w:pos="9350"/>
            </w:tabs>
            <w:rPr>
              <w:del w:id="870" w:author="Sam Tertzakian" w:date="2018-09-12T14:32:00Z"/>
              <w:rFonts w:cstheme="minorBidi"/>
              <w:noProof/>
            </w:rPr>
          </w:pPr>
          <w:del w:id="871" w:author="Sam Tertzakian" w:date="2018-09-12T14:32:00Z">
            <w:r w:rsidRPr="00CB5BEE" w:rsidDel="0045382D">
              <w:rPr>
                <w:rStyle w:val="Hyperlink"/>
                <w:noProof/>
              </w:rPr>
              <w:delText>3.2</w:delText>
            </w:r>
            <w:r w:rsidDel="0045382D">
              <w:rPr>
                <w:rFonts w:cstheme="minorBidi"/>
                <w:noProof/>
              </w:rPr>
              <w:tab/>
            </w:r>
            <w:r w:rsidRPr="00CB5BEE" w:rsidDel="0045382D">
              <w:rPr>
                <w:rStyle w:val="Hyperlink"/>
                <w:noProof/>
              </w:rPr>
              <w:delText>The Module .c File</w:delText>
            </w:r>
            <w:r w:rsidDel="0045382D">
              <w:rPr>
                <w:noProof/>
                <w:webHidden/>
              </w:rPr>
              <w:tab/>
              <w:delText>40</w:delText>
            </w:r>
          </w:del>
        </w:p>
        <w:p w14:paraId="522C5E6F" w14:textId="0841CC9C" w:rsidR="002343FC" w:rsidDel="0045382D" w:rsidRDefault="002343FC">
          <w:pPr>
            <w:pStyle w:val="TOC3"/>
            <w:tabs>
              <w:tab w:val="left" w:pos="1320"/>
              <w:tab w:val="right" w:leader="dot" w:pos="9350"/>
            </w:tabs>
            <w:rPr>
              <w:del w:id="872" w:author="Sam Tertzakian" w:date="2018-09-12T14:32:00Z"/>
              <w:rFonts w:cstheme="minorBidi"/>
              <w:noProof/>
            </w:rPr>
          </w:pPr>
          <w:del w:id="873" w:author="Sam Tertzakian" w:date="2018-09-12T14:32:00Z">
            <w:r w:rsidRPr="00CB5BEE" w:rsidDel="0045382D">
              <w:rPr>
                <w:rStyle w:val="Hyperlink"/>
                <w:noProof/>
              </w:rPr>
              <w:delText>3.2.1</w:delText>
            </w:r>
            <w:r w:rsidDel="0045382D">
              <w:rPr>
                <w:rFonts w:cstheme="minorBidi"/>
                <w:noProof/>
              </w:rPr>
              <w:tab/>
            </w:r>
            <w:r w:rsidRPr="00CB5BEE" w:rsidDel="0045382D">
              <w:rPr>
                <w:rStyle w:val="Hyperlink"/>
                <w:noProof/>
              </w:rPr>
              <w:delText>Section 1: File Header</w:delText>
            </w:r>
            <w:r w:rsidDel="0045382D">
              <w:rPr>
                <w:noProof/>
                <w:webHidden/>
              </w:rPr>
              <w:tab/>
              <w:delText>40</w:delText>
            </w:r>
          </w:del>
        </w:p>
        <w:p w14:paraId="0B2F974D" w14:textId="7F6A6AD2" w:rsidR="002343FC" w:rsidDel="0045382D" w:rsidRDefault="002343FC">
          <w:pPr>
            <w:pStyle w:val="TOC3"/>
            <w:tabs>
              <w:tab w:val="left" w:pos="1320"/>
              <w:tab w:val="right" w:leader="dot" w:pos="9350"/>
            </w:tabs>
            <w:rPr>
              <w:del w:id="874" w:author="Sam Tertzakian" w:date="2018-09-12T14:32:00Z"/>
              <w:rFonts w:cstheme="minorBidi"/>
              <w:noProof/>
            </w:rPr>
          </w:pPr>
          <w:del w:id="875" w:author="Sam Tertzakian" w:date="2018-09-12T14:32:00Z">
            <w:r w:rsidRPr="00CB5BEE" w:rsidDel="0045382D">
              <w:rPr>
                <w:rStyle w:val="Hyperlink"/>
                <w:noProof/>
              </w:rPr>
              <w:delText>3.2.2</w:delText>
            </w:r>
            <w:r w:rsidDel="0045382D">
              <w:rPr>
                <w:rFonts w:cstheme="minorBidi"/>
                <w:noProof/>
              </w:rPr>
              <w:tab/>
            </w:r>
            <w:r w:rsidRPr="00CB5BEE" w:rsidDel="0045382D">
              <w:rPr>
                <w:rStyle w:val="Hyperlink"/>
                <w:noProof/>
              </w:rPr>
              <w:delText>Section 2: DMF Include</w:delText>
            </w:r>
            <w:r w:rsidDel="0045382D">
              <w:rPr>
                <w:noProof/>
                <w:webHidden/>
              </w:rPr>
              <w:tab/>
              <w:delText>40</w:delText>
            </w:r>
          </w:del>
        </w:p>
        <w:p w14:paraId="3BCC29AF" w14:textId="210D4BE5" w:rsidR="002343FC" w:rsidDel="0045382D" w:rsidRDefault="002343FC">
          <w:pPr>
            <w:pStyle w:val="TOC3"/>
            <w:tabs>
              <w:tab w:val="left" w:pos="1320"/>
              <w:tab w:val="right" w:leader="dot" w:pos="9350"/>
            </w:tabs>
            <w:rPr>
              <w:del w:id="876" w:author="Sam Tertzakian" w:date="2018-09-12T14:32:00Z"/>
              <w:rFonts w:cstheme="minorBidi"/>
              <w:noProof/>
            </w:rPr>
          </w:pPr>
          <w:del w:id="877" w:author="Sam Tertzakian" w:date="2018-09-12T14:32:00Z">
            <w:r w:rsidRPr="00CB5BEE" w:rsidDel="0045382D">
              <w:rPr>
                <w:rStyle w:val="Hyperlink"/>
                <w:noProof/>
              </w:rPr>
              <w:delText>3.2.3</w:delText>
            </w:r>
            <w:r w:rsidDel="0045382D">
              <w:rPr>
                <w:rFonts w:cstheme="minorBidi"/>
                <w:noProof/>
              </w:rPr>
              <w:tab/>
            </w:r>
            <w:r w:rsidRPr="00CB5BEE" w:rsidDel="0045382D">
              <w:rPr>
                <w:rStyle w:val="Hyperlink"/>
                <w:noProof/>
              </w:rPr>
              <w:delText>Section 3: WPP Tracing GUID</w:delText>
            </w:r>
            <w:r w:rsidDel="0045382D">
              <w:rPr>
                <w:noProof/>
                <w:webHidden/>
              </w:rPr>
              <w:tab/>
              <w:delText>41</w:delText>
            </w:r>
          </w:del>
        </w:p>
        <w:p w14:paraId="2267E7B5" w14:textId="18A15E21" w:rsidR="002343FC" w:rsidDel="0045382D" w:rsidRDefault="002343FC">
          <w:pPr>
            <w:pStyle w:val="TOC3"/>
            <w:tabs>
              <w:tab w:val="left" w:pos="1320"/>
              <w:tab w:val="right" w:leader="dot" w:pos="9350"/>
            </w:tabs>
            <w:rPr>
              <w:del w:id="878" w:author="Sam Tertzakian" w:date="2018-09-12T14:32:00Z"/>
              <w:rFonts w:cstheme="minorBidi"/>
              <w:noProof/>
            </w:rPr>
          </w:pPr>
          <w:del w:id="879" w:author="Sam Tertzakian" w:date="2018-09-12T14:32:00Z">
            <w:r w:rsidRPr="00CB5BEE" w:rsidDel="0045382D">
              <w:rPr>
                <w:rStyle w:val="Hyperlink"/>
                <w:noProof/>
              </w:rPr>
              <w:delText>3.2.4</w:delText>
            </w:r>
            <w:r w:rsidDel="0045382D">
              <w:rPr>
                <w:rFonts w:cstheme="minorBidi"/>
                <w:noProof/>
              </w:rPr>
              <w:tab/>
            </w:r>
            <w:r w:rsidRPr="00CB5BEE" w:rsidDel="0045382D">
              <w:rPr>
                <w:rStyle w:val="Hyperlink"/>
                <w:noProof/>
              </w:rPr>
              <w:delText>Section 4: Module Private Enumerations and Structures</w:delText>
            </w:r>
            <w:r w:rsidDel="0045382D">
              <w:rPr>
                <w:noProof/>
                <w:webHidden/>
              </w:rPr>
              <w:tab/>
              <w:delText>41</w:delText>
            </w:r>
          </w:del>
        </w:p>
        <w:p w14:paraId="0730C906" w14:textId="753B627C" w:rsidR="002343FC" w:rsidDel="0045382D" w:rsidRDefault="002343FC">
          <w:pPr>
            <w:pStyle w:val="TOC3"/>
            <w:tabs>
              <w:tab w:val="left" w:pos="1320"/>
              <w:tab w:val="right" w:leader="dot" w:pos="9350"/>
            </w:tabs>
            <w:rPr>
              <w:del w:id="880" w:author="Sam Tertzakian" w:date="2018-09-12T14:32:00Z"/>
              <w:rFonts w:cstheme="minorBidi"/>
              <w:noProof/>
            </w:rPr>
          </w:pPr>
          <w:del w:id="881" w:author="Sam Tertzakian" w:date="2018-09-12T14:32:00Z">
            <w:r w:rsidRPr="00CB5BEE" w:rsidDel="0045382D">
              <w:rPr>
                <w:rStyle w:val="Hyperlink"/>
                <w:noProof/>
              </w:rPr>
              <w:delText>3.2.5</w:delText>
            </w:r>
            <w:r w:rsidDel="0045382D">
              <w:rPr>
                <w:rFonts w:cstheme="minorBidi"/>
                <w:noProof/>
              </w:rPr>
              <w:tab/>
            </w:r>
            <w:r w:rsidRPr="00CB5BEE" w:rsidDel="0045382D">
              <w:rPr>
                <w:rStyle w:val="Hyperlink"/>
                <w:noProof/>
              </w:rPr>
              <w:delText>Section 5: Module Private Context</w:delText>
            </w:r>
            <w:r w:rsidDel="0045382D">
              <w:rPr>
                <w:noProof/>
                <w:webHidden/>
              </w:rPr>
              <w:tab/>
              <w:delText>42</w:delText>
            </w:r>
          </w:del>
        </w:p>
        <w:p w14:paraId="759C9C7B" w14:textId="52FF0425" w:rsidR="002343FC" w:rsidDel="0045382D" w:rsidRDefault="002343FC">
          <w:pPr>
            <w:pStyle w:val="TOC3"/>
            <w:tabs>
              <w:tab w:val="left" w:pos="1320"/>
              <w:tab w:val="right" w:leader="dot" w:pos="9350"/>
            </w:tabs>
            <w:rPr>
              <w:del w:id="882" w:author="Sam Tertzakian" w:date="2018-09-12T14:32:00Z"/>
              <w:rFonts w:cstheme="minorBidi"/>
              <w:noProof/>
            </w:rPr>
          </w:pPr>
          <w:del w:id="883" w:author="Sam Tertzakian" w:date="2018-09-12T14:32:00Z">
            <w:r w:rsidRPr="00CB5BEE" w:rsidDel="0045382D">
              <w:rPr>
                <w:rStyle w:val="Hyperlink"/>
                <w:noProof/>
              </w:rPr>
              <w:delText>3.2.6</w:delText>
            </w:r>
            <w:r w:rsidDel="0045382D">
              <w:rPr>
                <w:rFonts w:cstheme="minorBidi"/>
                <w:noProof/>
              </w:rPr>
              <w:tab/>
            </w:r>
            <w:r w:rsidRPr="00CB5BEE" w:rsidDel="0045382D">
              <w:rPr>
                <w:rStyle w:val="Hyperlink"/>
                <w:noProof/>
              </w:rPr>
              <w:delText>Section 6: Module Macros</w:delText>
            </w:r>
            <w:r w:rsidDel="0045382D">
              <w:rPr>
                <w:noProof/>
                <w:webHidden/>
              </w:rPr>
              <w:tab/>
              <w:delText>43</w:delText>
            </w:r>
          </w:del>
        </w:p>
        <w:p w14:paraId="142C0875" w14:textId="77644CAB" w:rsidR="002343FC" w:rsidDel="0045382D" w:rsidRDefault="002343FC">
          <w:pPr>
            <w:pStyle w:val="TOC3"/>
            <w:tabs>
              <w:tab w:val="left" w:pos="1320"/>
              <w:tab w:val="right" w:leader="dot" w:pos="9350"/>
            </w:tabs>
            <w:rPr>
              <w:del w:id="884" w:author="Sam Tertzakian" w:date="2018-09-12T14:32:00Z"/>
              <w:rFonts w:cstheme="minorBidi"/>
              <w:noProof/>
            </w:rPr>
          </w:pPr>
          <w:del w:id="885" w:author="Sam Tertzakian" w:date="2018-09-12T14:32:00Z">
            <w:r w:rsidRPr="00CB5BEE" w:rsidDel="0045382D">
              <w:rPr>
                <w:rStyle w:val="Hyperlink"/>
                <w:noProof/>
              </w:rPr>
              <w:delText>3.2.7</w:delText>
            </w:r>
            <w:r w:rsidDel="0045382D">
              <w:rPr>
                <w:rFonts w:cstheme="minorBidi"/>
                <w:noProof/>
              </w:rPr>
              <w:tab/>
            </w:r>
            <w:r w:rsidRPr="00CB5BEE" w:rsidDel="0045382D">
              <w:rPr>
                <w:rStyle w:val="Hyperlink"/>
                <w:noProof/>
              </w:rPr>
              <w:delText>Section 7: Module Private Code</w:delText>
            </w:r>
            <w:r w:rsidDel="0045382D">
              <w:rPr>
                <w:noProof/>
                <w:webHidden/>
              </w:rPr>
              <w:tab/>
              <w:delText>44</w:delText>
            </w:r>
          </w:del>
        </w:p>
        <w:p w14:paraId="784D2806" w14:textId="3D82D3FF" w:rsidR="002343FC" w:rsidDel="0045382D" w:rsidRDefault="002343FC">
          <w:pPr>
            <w:pStyle w:val="TOC3"/>
            <w:tabs>
              <w:tab w:val="left" w:pos="1320"/>
              <w:tab w:val="right" w:leader="dot" w:pos="9350"/>
            </w:tabs>
            <w:rPr>
              <w:del w:id="886" w:author="Sam Tertzakian" w:date="2018-09-12T14:32:00Z"/>
              <w:rFonts w:cstheme="minorBidi"/>
              <w:noProof/>
            </w:rPr>
          </w:pPr>
          <w:del w:id="887" w:author="Sam Tertzakian" w:date="2018-09-12T14:32:00Z">
            <w:r w:rsidRPr="00CB5BEE" w:rsidDel="0045382D">
              <w:rPr>
                <w:rStyle w:val="Hyperlink"/>
                <w:noProof/>
              </w:rPr>
              <w:delText>3.2.8</w:delText>
            </w:r>
            <w:r w:rsidDel="0045382D">
              <w:rPr>
                <w:rFonts w:cstheme="minorBidi"/>
                <w:noProof/>
              </w:rPr>
              <w:tab/>
            </w:r>
            <w:r w:rsidRPr="00CB5BEE" w:rsidDel="0045382D">
              <w:rPr>
                <w:rStyle w:val="Hyperlink"/>
                <w:noProof/>
              </w:rPr>
              <w:delText>Section 8: Module WDF Callbacks</w:delText>
            </w:r>
            <w:r w:rsidDel="0045382D">
              <w:rPr>
                <w:noProof/>
                <w:webHidden/>
              </w:rPr>
              <w:tab/>
              <w:delText>45</w:delText>
            </w:r>
          </w:del>
        </w:p>
        <w:p w14:paraId="43055EDF" w14:textId="064724CB" w:rsidR="002343FC" w:rsidDel="0045382D" w:rsidRDefault="002343FC">
          <w:pPr>
            <w:pStyle w:val="TOC3"/>
            <w:tabs>
              <w:tab w:val="left" w:pos="1320"/>
              <w:tab w:val="right" w:leader="dot" w:pos="9350"/>
            </w:tabs>
            <w:rPr>
              <w:del w:id="888" w:author="Sam Tertzakian" w:date="2018-09-12T14:32:00Z"/>
              <w:rFonts w:cstheme="minorBidi"/>
              <w:noProof/>
            </w:rPr>
          </w:pPr>
          <w:del w:id="889" w:author="Sam Tertzakian" w:date="2018-09-12T14:32:00Z">
            <w:r w:rsidRPr="00CB5BEE" w:rsidDel="0045382D">
              <w:rPr>
                <w:rStyle w:val="Hyperlink"/>
                <w:noProof/>
              </w:rPr>
              <w:delText>3.2.9</w:delText>
            </w:r>
            <w:r w:rsidDel="0045382D">
              <w:rPr>
                <w:rFonts w:cstheme="minorBidi"/>
                <w:noProof/>
              </w:rPr>
              <w:tab/>
            </w:r>
            <w:r w:rsidRPr="00CB5BEE" w:rsidDel="0045382D">
              <w:rPr>
                <w:rStyle w:val="Hyperlink"/>
                <w:noProof/>
              </w:rPr>
              <w:delText>Section 9: Module DMF Callbacks</w:delText>
            </w:r>
            <w:r w:rsidDel="0045382D">
              <w:rPr>
                <w:noProof/>
                <w:webHidden/>
              </w:rPr>
              <w:tab/>
              <w:delText>48</w:delText>
            </w:r>
          </w:del>
        </w:p>
        <w:p w14:paraId="4015720B" w14:textId="23FD9F71" w:rsidR="002343FC" w:rsidDel="0045382D" w:rsidRDefault="002343FC">
          <w:pPr>
            <w:pStyle w:val="TOC3"/>
            <w:tabs>
              <w:tab w:val="left" w:pos="1320"/>
              <w:tab w:val="right" w:leader="dot" w:pos="9350"/>
            </w:tabs>
            <w:rPr>
              <w:del w:id="890" w:author="Sam Tertzakian" w:date="2018-09-12T14:32:00Z"/>
              <w:rFonts w:cstheme="minorBidi"/>
              <w:noProof/>
            </w:rPr>
          </w:pPr>
          <w:del w:id="891" w:author="Sam Tertzakian" w:date="2018-09-12T14:32:00Z">
            <w:r w:rsidRPr="00CB5BEE" w:rsidDel="0045382D">
              <w:rPr>
                <w:rStyle w:val="Hyperlink"/>
                <w:noProof/>
              </w:rPr>
              <w:delText>3.2.10</w:delText>
            </w:r>
            <w:r w:rsidDel="0045382D">
              <w:rPr>
                <w:rFonts w:cstheme="minorBidi"/>
                <w:noProof/>
              </w:rPr>
              <w:tab/>
            </w:r>
            <w:r w:rsidRPr="00CB5BEE" w:rsidDel="0045382D">
              <w:rPr>
                <w:rStyle w:val="Hyperlink"/>
                <w:noProof/>
              </w:rPr>
              <w:delText>Section 10: Module Descriptors</w:delText>
            </w:r>
            <w:r w:rsidDel="0045382D">
              <w:rPr>
                <w:noProof/>
                <w:webHidden/>
              </w:rPr>
              <w:tab/>
              <w:delText>49</w:delText>
            </w:r>
          </w:del>
        </w:p>
        <w:p w14:paraId="11C4F274" w14:textId="40488C05" w:rsidR="002343FC" w:rsidDel="0045382D" w:rsidRDefault="002343FC">
          <w:pPr>
            <w:pStyle w:val="TOC3"/>
            <w:tabs>
              <w:tab w:val="left" w:pos="1320"/>
              <w:tab w:val="right" w:leader="dot" w:pos="9350"/>
            </w:tabs>
            <w:rPr>
              <w:del w:id="892" w:author="Sam Tertzakian" w:date="2018-09-12T14:32:00Z"/>
              <w:rFonts w:cstheme="minorBidi"/>
              <w:noProof/>
            </w:rPr>
          </w:pPr>
          <w:del w:id="893" w:author="Sam Tertzakian" w:date="2018-09-12T14:32:00Z">
            <w:r w:rsidRPr="00CB5BEE" w:rsidDel="0045382D">
              <w:rPr>
                <w:rStyle w:val="Hyperlink"/>
                <w:noProof/>
              </w:rPr>
              <w:delText>3.2.11</w:delText>
            </w:r>
            <w:r w:rsidDel="0045382D">
              <w:rPr>
                <w:rFonts w:cstheme="minorBidi"/>
                <w:noProof/>
              </w:rPr>
              <w:tab/>
            </w:r>
            <w:r w:rsidRPr="00CB5BEE" w:rsidDel="0045382D">
              <w:rPr>
                <w:rStyle w:val="Hyperlink"/>
                <w:noProof/>
              </w:rPr>
              <w:delText>Section 11: Public Calls by Client (Includes Module Create Function)</w:delText>
            </w:r>
            <w:r w:rsidDel="0045382D">
              <w:rPr>
                <w:noProof/>
                <w:webHidden/>
              </w:rPr>
              <w:tab/>
              <w:delText>50</w:delText>
            </w:r>
          </w:del>
        </w:p>
        <w:p w14:paraId="4B96198B" w14:textId="72818E68" w:rsidR="002343FC" w:rsidDel="0045382D" w:rsidRDefault="002343FC">
          <w:pPr>
            <w:pStyle w:val="TOC2"/>
            <w:tabs>
              <w:tab w:val="left" w:pos="880"/>
              <w:tab w:val="right" w:leader="dot" w:pos="9350"/>
            </w:tabs>
            <w:rPr>
              <w:del w:id="894" w:author="Sam Tertzakian" w:date="2018-09-12T14:32:00Z"/>
              <w:rFonts w:cstheme="minorBidi"/>
              <w:noProof/>
            </w:rPr>
          </w:pPr>
          <w:del w:id="895" w:author="Sam Tertzakian" w:date="2018-09-12T14:32:00Z">
            <w:r w:rsidRPr="00CB5BEE" w:rsidDel="0045382D">
              <w:rPr>
                <w:rStyle w:val="Hyperlink"/>
                <w:noProof/>
              </w:rPr>
              <w:delText>3.3</w:delText>
            </w:r>
            <w:r w:rsidDel="0045382D">
              <w:rPr>
                <w:rFonts w:cstheme="minorBidi"/>
                <w:noProof/>
              </w:rPr>
              <w:tab/>
            </w:r>
            <w:r w:rsidRPr="00CB5BEE" w:rsidDel="0045382D">
              <w:rPr>
                <w:rStyle w:val="Hyperlink"/>
                <w:noProof/>
              </w:rPr>
              <w:delText>The Module _Public.h File</w:delText>
            </w:r>
            <w:r w:rsidDel="0045382D">
              <w:rPr>
                <w:noProof/>
                <w:webHidden/>
              </w:rPr>
              <w:tab/>
              <w:delText>53</w:delText>
            </w:r>
          </w:del>
        </w:p>
        <w:p w14:paraId="585EB553" w14:textId="341EF9E1" w:rsidR="002343FC" w:rsidDel="0045382D" w:rsidRDefault="002343FC">
          <w:pPr>
            <w:pStyle w:val="TOC2"/>
            <w:tabs>
              <w:tab w:val="left" w:pos="880"/>
              <w:tab w:val="right" w:leader="dot" w:pos="9350"/>
            </w:tabs>
            <w:rPr>
              <w:del w:id="896" w:author="Sam Tertzakian" w:date="2018-09-12T14:32:00Z"/>
              <w:rFonts w:cstheme="minorBidi"/>
              <w:noProof/>
            </w:rPr>
          </w:pPr>
          <w:del w:id="897" w:author="Sam Tertzakian" w:date="2018-09-12T14:32:00Z">
            <w:r w:rsidRPr="00CB5BEE" w:rsidDel="0045382D">
              <w:rPr>
                <w:rStyle w:val="Hyperlink"/>
                <w:noProof/>
              </w:rPr>
              <w:delText>3.4</w:delText>
            </w:r>
            <w:r w:rsidDel="0045382D">
              <w:rPr>
                <w:rFonts w:cstheme="minorBidi"/>
                <w:noProof/>
              </w:rPr>
              <w:tab/>
            </w:r>
            <w:r w:rsidRPr="00CB5BEE" w:rsidDel="0045382D">
              <w:rPr>
                <w:rStyle w:val="Hyperlink"/>
                <w:noProof/>
              </w:rPr>
              <w:delText>The Module .txt File</w:delText>
            </w:r>
            <w:r w:rsidDel="0045382D">
              <w:rPr>
                <w:noProof/>
                <w:webHidden/>
              </w:rPr>
              <w:tab/>
              <w:delText>54</w:delText>
            </w:r>
          </w:del>
        </w:p>
        <w:p w14:paraId="445F0419" w14:textId="6419F40D" w:rsidR="002343FC" w:rsidDel="0045382D" w:rsidRDefault="002343FC">
          <w:pPr>
            <w:pStyle w:val="TOC2"/>
            <w:tabs>
              <w:tab w:val="left" w:pos="880"/>
              <w:tab w:val="right" w:leader="dot" w:pos="9350"/>
            </w:tabs>
            <w:rPr>
              <w:del w:id="898" w:author="Sam Tertzakian" w:date="2018-09-12T14:32:00Z"/>
              <w:rFonts w:cstheme="minorBidi"/>
              <w:noProof/>
            </w:rPr>
          </w:pPr>
          <w:del w:id="899" w:author="Sam Tertzakian" w:date="2018-09-12T14:32:00Z">
            <w:r w:rsidRPr="00CB5BEE" w:rsidDel="0045382D">
              <w:rPr>
                <w:rStyle w:val="Hyperlink"/>
                <w:noProof/>
              </w:rPr>
              <w:delText>3.5</w:delText>
            </w:r>
            <w:r w:rsidDel="0045382D">
              <w:rPr>
                <w:rFonts w:cstheme="minorBidi"/>
                <w:noProof/>
              </w:rPr>
              <w:tab/>
            </w:r>
            <w:r w:rsidRPr="00CB5BEE" w:rsidDel="0045382D">
              <w:rPr>
                <w:rStyle w:val="Hyperlink"/>
                <w:noProof/>
              </w:rPr>
              <w:delText>The Module .mc File</w:delText>
            </w:r>
            <w:r w:rsidDel="0045382D">
              <w:rPr>
                <w:noProof/>
                <w:webHidden/>
              </w:rPr>
              <w:tab/>
              <w:delText>56</w:delText>
            </w:r>
          </w:del>
        </w:p>
        <w:p w14:paraId="0C2D0FD9" w14:textId="687E35FF" w:rsidR="002343FC" w:rsidDel="0045382D" w:rsidRDefault="002343FC">
          <w:pPr>
            <w:pStyle w:val="TOC2"/>
            <w:tabs>
              <w:tab w:val="left" w:pos="880"/>
              <w:tab w:val="right" w:leader="dot" w:pos="9350"/>
            </w:tabs>
            <w:rPr>
              <w:del w:id="900" w:author="Sam Tertzakian" w:date="2018-09-12T14:32:00Z"/>
              <w:rFonts w:cstheme="minorBidi"/>
              <w:noProof/>
            </w:rPr>
          </w:pPr>
          <w:del w:id="901" w:author="Sam Tertzakian" w:date="2018-09-12T14:32:00Z">
            <w:r w:rsidRPr="00CB5BEE" w:rsidDel="0045382D">
              <w:rPr>
                <w:rStyle w:val="Hyperlink"/>
                <w:noProof/>
              </w:rPr>
              <w:delText>3.6</w:delText>
            </w:r>
            <w:r w:rsidDel="0045382D">
              <w:rPr>
                <w:rFonts w:cstheme="minorBidi"/>
                <w:noProof/>
              </w:rPr>
              <w:tab/>
            </w:r>
            <w:r w:rsidRPr="00CB5BEE" w:rsidDel="0045382D">
              <w:rPr>
                <w:rStyle w:val="Hyperlink"/>
                <w:noProof/>
              </w:rPr>
              <w:delText>The Module’s Create Function</w:delText>
            </w:r>
            <w:r w:rsidDel="0045382D">
              <w:rPr>
                <w:noProof/>
                <w:webHidden/>
              </w:rPr>
              <w:tab/>
              <w:delText>57</w:delText>
            </w:r>
          </w:del>
        </w:p>
        <w:p w14:paraId="37C5A65D" w14:textId="0E7095C3" w:rsidR="002343FC" w:rsidDel="0045382D" w:rsidRDefault="002343FC">
          <w:pPr>
            <w:pStyle w:val="TOC3"/>
            <w:tabs>
              <w:tab w:val="left" w:pos="1320"/>
              <w:tab w:val="right" w:leader="dot" w:pos="9350"/>
            </w:tabs>
            <w:rPr>
              <w:del w:id="902" w:author="Sam Tertzakian" w:date="2018-09-12T14:32:00Z"/>
              <w:rFonts w:cstheme="minorBidi"/>
              <w:noProof/>
            </w:rPr>
          </w:pPr>
          <w:del w:id="903" w:author="Sam Tertzakian" w:date="2018-09-12T14:32:00Z">
            <w:r w:rsidRPr="00CB5BEE" w:rsidDel="0045382D">
              <w:rPr>
                <w:rStyle w:val="Hyperlink"/>
                <w:noProof/>
              </w:rPr>
              <w:delText>3.6.1</w:delText>
            </w:r>
            <w:r w:rsidDel="0045382D">
              <w:rPr>
                <w:rFonts w:cstheme="minorBidi"/>
                <w:noProof/>
              </w:rPr>
              <w:tab/>
            </w:r>
            <w:r w:rsidRPr="00CB5BEE" w:rsidDel="0045382D">
              <w:rPr>
                <w:rStyle w:val="Hyperlink"/>
                <w:noProof/>
              </w:rPr>
              <w:delText>Contents of a Module’s Create Function</w:delText>
            </w:r>
            <w:r w:rsidDel="0045382D">
              <w:rPr>
                <w:noProof/>
                <w:webHidden/>
              </w:rPr>
              <w:tab/>
              <w:delText>57</w:delText>
            </w:r>
          </w:del>
        </w:p>
        <w:p w14:paraId="348C0FE8" w14:textId="62178D13" w:rsidR="002343FC" w:rsidDel="0045382D" w:rsidRDefault="002343FC">
          <w:pPr>
            <w:pStyle w:val="TOC3"/>
            <w:tabs>
              <w:tab w:val="left" w:pos="1320"/>
              <w:tab w:val="right" w:leader="dot" w:pos="9350"/>
            </w:tabs>
            <w:rPr>
              <w:del w:id="904" w:author="Sam Tertzakian" w:date="2018-09-12T14:32:00Z"/>
              <w:rFonts w:cstheme="minorBidi"/>
              <w:noProof/>
            </w:rPr>
          </w:pPr>
          <w:del w:id="905" w:author="Sam Tertzakian" w:date="2018-09-12T14:32:00Z">
            <w:r w:rsidRPr="00CB5BEE" w:rsidDel="0045382D">
              <w:rPr>
                <w:rStyle w:val="Hyperlink"/>
                <w:noProof/>
              </w:rPr>
              <w:delText>3.6.2</w:delText>
            </w:r>
            <w:r w:rsidDel="0045382D">
              <w:rPr>
                <w:rFonts w:cstheme="minorBidi"/>
                <w:noProof/>
              </w:rPr>
              <w:tab/>
            </w:r>
            <w:r w:rsidRPr="00CB5BEE" w:rsidDel="0045382D">
              <w:rPr>
                <w:rStyle w:val="Hyperlink"/>
                <w:noProof/>
              </w:rPr>
              <w:delText>How to Create a Child Module</w:delText>
            </w:r>
            <w:r w:rsidDel="0045382D">
              <w:rPr>
                <w:noProof/>
                <w:webHidden/>
              </w:rPr>
              <w:tab/>
              <w:delText>57</w:delText>
            </w:r>
          </w:del>
        </w:p>
        <w:p w14:paraId="7C4B141D" w14:textId="5DC86C65" w:rsidR="002343FC" w:rsidDel="0045382D" w:rsidRDefault="002343FC">
          <w:pPr>
            <w:pStyle w:val="TOC3"/>
            <w:tabs>
              <w:tab w:val="left" w:pos="1320"/>
              <w:tab w:val="right" w:leader="dot" w:pos="9350"/>
            </w:tabs>
            <w:rPr>
              <w:del w:id="906" w:author="Sam Tertzakian" w:date="2018-09-12T14:32:00Z"/>
              <w:rFonts w:cstheme="minorBidi"/>
              <w:noProof/>
            </w:rPr>
          </w:pPr>
          <w:del w:id="907" w:author="Sam Tertzakian" w:date="2018-09-12T14:32:00Z">
            <w:r w:rsidRPr="00CB5BEE" w:rsidDel="0045382D">
              <w:rPr>
                <w:rStyle w:val="Hyperlink"/>
                <w:noProof/>
              </w:rPr>
              <w:delText>3.6.3</w:delText>
            </w:r>
            <w:r w:rsidDel="0045382D">
              <w:rPr>
                <w:rFonts w:cstheme="minorBidi"/>
                <w:noProof/>
              </w:rPr>
              <w:tab/>
            </w:r>
            <w:r w:rsidRPr="00CB5BEE" w:rsidDel="0045382D">
              <w:rPr>
                <w:rStyle w:val="Hyperlink"/>
                <w:noProof/>
              </w:rPr>
              <w:delText>Annotated Module Create function</w:delText>
            </w:r>
            <w:r w:rsidDel="0045382D">
              <w:rPr>
                <w:noProof/>
                <w:webHidden/>
              </w:rPr>
              <w:tab/>
              <w:delText>58</w:delText>
            </w:r>
          </w:del>
        </w:p>
        <w:p w14:paraId="674F9EC2" w14:textId="4E7C6AEE" w:rsidR="002343FC" w:rsidDel="0045382D" w:rsidRDefault="002343FC">
          <w:pPr>
            <w:pStyle w:val="TOC1"/>
            <w:tabs>
              <w:tab w:val="left" w:pos="440"/>
              <w:tab w:val="right" w:leader="dot" w:pos="9350"/>
            </w:tabs>
            <w:rPr>
              <w:del w:id="908" w:author="Sam Tertzakian" w:date="2018-09-12T14:32:00Z"/>
              <w:rFonts w:cstheme="minorBidi"/>
              <w:noProof/>
            </w:rPr>
          </w:pPr>
          <w:del w:id="909" w:author="Sam Tertzakian" w:date="2018-09-12T14:32:00Z">
            <w:r w:rsidRPr="00CB5BEE" w:rsidDel="0045382D">
              <w:rPr>
                <w:rStyle w:val="Hyperlink"/>
                <w:noProof/>
              </w:rPr>
              <w:delText>4</w:delText>
            </w:r>
            <w:r w:rsidDel="0045382D">
              <w:rPr>
                <w:rFonts w:cstheme="minorBidi"/>
                <w:noProof/>
              </w:rPr>
              <w:tab/>
            </w:r>
            <w:r w:rsidRPr="00CB5BEE" w:rsidDel="0045382D">
              <w:rPr>
                <w:rStyle w:val="Hyperlink"/>
                <w:noProof/>
              </w:rPr>
              <w:delText>DMF Library Include File</w:delText>
            </w:r>
            <w:r w:rsidDel="0045382D">
              <w:rPr>
                <w:noProof/>
                <w:webHidden/>
              </w:rPr>
              <w:tab/>
              <w:delText>61</w:delText>
            </w:r>
          </w:del>
        </w:p>
        <w:p w14:paraId="748A6CFD" w14:textId="7B6B5701" w:rsidR="002343FC" w:rsidDel="0045382D" w:rsidRDefault="002343FC">
          <w:pPr>
            <w:pStyle w:val="TOC2"/>
            <w:tabs>
              <w:tab w:val="left" w:pos="880"/>
              <w:tab w:val="right" w:leader="dot" w:pos="9350"/>
            </w:tabs>
            <w:rPr>
              <w:del w:id="910" w:author="Sam Tertzakian" w:date="2018-09-12T14:32:00Z"/>
              <w:rFonts w:cstheme="minorBidi"/>
              <w:noProof/>
            </w:rPr>
          </w:pPr>
          <w:del w:id="911" w:author="Sam Tertzakian" w:date="2018-09-12T14:32:00Z">
            <w:r w:rsidRPr="00CB5BEE" w:rsidDel="0045382D">
              <w:rPr>
                <w:rStyle w:val="Hyperlink"/>
                <w:noProof/>
              </w:rPr>
              <w:delText>4.1</w:delText>
            </w:r>
            <w:r w:rsidDel="0045382D">
              <w:rPr>
                <w:rFonts w:cstheme="minorBidi"/>
                <w:noProof/>
              </w:rPr>
              <w:tab/>
            </w:r>
            <w:r w:rsidRPr="00CB5BEE" w:rsidDel="0045382D">
              <w:rPr>
                <w:rStyle w:val="Hyperlink"/>
                <w:noProof/>
              </w:rPr>
              <w:delText>Library Include File</w:delText>
            </w:r>
            <w:r w:rsidDel="0045382D">
              <w:rPr>
                <w:noProof/>
                <w:webHidden/>
              </w:rPr>
              <w:tab/>
              <w:delText>61</w:delText>
            </w:r>
          </w:del>
        </w:p>
        <w:p w14:paraId="7D84110E" w14:textId="700F801E" w:rsidR="002343FC" w:rsidDel="0045382D" w:rsidRDefault="002343FC">
          <w:pPr>
            <w:pStyle w:val="TOC3"/>
            <w:tabs>
              <w:tab w:val="left" w:pos="1320"/>
              <w:tab w:val="right" w:leader="dot" w:pos="9350"/>
            </w:tabs>
            <w:rPr>
              <w:del w:id="912" w:author="Sam Tertzakian" w:date="2018-09-12T14:32:00Z"/>
              <w:rFonts w:cstheme="minorBidi"/>
              <w:noProof/>
            </w:rPr>
          </w:pPr>
          <w:del w:id="913" w:author="Sam Tertzakian" w:date="2018-09-12T14:32:00Z">
            <w:r w:rsidRPr="00CB5BEE" w:rsidDel="0045382D">
              <w:rPr>
                <w:rStyle w:val="Hyperlink"/>
                <w:noProof/>
              </w:rPr>
              <w:delText>4.1.1</w:delText>
            </w:r>
            <w:r w:rsidDel="0045382D">
              <w:rPr>
                <w:rFonts w:cstheme="minorBidi"/>
                <w:noProof/>
              </w:rPr>
              <w:tab/>
            </w:r>
            <w:r w:rsidRPr="00CB5BEE" w:rsidDel="0045382D">
              <w:rPr>
                <w:rStyle w:val="Hyperlink"/>
                <w:noProof/>
              </w:rPr>
              <w:delText>Using the Library Include File</w:delText>
            </w:r>
            <w:r w:rsidDel="0045382D">
              <w:rPr>
                <w:noProof/>
                <w:webHidden/>
              </w:rPr>
              <w:tab/>
              <w:delText>61</w:delText>
            </w:r>
          </w:del>
        </w:p>
        <w:p w14:paraId="4E8F3CB2" w14:textId="1A6B726C" w:rsidR="002343FC" w:rsidDel="0045382D" w:rsidRDefault="002343FC">
          <w:pPr>
            <w:pStyle w:val="TOC3"/>
            <w:tabs>
              <w:tab w:val="left" w:pos="1320"/>
              <w:tab w:val="right" w:leader="dot" w:pos="9350"/>
            </w:tabs>
            <w:rPr>
              <w:del w:id="914" w:author="Sam Tertzakian" w:date="2018-09-12T14:32:00Z"/>
              <w:rFonts w:cstheme="minorBidi"/>
              <w:noProof/>
            </w:rPr>
          </w:pPr>
          <w:del w:id="915" w:author="Sam Tertzakian" w:date="2018-09-12T14:32:00Z">
            <w:r w:rsidRPr="00CB5BEE" w:rsidDel="0045382D">
              <w:rPr>
                <w:rStyle w:val="Hyperlink"/>
                <w:noProof/>
              </w:rPr>
              <w:delText>4.1.2</w:delText>
            </w:r>
            <w:r w:rsidDel="0045382D">
              <w:rPr>
                <w:rFonts w:cstheme="minorBidi"/>
                <w:noProof/>
              </w:rPr>
              <w:tab/>
            </w:r>
            <w:r w:rsidRPr="00CB5BEE" w:rsidDel="0045382D">
              <w:rPr>
                <w:rStyle w:val="Hyperlink"/>
                <w:noProof/>
              </w:rPr>
              <w:delText>Sample Library Include File</w:delText>
            </w:r>
            <w:r w:rsidDel="0045382D">
              <w:rPr>
                <w:noProof/>
                <w:webHidden/>
              </w:rPr>
              <w:tab/>
              <w:delText>62</w:delText>
            </w:r>
          </w:del>
        </w:p>
        <w:p w14:paraId="6818672E" w14:textId="34F97AD1" w:rsidR="002343FC" w:rsidDel="0045382D" w:rsidRDefault="002343FC">
          <w:pPr>
            <w:pStyle w:val="TOC2"/>
            <w:tabs>
              <w:tab w:val="left" w:pos="880"/>
              <w:tab w:val="right" w:leader="dot" w:pos="9350"/>
            </w:tabs>
            <w:rPr>
              <w:del w:id="916" w:author="Sam Tertzakian" w:date="2018-09-12T14:32:00Z"/>
              <w:rFonts w:cstheme="minorBidi"/>
              <w:noProof/>
            </w:rPr>
          </w:pPr>
          <w:del w:id="917" w:author="Sam Tertzakian" w:date="2018-09-12T14:32:00Z">
            <w:r w:rsidRPr="00CB5BEE" w:rsidDel="0045382D">
              <w:rPr>
                <w:rStyle w:val="Hyperlink"/>
                <w:noProof/>
              </w:rPr>
              <w:delText>4.2</w:delText>
            </w:r>
            <w:r w:rsidDel="0045382D">
              <w:rPr>
                <w:rFonts w:cstheme="minorBidi"/>
                <w:noProof/>
              </w:rPr>
              <w:tab/>
            </w:r>
            <w:r w:rsidRPr="00CB5BEE" w:rsidDel="0045382D">
              <w:rPr>
                <w:rStyle w:val="Hyperlink"/>
                <w:noProof/>
              </w:rPr>
              <w:delText>Module Dependencies</w:delText>
            </w:r>
            <w:r w:rsidDel="0045382D">
              <w:rPr>
                <w:noProof/>
                <w:webHidden/>
              </w:rPr>
              <w:tab/>
              <w:delText>63</w:delText>
            </w:r>
          </w:del>
        </w:p>
        <w:p w14:paraId="0B3B4CD8" w14:textId="077FAD1D" w:rsidR="002343FC" w:rsidDel="0045382D" w:rsidRDefault="002343FC">
          <w:pPr>
            <w:pStyle w:val="TOC1"/>
            <w:tabs>
              <w:tab w:val="left" w:pos="440"/>
              <w:tab w:val="right" w:leader="dot" w:pos="9350"/>
            </w:tabs>
            <w:rPr>
              <w:del w:id="918" w:author="Sam Tertzakian" w:date="2018-09-12T14:32:00Z"/>
              <w:rFonts w:cstheme="minorBidi"/>
              <w:noProof/>
            </w:rPr>
          </w:pPr>
          <w:del w:id="919" w:author="Sam Tertzakian" w:date="2018-09-12T14:32:00Z">
            <w:r w:rsidRPr="00CB5BEE" w:rsidDel="0045382D">
              <w:rPr>
                <w:rStyle w:val="Hyperlink"/>
                <w:noProof/>
              </w:rPr>
              <w:delText>5</w:delText>
            </w:r>
            <w:r w:rsidDel="0045382D">
              <w:rPr>
                <w:rFonts w:cstheme="minorBidi"/>
                <w:noProof/>
              </w:rPr>
              <w:tab/>
            </w:r>
            <w:r w:rsidRPr="00CB5BEE" w:rsidDel="0045382D">
              <w:rPr>
                <w:rStyle w:val="Hyperlink"/>
                <w:noProof/>
              </w:rPr>
              <w:delText>DMF Client Driver API Reference</w:delText>
            </w:r>
            <w:r w:rsidDel="0045382D">
              <w:rPr>
                <w:noProof/>
                <w:webHidden/>
              </w:rPr>
              <w:tab/>
              <w:delText>64</w:delText>
            </w:r>
          </w:del>
        </w:p>
        <w:p w14:paraId="7CFFBAFB" w14:textId="19186BFB" w:rsidR="002343FC" w:rsidDel="0045382D" w:rsidRDefault="002343FC">
          <w:pPr>
            <w:pStyle w:val="TOC2"/>
            <w:tabs>
              <w:tab w:val="left" w:pos="880"/>
              <w:tab w:val="right" w:leader="dot" w:pos="9350"/>
            </w:tabs>
            <w:rPr>
              <w:del w:id="920" w:author="Sam Tertzakian" w:date="2018-09-12T14:32:00Z"/>
              <w:rFonts w:cstheme="minorBidi"/>
              <w:noProof/>
            </w:rPr>
          </w:pPr>
          <w:del w:id="921" w:author="Sam Tertzakian" w:date="2018-09-12T14:32:00Z">
            <w:r w:rsidRPr="00CB5BEE" w:rsidDel="0045382D">
              <w:rPr>
                <w:rStyle w:val="Hyperlink"/>
                <w:noProof/>
              </w:rPr>
              <w:delText>5.1</w:delText>
            </w:r>
            <w:r w:rsidDel="0045382D">
              <w:rPr>
                <w:rFonts w:cstheme="minorBidi"/>
                <w:noProof/>
              </w:rPr>
              <w:tab/>
            </w:r>
            <w:r w:rsidRPr="00CB5BEE" w:rsidDel="0045382D">
              <w:rPr>
                <w:rStyle w:val="Hyperlink"/>
                <w:noProof/>
              </w:rPr>
              <w:delText>Client Driver DMF Structures</w:delText>
            </w:r>
            <w:r w:rsidDel="0045382D">
              <w:rPr>
                <w:noProof/>
                <w:webHidden/>
              </w:rPr>
              <w:tab/>
              <w:delText>65</w:delText>
            </w:r>
          </w:del>
        </w:p>
        <w:p w14:paraId="79B51814" w14:textId="5CB01B44" w:rsidR="002343FC" w:rsidDel="0045382D" w:rsidRDefault="002343FC">
          <w:pPr>
            <w:pStyle w:val="TOC3"/>
            <w:tabs>
              <w:tab w:val="left" w:pos="1320"/>
              <w:tab w:val="right" w:leader="dot" w:pos="9350"/>
            </w:tabs>
            <w:rPr>
              <w:del w:id="922" w:author="Sam Tertzakian" w:date="2018-09-12T14:32:00Z"/>
              <w:rFonts w:cstheme="minorBidi"/>
              <w:noProof/>
            </w:rPr>
          </w:pPr>
          <w:del w:id="923" w:author="Sam Tertzakian" w:date="2018-09-12T14:32:00Z">
            <w:r w:rsidRPr="00CB5BEE" w:rsidDel="0045382D">
              <w:rPr>
                <w:rStyle w:val="Hyperlink"/>
                <w:noProof/>
              </w:rPr>
              <w:delText>5.1.1</w:delText>
            </w:r>
            <w:r w:rsidDel="0045382D">
              <w:rPr>
                <w:rFonts w:cstheme="minorBidi"/>
                <w:noProof/>
              </w:rPr>
              <w:tab/>
            </w:r>
            <w:r w:rsidRPr="00CB5BEE" w:rsidDel="0045382D">
              <w:rPr>
                <w:rStyle w:val="Hyperlink"/>
                <w:noProof/>
              </w:rPr>
              <w:delText>PDMFDEVICE_INIT</w:delText>
            </w:r>
            <w:r w:rsidDel="0045382D">
              <w:rPr>
                <w:noProof/>
                <w:webHidden/>
              </w:rPr>
              <w:tab/>
              <w:delText>66</w:delText>
            </w:r>
          </w:del>
        </w:p>
        <w:p w14:paraId="3369C2DC" w14:textId="7DE89E15" w:rsidR="002343FC" w:rsidDel="0045382D" w:rsidRDefault="002343FC">
          <w:pPr>
            <w:pStyle w:val="TOC3"/>
            <w:tabs>
              <w:tab w:val="left" w:pos="1320"/>
              <w:tab w:val="right" w:leader="dot" w:pos="9350"/>
            </w:tabs>
            <w:rPr>
              <w:del w:id="924" w:author="Sam Tertzakian" w:date="2018-09-12T14:32:00Z"/>
              <w:rFonts w:cstheme="minorBidi"/>
              <w:noProof/>
            </w:rPr>
          </w:pPr>
          <w:del w:id="925" w:author="Sam Tertzakian" w:date="2018-09-12T14:32:00Z">
            <w:r w:rsidRPr="00CB5BEE" w:rsidDel="0045382D">
              <w:rPr>
                <w:rStyle w:val="Hyperlink"/>
                <w:noProof/>
              </w:rPr>
              <w:delText>5.1.2</w:delText>
            </w:r>
            <w:r w:rsidDel="0045382D">
              <w:rPr>
                <w:rFonts w:cstheme="minorBidi"/>
                <w:noProof/>
              </w:rPr>
              <w:tab/>
            </w:r>
            <w:r w:rsidRPr="00CB5BEE" w:rsidDel="0045382D">
              <w:rPr>
                <w:rStyle w:val="Hyperlink"/>
                <w:noProof/>
              </w:rPr>
              <w:delText>DMF_EVENT_CALLBACKS</w:delText>
            </w:r>
            <w:r w:rsidDel="0045382D">
              <w:rPr>
                <w:noProof/>
                <w:webHidden/>
              </w:rPr>
              <w:tab/>
              <w:delText>67</w:delText>
            </w:r>
          </w:del>
        </w:p>
        <w:p w14:paraId="7B6534AE" w14:textId="1766CA52" w:rsidR="002343FC" w:rsidDel="0045382D" w:rsidRDefault="002343FC">
          <w:pPr>
            <w:pStyle w:val="TOC2"/>
            <w:tabs>
              <w:tab w:val="left" w:pos="880"/>
              <w:tab w:val="right" w:leader="dot" w:pos="9350"/>
            </w:tabs>
            <w:rPr>
              <w:del w:id="926" w:author="Sam Tertzakian" w:date="2018-09-12T14:32:00Z"/>
              <w:rFonts w:cstheme="minorBidi"/>
              <w:noProof/>
            </w:rPr>
          </w:pPr>
          <w:del w:id="927" w:author="Sam Tertzakian" w:date="2018-09-12T14:32:00Z">
            <w:r w:rsidRPr="00CB5BEE" w:rsidDel="0045382D">
              <w:rPr>
                <w:rStyle w:val="Hyperlink"/>
                <w:noProof/>
              </w:rPr>
              <w:delText>5.2</w:delText>
            </w:r>
            <w:r w:rsidDel="0045382D">
              <w:rPr>
                <w:rFonts w:cstheme="minorBidi"/>
                <w:noProof/>
              </w:rPr>
              <w:tab/>
            </w:r>
            <w:r w:rsidRPr="00CB5BEE" w:rsidDel="0045382D">
              <w:rPr>
                <w:rStyle w:val="Hyperlink"/>
                <w:noProof/>
              </w:rPr>
              <w:delText>Client Driver DMF Initialization Macros</w:delText>
            </w:r>
            <w:r w:rsidDel="0045382D">
              <w:rPr>
                <w:noProof/>
                <w:webHidden/>
              </w:rPr>
              <w:tab/>
              <w:delText>69</w:delText>
            </w:r>
          </w:del>
        </w:p>
        <w:p w14:paraId="74A2F157" w14:textId="430D97F2" w:rsidR="002343FC" w:rsidDel="0045382D" w:rsidRDefault="002343FC">
          <w:pPr>
            <w:pStyle w:val="TOC3"/>
            <w:tabs>
              <w:tab w:val="left" w:pos="1320"/>
              <w:tab w:val="right" w:leader="dot" w:pos="9350"/>
            </w:tabs>
            <w:rPr>
              <w:del w:id="928" w:author="Sam Tertzakian" w:date="2018-09-12T14:32:00Z"/>
              <w:rFonts w:cstheme="minorBidi"/>
              <w:noProof/>
            </w:rPr>
          </w:pPr>
          <w:del w:id="929" w:author="Sam Tertzakian" w:date="2018-09-12T14:32:00Z">
            <w:r w:rsidRPr="00CB5BEE" w:rsidDel="0045382D">
              <w:rPr>
                <w:rStyle w:val="Hyperlink"/>
                <w:noProof/>
              </w:rPr>
              <w:delText>5.2.1</w:delText>
            </w:r>
            <w:r w:rsidDel="0045382D">
              <w:rPr>
                <w:rFonts w:cstheme="minorBidi"/>
                <w:noProof/>
              </w:rPr>
              <w:tab/>
            </w:r>
            <w:r w:rsidRPr="00CB5BEE" w:rsidDel="0045382D">
              <w:rPr>
                <w:rStyle w:val="Hyperlink"/>
                <w:noProof/>
              </w:rPr>
              <w:delText>DMF_DEFAULT_DRIVERENTRY</w:delText>
            </w:r>
            <w:r w:rsidDel="0045382D">
              <w:rPr>
                <w:noProof/>
                <w:webHidden/>
              </w:rPr>
              <w:tab/>
              <w:delText>70</w:delText>
            </w:r>
          </w:del>
        </w:p>
        <w:p w14:paraId="2A1199CE" w14:textId="13F67300" w:rsidR="002343FC" w:rsidDel="0045382D" w:rsidRDefault="002343FC">
          <w:pPr>
            <w:pStyle w:val="TOC3"/>
            <w:tabs>
              <w:tab w:val="left" w:pos="1320"/>
              <w:tab w:val="right" w:leader="dot" w:pos="9350"/>
            </w:tabs>
            <w:rPr>
              <w:del w:id="930" w:author="Sam Tertzakian" w:date="2018-09-12T14:32:00Z"/>
              <w:rFonts w:cstheme="minorBidi"/>
              <w:noProof/>
            </w:rPr>
          </w:pPr>
          <w:del w:id="931" w:author="Sam Tertzakian" w:date="2018-09-12T14:32:00Z">
            <w:r w:rsidRPr="00CB5BEE" w:rsidDel="0045382D">
              <w:rPr>
                <w:rStyle w:val="Hyperlink"/>
                <w:noProof/>
              </w:rPr>
              <w:delText>5.2.2</w:delText>
            </w:r>
            <w:r w:rsidDel="0045382D">
              <w:rPr>
                <w:rFonts w:cstheme="minorBidi"/>
                <w:noProof/>
              </w:rPr>
              <w:tab/>
            </w:r>
            <w:r w:rsidRPr="00CB5BEE" w:rsidDel="0045382D">
              <w:rPr>
                <w:rStyle w:val="Hyperlink"/>
                <w:noProof/>
              </w:rPr>
              <w:delText>DMF_DEFAULT_DEVICEADD</w:delText>
            </w:r>
            <w:r w:rsidDel="0045382D">
              <w:rPr>
                <w:noProof/>
                <w:webHidden/>
              </w:rPr>
              <w:tab/>
              <w:delText>71</w:delText>
            </w:r>
          </w:del>
        </w:p>
        <w:p w14:paraId="00464FC7" w14:textId="09B2F0B4" w:rsidR="002343FC" w:rsidDel="0045382D" w:rsidRDefault="002343FC">
          <w:pPr>
            <w:pStyle w:val="TOC3"/>
            <w:tabs>
              <w:tab w:val="left" w:pos="1320"/>
              <w:tab w:val="right" w:leader="dot" w:pos="9350"/>
            </w:tabs>
            <w:rPr>
              <w:del w:id="932" w:author="Sam Tertzakian" w:date="2018-09-12T14:32:00Z"/>
              <w:rFonts w:cstheme="minorBidi"/>
              <w:noProof/>
            </w:rPr>
          </w:pPr>
          <w:del w:id="933" w:author="Sam Tertzakian" w:date="2018-09-12T14:32:00Z">
            <w:r w:rsidRPr="00CB5BEE" w:rsidDel="0045382D">
              <w:rPr>
                <w:rStyle w:val="Hyperlink"/>
                <w:noProof/>
              </w:rPr>
              <w:delText>5.2.3</w:delText>
            </w:r>
            <w:r w:rsidDel="0045382D">
              <w:rPr>
                <w:rFonts w:cstheme="minorBidi"/>
                <w:noProof/>
              </w:rPr>
              <w:tab/>
            </w:r>
            <w:r w:rsidRPr="00CB5BEE" w:rsidDel="0045382D">
              <w:rPr>
                <w:rStyle w:val="Hyperlink"/>
                <w:noProof/>
              </w:rPr>
              <w:delText>DMF_DEFAULT_DRIVERCLEANUP</w:delText>
            </w:r>
            <w:r w:rsidDel="0045382D">
              <w:rPr>
                <w:noProof/>
                <w:webHidden/>
              </w:rPr>
              <w:tab/>
              <w:delText>72</w:delText>
            </w:r>
          </w:del>
        </w:p>
        <w:p w14:paraId="246F33E6" w14:textId="497E68D5" w:rsidR="002343FC" w:rsidDel="0045382D" w:rsidRDefault="002343FC">
          <w:pPr>
            <w:pStyle w:val="TOC2"/>
            <w:tabs>
              <w:tab w:val="left" w:pos="880"/>
              <w:tab w:val="right" w:leader="dot" w:pos="9350"/>
            </w:tabs>
            <w:rPr>
              <w:del w:id="934" w:author="Sam Tertzakian" w:date="2018-09-12T14:32:00Z"/>
              <w:rFonts w:cstheme="minorBidi"/>
              <w:noProof/>
            </w:rPr>
          </w:pPr>
          <w:del w:id="935" w:author="Sam Tertzakian" w:date="2018-09-12T14:32:00Z">
            <w:r w:rsidRPr="00CB5BEE" w:rsidDel="0045382D">
              <w:rPr>
                <w:rStyle w:val="Hyperlink"/>
                <w:noProof/>
              </w:rPr>
              <w:delText>5.3</w:delText>
            </w:r>
            <w:r w:rsidDel="0045382D">
              <w:rPr>
                <w:rFonts w:cstheme="minorBidi"/>
                <w:noProof/>
              </w:rPr>
              <w:tab/>
            </w:r>
            <w:r w:rsidRPr="00CB5BEE" w:rsidDel="0045382D">
              <w:rPr>
                <w:rStyle w:val="Hyperlink"/>
                <w:noProof/>
              </w:rPr>
              <w:delText>Client Driver DMF Initialization Functions</w:delText>
            </w:r>
            <w:r w:rsidDel="0045382D">
              <w:rPr>
                <w:noProof/>
                <w:webHidden/>
              </w:rPr>
              <w:tab/>
              <w:delText>73</w:delText>
            </w:r>
          </w:del>
        </w:p>
        <w:p w14:paraId="5926D7A5" w14:textId="70CF082A" w:rsidR="002343FC" w:rsidDel="0045382D" w:rsidRDefault="002343FC">
          <w:pPr>
            <w:pStyle w:val="TOC3"/>
            <w:tabs>
              <w:tab w:val="left" w:pos="1320"/>
              <w:tab w:val="right" w:leader="dot" w:pos="9350"/>
            </w:tabs>
            <w:rPr>
              <w:del w:id="936" w:author="Sam Tertzakian" w:date="2018-09-12T14:32:00Z"/>
              <w:rFonts w:cstheme="minorBidi"/>
              <w:noProof/>
            </w:rPr>
          </w:pPr>
          <w:del w:id="937" w:author="Sam Tertzakian" w:date="2018-09-12T14:32:00Z">
            <w:r w:rsidRPr="00CB5BEE" w:rsidDel="0045382D">
              <w:rPr>
                <w:rStyle w:val="Hyperlink"/>
                <w:noProof/>
              </w:rPr>
              <w:delText>5.3.1</w:delText>
            </w:r>
            <w:r w:rsidDel="0045382D">
              <w:rPr>
                <w:rFonts w:cstheme="minorBidi"/>
                <w:noProof/>
              </w:rPr>
              <w:tab/>
            </w:r>
            <w:r w:rsidRPr="00CB5BEE" w:rsidDel="0045382D">
              <w:rPr>
                <w:rStyle w:val="Hyperlink"/>
                <w:noProof/>
              </w:rPr>
              <w:delText>DMF_DmfDeviceInitAllocate</w:delText>
            </w:r>
            <w:r w:rsidDel="0045382D">
              <w:rPr>
                <w:noProof/>
                <w:webHidden/>
              </w:rPr>
              <w:tab/>
              <w:delText>74</w:delText>
            </w:r>
          </w:del>
        </w:p>
        <w:p w14:paraId="422BBC0B" w14:textId="53C0069B" w:rsidR="002343FC" w:rsidDel="0045382D" w:rsidRDefault="002343FC">
          <w:pPr>
            <w:pStyle w:val="TOC3"/>
            <w:tabs>
              <w:tab w:val="left" w:pos="1320"/>
              <w:tab w:val="right" w:leader="dot" w:pos="9350"/>
            </w:tabs>
            <w:rPr>
              <w:del w:id="938" w:author="Sam Tertzakian" w:date="2018-09-12T14:32:00Z"/>
              <w:rFonts w:cstheme="minorBidi"/>
              <w:noProof/>
            </w:rPr>
          </w:pPr>
          <w:del w:id="939" w:author="Sam Tertzakian" w:date="2018-09-12T14:32:00Z">
            <w:r w:rsidRPr="00CB5BEE" w:rsidDel="0045382D">
              <w:rPr>
                <w:rStyle w:val="Hyperlink"/>
                <w:noProof/>
              </w:rPr>
              <w:delText>5.3.2</w:delText>
            </w:r>
            <w:r w:rsidDel="0045382D">
              <w:rPr>
                <w:rFonts w:cstheme="minorBidi"/>
                <w:noProof/>
              </w:rPr>
              <w:tab/>
            </w:r>
            <w:r w:rsidRPr="00CB5BEE" w:rsidDel="0045382D">
              <w:rPr>
                <w:rStyle w:val="Hyperlink"/>
                <w:noProof/>
              </w:rPr>
              <w:delText>DMF_DmfDeviceInitHookPnpPowerEventCallbacks</w:delText>
            </w:r>
            <w:r w:rsidDel="0045382D">
              <w:rPr>
                <w:noProof/>
                <w:webHidden/>
              </w:rPr>
              <w:tab/>
              <w:delText>78</w:delText>
            </w:r>
          </w:del>
        </w:p>
        <w:p w14:paraId="22D9C971" w14:textId="31576DAB" w:rsidR="002343FC" w:rsidDel="0045382D" w:rsidRDefault="002343FC">
          <w:pPr>
            <w:pStyle w:val="TOC3"/>
            <w:tabs>
              <w:tab w:val="left" w:pos="1320"/>
              <w:tab w:val="right" w:leader="dot" w:pos="9350"/>
            </w:tabs>
            <w:rPr>
              <w:del w:id="940" w:author="Sam Tertzakian" w:date="2018-09-12T14:32:00Z"/>
              <w:rFonts w:cstheme="minorBidi"/>
              <w:noProof/>
            </w:rPr>
          </w:pPr>
          <w:del w:id="941" w:author="Sam Tertzakian" w:date="2018-09-12T14:32:00Z">
            <w:r w:rsidRPr="00CB5BEE" w:rsidDel="0045382D">
              <w:rPr>
                <w:rStyle w:val="Hyperlink"/>
                <w:noProof/>
              </w:rPr>
              <w:delText>5.3.3</w:delText>
            </w:r>
            <w:r w:rsidDel="0045382D">
              <w:rPr>
                <w:rFonts w:cstheme="minorBidi"/>
                <w:noProof/>
              </w:rPr>
              <w:tab/>
            </w:r>
            <w:r w:rsidRPr="00CB5BEE" w:rsidDel="0045382D">
              <w:rPr>
                <w:rStyle w:val="Hyperlink"/>
                <w:noProof/>
              </w:rPr>
              <w:delText>DMF_DmfDeviceInitHookPowerPolicyEventCallbacks</w:delText>
            </w:r>
            <w:r w:rsidDel="0045382D">
              <w:rPr>
                <w:noProof/>
                <w:webHidden/>
              </w:rPr>
              <w:tab/>
              <w:delText>79</w:delText>
            </w:r>
          </w:del>
        </w:p>
        <w:p w14:paraId="1811A68E" w14:textId="12983752" w:rsidR="002343FC" w:rsidDel="0045382D" w:rsidRDefault="002343FC">
          <w:pPr>
            <w:pStyle w:val="TOC3"/>
            <w:tabs>
              <w:tab w:val="left" w:pos="1320"/>
              <w:tab w:val="right" w:leader="dot" w:pos="9350"/>
            </w:tabs>
            <w:rPr>
              <w:del w:id="942" w:author="Sam Tertzakian" w:date="2018-09-12T14:32:00Z"/>
              <w:rFonts w:cstheme="minorBidi"/>
              <w:noProof/>
            </w:rPr>
          </w:pPr>
          <w:del w:id="943" w:author="Sam Tertzakian" w:date="2018-09-12T14:32:00Z">
            <w:r w:rsidRPr="00CB5BEE" w:rsidDel="0045382D">
              <w:rPr>
                <w:rStyle w:val="Hyperlink"/>
                <w:noProof/>
              </w:rPr>
              <w:delText>5.3.4</w:delText>
            </w:r>
            <w:r w:rsidDel="0045382D">
              <w:rPr>
                <w:rFonts w:cstheme="minorBidi"/>
                <w:noProof/>
              </w:rPr>
              <w:tab/>
            </w:r>
            <w:r w:rsidRPr="00CB5BEE" w:rsidDel="0045382D">
              <w:rPr>
                <w:rStyle w:val="Hyperlink"/>
                <w:noProof/>
              </w:rPr>
              <w:delText>DMF_DmfDeviceInitHookFileObjectConfig</w:delText>
            </w:r>
            <w:r w:rsidDel="0045382D">
              <w:rPr>
                <w:noProof/>
                <w:webHidden/>
              </w:rPr>
              <w:tab/>
              <w:delText>80</w:delText>
            </w:r>
          </w:del>
        </w:p>
        <w:p w14:paraId="782F5965" w14:textId="518F016C" w:rsidR="002343FC" w:rsidDel="0045382D" w:rsidRDefault="002343FC">
          <w:pPr>
            <w:pStyle w:val="TOC3"/>
            <w:tabs>
              <w:tab w:val="left" w:pos="1320"/>
              <w:tab w:val="right" w:leader="dot" w:pos="9350"/>
            </w:tabs>
            <w:rPr>
              <w:del w:id="944" w:author="Sam Tertzakian" w:date="2018-09-12T14:32:00Z"/>
              <w:rFonts w:cstheme="minorBidi"/>
              <w:noProof/>
            </w:rPr>
          </w:pPr>
          <w:del w:id="945" w:author="Sam Tertzakian" w:date="2018-09-12T14:32:00Z">
            <w:r w:rsidRPr="00CB5BEE" w:rsidDel="0045382D">
              <w:rPr>
                <w:rStyle w:val="Hyperlink"/>
                <w:noProof/>
              </w:rPr>
              <w:delText>5.3.5</w:delText>
            </w:r>
            <w:r w:rsidDel="0045382D">
              <w:rPr>
                <w:rFonts w:cstheme="minorBidi"/>
                <w:noProof/>
              </w:rPr>
              <w:tab/>
            </w:r>
            <w:r w:rsidRPr="00CB5BEE" w:rsidDel="0045382D">
              <w:rPr>
                <w:rStyle w:val="Hyperlink"/>
                <w:noProof/>
              </w:rPr>
              <w:delText>DMF_DmfDeviceInitHookQueueConfig</w:delText>
            </w:r>
            <w:r w:rsidDel="0045382D">
              <w:rPr>
                <w:noProof/>
                <w:webHidden/>
              </w:rPr>
              <w:tab/>
              <w:delText>81</w:delText>
            </w:r>
          </w:del>
        </w:p>
        <w:p w14:paraId="4B85604A" w14:textId="79AA44F3" w:rsidR="002343FC" w:rsidDel="0045382D" w:rsidRDefault="002343FC">
          <w:pPr>
            <w:pStyle w:val="TOC3"/>
            <w:tabs>
              <w:tab w:val="left" w:pos="1320"/>
              <w:tab w:val="right" w:leader="dot" w:pos="9350"/>
            </w:tabs>
            <w:rPr>
              <w:del w:id="946" w:author="Sam Tertzakian" w:date="2018-09-12T14:32:00Z"/>
              <w:rFonts w:cstheme="minorBidi"/>
              <w:noProof/>
            </w:rPr>
          </w:pPr>
          <w:del w:id="947" w:author="Sam Tertzakian" w:date="2018-09-12T14:32:00Z">
            <w:r w:rsidRPr="00CB5BEE" w:rsidDel="0045382D">
              <w:rPr>
                <w:rStyle w:val="Hyperlink"/>
                <w:noProof/>
              </w:rPr>
              <w:delText>5.3.6</w:delText>
            </w:r>
            <w:r w:rsidDel="0045382D">
              <w:rPr>
                <w:rFonts w:cstheme="minorBidi"/>
                <w:noProof/>
              </w:rPr>
              <w:tab/>
            </w:r>
            <w:r w:rsidRPr="00CB5BEE" w:rsidDel="0045382D">
              <w:rPr>
                <w:rStyle w:val="Hyperlink"/>
                <w:noProof/>
              </w:rPr>
              <w:delText>DMF_DmfDeviceInitSetEventCallbacks</w:delText>
            </w:r>
            <w:r w:rsidDel="0045382D">
              <w:rPr>
                <w:noProof/>
                <w:webHidden/>
              </w:rPr>
              <w:tab/>
              <w:delText>82</w:delText>
            </w:r>
          </w:del>
        </w:p>
        <w:p w14:paraId="56CBE69A" w14:textId="1A8FF965" w:rsidR="002343FC" w:rsidDel="0045382D" w:rsidRDefault="002343FC">
          <w:pPr>
            <w:pStyle w:val="TOC3"/>
            <w:tabs>
              <w:tab w:val="left" w:pos="1320"/>
              <w:tab w:val="right" w:leader="dot" w:pos="9350"/>
            </w:tabs>
            <w:rPr>
              <w:del w:id="948" w:author="Sam Tertzakian" w:date="2018-09-12T14:32:00Z"/>
              <w:rFonts w:cstheme="minorBidi"/>
              <w:noProof/>
            </w:rPr>
          </w:pPr>
          <w:del w:id="949" w:author="Sam Tertzakian" w:date="2018-09-12T14:32:00Z">
            <w:r w:rsidRPr="00CB5BEE" w:rsidDel="0045382D">
              <w:rPr>
                <w:rStyle w:val="Hyperlink"/>
                <w:noProof/>
              </w:rPr>
              <w:delText>5.3.7</w:delText>
            </w:r>
            <w:r w:rsidDel="0045382D">
              <w:rPr>
                <w:rFonts w:cstheme="minorBidi"/>
                <w:noProof/>
              </w:rPr>
              <w:tab/>
            </w:r>
            <w:r w:rsidRPr="00CB5BEE" w:rsidDel="0045382D">
              <w:rPr>
                <w:rStyle w:val="Hyperlink"/>
                <w:noProof/>
              </w:rPr>
              <w:delText>DMF_ModulesCreate</w:delText>
            </w:r>
            <w:r w:rsidDel="0045382D">
              <w:rPr>
                <w:noProof/>
                <w:webHidden/>
              </w:rPr>
              <w:tab/>
              <w:delText>83</w:delText>
            </w:r>
          </w:del>
        </w:p>
        <w:p w14:paraId="675A751D" w14:textId="504E2AA4" w:rsidR="002343FC" w:rsidDel="0045382D" w:rsidRDefault="002343FC">
          <w:pPr>
            <w:pStyle w:val="TOC2"/>
            <w:tabs>
              <w:tab w:val="left" w:pos="880"/>
              <w:tab w:val="right" w:leader="dot" w:pos="9350"/>
            </w:tabs>
            <w:rPr>
              <w:del w:id="950" w:author="Sam Tertzakian" w:date="2018-09-12T14:32:00Z"/>
              <w:rFonts w:cstheme="minorBidi"/>
              <w:noProof/>
            </w:rPr>
          </w:pPr>
          <w:del w:id="951" w:author="Sam Tertzakian" w:date="2018-09-12T14:32:00Z">
            <w:r w:rsidRPr="00CB5BEE" w:rsidDel="0045382D">
              <w:rPr>
                <w:rStyle w:val="Hyperlink"/>
                <w:noProof/>
              </w:rPr>
              <w:delText>5.4</w:delText>
            </w:r>
            <w:r w:rsidDel="0045382D">
              <w:rPr>
                <w:rFonts w:cstheme="minorBidi"/>
                <w:noProof/>
              </w:rPr>
              <w:tab/>
            </w:r>
            <w:r w:rsidRPr="00CB5BEE" w:rsidDel="0045382D">
              <w:rPr>
                <w:rStyle w:val="Hyperlink"/>
                <w:noProof/>
              </w:rPr>
              <w:delText>Client Driver DMF Callbacks</w:delText>
            </w:r>
            <w:r w:rsidDel="0045382D">
              <w:rPr>
                <w:noProof/>
                <w:webHidden/>
              </w:rPr>
              <w:tab/>
              <w:delText>84</w:delText>
            </w:r>
          </w:del>
        </w:p>
        <w:p w14:paraId="144BCB34" w14:textId="50A543CB" w:rsidR="002343FC" w:rsidDel="0045382D" w:rsidRDefault="002343FC">
          <w:pPr>
            <w:pStyle w:val="TOC3"/>
            <w:tabs>
              <w:tab w:val="left" w:pos="1320"/>
              <w:tab w:val="right" w:leader="dot" w:pos="9350"/>
            </w:tabs>
            <w:rPr>
              <w:del w:id="952" w:author="Sam Tertzakian" w:date="2018-09-12T14:32:00Z"/>
              <w:rFonts w:cstheme="minorBidi"/>
              <w:noProof/>
            </w:rPr>
          </w:pPr>
          <w:del w:id="953" w:author="Sam Tertzakian" w:date="2018-09-12T14:32:00Z">
            <w:r w:rsidRPr="00CB5BEE" w:rsidDel="0045382D">
              <w:rPr>
                <w:rStyle w:val="Hyperlink"/>
                <w:noProof/>
              </w:rPr>
              <w:delText>5.4.1</w:delText>
            </w:r>
            <w:r w:rsidDel="0045382D">
              <w:rPr>
                <w:rFonts w:cstheme="minorBidi"/>
                <w:noProof/>
              </w:rPr>
              <w:tab/>
            </w:r>
            <w:r w:rsidRPr="00CB5BEE" w:rsidDel="0045382D">
              <w:rPr>
                <w:rStyle w:val="Hyperlink"/>
                <w:noProof/>
              </w:rPr>
              <w:delText>EVT_DMF_DEVICE_MODULES_ADD</w:delText>
            </w:r>
            <w:r w:rsidDel="0045382D">
              <w:rPr>
                <w:noProof/>
                <w:webHidden/>
              </w:rPr>
              <w:tab/>
              <w:delText>84</w:delText>
            </w:r>
          </w:del>
        </w:p>
        <w:p w14:paraId="3ABF526C" w14:textId="7DD7CB35" w:rsidR="002343FC" w:rsidDel="0045382D" w:rsidRDefault="002343FC">
          <w:pPr>
            <w:pStyle w:val="TOC2"/>
            <w:tabs>
              <w:tab w:val="left" w:pos="880"/>
              <w:tab w:val="right" w:leader="dot" w:pos="9350"/>
            </w:tabs>
            <w:rPr>
              <w:del w:id="954" w:author="Sam Tertzakian" w:date="2018-09-12T14:32:00Z"/>
              <w:rFonts w:cstheme="minorBidi"/>
              <w:noProof/>
            </w:rPr>
          </w:pPr>
          <w:del w:id="955" w:author="Sam Tertzakian" w:date="2018-09-12T14:32:00Z">
            <w:r w:rsidRPr="00CB5BEE" w:rsidDel="0045382D">
              <w:rPr>
                <w:rStyle w:val="Hyperlink"/>
                <w:noProof/>
              </w:rPr>
              <w:delText>5.5</w:delText>
            </w:r>
            <w:r w:rsidDel="0045382D">
              <w:rPr>
                <w:rFonts w:cstheme="minorBidi"/>
                <w:noProof/>
              </w:rPr>
              <w:tab/>
            </w:r>
            <w:r w:rsidRPr="00CB5BEE" w:rsidDel="0045382D">
              <w:rPr>
                <w:rStyle w:val="Hyperlink"/>
                <w:noProof/>
              </w:rPr>
              <w:delText>Client Driver Module Add API</w:delText>
            </w:r>
            <w:r w:rsidDel="0045382D">
              <w:rPr>
                <w:noProof/>
                <w:webHidden/>
              </w:rPr>
              <w:tab/>
              <w:delText>85</w:delText>
            </w:r>
          </w:del>
        </w:p>
        <w:p w14:paraId="58C9CC7B" w14:textId="64B11606" w:rsidR="002343FC" w:rsidDel="0045382D" w:rsidRDefault="002343FC">
          <w:pPr>
            <w:pStyle w:val="TOC3"/>
            <w:tabs>
              <w:tab w:val="left" w:pos="1320"/>
              <w:tab w:val="right" w:leader="dot" w:pos="9350"/>
            </w:tabs>
            <w:rPr>
              <w:del w:id="956" w:author="Sam Tertzakian" w:date="2018-09-12T14:32:00Z"/>
              <w:rFonts w:cstheme="minorBidi"/>
              <w:noProof/>
            </w:rPr>
          </w:pPr>
          <w:del w:id="957" w:author="Sam Tertzakian" w:date="2018-09-12T14:32:00Z">
            <w:r w:rsidRPr="00CB5BEE" w:rsidDel="0045382D">
              <w:rPr>
                <w:rStyle w:val="Hyperlink"/>
                <w:noProof/>
              </w:rPr>
              <w:delText>5.5.1</w:delText>
            </w:r>
            <w:r w:rsidDel="0045382D">
              <w:rPr>
                <w:rFonts w:cstheme="minorBidi"/>
                <w:noProof/>
              </w:rPr>
              <w:tab/>
            </w:r>
            <w:r w:rsidRPr="00CB5BEE" w:rsidDel="0045382D">
              <w:rPr>
                <w:rStyle w:val="Hyperlink"/>
                <w:noProof/>
              </w:rPr>
              <w:delText>DMF_DmfModuleAdd</w:delText>
            </w:r>
            <w:r w:rsidDel="0045382D">
              <w:rPr>
                <w:noProof/>
                <w:webHidden/>
              </w:rPr>
              <w:tab/>
              <w:delText>85</w:delText>
            </w:r>
          </w:del>
        </w:p>
        <w:p w14:paraId="50B65CF4" w14:textId="77F535CF" w:rsidR="002343FC" w:rsidDel="0045382D" w:rsidRDefault="002343FC">
          <w:pPr>
            <w:pStyle w:val="TOC1"/>
            <w:tabs>
              <w:tab w:val="left" w:pos="440"/>
              <w:tab w:val="right" w:leader="dot" w:pos="9350"/>
            </w:tabs>
            <w:rPr>
              <w:del w:id="958" w:author="Sam Tertzakian" w:date="2018-09-12T14:32:00Z"/>
              <w:rFonts w:cstheme="minorBidi"/>
              <w:noProof/>
            </w:rPr>
          </w:pPr>
          <w:del w:id="959" w:author="Sam Tertzakian" w:date="2018-09-12T14:32:00Z">
            <w:r w:rsidRPr="00CB5BEE" w:rsidDel="0045382D">
              <w:rPr>
                <w:rStyle w:val="Hyperlink"/>
                <w:noProof/>
              </w:rPr>
              <w:delText>6</w:delText>
            </w:r>
            <w:r w:rsidDel="0045382D">
              <w:rPr>
                <w:rFonts w:cstheme="minorBidi"/>
                <w:noProof/>
              </w:rPr>
              <w:tab/>
            </w:r>
            <w:r w:rsidRPr="00CB5BEE" w:rsidDel="0045382D">
              <w:rPr>
                <w:rStyle w:val="Hyperlink"/>
                <w:noProof/>
              </w:rPr>
              <w:delText>DMF Client API Reference</w:delText>
            </w:r>
            <w:r w:rsidDel="0045382D">
              <w:rPr>
                <w:noProof/>
                <w:webHidden/>
              </w:rPr>
              <w:tab/>
              <w:delText>88</w:delText>
            </w:r>
          </w:del>
        </w:p>
        <w:p w14:paraId="7F18E769" w14:textId="047F2D44" w:rsidR="002343FC" w:rsidDel="0045382D" w:rsidRDefault="002343FC">
          <w:pPr>
            <w:pStyle w:val="TOC2"/>
            <w:tabs>
              <w:tab w:val="left" w:pos="880"/>
              <w:tab w:val="right" w:leader="dot" w:pos="9350"/>
            </w:tabs>
            <w:rPr>
              <w:del w:id="960" w:author="Sam Tertzakian" w:date="2018-09-12T14:32:00Z"/>
              <w:rFonts w:cstheme="minorBidi"/>
              <w:noProof/>
            </w:rPr>
          </w:pPr>
          <w:del w:id="961" w:author="Sam Tertzakian" w:date="2018-09-12T14:32:00Z">
            <w:r w:rsidRPr="00CB5BEE" w:rsidDel="0045382D">
              <w:rPr>
                <w:rStyle w:val="Hyperlink"/>
                <w:noProof/>
              </w:rPr>
              <w:delText>6.1</w:delText>
            </w:r>
            <w:r w:rsidDel="0045382D">
              <w:rPr>
                <w:rFonts w:cstheme="minorBidi"/>
                <w:noProof/>
              </w:rPr>
              <w:tab/>
            </w:r>
            <w:r w:rsidRPr="00CB5BEE" w:rsidDel="0045382D">
              <w:rPr>
                <w:rStyle w:val="Hyperlink"/>
                <w:noProof/>
              </w:rPr>
              <w:delText>DMF Client Structures</w:delText>
            </w:r>
            <w:r w:rsidDel="0045382D">
              <w:rPr>
                <w:noProof/>
                <w:webHidden/>
              </w:rPr>
              <w:tab/>
              <w:delText>89</w:delText>
            </w:r>
          </w:del>
        </w:p>
        <w:p w14:paraId="7972A120" w14:textId="6B6EBE88" w:rsidR="002343FC" w:rsidDel="0045382D" w:rsidRDefault="002343FC">
          <w:pPr>
            <w:pStyle w:val="TOC3"/>
            <w:tabs>
              <w:tab w:val="left" w:pos="1320"/>
              <w:tab w:val="right" w:leader="dot" w:pos="9350"/>
            </w:tabs>
            <w:rPr>
              <w:del w:id="962" w:author="Sam Tertzakian" w:date="2018-09-12T14:32:00Z"/>
              <w:rFonts w:cstheme="minorBidi"/>
              <w:noProof/>
            </w:rPr>
          </w:pPr>
          <w:del w:id="963" w:author="Sam Tertzakian" w:date="2018-09-12T14:32:00Z">
            <w:r w:rsidRPr="00CB5BEE" w:rsidDel="0045382D">
              <w:rPr>
                <w:rStyle w:val="Hyperlink"/>
                <w:noProof/>
              </w:rPr>
              <w:delText>6.1.1</w:delText>
            </w:r>
            <w:r w:rsidDel="0045382D">
              <w:rPr>
                <w:rFonts w:cstheme="minorBidi"/>
                <w:noProof/>
              </w:rPr>
              <w:tab/>
            </w:r>
            <w:r w:rsidRPr="00CB5BEE" w:rsidDel="0045382D">
              <w:rPr>
                <w:rStyle w:val="Hyperlink"/>
                <w:noProof/>
              </w:rPr>
              <w:delText>DMF_CONFIG_[ModuleName]</w:delText>
            </w:r>
            <w:r w:rsidDel="0045382D">
              <w:rPr>
                <w:noProof/>
                <w:webHidden/>
              </w:rPr>
              <w:tab/>
              <w:delText>89</w:delText>
            </w:r>
          </w:del>
        </w:p>
        <w:p w14:paraId="3D9C3DBD" w14:textId="64C5855E" w:rsidR="002343FC" w:rsidDel="0045382D" w:rsidRDefault="002343FC">
          <w:pPr>
            <w:pStyle w:val="TOC3"/>
            <w:tabs>
              <w:tab w:val="left" w:pos="1320"/>
              <w:tab w:val="right" w:leader="dot" w:pos="9350"/>
            </w:tabs>
            <w:rPr>
              <w:del w:id="964" w:author="Sam Tertzakian" w:date="2018-09-12T14:32:00Z"/>
              <w:rFonts w:cstheme="minorBidi"/>
              <w:noProof/>
            </w:rPr>
          </w:pPr>
          <w:del w:id="965" w:author="Sam Tertzakian" w:date="2018-09-12T14:32:00Z">
            <w:r w:rsidRPr="00CB5BEE" w:rsidDel="0045382D">
              <w:rPr>
                <w:rStyle w:val="Hyperlink"/>
                <w:noProof/>
              </w:rPr>
              <w:delText>6.1.2</w:delText>
            </w:r>
            <w:r w:rsidDel="0045382D">
              <w:rPr>
                <w:rFonts w:cstheme="minorBidi"/>
                <w:noProof/>
              </w:rPr>
              <w:tab/>
            </w:r>
            <w:r w:rsidRPr="00CB5BEE" w:rsidDel="0045382D">
              <w:rPr>
                <w:rStyle w:val="Hyperlink"/>
                <w:noProof/>
              </w:rPr>
              <w:delText>DMF_MODULE_ATTRIBUTES</w:delText>
            </w:r>
            <w:r w:rsidDel="0045382D">
              <w:rPr>
                <w:noProof/>
                <w:webHidden/>
              </w:rPr>
              <w:tab/>
              <w:delText>89</w:delText>
            </w:r>
          </w:del>
        </w:p>
        <w:p w14:paraId="2DF951E7" w14:textId="545506D4" w:rsidR="002343FC" w:rsidDel="0045382D" w:rsidRDefault="002343FC">
          <w:pPr>
            <w:pStyle w:val="TOC3"/>
            <w:tabs>
              <w:tab w:val="left" w:pos="1320"/>
              <w:tab w:val="right" w:leader="dot" w:pos="9350"/>
            </w:tabs>
            <w:rPr>
              <w:del w:id="966" w:author="Sam Tertzakian" w:date="2018-09-12T14:32:00Z"/>
              <w:rFonts w:cstheme="minorBidi"/>
              <w:noProof/>
            </w:rPr>
          </w:pPr>
          <w:del w:id="967" w:author="Sam Tertzakian" w:date="2018-09-12T14:32:00Z">
            <w:r w:rsidRPr="00CB5BEE" w:rsidDel="0045382D">
              <w:rPr>
                <w:rStyle w:val="Hyperlink"/>
                <w:noProof/>
              </w:rPr>
              <w:delText>6.1.3</w:delText>
            </w:r>
            <w:r w:rsidDel="0045382D">
              <w:rPr>
                <w:rFonts w:cstheme="minorBidi"/>
                <w:noProof/>
              </w:rPr>
              <w:tab/>
            </w:r>
            <w:r w:rsidRPr="00CB5BEE" w:rsidDel="0045382D">
              <w:rPr>
                <w:rStyle w:val="Hyperlink"/>
                <w:noProof/>
              </w:rPr>
              <w:delText>DMF_MODULE_EVENT_CALLBACKS</w:delText>
            </w:r>
            <w:r w:rsidDel="0045382D">
              <w:rPr>
                <w:noProof/>
                <w:webHidden/>
              </w:rPr>
              <w:tab/>
              <w:delText>90</w:delText>
            </w:r>
          </w:del>
        </w:p>
        <w:p w14:paraId="50C7E761" w14:textId="46C9F9DF" w:rsidR="002343FC" w:rsidDel="0045382D" w:rsidRDefault="002343FC">
          <w:pPr>
            <w:pStyle w:val="TOC2"/>
            <w:tabs>
              <w:tab w:val="left" w:pos="880"/>
              <w:tab w:val="right" w:leader="dot" w:pos="9350"/>
            </w:tabs>
            <w:rPr>
              <w:del w:id="968" w:author="Sam Tertzakian" w:date="2018-09-12T14:32:00Z"/>
              <w:rFonts w:cstheme="minorBidi"/>
              <w:noProof/>
            </w:rPr>
          </w:pPr>
          <w:del w:id="969" w:author="Sam Tertzakian" w:date="2018-09-12T14:32:00Z">
            <w:r w:rsidRPr="00CB5BEE" w:rsidDel="0045382D">
              <w:rPr>
                <w:rStyle w:val="Hyperlink"/>
                <w:noProof/>
              </w:rPr>
              <w:delText>6.2</w:delText>
            </w:r>
            <w:r w:rsidDel="0045382D">
              <w:rPr>
                <w:rFonts w:cstheme="minorBidi"/>
                <w:noProof/>
              </w:rPr>
              <w:tab/>
            </w:r>
            <w:r w:rsidRPr="00CB5BEE" w:rsidDel="0045382D">
              <w:rPr>
                <w:rStyle w:val="Hyperlink"/>
                <w:noProof/>
              </w:rPr>
              <w:delText>DMF Client API</w:delText>
            </w:r>
            <w:r w:rsidDel="0045382D">
              <w:rPr>
                <w:noProof/>
                <w:webHidden/>
              </w:rPr>
              <w:tab/>
              <w:delText>91</w:delText>
            </w:r>
          </w:del>
        </w:p>
        <w:p w14:paraId="200453A0" w14:textId="69F93995" w:rsidR="002343FC" w:rsidDel="0045382D" w:rsidRDefault="002343FC">
          <w:pPr>
            <w:pStyle w:val="TOC3"/>
            <w:tabs>
              <w:tab w:val="left" w:pos="1320"/>
              <w:tab w:val="right" w:leader="dot" w:pos="9350"/>
            </w:tabs>
            <w:rPr>
              <w:del w:id="970" w:author="Sam Tertzakian" w:date="2018-09-12T14:32:00Z"/>
              <w:rFonts w:cstheme="minorBidi"/>
              <w:noProof/>
            </w:rPr>
          </w:pPr>
          <w:del w:id="971" w:author="Sam Tertzakian" w:date="2018-09-12T14:32:00Z">
            <w:r w:rsidRPr="00CB5BEE" w:rsidDel="0045382D">
              <w:rPr>
                <w:rStyle w:val="Hyperlink"/>
                <w:noProof/>
              </w:rPr>
              <w:delText>6.2.1</w:delText>
            </w:r>
            <w:r w:rsidDel="0045382D">
              <w:rPr>
                <w:rFonts w:cstheme="minorBidi"/>
                <w:noProof/>
              </w:rPr>
              <w:tab/>
            </w:r>
            <w:r w:rsidRPr="00CB5BEE" w:rsidDel="0045382D">
              <w:rPr>
                <w:rStyle w:val="Hyperlink"/>
                <w:noProof/>
              </w:rPr>
              <w:delText>DMF_CONFIG_[ModuleName]_AND_ATTRIBUTES_INIT</w:delText>
            </w:r>
            <w:r w:rsidDel="0045382D">
              <w:rPr>
                <w:noProof/>
                <w:webHidden/>
              </w:rPr>
              <w:tab/>
              <w:delText>91</w:delText>
            </w:r>
          </w:del>
        </w:p>
        <w:p w14:paraId="6108DD5E" w14:textId="06468A4B" w:rsidR="002343FC" w:rsidDel="0045382D" w:rsidRDefault="002343FC">
          <w:pPr>
            <w:pStyle w:val="TOC3"/>
            <w:tabs>
              <w:tab w:val="left" w:pos="1320"/>
              <w:tab w:val="right" w:leader="dot" w:pos="9350"/>
            </w:tabs>
            <w:rPr>
              <w:del w:id="972" w:author="Sam Tertzakian" w:date="2018-09-12T14:32:00Z"/>
              <w:rFonts w:cstheme="minorBidi"/>
              <w:noProof/>
            </w:rPr>
          </w:pPr>
          <w:del w:id="973" w:author="Sam Tertzakian" w:date="2018-09-12T14:32:00Z">
            <w:r w:rsidRPr="00CB5BEE" w:rsidDel="0045382D">
              <w:rPr>
                <w:rStyle w:val="Hyperlink"/>
                <w:noProof/>
              </w:rPr>
              <w:delText>6.2.2</w:delText>
            </w:r>
            <w:r w:rsidDel="0045382D">
              <w:rPr>
                <w:rFonts w:cstheme="minorBidi"/>
                <w:noProof/>
              </w:rPr>
              <w:tab/>
            </w:r>
            <w:r w:rsidRPr="00CB5BEE" w:rsidDel="0045382D">
              <w:rPr>
                <w:rStyle w:val="Hyperlink"/>
                <w:noProof/>
              </w:rPr>
              <w:delText>DMF_[ModuleName]_AND_ATTRIBUTES_INIT</w:delText>
            </w:r>
            <w:r w:rsidDel="0045382D">
              <w:rPr>
                <w:noProof/>
                <w:webHidden/>
              </w:rPr>
              <w:tab/>
              <w:delText>92</w:delText>
            </w:r>
          </w:del>
        </w:p>
        <w:p w14:paraId="2C213A7D" w14:textId="3FC7A2B6" w:rsidR="002343FC" w:rsidDel="0045382D" w:rsidRDefault="002343FC">
          <w:pPr>
            <w:pStyle w:val="TOC3"/>
            <w:tabs>
              <w:tab w:val="left" w:pos="1320"/>
              <w:tab w:val="right" w:leader="dot" w:pos="9350"/>
            </w:tabs>
            <w:rPr>
              <w:del w:id="974" w:author="Sam Tertzakian" w:date="2018-09-12T14:32:00Z"/>
              <w:rFonts w:cstheme="minorBidi"/>
              <w:noProof/>
            </w:rPr>
          </w:pPr>
          <w:del w:id="975" w:author="Sam Tertzakian" w:date="2018-09-12T14:32:00Z">
            <w:r w:rsidRPr="00CB5BEE" w:rsidDel="0045382D">
              <w:rPr>
                <w:rStyle w:val="Hyperlink"/>
                <w:noProof/>
              </w:rPr>
              <w:delText>6.2.3</w:delText>
            </w:r>
            <w:r w:rsidDel="0045382D">
              <w:rPr>
                <w:rFonts w:cstheme="minorBidi"/>
                <w:noProof/>
              </w:rPr>
              <w:tab/>
            </w:r>
            <w:r w:rsidRPr="00CB5BEE" w:rsidDel="0045382D">
              <w:rPr>
                <w:rStyle w:val="Hyperlink"/>
                <w:noProof/>
              </w:rPr>
              <w:delText>DMF_MODULE_EVENT_CALLBACKS_INIT</w:delText>
            </w:r>
            <w:r w:rsidDel="0045382D">
              <w:rPr>
                <w:noProof/>
                <w:webHidden/>
              </w:rPr>
              <w:tab/>
              <w:delText>93</w:delText>
            </w:r>
          </w:del>
        </w:p>
        <w:p w14:paraId="11CD9100" w14:textId="0DEAE846" w:rsidR="002343FC" w:rsidDel="0045382D" w:rsidRDefault="002343FC">
          <w:pPr>
            <w:pStyle w:val="TOC3"/>
            <w:tabs>
              <w:tab w:val="left" w:pos="1320"/>
              <w:tab w:val="right" w:leader="dot" w:pos="9350"/>
            </w:tabs>
            <w:rPr>
              <w:del w:id="976" w:author="Sam Tertzakian" w:date="2018-09-12T14:32:00Z"/>
              <w:rFonts w:cstheme="minorBidi"/>
              <w:noProof/>
            </w:rPr>
          </w:pPr>
          <w:del w:id="977" w:author="Sam Tertzakian" w:date="2018-09-12T14:32:00Z">
            <w:r w:rsidRPr="00CB5BEE" w:rsidDel="0045382D">
              <w:rPr>
                <w:rStyle w:val="Hyperlink"/>
                <w:noProof/>
              </w:rPr>
              <w:delText>6.2.4</w:delText>
            </w:r>
            <w:r w:rsidDel="0045382D">
              <w:rPr>
                <w:rFonts w:cstheme="minorBidi"/>
                <w:noProof/>
              </w:rPr>
              <w:tab/>
            </w:r>
            <w:r w:rsidRPr="00CB5BEE" w:rsidDel="0045382D">
              <w:rPr>
                <w:rStyle w:val="Hyperlink"/>
                <w:noProof/>
              </w:rPr>
              <w:delText>DMF_ModuleInstanceDestroy</w:delText>
            </w:r>
            <w:r w:rsidDel="0045382D">
              <w:rPr>
                <w:noProof/>
                <w:webHidden/>
              </w:rPr>
              <w:tab/>
              <w:delText>94</w:delText>
            </w:r>
          </w:del>
        </w:p>
        <w:p w14:paraId="16405A56" w14:textId="6968A615" w:rsidR="002343FC" w:rsidDel="0045382D" w:rsidRDefault="002343FC">
          <w:pPr>
            <w:pStyle w:val="TOC1"/>
            <w:tabs>
              <w:tab w:val="left" w:pos="440"/>
              <w:tab w:val="right" w:leader="dot" w:pos="9350"/>
            </w:tabs>
            <w:rPr>
              <w:del w:id="978" w:author="Sam Tertzakian" w:date="2018-09-12T14:32:00Z"/>
              <w:rFonts w:cstheme="minorBidi"/>
              <w:noProof/>
            </w:rPr>
          </w:pPr>
          <w:del w:id="979" w:author="Sam Tertzakian" w:date="2018-09-12T14:32:00Z">
            <w:r w:rsidRPr="00CB5BEE" w:rsidDel="0045382D">
              <w:rPr>
                <w:rStyle w:val="Hyperlink"/>
                <w:noProof/>
              </w:rPr>
              <w:delText>7</w:delText>
            </w:r>
            <w:r w:rsidDel="0045382D">
              <w:rPr>
                <w:rFonts w:cstheme="minorBidi"/>
                <w:noProof/>
              </w:rPr>
              <w:tab/>
            </w:r>
            <w:r w:rsidRPr="00CB5BEE" w:rsidDel="0045382D">
              <w:rPr>
                <w:rStyle w:val="Hyperlink"/>
                <w:noProof/>
              </w:rPr>
              <w:delText>DMF Module API Reference</w:delText>
            </w:r>
            <w:r w:rsidDel="0045382D">
              <w:rPr>
                <w:noProof/>
                <w:webHidden/>
              </w:rPr>
              <w:tab/>
              <w:delText>95</w:delText>
            </w:r>
          </w:del>
        </w:p>
        <w:p w14:paraId="3DD64499" w14:textId="0BDE9FF8" w:rsidR="002343FC" w:rsidDel="0045382D" w:rsidRDefault="002343FC">
          <w:pPr>
            <w:pStyle w:val="TOC2"/>
            <w:tabs>
              <w:tab w:val="left" w:pos="880"/>
              <w:tab w:val="right" w:leader="dot" w:pos="9350"/>
            </w:tabs>
            <w:rPr>
              <w:del w:id="980" w:author="Sam Tertzakian" w:date="2018-09-12T14:32:00Z"/>
              <w:rFonts w:cstheme="minorBidi"/>
              <w:noProof/>
            </w:rPr>
          </w:pPr>
          <w:del w:id="981" w:author="Sam Tertzakian" w:date="2018-09-12T14:32:00Z">
            <w:r w:rsidRPr="00CB5BEE" w:rsidDel="0045382D">
              <w:rPr>
                <w:rStyle w:val="Hyperlink"/>
                <w:noProof/>
              </w:rPr>
              <w:delText>7.1</w:delText>
            </w:r>
            <w:r w:rsidDel="0045382D">
              <w:rPr>
                <w:rFonts w:cstheme="minorBidi"/>
                <w:noProof/>
              </w:rPr>
              <w:tab/>
            </w:r>
            <w:r w:rsidRPr="00CB5BEE" w:rsidDel="0045382D">
              <w:rPr>
                <w:rStyle w:val="Hyperlink"/>
                <w:noProof/>
              </w:rPr>
              <w:delText>Module Enumerations</w:delText>
            </w:r>
            <w:r w:rsidDel="0045382D">
              <w:rPr>
                <w:noProof/>
                <w:webHidden/>
              </w:rPr>
              <w:tab/>
              <w:delText>96</w:delText>
            </w:r>
          </w:del>
        </w:p>
        <w:p w14:paraId="601273A0" w14:textId="05C58283" w:rsidR="002343FC" w:rsidDel="0045382D" w:rsidRDefault="002343FC">
          <w:pPr>
            <w:pStyle w:val="TOC3"/>
            <w:tabs>
              <w:tab w:val="left" w:pos="1320"/>
              <w:tab w:val="right" w:leader="dot" w:pos="9350"/>
            </w:tabs>
            <w:rPr>
              <w:del w:id="982" w:author="Sam Tertzakian" w:date="2018-09-12T14:32:00Z"/>
              <w:rFonts w:cstheme="minorBidi"/>
              <w:noProof/>
            </w:rPr>
          </w:pPr>
          <w:del w:id="983" w:author="Sam Tertzakian" w:date="2018-09-12T14:32:00Z">
            <w:r w:rsidRPr="00CB5BEE" w:rsidDel="0045382D">
              <w:rPr>
                <w:rStyle w:val="Hyperlink"/>
                <w:noProof/>
              </w:rPr>
              <w:delText>7.1.1</w:delText>
            </w:r>
            <w:r w:rsidDel="0045382D">
              <w:rPr>
                <w:rFonts w:cstheme="minorBidi"/>
                <w:noProof/>
              </w:rPr>
              <w:tab/>
            </w:r>
            <w:r w:rsidRPr="00CB5BEE" w:rsidDel="0045382D">
              <w:rPr>
                <w:rStyle w:val="Hyperlink"/>
                <w:noProof/>
              </w:rPr>
              <w:delText>DmfModuleOpenOption</w:delText>
            </w:r>
            <w:r w:rsidDel="0045382D">
              <w:rPr>
                <w:noProof/>
                <w:webHidden/>
              </w:rPr>
              <w:tab/>
              <w:delText>96</w:delText>
            </w:r>
          </w:del>
        </w:p>
        <w:p w14:paraId="3EEABD5B" w14:textId="5083A476" w:rsidR="002343FC" w:rsidDel="0045382D" w:rsidRDefault="002343FC">
          <w:pPr>
            <w:pStyle w:val="TOC2"/>
            <w:tabs>
              <w:tab w:val="left" w:pos="880"/>
              <w:tab w:val="right" w:leader="dot" w:pos="9350"/>
            </w:tabs>
            <w:rPr>
              <w:del w:id="984" w:author="Sam Tertzakian" w:date="2018-09-12T14:32:00Z"/>
              <w:rFonts w:cstheme="minorBidi"/>
              <w:noProof/>
            </w:rPr>
          </w:pPr>
          <w:del w:id="985" w:author="Sam Tertzakian" w:date="2018-09-12T14:32:00Z">
            <w:r w:rsidRPr="00CB5BEE" w:rsidDel="0045382D">
              <w:rPr>
                <w:rStyle w:val="Hyperlink"/>
                <w:noProof/>
              </w:rPr>
              <w:delText>7.2</w:delText>
            </w:r>
            <w:r w:rsidDel="0045382D">
              <w:rPr>
                <w:rFonts w:cstheme="minorBidi"/>
                <w:noProof/>
              </w:rPr>
              <w:tab/>
            </w:r>
            <w:r w:rsidRPr="00CB5BEE" w:rsidDel="0045382D">
              <w:rPr>
                <w:rStyle w:val="Hyperlink"/>
                <w:noProof/>
              </w:rPr>
              <w:delText>Module Structures</w:delText>
            </w:r>
            <w:r w:rsidDel="0045382D">
              <w:rPr>
                <w:noProof/>
                <w:webHidden/>
              </w:rPr>
              <w:tab/>
              <w:delText>97</w:delText>
            </w:r>
          </w:del>
        </w:p>
        <w:p w14:paraId="4E6F2C0B" w14:textId="1F2F4829" w:rsidR="002343FC" w:rsidDel="0045382D" w:rsidRDefault="002343FC">
          <w:pPr>
            <w:pStyle w:val="TOC3"/>
            <w:tabs>
              <w:tab w:val="left" w:pos="1320"/>
              <w:tab w:val="right" w:leader="dot" w:pos="9350"/>
            </w:tabs>
            <w:rPr>
              <w:del w:id="986" w:author="Sam Tertzakian" w:date="2018-09-12T14:32:00Z"/>
              <w:rFonts w:cstheme="minorBidi"/>
              <w:noProof/>
            </w:rPr>
          </w:pPr>
          <w:del w:id="987" w:author="Sam Tertzakian" w:date="2018-09-12T14:32:00Z">
            <w:r w:rsidRPr="00CB5BEE" w:rsidDel="0045382D">
              <w:rPr>
                <w:rStyle w:val="Hyperlink"/>
                <w:noProof/>
              </w:rPr>
              <w:delText>7.2.1</w:delText>
            </w:r>
            <w:r w:rsidDel="0045382D">
              <w:rPr>
                <w:rFonts w:cstheme="minorBidi"/>
                <w:noProof/>
              </w:rPr>
              <w:tab/>
            </w:r>
            <w:r w:rsidRPr="00CB5BEE" w:rsidDel="0045382D">
              <w:rPr>
                <w:rStyle w:val="Hyperlink"/>
                <w:noProof/>
              </w:rPr>
              <w:delText>DMF_MODULE_DESCRIPTOR</w:delText>
            </w:r>
            <w:r w:rsidDel="0045382D">
              <w:rPr>
                <w:noProof/>
                <w:webHidden/>
              </w:rPr>
              <w:tab/>
              <w:delText>98</w:delText>
            </w:r>
          </w:del>
        </w:p>
        <w:p w14:paraId="19F96FA0" w14:textId="1FD66481" w:rsidR="002343FC" w:rsidDel="0045382D" w:rsidRDefault="002343FC">
          <w:pPr>
            <w:pStyle w:val="TOC3"/>
            <w:tabs>
              <w:tab w:val="left" w:pos="1320"/>
              <w:tab w:val="right" w:leader="dot" w:pos="9350"/>
            </w:tabs>
            <w:rPr>
              <w:del w:id="988" w:author="Sam Tertzakian" w:date="2018-09-12T14:32:00Z"/>
              <w:rFonts w:cstheme="minorBidi"/>
              <w:noProof/>
            </w:rPr>
          </w:pPr>
          <w:del w:id="989" w:author="Sam Tertzakian" w:date="2018-09-12T14:32:00Z">
            <w:r w:rsidRPr="00CB5BEE" w:rsidDel="0045382D">
              <w:rPr>
                <w:rStyle w:val="Hyperlink"/>
                <w:noProof/>
              </w:rPr>
              <w:delText>7.2.2</w:delText>
            </w:r>
            <w:r w:rsidDel="0045382D">
              <w:rPr>
                <w:rFonts w:cstheme="minorBidi"/>
                <w:noProof/>
              </w:rPr>
              <w:tab/>
            </w:r>
            <w:r w:rsidRPr="00CB5BEE" w:rsidDel="0045382D">
              <w:rPr>
                <w:rStyle w:val="Hyperlink"/>
                <w:noProof/>
              </w:rPr>
              <w:delText>DMF_ENTRYPOINTS_DMF</w:delText>
            </w:r>
            <w:r w:rsidDel="0045382D">
              <w:rPr>
                <w:noProof/>
                <w:webHidden/>
              </w:rPr>
              <w:tab/>
              <w:delText>99</w:delText>
            </w:r>
          </w:del>
        </w:p>
        <w:p w14:paraId="113C077F" w14:textId="5B6A039A" w:rsidR="002343FC" w:rsidDel="0045382D" w:rsidRDefault="002343FC">
          <w:pPr>
            <w:pStyle w:val="TOC3"/>
            <w:tabs>
              <w:tab w:val="left" w:pos="1320"/>
              <w:tab w:val="right" w:leader="dot" w:pos="9350"/>
            </w:tabs>
            <w:rPr>
              <w:del w:id="990" w:author="Sam Tertzakian" w:date="2018-09-12T14:32:00Z"/>
              <w:rFonts w:cstheme="minorBidi"/>
              <w:noProof/>
            </w:rPr>
          </w:pPr>
          <w:del w:id="991" w:author="Sam Tertzakian" w:date="2018-09-12T14:32:00Z">
            <w:r w:rsidRPr="00CB5BEE" w:rsidDel="0045382D">
              <w:rPr>
                <w:rStyle w:val="Hyperlink"/>
                <w:noProof/>
              </w:rPr>
              <w:delText>7.2.3</w:delText>
            </w:r>
            <w:r w:rsidDel="0045382D">
              <w:rPr>
                <w:rFonts w:cstheme="minorBidi"/>
                <w:noProof/>
              </w:rPr>
              <w:tab/>
            </w:r>
            <w:r w:rsidRPr="00CB5BEE" w:rsidDel="0045382D">
              <w:rPr>
                <w:rStyle w:val="Hyperlink"/>
                <w:noProof/>
              </w:rPr>
              <w:delText>DMF_ENTRYPOINTS_WDF</w:delText>
            </w:r>
            <w:r w:rsidDel="0045382D">
              <w:rPr>
                <w:noProof/>
                <w:webHidden/>
              </w:rPr>
              <w:tab/>
              <w:delText>100</w:delText>
            </w:r>
          </w:del>
        </w:p>
        <w:p w14:paraId="46F859B8" w14:textId="37179B3A" w:rsidR="002343FC" w:rsidDel="0045382D" w:rsidRDefault="002343FC">
          <w:pPr>
            <w:pStyle w:val="TOC2"/>
            <w:tabs>
              <w:tab w:val="left" w:pos="880"/>
              <w:tab w:val="right" w:leader="dot" w:pos="9350"/>
            </w:tabs>
            <w:rPr>
              <w:del w:id="992" w:author="Sam Tertzakian" w:date="2018-09-12T14:32:00Z"/>
              <w:rFonts w:cstheme="minorBidi"/>
              <w:noProof/>
            </w:rPr>
          </w:pPr>
          <w:del w:id="993" w:author="Sam Tertzakian" w:date="2018-09-12T14:32:00Z">
            <w:r w:rsidRPr="00CB5BEE" w:rsidDel="0045382D">
              <w:rPr>
                <w:rStyle w:val="Hyperlink"/>
                <w:noProof/>
              </w:rPr>
              <w:delText>7.3</w:delText>
            </w:r>
            <w:r w:rsidDel="0045382D">
              <w:rPr>
                <w:rFonts w:cstheme="minorBidi"/>
                <w:noProof/>
              </w:rPr>
              <w:tab/>
            </w:r>
            <w:r w:rsidRPr="00CB5BEE" w:rsidDel="0045382D">
              <w:rPr>
                <w:rStyle w:val="Hyperlink"/>
                <w:noProof/>
              </w:rPr>
              <w:delText>Module WDF Callbacks</w:delText>
            </w:r>
            <w:r w:rsidDel="0045382D">
              <w:rPr>
                <w:noProof/>
                <w:webHidden/>
              </w:rPr>
              <w:tab/>
              <w:delText>102</w:delText>
            </w:r>
          </w:del>
        </w:p>
        <w:p w14:paraId="4096C5BB" w14:textId="2D985FDE" w:rsidR="002343FC" w:rsidDel="0045382D" w:rsidRDefault="002343FC">
          <w:pPr>
            <w:pStyle w:val="TOC3"/>
            <w:tabs>
              <w:tab w:val="left" w:pos="1320"/>
              <w:tab w:val="right" w:leader="dot" w:pos="9350"/>
            </w:tabs>
            <w:rPr>
              <w:del w:id="994" w:author="Sam Tertzakian" w:date="2018-09-12T14:32:00Z"/>
              <w:rFonts w:cstheme="minorBidi"/>
              <w:noProof/>
            </w:rPr>
          </w:pPr>
          <w:del w:id="995" w:author="Sam Tertzakian" w:date="2018-09-12T14:32:00Z">
            <w:r w:rsidRPr="00CB5BEE" w:rsidDel="0045382D">
              <w:rPr>
                <w:rStyle w:val="Hyperlink"/>
                <w:noProof/>
              </w:rPr>
              <w:delText>7.3.1</w:delText>
            </w:r>
            <w:r w:rsidDel="0045382D">
              <w:rPr>
                <w:rFonts w:cstheme="minorBidi"/>
                <w:noProof/>
              </w:rPr>
              <w:tab/>
            </w:r>
            <w:r w:rsidRPr="00CB5BEE" w:rsidDel="0045382D">
              <w:rPr>
                <w:rStyle w:val="Hyperlink"/>
                <w:noProof/>
              </w:rPr>
              <w:delText>DMF_[ModuleName]_ModulePrepareHardware</w:delText>
            </w:r>
            <w:r w:rsidDel="0045382D">
              <w:rPr>
                <w:noProof/>
                <w:webHidden/>
              </w:rPr>
              <w:tab/>
              <w:delText>103</w:delText>
            </w:r>
          </w:del>
        </w:p>
        <w:p w14:paraId="732C6142" w14:textId="708C87ED" w:rsidR="002343FC" w:rsidDel="0045382D" w:rsidRDefault="002343FC">
          <w:pPr>
            <w:pStyle w:val="TOC3"/>
            <w:tabs>
              <w:tab w:val="left" w:pos="1320"/>
              <w:tab w:val="right" w:leader="dot" w:pos="9350"/>
            </w:tabs>
            <w:rPr>
              <w:del w:id="996" w:author="Sam Tertzakian" w:date="2018-09-12T14:32:00Z"/>
              <w:rFonts w:cstheme="minorBidi"/>
              <w:noProof/>
            </w:rPr>
          </w:pPr>
          <w:del w:id="997" w:author="Sam Tertzakian" w:date="2018-09-12T14:32:00Z">
            <w:r w:rsidRPr="00CB5BEE" w:rsidDel="0045382D">
              <w:rPr>
                <w:rStyle w:val="Hyperlink"/>
                <w:noProof/>
              </w:rPr>
              <w:delText>7.3.2</w:delText>
            </w:r>
            <w:r w:rsidDel="0045382D">
              <w:rPr>
                <w:rFonts w:cstheme="minorBidi"/>
                <w:noProof/>
              </w:rPr>
              <w:tab/>
            </w:r>
            <w:r w:rsidRPr="00CB5BEE" w:rsidDel="0045382D">
              <w:rPr>
                <w:rStyle w:val="Hyperlink"/>
                <w:noProof/>
              </w:rPr>
              <w:delText>DMF_[ModuleName]_ModuleReleaseHardware</w:delText>
            </w:r>
            <w:r w:rsidDel="0045382D">
              <w:rPr>
                <w:noProof/>
                <w:webHidden/>
              </w:rPr>
              <w:tab/>
              <w:delText>104</w:delText>
            </w:r>
          </w:del>
        </w:p>
        <w:p w14:paraId="089C2860" w14:textId="6D72D97B" w:rsidR="002343FC" w:rsidDel="0045382D" w:rsidRDefault="002343FC">
          <w:pPr>
            <w:pStyle w:val="TOC3"/>
            <w:tabs>
              <w:tab w:val="left" w:pos="1320"/>
              <w:tab w:val="right" w:leader="dot" w:pos="9350"/>
            </w:tabs>
            <w:rPr>
              <w:del w:id="998" w:author="Sam Tertzakian" w:date="2018-09-12T14:32:00Z"/>
              <w:rFonts w:cstheme="minorBidi"/>
              <w:noProof/>
            </w:rPr>
          </w:pPr>
          <w:del w:id="999" w:author="Sam Tertzakian" w:date="2018-09-12T14:32:00Z">
            <w:r w:rsidRPr="00CB5BEE" w:rsidDel="0045382D">
              <w:rPr>
                <w:rStyle w:val="Hyperlink"/>
                <w:noProof/>
              </w:rPr>
              <w:delText>7.3.3</w:delText>
            </w:r>
            <w:r w:rsidDel="0045382D">
              <w:rPr>
                <w:rFonts w:cstheme="minorBidi"/>
                <w:noProof/>
              </w:rPr>
              <w:tab/>
            </w:r>
            <w:r w:rsidRPr="00CB5BEE" w:rsidDel="0045382D">
              <w:rPr>
                <w:rStyle w:val="Hyperlink"/>
                <w:noProof/>
              </w:rPr>
              <w:delText>DMF_[ModuleName]_ModuleD0Entry</w:delText>
            </w:r>
            <w:r w:rsidDel="0045382D">
              <w:rPr>
                <w:noProof/>
                <w:webHidden/>
              </w:rPr>
              <w:tab/>
              <w:delText>105</w:delText>
            </w:r>
          </w:del>
        </w:p>
        <w:p w14:paraId="69C5A70A" w14:textId="11E0F9C3" w:rsidR="002343FC" w:rsidDel="0045382D" w:rsidRDefault="002343FC">
          <w:pPr>
            <w:pStyle w:val="TOC3"/>
            <w:tabs>
              <w:tab w:val="left" w:pos="1320"/>
              <w:tab w:val="right" w:leader="dot" w:pos="9350"/>
            </w:tabs>
            <w:rPr>
              <w:del w:id="1000" w:author="Sam Tertzakian" w:date="2018-09-12T14:32:00Z"/>
              <w:rFonts w:cstheme="minorBidi"/>
              <w:noProof/>
            </w:rPr>
          </w:pPr>
          <w:del w:id="1001" w:author="Sam Tertzakian" w:date="2018-09-12T14:32:00Z">
            <w:r w:rsidRPr="00CB5BEE" w:rsidDel="0045382D">
              <w:rPr>
                <w:rStyle w:val="Hyperlink"/>
                <w:noProof/>
              </w:rPr>
              <w:delText>7.3.4</w:delText>
            </w:r>
            <w:r w:rsidDel="0045382D">
              <w:rPr>
                <w:rFonts w:cstheme="minorBidi"/>
                <w:noProof/>
              </w:rPr>
              <w:tab/>
            </w:r>
            <w:r w:rsidRPr="00CB5BEE" w:rsidDel="0045382D">
              <w:rPr>
                <w:rStyle w:val="Hyperlink"/>
                <w:noProof/>
              </w:rPr>
              <w:delText>DMF_[ModuleName]_ModuleD0EntryPostInterruptsEnabled</w:delText>
            </w:r>
            <w:r w:rsidDel="0045382D">
              <w:rPr>
                <w:noProof/>
                <w:webHidden/>
              </w:rPr>
              <w:tab/>
              <w:delText>106</w:delText>
            </w:r>
          </w:del>
        </w:p>
        <w:p w14:paraId="5EA6255D" w14:textId="3A3074FB" w:rsidR="002343FC" w:rsidDel="0045382D" w:rsidRDefault="002343FC">
          <w:pPr>
            <w:pStyle w:val="TOC3"/>
            <w:tabs>
              <w:tab w:val="left" w:pos="1320"/>
              <w:tab w:val="right" w:leader="dot" w:pos="9350"/>
            </w:tabs>
            <w:rPr>
              <w:del w:id="1002" w:author="Sam Tertzakian" w:date="2018-09-12T14:32:00Z"/>
              <w:rFonts w:cstheme="minorBidi"/>
              <w:noProof/>
            </w:rPr>
          </w:pPr>
          <w:del w:id="1003" w:author="Sam Tertzakian" w:date="2018-09-12T14:32:00Z">
            <w:r w:rsidRPr="00CB5BEE" w:rsidDel="0045382D">
              <w:rPr>
                <w:rStyle w:val="Hyperlink"/>
                <w:noProof/>
              </w:rPr>
              <w:delText>7.3.5</w:delText>
            </w:r>
            <w:r w:rsidDel="0045382D">
              <w:rPr>
                <w:rFonts w:cstheme="minorBidi"/>
                <w:noProof/>
              </w:rPr>
              <w:tab/>
            </w:r>
            <w:r w:rsidRPr="00CB5BEE" w:rsidDel="0045382D">
              <w:rPr>
                <w:rStyle w:val="Hyperlink"/>
                <w:noProof/>
              </w:rPr>
              <w:delText>DMF_[ModuleName]_ModuleD0Exit</w:delText>
            </w:r>
            <w:r w:rsidDel="0045382D">
              <w:rPr>
                <w:noProof/>
                <w:webHidden/>
              </w:rPr>
              <w:tab/>
              <w:delText>107</w:delText>
            </w:r>
          </w:del>
        </w:p>
        <w:p w14:paraId="26F44EDB" w14:textId="25E77C8F" w:rsidR="002343FC" w:rsidDel="0045382D" w:rsidRDefault="002343FC">
          <w:pPr>
            <w:pStyle w:val="TOC3"/>
            <w:tabs>
              <w:tab w:val="left" w:pos="1320"/>
              <w:tab w:val="right" w:leader="dot" w:pos="9350"/>
            </w:tabs>
            <w:rPr>
              <w:del w:id="1004" w:author="Sam Tertzakian" w:date="2018-09-12T14:32:00Z"/>
              <w:rFonts w:cstheme="minorBidi"/>
              <w:noProof/>
            </w:rPr>
          </w:pPr>
          <w:del w:id="1005" w:author="Sam Tertzakian" w:date="2018-09-12T14:32:00Z">
            <w:r w:rsidRPr="00CB5BEE" w:rsidDel="0045382D">
              <w:rPr>
                <w:rStyle w:val="Hyperlink"/>
                <w:noProof/>
              </w:rPr>
              <w:delText>7.3.6</w:delText>
            </w:r>
            <w:r w:rsidDel="0045382D">
              <w:rPr>
                <w:rFonts w:cstheme="minorBidi"/>
                <w:noProof/>
              </w:rPr>
              <w:tab/>
            </w:r>
            <w:r w:rsidRPr="00CB5BEE" w:rsidDel="0045382D">
              <w:rPr>
                <w:rStyle w:val="Hyperlink"/>
                <w:noProof/>
              </w:rPr>
              <w:delText>DMF_[ModuleName]_ModuleD0ExitPreInterruptsDisabled</w:delText>
            </w:r>
            <w:r w:rsidDel="0045382D">
              <w:rPr>
                <w:noProof/>
                <w:webHidden/>
              </w:rPr>
              <w:tab/>
              <w:delText>108</w:delText>
            </w:r>
          </w:del>
        </w:p>
        <w:p w14:paraId="0581FAE2" w14:textId="0E3841F1" w:rsidR="002343FC" w:rsidDel="0045382D" w:rsidRDefault="002343FC">
          <w:pPr>
            <w:pStyle w:val="TOC3"/>
            <w:tabs>
              <w:tab w:val="left" w:pos="1320"/>
              <w:tab w:val="right" w:leader="dot" w:pos="9350"/>
            </w:tabs>
            <w:rPr>
              <w:del w:id="1006" w:author="Sam Tertzakian" w:date="2018-09-12T14:32:00Z"/>
              <w:rFonts w:cstheme="minorBidi"/>
              <w:noProof/>
            </w:rPr>
          </w:pPr>
          <w:del w:id="1007" w:author="Sam Tertzakian" w:date="2018-09-12T14:32:00Z">
            <w:r w:rsidRPr="00CB5BEE" w:rsidDel="0045382D">
              <w:rPr>
                <w:rStyle w:val="Hyperlink"/>
                <w:noProof/>
              </w:rPr>
              <w:delText>7.3.7</w:delText>
            </w:r>
            <w:r w:rsidDel="0045382D">
              <w:rPr>
                <w:rFonts w:cstheme="minorBidi"/>
                <w:noProof/>
              </w:rPr>
              <w:tab/>
            </w:r>
            <w:r w:rsidRPr="00CB5BEE" w:rsidDel="0045382D">
              <w:rPr>
                <w:rStyle w:val="Hyperlink"/>
                <w:noProof/>
              </w:rPr>
              <w:delText>DMF_[ModuleName]_ModuleDeviceIoControl</w:delText>
            </w:r>
            <w:r w:rsidDel="0045382D">
              <w:rPr>
                <w:noProof/>
                <w:webHidden/>
              </w:rPr>
              <w:tab/>
              <w:delText>109</w:delText>
            </w:r>
          </w:del>
        </w:p>
        <w:p w14:paraId="668262FA" w14:textId="1B8BA2B5" w:rsidR="002343FC" w:rsidDel="0045382D" w:rsidRDefault="002343FC">
          <w:pPr>
            <w:pStyle w:val="TOC3"/>
            <w:tabs>
              <w:tab w:val="left" w:pos="1320"/>
              <w:tab w:val="right" w:leader="dot" w:pos="9350"/>
            </w:tabs>
            <w:rPr>
              <w:del w:id="1008" w:author="Sam Tertzakian" w:date="2018-09-12T14:32:00Z"/>
              <w:rFonts w:cstheme="minorBidi"/>
              <w:noProof/>
            </w:rPr>
          </w:pPr>
          <w:del w:id="1009" w:author="Sam Tertzakian" w:date="2018-09-12T14:32:00Z">
            <w:r w:rsidRPr="00CB5BEE" w:rsidDel="0045382D">
              <w:rPr>
                <w:rStyle w:val="Hyperlink"/>
                <w:noProof/>
              </w:rPr>
              <w:delText>7.3.8</w:delText>
            </w:r>
            <w:r w:rsidDel="0045382D">
              <w:rPr>
                <w:rFonts w:cstheme="minorBidi"/>
                <w:noProof/>
              </w:rPr>
              <w:tab/>
            </w:r>
            <w:r w:rsidRPr="00CB5BEE" w:rsidDel="0045382D">
              <w:rPr>
                <w:rStyle w:val="Hyperlink"/>
                <w:noProof/>
              </w:rPr>
              <w:delText>DMF_[ModuleName]_ModuleInternalDeviceIoControl</w:delText>
            </w:r>
            <w:r w:rsidDel="0045382D">
              <w:rPr>
                <w:noProof/>
                <w:webHidden/>
              </w:rPr>
              <w:tab/>
              <w:delText>110</w:delText>
            </w:r>
          </w:del>
        </w:p>
        <w:p w14:paraId="331BF779" w14:textId="6AF63CCC" w:rsidR="002343FC" w:rsidDel="0045382D" w:rsidRDefault="002343FC">
          <w:pPr>
            <w:pStyle w:val="TOC3"/>
            <w:tabs>
              <w:tab w:val="left" w:pos="1320"/>
              <w:tab w:val="right" w:leader="dot" w:pos="9350"/>
            </w:tabs>
            <w:rPr>
              <w:del w:id="1010" w:author="Sam Tertzakian" w:date="2018-09-12T14:32:00Z"/>
              <w:rFonts w:cstheme="minorBidi"/>
              <w:noProof/>
            </w:rPr>
          </w:pPr>
          <w:del w:id="1011" w:author="Sam Tertzakian" w:date="2018-09-12T14:32:00Z">
            <w:r w:rsidRPr="00CB5BEE" w:rsidDel="0045382D">
              <w:rPr>
                <w:rStyle w:val="Hyperlink"/>
                <w:noProof/>
              </w:rPr>
              <w:delText>7.3.9</w:delText>
            </w:r>
            <w:r w:rsidDel="0045382D">
              <w:rPr>
                <w:rFonts w:cstheme="minorBidi"/>
                <w:noProof/>
              </w:rPr>
              <w:tab/>
            </w:r>
            <w:r w:rsidRPr="00CB5BEE" w:rsidDel="0045382D">
              <w:rPr>
                <w:rStyle w:val="Hyperlink"/>
                <w:noProof/>
              </w:rPr>
              <w:delText>DMF_[ModuleName]_ModuleSelfManagedIoCleanup</w:delText>
            </w:r>
            <w:r w:rsidDel="0045382D">
              <w:rPr>
                <w:noProof/>
                <w:webHidden/>
              </w:rPr>
              <w:tab/>
              <w:delText>111</w:delText>
            </w:r>
          </w:del>
        </w:p>
        <w:p w14:paraId="52F1B0F3" w14:textId="0F10D9F5" w:rsidR="002343FC" w:rsidDel="0045382D" w:rsidRDefault="002343FC">
          <w:pPr>
            <w:pStyle w:val="TOC3"/>
            <w:tabs>
              <w:tab w:val="left" w:pos="1320"/>
              <w:tab w:val="right" w:leader="dot" w:pos="9350"/>
            </w:tabs>
            <w:rPr>
              <w:del w:id="1012" w:author="Sam Tertzakian" w:date="2018-09-12T14:32:00Z"/>
              <w:rFonts w:cstheme="minorBidi"/>
              <w:noProof/>
            </w:rPr>
          </w:pPr>
          <w:del w:id="1013" w:author="Sam Tertzakian" w:date="2018-09-12T14:32:00Z">
            <w:r w:rsidRPr="00CB5BEE" w:rsidDel="0045382D">
              <w:rPr>
                <w:rStyle w:val="Hyperlink"/>
                <w:noProof/>
              </w:rPr>
              <w:delText>7.3.10</w:delText>
            </w:r>
            <w:r w:rsidDel="0045382D">
              <w:rPr>
                <w:rFonts w:cstheme="minorBidi"/>
                <w:noProof/>
              </w:rPr>
              <w:tab/>
            </w:r>
            <w:r w:rsidRPr="00CB5BEE" w:rsidDel="0045382D">
              <w:rPr>
                <w:rStyle w:val="Hyperlink"/>
                <w:noProof/>
              </w:rPr>
              <w:delText>DMF_[ModuleName]_ModuleSelfManagedIoFlush</w:delText>
            </w:r>
            <w:r w:rsidDel="0045382D">
              <w:rPr>
                <w:noProof/>
                <w:webHidden/>
              </w:rPr>
              <w:tab/>
              <w:delText>112</w:delText>
            </w:r>
          </w:del>
        </w:p>
        <w:p w14:paraId="1D1E4BDF" w14:textId="4394456B" w:rsidR="002343FC" w:rsidDel="0045382D" w:rsidRDefault="002343FC">
          <w:pPr>
            <w:pStyle w:val="TOC3"/>
            <w:tabs>
              <w:tab w:val="left" w:pos="1320"/>
              <w:tab w:val="right" w:leader="dot" w:pos="9350"/>
            </w:tabs>
            <w:rPr>
              <w:del w:id="1014" w:author="Sam Tertzakian" w:date="2018-09-12T14:32:00Z"/>
              <w:rFonts w:cstheme="minorBidi"/>
              <w:noProof/>
            </w:rPr>
          </w:pPr>
          <w:del w:id="1015" w:author="Sam Tertzakian" w:date="2018-09-12T14:32:00Z">
            <w:r w:rsidRPr="00CB5BEE" w:rsidDel="0045382D">
              <w:rPr>
                <w:rStyle w:val="Hyperlink"/>
                <w:noProof/>
              </w:rPr>
              <w:delText>7.3.11</w:delText>
            </w:r>
            <w:r w:rsidDel="0045382D">
              <w:rPr>
                <w:rFonts w:cstheme="minorBidi"/>
                <w:noProof/>
              </w:rPr>
              <w:tab/>
            </w:r>
            <w:r w:rsidRPr="00CB5BEE" w:rsidDel="0045382D">
              <w:rPr>
                <w:rStyle w:val="Hyperlink"/>
                <w:noProof/>
              </w:rPr>
              <w:delText>DMF_[ModuleName]_ModuleSelfManagedIoInit</w:delText>
            </w:r>
            <w:r w:rsidDel="0045382D">
              <w:rPr>
                <w:noProof/>
                <w:webHidden/>
              </w:rPr>
              <w:tab/>
              <w:delText>113</w:delText>
            </w:r>
          </w:del>
        </w:p>
        <w:p w14:paraId="2E516B93" w14:textId="0DC18A50" w:rsidR="002343FC" w:rsidDel="0045382D" w:rsidRDefault="002343FC">
          <w:pPr>
            <w:pStyle w:val="TOC3"/>
            <w:tabs>
              <w:tab w:val="left" w:pos="1320"/>
              <w:tab w:val="right" w:leader="dot" w:pos="9350"/>
            </w:tabs>
            <w:rPr>
              <w:del w:id="1016" w:author="Sam Tertzakian" w:date="2018-09-12T14:32:00Z"/>
              <w:rFonts w:cstheme="minorBidi"/>
              <w:noProof/>
            </w:rPr>
          </w:pPr>
          <w:del w:id="1017" w:author="Sam Tertzakian" w:date="2018-09-12T14:32:00Z">
            <w:r w:rsidRPr="00CB5BEE" w:rsidDel="0045382D">
              <w:rPr>
                <w:rStyle w:val="Hyperlink"/>
                <w:noProof/>
              </w:rPr>
              <w:delText>7.3.12</w:delText>
            </w:r>
            <w:r w:rsidDel="0045382D">
              <w:rPr>
                <w:rFonts w:cstheme="minorBidi"/>
                <w:noProof/>
              </w:rPr>
              <w:tab/>
            </w:r>
            <w:r w:rsidRPr="00CB5BEE" w:rsidDel="0045382D">
              <w:rPr>
                <w:rStyle w:val="Hyperlink"/>
                <w:noProof/>
              </w:rPr>
              <w:delText>DMF_[ModuleName]_ModuleSelfManagedIoSuspend</w:delText>
            </w:r>
            <w:r w:rsidDel="0045382D">
              <w:rPr>
                <w:noProof/>
                <w:webHidden/>
              </w:rPr>
              <w:tab/>
              <w:delText>114</w:delText>
            </w:r>
          </w:del>
        </w:p>
        <w:p w14:paraId="0498BDC6" w14:textId="6AC296FE" w:rsidR="002343FC" w:rsidDel="0045382D" w:rsidRDefault="002343FC">
          <w:pPr>
            <w:pStyle w:val="TOC3"/>
            <w:tabs>
              <w:tab w:val="left" w:pos="1320"/>
              <w:tab w:val="right" w:leader="dot" w:pos="9350"/>
            </w:tabs>
            <w:rPr>
              <w:del w:id="1018" w:author="Sam Tertzakian" w:date="2018-09-12T14:32:00Z"/>
              <w:rFonts w:cstheme="minorBidi"/>
              <w:noProof/>
            </w:rPr>
          </w:pPr>
          <w:del w:id="1019" w:author="Sam Tertzakian" w:date="2018-09-12T14:32:00Z">
            <w:r w:rsidRPr="00CB5BEE" w:rsidDel="0045382D">
              <w:rPr>
                <w:rStyle w:val="Hyperlink"/>
                <w:noProof/>
              </w:rPr>
              <w:delText>7.3.13</w:delText>
            </w:r>
            <w:r w:rsidDel="0045382D">
              <w:rPr>
                <w:rFonts w:cstheme="minorBidi"/>
                <w:noProof/>
              </w:rPr>
              <w:tab/>
            </w:r>
            <w:r w:rsidRPr="00CB5BEE" w:rsidDel="0045382D">
              <w:rPr>
                <w:rStyle w:val="Hyperlink"/>
                <w:noProof/>
              </w:rPr>
              <w:delText>DMF_[ModuleName]_ModuleSelfManagedIoRestart</w:delText>
            </w:r>
            <w:r w:rsidDel="0045382D">
              <w:rPr>
                <w:noProof/>
                <w:webHidden/>
              </w:rPr>
              <w:tab/>
              <w:delText>115</w:delText>
            </w:r>
          </w:del>
        </w:p>
        <w:p w14:paraId="72B50076" w14:textId="6F5D36A1" w:rsidR="002343FC" w:rsidDel="0045382D" w:rsidRDefault="002343FC">
          <w:pPr>
            <w:pStyle w:val="TOC3"/>
            <w:tabs>
              <w:tab w:val="left" w:pos="1320"/>
              <w:tab w:val="right" w:leader="dot" w:pos="9350"/>
            </w:tabs>
            <w:rPr>
              <w:del w:id="1020" w:author="Sam Tertzakian" w:date="2018-09-12T14:32:00Z"/>
              <w:rFonts w:cstheme="minorBidi"/>
              <w:noProof/>
            </w:rPr>
          </w:pPr>
          <w:del w:id="1021" w:author="Sam Tertzakian" w:date="2018-09-12T14:32:00Z">
            <w:r w:rsidRPr="00CB5BEE" w:rsidDel="0045382D">
              <w:rPr>
                <w:rStyle w:val="Hyperlink"/>
                <w:noProof/>
              </w:rPr>
              <w:delText>7.3.14</w:delText>
            </w:r>
            <w:r w:rsidDel="0045382D">
              <w:rPr>
                <w:rFonts w:cstheme="minorBidi"/>
                <w:noProof/>
              </w:rPr>
              <w:tab/>
            </w:r>
            <w:r w:rsidRPr="00CB5BEE" w:rsidDel="0045382D">
              <w:rPr>
                <w:rStyle w:val="Hyperlink"/>
                <w:noProof/>
              </w:rPr>
              <w:delText>DMF_[ModuleName]_ModuleSurpriseRemoval</w:delText>
            </w:r>
            <w:r w:rsidDel="0045382D">
              <w:rPr>
                <w:noProof/>
                <w:webHidden/>
              </w:rPr>
              <w:tab/>
              <w:delText>116</w:delText>
            </w:r>
          </w:del>
        </w:p>
        <w:p w14:paraId="24DF9D2A" w14:textId="465A87DA" w:rsidR="002343FC" w:rsidDel="0045382D" w:rsidRDefault="002343FC">
          <w:pPr>
            <w:pStyle w:val="TOC3"/>
            <w:tabs>
              <w:tab w:val="left" w:pos="1320"/>
              <w:tab w:val="right" w:leader="dot" w:pos="9350"/>
            </w:tabs>
            <w:rPr>
              <w:del w:id="1022" w:author="Sam Tertzakian" w:date="2018-09-12T14:32:00Z"/>
              <w:rFonts w:cstheme="minorBidi"/>
              <w:noProof/>
            </w:rPr>
          </w:pPr>
          <w:del w:id="1023" w:author="Sam Tertzakian" w:date="2018-09-12T14:32:00Z">
            <w:r w:rsidRPr="00CB5BEE" w:rsidDel="0045382D">
              <w:rPr>
                <w:rStyle w:val="Hyperlink"/>
                <w:noProof/>
              </w:rPr>
              <w:delText>7.3.15</w:delText>
            </w:r>
            <w:r w:rsidDel="0045382D">
              <w:rPr>
                <w:rFonts w:cstheme="minorBidi"/>
                <w:noProof/>
              </w:rPr>
              <w:tab/>
            </w:r>
            <w:r w:rsidRPr="00CB5BEE" w:rsidDel="0045382D">
              <w:rPr>
                <w:rStyle w:val="Hyperlink"/>
                <w:noProof/>
              </w:rPr>
              <w:delText>DMF_[ModuleName]_ModuleQueryRemove</w:delText>
            </w:r>
            <w:r w:rsidDel="0045382D">
              <w:rPr>
                <w:noProof/>
                <w:webHidden/>
              </w:rPr>
              <w:tab/>
              <w:delText>117</w:delText>
            </w:r>
          </w:del>
        </w:p>
        <w:p w14:paraId="319D161F" w14:textId="6548148C" w:rsidR="002343FC" w:rsidDel="0045382D" w:rsidRDefault="002343FC">
          <w:pPr>
            <w:pStyle w:val="TOC3"/>
            <w:tabs>
              <w:tab w:val="left" w:pos="1320"/>
              <w:tab w:val="right" w:leader="dot" w:pos="9350"/>
            </w:tabs>
            <w:rPr>
              <w:del w:id="1024" w:author="Sam Tertzakian" w:date="2018-09-12T14:32:00Z"/>
              <w:rFonts w:cstheme="minorBidi"/>
              <w:noProof/>
            </w:rPr>
          </w:pPr>
          <w:del w:id="1025" w:author="Sam Tertzakian" w:date="2018-09-12T14:32:00Z">
            <w:r w:rsidRPr="00CB5BEE" w:rsidDel="0045382D">
              <w:rPr>
                <w:rStyle w:val="Hyperlink"/>
                <w:noProof/>
              </w:rPr>
              <w:delText>7.3.16</w:delText>
            </w:r>
            <w:r w:rsidDel="0045382D">
              <w:rPr>
                <w:rFonts w:cstheme="minorBidi"/>
                <w:noProof/>
              </w:rPr>
              <w:tab/>
            </w:r>
            <w:r w:rsidRPr="00CB5BEE" w:rsidDel="0045382D">
              <w:rPr>
                <w:rStyle w:val="Hyperlink"/>
                <w:noProof/>
              </w:rPr>
              <w:delText>DMF_[ModuleName]_ModuleQueryStop</w:delText>
            </w:r>
            <w:r w:rsidDel="0045382D">
              <w:rPr>
                <w:noProof/>
                <w:webHidden/>
              </w:rPr>
              <w:tab/>
              <w:delText>118</w:delText>
            </w:r>
          </w:del>
        </w:p>
        <w:p w14:paraId="72667023" w14:textId="189107BF" w:rsidR="002343FC" w:rsidDel="0045382D" w:rsidRDefault="002343FC">
          <w:pPr>
            <w:pStyle w:val="TOC3"/>
            <w:tabs>
              <w:tab w:val="left" w:pos="1320"/>
              <w:tab w:val="right" w:leader="dot" w:pos="9350"/>
            </w:tabs>
            <w:rPr>
              <w:del w:id="1026" w:author="Sam Tertzakian" w:date="2018-09-12T14:32:00Z"/>
              <w:rFonts w:cstheme="minorBidi"/>
              <w:noProof/>
            </w:rPr>
          </w:pPr>
          <w:del w:id="1027" w:author="Sam Tertzakian" w:date="2018-09-12T14:32:00Z">
            <w:r w:rsidRPr="00CB5BEE" w:rsidDel="0045382D">
              <w:rPr>
                <w:rStyle w:val="Hyperlink"/>
                <w:noProof/>
              </w:rPr>
              <w:delText>7.3.17</w:delText>
            </w:r>
            <w:r w:rsidDel="0045382D">
              <w:rPr>
                <w:rFonts w:cstheme="minorBidi"/>
                <w:noProof/>
              </w:rPr>
              <w:tab/>
            </w:r>
            <w:r w:rsidRPr="00CB5BEE" w:rsidDel="0045382D">
              <w:rPr>
                <w:rStyle w:val="Hyperlink"/>
                <w:noProof/>
              </w:rPr>
              <w:delText>DMF_[ModuleName]_ModuleRelationsQuery</w:delText>
            </w:r>
            <w:r w:rsidDel="0045382D">
              <w:rPr>
                <w:noProof/>
                <w:webHidden/>
              </w:rPr>
              <w:tab/>
              <w:delText>119</w:delText>
            </w:r>
          </w:del>
        </w:p>
        <w:p w14:paraId="5EE8D67D" w14:textId="70678397" w:rsidR="002343FC" w:rsidDel="0045382D" w:rsidRDefault="002343FC">
          <w:pPr>
            <w:pStyle w:val="TOC3"/>
            <w:tabs>
              <w:tab w:val="left" w:pos="1320"/>
              <w:tab w:val="right" w:leader="dot" w:pos="9350"/>
            </w:tabs>
            <w:rPr>
              <w:del w:id="1028" w:author="Sam Tertzakian" w:date="2018-09-12T14:32:00Z"/>
              <w:rFonts w:cstheme="minorBidi"/>
              <w:noProof/>
            </w:rPr>
          </w:pPr>
          <w:del w:id="1029" w:author="Sam Tertzakian" w:date="2018-09-12T14:32:00Z">
            <w:r w:rsidRPr="00CB5BEE" w:rsidDel="0045382D">
              <w:rPr>
                <w:rStyle w:val="Hyperlink"/>
                <w:noProof/>
              </w:rPr>
              <w:delText>7.3.18</w:delText>
            </w:r>
            <w:r w:rsidDel="0045382D">
              <w:rPr>
                <w:rFonts w:cstheme="minorBidi"/>
                <w:noProof/>
              </w:rPr>
              <w:tab/>
            </w:r>
            <w:r w:rsidRPr="00CB5BEE" w:rsidDel="0045382D">
              <w:rPr>
                <w:rStyle w:val="Hyperlink"/>
                <w:noProof/>
              </w:rPr>
              <w:delText>DMF_[ModuleName]_ModuleUsageNotificationEx</w:delText>
            </w:r>
            <w:r w:rsidDel="0045382D">
              <w:rPr>
                <w:noProof/>
                <w:webHidden/>
              </w:rPr>
              <w:tab/>
              <w:delText>120</w:delText>
            </w:r>
          </w:del>
        </w:p>
        <w:p w14:paraId="25796948" w14:textId="6FA4175B" w:rsidR="002343FC" w:rsidDel="0045382D" w:rsidRDefault="002343FC">
          <w:pPr>
            <w:pStyle w:val="TOC3"/>
            <w:tabs>
              <w:tab w:val="left" w:pos="1320"/>
              <w:tab w:val="right" w:leader="dot" w:pos="9350"/>
            </w:tabs>
            <w:rPr>
              <w:del w:id="1030" w:author="Sam Tertzakian" w:date="2018-09-12T14:32:00Z"/>
              <w:rFonts w:cstheme="minorBidi"/>
              <w:noProof/>
            </w:rPr>
          </w:pPr>
          <w:del w:id="1031" w:author="Sam Tertzakian" w:date="2018-09-12T14:32:00Z">
            <w:r w:rsidRPr="00CB5BEE" w:rsidDel="0045382D">
              <w:rPr>
                <w:rStyle w:val="Hyperlink"/>
                <w:noProof/>
              </w:rPr>
              <w:delText>7.3.19</w:delText>
            </w:r>
            <w:r w:rsidDel="0045382D">
              <w:rPr>
                <w:rFonts w:cstheme="minorBidi"/>
                <w:noProof/>
              </w:rPr>
              <w:tab/>
            </w:r>
            <w:r w:rsidRPr="00CB5BEE" w:rsidDel="0045382D">
              <w:rPr>
                <w:rStyle w:val="Hyperlink"/>
                <w:noProof/>
              </w:rPr>
              <w:delText>DMF_[ModuleName]_ModuleArmWakeFromS0</w:delText>
            </w:r>
            <w:r w:rsidDel="0045382D">
              <w:rPr>
                <w:noProof/>
                <w:webHidden/>
              </w:rPr>
              <w:tab/>
              <w:delText>121</w:delText>
            </w:r>
          </w:del>
        </w:p>
        <w:p w14:paraId="3DC8A9E7" w14:textId="77B76483" w:rsidR="002343FC" w:rsidDel="0045382D" w:rsidRDefault="002343FC">
          <w:pPr>
            <w:pStyle w:val="TOC3"/>
            <w:tabs>
              <w:tab w:val="left" w:pos="1320"/>
              <w:tab w:val="right" w:leader="dot" w:pos="9350"/>
            </w:tabs>
            <w:rPr>
              <w:del w:id="1032" w:author="Sam Tertzakian" w:date="2018-09-12T14:32:00Z"/>
              <w:rFonts w:cstheme="minorBidi"/>
              <w:noProof/>
            </w:rPr>
          </w:pPr>
          <w:del w:id="1033" w:author="Sam Tertzakian" w:date="2018-09-12T14:32:00Z">
            <w:r w:rsidRPr="00CB5BEE" w:rsidDel="0045382D">
              <w:rPr>
                <w:rStyle w:val="Hyperlink"/>
                <w:noProof/>
              </w:rPr>
              <w:delText>7.3.20</w:delText>
            </w:r>
            <w:r w:rsidDel="0045382D">
              <w:rPr>
                <w:rFonts w:cstheme="minorBidi"/>
                <w:noProof/>
              </w:rPr>
              <w:tab/>
            </w:r>
            <w:r w:rsidRPr="00CB5BEE" w:rsidDel="0045382D">
              <w:rPr>
                <w:rStyle w:val="Hyperlink"/>
                <w:noProof/>
              </w:rPr>
              <w:delText>DMF_[ModuleName]_ModuleDisarmWakeFromS0</w:delText>
            </w:r>
            <w:r w:rsidDel="0045382D">
              <w:rPr>
                <w:noProof/>
                <w:webHidden/>
              </w:rPr>
              <w:tab/>
              <w:delText>122</w:delText>
            </w:r>
          </w:del>
        </w:p>
        <w:p w14:paraId="562AC5FA" w14:textId="284BD16B" w:rsidR="002343FC" w:rsidDel="0045382D" w:rsidRDefault="002343FC">
          <w:pPr>
            <w:pStyle w:val="TOC3"/>
            <w:tabs>
              <w:tab w:val="left" w:pos="1320"/>
              <w:tab w:val="right" w:leader="dot" w:pos="9350"/>
            </w:tabs>
            <w:rPr>
              <w:del w:id="1034" w:author="Sam Tertzakian" w:date="2018-09-12T14:32:00Z"/>
              <w:rFonts w:cstheme="minorBidi"/>
              <w:noProof/>
            </w:rPr>
          </w:pPr>
          <w:del w:id="1035" w:author="Sam Tertzakian" w:date="2018-09-12T14:32:00Z">
            <w:r w:rsidRPr="00CB5BEE" w:rsidDel="0045382D">
              <w:rPr>
                <w:rStyle w:val="Hyperlink"/>
                <w:noProof/>
              </w:rPr>
              <w:delText>7.3.21</w:delText>
            </w:r>
            <w:r w:rsidDel="0045382D">
              <w:rPr>
                <w:rFonts w:cstheme="minorBidi"/>
                <w:noProof/>
              </w:rPr>
              <w:tab/>
            </w:r>
            <w:r w:rsidRPr="00CB5BEE" w:rsidDel="0045382D">
              <w:rPr>
                <w:rStyle w:val="Hyperlink"/>
                <w:noProof/>
              </w:rPr>
              <w:delText>DMF_[ModuleName]_ModuleWakeFromS0Triggered</w:delText>
            </w:r>
            <w:r w:rsidDel="0045382D">
              <w:rPr>
                <w:noProof/>
                <w:webHidden/>
              </w:rPr>
              <w:tab/>
              <w:delText>123</w:delText>
            </w:r>
          </w:del>
        </w:p>
        <w:p w14:paraId="41F9F777" w14:textId="18F61C56" w:rsidR="002343FC" w:rsidDel="0045382D" w:rsidRDefault="002343FC">
          <w:pPr>
            <w:pStyle w:val="TOC3"/>
            <w:tabs>
              <w:tab w:val="left" w:pos="1320"/>
              <w:tab w:val="right" w:leader="dot" w:pos="9350"/>
            </w:tabs>
            <w:rPr>
              <w:del w:id="1036" w:author="Sam Tertzakian" w:date="2018-09-12T14:32:00Z"/>
              <w:rFonts w:cstheme="minorBidi"/>
              <w:noProof/>
            </w:rPr>
          </w:pPr>
          <w:del w:id="1037" w:author="Sam Tertzakian" w:date="2018-09-12T14:32:00Z">
            <w:r w:rsidRPr="00CB5BEE" w:rsidDel="0045382D">
              <w:rPr>
                <w:rStyle w:val="Hyperlink"/>
                <w:noProof/>
              </w:rPr>
              <w:delText>7.3.22</w:delText>
            </w:r>
            <w:r w:rsidDel="0045382D">
              <w:rPr>
                <w:rFonts w:cstheme="minorBidi"/>
                <w:noProof/>
              </w:rPr>
              <w:tab/>
            </w:r>
            <w:r w:rsidRPr="00CB5BEE" w:rsidDel="0045382D">
              <w:rPr>
                <w:rStyle w:val="Hyperlink"/>
                <w:noProof/>
              </w:rPr>
              <w:delText>DMF_[ModuleName]_ModuleArmWakeFromSxWithReason</w:delText>
            </w:r>
            <w:r w:rsidDel="0045382D">
              <w:rPr>
                <w:noProof/>
                <w:webHidden/>
              </w:rPr>
              <w:tab/>
              <w:delText>124</w:delText>
            </w:r>
          </w:del>
        </w:p>
        <w:p w14:paraId="2D975C6F" w14:textId="2830993E" w:rsidR="002343FC" w:rsidDel="0045382D" w:rsidRDefault="002343FC">
          <w:pPr>
            <w:pStyle w:val="TOC3"/>
            <w:tabs>
              <w:tab w:val="left" w:pos="1320"/>
              <w:tab w:val="right" w:leader="dot" w:pos="9350"/>
            </w:tabs>
            <w:rPr>
              <w:del w:id="1038" w:author="Sam Tertzakian" w:date="2018-09-12T14:32:00Z"/>
              <w:rFonts w:cstheme="minorBidi"/>
              <w:noProof/>
            </w:rPr>
          </w:pPr>
          <w:del w:id="1039" w:author="Sam Tertzakian" w:date="2018-09-12T14:32:00Z">
            <w:r w:rsidRPr="00CB5BEE" w:rsidDel="0045382D">
              <w:rPr>
                <w:rStyle w:val="Hyperlink"/>
                <w:noProof/>
              </w:rPr>
              <w:delText>7.3.23</w:delText>
            </w:r>
            <w:r w:rsidDel="0045382D">
              <w:rPr>
                <w:rFonts w:cstheme="minorBidi"/>
                <w:noProof/>
              </w:rPr>
              <w:tab/>
            </w:r>
            <w:r w:rsidRPr="00CB5BEE" w:rsidDel="0045382D">
              <w:rPr>
                <w:rStyle w:val="Hyperlink"/>
                <w:noProof/>
              </w:rPr>
              <w:delText>DMF_[ModuleName]_ModuleDisarmWakeFromSx</w:delText>
            </w:r>
            <w:r w:rsidDel="0045382D">
              <w:rPr>
                <w:noProof/>
                <w:webHidden/>
              </w:rPr>
              <w:tab/>
              <w:delText>125</w:delText>
            </w:r>
          </w:del>
        </w:p>
        <w:p w14:paraId="22C1DDC0" w14:textId="512FC0AF" w:rsidR="002343FC" w:rsidDel="0045382D" w:rsidRDefault="002343FC">
          <w:pPr>
            <w:pStyle w:val="TOC3"/>
            <w:tabs>
              <w:tab w:val="left" w:pos="1320"/>
              <w:tab w:val="right" w:leader="dot" w:pos="9350"/>
            </w:tabs>
            <w:rPr>
              <w:del w:id="1040" w:author="Sam Tertzakian" w:date="2018-09-12T14:32:00Z"/>
              <w:rFonts w:cstheme="minorBidi"/>
              <w:noProof/>
            </w:rPr>
          </w:pPr>
          <w:del w:id="1041" w:author="Sam Tertzakian" w:date="2018-09-12T14:32:00Z">
            <w:r w:rsidRPr="00CB5BEE" w:rsidDel="0045382D">
              <w:rPr>
                <w:rStyle w:val="Hyperlink"/>
                <w:noProof/>
              </w:rPr>
              <w:delText>7.3.24</w:delText>
            </w:r>
            <w:r w:rsidDel="0045382D">
              <w:rPr>
                <w:rFonts w:cstheme="minorBidi"/>
                <w:noProof/>
              </w:rPr>
              <w:tab/>
            </w:r>
            <w:r w:rsidRPr="00CB5BEE" w:rsidDel="0045382D">
              <w:rPr>
                <w:rStyle w:val="Hyperlink"/>
                <w:noProof/>
              </w:rPr>
              <w:delText>DMF_[ModuleName]_ModuleWakeFromSxTriggered</w:delText>
            </w:r>
            <w:r w:rsidDel="0045382D">
              <w:rPr>
                <w:noProof/>
                <w:webHidden/>
              </w:rPr>
              <w:tab/>
              <w:delText>126</w:delText>
            </w:r>
          </w:del>
        </w:p>
        <w:p w14:paraId="0264D6E9" w14:textId="1A3B8BFB" w:rsidR="002343FC" w:rsidDel="0045382D" w:rsidRDefault="002343FC">
          <w:pPr>
            <w:pStyle w:val="TOC3"/>
            <w:tabs>
              <w:tab w:val="left" w:pos="1320"/>
              <w:tab w:val="right" w:leader="dot" w:pos="9350"/>
            </w:tabs>
            <w:rPr>
              <w:del w:id="1042" w:author="Sam Tertzakian" w:date="2018-09-12T14:32:00Z"/>
              <w:rFonts w:cstheme="minorBidi"/>
              <w:noProof/>
            </w:rPr>
          </w:pPr>
          <w:del w:id="1043" w:author="Sam Tertzakian" w:date="2018-09-12T14:32:00Z">
            <w:r w:rsidRPr="00CB5BEE" w:rsidDel="0045382D">
              <w:rPr>
                <w:rStyle w:val="Hyperlink"/>
                <w:noProof/>
              </w:rPr>
              <w:delText>7.3.25</w:delText>
            </w:r>
            <w:r w:rsidDel="0045382D">
              <w:rPr>
                <w:rFonts w:cstheme="minorBidi"/>
                <w:noProof/>
              </w:rPr>
              <w:tab/>
            </w:r>
            <w:r w:rsidRPr="00CB5BEE" w:rsidDel="0045382D">
              <w:rPr>
                <w:rStyle w:val="Hyperlink"/>
                <w:noProof/>
              </w:rPr>
              <w:delText>DMF_[ModuleName]_ModuleFileCreate</w:delText>
            </w:r>
            <w:r w:rsidDel="0045382D">
              <w:rPr>
                <w:noProof/>
                <w:webHidden/>
              </w:rPr>
              <w:tab/>
              <w:delText>127</w:delText>
            </w:r>
          </w:del>
        </w:p>
        <w:p w14:paraId="7195590C" w14:textId="09FFE424" w:rsidR="002343FC" w:rsidDel="0045382D" w:rsidRDefault="002343FC">
          <w:pPr>
            <w:pStyle w:val="TOC3"/>
            <w:tabs>
              <w:tab w:val="left" w:pos="1320"/>
              <w:tab w:val="right" w:leader="dot" w:pos="9350"/>
            </w:tabs>
            <w:rPr>
              <w:del w:id="1044" w:author="Sam Tertzakian" w:date="2018-09-12T14:32:00Z"/>
              <w:rFonts w:cstheme="minorBidi"/>
              <w:noProof/>
            </w:rPr>
          </w:pPr>
          <w:del w:id="1045" w:author="Sam Tertzakian" w:date="2018-09-12T14:32:00Z">
            <w:r w:rsidRPr="00CB5BEE" w:rsidDel="0045382D">
              <w:rPr>
                <w:rStyle w:val="Hyperlink"/>
                <w:noProof/>
              </w:rPr>
              <w:delText>7.3.26</w:delText>
            </w:r>
            <w:r w:rsidDel="0045382D">
              <w:rPr>
                <w:rFonts w:cstheme="minorBidi"/>
                <w:noProof/>
              </w:rPr>
              <w:tab/>
            </w:r>
            <w:r w:rsidRPr="00CB5BEE" w:rsidDel="0045382D">
              <w:rPr>
                <w:rStyle w:val="Hyperlink"/>
                <w:noProof/>
              </w:rPr>
              <w:delText>DMF_[ModuleName]_ModuleFileCleanup</w:delText>
            </w:r>
            <w:r w:rsidDel="0045382D">
              <w:rPr>
                <w:noProof/>
                <w:webHidden/>
              </w:rPr>
              <w:tab/>
              <w:delText>128</w:delText>
            </w:r>
          </w:del>
        </w:p>
        <w:p w14:paraId="0986083E" w14:textId="05A9C785" w:rsidR="002343FC" w:rsidDel="0045382D" w:rsidRDefault="002343FC">
          <w:pPr>
            <w:pStyle w:val="TOC3"/>
            <w:tabs>
              <w:tab w:val="left" w:pos="1320"/>
              <w:tab w:val="right" w:leader="dot" w:pos="9350"/>
            </w:tabs>
            <w:rPr>
              <w:del w:id="1046" w:author="Sam Tertzakian" w:date="2018-09-12T14:32:00Z"/>
              <w:rFonts w:cstheme="minorBidi"/>
              <w:noProof/>
            </w:rPr>
          </w:pPr>
          <w:del w:id="1047" w:author="Sam Tertzakian" w:date="2018-09-12T14:32:00Z">
            <w:r w:rsidRPr="00CB5BEE" w:rsidDel="0045382D">
              <w:rPr>
                <w:rStyle w:val="Hyperlink"/>
                <w:noProof/>
              </w:rPr>
              <w:delText>7.3.27</w:delText>
            </w:r>
            <w:r w:rsidDel="0045382D">
              <w:rPr>
                <w:rFonts w:cstheme="minorBidi"/>
                <w:noProof/>
              </w:rPr>
              <w:tab/>
            </w:r>
            <w:r w:rsidRPr="00CB5BEE" w:rsidDel="0045382D">
              <w:rPr>
                <w:rStyle w:val="Hyperlink"/>
                <w:noProof/>
              </w:rPr>
              <w:delText>DMF_[ModuleName]_ModuleFileClose</w:delText>
            </w:r>
            <w:r w:rsidDel="0045382D">
              <w:rPr>
                <w:noProof/>
                <w:webHidden/>
              </w:rPr>
              <w:tab/>
              <w:delText>129</w:delText>
            </w:r>
          </w:del>
        </w:p>
        <w:p w14:paraId="75F6E5B2" w14:textId="631872C2" w:rsidR="002343FC" w:rsidDel="0045382D" w:rsidRDefault="002343FC">
          <w:pPr>
            <w:pStyle w:val="TOC3"/>
            <w:tabs>
              <w:tab w:val="left" w:pos="1320"/>
              <w:tab w:val="right" w:leader="dot" w:pos="9350"/>
            </w:tabs>
            <w:rPr>
              <w:del w:id="1048" w:author="Sam Tertzakian" w:date="2018-09-12T14:32:00Z"/>
              <w:rFonts w:cstheme="minorBidi"/>
              <w:noProof/>
            </w:rPr>
          </w:pPr>
          <w:del w:id="1049" w:author="Sam Tertzakian" w:date="2018-09-12T14:32:00Z">
            <w:r w:rsidRPr="00CB5BEE" w:rsidDel="0045382D">
              <w:rPr>
                <w:rStyle w:val="Hyperlink"/>
                <w:noProof/>
              </w:rPr>
              <w:delText>7.3.28</w:delText>
            </w:r>
            <w:r w:rsidDel="0045382D">
              <w:rPr>
                <w:rFonts w:cstheme="minorBidi"/>
                <w:noProof/>
              </w:rPr>
              <w:tab/>
            </w:r>
            <w:r w:rsidRPr="00CB5BEE" w:rsidDel="0045382D">
              <w:rPr>
                <w:rStyle w:val="Hyperlink"/>
                <w:noProof/>
              </w:rPr>
              <w:delText>DMF_[ModuleName]_ModuleQueueIoRead</w:delText>
            </w:r>
            <w:r w:rsidDel="0045382D">
              <w:rPr>
                <w:noProof/>
                <w:webHidden/>
              </w:rPr>
              <w:tab/>
              <w:delText>130</w:delText>
            </w:r>
          </w:del>
        </w:p>
        <w:p w14:paraId="1BD6E031" w14:textId="64DD190F" w:rsidR="002343FC" w:rsidDel="0045382D" w:rsidRDefault="002343FC">
          <w:pPr>
            <w:pStyle w:val="TOC3"/>
            <w:tabs>
              <w:tab w:val="left" w:pos="1320"/>
              <w:tab w:val="right" w:leader="dot" w:pos="9350"/>
            </w:tabs>
            <w:rPr>
              <w:del w:id="1050" w:author="Sam Tertzakian" w:date="2018-09-12T14:32:00Z"/>
              <w:rFonts w:cstheme="minorBidi"/>
              <w:noProof/>
            </w:rPr>
          </w:pPr>
          <w:del w:id="1051" w:author="Sam Tertzakian" w:date="2018-09-12T14:32:00Z">
            <w:r w:rsidRPr="00CB5BEE" w:rsidDel="0045382D">
              <w:rPr>
                <w:rStyle w:val="Hyperlink"/>
                <w:noProof/>
              </w:rPr>
              <w:delText>7.3.29</w:delText>
            </w:r>
            <w:r w:rsidDel="0045382D">
              <w:rPr>
                <w:rFonts w:cstheme="minorBidi"/>
                <w:noProof/>
              </w:rPr>
              <w:tab/>
            </w:r>
            <w:r w:rsidRPr="00CB5BEE" w:rsidDel="0045382D">
              <w:rPr>
                <w:rStyle w:val="Hyperlink"/>
                <w:noProof/>
              </w:rPr>
              <w:delText>DMF_[ModuleName]_ModuleQueueIoWrite</w:delText>
            </w:r>
            <w:r w:rsidDel="0045382D">
              <w:rPr>
                <w:noProof/>
                <w:webHidden/>
              </w:rPr>
              <w:tab/>
              <w:delText>131</w:delText>
            </w:r>
          </w:del>
        </w:p>
        <w:p w14:paraId="1D637B77" w14:textId="18B8901E" w:rsidR="002343FC" w:rsidDel="0045382D" w:rsidRDefault="002343FC">
          <w:pPr>
            <w:pStyle w:val="TOC2"/>
            <w:tabs>
              <w:tab w:val="left" w:pos="880"/>
              <w:tab w:val="right" w:leader="dot" w:pos="9350"/>
            </w:tabs>
            <w:rPr>
              <w:del w:id="1052" w:author="Sam Tertzakian" w:date="2018-09-12T14:32:00Z"/>
              <w:rFonts w:cstheme="minorBidi"/>
              <w:noProof/>
            </w:rPr>
          </w:pPr>
          <w:del w:id="1053" w:author="Sam Tertzakian" w:date="2018-09-12T14:32:00Z">
            <w:r w:rsidRPr="00CB5BEE" w:rsidDel="0045382D">
              <w:rPr>
                <w:rStyle w:val="Hyperlink"/>
                <w:noProof/>
              </w:rPr>
              <w:delText>7.4</w:delText>
            </w:r>
            <w:r w:rsidDel="0045382D">
              <w:rPr>
                <w:rFonts w:cstheme="minorBidi"/>
                <w:noProof/>
              </w:rPr>
              <w:tab/>
            </w:r>
            <w:r w:rsidRPr="00CB5BEE" w:rsidDel="0045382D">
              <w:rPr>
                <w:rStyle w:val="Hyperlink"/>
                <w:noProof/>
              </w:rPr>
              <w:delText>Module DMF Callbacks</w:delText>
            </w:r>
            <w:r w:rsidDel="0045382D">
              <w:rPr>
                <w:noProof/>
                <w:webHidden/>
              </w:rPr>
              <w:tab/>
              <w:delText>132</w:delText>
            </w:r>
          </w:del>
        </w:p>
        <w:p w14:paraId="0C843889" w14:textId="272B5415" w:rsidR="002343FC" w:rsidDel="0045382D" w:rsidRDefault="002343FC">
          <w:pPr>
            <w:pStyle w:val="TOC3"/>
            <w:tabs>
              <w:tab w:val="left" w:pos="1320"/>
              <w:tab w:val="right" w:leader="dot" w:pos="9350"/>
            </w:tabs>
            <w:rPr>
              <w:del w:id="1054" w:author="Sam Tertzakian" w:date="2018-09-12T14:32:00Z"/>
              <w:rFonts w:cstheme="minorBidi"/>
              <w:noProof/>
            </w:rPr>
          </w:pPr>
          <w:del w:id="1055" w:author="Sam Tertzakian" w:date="2018-09-12T14:32:00Z">
            <w:r w:rsidRPr="00CB5BEE" w:rsidDel="0045382D">
              <w:rPr>
                <w:rStyle w:val="Hyperlink"/>
                <w:noProof/>
              </w:rPr>
              <w:delText>7.4.1</w:delText>
            </w:r>
            <w:r w:rsidDel="0045382D">
              <w:rPr>
                <w:rFonts w:cstheme="minorBidi"/>
                <w:noProof/>
              </w:rPr>
              <w:tab/>
            </w:r>
            <w:r w:rsidRPr="00CB5BEE" w:rsidDel="0045382D">
              <w:rPr>
                <w:rStyle w:val="Hyperlink"/>
                <w:noProof/>
              </w:rPr>
              <w:delText>DMF_[ModuleName]_ResourcesAssign</w:delText>
            </w:r>
            <w:r w:rsidDel="0045382D">
              <w:rPr>
                <w:noProof/>
                <w:webHidden/>
              </w:rPr>
              <w:tab/>
              <w:delText>133</w:delText>
            </w:r>
          </w:del>
        </w:p>
        <w:p w14:paraId="47798B01" w14:textId="3346C7B4" w:rsidR="002343FC" w:rsidDel="0045382D" w:rsidRDefault="002343FC">
          <w:pPr>
            <w:pStyle w:val="TOC3"/>
            <w:tabs>
              <w:tab w:val="left" w:pos="1320"/>
              <w:tab w:val="right" w:leader="dot" w:pos="9350"/>
            </w:tabs>
            <w:rPr>
              <w:del w:id="1056" w:author="Sam Tertzakian" w:date="2018-09-12T14:32:00Z"/>
              <w:rFonts w:cstheme="minorBidi"/>
              <w:noProof/>
            </w:rPr>
          </w:pPr>
          <w:del w:id="1057" w:author="Sam Tertzakian" w:date="2018-09-12T14:32:00Z">
            <w:r w:rsidRPr="00CB5BEE" w:rsidDel="0045382D">
              <w:rPr>
                <w:rStyle w:val="Hyperlink"/>
                <w:noProof/>
              </w:rPr>
              <w:delText>7.4.2</w:delText>
            </w:r>
            <w:r w:rsidDel="0045382D">
              <w:rPr>
                <w:rFonts w:cstheme="minorBidi"/>
                <w:noProof/>
              </w:rPr>
              <w:tab/>
            </w:r>
            <w:r w:rsidRPr="00CB5BEE" w:rsidDel="0045382D">
              <w:rPr>
                <w:rStyle w:val="Hyperlink"/>
                <w:noProof/>
              </w:rPr>
              <w:delText>DMF_[ModuleName]_Open</w:delText>
            </w:r>
            <w:r w:rsidDel="0045382D">
              <w:rPr>
                <w:noProof/>
                <w:webHidden/>
              </w:rPr>
              <w:tab/>
              <w:delText>134</w:delText>
            </w:r>
          </w:del>
        </w:p>
        <w:p w14:paraId="1CD677C9" w14:textId="2CAA7953" w:rsidR="002343FC" w:rsidDel="0045382D" w:rsidRDefault="002343FC">
          <w:pPr>
            <w:pStyle w:val="TOC3"/>
            <w:tabs>
              <w:tab w:val="left" w:pos="1320"/>
              <w:tab w:val="right" w:leader="dot" w:pos="9350"/>
            </w:tabs>
            <w:rPr>
              <w:del w:id="1058" w:author="Sam Tertzakian" w:date="2018-09-12T14:32:00Z"/>
              <w:rFonts w:cstheme="minorBidi"/>
              <w:noProof/>
            </w:rPr>
          </w:pPr>
          <w:del w:id="1059" w:author="Sam Tertzakian" w:date="2018-09-12T14:32:00Z">
            <w:r w:rsidRPr="00CB5BEE" w:rsidDel="0045382D">
              <w:rPr>
                <w:rStyle w:val="Hyperlink"/>
                <w:noProof/>
              </w:rPr>
              <w:delText>7.4.3</w:delText>
            </w:r>
            <w:r w:rsidDel="0045382D">
              <w:rPr>
                <w:rFonts w:cstheme="minorBidi"/>
                <w:noProof/>
              </w:rPr>
              <w:tab/>
            </w:r>
            <w:r w:rsidRPr="00CB5BEE" w:rsidDel="0045382D">
              <w:rPr>
                <w:rStyle w:val="Hyperlink"/>
                <w:noProof/>
              </w:rPr>
              <w:delText>DMF_[ModuleName]_Close</w:delText>
            </w:r>
            <w:r w:rsidDel="0045382D">
              <w:rPr>
                <w:noProof/>
                <w:webHidden/>
              </w:rPr>
              <w:tab/>
              <w:delText>136</w:delText>
            </w:r>
          </w:del>
        </w:p>
        <w:p w14:paraId="6ABE2C5D" w14:textId="00D4D2B8" w:rsidR="002343FC" w:rsidDel="0045382D" w:rsidRDefault="002343FC">
          <w:pPr>
            <w:pStyle w:val="TOC3"/>
            <w:tabs>
              <w:tab w:val="left" w:pos="1320"/>
              <w:tab w:val="right" w:leader="dot" w:pos="9350"/>
            </w:tabs>
            <w:rPr>
              <w:del w:id="1060" w:author="Sam Tertzakian" w:date="2018-09-12T14:32:00Z"/>
              <w:rFonts w:cstheme="minorBidi"/>
              <w:noProof/>
            </w:rPr>
          </w:pPr>
          <w:del w:id="1061" w:author="Sam Tertzakian" w:date="2018-09-12T14:32:00Z">
            <w:r w:rsidRPr="00CB5BEE" w:rsidDel="0045382D">
              <w:rPr>
                <w:rStyle w:val="Hyperlink"/>
                <w:noProof/>
              </w:rPr>
              <w:delText>7.4.4</w:delText>
            </w:r>
            <w:r w:rsidDel="0045382D">
              <w:rPr>
                <w:rFonts w:cstheme="minorBidi"/>
                <w:noProof/>
              </w:rPr>
              <w:tab/>
            </w:r>
            <w:r w:rsidRPr="00CB5BEE" w:rsidDel="0045382D">
              <w:rPr>
                <w:rStyle w:val="Hyperlink"/>
                <w:noProof/>
              </w:rPr>
              <w:delText>DMF_[ModuleName]_NotificationRegister</w:delText>
            </w:r>
            <w:r w:rsidDel="0045382D">
              <w:rPr>
                <w:noProof/>
                <w:webHidden/>
              </w:rPr>
              <w:tab/>
              <w:delText>138</w:delText>
            </w:r>
          </w:del>
        </w:p>
        <w:p w14:paraId="1CB8DD87" w14:textId="128A9653" w:rsidR="002343FC" w:rsidDel="0045382D" w:rsidRDefault="002343FC">
          <w:pPr>
            <w:pStyle w:val="TOC3"/>
            <w:tabs>
              <w:tab w:val="left" w:pos="1320"/>
              <w:tab w:val="right" w:leader="dot" w:pos="9350"/>
            </w:tabs>
            <w:rPr>
              <w:del w:id="1062" w:author="Sam Tertzakian" w:date="2018-09-12T14:32:00Z"/>
              <w:rFonts w:cstheme="minorBidi"/>
              <w:noProof/>
            </w:rPr>
          </w:pPr>
          <w:del w:id="1063" w:author="Sam Tertzakian" w:date="2018-09-12T14:32:00Z">
            <w:r w:rsidRPr="00CB5BEE" w:rsidDel="0045382D">
              <w:rPr>
                <w:rStyle w:val="Hyperlink"/>
                <w:noProof/>
              </w:rPr>
              <w:delText>7.4.5</w:delText>
            </w:r>
            <w:r w:rsidDel="0045382D">
              <w:rPr>
                <w:rFonts w:cstheme="minorBidi"/>
                <w:noProof/>
              </w:rPr>
              <w:tab/>
            </w:r>
            <w:r w:rsidRPr="00CB5BEE" w:rsidDel="0045382D">
              <w:rPr>
                <w:rStyle w:val="Hyperlink"/>
                <w:noProof/>
              </w:rPr>
              <w:delText>DMF_[ModuleName]_NotificationUnregister</w:delText>
            </w:r>
            <w:r w:rsidDel="0045382D">
              <w:rPr>
                <w:noProof/>
                <w:webHidden/>
              </w:rPr>
              <w:tab/>
              <w:delText>140</w:delText>
            </w:r>
          </w:del>
        </w:p>
        <w:p w14:paraId="7B17538A" w14:textId="50D8EFA9" w:rsidR="002343FC" w:rsidDel="0045382D" w:rsidRDefault="002343FC">
          <w:pPr>
            <w:pStyle w:val="TOC3"/>
            <w:tabs>
              <w:tab w:val="left" w:pos="1320"/>
              <w:tab w:val="right" w:leader="dot" w:pos="9350"/>
            </w:tabs>
            <w:rPr>
              <w:del w:id="1064" w:author="Sam Tertzakian" w:date="2018-09-12T14:32:00Z"/>
              <w:rFonts w:cstheme="minorBidi"/>
              <w:noProof/>
            </w:rPr>
          </w:pPr>
          <w:del w:id="1065" w:author="Sam Tertzakian" w:date="2018-09-12T14:32:00Z">
            <w:r w:rsidRPr="00CB5BEE" w:rsidDel="0045382D">
              <w:rPr>
                <w:rStyle w:val="Hyperlink"/>
                <w:noProof/>
              </w:rPr>
              <w:delText>7.4.6</w:delText>
            </w:r>
            <w:r w:rsidDel="0045382D">
              <w:rPr>
                <w:rFonts w:cstheme="minorBidi"/>
                <w:noProof/>
              </w:rPr>
              <w:tab/>
            </w:r>
            <w:r w:rsidRPr="00CB5BEE" w:rsidDel="0045382D">
              <w:rPr>
                <w:rStyle w:val="Hyperlink"/>
                <w:noProof/>
              </w:rPr>
              <w:delText>DMF_[ModuleName]_Destroy</w:delText>
            </w:r>
            <w:r w:rsidDel="0045382D">
              <w:rPr>
                <w:noProof/>
                <w:webHidden/>
              </w:rPr>
              <w:tab/>
              <w:delText>142</w:delText>
            </w:r>
          </w:del>
        </w:p>
        <w:p w14:paraId="48ECCA9F" w14:textId="695028E6" w:rsidR="002343FC" w:rsidDel="0045382D" w:rsidRDefault="002343FC">
          <w:pPr>
            <w:pStyle w:val="TOC2"/>
            <w:tabs>
              <w:tab w:val="left" w:pos="880"/>
              <w:tab w:val="right" w:leader="dot" w:pos="9350"/>
            </w:tabs>
            <w:rPr>
              <w:del w:id="1066" w:author="Sam Tertzakian" w:date="2018-09-12T14:32:00Z"/>
              <w:rFonts w:cstheme="minorBidi"/>
              <w:noProof/>
            </w:rPr>
          </w:pPr>
          <w:del w:id="1067" w:author="Sam Tertzakian" w:date="2018-09-12T14:32:00Z">
            <w:r w:rsidRPr="00CB5BEE" w:rsidDel="0045382D">
              <w:rPr>
                <w:rStyle w:val="Hyperlink"/>
                <w:noProof/>
              </w:rPr>
              <w:delText>7.5</w:delText>
            </w:r>
            <w:r w:rsidDel="0045382D">
              <w:rPr>
                <w:rFonts w:cstheme="minorBidi"/>
                <w:noProof/>
              </w:rPr>
              <w:tab/>
            </w:r>
            <w:r w:rsidRPr="00CB5BEE" w:rsidDel="0045382D">
              <w:rPr>
                <w:rStyle w:val="Hyperlink"/>
                <w:noProof/>
              </w:rPr>
              <w:delText>Module API</w:delText>
            </w:r>
            <w:r w:rsidDel="0045382D">
              <w:rPr>
                <w:noProof/>
                <w:webHidden/>
              </w:rPr>
              <w:tab/>
              <w:delText>143</w:delText>
            </w:r>
          </w:del>
        </w:p>
        <w:p w14:paraId="3F260868" w14:textId="58C615E9" w:rsidR="002343FC" w:rsidDel="0045382D" w:rsidRDefault="002343FC">
          <w:pPr>
            <w:pStyle w:val="TOC3"/>
            <w:tabs>
              <w:tab w:val="left" w:pos="1320"/>
              <w:tab w:val="right" w:leader="dot" w:pos="9350"/>
            </w:tabs>
            <w:rPr>
              <w:del w:id="1068" w:author="Sam Tertzakian" w:date="2018-09-12T14:32:00Z"/>
              <w:rFonts w:cstheme="minorBidi"/>
              <w:noProof/>
            </w:rPr>
          </w:pPr>
          <w:del w:id="1069" w:author="Sam Tertzakian" w:date="2018-09-12T14:32:00Z">
            <w:r w:rsidRPr="00CB5BEE" w:rsidDel="0045382D">
              <w:rPr>
                <w:rStyle w:val="Hyperlink"/>
                <w:noProof/>
              </w:rPr>
              <w:delText>7.5.1</w:delText>
            </w:r>
            <w:r w:rsidDel="0045382D">
              <w:rPr>
                <w:rFonts w:cstheme="minorBidi"/>
                <w:noProof/>
              </w:rPr>
              <w:tab/>
            </w:r>
            <w:r w:rsidRPr="00CB5BEE" w:rsidDel="0045382D">
              <w:rPr>
                <w:rStyle w:val="Hyperlink"/>
                <w:noProof/>
              </w:rPr>
              <w:delText>The Module Create Function</w:delText>
            </w:r>
            <w:r w:rsidDel="0045382D">
              <w:rPr>
                <w:noProof/>
                <w:webHidden/>
              </w:rPr>
              <w:tab/>
              <w:delText>144</w:delText>
            </w:r>
          </w:del>
        </w:p>
        <w:p w14:paraId="311D6509" w14:textId="05CB8230" w:rsidR="002343FC" w:rsidDel="0045382D" w:rsidRDefault="002343FC">
          <w:pPr>
            <w:pStyle w:val="TOC3"/>
            <w:tabs>
              <w:tab w:val="left" w:pos="1320"/>
              <w:tab w:val="right" w:leader="dot" w:pos="9350"/>
            </w:tabs>
            <w:rPr>
              <w:del w:id="1070" w:author="Sam Tertzakian" w:date="2018-09-12T14:32:00Z"/>
              <w:rFonts w:cstheme="minorBidi"/>
              <w:noProof/>
            </w:rPr>
          </w:pPr>
          <w:del w:id="1071" w:author="Sam Tertzakian" w:date="2018-09-12T14:32:00Z">
            <w:r w:rsidRPr="00CB5BEE" w:rsidDel="0045382D">
              <w:rPr>
                <w:rStyle w:val="Hyperlink"/>
                <w:noProof/>
              </w:rPr>
              <w:delText>7.5.2</w:delText>
            </w:r>
            <w:r w:rsidDel="0045382D">
              <w:rPr>
                <w:rFonts w:cstheme="minorBidi"/>
                <w:noProof/>
              </w:rPr>
              <w:tab/>
            </w:r>
            <w:r w:rsidRPr="00CB5BEE" w:rsidDel="0045382D">
              <w:rPr>
                <w:rStyle w:val="Hyperlink"/>
                <w:noProof/>
              </w:rPr>
              <w:delText>DECLARE_DMF_MODULE</w:delText>
            </w:r>
            <w:r w:rsidDel="0045382D">
              <w:rPr>
                <w:noProof/>
                <w:webHidden/>
              </w:rPr>
              <w:tab/>
              <w:delText>145</w:delText>
            </w:r>
          </w:del>
        </w:p>
        <w:p w14:paraId="4FB9C949" w14:textId="42F43ED4" w:rsidR="002343FC" w:rsidDel="0045382D" w:rsidRDefault="002343FC">
          <w:pPr>
            <w:pStyle w:val="TOC3"/>
            <w:tabs>
              <w:tab w:val="left" w:pos="1320"/>
              <w:tab w:val="right" w:leader="dot" w:pos="9350"/>
            </w:tabs>
            <w:rPr>
              <w:del w:id="1072" w:author="Sam Tertzakian" w:date="2018-09-12T14:32:00Z"/>
              <w:rFonts w:cstheme="minorBidi"/>
              <w:noProof/>
            </w:rPr>
          </w:pPr>
          <w:del w:id="1073" w:author="Sam Tertzakian" w:date="2018-09-12T14:32:00Z">
            <w:r w:rsidRPr="00CB5BEE" w:rsidDel="0045382D">
              <w:rPr>
                <w:rStyle w:val="Hyperlink"/>
                <w:noProof/>
              </w:rPr>
              <w:delText>7.5.3</w:delText>
            </w:r>
            <w:r w:rsidDel="0045382D">
              <w:rPr>
                <w:rFonts w:cstheme="minorBidi"/>
                <w:noProof/>
              </w:rPr>
              <w:tab/>
            </w:r>
            <w:r w:rsidRPr="00CB5BEE" w:rsidDel="0045382D">
              <w:rPr>
                <w:rStyle w:val="Hyperlink"/>
                <w:noProof/>
              </w:rPr>
              <w:delText>DECLARE_DMF_MODULE_NO_CONFIG</w:delText>
            </w:r>
            <w:r w:rsidDel="0045382D">
              <w:rPr>
                <w:noProof/>
                <w:webHidden/>
              </w:rPr>
              <w:tab/>
              <w:delText>146</w:delText>
            </w:r>
          </w:del>
        </w:p>
        <w:p w14:paraId="256BC625" w14:textId="0448B5AD" w:rsidR="002343FC" w:rsidDel="0045382D" w:rsidRDefault="002343FC">
          <w:pPr>
            <w:pStyle w:val="TOC3"/>
            <w:tabs>
              <w:tab w:val="left" w:pos="1320"/>
              <w:tab w:val="right" w:leader="dot" w:pos="9350"/>
            </w:tabs>
            <w:rPr>
              <w:del w:id="1074" w:author="Sam Tertzakian" w:date="2018-09-12T14:32:00Z"/>
              <w:rFonts w:cstheme="minorBidi"/>
              <w:noProof/>
            </w:rPr>
          </w:pPr>
          <w:del w:id="1075" w:author="Sam Tertzakian" w:date="2018-09-12T14:32:00Z">
            <w:r w:rsidRPr="00CB5BEE" w:rsidDel="0045382D">
              <w:rPr>
                <w:rStyle w:val="Hyperlink"/>
                <w:noProof/>
              </w:rPr>
              <w:delText>7.5.4</w:delText>
            </w:r>
            <w:r w:rsidDel="0045382D">
              <w:rPr>
                <w:rFonts w:cstheme="minorBidi"/>
                <w:noProof/>
              </w:rPr>
              <w:tab/>
            </w:r>
            <w:r w:rsidRPr="00CB5BEE" w:rsidDel="0045382D">
              <w:rPr>
                <w:rStyle w:val="Hyperlink"/>
                <w:noProof/>
              </w:rPr>
              <w:delText>DMF_ENTRYPOINTS_DMF_INIT</w:delText>
            </w:r>
            <w:r w:rsidDel="0045382D">
              <w:rPr>
                <w:noProof/>
                <w:webHidden/>
              </w:rPr>
              <w:tab/>
              <w:delText>147</w:delText>
            </w:r>
          </w:del>
        </w:p>
        <w:p w14:paraId="329D3E00" w14:textId="3931594D" w:rsidR="002343FC" w:rsidDel="0045382D" w:rsidRDefault="002343FC">
          <w:pPr>
            <w:pStyle w:val="TOC3"/>
            <w:tabs>
              <w:tab w:val="left" w:pos="1320"/>
              <w:tab w:val="right" w:leader="dot" w:pos="9350"/>
            </w:tabs>
            <w:rPr>
              <w:del w:id="1076" w:author="Sam Tertzakian" w:date="2018-09-12T14:32:00Z"/>
              <w:rFonts w:cstheme="minorBidi"/>
              <w:noProof/>
            </w:rPr>
          </w:pPr>
          <w:del w:id="1077" w:author="Sam Tertzakian" w:date="2018-09-12T14:32:00Z">
            <w:r w:rsidRPr="00CB5BEE" w:rsidDel="0045382D">
              <w:rPr>
                <w:rStyle w:val="Hyperlink"/>
                <w:noProof/>
              </w:rPr>
              <w:delText>7.5.5</w:delText>
            </w:r>
            <w:r w:rsidDel="0045382D">
              <w:rPr>
                <w:rFonts w:cstheme="minorBidi"/>
                <w:noProof/>
              </w:rPr>
              <w:tab/>
            </w:r>
            <w:r w:rsidRPr="00CB5BEE" w:rsidDel="0045382D">
              <w:rPr>
                <w:rStyle w:val="Hyperlink"/>
                <w:noProof/>
              </w:rPr>
              <w:delText>DMF_ENTRYPOINTS_WDF_INIT</w:delText>
            </w:r>
            <w:r w:rsidDel="0045382D">
              <w:rPr>
                <w:noProof/>
                <w:webHidden/>
              </w:rPr>
              <w:tab/>
              <w:delText>148</w:delText>
            </w:r>
          </w:del>
        </w:p>
        <w:p w14:paraId="5560678E" w14:textId="0FA069C9" w:rsidR="002343FC" w:rsidDel="0045382D" w:rsidRDefault="002343FC">
          <w:pPr>
            <w:pStyle w:val="TOC3"/>
            <w:tabs>
              <w:tab w:val="left" w:pos="1320"/>
              <w:tab w:val="right" w:leader="dot" w:pos="9350"/>
            </w:tabs>
            <w:rPr>
              <w:del w:id="1078" w:author="Sam Tertzakian" w:date="2018-09-12T14:32:00Z"/>
              <w:rFonts w:cstheme="minorBidi"/>
              <w:noProof/>
            </w:rPr>
          </w:pPr>
          <w:del w:id="1079" w:author="Sam Tertzakian" w:date="2018-09-12T14:32:00Z">
            <w:r w:rsidRPr="00CB5BEE" w:rsidDel="0045382D">
              <w:rPr>
                <w:rStyle w:val="Hyperlink"/>
                <w:noProof/>
              </w:rPr>
              <w:delText>7.5.6</w:delText>
            </w:r>
            <w:r w:rsidDel="0045382D">
              <w:rPr>
                <w:rFonts w:cstheme="minorBidi"/>
                <w:noProof/>
              </w:rPr>
              <w:tab/>
            </w:r>
            <w:r w:rsidRPr="00CB5BEE" w:rsidDel="0045382D">
              <w:rPr>
                <w:rStyle w:val="Hyperlink"/>
                <w:noProof/>
              </w:rPr>
              <w:delText>DMF_MODULE_DESCRIPTOR_INIT</w:delText>
            </w:r>
            <w:r w:rsidDel="0045382D">
              <w:rPr>
                <w:noProof/>
                <w:webHidden/>
              </w:rPr>
              <w:tab/>
              <w:delText>149</w:delText>
            </w:r>
          </w:del>
        </w:p>
        <w:p w14:paraId="6E719F74" w14:textId="2CE789E2" w:rsidR="002343FC" w:rsidDel="0045382D" w:rsidRDefault="002343FC">
          <w:pPr>
            <w:pStyle w:val="TOC3"/>
            <w:tabs>
              <w:tab w:val="left" w:pos="1320"/>
              <w:tab w:val="right" w:leader="dot" w:pos="9350"/>
            </w:tabs>
            <w:rPr>
              <w:del w:id="1080" w:author="Sam Tertzakian" w:date="2018-09-12T14:32:00Z"/>
              <w:rFonts w:cstheme="minorBidi"/>
              <w:noProof/>
            </w:rPr>
          </w:pPr>
          <w:del w:id="1081" w:author="Sam Tertzakian" w:date="2018-09-12T14:32:00Z">
            <w:r w:rsidRPr="00CB5BEE" w:rsidDel="0045382D">
              <w:rPr>
                <w:rStyle w:val="Hyperlink"/>
                <w:noProof/>
              </w:rPr>
              <w:delText>7.5.7</w:delText>
            </w:r>
            <w:r w:rsidDel="0045382D">
              <w:rPr>
                <w:rFonts w:cstheme="minorBidi"/>
                <w:noProof/>
              </w:rPr>
              <w:tab/>
            </w:r>
            <w:r w:rsidRPr="00CB5BEE" w:rsidDel="0045382D">
              <w:rPr>
                <w:rStyle w:val="Hyperlink"/>
                <w:noProof/>
              </w:rPr>
              <w:delText>DMF_WDF_OBJECT_ATTRIBUTES_INIT</w:delText>
            </w:r>
            <w:r w:rsidDel="0045382D">
              <w:rPr>
                <w:noProof/>
                <w:webHidden/>
              </w:rPr>
              <w:tab/>
              <w:delText>151</w:delText>
            </w:r>
          </w:del>
        </w:p>
        <w:p w14:paraId="17FF226C" w14:textId="3D0450D8" w:rsidR="002343FC" w:rsidDel="0045382D" w:rsidRDefault="002343FC">
          <w:pPr>
            <w:pStyle w:val="TOC3"/>
            <w:tabs>
              <w:tab w:val="left" w:pos="1320"/>
              <w:tab w:val="right" w:leader="dot" w:pos="9350"/>
            </w:tabs>
            <w:rPr>
              <w:del w:id="1082" w:author="Sam Tertzakian" w:date="2018-09-12T14:32:00Z"/>
              <w:rFonts w:cstheme="minorBidi"/>
              <w:noProof/>
            </w:rPr>
          </w:pPr>
          <w:del w:id="1083" w:author="Sam Tertzakian" w:date="2018-09-12T14:32:00Z">
            <w:r w:rsidRPr="00CB5BEE" w:rsidDel="0045382D">
              <w:rPr>
                <w:rStyle w:val="Hyperlink"/>
                <w:noProof/>
              </w:rPr>
              <w:delText>7.5.8</w:delText>
            </w:r>
            <w:r w:rsidDel="0045382D">
              <w:rPr>
                <w:rFonts w:cstheme="minorBidi"/>
                <w:noProof/>
              </w:rPr>
              <w:tab/>
            </w:r>
            <w:r w:rsidRPr="00CB5BEE" w:rsidDel="0045382D">
              <w:rPr>
                <w:rStyle w:val="Hyperlink"/>
                <w:noProof/>
              </w:rPr>
              <w:delText>DMF_WDF_OBJECT_ATTRIBUTES_INIT_CONTEXT_TYPE</w:delText>
            </w:r>
            <w:r w:rsidDel="0045382D">
              <w:rPr>
                <w:noProof/>
                <w:webHidden/>
              </w:rPr>
              <w:tab/>
              <w:delText>152</w:delText>
            </w:r>
          </w:del>
        </w:p>
        <w:p w14:paraId="31D857AF" w14:textId="05723AC8" w:rsidR="002343FC" w:rsidDel="0045382D" w:rsidRDefault="002343FC">
          <w:pPr>
            <w:pStyle w:val="TOC3"/>
            <w:tabs>
              <w:tab w:val="left" w:pos="1320"/>
              <w:tab w:val="right" w:leader="dot" w:pos="9350"/>
            </w:tabs>
            <w:rPr>
              <w:del w:id="1084" w:author="Sam Tertzakian" w:date="2018-09-12T14:32:00Z"/>
              <w:rFonts w:cstheme="minorBidi"/>
              <w:noProof/>
            </w:rPr>
          </w:pPr>
          <w:del w:id="1085" w:author="Sam Tertzakian" w:date="2018-09-12T14:32:00Z">
            <w:r w:rsidRPr="00CB5BEE" w:rsidDel="0045382D">
              <w:rPr>
                <w:rStyle w:val="Hyperlink"/>
                <w:noProof/>
              </w:rPr>
              <w:delText>7.5.9</w:delText>
            </w:r>
            <w:r w:rsidDel="0045382D">
              <w:rPr>
                <w:rFonts w:cstheme="minorBidi"/>
                <w:noProof/>
              </w:rPr>
              <w:tab/>
            </w:r>
            <w:r w:rsidRPr="00CB5BEE" w:rsidDel="0045382D">
              <w:rPr>
                <w:rStyle w:val="Hyperlink"/>
                <w:noProof/>
              </w:rPr>
              <w:delText>DMF_CONFIG_GET</w:delText>
            </w:r>
            <w:r w:rsidDel="0045382D">
              <w:rPr>
                <w:noProof/>
                <w:webHidden/>
              </w:rPr>
              <w:tab/>
              <w:delText>153</w:delText>
            </w:r>
          </w:del>
        </w:p>
        <w:p w14:paraId="53A8B53B" w14:textId="78D8BA1E" w:rsidR="002343FC" w:rsidDel="0045382D" w:rsidRDefault="002343FC">
          <w:pPr>
            <w:pStyle w:val="TOC3"/>
            <w:tabs>
              <w:tab w:val="left" w:pos="1320"/>
              <w:tab w:val="right" w:leader="dot" w:pos="9350"/>
            </w:tabs>
            <w:rPr>
              <w:del w:id="1086" w:author="Sam Tertzakian" w:date="2018-09-12T14:32:00Z"/>
              <w:rFonts w:cstheme="minorBidi"/>
              <w:noProof/>
            </w:rPr>
          </w:pPr>
          <w:del w:id="1087" w:author="Sam Tertzakian" w:date="2018-09-12T14:32:00Z">
            <w:r w:rsidRPr="00CB5BEE" w:rsidDel="0045382D">
              <w:rPr>
                <w:rStyle w:val="Hyperlink"/>
                <w:noProof/>
              </w:rPr>
              <w:delText>7.5.10</w:delText>
            </w:r>
            <w:r w:rsidDel="0045382D">
              <w:rPr>
                <w:rFonts w:cstheme="minorBidi"/>
                <w:noProof/>
              </w:rPr>
              <w:tab/>
            </w:r>
            <w:r w:rsidRPr="00CB5BEE" w:rsidDel="0045382D">
              <w:rPr>
                <w:rStyle w:val="Hyperlink"/>
                <w:noProof/>
              </w:rPr>
              <w:delText>DMF_CONTEXT_GET</w:delText>
            </w:r>
            <w:r w:rsidDel="0045382D">
              <w:rPr>
                <w:noProof/>
                <w:webHidden/>
              </w:rPr>
              <w:tab/>
              <w:delText>154</w:delText>
            </w:r>
          </w:del>
        </w:p>
        <w:p w14:paraId="0A3D7E6A" w14:textId="064EE9D3" w:rsidR="002343FC" w:rsidDel="0045382D" w:rsidRDefault="002343FC">
          <w:pPr>
            <w:pStyle w:val="TOC3"/>
            <w:tabs>
              <w:tab w:val="left" w:pos="1320"/>
              <w:tab w:val="right" w:leader="dot" w:pos="9350"/>
            </w:tabs>
            <w:rPr>
              <w:del w:id="1088" w:author="Sam Tertzakian" w:date="2018-09-12T14:32:00Z"/>
              <w:rFonts w:cstheme="minorBidi"/>
              <w:noProof/>
            </w:rPr>
          </w:pPr>
          <w:del w:id="1089" w:author="Sam Tertzakian" w:date="2018-09-12T14:32:00Z">
            <w:r w:rsidRPr="00CB5BEE" w:rsidDel="0045382D">
              <w:rPr>
                <w:rStyle w:val="Hyperlink"/>
                <w:noProof/>
              </w:rPr>
              <w:delText>7.5.11</w:delText>
            </w:r>
            <w:r w:rsidDel="0045382D">
              <w:rPr>
                <w:rFonts w:cstheme="minorBidi"/>
                <w:noProof/>
              </w:rPr>
              <w:tab/>
            </w:r>
            <w:r w:rsidRPr="00CB5BEE" w:rsidDel="0045382D">
              <w:rPr>
                <w:rStyle w:val="Hyperlink"/>
                <w:noProof/>
              </w:rPr>
              <w:delText>DMF_ModuleCreate</w:delText>
            </w:r>
            <w:r w:rsidDel="0045382D">
              <w:rPr>
                <w:noProof/>
                <w:webHidden/>
              </w:rPr>
              <w:tab/>
              <w:delText>155</w:delText>
            </w:r>
          </w:del>
        </w:p>
        <w:p w14:paraId="74276426" w14:textId="369D4CBA" w:rsidR="002343FC" w:rsidDel="0045382D" w:rsidRDefault="002343FC">
          <w:pPr>
            <w:pStyle w:val="TOC3"/>
            <w:tabs>
              <w:tab w:val="left" w:pos="1320"/>
              <w:tab w:val="right" w:leader="dot" w:pos="9350"/>
            </w:tabs>
            <w:rPr>
              <w:del w:id="1090" w:author="Sam Tertzakian" w:date="2018-09-12T14:32:00Z"/>
              <w:rFonts w:cstheme="minorBidi"/>
              <w:noProof/>
            </w:rPr>
          </w:pPr>
          <w:del w:id="1091" w:author="Sam Tertzakian" w:date="2018-09-12T14:32:00Z">
            <w:r w:rsidRPr="00CB5BEE" w:rsidDel="0045382D">
              <w:rPr>
                <w:rStyle w:val="Hyperlink"/>
                <w:noProof/>
              </w:rPr>
              <w:delText>7.5.12</w:delText>
            </w:r>
            <w:r w:rsidDel="0045382D">
              <w:rPr>
                <w:rFonts w:cstheme="minorBidi"/>
                <w:noProof/>
              </w:rPr>
              <w:tab/>
            </w:r>
            <w:r w:rsidRPr="00CB5BEE" w:rsidDel="0045382D">
              <w:rPr>
                <w:rStyle w:val="Hyperlink"/>
                <w:noProof/>
              </w:rPr>
              <w:delText>DMF_ModuleOpen</w:delText>
            </w:r>
            <w:r w:rsidDel="0045382D">
              <w:rPr>
                <w:noProof/>
                <w:webHidden/>
              </w:rPr>
              <w:tab/>
              <w:delText>156</w:delText>
            </w:r>
          </w:del>
        </w:p>
        <w:p w14:paraId="2639F620" w14:textId="60C84C80" w:rsidR="002343FC" w:rsidDel="0045382D" w:rsidRDefault="002343FC">
          <w:pPr>
            <w:pStyle w:val="TOC3"/>
            <w:tabs>
              <w:tab w:val="left" w:pos="1320"/>
              <w:tab w:val="right" w:leader="dot" w:pos="9350"/>
            </w:tabs>
            <w:rPr>
              <w:del w:id="1092" w:author="Sam Tertzakian" w:date="2018-09-12T14:32:00Z"/>
              <w:rFonts w:cstheme="minorBidi"/>
              <w:noProof/>
            </w:rPr>
          </w:pPr>
          <w:del w:id="1093" w:author="Sam Tertzakian" w:date="2018-09-12T14:32:00Z">
            <w:r w:rsidRPr="00CB5BEE" w:rsidDel="0045382D">
              <w:rPr>
                <w:rStyle w:val="Hyperlink"/>
                <w:noProof/>
              </w:rPr>
              <w:delText>7.5.13</w:delText>
            </w:r>
            <w:r w:rsidDel="0045382D">
              <w:rPr>
                <w:rFonts w:cstheme="minorBidi"/>
                <w:noProof/>
              </w:rPr>
              <w:tab/>
            </w:r>
            <w:r w:rsidRPr="00CB5BEE" w:rsidDel="0045382D">
              <w:rPr>
                <w:rStyle w:val="Hyperlink"/>
                <w:noProof/>
              </w:rPr>
              <w:delText>DMF_ModuleClose</w:delText>
            </w:r>
            <w:r w:rsidDel="0045382D">
              <w:rPr>
                <w:noProof/>
                <w:webHidden/>
              </w:rPr>
              <w:tab/>
              <w:delText>157</w:delText>
            </w:r>
          </w:del>
        </w:p>
        <w:p w14:paraId="18A3E7E5" w14:textId="475729BE" w:rsidR="002343FC" w:rsidDel="0045382D" w:rsidRDefault="002343FC">
          <w:pPr>
            <w:pStyle w:val="TOC3"/>
            <w:tabs>
              <w:tab w:val="left" w:pos="1320"/>
              <w:tab w:val="right" w:leader="dot" w:pos="9350"/>
            </w:tabs>
            <w:rPr>
              <w:del w:id="1094" w:author="Sam Tertzakian" w:date="2018-09-12T14:32:00Z"/>
              <w:rFonts w:cstheme="minorBidi"/>
              <w:noProof/>
            </w:rPr>
          </w:pPr>
          <w:del w:id="1095" w:author="Sam Tertzakian" w:date="2018-09-12T14:32:00Z">
            <w:r w:rsidRPr="00CB5BEE" w:rsidDel="0045382D">
              <w:rPr>
                <w:rStyle w:val="Hyperlink"/>
                <w:noProof/>
              </w:rPr>
              <w:delText>7.5.14</w:delText>
            </w:r>
            <w:r w:rsidDel="0045382D">
              <w:rPr>
                <w:rFonts w:cstheme="minorBidi"/>
                <w:noProof/>
              </w:rPr>
              <w:tab/>
            </w:r>
            <w:r w:rsidRPr="00CB5BEE" w:rsidDel="0045382D">
              <w:rPr>
                <w:rStyle w:val="Hyperlink"/>
                <w:noProof/>
              </w:rPr>
              <w:delText>DMF_ModuleAcquire</w:delText>
            </w:r>
            <w:r w:rsidDel="0045382D">
              <w:rPr>
                <w:noProof/>
                <w:webHidden/>
              </w:rPr>
              <w:tab/>
              <w:delText>158</w:delText>
            </w:r>
          </w:del>
        </w:p>
        <w:p w14:paraId="6303ED7E" w14:textId="017F25C1" w:rsidR="002343FC" w:rsidDel="0045382D" w:rsidRDefault="002343FC">
          <w:pPr>
            <w:pStyle w:val="TOC3"/>
            <w:tabs>
              <w:tab w:val="left" w:pos="1320"/>
              <w:tab w:val="right" w:leader="dot" w:pos="9350"/>
            </w:tabs>
            <w:rPr>
              <w:del w:id="1096" w:author="Sam Tertzakian" w:date="2018-09-12T14:32:00Z"/>
              <w:rFonts w:cstheme="minorBidi"/>
              <w:noProof/>
            </w:rPr>
          </w:pPr>
          <w:del w:id="1097" w:author="Sam Tertzakian" w:date="2018-09-12T14:32:00Z">
            <w:r w:rsidRPr="00CB5BEE" w:rsidDel="0045382D">
              <w:rPr>
                <w:rStyle w:val="Hyperlink"/>
                <w:noProof/>
              </w:rPr>
              <w:delText>7.5.15</w:delText>
            </w:r>
            <w:r w:rsidDel="0045382D">
              <w:rPr>
                <w:rFonts w:cstheme="minorBidi"/>
                <w:noProof/>
              </w:rPr>
              <w:tab/>
            </w:r>
            <w:r w:rsidRPr="00CB5BEE" w:rsidDel="0045382D">
              <w:rPr>
                <w:rStyle w:val="Hyperlink"/>
                <w:noProof/>
              </w:rPr>
              <w:delText>DMF_ModuleRelease</w:delText>
            </w:r>
            <w:r w:rsidDel="0045382D">
              <w:rPr>
                <w:noProof/>
                <w:webHidden/>
              </w:rPr>
              <w:tab/>
              <w:delText>159</w:delText>
            </w:r>
          </w:del>
        </w:p>
        <w:p w14:paraId="28BAE88C" w14:textId="47D799B5" w:rsidR="002343FC" w:rsidDel="0045382D" w:rsidRDefault="002343FC">
          <w:pPr>
            <w:pStyle w:val="TOC3"/>
            <w:tabs>
              <w:tab w:val="left" w:pos="1320"/>
              <w:tab w:val="right" w:leader="dot" w:pos="9350"/>
            </w:tabs>
            <w:rPr>
              <w:del w:id="1098" w:author="Sam Tertzakian" w:date="2018-09-12T14:32:00Z"/>
              <w:rFonts w:cstheme="minorBidi"/>
              <w:noProof/>
            </w:rPr>
          </w:pPr>
          <w:del w:id="1099" w:author="Sam Tertzakian" w:date="2018-09-12T14:32:00Z">
            <w:r w:rsidRPr="00CB5BEE" w:rsidDel="0045382D">
              <w:rPr>
                <w:rStyle w:val="Hyperlink"/>
                <w:noProof/>
              </w:rPr>
              <w:delText>7.5.16</w:delText>
            </w:r>
            <w:r w:rsidDel="0045382D">
              <w:rPr>
                <w:rFonts w:cstheme="minorBidi"/>
                <w:noProof/>
              </w:rPr>
              <w:tab/>
            </w:r>
            <w:r w:rsidRPr="00CB5BEE" w:rsidDel="0045382D">
              <w:rPr>
                <w:rStyle w:val="Hyperlink"/>
                <w:noProof/>
              </w:rPr>
              <w:delText>DMF_ModuleDestroy</w:delText>
            </w:r>
            <w:r w:rsidDel="0045382D">
              <w:rPr>
                <w:noProof/>
                <w:webHidden/>
              </w:rPr>
              <w:tab/>
              <w:delText>160</w:delText>
            </w:r>
          </w:del>
        </w:p>
        <w:p w14:paraId="2577FA4F" w14:textId="6EECFFC0" w:rsidR="002343FC" w:rsidDel="0045382D" w:rsidRDefault="002343FC">
          <w:pPr>
            <w:pStyle w:val="TOC3"/>
            <w:tabs>
              <w:tab w:val="left" w:pos="1320"/>
              <w:tab w:val="right" w:leader="dot" w:pos="9350"/>
            </w:tabs>
            <w:rPr>
              <w:del w:id="1100" w:author="Sam Tertzakian" w:date="2018-09-12T14:32:00Z"/>
              <w:rFonts w:cstheme="minorBidi"/>
              <w:noProof/>
            </w:rPr>
          </w:pPr>
          <w:del w:id="1101" w:author="Sam Tertzakian" w:date="2018-09-12T14:32:00Z">
            <w:r w:rsidRPr="00CB5BEE" w:rsidDel="0045382D">
              <w:rPr>
                <w:rStyle w:val="Hyperlink"/>
                <w:noProof/>
              </w:rPr>
              <w:delText>7.5.17</w:delText>
            </w:r>
            <w:r w:rsidDel="0045382D">
              <w:rPr>
                <w:rFonts w:cstheme="minorBidi"/>
                <w:noProof/>
              </w:rPr>
              <w:tab/>
            </w:r>
            <w:r w:rsidRPr="00CB5BEE" w:rsidDel="0045382D">
              <w:rPr>
                <w:rStyle w:val="Hyperlink"/>
                <w:noProof/>
              </w:rPr>
              <w:delText>DMF_[ModuleName]_TransportMethod</w:delText>
            </w:r>
            <w:r w:rsidDel="0045382D">
              <w:rPr>
                <w:noProof/>
                <w:webHidden/>
              </w:rPr>
              <w:tab/>
              <w:delText>161</w:delText>
            </w:r>
          </w:del>
        </w:p>
        <w:p w14:paraId="06CA6C10" w14:textId="2759403A" w:rsidR="002343FC" w:rsidDel="0045382D" w:rsidRDefault="002343FC">
          <w:pPr>
            <w:pStyle w:val="TOC1"/>
            <w:tabs>
              <w:tab w:val="left" w:pos="440"/>
              <w:tab w:val="right" w:leader="dot" w:pos="9350"/>
            </w:tabs>
            <w:rPr>
              <w:del w:id="1102" w:author="Sam Tertzakian" w:date="2018-09-12T14:32:00Z"/>
              <w:rFonts w:cstheme="minorBidi"/>
              <w:noProof/>
            </w:rPr>
          </w:pPr>
          <w:del w:id="1103" w:author="Sam Tertzakian" w:date="2018-09-12T14:32:00Z">
            <w:r w:rsidRPr="00CB5BEE" w:rsidDel="0045382D">
              <w:rPr>
                <w:rStyle w:val="Hyperlink"/>
                <w:noProof/>
              </w:rPr>
              <w:delText>8</w:delText>
            </w:r>
            <w:r w:rsidDel="0045382D">
              <w:rPr>
                <w:rFonts w:cstheme="minorBidi"/>
                <w:noProof/>
              </w:rPr>
              <w:tab/>
            </w:r>
            <w:r w:rsidRPr="00CB5BEE" w:rsidDel="0045382D">
              <w:rPr>
                <w:rStyle w:val="Hyperlink"/>
                <w:noProof/>
              </w:rPr>
              <w:delText>Feature Module Access API</w:delText>
            </w:r>
            <w:r w:rsidDel="0045382D">
              <w:rPr>
                <w:noProof/>
                <w:webHidden/>
              </w:rPr>
              <w:tab/>
              <w:delText>162</w:delText>
            </w:r>
          </w:del>
        </w:p>
        <w:p w14:paraId="1EA0609B" w14:textId="433DC3B0" w:rsidR="002343FC" w:rsidDel="0045382D" w:rsidRDefault="002343FC">
          <w:pPr>
            <w:pStyle w:val="TOC3"/>
            <w:tabs>
              <w:tab w:val="left" w:pos="1320"/>
              <w:tab w:val="right" w:leader="dot" w:pos="9350"/>
            </w:tabs>
            <w:rPr>
              <w:del w:id="1104" w:author="Sam Tertzakian" w:date="2018-09-12T14:32:00Z"/>
              <w:rFonts w:cstheme="minorBidi"/>
              <w:noProof/>
            </w:rPr>
          </w:pPr>
          <w:del w:id="1105" w:author="Sam Tertzakian" w:date="2018-09-12T14:32:00Z">
            <w:r w:rsidRPr="00CB5BEE" w:rsidDel="0045382D">
              <w:rPr>
                <w:rStyle w:val="Hyperlink"/>
                <w:noProof/>
              </w:rPr>
              <w:delText>8.1.1</w:delText>
            </w:r>
            <w:r w:rsidDel="0045382D">
              <w:rPr>
                <w:rFonts w:cstheme="minorBidi"/>
                <w:noProof/>
              </w:rPr>
              <w:tab/>
            </w:r>
            <w:r w:rsidRPr="00CB5BEE" w:rsidDel="0045382D">
              <w:rPr>
                <w:rStyle w:val="Hyperlink"/>
                <w:noProof/>
              </w:rPr>
              <w:delText>DMF_FeatureModuleGetFromDevice</w:delText>
            </w:r>
            <w:r w:rsidDel="0045382D">
              <w:rPr>
                <w:noProof/>
                <w:webHidden/>
              </w:rPr>
              <w:tab/>
              <w:delText>163</w:delText>
            </w:r>
          </w:del>
        </w:p>
        <w:p w14:paraId="09A6D608" w14:textId="06C5EE9D" w:rsidR="002343FC" w:rsidDel="0045382D" w:rsidRDefault="002343FC">
          <w:pPr>
            <w:pStyle w:val="TOC3"/>
            <w:tabs>
              <w:tab w:val="left" w:pos="1320"/>
              <w:tab w:val="right" w:leader="dot" w:pos="9350"/>
            </w:tabs>
            <w:rPr>
              <w:del w:id="1106" w:author="Sam Tertzakian" w:date="2018-09-12T14:32:00Z"/>
              <w:rFonts w:cstheme="minorBidi"/>
              <w:noProof/>
            </w:rPr>
          </w:pPr>
          <w:del w:id="1107" w:author="Sam Tertzakian" w:date="2018-09-12T14:32:00Z">
            <w:r w:rsidRPr="00CB5BEE" w:rsidDel="0045382D">
              <w:rPr>
                <w:rStyle w:val="Hyperlink"/>
                <w:noProof/>
              </w:rPr>
              <w:delText>8.1.2</w:delText>
            </w:r>
            <w:r w:rsidDel="0045382D">
              <w:rPr>
                <w:rFonts w:cstheme="minorBidi"/>
                <w:noProof/>
              </w:rPr>
              <w:tab/>
            </w:r>
            <w:r w:rsidRPr="00CB5BEE" w:rsidDel="0045382D">
              <w:rPr>
                <w:rStyle w:val="Hyperlink"/>
                <w:noProof/>
              </w:rPr>
              <w:delText>DMF_FeatureModuleGetFromModule</w:delText>
            </w:r>
            <w:r w:rsidDel="0045382D">
              <w:rPr>
                <w:noProof/>
                <w:webHidden/>
              </w:rPr>
              <w:tab/>
              <w:delText>164</w:delText>
            </w:r>
          </w:del>
        </w:p>
        <w:p w14:paraId="606D9B77" w14:textId="3291FDEB" w:rsidR="002343FC" w:rsidDel="0045382D" w:rsidRDefault="002343FC">
          <w:pPr>
            <w:pStyle w:val="TOC1"/>
            <w:tabs>
              <w:tab w:val="left" w:pos="440"/>
              <w:tab w:val="right" w:leader="dot" w:pos="9350"/>
            </w:tabs>
            <w:rPr>
              <w:del w:id="1108" w:author="Sam Tertzakian" w:date="2018-09-12T14:32:00Z"/>
              <w:rFonts w:cstheme="minorBidi"/>
              <w:noProof/>
            </w:rPr>
          </w:pPr>
          <w:del w:id="1109" w:author="Sam Tertzakian" w:date="2018-09-12T14:32:00Z">
            <w:r w:rsidRPr="00CB5BEE" w:rsidDel="0045382D">
              <w:rPr>
                <w:rStyle w:val="Hyperlink"/>
                <w:noProof/>
              </w:rPr>
              <w:delText>9</w:delText>
            </w:r>
            <w:r w:rsidDel="0045382D">
              <w:rPr>
                <w:rFonts w:cstheme="minorBidi"/>
                <w:noProof/>
              </w:rPr>
              <w:tab/>
            </w:r>
            <w:r w:rsidRPr="00CB5BEE" w:rsidDel="0045382D">
              <w:rPr>
                <w:rStyle w:val="Hyperlink"/>
                <w:noProof/>
              </w:rPr>
              <w:delText>General DMF API</w:delText>
            </w:r>
            <w:r w:rsidDel="0045382D">
              <w:rPr>
                <w:noProof/>
                <w:webHidden/>
              </w:rPr>
              <w:tab/>
              <w:delText>165</w:delText>
            </w:r>
          </w:del>
        </w:p>
        <w:p w14:paraId="67F204A9" w14:textId="70A83B49" w:rsidR="002343FC" w:rsidDel="0045382D" w:rsidRDefault="002343FC">
          <w:pPr>
            <w:pStyle w:val="TOC2"/>
            <w:tabs>
              <w:tab w:val="left" w:pos="880"/>
              <w:tab w:val="right" w:leader="dot" w:pos="9350"/>
            </w:tabs>
            <w:rPr>
              <w:del w:id="1110" w:author="Sam Tertzakian" w:date="2018-09-12T14:32:00Z"/>
              <w:rFonts w:cstheme="minorBidi"/>
              <w:noProof/>
            </w:rPr>
          </w:pPr>
          <w:del w:id="1111" w:author="Sam Tertzakian" w:date="2018-09-12T14:32:00Z">
            <w:r w:rsidRPr="00CB5BEE" w:rsidDel="0045382D">
              <w:rPr>
                <w:rStyle w:val="Hyperlink"/>
                <w:noProof/>
              </w:rPr>
              <w:delText>9.1</w:delText>
            </w:r>
            <w:r w:rsidDel="0045382D">
              <w:rPr>
                <w:rFonts w:cstheme="minorBidi"/>
                <w:noProof/>
              </w:rPr>
              <w:tab/>
            </w:r>
            <w:r w:rsidRPr="00CB5BEE" w:rsidDel="0045382D">
              <w:rPr>
                <w:rStyle w:val="Hyperlink"/>
                <w:noProof/>
              </w:rPr>
              <w:delText>Module Parent Device and Client Context</w:delText>
            </w:r>
            <w:r w:rsidDel="0045382D">
              <w:rPr>
                <w:noProof/>
                <w:webHidden/>
              </w:rPr>
              <w:tab/>
              <w:delText>166</w:delText>
            </w:r>
          </w:del>
        </w:p>
        <w:p w14:paraId="4AA9BED4" w14:textId="7CE55376" w:rsidR="002343FC" w:rsidDel="0045382D" w:rsidRDefault="002343FC">
          <w:pPr>
            <w:pStyle w:val="TOC3"/>
            <w:tabs>
              <w:tab w:val="left" w:pos="1320"/>
              <w:tab w:val="right" w:leader="dot" w:pos="9350"/>
            </w:tabs>
            <w:rPr>
              <w:del w:id="1112" w:author="Sam Tertzakian" w:date="2018-09-12T14:32:00Z"/>
              <w:rFonts w:cstheme="minorBidi"/>
              <w:noProof/>
            </w:rPr>
          </w:pPr>
          <w:del w:id="1113" w:author="Sam Tertzakian" w:date="2018-09-12T14:32:00Z">
            <w:r w:rsidRPr="00CB5BEE" w:rsidDel="0045382D">
              <w:rPr>
                <w:rStyle w:val="Hyperlink"/>
                <w:noProof/>
              </w:rPr>
              <w:delText>9.1.1</w:delText>
            </w:r>
            <w:r w:rsidDel="0045382D">
              <w:rPr>
                <w:rFonts w:cstheme="minorBidi"/>
                <w:noProof/>
              </w:rPr>
              <w:tab/>
            </w:r>
            <w:r w:rsidRPr="00CB5BEE" w:rsidDel="0045382D">
              <w:rPr>
                <w:rStyle w:val="Hyperlink"/>
                <w:noProof/>
              </w:rPr>
              <w:delText>DMF_ParentDeviceGet</w:delText>
            </w:r>
            <w:r w:rsidDel="0045382D">
              <w:rPr>
                <w:noProof/>
                <w:webHidden/>
              </w:rPr>
              <w:tab/>
              <w:delText>167</w:delText>
            </w:r>
          </w:del>
        </w:p>
        <w:p w14:paraId="6D0AB962" w14:textId="110854A4" w:rsidR="002343FC" w:rsidDel="0045382D" w:rsidRDefault="002343FC">
          <w:pPr>
            <w:pStyle w:val="TOC3"/>
            <w:tabs>
              <w:tab w:val="left" w:pos="1320"/>
              <w:tab w:val="right" w:leader="dot" w:pos="9350"/>
            </w:tabs>
            <w:rPr>
              <w:del w:id="1114" w:author="Sam Tertzakian" w:date="2018-09-12T14:32:00Z"/>
              <w:rFonts w:cstheme="minorBidi"/>
              <w:noProof/>
            </w:rPr>
          </w:pPr>
          <w:del w:id="1115" w:author="Sam Tertzakian" w:date="2018-09-12T14:32:00Z">
            <w:r w:rsidRPr="00CB5BEE" w:rsidDel="0045382D">
              <w:rPr>
                <w:rStyle w:val="Hyperlink"/>
                <w:noProof/>
              </w:rPr>
              <w:delText>9.1.2</w:delText>
            </w:r>
            <w:r w:rsidDel="0045382D">
              <w:rPr>
                <w:rFonts w:cstheme="minorBidi"/>
                <w:noProof/>
              </w:rPr>
              <w:tab/>
            </w:r>
            <w:r w:rsidRPr="00CB5BEE" w:rsidDel="0045382D">
              <w:rPr>
                <w:rStyle w:val="Hyperlink"/>
                <w:noProof/>
              </w:rPr>
              <w:delText>DMF_ClientContextGet</w:delText>
            </w:r>
            <w:r w:rsidDel="0045382D">
              <w:rPr>
                <w:noProof/>
                <w:webHidden/>
              </w:rPr>
              <w:tab/>
              <w:delText>168</w:delText>
            </w:r>
          </w:del>
        </w:p>
        <w:p w14:paraId="4F76D3CB" w14:textId="2479BA43" w:rsidR="002343FC" w:rsidDel="0045382D" w:rsidRDefault="002343FC">
          <w:pPr>
            <w:pStyle w:val="TOC2"/>
            <w:tabs>
              <w:tab w:val="left" w:pos="880"/>
              <w:tab w:val="right" w:leader="dot" w:pos="9350"/>
            </w:tabs>
            <w:rPr>
              <w:del w:id="1116" w:author="Sam Tertzakian" w:date="2018-09-12T14:32:00Z"/>
              <w:rFonts w:cstheme="minorBidi"/>
              <w:noProof/>
            </w:rPr>
          </w:pPr>
          <w:del w:id="1117" w:author="Sam Tertzakian" w:date="2018-09-12T14:32:00Z">
            <w:r w:rsidRPr="00CB5BEE" w:rsidDel="0045382D">
              <w:rPr>
                <w:rStyle w:val="Hyperlink"/>
                <w:noProof/>
              </w:rPr>
              <w:delText>9.2</w:delText>
            </w:r>
            <w:r w:rsidDel="0045382D">
              <w:rPr>
                <w:rFonts w:cstheme="minorBidi"/>
                <w:noProof/>
              </w:rPr>
              <w:tab/>
            </w:r>
            <w:r w:rsidRPr="00CB5BEE" w:rsidDel="0045382D">
              <w:rPr>
                <w:rStyle w:val="Hyperlink"/>
                <w:noProof/>
              </w:rPr>
              <w:delText>Portable API</w:delText>
            </w:r>
            <w:r w:rsidDel="0045382D">
              <w:rPr>
                <w:noProof/>
                <w:webHidden/>
              </w:rPr>
              <w:tab/>
              <w:delText>169</w:delText>
            </w:r>
          </w:del>
        </w:p>
        <w:p w14:paraId="1CA801DE" w14:textId="0CB9A1E1" w:rsidR="002343FC" w:rsidDel="0045382D" w:rsidRDefault="002343FC">
          <w:pPr>
            <w:pStyle w:val="TOC3"/>
            <w:tabs>
              <w:tab w:val="left" w:pos="1320"/>
              <w:tab w:val="right" w:leader="dot" w:pos="9350"/>
            </w:tabs>
            <w:rPr>
              <w:del w:id="1118" w:author="Sam Tertzakian" w:date="2018-09-12T14:32:00Z"/>
              <w:rFonts w:cstheme="minorBidi"/>
              <w:noProof/>
            </w:rPr>
          </w:pPr>
          <w:del w:id="1119" w:author="Sam Tertzakian" w:date="2018-09-12T14:32:00Z">
            <w:r w:rsidRPr="00CB5BEE" w:rsidDel="0045382D">
              <w:rPr>
                <w:rStyle w:val="Hyperlink"/>
                <w:noProof/>
              </w:rPr>
              <w:delText>9.2.1</w:delText>
            </w:r>
            <w:r w:rsidDel="0045382D">
              <w:rPr>
                <w:rFonts w:cstheme="minorBidi"/>
                <w:noProof/>
              </w:rPr>
              <w:tab/>
            </w:r>
            <w:r w:rsidRPr="00CB5BEE" w:rsidDel="0045382D">
              <w:rPr>
                <w:rStyle w:val="Hyperlink"/>
                <w:noProof/>
              </w:rPr>
              <w:delText>Portable API Structures and Enumerations</w:delText>
            </w:r>
            <w:r w:rsidDel="0045382D">
              <w:rPr>
                <w:noProof/>
                <w:webHidden/>
              </w:rPr>
              <w:tab/>
              <w:delText>170</w:delText>
            </w:r>
          </w:del>
        </w:p>
        <w:p w14:paraId="745C636F" w14:textId="43BCCA93" w:rsidR="002343FC" w:rsidDel="0045382D" w:rsidRDefault="002343FC">
          <w:pPr>
            <w:pStyle w:val="TOC3"/>
            <w:tabs>
              <w:tab w:val="left" w:pos="1320"/>
              <w:tab w:val="right" w:leader="dot" w:pos="9350"/>
            </w:tabs>
            <w:rPr>
              <w:del w:id="1120" w:author="Sam Tertzakian" w:date="2018-09-12T14:32:00Z"/>
              <w:rFonts w:cstheme="minorBidi"/>
              <w:noProof/>
            </w:rPr>
          </w:pPr>
          <w:del w:id="1121" w:author="Sam Tertzakian" w:date="2018-09-12T14:32:00Z">
            <w:r w:rsidRPr="00CB5BEE" w:rsidDel="0045382D">
              <w:rPr>
                <w:rStyle w:val="Hyperlink"/>
                <w:noProof/>
              </w:rPr>
              <w:delText>9.2.2</w:delText>
            </w:r>
            <w:r w:rsidDel="0045382D">
              <w:rPr>
                <w:rFonts w:cstheme="minorBidi"/>
                <w:noProof/>
              </w:rPr>
              <w:tab/>
            </w:r>
            <w:r w:rsidRPr="00CB5BEE" w:rsidDel="0045382D">
              <w:rPr>
                <w:rStyle w:val="Hyperlink"/>
                <w:noProof/>
              </w:rPr>
              <w:delText>DMF_Portable_EventCreate</w:delText>
            </w:r>
            <w:r w:rsidDel="0045382D">
              <w:rPr>
                <w:noProof/>
                <w:webHidden/>
              </w:rPr>
              <w:tab/>
              <w:delText>171</w:delText>
            </w:r>
          </w:del>
        </w:p>
        <w:p w14:paraId="175F8599" w14:textId="1F613BA3" w:rsidR="002343FC" w:rsidDel="0045382D" w:rsidRDefault="002343FC">
          <w:pPr>
            <w:pStyle w:val="TOC3"/>
            <w:tabs>
              <w:tab w:val="left" w:pos="1320"/>
              <w:tab w:val="right" w:leader="dot" w:pos="9350"/>
            </w:tabs>
            <w:rPr>
              <w:del w:id="1122" w:author="Sam Tertzakian" w:date="2018-09-12T14:32:00Z"/>
              <w:rFonts w:cstheme="minorBidi"/>
              <w:noProof/>
            </w:rPr>
          </w:pPr>
          <w:del w:id="1123" w:author="Sam Tertzakian" w:date="2018-09-12T14:32:00Z">
            <w:r w:rsidRPr="00CB5BEE" w:rsidDel="0045382D">
              <w:rPr>
                <w:rStyle w:val="Hyperlink"/>
                <w:noProof/>
              </w:rPr>
              <w:delText>9.2.3</w:delText>
            </w:r>
            <w:r w:rsidDel="0045382D">
              <w:rPr>
                <w:rFonts w:cstheme="minorBidi"/>
                <w:noProof/>
              </w:rPr>
              <w:tab/>
            </w:r>
            <w:r w:rsidRPr="00CB5BEE" w:rsidDel="0045382D">
              <w:rPr>
                <w:rStyle w:val="Hyperlink"/>
                <w:noProof/>
              </w:rPr>
              <w:delText>DMF_Portable_EventSet</w:delText>
            </w:r>
            <w:r w:rsidDel="0045382D">
              <w:rPr>
                <w:noProof/>
                <w:webHidden/>
              </w:rPr>
              <w:tab/>
              <w:delText>172</w:delText>
            </w:r>
          </w:del>
        </w:p>
        <w:p w14:paraId="46950431" w14:textId="45096FE0" w:rsidR="002343FC" w:rsidDel="0045382D" w:rsidRDefault="002343FC">
          <w:pPr>
            <w:pStyle w:val="TOC3"/>
            <w:tabs>
              <w:tab w:val="left" w:pos="1320"/>
              <w:tab w:val="right" w:leader="dot" w:pos="9350"/>
            </w:tabs>
            <w:rPr>
              <w:del w:id="1124" w:author="Sam Tertzakian" w:date="2018-09-12T14:32:00Z"/>
              <w:rFonts w:cstheme="minorBidi"/>
              <w:noProof/>
            </w:rPr>
          </w:pPr>
          <w:del w:id="1125" w:author="Sam Tertzakian" w:date="2018-09-12T14:32:00Z">
            <w:r w:rsidRPr="00CB5BEE" w:rsidDel="0045382D">
              <w:rPr>
                <w:rStyle w:val="Hyperlink"/>
                <w:noProof/>
              </w:rPr>
              <w:delText>9.2.4</w:delText>
            </w:r>
            <w:r w:rsidDel="0045382D">
              <w:rPr>
                <w:rFonts w:cstheme="minorBidi"/>
                <w:noProof/>
              </w:rPr>
              <w:tab/>
            </w:r>
            <w:r w:rsidRPr="00CB5BEE" w:rsidDel="0045382D">
              <w:rPr>
                <w:rStyle w:val="Hyperlink"/>
                <w:noProof/>
              </w:rPr>
              <w:delText>DMF_Portable_EventReset</w:delText>
            </w:r>
            <w:r w:rsidDel="0045382D">
              <w:rPr>
                <w:noProof/>
                <w:webHidden/>
              </w:rPr>
              <w:tab/>
              <w:delText>173</w:delText>
            </w:r>
          </w:del>
        </w:p>
        <w:p w14:paraId="5DCE9BD3" w14:textId="6B6F5611" w:rsidR="002343FC" w:rsidDel="0045382D" w:rsidRDefault="002343FC">
          <w:pPr>
            <w:pStyle w:val="TOC3"/>
            <w:tabs>
              <w:tab w:val="left" w:pos="1320"/>
              <w:tab w:val="right" w:leader="dot" w:pos="9350"/>
            </w:tabs>
            <w:rPr>
              <w:del w:id="1126" w:author="Sam Tertzakian" w:date="2018-09-12T14:32:00Z"/>
              <w:rFonts w:cstheme="minorBidi"/>
              <w:noProof/>
            </w:rPr>
          </w:pPr>
          <w:del w:id="1127" w:author="Sam Tertzakian" w:date="2018-09-12T14:32:00Z">
            <w:r w:rsidRPr="00CB5BEE" w:rsidDel="0045382D">
              <w:rPr>
                <w:rStyle w:val="Hyperlink"/>
                <w:noProof/>
              </w:rPr>
              <w:delText>9.2.5</w:delText>
            </w:r>
            <w:r w:rsidDel="0045382D">
              <w:rPr>
                <w:rFonts w:cstheme="minorBidi"/>
                <w:noProof/>
              </w:rPr>
              <w:tab/>
            </w:r>
            <w:r w:rsidRPr="00CB5BEE" w:rsidDel="0045382D">
              <w:rPr>
                <w:rStyle w:val="Hyperlink"/>
                <w:noProof/>
              </w:rPr>
              <w:delText>DMF_Portable_EventWaitForSingle</w:delText>
            </w:r>
            <w:r w:rsidDel="0045382D">
              <w:rPr>
                <w:noProof/>
                <w:webHidden/>
              </w:rPr>
              <w:tab/>
              <w:delText>174</w:delText>
            </w:r>
          </w:del>
        </w:p>
        <w:p w14:paraId="5A3CC731" w14:textId="38E97559" w:rsidR="002343FC" w:rsidDel="0045382D" w:rsidRDefault="002343FC">
          <w:pPr>
            <w:pStyle w:val="TOC3"/>
            <w:tabs>
              <w:tab w:val="left" w:pos="1320"/>
              <w:tab w:val="right" w:leader="dot" w:pos="9350"/>
            </w:tabs>
            <w:rPr>
              <w:del w:id="1128" w:author="Sam Tertzakian" w:date="2018-09-12T14:32:00Z"/>
              <w:rFonts w:cstheme="minorBidi"/>
              <w:noProof/>
            </w:rPr>
          </w:pPr>
          <w:del w:id="1129" w:author="Sam Tertzakian" w:date="2018-09-12T14:32:00Z">
            <w:r w:rsidRPr="00CB5BEE" w:rsidDel="0045382D">
              <w:rPr>
                <w:rStyle w:val="Hyperlink"/>
                <w:noProof/>
              </w:rPr>
              <w:delText>9.2.6</w:delText>
            </w:r>
            <w:r w:rsidDel="0045382D">
              <w:rPr>
                <w:rFonts w:cstheme="minorBidi"/>
                <w:noProof/>
              </w:rPr>
              <w:tab/>
            </w:r>
            <w:r w:rsidRPr="00CB5BEE" w:rsidDel="0045382D">
              <w:rPr>
                <w:rStyle w:val="Hyperlink"/>
                <w:noProof/>
              </w:rPr>
              <w:delText>DMF_Portable_EventClose</w:delText>
            </w:r>
            <w:r w:rsidDel="0045382D">
              <w:rPr>
                <w:noProof/>
                <w:webHidden/>
              </w:rPr>
              <w:tab/>
              <w:delText>175</w:delText>
            </w:r>
          </w:del>
        </w:p>
        <w:p w14:paraId="68B27EF6" w14:textId="01233AC1" w:rsidR="002343FC" w:rsidDel="0045382D" w:rsidRDefault="002343FC">
          <w:pPr>
            <w:pStyle w:val="TOC3"/>
            <w:tabs>
              <w:tab w:val="left" w:pos="1320"/>
              <w:tab w:val="right" w:leader="dot" w:pos="9350"/>
            </w:tabs>
            <w:rPr>
              <w:del w:id="1130" w:author="Sam Tertzakian" w:date="2018-09-12T14:32:00Z"/>
              <w:rFonts w:cstheme="minorBidi"/>
              <w:noProof/>
            </w:rPr>
          </w:pPr>
          <w:del w:id="1131" w:author="Sam Tertzakian" w:date="2018-09-12T14:32:00Z">
            <w:r w:rsidRPr="00CB5BEE" w:rsidDel="0045382D">
              <w:rPr>
                <w:rStyle w:val="Hyperlink"/>
                <w:noProof/>
              </w:rPr>
              <w:delText>9.2.7</w:delText>
            </w:r>
            <w:r w:rsidDel="0045382D">
              <w:rPr>
                <w:rFonts w:cstheme="minorBidi"/>
                <w:noProof/>
              </w:rPr>
              <w:tab/>
            </w:r>
            <w:r w:rsidRPr="00CB5BEE" w:rsidDel="0045382D">
              <w:rPr>
                <w:rStyle w:val="Hyperlink"/>
                <w:noProof/>
              </w:rPr>
              <w:delText>DMF_Portable_LookasideListCreate</w:delText>
            </w:r>
            <w:r w:rsidDel="0045382D">
              <w:rPr>
                <w:noProof/>
                <w:webHidden/>
              </w:rPr>
              <w:tab/>
              <w:delText>176</w:delText>
            </w:r>
          </w:del>
        </w:p>
        <w:p w14:paraId="22BD8D3E" w14:textId="7CC7FC83" w:rsidR="002343FC" w:rsidDel="0045382D" w:rsidRDefault="002343FC">
          <w:pPr>
            <w:pStyle w:val="TOC3"/>
            <w:tabs>
              <w:tab w:val="left" w:pos="1320"/>
              <w:tab w:val="right" w:leader="dot" w:pos="9350"/>
            </w:tabs>
            <w:rPr>
              <w:del w:id="1132" w:author="Sam Tertzakian" w:date="2018-09-12T14:32:00Z"/>
              <w:rFonts w:cstheme="minorBidi"/>
              <w:noProof/>
            </w:rPr>
          </w:pPr>
          <w:del w:id="1133" w:author="Sam Tertzakian" w:date="2018-09-12T14:32:00Z">
            <w:r w:rsidRPr="00CB5BEE" w:rsidDel="0045382D">
              <w:rPr>
                <w:rStyle w:val="Hyperlink"/>
                <w:noProof/>
              </w:rPr>
              <w:delText>9.2.8</w:delText>
            </w:r>
            <w:r w:rsidDel="0045382D">
              <w:rPr>
                <w:rFonts w:cstheme="minorBidi"/>
                <w:noProof/>
              </w:rPr>
              <w:tab/>
            </w:r>
            <w:r w:rsidRPr="00CB5BEE" w:rsidDel="0045382D">
              <w:rPr>
                <w:rStyle w:val="Hyperlink"/>
                <w:noProof/>
              </w:rPr>
              <w:delText>DMF_Portable_LookasideListCreateMemory</w:delText>
            </w:r>
            <w:r w:rsidDel="0045382D">
              <w:rPr>
                <w:noProof/>
                <w:webHidden/>
              </w:rPr>
              <w:tab/>
              <w:delText>177</w:delText>
            </w:r>
          </w:del>
        </w:p>
        <w:p w14:paraId="5CE05040" w14:textId="4399BEE4" w:rsidR="002343FC" w:rsidDel="0045382D" w:rsidRDefault="002343FC">
          <w:pPr>
            <w:pStyle w:val="TOC2"/>
            <w:tabs>
              <w:tab w:val="left" w:pos="880"/>
              <w:tab w:val="right" w:leader="dot" w:pos="9350"/>
            </w:tabs>
            <w:rPr>
              <w:del w:id="1134" w:author="Sam Tertzakian" w:date="2018-09-12T14:32:00Z"/>
              <w:rFonts w:cstheme="minorBidi"/>
              <w:noProof/>
            </w:rPr>
          </w:pPr>
          <w:del w:id="1135" w:author="Sam Tertzakian" w:date="2018-09-12T14:32:00Z">
            <w:r w:rsidRPr="00CB5BEE" w:rsidDel="0045382D">
              <w:rPr>
                <w:rStyle w:val="Hyperlink"/>
                <w:noProof/>
              </w:rPr>
              <w:delText>9.3</w:delText>
            </w:r>
            <w:r w:rsidDel="0045382D">
              <w:rPr>
                <w:rFonts w:cstheme="minorBidi"/>
                <w:noProof/>
              </w:rPr>
              <w:tab/>
            </w:r>
            <w:r w:rsidRPr="00CB5BEE" w:rsidDel="0045382D">
              <w:rPr>
                <w:rStyle w:val="Hyperlink"/>
                <w:noProof/>
              </w:rPr>
              <w:delText>Utility API</w:delText>
            </w:r>
            <w:r w:rsidDel="0045382D">
              <w:rPr>
                <w:noProof/>
                <w:webHidden/>
              </w:rPr>
              <w:tab/>
              <w:delText>178</w:delText>
            </w:r>
          </w:del>
        </w:p>
        <w:p w14:paraId="24738117" w14:textId="798ECB4D" w:rsidR="002343FC" w:rsidDel="0045382D" w:rsidRDefault="002343FC">
          <w:pPr>
            <w:pStyle w:val="TOC3"/>
            <w:tabs>
              <w:tab w:val="left" w:pos="1320"/>
              <w:tab w:val="right" w:leader="dot" w:pos="9350"/>
            </w:tabs>
            <w:rPr>
              <w:del w:id="1136" w:author="Sam Tertzakian" w:date="2018-09-12T14:32:00Z"/>
              <w:rFonts w:cstheme="minorBidi"/>
              <w:noProof/>
            </w:rPr>
          </w:pPr>
          <w:del w:id="1137" w:author="Sam Tertzakian" w:date="2018-09-12T14:32:00Z">
            <w:r w:rsidRPr="00CB5BEE" w:rsidDel="0045382D">
              <w:rPr>
                <w:rStyle w:val="Hyperlink"/>
                <w:noProof/>
              </w:rPr>
              <w:delText>9.3.1</w:delText>
            </w:r>
            <w:r w:rsidDel="0045382D">
              <w:rPr>
                <w:rFonts w:cstheme="minorBidi"/>
                <w:noProof/>
              </w:rPr>
              <w:tab/>
            </w:r>
            <w:r w:rsidRPr="00CB5BEE" w:rsidDel="0045382D">
              <w:rPr>
                <w:rStyle w:val="Hyperlink"/>
                <w:noProof/>
              </w:rPr>
              <w:delText>DMF_Utility_UserModeAccessCreate</w:delText>
            </w:r>
            <w:r w:rsidDel="0045382D">
              <w:rPr>
                <w:noProof/>
                <w:webHidden/>
              </w:rPr>
              <w:tab/>
              <w:delText>179</w:delText>
            </w:r>
          </w:del>
        </w:p>
        <w:p w14:paraId="7E2C2106" w14:textId="3056B55C" w:rsidR="002343FC" w:rsidDel="0045382D" w:rsidRDefault="002343FC">
          <w:pPr>
            <w:pStyle w:val="TOC3"/>
            <w:tabs>
              <w:tab w:val="left" w:pos="1320"/>
              <w:tab w:val="right" w:leader="dot" w:pos="9350"/>
            </w:tabs>
            <w:rPr>
              <w:del w:id="1138" w:author="Sam Tertzakian" w:date="2018-09-12T14:32:00Z"/>
              <w:rFonts w:cstheme="minorBidi"/>
              <w:noProof/>
            </w:rPr>
          </w:pPr>
          <w:del w:id="1139" w:author="Sam Tertzakian" w:date="2018-09-12T14:32:00Z">
            <w:r w:rsidRPr="00CB5BEE" w:rsidDel="0045382D">
              <w:rPr>
                <w:rStyle w:val="Hyperlink"/>
                <w:noProof/>
              </w:rPr>
              <w:delText>9.3.2</w:delText>
            </w:r>
            <w:r w:rsidDel="0045382D">
              <w:rPr>
                <w:rFonts w:cstheme="minorBidi"/>
                <w:noProof/>
              </w:rPr>
              <w:tab/>
            </w:r>
            <w:r w:rsidRPr="00CB5BEE" w:rsidDel="0045382D">
              <w:rPr>
                <w:rStyle w:val="Hyperlink"/>
                <w:noProof/>
              </w:rPr>
              <w:delText>DMF_Utility_DelayMilliseconds</w:delText>
            </w:r>
            <w:r w:rsidDel="0045382D">
              <w:rPr>
                <w:noProof/>
                <w:webHidden/>
              </w:rPr>
              <w:tab/>
              <w:delText>180</w:delText>
            </w:r>
          </w:del>
        </w:p>
        <w:p w14:paraId="7DFBE2EE" w14:textId="005545B3" w:rsidR="002343FC" w:rsidDel="0045382D" w:rsidRDefault="002343FC">
          <w:pPr>
            <w:pStyle w:val="TOC3"/>
            <w:tabs>
              <w:tab w:val="left" w:pos="1320"/>
              <w:tab w:val="right" w:leader="dot" w:pos="9350"/>
            </w:tabs>
            <w:rPr>
              <w:del w:id="1140" w:author="Sam Tertzakian" w:date="2018-09-12T14:32:00Z"/>
              <w:rFonts w:cstheme="minorBidi"/>
              <w:noProof/>
            </w:rPr>
          </w:pPr>
          <w:del w:id="1141" w:author="Sam Tertzakian" w:date="2018-09-12T14:32:00Z">
            <w:r w:rsidRPr="00CB5BEE" w:rsidDel="0045382D">
              <w:rPr>
                <w:rStyle w:val="Hyperlink"/>
                <w:noProof/>
              </w:rPr>
              <w:delText>9.3.3</w:delText>
            </w:r>
            <w:r w:rsidDel="0045382D">
              <w:rPr>
                <w:rFonts w:cstheme="minorBidi"/>
                <w:noProof/>
              </w:rPr>
              <w:tab/>
            </w:r>
            <w:r w:rsidRPr="00CB5BEE" w:rsidDel="0045382D">
              <w:rPr>
                <w:rStyle w:val="Hyperlink"/>
                <w:noProof/>
              </w:rPr>
              <w:delText>DMF_Utility_IsEqualGUID</w:delText>
            </w:r>
            <w:r w:rsidDel="0045382D">
              <w:rPr>
                <w:noProof/>
                <w:webHidden/>
              </w:rPr>
              <w:tab/>
              <w:delText>181</w:delText>
            </w:r>
          </w:del>
        </w:p>
        <w:p w14:paraId="433DB920" w14:textId="7093612C" w:rsidR="002343FC" w:rsidDel="0045382D" w:rsidRDefault="002343FC">
          <w:pPr>
            <w:pStyle w:val="TOC3"/>
            <w:tabs>
              <w:tab w:val="left" w:pos="1320"/>
              <w:tab w:val="right" w:leader="dot" w:pos="9350"/>
            </w:tabs>
            <w:rPr>
              <w:del w:id="1142" w:author="Sam Tertzakian" w:date="2018-09-12T14:32:00Z"/>
              <w:rFonts w:cstheme="minorBidi"/>
              <w:noProof/>
            </w:rPr>
          </w:pPr>
          <w:del w:id="1143" w:author="Sam Tertzakian" w:date="2018-09-12T14:32:00Z">
            <w:r w:rsidRPr="00CB5BEE" w:rsidDel="0045382D">
              <w:rPr>
                <w:rStyle w:val="Hyperlink"/>
                <w:noProof/>
              </w:rPr>
              <w:delText>9.3.4</w:delText>
            </w:r>
            <w:r w:rsidDel="0045382D">
              <w:rPr>
                <w:rFonts w:cstheme="minorBidi"/>
                <w:noProof/>
              </w:rPr>
              <w:tab/>
            </w:r>
            <w:r w:rsidRPr="00CB5BEE" w:rsidDel="0045382D">
              <w:rPr>
                <w:rStyle w:val="Hyperlink"/>
                <w:noProof/>
              </w:rPr>
              <w:delText>DMF_Utility_IsInManufacturingMode</w:delText>
            </w:r>
            <w:r w:rsidDel="0045382D">
              <w:rPr>
                <w:noProof/>
                <w:webHidden/>
              </w:rPr>
              <w:tab/>
              <w:delText>182</w:delText>
            </w:r>
          </w:del>
        </w:p>
        <w:p w14:paraId="31F3D36C" w14:textId="131E8694" w:rsidR="002343FC" w:rsidDel="0045382D" w:rsidRDefault="002343FC">
          <w:pPr>
            <w:pStyle w:val="TOC3"/>
            <w:tabs>
              <w:tab w:val="left" w:pos="1320"/>
              <w:tab w:val="right" w:leader="dot" w:pos="9350"/>
            </w:tabs>
            <w:rPr>
              <w:del w:id="1144" w:author="Sam Tertzakian" w:date="2018-09-12T14:32:00Z"/>
              <w:rFonts w:cstheme="minorBidi"/>
              <w:noProof/>
            </w:rPr>
          </w:pPr>
          <w:del w:id="1145" w:author="Sam Tertzakian" w:date="2018-09-12T14:32:00Z">
            <w:r w:rsidRPr="00CB5BEE" w:rsidDel="0045382D">
              <w:rPr>
                <w:rStyle w:val="Hyperlink"/>
                <w:noProof/>
              </w:rPr>
              <w:delText>9.3.5</w:delText>
            </w:r>
            <w:r w:rsidDel="0045382D">
              <w:rPr>
                <w:rFonts w:cstheme="minorBidi"/>
                <w:noProof/>
              </w:rPr>
              <w:tab/>
            </w:r>
            <w:r w:rsidRPr="00CB5BEE" w:rsidDel="0045382D">
              <w:rPr>
                <w:rStyle w:val="Hyperlink"/>
                <w:noProof/>
              </w:rPr>
              <w:delText>DMF_Utility_AclPropagateInDeviceStack</w:delText>
            </w:r>
            <w:r w:rsidDel="0045382D">
              <w:rPr>
                <w:noProof/>
                <w:webHidden/>
              </w:rPr>
              <w:tab/>
              <w:delText>183</w:delText>
            </w:r>
          </w:del>
        </w:p>
        <w:p w14:paraId="7202A50E" w14:textId="5B47970F" w:rsidR="002343FC" w:rsidDel="0045382D" w:rsidRDefault="002343FC">
          <w:pPr>
            <w:pStyle w:val="TOC3"/>
            <w:tabs>
              <w:tab w:val="left" w:pos="1320"/>
              <w:tab w:val="right" w:leader="dot" w:pos="9350"/>
            </w:tabs>
            <w:rPr>
              <w:del w:id="1146" w:author="Sam Tertzakian" w:date="2018-09-12T14:32:00Z"/>
              <w:rFonts w:cstheme="minorBidi"/>
              <w:noProof/>
            </w:rPr>
          </w:pPr>
          <w:del w:id="1147" w:author="Sam Tertzakian" w:date="2018-09-12T14:32:00Z">
            <w:r w:rsidRPr="00CB5BEE" w:rsidDel="0045382D">
              <w:rPr>
                <w:rStyle w:val="Hyperlink"/>
                <w:noProof/>
              </w:rPr>
              <w:delText>9.3.6</w:delText>
            </w:r>
            <w:r w:rsidDel="0045382D">
              <w:rPr>
                <w:rFonts w:cstheme="minorBidi"/>
                <w:noProof/>
              </w:rPr>
              <w:tab/>
            </w:r>
            <w:r w:rsidRPr="00CB5BEE" w:rsidDel="0045382D">
              <w:rPr>
                <w:rStyle w:val="Hyperlink"/>
                <w:noProof/>
              </w:rPr>
              <w:delText>DMF_Utility_EventLogEntryWriteDriverObject</w:delText>
            </w:r>
            <w:r w:rsidDel="0045382D">
              <w:rPr>
                <w:noProof/>
                <w:webHidden/>
              </w:rPr>
              <w:tab/>
              <w:delText>184</w:delText>
            </w:r>
          </w:del>
        </w:p>
        <w:p w14:paraId="6A830D95" w14:textId="44ED5E4F" w:rsidR="002343FC" w:rsidDel="0045382D" w:rsidRDefault="002343FC">
          <w:pPr>
            <w:pStyle w:val="TOC3"/>
            <w:tabs>
              <w:tab w:val="left" w:pos="1320"/>
              <w:tab w:val="right" w:leader="dot" w:pos="9350"/>
            </w:tabs>
            <w:rPr>
              <w:del w:id="1148" w:author="Sam Tertzakian" w:date="2018-09-12T14:32:00Z"/>
              <w:rFonts w:cstheme="minorBidi"/>
              <w:noProof/>
            </w:rPr>
          </w:pPr>
          <w:del w:id="1149" w:author="Sam Tertzakian" w:date="2018-09-12T14:32:00Z">
            <w:r w:rsidRPr="00CB5BEE" w:rsidDel="0045382D">
              <w:rPr>
                <w:rStyle w:val="Hyperlink"/>
                <w:noProof/>
              </w:rPr>
              <w:delText>9.3.7</w:delText>
            </w:r>
            <w:r w:rsidDel="0045382D">
              <w:rPr>
                <w:rFonts w:cstheme="minorBidi"/>
                <w:noProof/>
              </w:rPr>
              <w:tab/>
            </w:r>
            <w:r w:rsidRPr="00CB5BEE" w:rsidDel="0045382D">
              <w:rPr>
                <w:rStyle w:val="Hyperlink"/>
                <w:noProof/>
              </w:rPr>
              <w:delText>DMF_Utility_EventLogEntryWriteDriver</w:delText>
            </w:r>
            <w:r w:rsidDel="0045382D">
              <w:rPr>
                <w:noProof/>
                <w:webHidden/>
              </w:rPr>
              <w:tab/>
              <w:delText>186</w:delText>
            </w:r>
          </w:del>
        </w:p>
        <w:p w14:paraId="40AD04F1" w14:textId="1530E6A1" w:rsidR="002343FC" w:rsidDel="0045382D" w:rsidRDefault="002343FC">
          <w:pPr>
            <w:pStyle w:val="TOC3"/>
            <w:tabs>
              <w:tab w:val="left" w:pos="1320"/>
              <w:tab w:val="right" w:leader="dot" w:pos="9350"/>
            </w:tabs>
            <w:rPr>
              <w:del w:id="1150" w:author="Sam Tertzakian" w:date="2018-09-12T14:32:00Z"/>
              <w:rFonts w:cstheme="minorBidi"/>
              <w:noProof/>
            </w:rPr>
          </w:pPr>
          <w:del w:id="1151" w:author="Sam Tertzakian" w:date="2018-09-12T14:32:00Z">
            <w:r w:rsidRPr="00CB5BEE" w:rsidDel="0045382D">
              <w:rPr>
                <w:rStyle w:val="Hyperlink"/>
                <w:noProof/>
              </w:rPr>
              <w:delText>9.3.8</w:delText>
            </w:r>
            <w:r w:rsidDel="0045382D">
              <w:rPr>
                <w:rFonts w:cstheme="minorBidi"/>
                <w:noProof/>
              </w:rPr>
              <w:tab/>
            </w:r>
            <w:r w:rsidRPr="00CB5BEE" w:rsidDel="0045382D">
              <w:rPr>
                <w:rStyle w:val="Hyperlink"/>
                <w:noProof/>
              </w:rPr>
              <w:delText>DMF_Utility_EventLogEntryWriteDevice</w:delText>
            </w:r>
            <w:r w:rsidDel="0045382D">
              <w:rPr>
                <w:noProof/>
                <w:webHidden/>
              </w:rPr>
              <w:tab/>
              <w:delText>188</w:delText>
            </w:r>
          </w:del>
        </w:p>
        <w:p w14:paraId="48A35609" w14:textId="6891D6F1" w:rsidR="002343FC" w:rsidDel="0045382D" w:rsidRDefault="002343FC">
          <w:pPr>
            <w:pStyle w:val="TOC3"/>
            <w:tabs>
              <w:tab w:val="left" w:pos="1320"/>
              <w:tab w:val="right" w:leader="dot" w:pos="9350"/>
            </w:tabs>
            <w:rPr>
              <w:del w:id="1152" w:author="Sam Tertzakian" w:date="2018-09-12T14:32:00Z"/>
              <w:rFonts w:cstheme="minorBidi"/>
              <w:noProof/>
            </w:rPr>
          </w:pPr>
          <w:del w:id="1153" w:author="Sam Tertzakian" w:date="2018-09-12T14:32:00Z">
            <w:r w:rsidRPr="00CB5BEE" w:rsidDel="0045382D">
              <w:rPr>
                <w:rStyle w:val="Hyperlink"/>
                <w:noProof/>
              </w:rPr>
              <w:delText>9.3.9</w:delText>
            </w:r>
            <w:r w:rsidDel="0045382D">
              <w:rPr>
                <w:rFonts w:cstheme="minorBidi"/>
                <w:noProof/>
              </w:rPr>
              <w:tab/>
            </w:r>
            <w:r w:rsidRPr="00CB5BEE" w:rsidDel="0045382D">
              <w:rPr>
                <w:rStyle w:val="Hyperlink"/>
                <w:noProof/>
              </w:rPr>
              <w:delText>DMF_Utility_EventLogEntryWriteDmfModule</w:delText>
            </w:r>
            <w:r w:rsidDel="0045382D">
              <w:rPr>
                <w:noProof/>
                <w:webHidden/>
              </w:rPr>
              <w:tab/>
              <w:delText>190</w:delText>
            </w:r>
          </w:del>
        </w:p>
        <w:p w14:paraId="3D2871DC" w14:textId="21196D80" w:rsidR="002343FC" w:rsidDel="0045382D" w:rsidRDefault="002343FC">
          <w:pPr>
            <w:pStyle w:val="TOC3"/>
            <w:tabs>
              <w:tab w:val="left" w:pos="1320"/>
              <w:tab w:val="right" w:leader="dot" w:pos="9350"/>
            </w:tabs>
            <w:rPr>
              <w:del w:id="1154" w:author="Sam Tertzakian" w:date="2018-09-12T14:32:00Z"/>
              <w:rFonts w:cstheme="minorBidi"/>
              <w:noProof/>
            </w:rPr>
          </w:pPr>
          <w:del w:id="1155" w:author="Sam Tertzakian" w:date="2018-09-12T14:32:00Z">
            <w:r w:rsidRPr="00CB5BEE" w:rsidDel="0045382D">
              <w:rPr>
                <w:rStyle w:val="Hyperlink"/>
                <w:noProof/>
              </w:rPr>
              <w:delText>9.3.10</w:delText>
            </w:r>
            <w:r w:rsidDel="0045382D">
              <w:rPr>
                <w:rFonts w:cstheme="minorBidi"/>
                <w:noProof/>
              </w:rPr>
              <w:tab/>
            </w:r>
            <w:r w:rsidRPr="00CB5BEE" w:rsidDel="0045382D">
              <w:rPr>
                <w:rStyle w:val="Hyperlink"/>
                <w:noProof/>
              </w:rPr>
              <w:delText>DMF_Utility_EventLogEntryWriteUserMode</w:delText>
            </w:r>
            <w:r w:rsidDel="0045382D">
              <w:rPr>
                <w:noProof/>
                <w:webHidden/>
              </w:rPr>
              <w:tab/>
              <w:delText>192</w:delText>
            </w:r>
          </w:del>
        </w:p>
        <w:p w14:paraId="53A4CF8D" w14:textId="5062BAE9" w:rsidR="002343FC" w:rsidDel="0045382D" w:rsidRDefault="002343FC">
          <w:pPr>
            <w:pStyle w:val="TOC1"/>
            <w:tabs>
              <w:tab w:val="left" w:pos="660"/>
              <w:tab w:val="right" w:leader="dot" w:pos="9350"/>
            </w:tabs>
            <w:rPr>
              <w:del w:id="1156" w:author="Sam Tertzakian" w:date="2018-09-12T14:32:00Z"/>
              <w:rFonts w:cstheme="minorBidi"/>
              <w:noProof/>
            </w:rPr>
          </w:pPr>
          <w:del w:id="1157" w:author="Sam Tertzakian" w:date="2018-09-12T14:32:00Z">
            <w:r w:rsidRPr="00CB5BEE" w:rsidDel="0045382D">
              <w:rPr>
                <w:rStyle w:val="Hyperlink"/>
                <w:noProof/>
              </w:rPr>
              <w:delText>10</w:delText>
            </w:r>
            <w:r w:rsidDel="0045382D">
              <w:rPr>
                <w:rFonts w:cstheme="minorBidi"/>
                <w:noProof/>
              </w:rPr>
              <w:tab/>
            </w:r>
            <w:r w:rsidRPr="00CB5BEE" w:rsidDel="0045382D">
              <w:rPr>
                <w:rStyle w:val="Hyperlink"/>
                <w:noProof/>
              </w:rPr>
              <w:delText>DMF Coding Conventions</w:delText>
            </w:r>
            <w:r w:rsidDel="0045382D">
              <w:rPr>
                <w:noProof/>
                <w:webHidden/>
              </w:rPr>
              <w:tab/>
              <w:delText>193</w:delText>
            </w:r>
          </w:del>
        </w:p>
        <w:p w14:paraId="74BB2AC3" w14:textId="0EDB896B" w:rsidR="002343FC" w:rsidDel="0045382D" w:rsidRDefault="002343FC">
          <w:pPr>
            <w:pStyle w:val="TOC2"/>
            <w:tabs>
              <w:tab w:val="left" w:pos="880"/>
              <w:tab w:val="right" w:leader="dot" w:pos="9350"/>
            </w:tabs>
            <w:rPr>
              <w:del w:id="1158" w:author="Sam Tertzakian" w:date="2018-09-12T14:32:00Z"/>
              <w:rFonts w:cstheme="minorBidi"/>
              <w:noProof/>
            </w:rPr>
          </w:pPr>
          <w:del w:id="1159" w:author="Sam Tertzakian" w:date="2018-09-12T14:32:00Z">
            <w:r w:rsidRPr="00CB5BEE" w:rsidDel="0045382D">
              <w:rPr>
                <w:rStyle w:val="Hyperlink"/>
                <w:noProof/>
              </w:rPr>
              <w:delText>10.1</w:delText>
            </w:r>
            <w:r w:rsidDel="0045382D">
              <w:rPr>
                <w:rFonts w:cstheme="minorBidi"/>
                <w:noProof/>
              </w:rPr>
              <w:tab/>
            </w:r>
            <w:r w:rsidRPr="00CB5BEE" w:rsidDel="0045382D">
              <w:rPr>
                <w:rStyle w:val="Hyperlink"/>
                <w:noProof/>
              </w:rPr>
              <w:delText>Conventions</w:delText>
            </w:r>
            <w:r w:rsidDel="0045382D">
              <w:rPr>
                <w:noProof/>
                <w:webHidden/>
              </w:rPr>
              <w:tab/>
              <w:delText>193</w:delText>
            </w:r>
          </w:del>
        </w:p>
        <w:p w14:paraId="4B64732D" w14:textId="4C58AE79" w:rsidR="002343FC" w:rsidDel="0045382D" w:rsidRDefault="002343FC">
          <w:pPr>
            <w:pStyle w:val="TOC3"/>
            <w:tabs>
              <w:tab w:val="left" w:pos="1320"/>
              <w:tab w:val="right" w:leader="dot" w:pos="9350"/>
            </w:tabs>
            <w:rPr>
              <w:del w:id="1160" w:author="Sam Tertzakian" w:date="2018-09-12T14:32:00Z"/>
              <w:rFonts w:cstheme="minorBidi"/>
              <w:noProof/>
            </w:rPr>
          </w:pPr>
          <w:del w:id="1161" w:author="Sam Tertzakian" w:date="2018-09-12T14:32:00Z">
            <w:r w:rsidRPr="00CB5BEE" w:rsidDel="0045382D">
              <w:rPr>
                <w:rStyle w:val="Hyperlink"/>
                <w:noProof/>
              </w:rPr>
              <w:delText>10.1.1</w:delText>
            </w:r>
            <w:r w:rsidDel="0045382D">
              <w:rPr>
                <w:rFonts w:cstheme="minorBidi"/>
                <w:noProof/>
              </w:rPr>
              <w:tab/>
            </w:r>
            <w:r w:rsidRPr="00CB5BEE" w:rsidDel="0045382D">
              <w:rPr>
                <w:rStyle w:val="Hyperlink"/>
                <w:noProof/>
              </w:rPr>
              <w:delText>Do:</w:delText>
            </w:r>
            <w:r w:rsidDel="0045382D">
              <w:rPr>
                <w:noProof/>
                <w:webHidden/>
              </w:rPr>
              <w:tab/>
              <w:delText>193</w:delText>
            </w:r>
          </w:del>
        </w:p>
        <w:p w14:paraId="67A35465" w14:textId="13BB0016" w:rsidR="002343FC" w:rsidDel="0045382D" w:rsidRDefault="002343FC">
          <w:pPr>
            <w:pStyle w:val="TOC3"/>
            <w:tabs>
              <w:tab w:val="left" w:pos="1320"/>
              <w:tab w:val="right" w:leader="dot" w:pos="9350"/>
            </w:tabs>
            <w:rPr>
              <w:del w:id="1162" w:author="Sam Tertzakian" w:date="2018-09-12T14:32:00Z"/>
              <w:rFonts w:cstheme="minorBidi"/>
              <w:noProof/>
            </w:rPr>
          </w:pPr>
          <w:del w:id="1163" w:author="Sam Tertzakian" w:date="2018-09-12T14:32:00Z">
            <w:r w:rsidRPr="00CB5BEE" w:rsidDel="0045382D">
              <w:rPr>
                <w:rStyle w:val="Hyperlink"/>
                <w:noProof/>
              </w:rPr>
              <w:delText>10.1.2</w:delText>
            </w:r>
            <w:r w:rsidDel="0045382D">
              <w:rPr>
                <w:rFonts w:cstheme="minorBidi"/>
                <w:noProof/>
              </w:rPr>
              <w:tab/>
            </w:r>
            <w:r w:rsidRPr="00CB5BEE" w:rsidDel="0045382D">
              <w:rPr>
                <w:rStyle w:val="Hyperlink"/>
                <w:noProof/>
              </w:rPr>
              <w:delText>Do Not:</w:delText>
            </w:r>
            <w:r w:rsidDel="0045382D">
              <w:rPr>
                <w:noProof/>
                <w:webHidden/>
              </w:rPr>
              <w:tab/>
              <w:delText>193</w:delText>
            </w:r>
          </w:del>
        </w:p>
        <w:p w14:paraId="7FE998BB" w14:textId="58515E75" w:rsidR="002343FC" w:rsidDel="0045382D" w:rsidRDefault="002343FC">
          <w:pPr>
            <w:pStyle w:val="TOC1"/>
            <w:tabs>
              <w:tab w:val="left" w:pos="660"/>
              <w:tab w:val="right" w:leader="dot" w:pos="9350"/>
            </w:tabs>
            <w:rPr>
              <w:del w:id="1164" w:author="Sam Tertzakian" w:date="2018-09-12T14:32:00Z"/>
              <w:rFonts w:cstheme="minorBidi"/>
              <w:noProof/>
            </w:rPr>
          </w:pPr>
          <w:del w:id="1165" w:author="Sam Tertzakian" w:date="2018-09-12T14:32:00Z">
            <w:r w:rsidRPr="00CB5BEE" w:rsidDel="0045382D">
              <w:rPr>
                <w:rStyle w:val="Hyperlink"/>
                <w:noProof/>
              </w:rPr>
              <w:delText>11</w:delText>
            </w:r>
            <w:r w:rsidDel="0045382D">
              <w:rPr>
                <w:rFonts w:cstheme="minorBidi"/>
                <w:noProof/>
              </w:rPr>
              <w:tab/>
            </w:r>
            <w:r w:rsidRPr="00CB5BEE" w:rsidDel="0045382D">
              <w:rPr>
                <w:rStyle w:val="Hyperlink"/>
                <w:noProof/>
              </w:rPr>
              <w:delText>Additional Information</w:delText>
            </w:r>
            <w:r w:rsidDel="0045382D">
              <w:rPr>
                <w:noProof/>
                <w:webHidden/>
              </w:rPr>
              <w:tab/>
              <w:delText>194</w:delText>
            </w:r>
          </w:del>
        </w:p>
        <w:p w14:paraId="3F95294E" w14:textId="15D2F3E7" w:rsidR="002343FC" w:rsidDel="0045382D" w:rsidRDefault="002343FC">
          <w:pPr>
            <w:pStyle w:val="TOC2"/>
            <w:tabs>
              <w:tab w:val="left" w:pos="880"/>
              <w:tab w:val="right" w:leader="dot" w:pos="9350"/>
            </w:tabs>
            <w:rPr>
              <w:del w:id="1166" w:author="Sam Tertzakian" w:date="2018-09-12T14:32:00Z"/>
              <w:rFonts w:cstheme="minorBidi"/>
              <w:noProof/>
            </w:rPr>
          </w:pPr>
          <w:del w:id="1167" w:author="Sam Tertzakian" w:date="2018-09-12T14:32:00Z">
            <w:r w:rsidRPr="00CB5BEE" w:rsidDel="0045382D">
              <w:rPr>
                <w:rStyle w:val="Hyperlink"/>
                <w:noProof/>
              </w:rPr>
              <w:delText>11.1</w:delText>
            </w:r>
            <w:r w:rsidDel="0045382D">
              <w:rPr>
                <w:rFonts w:cstheme="minorBidi"/>
                <w:noProof/>
              </w:rPr>
              <w:tab/>
            </w:r>
            <w:r w:rsidRPr="00CB5BEE" w:rsidDel="0045382D">
              <w:rPr>
                <w:rStyle w:val="Hyperlink"/>
                <w:noProof/>
              </w:rPr>
              <w:delText>Contacts</w:delText>
            </w:r>
            <w:r w:rsidDel="0045382D">
              <w:rPr>
                <w:noProof/>
                <w:webHidden/>
              </w:rPr>
              <w:tab/>
              <w:delText>194</w:delText>
            </w:r>
          </w:del>
        </w:p>
        <w:p w14:paraId="585E7A6A" w14:textId="3B9B8758" w:rsidR="002343FC" w:rsidDel="0045382D" w:rsidRDefault="002343FC">
          <w:pPr>
            <w:pStyle w:val="TOC2"/>
            <w:tabs>
              <w:tab w:val="left" w:pos="880"/>
              <w:tab w:val="right" w:leader="dot" w:pos="9350"/>
            </w:tabs>
            <w:rPr>
              <w:del w:id="1168" w:author="Sam Tertzakian" w:date="2018-09-12T14:32:00Z"/>
              <w:rFonts w:cstheme="minorBidi"/>
              <w:noProof/>
            </w:rPr>
          </w:pPr>
          <w:del w:id="1169" w:author="Sam Tertzakian" w:date="2018-09-12T14:32:00Z">
            <w:r w:rsidRPr="00CB5BEE" w:rsidDel="0045382D">
              <w:rPr>
                <w:rStyle w:val="Hyperlink"/>
                <w:noProof/>
              </w:rPr>
              <w:delText>11.2</w:delText>
            </w:r>
            <w:r w:rsidDel="0045382D">
              <w:rPr>
                <w:rFonts w:cstheme="minorBidi"/>
                <w:noProof/>
              </w:rPr>
              <w:tab/>
            </w:r>
            <w:r w:rsidRPr="00CB5BEE" w:rsidDel="0045382D">
              <w:rPr>
                <w:rStyle w:val="Hyperlink"/>
                <w:noProof/>
              </w:rPr>
              <w:delText>Contributors</w:delText>
            </w:r>
            <w:r w:rsidDel="0045382D">
              <w:rPr>
                <w:noProof/>
                <w:webHidden/>
              </w:rPr>
              <w:tab/>
              <w:delText>194</w:delText>
            </w:r>
          </w:del>
        </w:p>
        <w:p w14:paraId="4E0D7204" w14:textId="2949CAC5" w:rsidR="003E3DB0" w:rsidRDefault="003E3DB0">
          <w:r>
            <w:rPr>
              <w:b/>
              <w:bCs/>
              <w:noProof/>
            </w:rPr>
            <w:fldChar w:fldCharType="end"/>
          </w:r>
        </w:p>
      </w:sdtContent>
    </w:sdt>
    <w:p w14:paraId="2A7C5B88" w14:textId="52E0995E" w:rsidR="007B6450" w:rsidRDefault="00D35E5D" w:rsidP="001F48AA">
      <w:pPr>
        <w:pStyle w:val="Heading1"/>
        <w:numPr>
          <w:ilvl w:val="0"/>
          <w:numId w:val="29"/>
        </w:numPr>
      </w:pPr>
      <w:r>
        <w:br w:type="page"/>
      </w:r>
      <w:bookmarkStart w:id="1170" w:name="_Toc524527472"/>
      <w:r w:rsidR="006F334B">
        <w:lastRenderedPageBreak/>
        <w:t>What i</w:t>
      </w:r>
      <w:r w:rsidR="007B6450">
        <w:t>s the Driver Module Framework (DMF)?</w:t>
      </w:r>
      <w:bookmarkEnd w:id="1170"/>
    </w:p>
    <w:p w14:paraId="18BB7477" w14:textId="77777777" w:rsidR="007B6450" w:rsidRDefault="007B6450" w:rsidP="007B6450">
      <w:r>
        <w:t xml:space="preserve">DMF is a framework designed for Windows device driver developers. </w:t>
      </w:r>
    </w:p>
    <w:p w14:paraId="14FFE78B" w14:textId="77777777" w:rsidR="00D17C59" w:rsidRDefault="00D17C59" w:rsidP="00D17C59">
      <w:pPr>
        <w:pStyle w:val="Heading2"/>
        <w:keepLines w:val="0"/>
        <w:spacing w:line="252" w:lineRule="auto"/>
        <w:rPr>
          <w:rFonts w:eastAsia="Times New Roman"/>
        </w:rPr>
      </w:pPr>
      <w:bookmarkStart w:id="1171" w:name="_Toc524527473"/>
      <w:r>
        <w:rPr>
          <w:rFonts w:eastAsia="Times New Roman"/>
        </w:rPr>
        <w:t>Goals of DMF</w:t>
      </w:r>
      <w:bookmarkEnd w:id="1171"/>
    </w:p>
    <w:p w14:paraId="3862821C" w14:textId="77777777" w:rsidR="00D17C59" w:rsidRDefault="00D17C59" w:rsidP="00D17C59">
      <w:pPr>
        <w:rPr>
          <w:rFonts w:eastAsiaTheme="minorHAnsi"/>
        </w:rPr>
      </w:pPr>
      <w:r>
        <w:t>The goals of DMF are:</w:t>
      </w:r>
    </w:p>
    <w:p w14:paraId="36263202" w14:textId="1975278D" w:rsidR="00D17C59" w:rsidRPr="00FA021A" w:rsidRDefault="00CF2521" w:rsidP="00072437">
      <w:pPr>
        <w:pStyle w:val="ListParagraph"/>
        <w:numPr>
          <w:ilvl w:val="0"/>
          <w:numId w:val="51"/>
        </w:numPr>
        <w:spacing w:line="252" w:lineRule="auto"/>
        <w:rPr>
          <w:rFonts w:eastAsia="Times New Roman"/>
        </w:rPr>
      </w:pPr>
      <w:r w:rsidRPr="00FA021A">
        <w:rPr>
          <w:rFonts w:eastAsia="Times New Roman"/>
        </w:rPr>
        <w:t>Give programmers a</w:t>
      </w:r>
      <w:r w:rsidR="00D17C59" w:rsidRPr="00FA021A">
        <w:rPr>
          <w:rFonts w:eastAsia="Times New Roman"/>
        </w:rPr>
        <w:t xml:space="preserve"> framework so th</w:t>
      </w:r>
      <w:r w:rsidRPr="00FA021A">
        <w:rPr>
          <w:rFonts w:eastAsia="Times New Roman"/>
        </w:rPr>
        <w:t>ey c</w:t>
      </w:r>
      <w:r w:rsidR="00D17C59" w:rsidRPr="00FA021A">
        <w:rPr>
          <w:rFonts w:eastAsia="Times New Roman"/>
        </w:rPr>
        <w:t>an design and implement encapsulated</w:t>
      </w:r>
      <w:r w:rsidR="002C165E" w:rsidRPr="00FA021A">
        <w:rPr>
          <w:rFonts w:eastAsia="Times New Roman"/>
        </w:rPr>
        <w:t xml:space="preserve"> blocks of code,</w:t>
      </w:r>
      <w:r w:rsidR="00D17C59" w:rsidRPr="00FA021A">
        <w:rPr>
          <w:rFonts w:eastAsia="Times New Roman"/>
        </w:rPr>
        <w:t xml:space="preserve"> termed </w:t>
      </w:r>
      <w:r w:rsidR="00D17C59" w:rsidRPr="00FA021A">
        <w:rPr>
          <w:rFonts w:eastAsia="Times New Roman"/>
          <w:b/>
        </w:rPr>
        <w:t>Modules</w:t>
      </w:r>
      <w:r w:rsidR="002C165E" w:rsidRPr="00FA021A">
        <w:rPr>
          <w:rFonts w:eastAsia="Times New Roman"/>
          <w:b/>
        </w:rPr>
        <w:t>,</w:t>
      </w:r>
      <w:r w:rsidR="00D17C59" w:rsidRPr="00FA021A">
        <w:rPr>
          <w:rFonts w:eastAsia="Times New Roman"/>
        </w:rPr>
        <w:t xml:space="preserve"> inside their device drivers.</w:t>
      </w:r>
      <w:r w:rsidR="002C165E" w:rsidRPr="00FA021A">
        <w:rPr>
          <w:rFonts w:eastAsia="Times New Roman"/>
        </w:rPr>
        <w:t xml:space="preserve"> These Modules act like small device drivers inside the driver that is built and installed.</w:t>
      </w:r>
      <w:r w:rsidR="00D17C59" w:rsidRPr="00FA021A">
        <w:rPr>
          <w:rFonts w:eastAsia="Times New Roman"/>
        </w:rPr>
        <w:t xml:space="preserve"> </w:t>
      </w:r>
    </w:p>
    <w:p w14:paraId="292C9AAC" w14:textId="77777777" w:rsidR="001F48AA"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True code sharing made possible by reusable Modules. </w:t>
      </w:r>
      <w:r w:rsidRPr="00FA021A">
        <w:rPr>
          <w:rFonts w:eastAsia="Times New Roman"/>
          <w:i/>
        </w:rPr>
        <w:t>Eliminate “copy (from original driver) and change (in new driver)” method of sharing code</w:t>
      </w:r>
      <w:r w:rsidRPr="00FA021A">
        <w:rPr>
          <w:rFonts w:eastAsia="Times New Roman"/>
        </w:rPr>
        <w:t>.</w:t>
      </w:r>
    </w:p>
    <w:p w14:paraId="7259354A" w14:textId="3E1EC53A"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 xml:space="preserve">Related to the above </w:t>
      </w:r>
      <w:r w:rsidR="00126FF6" w:rsidRPr="00FA021A">
        <w:rPr>
          <w:rFonts w:eastAsia="Times New Roman"/>
        </w:rPr>
        <w:t>item</w:t>
      </w:r>
      <w:r w:rsidRPr="00FA021A">
        <w:rPr>
          <w:rFonts w:eastAsia="Times New Roman"/>
        </w:rPr>
        <w:t>,</w:t>
      </w:r>
      <w:r w:rsidR="002C165E" w:rsidRPr="00FA021A">
        <w:rPr>
          <w:rFonts w:eastAsia="Times New Roman"/>
        </w:rPr>
        <w:t xml:space="preserve"> one of the goals</w:t>
      </w:r>
      <w:r w:rsidRPr="00FA021A">
        <w:rPr>
          <w:rFonts w:eastAsia="Times New Roman"/>
        </w:rPr>
        <w:t xml:space="preserve"> of DMF is to reduce the number of lines of code a programmer needs to write</w:t>
      </w:r>
      <w:r w:rsidR="002C165E" w:rsidRPr="00FA021A">
        <w:rPr>
          <w:rFonts w:eastAsia="Times New Roman"/>
        </w:rPr>
        <w:t xml:space="preserve"> in a driver</w:t>
      </w:r>
      <w:r w:rsidRPr="00FA021A">
        <w:rPr>
          <w:rFonts w:eastAsia="Times New Roman"/>
        </w:rPr>
        <w:t xml:space="preserve">. </w:t>
      </w:r>
      <w:r w:rsidR="009B1638">
        <w:rPr>
          <w:rFonts w:eastAsia="Times New Roman"/>
        </w:rPr>
        <w:t xml:space="preserve">The goal for programmers to only need to write </w:t>
      </w:r>
      <w:r w:rsidR="002C165E" w:rsidRPr="00FA021A">
        <w:rPr>
          <w:rFonts w:eastAsia="Times New Roman"/>
        </w:rPr>
        <w:t>“business logic”</w:t>
      </w:r>
      <w:r w:rsidR="009B1638">
        <w:rPr>
          <w:rFonts w:eastAsia="Times New Roman"/>
        </w:rPr>
        <w:t xml:space="preserve"> of the driver</w:t>
      </w:r>
      <w:r w:rsidR="002C165E" w:rsidRPr="00FA021A">
        <w:rPr>
          <w:rFonts w:eastAsia="Times New Roman"/>
        </w:rPr>
        <w:t>. In some cases, this number</w:t>
      </w:r>
      <w:r w:rsidR="009B1638">
        <w:rPr>
          <w:rFonts w:eastAsia="Times New Roman"/>
        </w:rPr>
        <w:t xml:space="preserve"> of lines of unique code (that performs the “business logic” of the driver)</w:t>
      </w:r>
      <w:r w:rsidR="002C165E" w:rsidRPr="00FA021A">
        <w:rPr>
          <w:rFonts w:eastAsia="Times New Roman"/>
        </w:rPr>
        <w:t xml:space="preserve"> has been shown to be as low as </w:t>
      </w:r>
      <w:r w:rsidR="002C165E" w:rsidRPr="009B1638">
        <w:rPr>
          <w:rFonts w:eastAsia="Times New Roman"/>
          <w:b/>
        </w:rPr>
        <w:t>0.07%</w:t>
      </w:r>
      <w:r w:rsidR="009B1638" w:rsidRPr="009B1638">
        <w:rPr>
          <w:rFonts w:eastAsia="Times New Roman"/>
          <w:b/>
        </w:rPr>
        <w:t xml:space="preserve"> of the total </w:t>
      </w:r>
      <w:r w:rsidR="002C165E" w:rsidRPr="009B1638">
        <w:rPr>
          <w:rFonts w:eastAsia="Times New Roman"/>
          <w:b/>
        </w:rPr>
        <w:t>lines of code</w:t>
      </w:r>
      <w:r w:rsidR="009B1638" w:rsidRPr="009B1638">
        <w:rPr>
          <w:rFonts w:eastAsia="Times New Roman"/>
          <w:b/>
        </w:rPr>
        <w:t xml:space="preserve"> in the driver</w:t>
      </w:r>
      <w:r w:rsidR="002C165E" w:rsidRPr="00FA021A">
        <w:rPr>
          <w:rFonts w:eastAsia="Times New Roman"/>
        </w:rPr>
        <w:t xml:space="preserve">. </w:t>
      </w:r>
    </w:p>
    <w:p w14:paraId="635E4B6C" w14:textId="30B082B1" w:rsidR="00D17C59" w:rsidRPr="00FA021A" w:rsidRDefault="00D17C59" w:rsidP="00072437">
      <w:pPr>
        <w:pStyle w:val="ListParagraph"/>
        <w:numPr>
          <w:ilvl w:val="0"/>
          <w:numId w:val="51"/>
        </w:numPr>
        <w:spacing w:line="252" w:lineRule="auto"/>
        <w:rPr>
          <w:rFonts w:eastAsia="Times New Roman"/>
        </w:rPr>
      </w:pPr>
      <w:r w:rsidRPr="00FA021A">
        <w:rPr>
          <w:rFonts w:eastAsia="Times New Roman"/>
        </w:rPr>
        <w:t xml:space="preserve">Continue the layering architecture of Windows Kernel inside the device driver. </w:t>
      </w:r>
    </w:p>
    <w:p w14:paraId="682E54F3" w14:textId="484CD43C" w:rsidR="00FA021A" w:rsidRPr="00FA021A" w:rsidRDefault="00D17C59" w:rsidP="00072437">
      <w:pPr>
        <w:pStyle w:val="ListParagraph"/>
        <w:numPr>
          <w:ilvl w:val="0"/>
          <w:numId w:val="51"/>
        </w:numPr>
        <w:spacing w:line="252" w:lineRule="auto"/>
        <w:rPr>
          <w:rFonts w:eastAsia="Times New Roman"/>
        </w:rPr>
      </w:pPr>
      <w:r w:rsidRPr="00FA021A">
        <w:rPr>
          <w:rFonts w:eastAsia="Times New Roman"/>
        </w:rPr>
        <w:t>Use object</w:t>
      </w:r>
      <w:r w:rsidR="00FA021A" w:rsidRPr="00FA021A">
        <w:rPr>
          <w:rFonts w:eastAsia="Times New Roman"/>
        </w:rPr>
        <w:t>-</w:t>
      </w:r>
      <w:r w:rsidRPr="00FA021A">
        <w:rPr>
          <w:rFonts w:eastAsia="Times New Roman"/>
        </w:rPr>
        <w:t xml:space="preserve">oriented programming constructs without being forced to use an object-oriented programming language. </w:t>
      </w:r>
      <w:r w:rsidR="00126FF6" w:rsidRPr="00FA021A">
        <w:rPr>
          <w:rFonts w:eastAsia="Times New Roman"/>
        </w:rPr>
        <w:t xml:space="preserve">Modules have attributes that are </w:t>
      </w:r>
      <w:proofErr w:type="gramStart"/>
      <w:r w:rsidR="00126FF6" w:rsidRPr="00FA021A">
        <w:rPr>
          <w:rFonts w:eastAsia="Times New Roman"/>
        </w:rPr>
        <w:t>similar to</w:t>
      </w:r>
      <w:proofErr w:type="gramEnd"/>
      <w:r w:rsidR="00126FF6" w:rsidRPr="00FA021A">
        <w:rPr>
          <w:rFonts w:eastAsia="Times New Roman"/>
        </w:rPr>
        <w:t xml:space="preserve"> attributes that C++ classes have: Private data, private methods, public methods, a constructor and destructor. Modules also support the idea of inheritance. </w:t>
      </w:r>
      <w:r w:rsidR="00126FF6" w:rsidRPr="00FA021A">
        <w:rPr>
          <w:rFonts w:eastAsia="Times New Roman"/>
          <w:u w:val="single"/>
        </w:rPr>
        <w:t>However, they have additional attributes that make these “objects” suitable for device driver</w:t>
      </w:r>
      <w:r w:rsidR="002C165E" w:rsidRPr="00FA021A">
        <w:rPr>
          <w:rFonts w:eastAsia="Times New Roman"/>
          <w:u w:val="single"/>
        </w:rPr>
        <w:t xml:space="preserve"> programming</w:t>
      </w:r>
      <w:r w:rsidR="002C165E" w:rsidRPr="00FA021A">
        <w:rPr>
          <w:rFonts w:eastAsia="Times New Roman"/>
        </w:rPr>
        <w:t>.</w:t>
      </w:r>
      <w:r w:rsidR="00E962EF" w:rsidRPr="00FA021A">
        <w:rPr>
          <w:rFonts w:eastAsia="Times New Roman"/>
        </w:rPr>
        <w:t xml:space="preserve"> </w:t>
      </w:r>
    </w:p>
    <w:p w14:paraId="5BE3CC5D" w14:textId="2CE63F19" w:rsidR="00D17C59" w:rsidRPr="00FA021A" w:rsidRDefault="002C165E" w:rsidP="00072437">
      <w:pPr>
        <w:pStyle w:val="ListParagraph"/>
        <w:numPr>
          <w:ilvl w:val="0"/>
          <w:numId w:val="51"/>
        </w:numPr>
        <w:spacing w:line="252" w:lineRule="auto"/>
        <w:rPr>
          <w:rFonts w:eastAsia="Times New Roman"/>
        </w:rPr>
      </w:pPr>
      <w:r w:rsidRPr="00FA021A">
        <w:rPr>
          <w:rFonts w:eastAsia="Times New Roman"/>
        </w:rPr>
        <w:t>M</w:t>
      </w:r>
      <w:r w:rsidR="001F48AA" w:rsidRPr="00FA021A">
        <w:rPr>
          <w:rFonts w:eastAsia="Times New Roman"/>
        </w:rPr>
        <w:t xml:space="preserve">ake it easier for individual contributors </w:t>
      </w:r>
      <w:r w:rsidR="00D17C59" w:rsidRPr="00FA021A">
        <w:rPr>
          <w:rFonts w:eastAsia="Times New Roman"/>
        </w:rPr>
        <w:t>to work in parallel on different aspects of a given driver’s tasks.</w:t>
      </w:r>
      <w:r w:rsidR="001F48AA" w:rsidRPr="00FA021A">
        <w:rPr>
          <w:rFonts w:eastAsia="Times New Roman"/>
        </w:rPr>
        <w:t xml:space="preserve"> This is possible because each Module is totally self</w:t>
      </w:r>
      <w:r w:rsidR="00947ACD" w:rsidRPr="00FA021A">
        <w:rPr>
          <w:rFonts w:eastAsia="Times New Roman"/>
        </w:rPr>
        <w:t>-</w:t>
      </w:r>
      <w:r w:rsidR="001F48AA" w:rsidRPr="00FA021A">
        <w:rPr>
          <w:rFonts w:eastAsia="Times New Roman"/>
        </w:rPr>
        <w:t>contained</w:t>
      </w:r>
      <w:r w:rsidR="008C49E1">
        <w:rPr>
          <w:rFonts w:eastAsia="Times New Roman"/>
        </w:rPr>
        <w:t>,</w:t>
      </w:r>
      <w:r w:rsidR="001F48AA" w:rsidRPr="00FA021A">
        <w:rPr>
          <w:rFonts w:eastAsia="Times New Roman"/>
        </w:rPr>
        <w:t xml:space="preserve"> and the programmer only needs to consider that Module.</w:t>
      </w:r>
    </w:p>
    <w:p w14:paraId="4D24058B" w14:textId="55427498" w:rsidR="00D17C59" w:rsidRPr="00FA021A" w:rsidRDefault="001F48AA" w:rsidP="00072437">
      <w:pPr>
        <w:pStyle w:val="ListParagraph"/>
        <w:numPr>
          <w:ilvl w:val="0"/>
          <w:numId w:val="51"/>
        </w:numPr>
        <w:spacing w:line="252" w:lineRule="auto"/>
        <w:rPr>
          <w:rFonts w:eastAsia="Times New Roman"/>
        </w:rPr>
      </w:pPr>
      <w:r w:rsidRPr="00FA021A">
        <w:rPr>
          <w:rFonts w:eastAsia="Times New Roman"/>
        </w:rPr>
        <w:t>M</w:t>
      </w:r>
      <w:r w:rsidR="00D17C59" w:rsidRPr="00FA021A">
        <w:rPr>
          <w:rFonts w:eastAsia="Times New Roman"/>
        </w:rPr>
        <w:t xml:space="preserve">ake device driver programming for Windows easier, cheaper </w:t>
      </w:r>
      <w:r w:rsidR="007E1C59" w:rsidRPr="00FA021A">
        <w:rPr>
          <w:rFonts w:eastAsia="Times New Roman"/>
        </w:rPr>
        <w:t xml:space="preserve">and </w:t>
      </w:r>
      <w:r w:rsidR="00D17C59" w:rsidRPr="00FA021A">
        <w:rPr>
          <w:rFonts w:eastAsia="Times New Roman"/>
        </w:rPr>
        <w:t>more fun, while at the same time increasing code quality.</w:t>
      </w:r>
    </w:p>
    <w:p w14:paraId="41E8AB87" w14:textId="7EFD1D44" w:rsidR="00ED5B96" w:rsidRPr="00FA021A" w:rsidRDefault="00ED5B96" w:rsidP="00072437">
      <w:pPr>
        <w:pStyle w:val="ListParagraph"/>
        <w:numPr>
          <w:ilvl w:val="0"/>
          <w:numId w:val="51"/>
        </w:numPr>
        <w:spacing w:line="252" w:lineRule="auto"/>
        <w:rPr>
          <w:rFonts w:eastAsia="Times New Roman"/>
        </w:rPr>
      </w:pPr>
      <w:r w:rsidRPr="00FA021A">
        <w:rPr>
          <w:rFonts w:eastAsia="Times New Roman"/>
        </w:rPr>
        <w:t xml:space="preserve">Help programmers address device driver development issues discussed in </w:t>
      </w:r>
      <w:r w:rsidRPr="00FA021A">
        <w:rPr>
          <w:rFonts w:eastAsia="Times New Roman"/>
          <w:i/>
        </w:rPr>
        <w:t>Device Driver Consideration: An Introduction to DMF</w:t>
      </w:r>
      <w:r w:rsidRPr="00FA021A">
        <w:rPr>
          <w:rFonts w:eastAsia="Times New Roman"/>
        </w:rPr>
        <w:t>.</w:t>
      </w:r>
    </w:p>
    <w:p w14:paraId="79F585B3" w14:textId="59C37177" w:rsidR="00D17C59" w:rsidRDefault="00D17C59" w:rsidP="00D17C59">
      <w:pPr>
        <w:pStyle w:val="Heading2"/>
        <w:keepLines w:val="0"/>
        <w:spacing w:line="252" w:lineRule="auto"/>
        <w:rPr>
          <w:rFonts w:eastAsia="Times New Roman"/>
        </w:rPr>
      </w:pPr>
      <w:bookmarkStart w:id="1172" w:name="_Toc524527474"/>
      <w:r>
        <w:rPr>
          <w:rFonts w:eastAsia="Times New Roman"/>
        </w:rPr>
        <w:t>How does DMF Achieve the Above Goals</w:t>
      </w:r>
      <w:r w:rsidR="002C165E">
        <w:rPr>
          <w:rFonts w:eastAsia="Times New Roman"/>
        </w:rPr>
        <w:t>?</w:t>
      </w:r>
      <w:bookmarkEnd w:id="1172"/>
    </w:p>
    <w:p w14:paraId="5B172CEC" w14:textId="77777777" w:rsidR="00D17C59" w:rsidRDefault="00D17C59" w:rsidP="00D17C59">
      <w:pPr>
        <w:rPr>
          <w:rFonts w:eastAsiaTheme="minorHAnsi"/>
        </w:rPr>
      </w:pPr>
      <w:r>
        <w:t>DMF tries to achieve the goals above by doing the following:</w:t>
      </w:r>
    </w:p>
    <w:p w14:paraId="23232E2E" w14:textId="77777777" w:rsidR="00D17C59" w:rsidRDefault="00D17C59" w:rsidP="00072437">
      <w:pPr>
        <w:numPr>
          <w:ilvl w:val="0"/>
          <w:numId w:val="38"/>
        </w:numPr>
        <w:spacing w:line="252" w:lineRule="auto"/>
        <w:rPr>
          <w:rFonts w:eastAsia="Times New Roman"/>
        </w:rPr>
      </w:pPr>
      <w:r>
        <w:rPr>
          <w:rFonts w:eastAsia="Times New Roman"/>
        </w:rPr>
        <w:t xml:space="preserve">DMF, regardless of the Module’s functionality, provides a consistent interface to create and manage the Module. </w:t>
      </w:r>
    </w:p>
    <w:p w14:paraId="17AF6963" w14:textId="70340B24" w:rsidR="00D17C59" w:rsidRDefault="00D17C59" w:rsidP="00072437">
      <w:pPr>
        <w:numPr>
          <w:ilvl w:val="0"/>
          <w:numId w:val="38"/>
        </w:numPr>
        <w:spacing w:line="252" w:lineRule="auto"/>
        <w:rPr>
          <w:rFonts w:eastAsia="Times New Roman"/>
        </w:rPr>
      </w:pPr>
      <w:r>
        <w:rPr>
          <w:rFonts w:eastAsia="Times New Roman"/>
        </w:rPr>
        <w:t>DMF allows programmers to reuse exi</w:t>
      </w:r>
      <w:r w:rsidR="001764FF">
        <w:rPr>
          <w:rFonts w:eastAsia="Times New Roman"/>
        </w:rPr>
        <w:t>s</w:t>
      </w:r>
      <w:r>
        <w:rPr>
          <w:rFonts w:eastAsia="Times New Roman"/>
        </w:rPr>
        <w:t>ting Modules directly,</w:t>
      </w:r>
      <w:r w:rsidR="00731547">
        <w:rPr>
          <w:rFonts w:eastAsia="Times New Roman"/>
        </w:rPr>
        <w:t xml:space="preserve"> subclass Modules, </w:t>
      </w:r>
      <w:r>
        <w:rPr>
          <w:rFonts w:eastAsia="Times New Roman"/>
        </w:rPr>
        <w:t xml:space="preserve">modify existing Modules and create new Modules. </w:t>
      </w:r>
    </w:p>
    <w:p w14:paraId="3F6ACA2A" w14:textId="49578BCC" w:rsidR="00D17C59" w:rsidRDefault="00D17C59" w:rsidP="00072437">
      <w:pPr>
        <w:numPr>
          <w:ilvl w:val="0"/>
          <w:numId w:val="38"/>
        </w:numPr>
        <w:spacing w:line="252" w:lineRule="auto"/>
        <w:rPr>
          <w:rFonts w:eastAsia="Times New Roman"/>
        </w:rPr>
      </w:pPr>
      <w:r>
        <w:rPr>
          <w:rFonts w:eastAsia="Times New Roman"/>
        </w:rPr>
        <w:t>DMF provides</w:t>
      </w:r>
      <w:r w:rsidR="00731547">
        <w:rPr>
          <w:rFonts w:eastAsia="Times New Roman"/>
        </w:rPr>
        <w:t xml:space="preserve"> runtime</w:t>
      </w:r>
      <w:r>
        <w:rPr>
          <w:rFonts w:eastAsia="Times New Roman"/>
        </w:rPr>
        <w:t xml:space="preserve"> lifetime management of the Modules as well as features like memory allocation, synchronization and </w:t>
      </w:r>
      <w:r w:rsidR="006F791E">
        <w:rPr>
          <w:rFonts w:eastAsia="Times New Roman"/>
        </w:rPr>
        <w:t>others</w:t>
      </w:r>
      <w:r>
        <w:rPr>
          <w:rFonts w:eastAsia="Times New Roman"/>
        </w:rPr>
        <w:t xml:space="preserve">. </w:t>
      </w:r>
    </w:p>
    <w:p w14:paraId="7EDA86DE" w14:textId="77777777" w:rsidR="00D17C59" w:rsidRDefault="00D17C59" w:rsidP="00072437">
      <w:pPr>
        <w:numPr>
          <w:ilvl w:val="0"/>
          <w:numId w:val="38"/>
        </w:numPr>
        <w:spacing w:line="252" w:lineRule="auto"/>
        <w:rPr>
          <w:rFonts w:eastAsia="Times New Roman"/>
        </w:rPr>
      </w:pPr>
      <w:r>
        <w:rPr>
          <w:rFonts w:eastAsia="Times New Roman"/>
        </w:rPr>
        <w:t>DMF automatically dispatches all the callbacks from WDF into the device driver to each of its instantiated Modules.</w:t>
      </w:r>
    </w:p>
    <w:p w14:paraId="2074FC25" w14:textId="77777777" w:rsidR="00D17C59" w:rsidRDefault="00D17C59" w:rsidP="00072437">
      <w:pPr>
        <w:numPr>
          <w:ilvl w:val="0"/>
          <w:numId w:val="38"/>
        </w:numPr>
        <w:spacing w:line="252" w:lineRule="auto"/>
        <w:rPr>
          <w:rFonts w:eastAsia="Times New Roman"/>
        </w:rPr>
      </w:pPr>
      <w:r>
        <w:rPr>
          <w:rFonts w:eastAsia="Times New Roman"/>
        </w:rPr>
        <w:lastRenderedPageBreak/>
        <w:t>DMF allows Modules to easily contain other Modules which in turn can contain other Modules.</w:t>
      </w:r>
    </w:p>
    <w:p w14:paraId="42F9D6E8" w14:textId="29A79137" w:rsidR="00D17C59" w:rsidRDefault="00D17C59" w:rsidP="00072437">
      <w:pPr>
        <w:numPr>
          <w:ilvl w:val="0"/>
          <w:numId w:val="38"/>
        </w:numPr>
        <w:spacing w:line="252" w:lineRule="auto"/>
        <w:rPr>
          <w:rFonts w:eastAsia="Times New Roman"/>
        </w:rPr>
      </w:pPr>
      <w:r>
        <w:rPr>
          <w:rFonts w:eastAsia="Times New Roman"/>
        </w:rPr>
        <w:t xml:space="preserve">DMF allows </w:t>
      </w:r>
      <w:proofErr w:type="gramStart"/>
      <w:r>
        <w:rPr>
          <w:rFonts w:eastAsia="Times New Roman"/>
        </w:rPr>
        <w:t xml:space="preserve">all </w:t>
      </w:r>
      <w:r w:rsidR="001764FF">
        <w:rPr>
          <w:rFonts w:eastAsia="Times New Roman"/>
        </w:rPr>
        <w:t>of</w:t>
      </w:r>
      <w:proofErr w:type="gramEnd"/>
      <w:r w:rsidR="001764FF">
        <w:rPr>
          <w:rFonts w:eastAsia="Times New Roman"/>
        </w:rPr>
        <w:t xml:space="preserve"> </w:t>
      </w:r>
      <w:r>
        <w:rPr>
          <w:rFonts w:eastAsia="Times New Roman"/>
        </w:rPr>
        <w:t>the driver’s functionality to be in one or more Modules. In this case, no driver specific code is needed.</w:t>
      </w:r>
    </w:p>
    <w:p w14:paraId="05B6565B" w14:textId="6E852CDB" w:rsidR="00D17C59" w:rsidRDefault="00D17C59" w:rsidP="00072437">
      <w:pPr>
        <w:numPr>
          <w:ilvl w:val="0"/>
          <w:numId w:val="38"/>
        </w:numPr>
        <w:spacing w:line="252" w:lineRule="auto"/>
        <w:rPr>
          <w:rFonts w:eastAsia="Times New Roman"/>
        </w:rPr>
      </w:pPr>
      <w:r>
        <w:rPr>
          <w:rFonts w:eastAsia="Times New Roman"/>
        </w:rPr>
        <w:t>Every Module is directly usable by any driver that use</w:t>
      </w:r>
      <w:r w:rsidR="00594B96">
        <w:rPr>
          <w:rFonts w:eastAsia="Times New Roman"/>
        </w:rPr>
        <w:t>s</w:t>
      </w:r>
      <w:r>
        <w:rPr>
          <w:rFonts w:eastAsia="Times New Roman"/>
        </w:rPr>
        <w:t xml:space="preserve"> DMF or by another Module.</w:t>
      </w:r>
    </w:p>
    <w:p w14:paraId="3F1B8CE4" w14:textId="5E589672" w:rsidR="00D17C59" w:rsidRDefault="001764FF" w:rsidP="00072437">
      <w:pPr>
        <w:numPr>
          <w:ilvl w:val="0"/>
          <w:numId w:val="38"/>
        </w:numPr>
        <w:spacing w:line="252" w:lineRule="auto"/>
        <w:rPr>
          <w:rFonts w:eastAsia="Times New Roman"/>
        </w:rPr>
      </w:pPr>
      <w:r>
        <w:rPr>
          <w:rFonts w:eastAsia="Times New Roman"/>
        </w:rPr>
        <w:t xml:space="preserve">DMF allows for a </w:t>
      </w:r>
      <w:r w:rsidR="00BA44D8">
        <w:rPr>
          <w:rFonts w:eastAsia="Times New Roman"/>
        </w:rPr>
        <w:t>M</w:t>
      </w:r>
      <w:r>
        <w:rPr>
          <w:rFonts w:eastAsia="Times New Roman"/>
        </w:rPr>
        <w:t>odule to have its own context</w:t>
      </w:r>
      <w:r w:rsidR="00BA44D8">
        <w:rPr>
          <w:rFonts w:eastAsia="Times New Roman"/>
        </w:rPr>
        <w:t xml:space="preserve"> (</w:t>
      </w:r>
      <w:proofErr w:type="gramStart"/>
      <w:r w:rsidR="00BA44D8">
        <w:rPr>
          <w:rFonts w:eastAsia="Times New Roman"/>
        </w:rPr>
        <w:t>similar to</w:t>
      </w:r>
      <w:proofErr w:type="gramEnd"/>
      <w:r w:rsidR="00BA44D8">
        <w:rPr>
          <w:rFonts w:eastAsia="Times New Roman"/>
        </w:rPr>
        <w:t xml:space="preserve"> a device drivers Device Context)</w:t>
      </w:r>
      <w:r>
        <w:rPr>
          <w:rFonts w:eastAsia="Times New Roman"/>
        </w:rPr>
        <w:t xml:space="preserve"> and Module specific configuration.</w:t>
      </w:r>
    </w:p>
    <w:p w14:paraId="1EF8EAA3" w14:textId="77777777" w:rsidR="00D17C59" w:rsidRDefault="00D17C59" w:rsidP="00072437">
      <w:pPr>
        <w:numPr>
          <w:ilvl w:val="0"/>
          <w:numId w:val="38"/>
        </w:numPr>
        <w:spacing w:line="252" w:lineRule="auto"/>
        <w:rPr>
          <w:rFonts w:eastAsia="Times New Roman"/>
        </w:rPr>
      </w:pPr>
      <w:r>
        <w:rPr>
          <w:rFonts w:eastAsia="Times New Roman"/>
        </w:rPr>
        <w:t>Modules can perform any function. A Module can expose data structures (e.g. hash table), programming patterns (e.g. continuous reader or IOCTL handling), devices (e.g. virtual keyboard) and hardware buses (e.g. I2c or HID).</w:t>
      </w:r>
    </w:p>
    <w:p w14:paraId="4E4E2098" w14:textId="77777777" w:rsidR="00D17C59" w:rsidRDefault="00D17C59" w:rsidP="00072437">
      <w:pPr>
        <w:numPr>
          <w:ilvl w:val="0"/>
          <w:numId w:val="38"/>
        </w:numPr>
        <w:spacing w:line="252" w:lineRule="auto"/>
        <w:rPr>
          <w:rFonts w:eastAsia="Times New Roman"/>
        </w:rPr>
      </w:pPr>
      <w:r>
        <w:rPr>
          <w:rFonts w:eastAsia="Times New Roman"/>
        </w:rPr>
        <w:t xml:space="preserve">DMF is </w:t>
      </w:r>
      <w:r>
        <w:rPr>
          <w:rFonts w:eastAsia="Times New Roman"/>
          <w:b/>
          <w:bCs/>
          <w:u w:val="single"/>
        </w:rPr>
        <w:t>not</w:t>
      </w:r>
      <w:r>
        <w:rPr>
          <w:rFonts w:eastAsia="Times New Roman"/>
        </w:rPr>
        <w:t xml:space="preserve"> a wrapper around WDF. DMF uses WDF to create objects (Modules) from common </w:t>
      </w:r>
      <w:r>
        <w:rPr>
          <w:rFonts w:eastAsia="Times New Roman"/>
          <w:i/>
          <w:iCs/>
        </w:rPr>
        <w:t>driver patterns</w:t>
      </w:r>
      <w:r>
        <w:rPr>
          <w:rFonts w:eastAsia="Times New Roman"/>
        </w:rPr>
        <w:t xml:space="preserve">. </w:t>
      </w:r>
    </w:p>
    <w:p w14:paraId="4AC0DF95" w14:textId="75574861" w:rsidR="00997AD8" w:rsidRDefault="00D17C59" w:rsidP="00072437">
      <w:pPr>
        <w:numPr>
          <w:ilvl w:val="0"/>
          <w:numId w:val="38"/>
        </w:numPr>
        <w:spacing w:line="252" w:lineRule="auto"/>
      </w:pPr>
      <w:r w:rsidRPr="004B165D">
        <w:rPr>
          <w:rFonts w:eastAsia="Times New Roman"/>
        </w:rPr>
        <w:t>DMF makes it easy for</w:t>
      </w:r>
      <w:r w:rsidR="00BA44D8">
        <w:rPr>
          <w:rFonts w:eastAsia="Times New Roman"/>
        </w:rPr>
        <w:t xml:space="preserve"> common</w:t>
      </w:r>
      <w:r w:rsidR="007E1C59">
        <w:rPr>
          <w:rFonts w:eastAsia="Times New Roman"/>
        </w:rPr>
        <w:t xml:space="preserve"> </w:t>
      </w:r>
      <w:r w:rsidR="00BA44D8">
        <w:rPr>
          <w:rFonts w:eastAsia="Times New Roman"/>
        </w:rPr>
        <w:t xml:space="preserve">device </w:t>
      </w:r>
      <w:r w:rsidR="007E1C59">
        <w:rPr>
          <w:rFonts w:eastAsia="Times New Roman"/>
        </w:rPr>
        <w:t>driver p</w:t>
      </w:r>
      <w:r w:rsidR="00BA44D8">
        <w:rPr>
          <w:rFonts w:eastAsia="Times New Roman"/>
        </w:rPr>
        <w:t>rogramming p</w:t>
      </w:r>
      <w:r w:rsidR="007E1C59">
        <w:rPr>
          <w:rFonts w:eastAsia="Times New Roman"/>
        </w:rPr>
        <w:t xml:space="preserve">atterns to be converted into </w:t>
      </w:r>
      <w:r w:rsidR="00BA44D8">
        <w:rPr>
          <w:rFonts w:eastAsia="Times New Roman"/>
        </w:rPr>
        <w:t xml:space="preserve">objects, and thus </w:t>
      </w:r>
      <w:r w:rsidR="007E1C59">
        <w:rPr>
          <w:rFonts w:eastAsia="Times New Roman"/>
        </w:rPr>
        <w:t>Modules which can then be easily reused</w:t>
      </w:r>
      <w:r w:rsidRPr="004B165D">
        <w:rPr>
          <w:rFonts w:eastAsia="Times New Roman"/>
        </w:rPr>
        <w:t>.</w:t>
      </w:r>
    </w:p>
    <w:p w14:paraId="5AE8B62A" w14:textId="5BD663D6" w:rsidR="009842DE" w:rsidRDefault="006723AA" w:rsidP="007B6450">
      <w:r>
        <w:t>Henceforth, in this document</w:t>
      </w:r>
      <w:r w:rsidR="009842DE">
        <w:t>…</w:t>
      </w:r>
    </w:p>
    <w:p w14:paraId="3C5348F2" w14:textId="717FD4F1" w:rsidR="006723AA" w:rsidRDefault="002C165E" w:rsidP="004A459D">
      <w:pPr>
        <w:pStyle w:val="ListParagraph"/>
        <w:numPr>
          <w:ilvl w:val="0"/>
          <w:numId w:val="16"/>
        </w:numPr>
      </w:pPr>
      <w:r>
        <w:t>“</w:t>
      </w:r>
      <w:r w:rsidR="004A459D">
        <w:t>S</w:t>
      </w:r>
      <w:r>
        <w:t xml:space="preserve">mall driver” referenced above </w:t>
      </w:r>
      <w:r w:rsidR="006723AA">
        <w:t xml:space="preserve">is called a </w:t>
      </w:r>
      <w:r w:rsidR="006723AA" w:rsidRPr="006D40CC">
        <w:rPr>
          <w:b/>
        </w:rPr>
        <w:t>Module</w:t>
      </w:r>
      <w:r w:rsidR="006723AA">
        <w:t>.</w:t>
      </w:r>
      <w:r w:rsidR="004A459D">
        <w:t xml:space="preserve"> It can </w:t>
      </w:r>
      <w:proofErr w:type="gramStart"/>
      <w:r w:rsidR="004A459D">
        <w:t>be considered to be</w:t>
      </w:r>
      <w:proofErr w:type="gramEnd"/>
      <w:r w:rsidR="004A459D">
        <w:t xml:space="preserve"> an object per the object-oriented programming model.</w:t>
      </w:r>
    </w:p>
    <w:p w14:paraId="5FD9FF8A" w14:textId="38C5BA4D" w:rsidR="006723AA" w:rsidRDefault="006723AA" w:rsidP="004A459D">
      <w:pPr>
        <w:pStyle w:val="ListParagraph"/>
        <w:numPr>
          <w:ilvl w:val="0"/>
          <w:numId w:val="16"/>
        </w:numPr>
      </w:pPr>
      <w:r>
        <w:t>The “</w:t>
      </w:r>
      <w:r w:rsidR="004A459D">
        <w:t xml:space="preserve">(device) </w:t>
      </w:r>
      <w:r>
        <w:t>driver” is called the Client Driver.</w:t>
      </w:r>
    </w:p>
    <w:p w14:paraId="42E403E5" w14:textId="6AABB7FD" w:rsidR="00492147" w:rsidRDefault="006723AA" w:rsidP="004A459D">
      <w:pPr>
        <w:pStyle w:val="ListParagraph"/>
        <w:numPr>
          <w:ilvl w:val="0"/>
          <w:numId w:val="16"/>
        </w:numPr>
      </w:pPr>
      <w:r>
        <w:t xml:space="preserve">A Client is </w:t>
      </w:r>
      <w:r w:rsidRPr="00A56511">
        <w:rPr>
          <w:b/>
        </w:rPr>
        <w:t>either</w:t>
      </w:r>
      <w:r>
        <w:t xml:space="preserve"> a Client Driver or another Module.</w:t>
      </w:r>
      <w:r w:rsidR="00106060">
        <w:t xml:space="preserve"> </w:t>
      </w:r>
      <w:r w:rsidR="004F4E88" w:rsidRPr="004F4E88">
        <w:rPr>
          <w:u w:val="single"/>
        </w:rPr>
        <w:t xml:space="preserve">A </w:t>
      </w:r>
      <w:r w:rsidR="00106060" w:rsidRPr="004F4E88">
        <w:rPr>
          <w:u w:val="single"/>
        </w:rPr>
        <w:t>M</w:t>
      </w:r>
      <w:r w:rsidR="00106060" w:rsidRPr="00106060">
        <w:rPr>
          <w:u w:val="single"/>
        </w:rPr>
        <w:t xml:space="preserve">odule </w:t>
      </w:r>
      <w:r w:rsidR="004F4E88">
        <w:rPr>
          <w:u w:val="single"/>
        </w:rPr>
        <w:t>is</w:t>
      </w:r>
      <w:r w:rsidR="00106060" w:rsidRPr="00106060">
        <w:rPr>
          <w:u w:val="single"/>
        </w:rPr>
        <w:t xml:space="preserve"> agnostic about whether its parent is a Client Driver or another Module</w:t>
      </w:r>
      <w:r w:rsidR="00106060">
        <w:t>.</w:t>
      </w:r>
    </w:p>
    <w:p w14:paraId="02A1350E" w14:textId="4453189C" w:rsidR="006F334B" w:rsidRPr="007B6450" w:rsidRDefault="006F334B" w:rsidP="00492147">
      <w:r>
        <w:br w:type="page"/>
      </w:r>
    </w:p>
    <w:p w14:paraId="4113A802" w14:textId="2BE1AD99" w:rsidR="00400259" w:rsidRDefault="00E04A55" w:rsidP="00AB7C65">
      <w:pPr>
        <w:pStyle w:val="Heading1"/>
      </w:pPr>
      <w:bookmarkStart w:id="1173" w:name="_Toc524527475"/>
      <w:r>
        <w:lastRenderedPageBreak/>
        <w:t>H</w:t>
      </w:r>
      <w:r w:rsidR="00F20772">
        <w:t xml:space="preserve">ow DMF Works in a </w:t>
      </w:r>
      <w:r w:rsidR="00675183">
        <w:t>Client Driver</w:t>
      </w:r>
      <w:bookmarkEnd w:id="1173"/>
    </w:p>
    <w:p w14:paraId="5A8CCCF3" w14:textId="47E985B4" w:rsidR="00EA14C0" w:rsidRDefault="0017170A" w:rsidP="00EA14C0">
      <w:r>
        <w:t>This section provides a bird’s eye view of how DMF fits in the device driver ecosystem.</w:t>
      </w:r>
    </w:p>
    <w:p w14:paraId="64BB1E88" w14:textId="61AF4EC6" w:rsidR="00693938" w:rsidRDefault="00693938" w:rsidP="00693938">
      <w:pPr>
        <w:pStyle w:val="Heading2"/>
      </w:pPr>
      <w:bookmarkStart w:id="1174" w:name="_Toc524527476"/>
      <w:r>
        <w:t>Difference</w:t>
      </w:r>
      <w:r w:rsidR="005C7EC0">
        <w:t>s</w:t>
      </w:r>
      <w:r>
        <w:t xml:space="preserve"> between a DMF driver and a traditional (non-DMF) Driver.</w:t>
      </w:r>
      <w:bookmarkEnd w:id="1174"/>
    </w:p>
    <w:p w14:paraId="4BAF5798" w14:textId="2B4828E6" w:rsidR="00693938" w:rsidRDefault="00693938" w:rsidP="00693938">
      <w:r>
        <w:t>These diagrams pictorially show the differences between a</w:t>
      </w:r>
      <w:r w:rsidR="00091AF8">
        <w:t xml:space="preserve"> hypothetical</w:t>
      </w:r>
      <w:r>
        <w:t xml:space="preserve"> driver that uses DMF and a </w:t>
      </w:r>
      <w:r w:rsidR="00091AF8">
        <w:t xml:space="preserve">hypothetical </w:t>
      </w:r>
      <w:r>
        <w:t>driver that does not.</w:t>
      </w:r>
    </w:p>
    <w:p w14:paraId="0A55B9C7" w14:textId="74F15202" w:rsidR="00C3469E" w:rsidRDefault="00C3469E" w:rsidP="00C3469E">
      <w:pPr>
        <w:pStyle w:val="Heading3"/>
      </w:pPr>
      <w:bookmarkStart w:id="1175" w:name="_Toc524527477"/>
      <w:r>
        <w:t>Traditional Driver</w:t>
      </w:r>
      <w:bookmarkEnd w:id="1175"/>
    </w:p>
    <w:p w14:paraId="218F40D3" w14:textId="0A6FC442" w:rsidR="00C3469E" w:rsidRDefault="00C3469E" w:rsidP="00693938">
      <w:r>
        <w:object w:dxaOrig="6961" w:dyaOrig="2941" w14:anchorId="24A3C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8pt;height:161.7pt" o:ole="">
            <v:imagedata r:id="rId9" o:title=""/>
          </v:shape>
          <o:OLEObject Type="Embed" ProgID="Visio.Drawing.15" ShapeID="_x0000_i1025" DrawAspect="Content" ObjectID="_1598278483" r:id="rId10"/>
        </w:object>
      </w:r>
    </w:p>
    <w:p w14:paraId="7CC8C9F3" w14:textId="500106CB" w:rsidR="00C3469E" w:rsidRPr="00693938" w:rsidRDefault="00C3469E" w:rsidP="00C3469E">
      <w:pPr>
        <w:pStyle w:val="Heading3"/>
      </w:pPr>
      <w:bookmarkStart w:id="1176" w:name="_Toc524527478"/>
      <w:r>
        <w:t>DMF Driver</w:t>
      </w:r>
      <w:bookmarkEnd w:id="117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6"/>
        <w:gridCol w:w="1730"/>
      </w:tblGrid>
      <w:tr w:rsidR="00693938" w14:paraId="4E7BF9AC" w14:textId="77777777" w:rsidTr="00693938">
        <w:tc>
          <w:tcPr>
            <w:tcW w:w="4894" w:type="dxa"/>
          </w:tcPr>
          <w:p w14:paraId="4F0A765C" w14:textId="07577319" w:rsidR="00693938" w:rsidRPr="005778B9" w:rsidRDefault="00C3469E" w:rsidP="00CF32A6">
            <w:pPr>
              <w:jc w:val="center"/>
            </w:pPr>
            <w:r>
              <w:object w:dxaOrig="6961" w:dyaOrig="4545" w14:anchorId="4012EE4E">
                <v:shape id="_x0000_i1026" type="#_x0000_t75" style="width:381.6pt;height:249.8pt" o:ole="">
                  <v:imagedata r:id="rId11" o:title=""/>
                </v:shape>
                <o:OLEObject Type="Embed" ProgID="Visio.Drawing.15" ShapeID="_x0000_i1026" DrawAspect="Content" ObjectID="_1598278484" r:id="rId12"/>
              </w:object>
            </w:r>
          </w:p>
        </w:tc>
        <w:tc>
          <w:tcPr>
            <w:tcW w:w="4518" w:type="dxa"/>
          </w:tcPr>
          <w:p w14:paraId="5F6B8A7A" w14:textId="77777777" w:rsidR="00693938" w:rsidRDefault="00693938" w:rsidP="00CF32A6">
            <w:pPr>
              <w:jc w:val="center"/>
            </w:pPr>
          </w:p>
          <w:p w14:paraId="3BAC491B" w14:textId="77777777" w:rsidR="00693938" w:rsidRDefault="00693938" w:rsidP="00CF32A6">
            <w:pPr>
              <w:jc w:val="center"/>
            </w:pPr>
          </w:p>
          <w:p w14:paraId="5B7D6208" w14:textId="29EDF7F5" w:rsidR="00693938" w:rsidRDefault="00693938" w:rsidP="00CF32A6">
            <w:pPr>
              <w:jc w:val="center"/>
            </w:pPr>
          </w:p>
          <w:p w14:paraId="7426A2D9" w14:textId="77777777" w:rsidR="00693938" w:rsidRDefault="00693938" w:rsidP="00CF32A6"/>
          <w:p w14:paraId="094245CA" w14:textId="77777777" w:rsidR="00693938" w:rsidRDefault="00693938" w:rsidP="00CF32A6"/>
        </w:tc>
      </w:tr>
    </w:tbl>
    <w:p w14:paraId="3B009E6B" w14:textId="5702B187" w:rsidR="00CF32A6" w:rsidRPr="00091AF8" w:rsidRDefault="00091AF8" w:rsidP="00091AF8">
      <w:pPr>
        <w:rPr>
          <w:i/>
        </w:rPr>
      </w:pPr>
      <w:r w:rsidRPr="00091AF8">
        <w:rPr>
          <w:i/>
        </w:rPr>
        <w:t xml:space="preserve">Note: </w:t>
      </w:r>
      <w:r w:rsidR="00693938" w:rsidRPr="00091AF8">
        <w:rPr>
          <w:i/>
        </w:rPr>
        <w:t xml:space="preserve">The Modules listed above are a subset of the all the available Modules. </w:t>
      </w:r>
      <w:r w:rsidR="00CF32A6" w:rsidRPr="00091AF8">
        <w:rPr>
          <w:i/>
        </w:rPr>
        <w:t xml:space="preserve">Any Client Driver can use any number of Modules. </w:t>
      </w:r>
      <w:r w:rsidR="00E13EE5" w:rsidRPr="00091AF8">
        <w:rPr>
          <w:i/>
        </w:rPr>
        <w:t>Currently</w:t>
      </w:r>
      <w:r w:rsidR="00CF32A6" w:rsidRPr="00091AF8">
        <w:rPr>
          <w:i/>
        </w:rPr>
        <w:t>, about 50 Modules are available.</w:t>
      </w:r>
      <w:r w:rsidRPr="00091AF8">
        <w:rPr>
          <w:i/>
        </w:rPr>
        <w:t xml:space="preserve"> Also, i</w:t>
      </w:r>
      <w:r w:rsidR="00CF32A6" w:rsidRPr="00091AF8">
        <w:rPr>
          <w:i/>
        </w:rPr>
        <w:t>t is easy (and encouraged) for programmers to write new Modules.</w:t>
      </w:r>
    </w:p>
    <w:p w14:paraId="49862259" w14:textId="77777777" w:rsidR="00CF2D4F" w:rsidRDefault="00CF2D4F">
      <w:r>
        <w:br w:type="page"/>
      </w:r>
    </w:p>
    <w:p w14:paraId="342CDE17" w14:textId="1EE69D26" w:rsidR="00C3469E" w:rsidRDefault="00C3469E" w:rsidP="00C3469E">
      <w:pPr>
        <w:pStyle w:val="Heading3"/>
      </w:pPr>
      <w:bookmarkStart w:id="1177" w:name="_Toc524527479"/>
      <w:r>
        <w:lastRenderedPageBreak/>
        <w:t>Differences</w:t>
      </w:r>
      <w:bookmarkEnd w:id="1177"/>
    </w:p>
    <w:p w14:paraId="45AFA097" w14:textId="019E6247" w:rsidR="00CF32A6" w:rsidRDefault="00091AF8" w:rsidP="00091AF8">
      <w:r>
        <w:t>This table lists the differences between the two drivers:</w:t>
      </w:r>
    </w:p>
    <w:tbl>
      <w:tblPr>
        <w:tblStyle w:val="TableGrid"/>
        <w:tblW w:w="0" w:type="auto"/>
        <w:tblInd w:w="360" w:type="dxa"/>
        <w:tblLook w:val="04A0" w:firstRow="1" w:lastRow="0" w:firstColumn="1" w:lastColumn="0" w:noHBand="0" w:noVBand="1"/>
      </w:tblPr>
      <w:tblGrid>
        <w:gridCol w:w="3060"/>
        <w:gridCol w:w="3084"/>
        <w:gridCol w:w="3072"/>
      </w:tblGrid>
      <w:tr w:rsidR="006A5795" w14:paraId="664415BF" w14:textId="77777777" w:rsidTr="00CF2D4F">
        <w:tc>
          <w:tcPr>
            <w:tcW w:w="3060" w:type="dxa"/>
          </w:tcPr>
          <w:p w14:paraId="11E56F58" w14:textId="6FC09542" w:rsidR="006A5795" w:rsidRPr="006A5795" w:rsidRDefault="006A5795" w:rsidP="006A5795">
            <w:pPr>
              <w:rPr>
                <w:b/>
              </w:rPr>
            </w:pPr>
            <w:r w:rsidRPr="006A5795">
              <w:rPr>
                <w:b/>
              </w:rPr>
              <w:t>Task</w:t>
            </w:r>
          </w:p>
        </w:tc>
        <w:tc>
          <w:tcPr>
            <w:tcW w:w="3084" w:type="dxa"/>
          </w:tcPr>
          <w:p w14:paraId="29ED45F5" w14:textId="5161CE85" w:rsidR="006A5795" w:rsidRPr="006A5795" w:rsidRDefault="006A5795" w:rsidP="006A5795">
            <w:pPr>
              <w:rPr>
                <w:b/>
              </w:rPr>
            </w:pPr>
            <w:r w:rsidRPr="006A5795">
              <w:rPr>
                <w:b/>
              </w:rPr>
              <w:t>Traditional</w:t>
            </w:r>
          </w:p>
        </w:tc>
        <w:tc>
          <w:tcPr>
            <w:tcW w:w="3072" w:type="dxa"/>
          </w:tcPr>
          <w:p w14:paraId="0EA18A52" w14:textId="4EA199F0" w:rsidR="006A5795" w:rsidRPr="006A5795" w:rsidRDefault="006A5795" w:rsidP="006A5795">
            <w:pPr>
              <w:rPr>
                <w:b/>
              </w:rPr>
            </w:pPr>
            <w:r w:rsidRPr="006A5795">
              <w:rPr>
                <w:b/>
              </w:rPr>
              <w:t>DMF</w:t>
            </w:r>
          </w:p>
        </w:tc>
      </w:tr>
      <w:tr w:rsidR="006A5795" w14:paraId="433DD7B7" w14:textId="77777777" w:rsidTr="00CF2D4F">
        <w:tc>
          <w:tcPr>
            <w:tcW w:w="3060" w:type="dxa"/>
          </w:tcPr>
          <w:p w14:paraId="64F9A5EE" w14:textId="1E6558A7" w:rsidR="006A5795" w:rsidRPr="006A5795" w:rsidRDefault="006A5795" w:rsidP="006A5795">
            <w:r>
              <w:t>Data used by Driver</w:t>
            </w:r>
            <w:r w:rsidR="00091AF8">
              <w:t xml:space="preserve"> (Device Context)</w:t>
            </w:r>
          </w:p>
        </w:tc>
        <w:tc>
          <w:tcPr>
            <w:tcW w:w="3084" w:type="dxa"/>
          </w:tcPr>
          <w:p w14:paraId="585F857C" w14:textId="4FB90757" w:rsidR="006A5795" w:rsidRPr="006A5795" w:rsidRDefault="006A5795" w:rsidP="006A5795">
            <w:r>
              <w:t>All data is held in the Device Context and accessible to all code.</w:t>
            </w:r>
          </w:p>
        </w:tc>
        <w:tc>
          <w:tcPr>
            <w:tcW w:w="3072" w:type="dxa"/>
          </w:tcPr>
          <w:p w14:paraId="6390C0B5" w14:textId="7C786EBC" w:rsidR="006A5795" w:rsidRPr="006A5795" w:rsidRDefault="006A5795" w:rsidP="006A5795">
            <w:r>
              <w:t xml:space="preserve">Each Module can only access its own data. The Client specific </w:t>
            </w:r>
            <w:r w:rsidR="0045160B">
              <w:t xml:space="preserve">code </w:t>
            </w:r>
            <w:r>
              <w:t xml:space="preserve">and other Modules cannot access </w:t>
            </w:r>
            <w:r w:rsidR="0045160B">
              <w:t xml:space="preserve">other </w:t>
            </w:r>
            <w:r>
              <w:t>Modules’ data. Modules cannot access the Client Driver’s data.</w:t>
            </w:r>
          </w:p>
        </w:tc>
      </w:tr>
      <w:tr w:rsidR="006A5795" w14:paraId="66C0ED25" w14:textId="77777777" w:rsidTr="00CF2D4F">
        <w:tc>
          <w:tcPr>
            <w:tcW w:w="3060" w:type="dxa"/>
          </w:tcPr>
          <w:p w14:paraId="3CAE7DFE" w14:textId="3CF95A8E" w:rsidR="006A5795" w:rsidRDefault="006A5795" w:rsidP="006A5795">
            <w:r>
              <w:t>Callbacks</w:t>
            </w:r>
          </w:p>
        </w:tc>
        <w:tc>
          <w:tcPr>
            <w:tcW w:w="3084" w:type="dxa"/>
          </w:tcPr>
          <w:p w14:paraId="0D245A4F" w14:textId="7A5DED1A" w:rsidR="006A5795" w:rsidRDefault="006A5795" w:rsidP="006A5795">
            <w:r>
              <w:t xml:space="preserve">Callbacks are sent by WDF to the Client Driver which then must execute proper code for each </w:t>
            </w:r>
            <w:r w:rsidR="0045160B">
              <w:t>code block</w:t>
            </w:r>
            <w:r>
              <w:t xml:space="preserve"> as needed.</w:t>
            </w:r>
          </w:p>
        </w:tc>
        <w:tc>
          <w:tcPr>
            <w:tcW w:w="3072" w:type="dxa"/>
          </w:tcPr>
          <w:p w14:paraId="46A944CB" w14:textId="480308ED" w:rsidR="006A5795" w:rsidRDefault="006A5795" w:rsidP="006A5795">
            <w:r>
              <w:t>Callbacks are sent by WDF to DMF. DMF dispatches those callbacks to each Module as well as the Client Driver. Each Module is responsible for handling the callback for its own needs. The Client Driver and other Modules do not have any idea if or how Modules handle callbacks.</w:t>
            </w:r>
          </w:p>
        </w:tc>
      </w:tr>
      <w:tr w:rsidR="006A5795" w14:paraId="19164833" w14:textId="77777777" w:rsidTr="00CF2D4F">
        <w:tc>
          <w:tcPr>
            <w:tcW w:w="3060" w:type="dxa"/>
          </w:tcPr>
          <w:p w14:paraId="07F22D46" w14:textId="0A14E156" w:rsidR="006A5795" w:rsidRDefault="00CF2D4F" w:rsidP="006A5795">
            <w:r>
              <w:br w:type="page"/>
            </w:r>
            <w:r w:rsidR="006A5795">
              <w:t>Locking</w:t>
            </w:r>
          </w:p>
        </w:tc>
        <w:tc>
          <w:tcPr>
            <w:tcW w:w="3084" w:type="dxa"/>
          </w:tcPr>
          <w:p w14:paraId="70BF9A3D" w14:textId="57AA4E3D" w:rsidR="006A5795" w:rsidRDefault="006A5795" w:rsidP="006A5795">
            <w:r>
              <w:t>The Client Driver is responsible for locking and synchronizing all the code blocks and the Device Context. The Client Driver is responsible for creating the locks.</w:t>
            </w:r>
          </w:p>
        </w:tc>
        <w:tc>
          <w:tcPr>
            <w:tcW w:w="3072" w:type="dxa"/>
          </w:tcPr>
          <w:p w14:paraId="018CFEC4" w14:textId="7A2CD303" w:rsidR="006A5795" w:rsidRDefault="006A5795" w:rsidP="006A5795">
            <w:r>
              <w:t xml:space="preserve">The Client </w:t>
            </w:r>
            <w:r w:rsidR="007338DB">
              <w:t>D</w:t>
            </w:r>
            <w:r>
              <w:t>river is only responsible for locking its own code and data in its Device Context. Each Module has its own lock and is responsible for locking its own code and data.</w:t>
            </w:r>
          </w:p>
        </w:tc>
      </w:tr>
      <w:tr w:rsidR="006A5795" w14:paraId="2ECDCBFA" w14:textId="77777777" w:rsidTr="00CF2D4F">
        <w:tc>
          <w:tcPr>
            <w:tcW w:w="3060" w:type="dxa"/>
          </w:tcPr>
          <w:p w14:paraId="21E8CA81" w14:textId="5E80883A" w:rsidR="006A5795" w:rsidRDefault="006A5795" w:rsidP="006A5795">
            <w:r>
              <w:t>Code Visibility</w:t>
            </w:r>
          </w:p>
        </w:tc>
        <w:tc>
          <w:tcPr>
            <w:tcW w:w="3084" w:type="dxa"/>
          </w:tcPr>
          <w:p w14:paraId="7AAD88AF" w14:textId="2DD62EAF" w:rsidR="006A5795" w:rsidRDefault="006A5795" w:rsidP="006A5795">
            <w:r>
              <w:t>Any code can easily call any code block in any order.</w:t>
            </w:r>
          </w:p>
        </w:tc>
        <w:tc>
          <w:tcPr>
            <w:tcW w:w="3072" w:type="dxa"/>
          </w:tcPr>
          <w:p w14:paraId="6E6188E6" w14:textId="339E01A6" w:rsidR="006A5795" w:rsidRDefault="006A5795" w:rsidP="006A5795">
            <w:r w:rsidRPr="00091AF8">
              <w:t xml:space="preserve">Client Driver can </w:t>
            </w:r>
            <w:r w:rsidRPr="00E604B0">
              <w:rPr>
                <w:b/>
              </w:rPr>
              <w:t>only</w:t>
            </w:r>
            <w:r w:rsidRPr="00091AF8">
              <w:t xml:space="preserve"> call the top</w:t>
            </w:r>
            <w:r w:rsidR="00091AF8">
              <w:t>-</w:t>
            </w:r>
            <w:r w:rsidRPr="00091AF8">
              <w:t>level Modules.</w:t>
            </w:r>
            <w:r>
              <w:t xml:space="preserve"> Child Modules can </w:t>
            </w:r>
            <w:r w:rsidRPr="00E604B0">
              <w:rPr>
                <w:b/>
              </w:rPr>
              <w:t>only</w:t>
            </w:r>
            <w:r>
              <w:t xml:space="preserve"> be called directly </w:t>
            </w:r>
            <w:r w:rsidR="00E1271E">
              <w:t xml:space="preserve">by </w:t>
            </w:r>
            <w:r>
              <w:t>immediate Parent Modules.</w:t>
            </w:r>
          </w:p>
        </w:tc>
      </w:tr>
      <w:tr w:rsidR="00927A4D" w14:paraId="44C571E8" w14:textId="77777777" w:rsidTr="00CF2D4F">
        <w:tc>
          <w:tcPr>
            <w:tcW w:w="3060" w:type="dxa"/>
          </w:tcPr>
          <w:p w14:paraId="5B23ECCE" w14:textId="7BAC71F1" w:rsidR="00927A4D" w:rsidRDefault="00927A4D" w:rsidP="006A5795">
            <w:r>
              <w:t>WDF/WDM access</w:t>
            </w:r>
          </w:p>
        </w:tc>
        <w:tc>
          <w:tcPr>
            <w:tcW w:w="3084" w:type="dxa"/>
          </w:tcPr>
          <w:p w14:paraId="0C408FF4" w14:textId="09D7BE52" w:rsidR="00927A4D" w:rsidRDefault="00927A4D" w:rsidP="006A5795">
            <w:r>
              <w:t>Full access.</w:t>
            </w:r>
          </w:p>
        </w:tc>
        <w:tc>
          <w:tcPr>
            <w:tcW w:w="3072" w:type="dxa"/>
          </w:tcPr>
          <w:p w14:paraId="23DF3372" w14:textId="07110357" w:rsidR="00927A4D" w:rsidRPr="00091AF8" w:rsidRDefault="00927A4D" w:rsidP="006A5795">
            <w:r>
              <w:t>Full access.</w:t>
            </w:r>
          </w:p>
        </w:tc>
      </w:tr>
      <w:tr w:rsidR="0045160B" w14:paraId="59A62E61" w14:textId="77777777" w:rsidTr="00CF2D4F">
        <w:tc>
          <w:tcPr>
            <w:tcW w:w="3060" w:type="dxa"/>
          </w:tcPr>
          <w:p w14:paraId="1219B658" w14:textId="35E32116" w:rsidR="0045160B" w:rsidRDefault="0045160B" w:rsidP="006A5795">
            <w:r>
              <w:t>Code reuse</w:t>
            </w:r>
          </w:p>
        </w:tc>
        <w:tc>
          <w:tcPr>
            <w:tcW w:w="3084" w:type="dxa"/>
          </w:tcPr>
          <w:p w14:paraId="7F7507A9" w14:textId="608AC08F" w:rsidR="0045160B" w:rsidRDefault="0045160B" w:rsidP="006A5795">
            <w:r>
              <w:t>Difficult and requires careful planning. Interfaces will most likely not be the same.</w:t>
            </w:r>
          </w:p>
        </w:tc>
        <w:tc>
          <w:tcPr>
            <w:tcW w:w="3072" w:type="dxa"/>
          </w:tcPr>
          <w:p w14:paraId="47B3D95A" w14:textId="6C76B160" w:rsidR="0045160B" w:rsidRDefault="0045160B" w:rsidP="006A5795">
            <w:r>
              <w:t xml:space="preserve">Easy and requires </w:t>
            </w:r>
            <w:r w:rsidR="00E604B0">
              <w:t xml:space="preserve">does </w:t>
            </w:r>
            <w:r w:rsidRPr="008C3592">
              <w:t>no</w:t>
            </w:r>
            <w:r>
              <w:t xml:space="preserve"> additional planning. Interfaces are </w:t>
            </w:r>
            <w:r w:rsidR="003A0C54">
              <w:t xml:space="preserve">already defined and </w:t>
            </w:r>
            <w:r>
              <w:t>always the same.</w:t>
            </w:r>
          </w:p>
        </w:tc>
      </w:tr>
    </w:tbl>
    <w:p w14:paraId="3AF5CAFB" w14:textId="77777777" w:rsidR="006A5795" w:rsidRDefault="006A5795" w:rsidP="006A5795">
      <w:pPr>
        <w:ind w:left="360"/>
      </w:pPr>
    </w:p>
    <w:p w14:paraId="46C46952" w14:textId="3C57D12D" w:rsidR="0045160B" w:rsidRDefault="0045160B">
      <w:r>
        <w:t xml:space="preserve">Of course, it is possible to design a traditional driver that </w:t>
      </w:r>
      <w:r w:rsidR="000E47F6">
        <w:t>acts like</w:t>
      </w:r>
      <w:r>
        <w:t xml:space="preserve"> a DMF driver</w:t>
      </w:r>
      <w:r w:rsidR="000E47F6">
        <w:t>.</w:t>
      </w:r>
      <w:r>
        <w:t xml:space="preserve"> </w:t>
      </w:r>
      <w:r w:rsidR="00CB060E">
        <w:t>I</w:t>
      </w:r>
      <w:r>
        <w:t>t requires careful planning and expert device driver programmers. Also, it requires a lot of code to be written that would not normally be present in a device driver. For this reason, drivers are rarely designed with all the above features that a DMF driver has.</w:t>
      </w:r>
    </w:p>
    <w:p w14:paraId="4B726E49" w14:textId="77777777" w:rsidR="00CF2D4F" w:rsidRDefault="00CF2D4F">
      <w:pPr>
        <w:rPr>
          <w:rFonts w:asciiTheme="majorHAnsi" w:eastAsiaTheme="majorEastAsia" w:hAnsiTheme="majorHAnsi" w:cstheme="majorBidi"/>
          <w:b/>
          <w:bCs/>
          <w:smallCaps/>
          <w:color w:val="000000" w:themeColor="text1"/>
          <w:sz w:val="28"/>
          <w:szCs w:val="28"/>
        </w:rPr>
      </w:pPr>
    </w:p>
    <w:p w14:paraId="60DAF2B7" w14:textId="77777777" w:rsidR="0045160B" w:rsidRDefault="0045160B">
      <w:pPr>
        <w:rPr>
          <w:rFonts w:asciiTheme="majorHAnsi" w:eastAsiaTheme="majorEastAsia" w:hAnsiTheme="majorHAnsi" w:cstheme="majorBidi"/>
          <w:b/>
          <w:bCs/>
          <w:smallCaps/>
          <w:color w:val="000000" w:themeColor="text1"/>
          <w:sz w:val="28"/>
          <w:szCs w:val="28"/>
        </w:rPr>
      </w:pPr>
      <w:r>
        <w:br w:type="page"/>
      </w:r>
    </w:p>
    <w:p w14:paraId="25DA94F4" w14:textId="68C1760E" w:rsidR="00EE72F2" w:rsidRDefault="00EE72F2" w:rsidP="00EA14C0">
      <w:pPr>
        <w:pStyle w:val="Heading2"/>
      </w:pPr>
      <w:bookmarkStart w:id="1178" w:name="_Toc524527480"/>
      <w:r>
        <w:lastRenderedPageBreak/>
        <w:t>DMF Container Driver</w:t>
      </w:r>
      <w:bookmarkEnd w:id="1178"/>
    </w:p>
    <w:p w14:paraId="7E294C99" w14:textId="6DF3FFE9" w:rsidR="00EA14C0" w:rsidRPr="002A004E" w:rsidRDefault="00EE72F2" w:rsidP="009D18F9">
      <w:r>
        <w:t xml:space="preserve">In this mode, there is no specific </w:t>
      </w:r>
      <w:r w:rsidR="00EA14C0">
        <w:t>Client Driver</w:t>
      </w:r>
      <w:r w:rsidR="007A7669">
        <w:t xml:space="preserve"> code</w:t>
      </w:r>
      <w:r w:rsidR="002F4A1A">
        <w:t xml:space="preserve"> other than to instantiate</w:t>
      </w:r>
      <w:r w:rsidR="00A41BC0">
        <w:t xml:space="preserve"> </w:t>
      </w:r>
      <w:r w:rsidR="00EA14C0">
        <w:t>DMF Modules</w:t>
      </w:r>
      <w:r w:rsidR="002F4A1A">
        <w:t xml:space="preserve"> and potentially handle Module specific callbacks</w:t>
      </w:r>
      <w:r w:rsidR="00EA14C0">
        <w:t xml:space="preserve">. There is no Device Context. The DMF Modules act </w:t>
      </w:r>
      <w:r w:rsidR="00953EC1" w:rsidRPr="00953EC1">
        <w:rPr>
          <w:i/>
        </w:rPr>
        <w:t>like</w:t>
      </w:r>
      <w:r w:rsidR="00EA14C0">
        <w:t xml:space="preserve"> </w:t>
      </w:r>
      <w:r w:rsidR="00953EC1">
        <w:t xml:space="preserve">small </w:t>
      </w:r>
      <w:r w:rsidR="00EA14C0">
        <w:t xml:space="preserve">drivers and perform all their work </w:t>
      </w:r>
      <w:r w:rsidR="002747A7">
        <w:t xml:space="preserve">(driver’s </w:t>
      </w:r>
      <w:r w:rsidR="004B3698">
        <w:t>“b</w:t>
      </w:r>
      <w:r w:rsidR="002747A7">
        <w:t xml:space="preserve">usiness </w:t>
      </w:r>
      <w:r w:rsidR="004B3698">
        <w:t>l</w:t>
      </w:r>
      <w:r w:rsidR="002747A7">
        <w:t>ogic</w:t>
      </w:r>
      <w:r w:rsidR="004B3698">
        <w:t>”</w:t>
      </w:r>
      <w:r w:rsidR="002747A7">
        <w:t xml:space="preserve">) </w:t>
      </w:r>
      <w:r w:rsidR="00EA14C0">
        <w:t>individually without knowledge of the other Modules. All the Modules receive WDF callbacks as if they were a normal WDF driver.</w:t>
      </w:r>
      <w:r w:rsidR="00D53475">
        <w:t xml:space="preserve"> </w:t>
      </w:r>
      <w:r w:rsidR="00D53475" w:rsidRPr="002A004E">
        <w:rPr>
          <w:i/>
        </w:rPr>
        <w:t xml:space="preserve">Note: This type of Client Driver has </w:t>
      </w:r>
      <w:r w:rsidR="00D53475" w:rsidRPr="002A004E">
        <w:rPr>
          <w:b/>
          <w:i/>
        </w:rPr>
        <w:t>no</w:t>
      </w:r>
      <w:r w:rsidR="00D53475" w:rsidRPr="002A004E">
        <w:rPr>
          <w:i/>
        </w:rPr>
        <w:t xml:space="preserve"> Device Contex</w:t>
      </w:r>
      <w:r w:rsidR="002F4A1A">
        <w:rPr>
          <w:i/>
        </w:rPr>
        <w:t>t. H</w:t>
      </w:r>
      <w:r w:rsidR="008D3943" w:rsidRPr="002A004E">
        <w:rPr>
          <w:i/>
        </w:rPr>
        <w:t>owever, each Module has its own Private Context.</w:t>
      </w:r>
    </w:p>
    <w:p w14:paraId="5D804B65" w14:textId="77777777" w:rsidR="00EA14C0" w:rsidRDefault="00EA14C0" w:rsidP="009D18F9">
      <w:r w:rsidRPr="00EA14C0">
        <w:rPr>
          <w:noProof/>
        </w:rPr>
        <mc:AlternateContent>
          <mc:Choice Requires="wps">
            <w:drawing>
              <wp:anchor distT="0" distB="0" distL="114300" distR="114300" simplePos="0" relativeHeight="251640832" behindDoc="0" locked="0" layoutInCell="1" allowOverlap="1" wp14:anchorId="6BA70885" wp14:editId="4EC3CFEB">
                <wp:simplePos x="0" y="0"/>
                <wp:positionH relativeFrom="margin">
                  <wp:align>left</wp:align>
                </wp:positionH>
                <wp:positionV relativeFrom="paragraph">
                  <wp:posOffset>2024380</wp:posOffset>
                </wp:positionV>
                <wp:extent cx="2851150" cy="368935"/>
                <wp:effectExtent l="0" t="0" r="25400" b="10795"/>
                <wp:wrapNone/>
                <wp:docPr id="16" name="TextBox 15">
                  <a:extLst xmlns:a="http://schemas.openxmlformats.org/drawingml/2006/main">
                    <a:ext uri="{FF2B5EF4-FFF2-40B4-BE49-F238E27FC236}">
                      <a16:creationId xmlns:a16="http://schemas.microsoft.com/office/drawing/2014/main" id="{8E7290F1-BF3E-4A3B-A430-37D0C72B2113}"/>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23328376"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type w14:anchorId="6BA70885" id="_x0000_t202" coordsize="21600,21600" o:spt="202" path="m,l,21600r21600,l21600,xe">
                <v:stroke joinstyle="miter"/>
                <v:path gradientshapeok="t" o:connecttype="rect"/>
              </v:shapetype>
              <v:shape id="TextBox 15" o:spid="_x0000_s1026" type="#_x0000_t202" style="position:absolute;margin-left:0;margin-top:159.4pt;width:224.5pt;height:29.05pt;z-index:251640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" fillcolor="#ffc000 [3207]" strokecolor="#4472c4 [3204]">
                <v:textbox style="mso-fit-shape-to-text:t">
                  <w:txbxContent>
                    <w:p w14:paraId="23328376"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w10:wrap anchorx="margin"/>
              </v:shape>
            </w:pict>
          </mc:Fallback>
        </mc:AlternateContent>
      </w:r>
      <w:r w:rsidRPr="00EA14C0">
        <w:rPr>
          <w:noProof/>
        </w:rPr>
        <mc:AlternateContent>
          <mc:Choice Requires="wps">
            <w:drawing>
              <wp:anchor distT="0" distB="0" distL="114300" distR="114300" simplePos="0" relativeHeight="251650048" behindDoc="0" locked="0" layoutInCell="1" allowOverlap="1" wp14:anchorId="394190BA" wp14:editId="16BF3DF6">
                <wp:simplePos x="0" y="0"/>
                <wp:positionH relativeFrom="column">
                  <wp:posOffset>1410970</wp:posOffset>
                </wp:positionH>
                <wp:positionV relativeFrom="paragraph">
                  <wp:posOffset>1771650</wp:posOffset>
                </wp:positionV>
                <wp:extent cx="0" cy="251460"/>
                <wp:effectExtent l="76200" t="0" r="57150" b="53340"/>
                <wp:wrapNone/>
                <wp:docPr id="41" name="Straight Arrow Connector 40">
                  <a:extLst xmlns:a="http://schemas.openxmlformats.org/drawingml/2006/main">
                    <a:ext uri="{FF2B5EF4-FFF2-40B4-BE49-F238E27FC236}">
                      <a16:creationId xmlns:a16="http://schemas.microsoft.com/office/drawing/2014/main" id="{5FA73E31-4F0A-434F-A435-1DB62F42525A}"/>
                    </a:ext>
                  </a:extLst>
                </wp:docPr>
                <wp:cNvGraphicFramePr/>
                <a:graphic xmlns:a="http://schemas.openxmlformats.org/drawingml/2006/main">
                  <a:graphicData uri="http://schemas.microsoft.com/office/word/2010/wordprocessingShape">
                    <wps:wsp>
                      <wps:cNvCnPr/>
                      <wps:spPr>
                        <a:xfrm flipH="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D4B8D2" id="_x0000_t32" coordsize="21600,21600" o:spt="32" o:oned="t" path="m,l21600,21600e" filled="f">
                <v:path arrowok="t" fillok="f" o:connecttype="none"/>
                <o:lock v:ext="edit" shapetype="t"/>
              </v:shapetype>
              <v:shape id="Straight Arrow Connector 40" o:spid="_x0000_s1026" type="#_x0000_t32" style="position:absolute;margin-left:111.1pt;margin-top:139.5pt;width:0;height:19.8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37760" behindDoc="0" locked="0" layoutInCell="1" allowOverlap="1" wp14:anchorId="6FF22845" wp14:editId="283B5D6F">
                <wp:simplePos x="0" y="0"/>
                <wp:positionH relativeFrom="margin">
                  <wp:align>left</wp:align>
                </wp:positionH>
                <wp:positionV relativeFrom="paragraph">
                  <wp:posOffset>1384300</wp:posOffset>
                </wp:positionV>
                <wp:extent cx="2851150" cy="368935"/>
                <wp:effectExtent l="0" t="0" r="25400" b="10795"/>
                <wp:wrapNone/>
                <wp:docPr id="15" name="TextBox 14">
                  <a:extLst xmlns:a="http://schemas.openxmlformats.org/drawingml/2006/main">
                    <a:ext uri="{FF2B5EF4-FFF2-40B4-BE49-F238E27FC236}">
                      <a16:creationId xmlns:a16="http://schemas.microsoft.com/office/drawing/2014/main" id="{0D59B83A-90DB-429B-BF75-B9CA736D864A}"/>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1"/>
                        </a:solidFill>
                        <a:ln>
                          <a:solidFill>
                            <a:schemeClr val="accent1"/>
                          </a:solidFill>
                        </a:ln>
                      </wps:spPr>
                      <wps:txbx>
                        <w:txbxContent>
                          <w:p w14:paraId="13B06EB3"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6FF22845" id="TextBox 14" o:spid="_x0000_s1027" type="#_x0000_t202" style="position:absolute;margin-left:0;margin-top:109pt;width:224.5pt;height:29.05pt;z-index:251637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" fillcolor="#4472c4 [3204]" strokecolor="#4472c4 [3204]">
                <v:textbox style="mso-fit-shape-to-text:t">
                  <w:txbxContent>
                    <w:p w14:paraId="13B06EB3"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w10:wrap anchorx="margin"/>
              </v:shape>
            </w:pict>
          </mc:Fallback>
        </mc:AlternateContent>
      </w:r>
      <w:r w:rsidRPr="00EA14C0">
        <w:rPr>
          <w:noProof/>
        </w:rPr>
        <mc:AlternateContent>
          <mc:Choice Requires="wps">
            <w:drawing>
              <wp:anchor distT="0" distB="0" distL="114300" distR="114300" simplePos="0" relativeHeight="251646976" behindDoc="0" locked="0" layoutInCell="1" allowOverlap="1" wp14:anchorId="210D3D07" wp14:editId="0625ACF6">
                <wp:simplePos x="0" y="0"/>
                <wp:positionH relativeFrom="column">
                  <wp:posOffset>1418590</wp:posOffset>
                </wp:positionH>
                <wp:positionV relativeFrom="paragraph">
                  <wp:posOffset>1116330</wp:posOffset>
                </wp:positionV>
                <wp:extent cx="0" cy="251460"/>
                <wp:effectExtent l="76200" t="0" r="57150" b="53340"/>
                <wp:wrapNone/>
                <wp:docPr id="39" name="Straight Arrow Connector 38">
                  <a:extLst xmlns:a="http://schemas.openxmlformats.org/drawingml/2006/main">
                    <a:ext uri="{FF2B5EF4-FFF2-40B4-BE49-F238E27FC236}">
                      <a16:creationId xmlns:a16="http://schemas.microsoft.com/office/drawing/2014/main" id="{1CF90FCB-AEA7-4F9D-9BF5-221AAB1E25A1}"/>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76CEC" id="Straight Arrow Connector 38" o:spid="_x0000_s1026" type="#_x0000_t32" style="position:absolute;margin-left:111.7pt;margin-top:87.9pt;width:0;height:1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43904" behindDoc="0" locked="0" layoutInCell="1" allowOverlap="1" wp14:anchorId="28925CD3" wp14:editId="18DF6FF2">
                <wp:simplePos x="0" y="0"/>
                <wp:positionH relativeFrom="column">
                  <wp:posOffset>1418590</wp:posOffset>
                </wp:positionH>
                <wp:positionV relativeFrom="paragraph">
                  <wp:posOffset>499110</wp:posOffset>
                </wp:positionV>
                <wp:extent cx="0" cy="251460"/>
                <wp:effectExtent l="76200" t="0" r="57150" b="53340"/>
                <wp:wrapNone/>
                <wp:docPr id="37" name="Straight Arrow Connector 36">
                  <a:extLst xmlns:a="http://schemas.openxmlformats.org/drawingml/2006/main">
                    <a:ext uri="{FF2B5EF4-FFF2-40B4-BE49-F238E27FC236}">
                      <a16:creationId xmlns:a16="http://schemas.microsoft.com/office/drawing/2014/main" id="{F544E240-6046-4211-B307-92EE9666FF30}"/>
                    </a:ext>
                  </a:extLst>
                </wp:docPr>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2FA85" id="Straight Arrow Connector 36" o:spid="_x0000_s1026" type="#_x0000_t32" style="position:absolute;margin-left:111.7pt;margin-top:39.3pt;width:0;height:19.8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" strokecolor="#4472c4 [3204]" strokeweight=".5pt">
                <v:stroke endarrow="block" joinstyle="miter"/>
              </v:shape>
            </w:pict>
          </mc:Fallback>
        </mc:AlternateContent>
      </w:r>
      <w:r w:rsidRPr="00EA14C0">
        <w:rPr>
          <w:noProof/>
        </w:rPr>
        <mc:AlternateContent>
          <mc:Choice Requires="wps">
            <w:drawing>
              <wp:anchor distT="0" distB="0" distL="114300" distR="114300" simplePos="0" relativeHeight="251631616" behindDoc="0" locked="0" layoutInCell="1" allowOverlap="1" wp14:anchorId="33B3E91C" wp14:editId="0540152A">
                <wp:simplePos x="0" y="0"/>
                <wp:positionH relativeFrom="margin">
                  <wp:align>left</wp:align>
                </wp:positionH>
                <wp:positionV relativeFrom="paragraph">
                  <wp:posOffset>111760</wp:posOffset>
                </wp:positionV>
                <wp:extent cx="2851150" cy="368935"/>
                <wp:effectExtent l="0" t="0" r="25400" b="10795"/>
                <wp:wrapNone/>
                <wp:docPr id="12" name="TextBox 11">
                  <a:extLst xmlns:a="http://schemas.openxmlformats.org/drawingml/2006/main">
                    <a:ext uri="{FF2B5EF4-FFF2-40B4-BE49-F238E27FC236}">
                      <a16:creationId xmlns:a16="http://schemas.microsoft.com/office/drawing/2014/main" id="{FF15A36A-7867-4289-8CF6-E51A48B1CBB9}"/>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57BD3265"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33B3E91C" id="TextBox 11" o:spid="_x0000_s1028" type="#_x0000_t202" style="position:absolute;margin-left:0;margin-top:8.8pt;width:224.5pt;height:29.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" fillcolor="#ffc000 [3207]" strokecolor="#4472c4 [3204]">
                <v:textbox style="mso-fit-shape-to-text:t">
                  <w:txbxContent>
                    <w:p w14:paraId="57BD3265"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w10:wrap anchorx="margin"/>
              </v:shape>
            </w:pict>
          </mc:Fallback>
        </mc:AlternateContent>
      </w:r>
      <w:r w:rsidRPr="00EA14C0">
        <w:rPr>
          <w:noProof/>
        </w:rPr>
        <mc:AlternateContent>
          <mc:Choice Requires="wps">
            <w:drawing>
              <wp:anchor distT="0" distB="0" distL="114300" distR="114300" simplePos="0" relativeHeight="251634688" behindDoc="0" locked="0" layoutInCell="1" allowOverlap="1" wp14:anchorId="3B2AE7CE" wp14:editId="264D3A97">
                <wp:simplePos x="0" y="0"/>
                <wp:positionH relativeFrom="margin">
                  <wp:align>left</wp:align>
                </wp:positionH>
                <wp:positionV relativeFrom="paragraph">
                  <wp:posOffset>728980</wp:posOffset>
                </wp:positionV>
                <wp:extent cx="2851150" cy="368935"/>
                <wp:effectExtent l="0" t="0" r="25400" b="10795"/>
                <wp:wrapNone/>
                <wp:docPr id="13" name="TextBox 12">
                  <a:extLst xmlns:a="http://schemas.openxmlformats.org/drawingml/2006/main">
                    <a:ext uri="{FF2B5EF4-FFF2-40B4-BE49-F238E27FC236}">
                      <a16:creationId xmlns:a16="http://schemas.microsoft.com/office/drawing/2014/main" id="{F447C429-1E57-48AE-8D75-A40210EC3D56}"/>
                    </a:ext>
                  </a:extLst>
                </wp:docPr>
                <wp:cNvGraphicFramePr/>
                <a:graphic xmlns:a="http://schemas.openxmlformats.org/drawingml/2006/main">
                  <a:graphicData uri="http://schemas.microsoft.com/office/word/2010/wordprocessingShape">
                    <wps:wsp>
                      <wps:cNvSpPr txBox="1"/>
                      <wps:spPr>
                        <a:xfrm>
                          <a:off x="0" y="0"/>
                          <a:ext cx="2851150" cy="368935"/>
                        </a:xfrm>
                        <a:prstGeom prst="rect">
                          <a:avLst/>
                        </a:prstGeom>
                        <a:solidFill>
                          <a:schemeClr val="accent4"/>
                        </a:solidFill>
                        <a:ln>
                          <a:solidFill>
                            <a:schemeClr val="accent1"/>
                          </a:solidFill>
                        </a:ln>
                      </wps:spPr>
                      <wps:txbx>
                        <w:txbxContent>
                          <w:p w14:paraId="10431EF7"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3B2AE7CE" id="TextBox 12" o:spid="_x0000_s1029" type="#_x0000_t202" style="position:absolute;margin-left:0;margin-top:57.4pt;width:224.5pt;height:29.05pt;z-index:251634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" fillcolor="#ffc000 [3207]" strokecolor="#4472c4 [3204]">
                <v:textbox style="mso-fit-shape-to-text:t">
                  <w:txbxContent>
                    <w:p w14:paraId="10431EF7"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w10:wrap anchorx="margin"/>
              </v:shape>
            </w:pict>
          </mc:Fallback>
        </mc:AlternateContent>
      </w:r>
      <w:r w:rsidR="00EE72F2">
        <w:t xml:space="preserve"> </w:t>
      </w:r>
    </w:p>
    <w:p w14:paraId="340F6816" w14:textId="77777777" w:rsidR="00EA14C0" w:rsidRDefault="00EA14C0" w:rsidP="009D18F9"/>
    <w:p w14:paraId="29F09E04" w14:textId="77777777" w:rsidR="00EA14C0" w:rsidRDefault="00EA14C0" w:rsidP="009D18F9"/>
    <w:p w14:paraId="5DEA7A1B" w14:textId="77777777" w:rsidR="00EA14C0" w:rsidRDefault="00EA14C0" w:rsidP="009D18F9"/>
    <w:p w14:paraId="516FCD1B" w14:textId="77777777" w:rsidR="00EA14C0" w:rsidRDefault="00EA14C0" w:rsidP="009D18F9"/>
    <w:p w14:paraId="60F4B1A3" w14:textId="77777777" w:rsidR="00EA14C0" w:rsidRDefault="00EA14C0" w:rsidP="009D18F9"/>
    <w:p w14:paraId="5A1A1EC7" w14:textId="77777777" w:rsidR="00EA14C0" w:rsidRDefault="00EA14C0" w:rsidP="009D18F9"/>
    <w:p w14:paraId="38884B1A" w14:textId="77777777" w:rsidR="00EA14C0" w:rsidRDefault="00EA14C0" w:rsidP="009D18F9"/>
    <w:p w14:paraId="61794441" w14:textId="77777777" w:rsidR="00EA14C0" w:rsidRDefault="00EA14C0" w:rsidP="009D18F9"/>
    <w:p w14:paraId="42D93B5F" w14:textId="77777777" w:rsidR="007C098E" w:rsidRDefault="007C098E">
      <w:pPr>
        <w:rPr>
          <w:rFonts w:asciiTheme="majorHAnsi" w:eastAsiaTheme="majorEastAsia" w:hAnsiTheme="majorHAnsi" w:cstheme="majorBidi"/>
          <w:b/>
          <w:bCs/>
          <w:smallCaps/>
          <w:color w:val="000000" w:themeColor="text1"/>
          <w:sz w:val="28"/>
          <w:szCs w:val="28"/>
        </w:rPr>
      </w:pPr>
      <w:r>
        <w:br w:type="page"/>
      </w:r>
    </w:p>
    <w:p w14:paraId="18C4FFB8" w14:textId="3151EA71" w:rsidR="00EA14C0" w:rsidRDefault="00EA14C0" w:rsidP="00EA14C0">
      <w:pPr>
        <w:pStyle w:val="Heading2"/>
      </w:pPr>
      <w:bookmarkStart w:id="1179" w:name="_Toc524527481"/>
      <w:r>
        <w:lastRenderedPageBreak/>
        <w:t xml:space="preserve">DMF </w:t>
      </w:r>
      <w:r w:rsidR="007C098E">
        <w:t xml:space="preserve">Non-Container </w:t>
      </w:r>
      <w:r>
        <w:t>Driver</w:t>
      </w:r>
      <w:bookmarkEnd w:id="1179"/>
    </w:p>
    <w:p w14:paraId="3B5E4AD3" w14:textId="65A9E797" w:rsidR="00EA14C0" w:rsidRDefault="00EA14C0" w:rsidP="009D18F9">
      <w:r>
        <w:t xml:space="preserve">In this mode, </w:t>
      </w:r>
      <w:r w:rsidR="005A2A30">
        <w:t>the</w:t>
      </w:r>
      <w:r>
        <w:t xml:space="preserve"> Client Driver has a Device Context. The Client Driver instantiates Modules and uses them to perform work</w:t>
      </w:r>
      <w:r w:rsidR="004B3698">
        <w:t xml:space="preserve"> (device driver’s “business logic”)</w:t>
      </w:r>
      <w:r>
        <w:t xml:space="preserve">. </w:t>
      </w:r>
      <w:r w:rsidR="00E85E5B">
        <w:t>But</w:t>
      </w:r>
      <w:r>
        <w:t xml:space="preserve"> there is </w:t>
      </w:r>
      <w:r w:rsidR="00E85E5B">
        <w:t xml:space="preserve">also unique </w:t>
      </w:r>
      <w:r>
        <w:t xml:space="preserve">driver code that </w:t>
      </w:r>
      <w:r w:rsidR="00E85E5B">
        <w:t>is not part of a</w:t>
      </w:r>
      <w:r w:rsidR="00A41BC0">
        <w:t>ny</w:t>
      </w:r>
      <w:r w:rsidR="00E85E5B">
        <w:t xml:space="preserve"> Module</w:t>
      </w:r>
      <w:r>
        <w:t>. It is a classic WDF driver except that it uses DMF Modules to offload some of it</w:t>
      </w:r>
      <w:r w:rsidR="00E85E5B">
        <w:t>s</w:t>
      </w:r>
      <w:r>
        <w:t xml:space="preserve"> code and work.</w:t>
      </w:r>
      <w:r w:rsidR="00D53475">
        <w:t xml:space="preserve"> </w:t>
      </w:r>
      <w:r w:rsidR="00D53475" w:rsidRPr="007A73B6">
        <w:rPr>
          <w:i/>
        </w:rPr>
        <w:t>Note: This type of Client Driver has a Device Context</w:t>
      </w:r>
      <w:r w:rsidR="00D53475">
        <w:t>.</w:t>
      </w:r>
    </w:p>
    <w:p w14:paraId="4C62702C" w14:textId="0AAA1450" w:rsidR="00EA14C0" w:rsidRDefault="00EA14C0" w:rsidP="009D18F9">
      <w:r>
        <w:rPr>
          <w:noProof/>
        </w:rPr>
        <mc:AlternateContent>
          <mc:Choice Requires="wps">
            <w:drawing>
              <wp:anchor distT="0" distB="0" distL="114300" distR="114300" simplePos="0" relativeHeight="251654144" behindDoc="0" locked="0" layoutInCell="1" allowOverlap="1" wp14:anchorId="2D5D7BFB" wp14:editId="766A11DD">
                <wp:simplePos x="0" y="0"/>
                <wp:positionH relativeFrom="column">
                  <wp:posOffset>0</wp:posOffset>
                </wp:positionH>
                <wp:positionV relativeFrom="paragraph">
                  <wp:posOffset>-635</wp:posOffset>
                </wp:positionV>
                <wp:extent cx="5778033" cy="369332"/>
                <wp:effectExtent l="0" t="0" r="13335" b="12065"/>
                <wp:wrapNone/>
                <wp:docPr id="17" name="TextBox 16">
                  <a:extLst xmlns:a="http://schemas.openxmlformats.org/drawingml/2006/main">
                    <a:ext uri="{FF2B5EF4-FFF2-40B4-BE49-F238E27FC236}">
                      <a16:creationId xmlns:a16="http://schemas.microsoft.com/office/drawing/2014/main" id="{91475064-F3BC-4D4B-89B2-06CD3BA14403}"/>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A2F2B64"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wps:txbx>
                      <wps:bodyPr wrap="square" rtlCol="0">
                        <a:spAutoFit/>
                      </wps:bodyPr>
                    </wps:wsp>
                  </a:graphicData>
                </a:graphic>
              </wp:anchor>
            </w:drawing>
          </mc:Choice>
          <mc:Fallback>
            <w:pict>
              <v:shape w14:anchorId="2D5D7BFB" id="TextBox 16" o:spid="_x0000_s1030" type="#_x0000_t202" style="position:absolute;margin-left:0;margin-top:-.05pt;width:454.95pt;height:29.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" fillcolor="#ffc000 [3207]" strokecolor="#4472c4 [3204]">
                <v:textbox style="mso-fit-shape-to-text:t">
                  <w:txbxContent>
                    <w:p w14:paraId="1A2F2B64"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(Upper Edge)</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E3C48A4" wp14:editId="49BB9112">
                <wp:simplePos x="0" y="0"/>
                <wp:positionH relativeFrom="column">
                  <wp:posOffset>0</wp:posOffset>
                </wp:positionH>
                <wp:positionV relativeFrom="paragraph">
                  <wp:posOffset>615950</wp:posOffset>
                </wp:positionV>
                <wp:extent cx="5778033" cy="369332"/>
                <wp:effectExtent l="0" t="0" r="13335" b="12065"/>
                <wp:wrapNone/>
                <wp:docPr id="18" name="TextBox 17">
                  <a:extLst xmlns:a="http://schemas.openxmlformats.org/drawingml/2006/main">
                    <a:ext uri="{FF2B5EF4-FFF2-40B4-BE49-F238E27FC236}">
                      <a16:creationId xmlns:a16="http://schemas.microsoft.com/office/drawing/2014/main" id="{CE3E39B6-4258-4911-90EF-2E374468AC99}"/>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06B7099E"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wps:txbx>
                      <wps:bodyPr wrap="square" rtlCol="0">
                        <a:spAutoFit/>
                      </wps:bodyPr>
                    </wps:wsp>
                  </a:graphicData>
                </a:graphic>
              </wp:anchor>
            </w:drawing>
          </mc:Choice>
          <mc:Fallback>
            <w:pict>
              <v:shape w14:anchorId="5E3C48A4" id="TextBox 17" o:spid="_x0000_s1031" type="#_x0000_t202" style="position:absolute;margin-left:0;margin-top:48.5pt;width:454.95pt;height:2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" fillcolor="#ffc000 [3207]" strokecolor="#4472c4 [3204]">
                <v:textbox style="mso-fit-shape-to-text:t">
                  <w:txbxContent>
                    <w:p w14:paraId="06B7099E"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Framework</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BB9430B" wp14:editId="4D4DDF3A">
                <wp:simplePos x="0" y="0"/>
                <wp:positionH relativeFrom="column">
                  <wp:posOffset>3337560</wp:posOffset>
                </wp:positionH>
                <wp:positionV relativeFrom="paragraph">
                  <wp:posOffset>1233170</wp:posOffset>
                </wp:positionV>
                <wp:extent cx="2440460" cy="369332"/>
                <wp:effectExtent l="0" t="0" r="17145" b="12065"/>
                <wp:wrapNone/>
                <wp:docPr id="19" name="TextBox 18">
                  <a:extLst xmlns:a="http://schemas.openxmlformats.org/drawingml/2006/main">
                    <a:ext uri="{FF2B5EF4-FFF2-40B4-BE49-F238E27FC236}">
                      <a16:creationId xmlns:a16="http://schemas.microsoft.com/office/drawing/2014/main" id="{2C805F42-12F3-4A1D-A8C4-EE48D90BB351}"/>
                    </a:ext>
                  </a:extLst>
                </wp:docPr>
                <wp:cNvGraphicFramePr/>
                <a:graphic xmlns:a="http://schemas.openxmlformats.org/drawingml/2006/main">
                  <a:graphicData uri="http://schemas.microsoft.com/office/word/2010/wordprocessingShape">
                    <wps:wsp>
                      <wps:cNvSpPr txBox="1"/>
                      <wps:spPr>
                        <a:xfrm>
                          <a:off x="0" y="0"/>
                          <a:ext cx="2440460" cy="369332"/>
                        </a:xfrm>
                        <a:prstGeom prst="rect">
                          <a:avLst/>
                        </a:prstGeom>
                        <a:solidFill>
                          <a:schemeClr val="accent1"/>
                        </a:solidFill>
                        <a:ln>
                          <a:solidFill>
                            <a:schemeClr val="accent1"/>
                          </a:solidFill>
                        </a:ln>
                      </wps:spPr>
                      <wps:txbx>
                        <w:txbxContent>
                          <w:p w14:paraId="798230C1"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wps:txbx>
                      <wps:bodyPr wrap="square" rtlCol="0">
                        <a:spAutoFit/>
                      </wps:bodyPr>
                    </wps:wsp>
                  </a:graphicData>
                </a:graphic>
              </wp:anchor>
            </w:drawing>
          </mc:Choice>
          <mc:Fallback>
            <w:pict>
              <v:shape w14:anchorId="3BB9430B" id="TextBox 18" o:spid="_x0000_s1032" type="#_x0000_t202" style="position:absolute;margin-left:262.8pt;margin-top:97.1pt;width:192.15pt;height:2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" fillcolor="#4472c4 [3204]" strokecolor="#4472c4 [3204]">
                <v:textbox style="mso-fit-shape-to-text:t">
                  <w:txbxContent>
                    <w:p w14:paraId="798230C1"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DMF Module(s) (1 to 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44EB47E" wp14:editId="2BA86B1C">
                <wp:simplePos x="0" y="0"/>
                <wp:positionH relativeFrom="column">
                  <wp:posOffset>0</wp:posOffset>
                </wp:positionH>
                <wp:positionV relativeFrom="paragraph">
                  <wp:posOffset>1850390</wp:posOffset>
                </wp:positionV>
                <wp:extent cx="5778033" cy="369332"/>
                <wp:effectExtent l="0" t="0" r="13335" b="12065"/>
                <wp:wrapNone/>
                <wp:docPr id="21" name="TextBox 20">
                  <a:extLst xmlns:a="http://schemas.openxmlformats.org/drawingml/2006/main">
                    <a:ext uri="{FF2B5EF4-FFF2-40B4-BE49-F238E27FC236}">
                      <a16:creationId xmlns:a16="http://schemas.microsoft.com/office/drawing/2014/main" id="{1C07DE99-DAB6-4325-9EAF-3281615792DF}"/>
                    </a:ext>
                  </a:extLst>
                </wp:docPr>
                <wp:cNvGraphicFramePr/>
                <a:graphic xmlns:a="http://schemas.openxmlformats.org/drawingml/2006/main">
                  <a:graphicData uri="http://schemas.microsoft.com/office/word/2010/wordprocessingShape">
                    <wps:wsp>
                      <wps:cNvSpPr txBox="1"/>
                      <wps:spPr>
                        <a:xfrm>
                          <a:off x="0" y="0"/>
                          <a:ext cx="5778033" cy="369332"/>
                        </a:xfrm>
                        <a:prstGeom prst="rect">
                          <a:avLst/>
                        </a:prstGeom>
                        <a:solidFill>
                          <a:schemeClr val="accent4"/>
                        </a:solidFill>
                        <a:ln>
                          <a:solidFill>
                            <a:schemeClr val="accent1"/>
                          </a:solidFill>
                        </a:ln>
                      </wps:spPr>
                      <wps:txbx>
                        <w:txbxContent>
                          <w:p w14:paraId="1F366A0B"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wps:txbx>
                      <wps:bodyPr wrap="square" rtlCol="0">
                        <a:spAutoFit/>
                      </wps:bodyPr>
                    </wps:wsp>
                  </a:graphicData>
                </a:graphic>
              </wp:anchor>
            </w:drawing>
          </mc:Choice>
          <mc:Fallback>
            <w:pict>
              <v:shape w14:anchorId="344EB47E" id="TextBox 20" o:spid="_x0000_s1033" type="#_x0000_t202" style="position:absolute;margin-left:0;margin-top:145.7pt;width:454.9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" fillcolor="#ffc000 [3207]" strokecolor="#4472c4 [3204]">
                <v:textbox style="mso-fit-shape-to-text:t">
                  <w:txbxContent>
                    <w:p w14:paraId="1F366A0B" w14:textId="77777777"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WDF (Lower Edge)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E7A7E59" wp14:editId="7B4A6F7F">
                <wp:simplePos x="0" y="0"/>
                <wp:positionH relativeFrom="column">
                  <wp:posOffset>1158875</wp:posOffset>
                </wp:positionH>
                <wp:positionV relativeFrom="paragraph">
                  <wp:posOffset>985520</wp:posOffset>
                </wp:positionV>
                <wp:extent cx="1729946" cy="247677"/>
                <wp:effectExtent l="38100" t="0" r="22860" b="76200"/>
                <wp:wrapNone/>
                <wp:docPr id="25" name="Straight Arrow Connector 24">
                  <a:extLst xmlns:a="http://schemas.openxmlformats.org/drawingml/2006/main">
                    <a:ext uri="{FF2B5EF4-FFF2-40B4-BE49-F238E27FC236}">
                      <a16:creationId xmlns:a16="http://schemas.microsoft.com/office/drawing/2014/main" id="{66598FC5-8F54-43FB-A121-C06F83DB60C9}"/>
                    </a:ext>
                  </a:extLst>
                </wp:docPr>
                <wp:cNvGraphicFramePr/>
                <a:graphic xmlns:a="http://schemas.openxmlformats.org/drawingml/2006/main">
                  <a:graphicData uri="http://schemas.microsoft.com/office/word/2010/wordprocessingShape">
                    <wps:wsp>
                      <wps:cNvCnPr/>
                      <wps:spPr>
                        <a:xfrm flipH="1">
                          <a:off x="0" y="0"/>
                          <a:ext cx="172994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50603" id="Straight Arrow Connector 24" o:spid="_x0000_s1026" type="#_x0000_t32" style="position:absolute;margin-left:91.25pt;margin-top:77.6pt;width:136.2pt;height:1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68AC06A" wp14:editId="24047B73">
                <wp:simplePos x="0" y="0"/>
                <wp:positionH relativeFrom="column">
                  <wp:posOffset>2888615</wp:posOffset>
                </wp:positionH>
                <wp:positionV relativeFrom="paragraph">
                  <wp:posOffset>985520</wp:posOffset>
                </wp:positionV>
                <wp:extent cx="1668786" cy="247677"/>
                <wp:effectExtent l="0" t="0" r="83820" b="76200"/>
                <wp:wrapNone/>
                <wp:docPr id="27" name="Straight Arrow Connector 26">
                  <a:extLst xmlns:a="http://schemas.openxmlformats.org/drawingml/2006/main">
                    <a:ext uri="{FF2B5EF4-FFF2-40B4-BE49-F238E27FC236}">
                      <a16:creationId xmlns:a16="http://schemas.microsoft.com/office/drawing/2014/main" id="{1E8C4987-65F5-457B-8022-DFBDE80C7B19}"/>
                    </a:ext>
                  </a:extLst>
                </wp:docPr>
                <wp:cNvGraphicFramePr/>
                <a:graphic xmlns:a="http://schemas.openxmlformats.org/drawingml/2006/main">
                  <a:graphicData uri="http://schemas.microsoft.com/office/word/2010/wordprocessingShape">
                    <wps:wsp>
                      <wps:cNvCnPr/>
                      <wps:spPr>
                        <a:xfrm>
                          <a:off x="0" y="0"/>
                          <a:ext cx="1668786"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74E23" id="Straight Arrow Connector 26" o:spid="_x0000_s1026" type="#_x0000_t32" style="position:absolute;margin-left:227.45pt;margin-top:77.6pt;width:131.4pt;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B00B58E" wp14:editId="4541ED11">
                <wp:simplePos x="0" y="0"/>
                <wp:positionH relativeFrom="column">
                  <wp:posOffset>4557395</wp:posOffset>
                </wp:positionH>
                <wp:positionV relativeFrom="paragraph">
                  <wp:posOffset>1602105</wp:posOffset>
                </wp:positionV>
                <wp:extent cx="0" cy="255921"/>
                <wp:effectExtent l="76200" t="0" r="57150" b="48895"/>
                <wp:wrapNone/>
                <wp:docPr id="31" name="Straight Arrow Connector 30">
                  <a:extLst xmlns:a="http://schemas.openxmlformats.org/drawingml/2006/main">
                    <a:ext uri="{FF2B5EF4-FFF2-40B4-BE49-F238E27FC236}">
                      <a16:creationId xmlns:a16="http://schemas.microsoft.com/office/drawing/2014/main" id="{7C12145F-BAE3-4DB2-BACF-3632E5FFE266}"/>
                    </a:ext>
                  </a:extLst>
                </wp:docPr>
                <wp:cNvGraphicFramePr/>
                <a:graphic xmlns:a="http://schemas.openxmlformats.org/drawingml/2006/main">
                  <a:graphicData uri="http://schemas.microsoft.com/office/word/2010/wordprocessingShape">
                    <wps:wsp>
                      <wps:cNvCnPr/>
                      <wps:spPr>
                        <a:xfrm>
                          <a:off x="0" y="0"/>
                          <a:ext cx="0" cy="255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A88A9" id="Straight Arrow Connector 30" o:spid="_x0000_s1026" type="#_x0000_t32" style="position:absolute;margin-left:358.85pt;margin-top:126.15pt;width:0;height:20.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D306EE9" wp14:editId="161B89EF">
                <wp:simplePos x="0" y="0"/>
                <wp:positionH relativeFrom="column">
                  <wp:posOffset>1158875</wp:posOffset>
                </wp:positionH>
                <wp:positionV relativeFrom="paragraph">
                  <wp:posOffset>1602105</wp:posOffset>
                </wp:positionV>
                <wp:extent cx="0" cy="247677"/>
                <wp:effectExtent l="76200" t="0" r="57150" b="57150"/>
                <wp:wrapNone/>
                <wp:docPr id="33" name="Straight Arrow Connector 32">
                  <a:extLst xmlns:a="http://schemas.openxmlformats.org/drawingml/2006/main">
                    <a:ext uri="{FF2B5EF4-FFF2-40B4-BE49-F238E27FC236}">
                      <a16:creationId xmlns:a16="http://schemas.microsoft.com/office/drawing/2014/main" id="{E4F40170-AA8F-4379-AD9E-9C32D8E26745}"/>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48073" id="Straight Arrow Connector 32" o:spid="_x0000_s1026" type="#_x0000_t32" style="position:absolute;margin-left:91.25pt;margin-top:126.15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9874C86" wp14:editId="168F7B16">
                <wp:simplePos x="0" y="0"/>
                <wp:positionH relativeFrom="column">
                  <wp:posOffset>2888615</wp:posOffset>
                </wp:positionH>
                <wp:positionV relativeFrom="paragraph">
                  <wp:posOffset>368300</wp:posOffset>
                </wp:positionV>
                <wp:extent cx="0" cy="247677"/>
                <wp:effectExtent l="76200" t="0" r="57150" b="57150"/>
                <wp:wrapNone/>
                <wp:docPr id="35" name="Straight Arrow Connector 34">
                  <a:extLst xmlns:a="http://schemas.openxmlformats.org/drawingml/2006/main">
                    <a:ext uri="{FF2B5EF4-FFF2-40B4-BE49-F238E27FC236}">
                      <a16:creationId xmlns:a16="http://schemas.microsoft.com/office/drawing/2014/main" id="{6CDF599F-33A8-4AA2-9C12-858134B2CF41}"/>
                    </a:ext>
                  </a:extLst>
                </wp:docPr>
                <wp:cNvGraphicFramePr/>
                <a:graphic xmlns:a="http://schemas.openxmlformats.org/drawingml/2006/main">
                  <a:graphicData uri="http://schemas.microsoft.com/office/word/2010/wordprocessingShape">
                    <wps:wsp>
                      <wps:cNvCnPr/>
                      <wps:spPr>
                        <a:xfrm>
                          <a:off x="0" y="0"/>
                          <a:ext cx="0" cy="247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9368D" id="Straight Arrow Connector 34" o:spid="_x0000_s1026" type="#_x0000_t32" style="position:absolute;margin-left:227.45pt;margin-top:29pt;width:0;height:1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" strokecolor="#4472c4 [3204]" strokeweight=".5pt">
                <v:stroke endarrow="block" joinstyle="miter"/>
              </v:shape>
            </w:pict>
          </mc:Fallback>
        </mc:AlternateContent>
      </w:r>
    </w:p>
    <w:p w14:paraId="5C4FDBAD" w14:textId="10DB7929" w:rsidR="0038721B" w:rsidRDefault="0038721B" w:rsidP="009D18F9">
      <w:pPr>
        <w:rPr>
          <w:rFonts w:asciiTheme="majorHAnsi" w:eastAsiaTheme="majorEastAsia" w:hAnsiTheme="majorHAnsi" w:cstheme="majorBidi"/>
          <w:color w:val="2F5496" w:themeColor="accent1" w:themeShade="BF"/>
          <w:sz w:val="32"/>
          <w:szCs w:val="32"/>
        </w:rPr>
      </w:pPr>
    </w:p>
    <w:p w14:paraId="5E902C91" w14:textId="77777777" w:rsidR="00EA14C0" w:rsidRDefault="00EA14C0" w:rsidP="009D18F9"/>
    <w:p w14:paraId="1D56BE1E" w14:textId="77777777" w:rsidR="00EA14C0" w:rsidRDefault="00EA14C0" w:rsidP="009D18F9"/>
    <w:p w14:paraId="559D1039" w14:textId="39DA004D" w:rsidR="00EA14C0" w:rsidRDefault="00E85E5B" w:rsidP="009D18F9">
      <w:r>
        <w:rPr>
          <w:noProof/>
        </w:rPr>
        <mc:AlternateContent>
          <mc:Choice Requires="wps">
            <w:drawing>
              <wp:anchor distT="0" distB="0" distL="114300" distR="114300" simplePos="0" relativeHeight="251668480" behindDoc="0" locked="0" layoutInCell="1" allowOverlap="1" wp14:anchorId="206246A5" wp14:editId="567E4BDD">
                <wp:simplePos x="0" y="0"/>
                <wp:positionH relativeFrom="column">
                  <wp:posOffset>2657475</wp:posOffset>
                </wp:positionH>
                <wp:positionV relativeFrom="paragraph">
                  <wp:posOffset>270510</wp:posOffset>
                </wp:positionV>
                <wp:extent cx="676275" cy="0"/>
                <wp:effectExtent l="38100" t="76200" r="28575" b="95250"/>
                <wp:wrapNone/>
                <wp:docPr id="23" name="Straight Arrow Connector 22">
                  <a:extLst xmlns:a="http://schemas.openxmlformats.org/drawingml/2006/main">
                    <a:ext uri="{FF2B5EF4-FFF2-40B4-BE49-F238E27FC236}">
                      <a16:creationId xmlns:a16="http://schemas.microsoft.com/office/drawing/2014/main" id="{D0E5CCA9-641E-41A7-ADE7-9B723AA238E9}"/>
                    </a:ext>
                  </a:extLst>
                </wp:docPr>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2ADC724" id="Straight Arrow Connector 22" o:spid="_x0000_s1026" type="#_x0000_t32" style="position:absolute;margin-left:209.25pt;margin-top:21.3pt;width:53.2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F7992EE" wp14:editId="2147F4BA">
                <wp:simplePos x="0" y="0"/>
                <wp:positionH relativeFrom="column">
                  <wp:posOffset>-635</wp:posOffset>
                </wp:positionH>
                <wp:positionV relativeFrom="paragraph">
                  <wp:posOffset>3810</wp:posOffset>
                </wp:positionV>
                <wp:extent cx="2657475" cy="368935"/>
                <wp:effectExtent l="0" t="0" r="28575" b="10795"/>
                <wp:wrapNone/>
                <wp:docPr id="20" name="TextBox 19">
                  <a:extLst xmlns:a="http://schemas.openxmlformats.org/drawingml/2006/main">
                    <a:ext uri="{FF2B5EF4-FFF2-40B4-BE49-F238E27FC236}">
                      <a16:creationId xmlns:a16="http://schemas.microsoft.com/office/drawing/2014/main" id="{8EF4CDE0-DC6B-4887-AFD6-CC37D3387F1A}"/>
                    </a:ext>
                  </a:extLst>
                </wp:docPr>
                <wp:cNvGraphicFramePr/>
                <a:graphic xmlns:a="http://schemas.openxmlformats.org/drawingml/2006/main">
                  <a:graphicData uri="http://schemas.microsoft.com/office/word/2010/wordprocessingShape">
                    <wps:wsp>
                      <wps:cNvSpPr txBox="1"/>
                      <wps:spPr>
                        <a:xfrm>
                          <a:off x="0" y="0"/>
                          <a:ext cx="2657475" cy="368935"/>
                        </a:xfrm>
                        <a:prstGeom prst="rect">
                          <a:avLst/>
                        </a:prstGeom>
                        <a:solidFill>
                          <a:schemeClr val="accent1"/>
                        </a:solidFill>
                        <a:ln>
                          <a:solidFill>
                            <a:schemeClr val="accent1"/>
                          </a:solidFill>
                        </a:ln>
                      </wps:spPr>
                      <wps:txbx>
                        <w:txbxContent>
                          <w:p w14:paraId="0611EC0A" w14:textId="58AAA3CD"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wps:txbx>
                      <wps:bodyPr wrap="square" rtlCol="0">
                        <a:spAutoFit/>
                      </wps:bodyPr>
                    </wps:wsp>
                  </a:graphicData>
                </a:graphic>
                <wp14:sizeRelH relativeFrom="margin">
                  <wp14:pctWidth>0</wp14:pctWidth>
                </wp14:sizeRelH>
              </wp:anchor>
            </w:drawing>
          </mc:Choice>
          <mc:Fallback>
            <w:pict>
              <v:shape w14:anchorId="3F7992EE" id="TextBox 19" o:spid="_x0000_s1034" type="#_x0000_t202" style="position:absolute;margin-left:-.05pt;margin-top:.3pt;width:209.25pt;height:29.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" fillcolor="#4472c4 [3204]" strokecolor="#4472c4 [3204]">
                <v:textbox style="mso-fit-shape-to-text:t">
                  <w:txbxContent>
                    <w:p w14:paraId="0611EC0A" w14:textId="58AAA3CD" w:rsidR="00DC594D" w:rsidRDefault="00DC594D" w:rsidP="00EA14C0">
                      <w:pPr>
                        <w:pStyle w:val="NormalWeb"/>
                        <w:spacing w:before="0" w:beforeAutospacing="0" w:after="0" w:afterAutospacing="0"/>
                      </w:pPr>
                      <w:r>
                        <w:rPr>
                          <w:rFonts w:asciiTheme="minorHAnsi" w:hAnsi="Calibri" w:cstheme="minorBidi"/>
                          <w:color w:val="000000" w:themeColor="text1"/>
                          <w:kern w:val="24"/>
                          <w:sz w:val="36"/>
                          <w:szCs w:val="36"/>
                        </w:rPr>
                        <w:t>Unique Client Driver code</w:t>
                      </w:r>
                    </w:p>
                  </w:txbxContent>
                </v:textbox>
              </v:shape>
            </w:pict>
          </mc:Fallback>
        </mc:AlternateContent>
      </w:r>
    </w:p>
    <w:p w14:paraId="3E89F1E2" w14:textId="77777777" w:rsidR="00EA14C0" w:rsidRDefault="00EA14C0" w:rsidP="009D18F9"/>
    <w:p w14:paraId="27D9E264" w14:textId="77777777" w:rsidR="00EA14C0" w:rsidRDefault="00EA14C0" w:rsidP="009D18F9"/>
    <w:p w14:paraId="592B5B70" w14:textId="77777777" w:rsidR="00EA14C0" w:rsidRDefault="00EA14C0"/>
    <w:p w14:paraId="128CFC15" w14:textId="4E2E6C19" w:rsidR="00EA14C0" w:rsidRDefault="00EA14C0">
      <w:r>
        <w:t>(In the above diagrams, the blue boxes contain code that performs the work</w:t>
      </w:r>
      <w:r w:rsidR="00725BC3">
        <w:t xml:space="preserve"> (“business logic”)</w:t>
      </w:r>
      <w:r>
        <w:t xml:space="preserve"> of the Client Driver.)</w:t>
      </w:r>
    </w:p>
    <w:p w14:paraId="3D606EDF" w14:textId="77777777" w:rsidR="00EE20B3" w:rsidRDefault="00EE20B3">
      <w:pPr>
        <w:rPr>
          <w:rFonts w:asciiTheme="majorHAnsi" w:eastAsiaTheme="majorEastAsia" w:hAnsiTheme="majorHAnsi" w:cstheme="majorBidi"/>
          <w:b/>
          <w:bCs/>
          <w:smallCaps/>
          <w:color w:val="000000" w:themeColor="text1"/>
          <w:sz w:val="28"/>
          <w:szCs w:val="28"/>
        </w:rPr>
      </w:pPr>
      <w:r>
        <w:br w:type="page"/>
      </w:r>
    </w:p>
    <w:p w14:paraId="7D408BC3" w14:textId="6B30775F" w:rsidR="00492147" w:rsidRDefault="00492147" w:rsidP="00492147">
      <w:pPr>
        <w:pStyle w:val="Heading2"/>
      </w:pPr>
      <w:bookmarkStart w:id="1180" w:name="_Toc524527482"/>
      <w:r>
        <w:lastRenderedPageBreak/>
        <w:t>Examples of Modules</w:t>
      </w:r>
      <w:bookmarkEnd w:id="1180"/>
    </w:p>
    <w:p w14:paraId="6B706342" w14:textId="76ED9C7C" w:rsidR="008674C6" w:rsidRDefault="008674C6" w:rsidP="008674C6">
      <w:r>
        <w:t xml:space="preserve">Here are examples of Modules. </w:t>
      </w:r>
      <w:r w:rsidR="00014132">
        <w:t xml:space="preserve">This is only a </w:t>
      </w:r>
      <w:r w:rsidR="00C44543">
        <w:t xml:space="preserve">partial </w:t>
      </w:r>
      <w:r w:rsidR="00014132">
        <w:t>list of generic Modules</w:t>
      </w:r>
      <w:r w:rsidR="00EE20B3">
        <w:t xml:space="preserve"> as the number of Modules keeps increasing</w:t>
      </w:r>
      <w:r w:rsidR="00014132">
        <w:t xml:space="preserve">. </w:t>
      </w:r>
      <w:r w:rsidR="00EE20B3">
        <w:t>M</w:t>
      </w:r>
      <w:r w:rsidR="00014132">
        <w:t>ore Modules exist that perform more complex tasks that are driver/platform specific.</w:t>
      </w:r>
      <w:r w:rsidR="00774B4C">
        <w:t xml:space="preserve"> For the complete list and an explanation of what each Module does, see the document, </w:t>
      </w:r>
      <w:r w:rsidR="00774B4C" w:rsidRPr="00774B4C">
        <w:rPr>
          <w:i/>
        </w:rPr>
        <w:t>DMF Modules Overview</w:t>
      </w:r>
      <w:r w:rsidR="00774B4C">
        <w:t>.</w:t>
      </w:r>
    </w:p>
    <w:p w14:paraId="1A7840FF" w14:textId="27C0CA7C" w:rsidR="0029127E" w:rsidRDefault="00774B4C" w:rsidP="00313407">
      <w:pPr>
        <w:pStyle w:val="Heading3"/>
      </w:pPr>
      <w:bookmarkStart w:id="1181" w:name="_Toc524527483"/>
      <w:r>
        <w:t>Buffers</w:t>
      </w:r>
      <w:bookmarkEnd w:id="1181"/>
    </w:p>
    <w:p w14:paraId="67A4313C" w14:textId="6AE6E6C1" w:rsidR="0029127E" w:rsidRDefault="0029127E" w:rsidP="004A459D">
      <w:pPr>
        <w:pStyle w:val="ListParagraph"/>
        <w:numPr>
          <w:ilvl w:val="0"/>
          <w:numId w:val="30"/>
        </w:numPr>
      </w:pPr>
      <w:r>
        <w:t>DMF_Buffer</w:t>
      </w:r>
      <w:r w:rsidR="00774B4C">
        <w:t>Pool</w:t>
      </w:r>
    </w:p>
    <w:p w14:paraId="372F5B39" w14:textId="54BC6664" w:rsidR="00774B4C" w:rsidRDefault="00774B4C" w:rsidP="004A459D">
      <w:pPr>
        <w:pStyle w:val="ListParagraph"/>
        <w:numPr>
          <w:ilvl w:val="0"/>
          <w:numId w:val="30"/>
        </w:numPr>
      </w:pPr>
      <w:r>
        <w:t>DMF_BufferQueue</w:t>
      </w:r>
    </w:p>
    <w:p w14:paraId="18B15AF8" w14:textId="3C32E94F" w:rsidR="0029127E" w:rsidRDefault="0029127E" w:rsidP="004A459D">
      <w:pPr>
        <w:pStyle w:val="ListParagraph"/>
        <w:numPr>
          <w:ilvl w:val="0"/>
          <w:numId w:val="30"/>
        </w:numPr>
      </w:pPr>
      <w:r>
        <w:t>DMF_</w:t>
      </w:r>
      <w:r w:rsidR="00774B4C">
        <w:t>PingPongBuffer</w:t>
      </w:r>
    </w:p>
    <w:p w14:paraId="708D485C" w14:textId="0615AB57" w:rsidR="0029127E" w:rsidRDefault="0029127E" w:rsidP="004A459D">
      <w:pPr>
        <w:pStyle w:val="ListParagraph"/>
        <w:numPr>
          <w:ilvl w:val="0"/>
          <w:numId w:val="30"/>
        </w:numPr>
      </w:pPr>
      <w:r>
        <w:t>DMF_</w:t>
      </w:r>
      <w:r w:rsidR="00774B4C">
        <w:t>RingBuffer</w:t>
      </w:r>
    </w:p>
    <w:p w14:paraId="085AD438" w14:textId="4D6457DF" w:rsidR="00774B4C" w:rsidRDefault="00774B4C" w:rsidP="004A459D">
      <w:pPr>
        <w:pStyle w:val="ListParagraph"/>
        <w:numPr>
          <w:ilvl w:val="0"/>
          <w:numId w:val="30"/>
        </w:numPr>
      </w:pPr>
      <w:r>
        <w:t>DMF_ThreadedBufferQueue</w:t>
      </w:r>
    </w:p>
    <w:p w14:paraId="05DBF98E" w14:textId="16BEBC51" w:rsidR="00774B4C" w:rsidRDefault="00774B4C" w:rsidP="00774B4C">
      <w:pPr>
        <w:pStyle w:val="Heading3"/>
      </w:pPr>
      <w:bookmarkStart w:id="1182" w:name="_Toc524527484"/>
      <w:r>
        <w:t>Data Structures</w:t>
      </w:r>
      <w:bookmarkEnd w:id="1182"/>
    </w:p>
    <w:p w14:paraId="20B16FC1" w14:textId="4BA978D2" w:rsidR="0029127E" w:rsidRDefault="0029127E" w:rsidP="004A459D">
      <w:pPr>
        <w:pStyle w:val="ListParagraph"/>
        <w:numPr>
          <w:ilvl w:val="0"/>
          <w:numId w:val="30"/>
        </w:numPr>
      </w:pPr>
      <w:r>
        <w:t>DMF_HashTable</w:t>
      </w:r>
    </w:p>
    <w:p w14:paraId="7472A1E5" w14:textId="36E4A687" w:rsidR="0029127E" w:rsidRDefault="00EE20B3" w:rsidP="00313407">
      <w:pPr>
        <w:pStyle w:val="Heading3"/>
      </w:pPr>
      <w:bookmarkStart w:id="1183" w:name="_Toc524527485"/>
      <w:r>
        <w:t>Task Execution</w:t>
      </w:r>
      <w:bookmarkEnd w:id="1183"/>
    </w:p>
    <w:p w14:paraId="6033B62F" w14:textId="19BDC1BA" w:rsidR="0029127E" w:rsidRDefault="0029127E" w:rsidP="004A459D">
      <w:pPr>
        <w:pStyle w:val="ListParagraph"/>
        <w:numPr>
          <w:ilvl w:val="0"/>
          <w:numId w:val="31"/>
        </w:numPr>
      </w:pPr>
      <w:r>
        <w:t>DMF_</w:t>
      </w:r>
      <w:r w:rsidR="00EE20B3">
        <w:t>QueuedWorkitem</w:t>
      </w:r>
    </w:p>
    <w:p w14:paraId="669B8891" w14:textId="14B580E0" w:rsidR="0029127E" w:rsidRDefault="0029127E" w:rsidP="004A459D">
      <w:pPr>
        <w:pStyle w:val="ListParagraph"/>
        <w:numPr>
          <w:ilvl w:val="0"/>
          <w:numId w:val="31"/>
        </w:numPr>
      </w:pPr>
      <w:r>
        <w:t>DMF_</w:t>
      </w:r>
      <w:r w:rsidR="00EE20B3">
        <w:t>ScheduledTask</w:t>
      </w:r>
    </w:p>
    <w:p w14:paraId="472F08E7" w14:textId="41AD5E6D" w:rsidR="0029127E" w:rsidRDefault="0029127E" w:rsidP="004A459D">
      <w:pPr>
        <w:pStyle w:val="ListParagraph"/>
        <w:numPr>
          <w:ilvl w:val="0"/>
          <w:numId w:val="31"/>
        </w:numPr>
      </w:pPr>
      <w:r>
        <w:t>DMF_</w:t>
      </w:r>
      <w:r w:rsidR="00EE20B3">
        <w:t>Thread</w:t>
      </w:r>
    </w:p>
    <w:p w14:paraId="330C4DB8" w14:textId="2D4401F3" w:rsidR="00EE20B3" w:rsidRDefault="00EE20B3" w:rsidP="00EE20B3">
      <w:pPr>
        <w:pStyle w:val="Heading3"/>
      </w:pPr>
      <w:bookmarkStart w:id="1184" w:name="_Toc524527486"/>
      <w:r>
        <w:t>Targets</w:t>
      </w:r>
      <w:bookmarkEnd w:id="1184"/>
    </w:p>
    <w:p w14:paraId="28C2B0C2" w14:textId="2F0698BA" w:rsidR="00EE20B3" w:rsidRDefault="00EE20B3" w:rsidP="004A459D">
      <w:pPr>
        <w:pStyle w:val="ListParagraph"/>
        <w:numPr>
          <w:ilvl w:val="0"/>
          <w:numId w:val="31"/>
        </w:numPr>
      </w:pPr>
      <w:r>
        <w:t>DMF_AcpiTarget</w:t>
      </w:r>
    </w:p>
    <w:p w14:paraId="2B1DE8B8" w14:textId="443D6CE2" w:rsidR="00EE20B3" w:rsidRDefault="00EE20B3" w:rsidP="004A459D">
      <w:pPr>
        <w:pStyle w:val="ListParagraph"/>
        <w:numPr>
          <w:ilvl w:val="0"/>
          <w:numId w:val="31"/>
        </w:numPr>
      </w:pPr>
      <w:r>
        <w:t>DMF_ContinuousRequestTarget</w:t>
      </w:r>
    </w:p>
    <w:p w14:paraId="0386F152" w14:textId="11C0C55D" w:rsidR="00EE20B3" w:rsidRDefault="00EE20B3" w:rsidP="004A459D">
      <w:pPr>
        <w:pStyle w:val="ListParagraph"/>
        <w:numPr>
          <w:ilvl w:val="0"/>
          <w:numId w:val="31"/>
        </w:numPr>
      </w:pPr>
      <w:r>
        <w:t>DMF_DeviceInterfaceTarget</w:t>
      </w:r>
    </w:p>
    <w:p w14:paraId="2B604C64" w14:textId="330585B4" w:rsidR="00EE20B3" w:rsidRDefault="00EE20B3" w:rsidP="004A459D">
      <w:pPr>
        <w:pStyle w:val="ListParagraph"/>
        <w:numPr>
          <w:ilvl w:val="0"/>
          <w:numId w:val="31"/>
        </w:numPr>
      </w:pPr>
      <w:r>
        <w:t>DMF_GpioTarget</w:t>
      </w:r>
    </w:p>
    <w:p w14:paraId="75E70D26" w14:textId="5B017E82" w:rsidR="00EE20B3" w:rsidRDefault="00EE20B3" w:rsidP="004A459D">
      <w:pPr>
        <w:pStyle w:val="ListParagraph"/>
        <w:numPr>
          <w:ilvl w:val="0"/>
          <w:numId w:val="31"/>
        </w:numPr>
      </w:pPr>
      <w:r>
        <w:t>DMF_HidTarget</w:t>
      </w:r>
    </w:p>
    <w:p w14:paraId="635F330A" w14:textId="480148F2" w:rsidR="00EE20B3" w:rsidRDefault="00EE20B3" w:rsidP="004A459D">
      <w:pPr>
        <w:pStyle w:val="ListParagraph"/>
        <w:numPr>
          <w:ilvl w:val="0"/>
          <w:numId w:val="31"/>
        </w:numPr>
      </w:pPr>
      <w:r>
        <w:t>DMF_I2cTarget</w:t>
      </w:r>
    </w:p>
    <w:p w14:paraId="74583BB6" w14:textId="49F4093F" w:rsidR="00EE20B3" w:rsidRDefault="00EE20B3" w:rsidP="004A459D">
      <w:pPr>
        <w:pStyle w:val="ListParagraph"/>
        <w:numPr>
          <w:ilvl w:val="0"/>
          <w:numId w:val="31"/>
        </w:numPr>
      </w:pPr>
      <w:r>
        <w:t>DMF_ResourceHub</w:t>
      </w:r>
    </w:p>
    <w:p w14:paraId="4894C276" w14:textId="77777777" w:rsidR="00EE20B3" w:rsidRDefault="00EE20B3" w:rsidP="00EE20B3">
      <w:pPr>
        <w:pStyle w:val="ListParagraph"/>
        <w:numPr>
          <w:ilvl w:val="0"/>
          <w:numId w:val="31"/>
        </w:numPr>
      </w:pPr>
      <w:r>
        <w:t>DMF_SelfTarget</w:t>
      </w:r>
    </w:p>
    <w:p w14:paraId="32138B62" w14:textId="594BD2B6" w:rsidR="00EE20B3" w:rsidRDefault="00EE20B3" w:rsidP="004A459D">
      <w:pPr>
        <w:pStyle w:val="ListParagraph"/>
        <w:numPr>
          <w:ilvl w:val="0"/>
          <w:numId w:val="31"/>
        </w:numPr>
      </w:pPr>
      <w:r>
        <w:t>DMF_SerialTarget</w:t>
      </w:r>
    </w:p>
    <w:p w14:paraId="4CDF8262" w14:textId="3CAF545B" w:rsidR="00EE20B3" w:rsidRDefault="00EE20B3" w:rsidP="004A459D">
      <w:pPr>
        <w:pStyle w:val="ListParagraph"/>
        <w:numPr>
          <w:ilvl w:val="0"/>
          <w:numId w:val="31"/>
        </w:numPr>
      </w:pPr>
      <w:r>
        <w:t>DMF_SpiTarget</w:t>
      </w:r>
    </w:p>
    <w:p w14:paraId="0CF352EF" w14:textId="1B285715" w:rsidR="00EE20B3" w:rsidRDefault="00EE20B3" w:rsidP="00313407">
      <w:pPr>
        <w:pStyle w:val="Heading3"/>
      </w:pPr>
      <w:bookmarkStart w:id="1185" w:name="_Toc524527487"/>
      <w:r>
        <w:t>User Notification</w:t>
      </w:r>
      <w:bookmarkEnd w:id="1185"/>
    </w:p>
    <w:p w14:paraId="75A17F0B" w14:textId="2510FA36" w:rsidR="00EE20B3" w:rsidRDefault="00EE20B3" w:rsidP="00EE20B3">
      <w:pPr>
        <w:pStyle w:val="ListParagraph"/>
        <w:numPr>
          <w:ilvl w:val="0"/>
          <w:numId w:val="57"/>
        </w:numPr>
      </w:pPr>
      <w:r>
        <w:t>DMF_NotifyUserWithEvent</w:t>
      </w:r>
    </w:p>
    <w:p w14:paraId="175BB2C0" w14:textId="00B26465" w:rsidR="00EE20B3" w:rsidRPr="00EE20B3" w:rsidRDefault="00EE20B3" w:rsidP="00EE20B3">
      <w:pPr>
        <w:pStyle w:val="ListParagraph"/>
        <w:numPr>
          <w:ilvl w:val="0"/>
          <w:numId w:val="57"/>
        </w:numPr>
      </w:pPr>
      <w:r>
        <w:t>DMF_NotifyUserWithRequest</w:t>
      </w:r>
    </w:p>
    <w:p w14:paraId="6DA6F2D7" w14:textId="4DD05311" w:rsidR="00313407" w:rsidRDefault="00EE20B3" w:rsidP="00313407">
      <w:pPr>
        <w:pStyle w:val="Heading3"/>
      </w:pPr>
      <w:bookmarkStart w:id="1186" w:name="_Toc524527488"/>
      <w:r>
        <w:t>Driver Patterns</w:t>
      </w:r>
      <w:bookmarkEnd w:id="1186"/>
    </w:p>
    <w:p w14:paraId="5D3429B5" w14:textId="10079290" w:rsidR="00313407" w:rsidRDefault="00313407" w:rsidP="004A459D">
      <w:pPr>
        <w:pStyle w:val="ListParagraph"/>
        <w:numPr>
          <w:ilvl w:val="0"/>
          <w:numId w:val="32"/>
        </w:numPr>
      </w:pPr>
      <w:r>
        <w:t>D</w:t>
      </w:r>
      <w:r w:rsidR="00EE20B3">
        <w:t>MF</w:t>
      </w:r>
      <w:r>
        <w:t>_</w:t>
      </w:r>
      <w:r w:rsidR="00EE20B3">
        <w:t>AcpiNotification</w:t>
      </w:r>
    </w:p>
    <w:p w14:paraId="5EBEA26E" w14:textId="2053E3F8" w:rsidR="00313407" w:rsidRDefault="00313407" w:rsidP="004A459D">
      <w:pPr>
        <w:pStyle w:val="ListParagraph"/>
        <w:numPr>
          <w:ilvl w:val="0"/>
          <w:numId w:val="32"/>
        </w:numPr>
      </w:pPr>
      <w:r>
        <w:t>DMF_</w:t>
      </w:r>
      <w:r w:rsidR="00EE20B3">
        <w:t>AlertableSleep</w:t>
      </w:r>
    </w:p>
    <w:p w14:paraId="02300356" w14:textId="08C36F1C" w:rsidR="00313407" w:rsidRDefault="00313407" w:rsidP="004A459D">
      <w:pPr>
        <w:pStyle w:val="ListParagraph"/>
        <w:numPr>
          <w:ilvl w:val="0"/>
          <w:numId w:val="32"/>
        </w:numPr>
      </w:pPr>
      <w:r>
        <w:t>DMF_</w:t>
      </w:r>
      <w:r w:rsidR="00EE20B3">
        <w:t>CrashDump</w:t>
      </w:r>
    </w:p>
    <w:p w14:paraId="52764657" w14:textId="4C8A4815" w:rsidR="00EE20B3" w:rsidRDefault="00EE20B3" w:rsidP="004A459D">
      <w:pPr>
        <w:pStyle w:val="ListParagraph"/>
        <w:numPr>
          <w:ilvl w:val="0"/>
          <w:numId w:val="32"/>
        </w:numPr>
      </w:pPr>
      <w:r>
        <w:t>DMF_IoctlHandler</w:t>
      </w:r>
    </w:p>
    <w:p w14:paraId="6FFC2F55" w14:textId="663A427C" w:rsidR="00EE20B3" w:rsidRDefault="00EE20B3" w:rsidP="004A459D">
      <w:pPr>
        <w:pStyle w:val="ListParagraph"/>
        <w:numPr>
          <w:ilvl w:val="0"/>
          <w:numId w:val="32"/>
        </w:numPr>
      </w:pPr>
      <w:r>
        <w:t>DMF_Pdo</w:t>
      </w:r>
    </w:p>
    <w:p w14:paraId="269C0503" w14:textId="71DA9FC7" w:rsidR="008E2BE6" w:rsidRDefault="008E2BE6" w:rsidP="004A459D">
      <w:pPr>
        <w:pStyle w:val="ListParagraph"/>
        <w:numPr>
          <w:ilvl w:val="0"/>
          <w:numId w:val="32"/>
        </w:numPr>
      </w:pPr>
      <w:r>
        <w:br w:type="page"/>
      </w:r>
    </w:p>
    <w:p w14:paraId="0AA8237E" w14:textId="35CB1681" w:rsidR="00492147" w:rsidRDefault="00492147" w:rsidP="008E2BE6">
      <w:pPr>
        <w:pStyle w:val="Heading2"/>
      </w:pPr>
      <w:bookmarkStart w:id="1187" w:name="_Toc524527489"/>
      <w:r>
        <w:lastRenderedPageBreak/>
        <w:t xml:space="preserve">Properties </w:t>
      </w:r>
      <w:r w:rsidR="00776E0D">
        <w:t>o</w:t>
      </w:r>
      <w:r>
        <w:t>f Modules</w:t>
      </w:r>
      <w:bookmarkEnd w:id="1187"/>
    </w:p>
    <w:p w14:paraId="0392E7E6" w14:textId="59779797" w:rsidR="008E2BE6" w:rsidRDefault="008E2BE6">
      <w:r>
        <w:t>This is an overview of what DMF Modules are:</w:t>
      </w:r>
    </w:p>
    <w:p w14:paraId="63FE8FC2" w14:textId="51F22A73" w:rsidR="008E2BE6" w:rsidRDefault="008E2BE6" w:rsidP="008E2BE6">
      <w:pPr>
        <w:pStyle w:val="Heading3"/>
      </w:pPr>
      <w:bookmarkStart w:id="1188" w:name="_Toc524527490"/>
      <w:r>
        <w:t xml:space="preserve">DMFMODULE is of type </w:t>
      </w:r>
      <w:r w:rsidR="000A119A">
        <w:t>WDFOBJECT</w:t>
      </w:r>
      <w:bookmarkEnd w:id="1188"/>
    </w:p>
    <w:p w14:paraId="082A8CD3" w14:textId="7F8003F1" w:rsidR="008E2BE6" w:rsidRDefault="00E65506">
      <w:r>
        <w:t xml:space="preserve">A Module is </w:t>
      </w:r>
      <w:r w:rsidR="00A25A37">
        <w:t>declared in code using</w:t>
      </w:r>
      <w:r>
        <w:t xml:space="preserve"> DMFMODULE. </w:t>
      </w:r>
      <w:r w:rsidR="000A119A">
        <w:t xml:space="preserve">Like WDFDEVICE which inherits from WDFOBJECT, DMFMODULE also inherits from WDFOBJECT. Therefore, </w:t>
      </w:r>
      <w:r w:rsidR="008E2BE6">
        <w:t xml:space="preserve">DMFMODULE has all the </w:t>
      </w:r>
      <w:r w:rsidR="00776E0D">
        <w:t>characteristics</w:t>
      </w:r>
      <w:r w:rsidR="008E2BE6">
        <w:t xml:space="preserve"> of a </w:t>
      </w:r>
      <w:r w:rsidR="000A119A">
        <w:t>WDFOBJECT</w:t>
      </w:r>
      <w:r w:rsidR="008E2BE6">
        <w:t xml:space="preserve"> such as Reference Count, Context Space, Parent Object and so on.</w:t>
      </w:r>
      <w:r w:rsidR="000A119A">
        <w:t xml:space="preserve"> In addition, functions that act upon WDFOBJECT also act upon DMFMODULE.</w:t>
      </w:r>
    </w:p>
    <w:p w14:paraId="5659F31F" w14:textId="394ED382" w:rsidR="008E2BE6" w:rsidRDefault="008E2BE6" w:rsidP="008E2BE6">
      <w:pPr>
        <w:pStyle w:val="Heading3"/>
      </w:pPr>
      <w:bookmarkStart w:id="1189" w:name="_Toc524527491"/>
      <w:r>
        <w:t>Module is Object Oriented</w:t>
      </w:r>
      <w:bookmarkEnd w:id="1189"/>
    </w:p>
    <w:p w14:paraId="2014F4BA" w14:textId="64F965A3" w:rsidR="008E2BE6" w:rsidRDefault="003B76F9" w:rsidP="003B76F9">
      <w:r>
        <w:t>Modules have</w:t>
      </w:r>
      <w:r w:rsidR="008E2BE6">
        <w:t xml:space="preserve"> private and public data and methods</w:t>
      </w:r>
      <w:r>
        <w:t xml:space="preserve"> much like C++ objects. Module specifically contain:</w:t>
      </w:r>
    </w:p>
    <w:p w14:paraId="72154562" w14:textId="4B484229" w:rsidR="008E2BE6" w:rsidRDefault="008E2BE6" w:rsidP="004A459D">
      <w:pPr>
        <w:pStyle w:val="ListParagraph"/>
        <w:numPr>
          <w:ilvl w:val="0"/>
          <w:numId w:val="25"/>
        </w:numPr>
      </w:pPr>
      <w:r>
        <w:t>Module Config</w:t>
      </w:r>
      <w:r w:rsidR="009971BE">
        <w:t xml:space="preserve">: </w:t>
      </w:r>
      <w:r w:rsidR="00DE3CF5">
        <w:t>A</w:t>
      </w:r>
      <w:r w:rsidR="00A25A37">
        <w:t xml:space="preserve"> structure s</w:t>
      </w:r>
      <w:r w:rsidR="0042673D">
        <w:t>pecific to the Module</w:t>
      </w:r>
      <w:r w:rsidR="00A25A37">
        <w:t xml:space="preserve"> which</w:t>
      </w:r>
      <w:r w:rsidR="0042673D">
        <w:t xml:space="preserve"> a</w:t>
      </w:r>
      <w:r w:rsidR="00E65506">
        <w:t xml:space="preserve">llows the Client to configure the </w:t>
      </w:r>
      <w:r w:rsidR="0042673D">
        <w:t>M</w:t>
      </w:r>
      <w:r w:rsidR="00E65506">
        <w:t>odule</w:t>
      </w:r>
      <w:r w:rsidR="00A25A37">
        <w:t xml:space="preserve"> using Module specific parameters.</w:t>
      </w:r>
    </w:p>
    <w:p w14:paraId="68132C44" w14:textId="0747ECB5" w:rsidR="008E2BE6" w:rsidRDefault="008E2BE6" w:rsidP="004A459D">
      <w:pPr>
        <w:pStyle w:val="ListParagraph"/>
        <w:numPr>
          <w:ilvl w:val="0"/>
          <w:numId w:val="25"/>
        </w:numPr>
      </w:pPr>
      <w:r>
        <w:t>Module Methods</w:t>
      </w:r>
      <w:r w:rsidR="009971BE">
        <w:t xml:space="preserve">: Allows a Client to execute Module specific functions using </w:t>
      </w:r>
      <w:r w:rsidR="00DE3CF5">
        <w:t xml:space="preserve">Module and Method </w:t>
      </w:r>
      <w:r w:rsidR="009971BE">
        <w:t>specific parameters.</w:t>
      </w:r>
    </w:p>
    <w:p w14:paraId="4F6BCC88" w14:textId="475FE7CC" w:rsidR="008E2BE6" w:rsidRDefault="008E2BE6" w:rsidP="004A459D">
      <w:pPr>
        <w:pStyle w:val="ListParagraph"/>
        <w:numPr>
          <w:ilvl w:val="0"/>
          <w:numId w:val="25"/>
        </w:numPr>
      </w:pPr>
      <w:r>
        <w:t>Module Callbacks</w:t>
      </w:r>
      <w:r w:rsidR="009971BE">
        <w:t xml:space="preserve">: Callback functions from DMF and/or WDF into the Module so </w:t>
      </w:r>
      <w:r w:rsidR="0042673D">
        <w:t>it</w:t>
      </w:r>
      <w:r w:rsidR="009971BE">
        <w:t xml:space="preserve"> can perform actions necessary at that time.</w:t>
      </w:r>
    </w:p>
    <w:p w14:paraId="43526866" w14:textId="4468A1D1" w:rsidR="008E2BE6" w:rsidRDefault="008E2BE6" w:rsidP="004A459D">
      <w:pPr>
        <w:pStyle w:val="ListParagraph"/>
        <w:numPr>
          <w:ilvl w:val="0"/>
          <w:numId w:val="25"/>
        </w:numPr>
      </w:pPr>
      <w:r>
        <w:t>Module Attributes</w:t>
      </w:r>
      <w:r w:rsidR="009971BE">
        <w:t>: Indicates the Module’s parent.</w:t>
      </w:r>
    </w:p>
    <w:p w14:paraId="41AD125D" w14:textId="3071C462" w:rsidR="008E2BE6" w:rsidRDefault="008E2BE6" w:rsidP="004A459D">
      <w:pPr>
        <w:pStyle w:val="ListParagraph"/>
        <w:numPr>
          <w:ilvl w:val="0"/>
          <w:numId w:val="25"/>
        </w:numPr>
      </w:pPr>
      <w:r>
        <w:t>Private Context</w:t>
      </w:r>
      <w:r w:rsidR="009971BE">
        <w:t xml:space="preserve">: Contains data that the Module needs while it is instantiated. This is </w:t>
      </w:r>
      <w:proofErr w:type="gramStart"/>
      <w:r w:rsidR="009971BE">
        <w:t>similar to</w:t>
      </w:r>
      <w:proofErr w:type="gramEnd"/>
      <w:r w:rsidR="009971BE">
        <w:t xml:space="preserve"> a device driver’s Device Context.</w:t>
      </w:r>
    </w:p>
    <w:p w14:paraId="58E82173" w14:textId="68C35C70" w:rsidR="008E2BE6" w:rsidRDefault="008E2BE6" w:rsidP="004A459D">
      <w:pPr>
        <w:pStyle w:val="ListParagraph"/>
        <w:numPr>
          <w:ilvl w:val="0"/>
          <w:numId w:val="25"/>
        </w:numPr>
      </w:pPr>
      <w:r>
        <w:t>Private Methods</w:t>
      </w:r>
      <w:r w:rsidR="009971BE">
        <w:t xml:space="preserve">: </w:t>
      </w:r>
      <w:r w:rsidR="0042673D">
        <w:t xml:space="preserve">Code which is internal to the Module and not exposed to Clients. These are private </w:t>
      </w:r>
      <w:r w:rsidR="00DE3CF5">
        <w:t>and are called by the Module’s Methods and internal callbacks.</w:t>
      </w:r>
    </w:p>
    <w:p w14:paraId="18F6008F" w14:textId="386ECFC4" w:rsidR="008E2BE6" w:rsidRDefault="008E2BE6" w:rsidP="008E2BE6">
      <w:pPr>
        <w:pStyle w:val="Heading3"/>
      </w:pPr>
      <w:bookmarkStart w:id="1190" w:name="_Toc524527492"/>
      <w:r>
        <w:t>Modules Have a Predefined Lifecyle</w:t>
      </w:r>
      <w:bookmarkEnd w:id="1190"/>
    </w:p>
    <w:p w14:paraId="4C74C45C" w14:textId="7741CF1B" w:rsidR="008E2BE6" w:rsidRDefault="008E2BE6" w:rsidP="004A459D">
      <w:pPr>
        <w:pStyle w:val="ListParagraph"/>
        <w:numPr>
          <w:ilvl w:val="0"/>
          <w:numId w:val="26"/>
        </w:numPr>
      </w:pPr>
      <w:r>
        <w:t>Create</w:t>
      </w:r>
      <w:r w:rsidR="00846019">
        <w:t>: DMF resources are allocated and prepared.</w:t>
      </w:r>
    </w:p>
    <w:p w14:paraId="0D8EA550" w14:textId="7F2198BD" w:rsidR="008E2BE6" w:rsidRDefault="008E2BE6" w:rsidP="004A459D">
      <w:pPr>
        <w:pStyle w:val="ListParagraph"/>
        <w:numPr>
          <w:ilvl w:val="0"/>
          <w:numId w:val="26"/>
        </w:numPr>
      </w:pPr>
      <w:r>
        <w:t>Open</w:t>
      </w:r>
      <w:r w:rsidR="00846019">
        <w:t>: Module specific resources are allocated and prepared. Also, the Module’s work may happen here.</w:t>
      </w:r>
    </w:p>
    <w:p w14:paraId="7BD32CF2" w14:textId="24DD12C2" w:rsidR="008E2BE6" w:rsidRDefault="0042673D" w:rsidP="004A459D">
      <w:pPr>
        <w:pStyle w:val="ListParagraph"/>
        <w:numPr>
          <w:ilvl w:val="0"/>
          <w:numId w:val="26"/>
        </w:numPr>
      </w:pPr>
      <w:r>
        <w:t>Use: Modules</w:t>
      </w:r>
      <w:r w:rsidR="00A75C49">
        <w:t xml:space="preserve"> can</w:t>
      </w:r>
      <w:r>
        <w:t xml:space="preserve"> perform work </w:t>
      </w:r>
      <w:r w:rsidR="00A75C49">
        <w:t xml:space="preserve">completely on their own as well as </w:t>
      </w:r>
      <w:r>
        <w:t>handle requests</w:t>
      </w:r>
      <w:r w:rsidR="00A75C49">
        <w:t xml:space="preserve"> and do work on behalf of the Client</w:t>
      </w:r>
      <w:r w:rsidR="008E2BE6">
        <w:t>.</w:t>
      </w:r>
    </w:p>
    <w:p w14:paraId="46729C44" w14:textId="48B7FF30" w:rsidR="008E2BE6" w:rsidRDefault="008E2BE6" w:rsidP="004A459D">
      <w:pPr>
        <w:pStyle w:val="ListParagraph"/>
        <w:numPr>
          <w:ilvl w:val="0"/>
          <w:numId w:val="26"/>
        </w:numPr>
      </w:pPr>
      <w:r>
        <w:t>Close</w:t>
      </w:r>
      <w:r w:rsidR="00846019">
        <w:t>: Module specific resources are released.</w:t>
      </w:r>
    </w:p>
    <w:p w14:paraId="5AAE9AF1" w14:textId="74091943" w:rsidR="008E2BE6" w:rsidRDefault="008E2BE6" w:rsidP="004A459D">
      <w:pPr>
        <w:pStyle w:val="ListParagraph"/>
        <w:numPr>
          <w:ilvl w:val="0"/>
          <w:numId w:val="26"/>
        </w:numPr>
      </w:pPr>
      <w:r>
        <w:t>Destroy</w:t>
      </w:r>
      <w:r w:rsidR="00846019">
        <w:t>: DMF resources are released.</w:t>
      </w:r>
    </w:p>
    <w:p w14:paraId="72489953" w14:textId="3764467E" w:rsidR="008E2BE6" w:rsidRDefault="008E2BE6" w:rsidP="008E2BE6">
      <w:pPr>
        <w:pStyle w:val="Heading3"/>
      </w:pPr>
      <w:bookmarkStart w:id="1191" w:name="_Toc524527493"/>
      <w:r>
        <w:t>Modules Have a Hierarchy</w:t>
      </w:r>
      <w:bookmarkEnd w:id="1191"/>
    </w:p>
    <w:p w14:paraId="037C9F28" w14:textId="20CA8A95" w:rsidR="008E2BE6" w:rsidRDefault="008E2BE6" w:rsidP="004A459D">
      <w:pPr>
        <w:pStyle w:val="ListParagraph"/>
        <w:numPr>
          <w:ilvl w:val="0"/>
          <w:numId w:val="27"/>
        </w:numPr>
      </w:pPr>
      <w:r>
        <w:t>Modules can only communicate with each other when they are in a parent child relationship.</w:t>
      </w:r>
    </w:p>
    <w:p w14:paraId="15332C74" w14:textId="3B70A103" w:rsidR="008E2BE6" w:rsidRDefault="008E2BE6" w:rsidP="004A459D">
      <w:pPr>
        <w:pStyle w:val="ListParagraph"/>
        <w:numPr>
          <w:ilvl w:val="0"/>
          <w:numId w:val="27"/>
        </w:numPr>
      </w:pPr>
      <w:r>
        <w:t>Modules can never communicate with each other when they are siblings.</w:t>
      </w:r>
    </w:p>
    <w:p w14:paraId="6ADDC338" w14:textId="4A9F1E09" w:rsidR="008E2BE6" w:rsidRDefault="008E2BE6" w:rsidP="004A459D">
      <w:pPr>
        <w:pStyle w:val="ListParagraph"/>
        <w:numPr>
          <w:ilvl w:val="0"/>
          <w:numId w:val="27"/>
        </w:numPr>
      </w:pPr>
      <w:r>
        <w:t>Modules can be extended by using other Modules and using inheritance.</w:t>
      </w:r>
    </w:p>
    <w:p w14:paraId="555018A8" w14:textId="1E80FEF9" w:rsidR="00BA6D9B" w:rsidRDefault="00BA6D9B" w:rsidP="004A459D">
      <w:pPr>
        <w:pStyle w:val="ListParagraph"/>
        <w:numPr>
          <w:ilvl w:val="0"/>
          <w:numId w:val="27"/>
        </w:numPr>
      </w:pPr>
      <w:r>
        <w:t>Client driver may not use Modules that are not properly instantiated.</w:t>
      </w:r>
    </w:p>
    <w:p w14:paraId="352264F3" w14:textId="77777777" w:rsidR="000A119A" w:rsidRDefault="000A119A">
      <w:pPr>
        <w:rPr>
          <w:rFonts w:asciiTheme="majorHAnsi" w:eastAsiaTheme="majorEastAsia" w:hAnsiTheme="majorHAnsi" w:cstheme="majorBidi"/>
          <w:b/>
          <w:bCs/>
          <w:color w:val="000000" w:themeColor="text1"/>
        </w:rPr>
      </w:pPr>
      <w:r>
        <w:br w:type="page"/>
      </w:r>
    </w:p>
    <w:p w14:paraId="75C5F9BB" w14:textId="07952463" w:rsidR="008E2BE6" w:rsidRDefault="00D716C2" w:rsidP="00BF1058">
      <w:pPr>
        <w:pStyle w:val="Heading3"/>
      </w:pPr>
      <w:bookmarkStart w:id="1192" w:name="_Toc524527494"/>
      <w:r>
        <w:lastRenderedPageBreak/>
        <w:t>P</w:t>
      </w:r>
      <w:r w:rsidR="000A119A">
        <w:t>roperties of Modules</w:t>
      </w:r>
      <w:bookmarkEnd w:id="1192"/>
    </w:p>
    <w:p w14:paraId="6FEE2660" w14:textId="1E671AB1" w:rsidR="000A119A" w:rsidRDefault="000A119A">
      <w:r>
        <w:t>The above generic properties that make Modules object oriented are used to give Modules these properties that are specifically useful in drivers:</w:t>
      </w:r>
    </w:p>
    <w:p w14:paraId="45B1AF47" w14:textId="35E4E09A" w:rsidR="000A119A" w:rsidRDefault="00D716C2" w:rsidP="004A459D">
      <w:pPr>
        <w:pStyle w:val="ListParagraph"/>
        <w:numPr>
          <w:ilvl w:val="0"/>
          <w:numId w:val="12"/>
        </w:numPr>
      </w:pPr>
      <w:r>
        <w:t>Clients access Modules via Module instance handles.</w:t>
      </w:r>
      <w:r w:rsidR="009D2CFE">
        <w:t xml:space="preserve"> </w:t>
      </w:r>
      <w:r w:rsidR="009D2CFE" w:rsidRPr="009D2CFE">
        <w:t>Each Module is responsible for managing its own state using its own Module Private Context (</w:t>
      </w:r>
      <w:proofErr w:type="gramStart"/>
      <w:r w:rsidR="009D2CFE" w:rsidRPr="009D2CFE">
        <w:t>similar to</w:t>
      </w:r>
      <w:proofErr w:type="gramEnd"/>
      <w:r w:rsidR="009D2CFE" w:rsidRPr="009D2CFE">
        <w:t xml:space="preserve"> a Device Context). However, this Module Private Context is only accessible and visible by the Module itself. Neither the Client nor any other Module has access to that Module Private Context.</w:t>
      </w:r>
    </w:p>
    <w:p w14:paraId="4C9E1F51" w14:textId="77777777" w:rsidR="000A119A" w:rsidRDefault="000A119A" w:rsidP="004A459D">
      <w:pPr>
        <w:pStyle w:val="ListParagraph"/>
        <w:numPr>
          <w:ilvl w:val="0"/>
          <w:numId w:val="12"/>
        </w:numPr>
      </w:pPr>
      <w:r>
        <w:t xml:space="preserve">Each Module receives all WDF callbacks, such as </w:t>
      </w:r>
      <w:r w:rsidRPr="00BF1058">
        <w:rPr>
          <w:rStyle w:val="CodeText"/>
        </w:rPr>
        <w:t>EvtDevicePrepareHardware</w:t>
      </w:r>
      <w:r>
        <w:t>.</w:t>
      </w:r>
    </w:p>
    <w:p w14:paraId="69244F2C" w14:textId="77777777" w:rsidR="000A119A" w:rsidRDefault="000A119A" w:rsidP="004A459D">
      <w:pPr>
        <w:pStyle w:val="ListParagraph"/>
        <w:numPr>
          <w:ilvl w:val="0"/>
          <w:numId w:val="12"/>
        </w:numPr>
      </w:pPr>
      <w:r>
        <w:t>Modules can, and usually do, use other Child Modules. This allows the layered architecture in WDM to exist inside the Client Driver. (The driver’s author designs the layering.)</w:t>
      </w:r>
    </w:p>
    <w:p w14:paraId="30FE48A4" w14:textId="77777777" w:rsidR="000A119A" w:rsidRDefault="000A119A" w:rsidP="004A459D">
      <w:pPr>
        <w:pStyle w:val="ListParagraph"/>
        <w:numPr>
          <w:ilvl w:val="0"/>
          <w:numId w:val="12"/>
        </w:numPr>
      </w:pPr>
      <w:r>
        <w:t>DMF is responsible for the direct creation and destruction of all Modules. DMF is responsible for allocating memory for DMF specific resources for each instantiated Module. DMF also allocates the Module’s Private Context.</w:t>
      </w:r>
    </w:p>
    <w:p w14:paraId="26358682" w14:textId="1EF57F01" w:rsidR="000A119A" w:rsidRDefault="000A119A" w:rsidP="004A459D">
      <w:pPr>
        <w:pStyle w:val="ListParagraph"/>
        <w:numPr>
          <w:ilvl w:val="0"/>
          <w:numId w:val="12"/>
        </w:numPr>
      </w:pPr>
      <w:r>
        <w:t xml:space="preserve">DMF is responsible for dispatching all WDF callbacks that </w:t>
      </w:r>
      <w:r w:rsidR="00D719A5">
        <w:t xml:space="preserve">WDF </w:t>
      </w:r>
      <w:r>
        <w:t xml:space="preserve">sends to the Client Driver to each Module and its Child Modules recursively. The dispatching to Modules happens before the callback is </w:t>
      </w:r>
      <w:r w:rsidR="00CD200E">
        <w:t xml:space="preserve">dispatched </w:t>
      </w:r>
      <w:r>
        <w:t xml:space="preserve">to the Client Driver’s callbacks. (Client Driver </w:t>
      </w:r>
      <w:r w:rsidR="00CD200E">
        <w:t xml:space="preserve">WDF </w:t>
      </w:r>
      <w:r>
        <w:t xml:space="preserve">callbacks occur after all the instantiated Modules’ </w:t>
      </w:r>
      <w:r w:rsidR="00CD200E">
        <w:t xml:space="preserve">WDF </w:t>
      </w:r>
      <w:r>
        <w:t>callbacks have occurred</w:t>
      </w:r>
      <w:r w:rsidR="00D719A5">
        <w:t xml:space="preserve"> except during the unwinding path, in which case they happen in reverse order</w:t>
      </w:r>
      <w:r>
        <w:t>.)</w:t>
      </w:r>
    </w:p>
    <w:p w14:paraId="3E4F8CA5" w14:textId="6F9EE9DF" w:rsidR="000A119A" w:rsidRDefault="000A119A" w:rsidP="004A459D">
      <w:pPr>
        <w:pStyle w:val="ListParagraph"/>
        <w:numPr>
          <w:ilvl w:val="0"/>
          <w:numId w:val="12"/>
        </w:numPr>
      </w:pPr>
      <w:r>
        <w:t xml:space="preserve">Modules may only talk to each other via a parent-child relationship. Modules are specifically prevented from communicating in a sibling-sibling relationship. This is necessarily true because of point </w:t>
      </w:r>
      <w:r w:rsidR="00D716C2">
        <w:t>1</w:t>
      </w:r>
      <w:r>
        <w:t>.</w:t>
      </w:r>
    </w:p>
    <w:p w14:paraId="0CD3667E" w14:textId="26590D35" w:rsidR="000A119A" w:rsidRDefault="00D716C2" w:rsidP="004A459D">
      <w:pPr>
        <w:pStyle w:val="ListParagraph"/>
        <w:numPr>
          <w:ilvl w:val="0"/>
          <w:numId w:val="12"/>
        </w:numPr>
      </w:pPr>
      <w:r w:rsidRPr="00D716C2">
        <w:t xml:space="preserve">DMF provides a common </w:t>
      </w:r>
      <w:r>
        <w:t>manner</w:t>
      </w:r>
      <w:r w:rsidRPr="00D716C2">
        <w:t xml:space="preserve"> to instantiate and initialize a Module. This makes it easier and less error prone for the driver writer to incorporate a Module. It also makes it easier for the Module creator to create the Module as there are many existing samples to learn from</w:t>
      </w:r>
      <w:r>
        <w:t xml:space="preserve"> and the interface to Clients is well defined</w:t>
      </w:r>
      <w:r w:rsidRPr="00D716C2">
        <w:t>.</w:t>
      </w:r>
    </w:p>
    <w:p w14:paraId="250FAD5E" w14:textId="0AD84ACB" w:rsidR="000A119A" w:rsidRDefault="00616D09" w:rsidP="004A459D">
      <w:pPr>
        <w:pStyle w:val="ListParagraph"/>
        <w:numPr>
          <w:ilvl w:val="0"/>
          <w:numId w:val="12"/>
        </w:numPr>
      </w:pPr>
      <w:r>
        <w:t>The Client does not need to lock Module data because e</w:t>
      </w:r>
      <w:r w:rsidR="000A119A">
        <w:t>ach Module is responsible for locking its own data using its own locks (which are provided for each Module by DMF).</w:t>
      </w:r>
    </w:p>
    <w:p w14:paraId="657AAE76" w14:textId="1750BD8F" w:rsidR="000A119A" w:rsidRDefault="00616D09" w:rsidP="004A459D">
      <w:pPr>
        <w:pStyle w:val="ListParagraph"/>
        <w:numPr>
          <w:ilvl w:val="0"/>
          <w:numId w:val="12"/>
        </w:numPr>
      </w:pPr>
      <w:r>
        <w:t>The Client does not need to handle asynchronous arrival/removal of Module resources because e</w:t>
      </w:r>
      <w:r w:rsidR="000A119A">
        <w:t xml:space="preserve">ach Module is responsible for properly handling asynchronous </w:t>
      </w:r>
      <w:r>
        <w:t>arrival</w:t>
      </w:r>
      <w:r w:rsidR="000A119A">
        <w:t>/</w:t>
      </w:r>
      <w:r>
        <w:t xml:space="preserve">removal </w:t>
      </w:r>
      <w:r w:rsidR="000A119A">
        <w:t xml:space="preserve">of its underlying resources. DMF has APIs that help </w:t>
      </w:r>
      <w:r>
        <w:t xml:space="preserve">the Module author </w:t>
      </w:r>
      <w:r w:rsidR="000A119A">
        <w:t>handle these issues robustly.</w:t>
      </w:r>
    </w:p>
    <w:p w14:paraId="1203B73A" w14:textId="4FA2402B" w:rsidR="000A119A" w:rsidRDefault="000A119A" w:rsidP="004A459D">
      <w:pPr>
        <w:pStyle w:val="ListParagraph"/>
        <w:numPr>
          <w:ilvl w:val="0"/>
          <w:numId w:val="12"/>
        </w:numPr>
      </w:pPr>
      <w:r>
        <w:t>A Module can instantiate up to 16 Child Modules.</w:t>
      </w:r>
    </w:p>
    <w:p w14:paraId="3398E8C3" w14:textId="77777777" w:rsidR="000A119A" w:rsidRDefault="000A119A" w:rsidP="004A459D">
      <w:pPr>
        <w:pStyle w:val="ListParagraph"/>
        <w:numPr>
          <w:ilvl w:val="0"/>
          <w:numId w:val="12"/>
        </w:numPr>
      </w:pPr>
      <w:r>
        <w:t>DMF Modules can be written and used in C or C++.</w:t>
      </w:r>
    </w:p>
    <w:p w14:paraId="0C265FA1" w14:textId="77777777" w:rsidR="000A119A" w:rsidRDefault="000A119A" w:rsidP="004A459D">
      <w:pPr>
        <w:pStyle w:val="ListParagraph"/>
        <w:numPr>
          <w:ilvl w:val="0"/>
          <w:numId w:val="12"/>
        </w:numPr>
      </w:pPr>
      <w:r>
        <w:t>DMF Modules can be written and used in both Kernel and User-mode drivers.</w:t>
      </w:r>
    </w:p>
    <w:p w14:paraId="7477C613" w14:textId="77777777" w:rsidR="000A119A" w:rsidRDefault="000A119A"/>
    <w:p w14:paraId="30029B94" w14:textId="77777777" w:rsidR="008E2BE6" w:rsidRDefault="008E2BE6"/>
    <w:p w14:paraId="2AD4755F" w14:textId="4948D88B" w:rsidR="00492147" w:rsidRDefault="00492147">
      <w:pPr>
        <w:rPr>
          <w:rFonts w:asciiTheme="majorHAnsi" w:eastAsiaTheme="majorEastAsia" w:hAnsiTheme="majorHAnsi" w:cstheme="majorBidi"/>
          <w:color w:val="2F5496" w:themeColor="accent1" w:themeShade="BF"/>
          <w:sz w:val="26"/>
          <w:szCs w:val="26"/>
        </w:rPr>
      </w:pPr>
      <w:r>
        <w:br w:type="page"/>
      </w:r>
    </w:p>
    <w:p w14:paraId="0B3B6C48" w14:textId="7F243364" w:rsidR="00992721" w:rsidRDefault="00992721" w:rsidP="00881DC0">
      <w:pPr>
        <w:pStyle w:val="Heading2"/>
      </w:pPr>
      <w:bookmarkStart w:id="1193" w:name="_Toc524527495"/>
      <w:r>
        <w:lastRenderedPageBreak/>
        <w:t>Properties of a DMF Driver</w:t>
      </w:r>
      <w:bookmarkEnd w:id="1193"/>
    </w:p>
    <w:p w14:paraId="7AB6D882" w14:textId="5DBEBF93" w:rsidR="000A119A" w:rsidRDefault="000A119A" w:rsidP="00992721">
      <w:r>
        <w:t>DMF drivers have the following properties:</w:t>
      </w:r>
    </w:p>
    <w:p w14:paraId="306C695F" w14:textId="77777777" w:rsidR="000A119A" w:rsidRDefault="000A119A" w:rsidP="00072437">
      <w:pPr>
        <w:pStyle w:val="ListParagraph"/>
        <w:numPr>
          <w:ilvl w:val="0"/>
          <w:numId w:val="39"/>
        </w:numPr>
      </w:pPr>
      <w:r>
        <w:t>DMF Drivers consist of zero or more (usually more than zero) instantiated Modules.</w:t>
      </w:r>
    </w:p>
    <w:p w14:paraId="7E01EFEA" w14:textId="7E462267" w:rsidR="000A119A" w:rsidRDefault="000A119A" w:rsidP="00072437">
      <w:pPr>
        <w:pStyle w:val="ListParagraph"/>
        <w:numPr>
          <w:ilvl w:val="0"/>
          <w:numId w:val="39"/>
        </w:numPr>
      </w:pPr>
      <w:r>
        <w:t>There may or may not be Client Driver specific code that interacts with the instantiated Modules.</w:t>
      </w:r>
    </w:p>
    <w:p w14:paraId="768E49E4" w14:textId="05524F57" w:rsidR="001F674F" w:rsidRDefault="00993D75" w:rsidP="00072437">
      <w:pPr>
        <w:pStyle w:val="ListParagraph"/>
        <w:numPr>
          <w:ilvl w:val="0"/>
          <w:numId w:val="39"/>
        </w:numPr>
      </w:pPr>
      <w:r w:rsidRPr="00993D75">
        <w:t>DMF Drivers are WDF Drivers that add the DMF framework by adding a few extra steps when the Client Driver creates its WDFDEVICE.</w:t>
      </w:r>
    </w:p>
    <w:p w14:paraId="62AF6D58" w14:textId="7C0BFAEC" w:rsidR="001F674F" w:rsidRDefault="001F674F" w:rsidP="00072437">
      <w:pPr>
        <w:pStyle w:val="ListParagraph"/>
        <w:numPr>
          <w:ilvl w:val="0"/>
          <w:numId w:val="39"/>
        </w:numPr>
      </w:pPr>
      <w:r>
        <w:t>Using predefined macros, it is possible to easily create a DMF Driver without writing any of the code to initialize the driver and/or the Client Driver’s WDFDEVICE.</w:t>
      </w:r>
    </w:p>
    <w:p w14:paraId="09BDFCC4" w14:textId="79C85925" w:rsidR="00A72DED" w:rsidRDefault="001F674F" w:rsidP="00072437">
      <w:pPr>
        <w:pStyle w:val="ListParagraph"/>
        <w:numPr>
          <w:ilvl w:val="0"/>
          <w:numId w:val="39"/>
        </w:numPr>
      </w:pPr>
      <w:r>
        <w:t>DMF Drivers can be any type of device driver including Function Driver, Filter Driver, Bus Driver, Kernel Mode Driver or User Mode Driver</w:t>
      </w:r>
      <w:r w:rsidR="00A72DED">
        <w:t>s.</w:t>
      </w:r>
      <w:r w:rsidR="00A72DED" w:rsidDel="00A72DED">
        <w:t xml:space="preserve"> </w:t>
      </w:r>
    </w:p>
    <w:p w14:paraId="5747684B" w14:textId="79D4AE10" w:rsidR="00A72DED" w:rsidRDefault="00A72DED" w:rsidP="00072437">
      <w:pPr>
        <w:pStyle w:val="ListParagraph"/>
        <w:numPr>
          <w:ilvl w:val="0"/>
          <w:numId w:val="39"/>
        </w:numPr>
      </w:pPr>
      <w:r>
        <w:t>A Client Driver can instantiate any number of Modules.</w:t>
      </w:r>
    </w:p>
    <w:p w14:paraId="6F2684B6" w14:textId="3015F0EA" w:rsidR="00A72DED" w:rsidRDefault="00A72DED" w:rsidP="00072437">
      <w:pPr>
        <w:pStyle w:val="ListParagraph"/>
        <w:numPr>
          <w:ilvl w:val="0"/>
          <w:numId w:val="39"/>
        </w:numPr>
      </w:pPr>
      <w:r>
        <w:t>DMF Drivers do not prevent the Client Driver from using any WDF or WDM primitives.</w:t>
      </w:r>
    </w:p>
    <w:p w14:paraId="00DF0225" w14:textId="77777777" w:rsidR="00A72DED" w:rsidRDefault="00A72DED" w:rsidP="00BF1058"/>
    <w:p w14:paraId="46CB0B1F" w14:textId="77777777" w:rsidR="001F674F" w:rsidRDefault="001F674F" w:rsidP="00BF1058">
      <w:pPr>
        <w:pStyle w:val="ListParagraph"/>
      </w:pPr>
    </w:p>
    <w:p w14:paraId="77E9AB87" w14:textId="29D51D97" w:rsidR="00881DC0" w:rsidRDefault="00881DC0">
      <w:pPr>
        <w:rPr>
          <w:rFonts w:asciiTheme="majorHAnsi" w:eastAsiaTheme="majorEastAsia" w:hAnsiTheme="majorHAnsi" w:cstheme="majorBidi"/>
          <w:color w:val="2F5496" w:themeColor="accent1" w:themeShade="BF"/>
          <w:sz w:val="32"/>
          <w:szCs w:val="32"/>
        </w:rPr>
      </w:pPr>
    </w:p>
    <w:p w14:paraId="6DC4C0F3" w14:textId="77777777" w:rsidR="00A72DED" w:rsidRDefault="00A72DED">
      <w:pPr>
        <w:rPr>
          <w:rFonts w:asciiTheme="majorHAnsi" w:eastAsiaTheme="majorEastAsia" w:hAnsiTheme="majorHAnsi" w:cstheme="majorBidi"/>
          <w:b/>
          <w:bCs/>
          <w:smallCaps/>
          <w:color w:val="000000" w:themeColor="text1"/>
          <w:sz w:val="28"/>
          <w:szCs w:val="28"/>
        </w:rPr>
      </w:pPr>
      <w:r>
        <w:br w:type="page"/>
      </w:r>
    </w:p>
    <w:p w14:paraId="4ED40D77" w14:textId="2C87DA20" w:rsidR="00FE4592" w:rsidRDefault="00F20772" w:rsidP="00434339">
      <w:pPr>
        <w:pStyle w:val="Heading2"/>
      </w:pPr>
      <w:bookmarkStart w:id="1194" w:name="_Toc524527496"/>
      <w:r>
        <w:lastRenderedPageBreak/>
        <w:t>Using DMF in an Existing Driver</w:t>
      </w:r>
      <w:r w:rsidR="00A70A1E">
        <w:t xml:space="preserve"> or a Driver that has its own Device Context</w:t>
      </w:r>
      <w:bookmarkEnd w:id="1194"/>
    </w:p>
    <w:p w14:paraId="6514056C" w14:textId="28A7AFBB" w:rsidR="00F20772" w:rsidRDefault="00776245">
      <w:r>
        <w:t xml:space="preserve">Aside from including the appropriate headers and libraries, there are </w:t>
      </w:r>
      <w:r w:rsidR="00B716CD">
        <w:t>four</w:t>
      </w:r>
      <w:r>
        <w:t xml:space="preserve"> specific steps to using DMF in a driver</w:t>
      </w:r>
      <w:r w:rsidR="00B716CD">
        <w:t xml:space="preserve"> that has its own Device Context</w:t>
      </w:r>
      <w:r>
        <w:t>:</w:t>
      </w:r>
    </w:p>
    <w:p w14:paraId="205534A1" w14:textId="0973D66C" w:rsidR="00F20772" w:rsidRDefault="00F20772" w:rsidP="00F20772">
      <w:pPr>
        <w:pStyle w:val="ListParagraph"/>
        <w:numPr>
          <w:ilvl w:val="0"/>
          <w:numId w:val="1"/>
        </w:numPr>
      </w:pPr>
      <w:r>
        <w:t>Hook DMF into the driver.</w:t>
      </w:r>
    </w:p>
    <w:p w14:paraId="3BF59FBD" w14:textId="37023F8C" w:rsidR="00E5393E" w:rsidRDefault="00776245" w:rsidP="00F20772">
      <w:pPr>
        <w:pStyle w:val="ListParagraph"/>
        <w:numPr>
          <w:ilvl w:val="0"/>
          <w:numId w:val="1"/>
        </w:numPr>
      </w:pPr>
      <w:r>
        <w:t xml:space="preserve">Initialize </w:t>
      </w:r>
      <w:r w:rsidR="00E5393E">
        <w:t>DMF.</w:t>
      </w:r>
    </w:p>
    <w:p w14:paraId="1A3FB6BB" w14:textId="69CBB86C" w:rsidR="00F20772" w:rsidRDefault="00F20772" w:rsidP="00F20772">
      <w:pPr>
        <w:pStyle w:val="ListParagraph"/>
        <w:numPr>
          <w:ilvl w:val="0"/>
          <w:numId w:val="1"/>
        </w:numPr>
      </w:pPr>
      <w:r>
        <w:t>Instantiate</w:t>
      </w:r>
      <w:r w:rsidR="00E5393E">
        <w:t xml:space="preserve"> DMF</w:t>
      </w:r>
      <w:r>
        <w:t xml:space="preserve"> Modules.</w:t>
      </w:r>
    </w:p>
    <w:p w14:paraId="79678FF0" w14:textId="375C9A00" w:rsidR="00F20772" w:rsidRDefault="00F20772" w:rsidP="00F20772">
      <w:pPr>
        <w:pStyle w:val="ListParagraph"/>
        <w:numPr>
          <w:ilvl w:val="0"/>
          <w:numId w:val="1"/>
        </w:numPr>
      </w:pPr>
      <w:r>
        <w:t>Use Modules.</w:t>
      </w:r>
    </w:p>
    <w:p w14:paraId="598B4190" w14:textId="17F03F13" w:rsidR="00F20772" w:rsidRDefault="00F20772">
      <w:r>
        <w:t xml:space="preserve">This section explains </w:t>
      </w:r>
      <w:r w:rsidR="00A478A6">
        <w:t>steps 1 and 2</w:t>
      </w:r>
      <w:r>
        <w:t xml:space="preserve"> in detail with examples.</w:t>
      </w:r>
      <w:r w:rsidR="00A478A6">
        <w:t xml:space="preserve"> Later sections explain steps 3 and 4 which are common for all drivers that use DMF.</w:t>
      </w:r>
      <w:r w:rsidR="00B716CD">
        <w:t xml:space="preserve"> They are “Instantiating DMF Modules” and “Using DMF Modules”.</w:t>
      </w:r>
    </w:p>
    <w:p w14:paraId="61695DB3" w14:textId="0FA4D948" w:rsidR="00F20772" w:rsidRDefault="00F20772" w:rsidP="00434339">
      <w:pPr>
        <w:pStyle w:val="Heading3"/>
      </w:pPr>
      <w:bookmarkStart w:id="1195" w:name="_Toc524527497"/>
      <w:r>
        <w:t>Hook DMF into the driver.</w:t>
      </w:r>
      <w:bookmarkEnd w:id="1195"/>
    </w:p>
    <w:p w14:paraId="5270FF1F" w14:textId="0373B9B5" w:rsidR="00F20772" w:rsidRDefault="00F20772">
      <w:r>
        <w:t>It is necessary to “hook” DMF into the driver so that DMF can perform two important tasks:</w:t>
      </w:r>
    </w:p>
    <w:p w14:paraId="1CCA6BA9" w14:textId="53700A07" w:rsidR="00F20772" w:rsidRDefault="00F20772" w:rsidP="00072437">
      <w:pPr>
        <w:pStyle w:val="ListParagraph"/>
        <w:numPr>
          <w:ilvl w:val="0"/>
          <w:numId w:val="42"/>
        </w:numPr>
      </w:pPr>
      <w:r>
        <w:t xml:space="preserve">Dispatch all WDF callbacks to each instantiated DMF Module while still allowing the </w:t>
      </w:r>
      <w:r w:rsidR="00675183">
        <w:t>Client Driver</w:t>
      </w:r>
      <w:r>
        <w:t>’s callbacks to execute.</w:t>
      </w:r>
    </w:p>
    <w:p w14:paraId="67F5A20E" w14:textId="3321012F" w:rsidR="00F20772" w:rsidRDefault="00F20772" w:rsidP="00072437">
      <w:pPr>
        <w:pStyle w:val="ListParagraph"/>
        <w:numPr>
          <w:ilvl w:val="0"/>
          <w:numId w:val="42"/>
        </w:numPr>
      </w:pPr>
      <w:r>
        <w:t>Manage the creation, destruction and operation of each instantiated Module.</w:t>
      </w:r>
    </w:p>
    <w:p w14:paraId="5F67AD06" w14:textId="32D2A0C2" w:rsidR="00F20772" w:rsidRDefault="005B1CE0" w:rsidP="00F20772">
      <w:r>
        <w:t>T</w:t>
      </w:r>
      <w:r w:rsidR="00F20772">
        <w:t xml:space="preserve">o accomplish task 1 above, DMF needs to </w:t>
      </w:r>
      <w:r w:rsidR="00517940">
        <w:t xml:space="preserve">tell WDF to call DMF for all possible WDF callbacks and it needs to know what callbacks the </w:t>
      </w:r>
      <w:r w:rsidR="00675183">
        <w:t>Client Driver</w:t>
      </w:r>
      <w:r w:rsidR="00517940">
        <w:t xml:space="preserve"> supports.</w:t>
      </w:r>
      <w:r w:rsidRPr="005B1CE0">
        <w:t xml:space="preserve"> This is accomplished using a set of calls into DMF that map directly to the types of WDF callbacks that exist.</w:t>
      </w:r>
    </w:p>
    <w:p w14:paraId="7BCFF0EF" w14:textId="200E019C" w:rsidR="00517940" w:rsidRDefault="00517940" w:rsidP="00F20772">
      <w:r>
        <w:t>Follow these steps:</w:t>
      </w:r>
    </w:p>
    <w:p w14:paraId="4DFBB641" w14:textId="3CDE55FE" w:rsidR="00B14B27" w:rsidRDefault="00B14B27" w:rsidP="00F20772">
      <w:r>
        <w:t xml:space="preserve">First, include </w:t>
      </w:r>
      <w:r w:rsidR="005C1E45">
        <w:t xml:space="preserve">the DMF support as well as the definitions needed to use Modules in a </w:t>
      </w:r>
      <w:r w:rsidR="004C6210">
        <w:t>specific</w:t>
      </w:r>
      <w:r w:rsidR="005C1E45">
        <w:t xml:space="preserve"> Library by including the relevant Library Include File.</w:t>
      </w:r>
      <w:r w:rsidR="004C49D8" w:rsidRPr="004C49D8">
        <w:t xml:space="preserve"> </w:t>
      </w:r>
      <w:r w:rsidR="004C49D8">
        <w:t xml:space="preserve">The Library Include File, </w:t>
      </w:r>
      <w:r w:rsidR="004C49D8" w:rsidRPr="005C1E45">
        <w:rPr>
          <w:rStyle w:val="CodeText"/>
        </w:rPr>
        <w:t>DmfModules.Library.h</w:t>
      </w:r>
      <w:r w:rsidR="004C49D8">
        <w:t>, contains all the definitions needed to use DMF as well as all the definitions for the Modules that come with the Framework.</w:t>
      </w:r>
    </w:p>
    <w:p w14:paraId="7276BEC3" w14:textId="224FCB9B" w:rsidR="00B14B27" w:rsidRPr="007372CA" w:rsidRDefault="00B14B27" w:rsidP="003237FA">
      <w:pPr>
        <w:pStyle w:val="CodeBlock"/>
      </w:pPr>
      <w:r w:rsidRPr="007372CA">
        <w:t>#include</w:t>
      </w:r>
      <w:r w:rsidRPr="007372CA">
        <w:rPr>
          <w:color w:val="000000"/>
        </w:rPr>
        <w:t xml:space="preserve"> </w:t>
      </w:r>
      <w:r w:rsidRPr="007372CA">
        <w:t>"</w:t>
      </w:r>
      <w:r w:rsidR="005C1E45">
        <w:t>DmfModules.</w:t>
      </w:r>
      <w:r w:rsidR="000744DF">
        <w:t>Library</w:t>
      </w:r>
      <w:r w:rsidRPr="007372CA">
        <w:t>.h</w:t>
      </w:r>
    </w:p>
    <w:p w14:paraId="7774DE6A" w14:textId="77777777" w:rsidR="005C1E45" w:rsidRDefault="005C1E45" w:rsidP="00F20772"/>
    <w:p w14:paraId="161E74E5" w14:textId="7F1FFAB0" w:rsidR="00B14B27" w:rsidRDefault="00B14B27" w:rsidP="00F20772">
      <w:r>
        <w:t>Next</w:t>
      </w:r>
      <w:r w:rsidR="00776245">
        <w:t>,</w:t>
      </w:r>
      <w:r>
        <w:t xml:space="preserve"> write the DriverEntry function as you would normally</w:t>
      </w:r>
      <w:r w:rsidR="006B6953">
        <w:t xml:space="preserve">—it </w:t>
      </w:r>
      <w:r w:rsidR="00776245">
        <w:t>has nothing</w:t>
      </w:r>
      <w:r>
        <w:t xml:space="preserve"> that is DMF specific.</w:t>
      </w:r>
    </w:p>
    <w:p w14:paraId="5A01F1D7" w14:textId="2BAA3C5E" w:rsidR="00517940" w:rsidRDefault="00517940" w:rsidP="00F20772">
      <w:r>
        <w:t xml:space="preserve">In the </w:t>
      </w:r>
      <w:r w:rsidR="00675183">
        <w:t>Client Driver</w:t>
      </w:r>
      <w:r>
        <w:t>’s AddDevice callback, allocate an opaque DMF structure that is used later during initialization:</w:t>
      </w:r>
    </w:p>
    <w:p w14:paraId="3BC1875F" w14:textId="15E4B695" w:rsidR="00517940" w:rsidRDefault="00517940" w:rsidP="003237FA">
      <w:pPr>
        <w:pStyle w:val="CodeBlock"/>
      </w:pPr>
      <w:r w:rsidRPr="007372CA">
        <w:rPr>
          <w:color w:val="2B91AF"/>
        </w:rPr>
        <w:t>PDMFDEVICE_INIT</w:t>
      </w:r>
      <w:r w:rsidRPr="007372CA">
        <w:t xml:space="preserve"> dmfDeviceInit;</w:t>
      </w:r>
    </w:p>
    <w:p w14:paraId="023D2216" w14:textId="77777777" w:rsidR="00BE5F68" w:rsidRPr="007372CA" w:rsidRDefault="00BE5F68" w:rsidP="003237FA">
      <w:pPr>
        <w:pStyle w:val="CodeBlock"/>
      </w:pPr>
    </w:p>
    <w:p w14:paraId="456D70D7" w14:textId="5E59E450" w:rsidR="00517940" w:rsidRDefault="00517940" w:rsidP="003237FA">
      <w:pPr>
        <w:pStyle w:val="CodeBlock"/>
      </w:pPr>
      <w:r w:rsidRPr="007372CA">
        <w:t>dmfDeviceInit = DMF_DmfDeviceInitAllocate(</w:t>
      </w:r>
      <w:r w:rsidRPr="007372CA">
        <w:rPr>
          <w:color w:val="808080"/>
        </w:rPr>
        <w:t>DeviceInit</w:t>
      </w:r>
      <w:r w:rsidRPr="007372CA">
        <w:t>);</w:t>
      </w:r>
    </w:p>
    <w:p w14:paraId="28D14E05" w14:textId="77777777" w:rsidR="00F423B0" w:rsidRDefault="00F423B0" w:rsidP="00F20772"/>
    <w:p w14:paraId="3998BA90" w14:textId="4FA2CA52" w:rsidR="00517940" w:rsidRDefault="00517940" w:rsidP="00F20772">
      <w:r>
        <w:t xml:space="preserve">This structure </w:t>
      </w:r>
      <w:r w:rsidR="00B615AF">
        <w:t xml:space="preserve">is </w:t>
      </w:r>
      <w:r>
        <w:t xml:space="preserve">used to gather information about how the </w:t>
      </w:r>
      <w:r w:rsidR="00675183">
        <w:t>Client Driver</w:t>
      </w:r>
      <w:r>
        <w:t xml:space="preserve"> operates and is used later to </w:t>
      </w:r>
      <w:r w:rsidR="006B6953">
        <w:t xml:space="preserve">initialize </w:t>
      </w:r>
      <w:r>
        <w:t>DMF.</w:t>
      </w:r>
    </w:p>
    <w:p w14:paraId="5FA0A637" w14:textId="221BCA97" w:rsidR="002B0396" w:rsidRDefault="00517940" w:rsidP="00F20772">
      <w:r>
        <w:t xml:space="preserve">Next, the </w:t>
      </w:r>
      <w:r w:rsidR="00675183">
        <w:t>Client Driver</w:t>
      </w:r>
      <w:r>
        <w:t xml:space="preserve"> must tell DMF what </w:t>
      </w:r>
      <w:r w:rsidR="002B0396">
        <w:t xml:space="preserve">WDF </w:t>
      </w:r>
      <w:r>
        <w:t xml:space="preserve">callbacks </w:t>
      </w:r>
      <w:r w:rsidR="002B0396">
        <w:t>it</w:t>
      </w:r>
      <w:r>
        <w:t xml:space="preserve"> will use. There are </w:t>
      </w:r>
      <w:r w:rsidR="00D6362C">
        <w:t xml:space="preserve">four </w:t>
      </w:r>
      <w:r w:rsidR="002B0396">
        <w:t xml:space="preserve">sets </w:t>
      </w:r>
      <w:r>
        <w:t xml:space="preserve">of </w:t>
      </w:r>
      <w:r w:rsidR="002B0396">
        <w:t xml:space="preserve">WDF </w:t>
      </w:r>
      <w:r>
        <w:t>callbacks</w:t>
      </w:r>
      <w:r w:rsidR="00457E38">
        <w:t>,</w:t>
      </w:r>
      <w:r>
        <w:t xml:space="preserve"> </w:t>
      </w:r>
      <w:r w:rsidR="002B0396">
        <w:t xml:space="preserve">each set </w:t>
      </w:r>
      <w:r w:rsidR="002609FB">
        <w:t>corresponding</w:t>
      </w:r>
      <w:r w:rsidR="002B0396">
        <w:t xml:space="preserve"> </w:t>
      </w:r>
      <w:r w:rsidR="002609FB">
        <w:t>to</w:t>
      </w:r>
      <w:r w:rsidR="002B0396">
        <w:t xml:space="preserve"> a DMF</w:t>
      </w:r>
      <w:r w:rsidR="002609FB">
        <w:t xml:space="preserve"> call</w:t>
      </w:r>
      <w:r w:rsidR="002B0396">
        <w:t>.</w:t>
      </w:r>
    </w:p>
    <w:p w14:paraId="1DBC11C8" w14:textId="6300A21D" w:rsidR="002B0396" w:rsidRDefault="002B0396" w:rsidP="00072437">
      <w:pPr>
        <w:pStyle w:val="ListParagraph"/>
        <w:numPr>
          <w:ilvl w:val="0"/>
          <w:numId w:val="40"/>
        </w:numPr>
      </w:pPr>
      <w:r>
        <w:t>Pnp Power Event</w:t>
      </w:r>
      <w:r w:rsidR="002609FB">
        <w:t>s</w:t>
      </w:r>
    </w:p>
    <w:p w14:paraId="0808F3CC" w14:textId="04C30881" w:rsidR="002B0396" w:rsidRDefault="002B0396" w:rsidP="00072437">
      <w:pPr>
        <w:pStyle w:val="ListParagraph"/>
        <w:numPr>
          <w:ilvl w:val="0"/>
          <w:numId w:val="40"/>
        </w:numPr>
      </w:pPr>
      <w:r>
        <w:lastRenderedPageBreak/>
        <w:t>Pnp Power Policy</w:t>
      </w:r>
      <w:r w:rsidR="002609FB">
        <w:t xml:space="preserve"> Events</w:t>
      </w:r>
    </w:p>
    <w:p w14:paraId="60A46367" w14:textId="4FC398DE" w:rsidR="002B0396" w:rsidRDefault="002B0396" w:rsidP="00072437">
      <w:pPr>
        <w:pStyle w:val="ListParagraph"/>
        <w:numPr>
          <w:ilvl w:val="0"/>
          <w:numId w:val="40"/>
        </w:numPr>
      </w:pPr>
      <w:r>
        <w:t>File Object</w:t>
      </w:r>
      <w:r w:rsidR="00994872">
        <w:t xml:space="preserve"> Event</w:t>
      </w:r>
      <w:r w:rsidR="002609FB">
        <w:t>s</w:t>
      </w:r>
    </w:p>
    <w:p w14:paraId="4722E64D" w14:textId="105D46E9" w:rsidR="00D6362C" w:rsidRDefault="00D6362C" w:rsidP="00072437">
      <w:pPr>
        <w:pStyle w:val="ListParagraph"/>
        <w:numPr>
          <w:ilvl w:val="0"/>
          <w:numId w:val="40"/>
        </w:numPr>
      </w:pPr>
      <w:r>
        <w:t xml:space="preserve">Default </w:t>
      </w:r>
      <w:r w:rsidR="002609FB">
        <w:t>Q</w:t>
      </w:r>
      <w:r>
        <w:t>ueue</w:t>
      </w:r>
      <w:r w:rsidR="002609FB">
        <w:t xml:space="preserve"> Events</w:t>
      </w:r>
    </w:p>
    <w:p w14:paraId="5B494DED" w14:textId="142AEC53" w:rsidR="00517940" w:rsidRPr="00886777" w:rsidRDefault="006724BC" w:rsidP="00F20772">
      <w:r>
        <w:t>E</w:t>
      </w:r>
      <w:r w:rsidR="00517940">
        <w:t xml:space="preserve">ach type of callback must be hooked. </w:t>
      </w:r>
      <w:r>
        <w:t xml:space="preserve">This is because DMF needs to chain the Module’s callbacks to the Client Driver’s callbacks. </w:t>
      </w:r>
      <w:r w:rsidR="00517940" w:rsidRPr="003D2445">
        <w:rPr>
          <w:u w:val="single"/>
        </w:rPr>
        <w:t>Note</w:t>
      </w:r>
      <w:r>
        <w:rPr>
          <w:u w:val="single"/>
        </w:rPr>
        <w:t>:</w:t>
      </w:r>
      <w:r w:rsidR="00517940" w:rsidRPr="003D2445">
        <w:rPr>
          <w:u w:val="single"/>
        </w:rPr>
        <w:t xml:space="preserve"> </w:t>
      </w:r>
      <w:r>
        <w:rPr>
          <w:u w:val="single"/>
        </w:rPr>
        <w:t>T</w:t>
      </w:r>
      <w:r w:rsidR="00517940" w:rsidRPr="003D2445">
        <w:rPr>
          <w:u w:val="single"/>
        </w:rPr>
        <w:t xml:space="preserve">he </w:t>
      </w:r>
      <w:r w:rsidR="00675183" w:rsidRPr="003D2445">
        <w:rPr>
          <w:u w:val="single"/>
        </w:rPr>
        <w:t>Client Driver</w:t>
      </w:r>
      <w:r w:rsidR="002B0396">
        <w:rPr>
          <w:u w:val="single"/>
        </w:rPr>
        <w:t xml:space="preserve"> must</w:t>
      </w:r>
      <w:r w:rsidR="00517940" w:rsidRPr="003D2445">
        <w:rPr>
          <w:u w:val="single"/>
        </w:rPr>
        <w:t xml:space="preserve"> first call the DMF API </w:t>
      </w:r>
      <w:r w:rsidR="00517940" w:rsidRPr="006724BC">
        <w:rPr>
          <w:b/>
          <w:u w:val="single"/>
        </w:rPr>
        <w:t>before</w:t>
      </w:r>
      <w:r w:rsidR="00517940" w:rsidRPr="003D2445">
        <w:rPr>
          <w:u w:val="single"/>
        </w:rPr>
        <w:t xml:space="preserve"> calling the WDF API to set</w:t>
      </w:r>
      <w:r>
        <w:rPr>
          <w:u w:val="single"/>
        </w:rPr>
        <w:t xml:space="preserve"> the Client Driver</w:t>
      </w:r>
      <w:r w:rsidR="00517940" w:rsidRPr="003D2445">
        <w:rPr>
          <w:u w:val="single"/>
        </w:rPr>
        <w:t xml:space="preserve"> callbacks.</w:t>
      </w:r>
      <w:r w:rsidR="00886777">
        <w:rPr>
          <w:u w:val="single"/>
        </w:rPr>
        <w:t xml:space="preserve"> </w:t>
      </w:r>
    </w:p>
    <w:p w14:paraId="50ECD5D2" w14:textId="77777777" w:rsidR="00AA14AF" w:rsidRDefault="00AA14AF">
      <w:r>
        <w:br w:type="page"/>
      </w:r>
    </w:p>
    <w:p w14:paraId="1842E5F2" w14:textId="3242501E" w:rsidR="00517940" w:rsidRDefault="00390FC2" w:rsidP="00F20772">
      <w:r>
        <w:lastRenderedPageBreak/>
        <w:t>Pnp</w:t>
      </w:r>
      <w:r w:rsidR="00517940">
        <w:t xml:space="preserve"> Power Event callbacks:</w:t>
      </w:r>
    </w:p>
    <w:p w14:paraId="5FE3DE4D" w14:textId="2CE2C04A" w:rsidR="00517940" w:rsidRDefault="00517940" w:rsidP="003237FA">
      <w:pPr>
        <w:pStyle w:val="CodeBlock"/>
      </w:pPr>
      <w:r>
        <w:t xml:space="preserve">    WDF_</w:t>
      </w:r>
      <w:r w:rsidR="00390FC2">
        <w:t>PNP</w:t>
      </w:r>
      <w:r>
        <w:t>POWER_EVENT_CALLBACKS_INIT(&amp;</w:t>
      </w:r>
      <w:r w:rsidR="00390FC2">
        <w:t>Pnp</w:t>
      </w:r>
      <w:r>
        <w:t>);</w:t>
      </w:r>
    </w:p>
    <w:p w14:paraId="43D42982" w14:textId="62F660E6" w:rsidR="00517940" w:rsidRDefault="00517940" w:rsidP="003237FA">
      <w:pPr>
        <w:pStyle w:val="CodeBlock"/>
      </w:pPr>
      <w:r>
        <w:t xml:space="preserve">    </w:t>
      </w:r>
      <w:r w:rsidR="00390FC2">
        <w:t>Pnp</w:t>
      </w:r>
      <w:r>
        <w:t>.EvtDeviceD0Entry = SurfaceSerialHubEvtDeviceD0Entry;</w:t>
      </w:r>
    </w:p>
    <w:p w14:paraId="3D492B88" w14:textId="3CEB1B9A" w:rsidR="00517940" w:rsidRDefault="00517940" w:rsidP="003237FA">
      <w:pPr>
        <w:pStyle w:val="CodeBlock"/>
      </w:pPr>
      <w:r>
        <w:t xml:space="preserve">    </w:t>
      </w:r>
      <w:r w:rsidR="00390FC2">
        <w:t>Pnp</w:t>
      </w:r>
      <w:r>
        <w:t>.EvtDeviceD0Exit = SurfaceSerialHubEvtDeviceD0Exit;</w:t>
      </w:r>
    </w:p>
    <w:p w14:paraId="241BAE53" w14:textId="77777777" w:rsidR="006979B0" w:rsidRDefault="00517940" w:rsidP="003237FA">
      <w:pPr>
        <w:pStyle w:val="CodeBlock"/>
      </w:pPr>
      <w:r>
        <w:t xml:space="preserve">    </w:t>
      </w:r>
      <w:r w:rsidR="006979B0">
        <w:t>Pnp.EvtDevicePrepareHardware = SurfaceSerialHubEvtDevicePrepareHardware;</w:t>
      </w:r>
    </w:p>
    <w:p w14:paraId="1A84726F" w14:textId="2ECB29CF" w:rsidR="00517940" w:rsidRDefault="006979B0" w:rsidP="003237FA">
      <w:pPr>
        <w:pStyle w:val="CodeBlock"/>
      </w:pPr>
      <w:r>
        <w:t xml:space="preserve">    Pnp.EvtDeviceReleaseHardware = SurfaceSerialHubEvtDeviceReleaseHardware;</w:t>
      </w:r>
    </w:p>
    <w:p w14:paraId="4D3CB153" w14:textId="77777777" w:rsidR="00245555" w:rsidRDefault="00245555" w:rsidP="003237FA">
      <w:pPr>
        <w:pStyle w:val="CodeBlock"/>
      </w:pPr>
    </w:p>
    <w:p w14:paraId="62A28C26" w14:textId="77777777" w:rsidR="00746320" w:rsidRDefault="00517940" w:rsidP="003237FA">
      <w:pPr>
        <w:pStyle w:val="CodeBlock"/>
        <w:rPr>
          <w:highlight w:val="yellow"/>
        </w:rPr>
      </w:pPr>
      <w:r>
        <w:t xml:space="preserve">    </w:t>
      </w:r>
      <w:r w:rsidRPr="00517940">
        <w:rPr>
          <w:highlight w:val="yellow"/>
        </w:rPr>
        <w:t>DMF_DmfDeviceInitHook</w:t>
      </w:r>
      <w:r w:rsidR="00390FC2">
        <w:rPr>
          <w:highlight w:val="yellow"/>
        </w:rPr>
        <w:t>Pnp</w:t>
      </w:r>
      <w:r w:rsidRPr="00517940">
        <w:rPr>
          <w:highlight w:val="yellow"/>
        </w:rPr>
        <w:t xml:space="preserve">PowerEventCallbacks(dmfDeviceInit, </w:t>
      </w:r>
    </w:p>
    <w:p w14:paraId="6626DE98" w14:textId="28F7908E" w:rsidR="00517940" w:rsidRDefault="00746320" w:rsidP="003237FA">
      <w:pPr>
        <w:pStyle w:val="CodeBlock"/>
      </w:pPr>
      <w:r>
        <w:rPr>
          <w:highlight w:val="yellow"/>
        </w:rPr>
        <w:t xml:space="preserve">                                                </w:t>
      </w:r>
      <w:r w:rsidR="00517940" w:rsidRPr="00517940">
        <w:rPr>
          <w:highlight w:val="yellow"/>
        </w:rPr>
        <w:t>&amp;</w:t>
      </w:r>
      <w:r w:rsidR="00390FC2">
        <w:rPr>
          <w:highlight w:val="yellow"/>
        </w:rPr>
        <w:t>Pnp</w:t>
      </w:r>
      <w:r w:rsidR="00517940" w:rsidRPr="00517940">
        <w:rPr>
          <w:highlight w:val="yellow"/>
        </w:rPr>
        <w:t>);</w:t>
      </w:r>
    </w:p>
    <w:p w14:paraId="37331872" w14:textId="77777777" w:rsidR="00245555" w:rsidRDefault="00245555" w:rsidP="003237FA">
      <w:pPr>
        <w:pStyle w:val="CodeBlock"/>
      </w:pPr>
    </w:p>
    <w:p w14:paraId="3861FFA7" w14:textId="190B6226" w:rsidR="00517940" w:rsidRDefault="00517940" w:rsidP="003237FA">
      <w:pPr>
        <w:pStyle w:val="CodeBlock"/>
      </w:pPr>
      <w:r>
        <w:t xml:space="preserve">    WdfDeviceInitSet</w:t>
      </w:r>
      <w:r w:rsidR="00390FC2">
        <w:t>Pnp</w:t>
      </w:r>
      <w:r>
        <w:t>PowerEventCallbacks(</w:t>
      </w:r>
      <w:r>
        <w:rPr>
          <w:color w:val="808080"/>
        </w:rPr>
        <w:t>DeviceInit</w:t>
      </w:r>
      <w:r>
        <w:t>, &amp;</w:t>
      </w:r>
      <w:r w:rsidR="00390FC2">
        <w:t>Pnp</w:t>
      </w:r>
      <w:r>
        <w:t>);</w:t>
      </w:r>
    </w:p>
    <w:p w14:paraId="04AAE8EA" w14:textId="77777777" w:rsidR="00DF11CA" w:rsidRDefault="00DF11CA" w:rsidP="00517940"/>
    <w:p w14:paraId="31F4B9BF" w14:textId="71D00D3F" w:rsidR="00517940" w:rsidRPr="00517940" w:rsidRDefault="00390FC2" w:rsidP="00517940">
      <w:r>
        <w:t>Pnp</w:t>
      </w:r>
      <w:r w:rsidR="00517940">
        <w:t xml:space="preserve"> Power </w:t>
      </w:r>
      <w:r w:rsidR="008C02B0">
        <w:t>Po</w:t>
      </w:r>
      <w:r w:rsidR="00F25271">
        <w:t>licy</w:t>
      </w:r>
      <w:r w:rsidR="00517940">
        <w:t xml:space="preserve"> callbacks:</w:t>
      </w:r>
    </w:p>
    <w:p w14:paraId="27197F7E" w14:textId="77777777" w:rsidR="00517940" w:rsidRPr="007E1F92" w:rsidRDefault="00517940" w:rsidP="003237FA">
      <w:pPr>
        <w:pStyle w:val="CodeBlock"/>
      </w:pPr>
      <w:r>
        <w:t xml:space="preserve">    </w:t>
      </w:r>
      <w:r w:rsidRPr="007E1F92">
        <w:t>DMF_DmfDeviceInitHookPowerPolicyEventCallbacks(dmfDeviceInit,</w:t>
      </w:r>
    </w:p>
    <w:p w14:paraId="183CDB8B" w14:textId="3C3B7626" w:rsidR="00517940" w:rsidRDefault="00517940" w:rsidP="003237FA">
      <w:pPr>
        <w:pStyle w:val="CodeBlock"/>
      </w:pPr>
      <w:r w:rsidRPr="007E1F92">
        <w:t xml:space="preserve">                                                   </w:t>
      </w:r>
      <w:r w:rsidRPr="007E1F92">
        <w:rPr>
          <w:color w:val="6F008A"/>
        </w:rPr>
        <w:t>NULL</w:t>
      </w:r>
      <w:r w:rsidRPr="007E1F92">
        <w:t>);</w:t>
      </w:r>
    </w:p>
    <w:p w14:paraId="50305975" w14:textId="77777777" w:rsidR="00517940" w:rsidRDefault="00517940" w:rsidP="00517940">
      <w:pPr>
        <w:autoSpaceDE w:val="0"/>
        <w:autoSpaceDN w:val="0"/>
        <w:adjustRightInd w:val="0"/>
        <w:spacing w:after="0" w:line="240" w:lineRule="auto"/>
        <w:rPr>
          <w:rFonts w:ascii="Consolas" w:hAnsi="Consolas" w:cs="Consolas"/>
          <w:color w:val="000000"/>
          <w:sz w:val="19"/>
          <w:szCs w:val="19"/>
        </w:rPr>
      </w:pPr>
    </w:p>
    <w:p w14:paraId="4A7316B8" w14:textId="2973DF01" w:rsidR="00517940" w:rsidRDefault="00C762C3" w:rsidP="00517940">
      <w:r>
        <w:t>File Object</w:t>
      </w:r>
      <w:r w:rsidR="00517940">
        <w:t xml:space="preserve"> Event callbacks:</w:t>
      </w:r>
    </w:p>
    <w:p w14:paraId="71BF2402" w14:textId="77777777" w:rsidR="00517940" w:rsidRPr="007E1F92" w:rsidRDefault="00517940" w:rsidP="003237FA">
      <w:pPr>
        <w:pStyle w:val="CodeBlock"/>
      </w:pPr>
      <w:r>
        <w:t xml:space="preserve">    </w:t>
      </w:r>
      <w:r w:rsidRPr="007E1F92">
        <w:t>DMF_DmfDeviceInitHookFileObjectConfig(dmfDeviceInit,</w:t>
      </w:r>
    </w:p>
    <w:p w14:paraId="2CCDEA9F" w14:textId="4CD549A0" w:rsidR="00517940" w:rsidRDefault="00517940" w:rsidP="003237FA">
      <w:pPr>
        <w:pStyle w:val="CodeBlock"/>
      </w:pPr>
      <w:r w:rsidRPr="007E1F92">
        <w:t xml:space="preserve">                                          </w:t>
      </w:r>
      <w:r w:rsidRPr="007E1F92">
        <w:rPr>
          <w:color w:val="6F008A"/>
        </w:rPr>
        <w:t>NULL</w:t>
      </w:r>
      <w:r w:rsidRPr="007E1F92">
        <w:t>);</w:t>
      </w:r>
    </w:p>
    <w:p w14:paraId="4959B129" w14:textId="1215853F" w:rsidR="00517940" w:rsidRDefault="00090CF8">
      <w:r>
        <w:t>In the above example, the Client Driver d</w:t>
      </w:r>
      <w:r w:rsidR="00CB0581">
        <w:t>oes</w:t>
      </w:r>
      <w:r>
        <w:t xml:space="preserve"> not register for any Power Policy or PnP Power Event callbacks, but the DMF API must still be called.</w:t>
      </w:r>
      <w:r w:rsidR="00D6362C" w:rsidRPr="00D6362C">
        <w:t xml:space="preserve"> </w:t>
      </w:r>
      <w:r w:rsidR="00D6362C">
        <w:t>This is mandatory because the Client Driver does not know what callbacks are supported by each Module.</w:t>
      </w:r>
    </w:p>
    <w:p w14:paraId="45604DCF" w14:textId="4B4E1995" w:rsidR="00D6362C" w:rsidRPr="006724BC" w:rsidRDefault="00D6362C">
      <w:pPr>
        <w:rPr>
          <w:u w:val="single"/>
        </w:rPr>
      </w:pPr>
      <w:r w:rsidRPr="006724BC">
        <w:rPr>
          <w:u w:val="single"/>
        </w:rPr>
        <w:t xml:space="preserve">Note: The Client Driver must call the above three functions regardless of </w:t>
      </w:r>
      <w:proofErr w:type="gramStart"/>
      <w:r w:rsidRPr="006724BC">
        <w:rPr>
          <w:u w:val="single"/>
        </w:rPr>
        <w:t>whether or not</w:t>
      </w:r>
      <w:proofErr w:type="gramEnd"/>
      <w:r w:rsidRPr="006724BC">
        <w:rPr>
          <w:u w:val="single"/>
        </w:rPr>
        <w:t xml:space="preserve"> the Client Driver supports the corresponding callbacks.</w:t>
      </w:r>
    </w:p>
    <w:p w14:paraId="2716D4DF" w14:textId="46398295" w:rsidR="00E5393E" w:rsidRDefault="00E5393E">
      <w:r>
        <w:t xml:space="preserve">There is one more set of important callbacks that must be hooked: The </w:t>
      </w:r>
      <w:r w:rsidRPr="009971BE">
        <w:rPr>
          <w:rStyle w:val="CodeText"/>
        </w:rPr>
        <w:t>WDFQUEUE</w:t>
      </w:r>
      <w:r>
        <w:t xml:space="preserve"> callbacks for the default queue:</w:t>
      </w:r>
    </w:p>
    <w:p w14:paraId="5A647070" w14:textId="35AA16D4" w:rsidR="00A61679" w:rsidRDefault="00A61679" w:rsidP="003237FA">
      <w:pPr>
        <w:pStyle w:val="CodeBlock"/>
      </w:pPr>
      <w:r>
        <w:t xml:space="preserve">    WDF_IO_QUEUE_</w:t>
      </w:r>
      <w:r w:rsidR="00BD736D">
        <w:t>Config</w:t>
      </w:r>
      <w:r>
        <w:t>_INIT_DEFAULT_QUEUE(&amp;queueConfig,</w:t>
      </w:r>
    </w:p>
    <w:p w14:paraId="5A3A6B1A" w14:textId="77777777" w:rsidR="00A61679" w:rsidRDefault="00A61679" w:rsidP="003237FA">
      <w:pPr>
        <w:pStyle w:val="CodeBlock"/>
      </w:pPr>
      <w:r>
        <w:t xml:space="preserve">                                           </w:t>
      </w:r>
      <w:r>
        <w:rPr>
          <w:color w:val="2F4F4F"/>
        </w:rPr>
        <w:t>WdfIoQueueDispatchParallel</w:t>
      </w:r>
      <w:r>
        <w:t>);</w:t>
      </w:r>
    </w:p>
    <w:p w14:paraId="0E2BAC4D" w14:textId="77777777" w:rsidR="00A61679" w:rsidRDefault="00A61679" w:rsidP="003237FA">
      <w:pPr>
        <w:pStyle w:val="CodeBlock"/>
      </w:pPr>
    </w:p>
    <w:p w14:paraId="3C7DB002" w14:textId="77777777" w:rsidR="00A61679" w:rsidRDefault="00A61679" w:rsidP="003237FA">
      <w:pPr>
        <w:pStyle w:val="CodeBlock"/>
      </w:pPr>
      <w:r>
        <w:t xml:space="preserve">    queueConfig.PowerManaged = </w:t>
      </w:r>
      <w:r>
        <w:rPr>
          <w:color w:val="2F4F4F"/>
        </w:rPr>
        <w:t>WdfTrue</w:t>
      </w:r>
      <w:r>
        <w:t>;</w:t>
      </w:r>
    </w:p>
    <w:p w14:paraId="3CD612BF" w14:textId="77777777" w:rsidR="00A61679" w:rsidRDefault="00A61679" w:rsidP="003237FA">
      <w:pPr>
        <w:pStyle w:val="CodeBlock"/>
      </w:pPr>
      <w:r>
        <w:t xml:space="preserve">    queueConfig.EvtIoDeviceControl = SurfaceSerialHubEvtIoDeviceControl;</w:t>
      </w:r>
    </w:p>
    <w:p w14:paraId="7B99F0F1" w14:textId="77777777" w:rsidR="00A61679" w:rsidRDefault="00A61679" w:rsidP="003237FA">
      <w:pPr>
        <w:pStyle w:val="CodeBlock"/>
      </w:pPr>
      <w:r>
        <w:t xml:space="preserve">    queueConfig.EvtIoInternalDeviceControl = SurfaceSerialHubEvtIoDeviceControl;</w:t>
      </w:r>
    </w:p>
    <w:p w14:paraId="5BBD394C" w14:textId="77777777" w:rsidR="00A61679" w:rsidRDefault="00A61679" w:rsidP="003237FA">
      <w:pPr>
        <w:pStyle w:val="CodeBlock"/>
      </w:pPr>
    </w:p>
    <w:p w14:paraId="054BFA3F" w14:textId="77777777" w:rsidR="00A61679" w:rsidRPr="00E5393E" w:rsidRDefault="00A61679" w:rsidP="003237FA">
      <w:pPr>
        <w:pStyle w:val="CodeBlock"/>
        <w:rPr>
          <w:highlight w:val="yellow"/>
        </w:rPr>
      </w:pPr>
      <w:r>
        <w:t xml:space="preserve">    </w:t>
      </w:r>
      <w:r w:rsidRPr="00E5393E">
        <w:rPr>
          <w:highlight w:val="yellow"/>
        </w:rPr>
        <w:t>DMF_DmfDeviceInitHookQueueConfig(dmfDeviceInit,</w:t>
      </w:r>
    </w:p>
    <w:p w14:paraId="4ECBEA00" w14:textId="77777777" w:rsidR="00A61679" w:rsidRDefault="00A61679" w:rsidP="003237FA">
      <w:pPr>
        <w:pStyle w:val="CodeBlock"/>
      </w:pPr>
      <w:r w:rsidRPr="00E5393E">
        <w:rPr>
          <w:highlight w:val="yellow"/>
        </w:rPr>
        <w:t xml:space="preserve">                                     &amp;queueConfig);</w:t>
      </w:r>
    </w:p>
    <w:p w14:paraId="7FDCD4CB" w14:textId="77777777" w:rsidR="00A61679" w:rsidRDefault="00A61679" w:rsidP="003237FA">
      <w:pPr>
        <w:pStyle w:val="CodeBlock"/>
      </w:pPr>
    </w:p>
    <w:p w14:paraId="55DC64EF" w14:textId="77777777" w:rsidR="00A61679" w:rsidRDefault="00A61679" w:rsidP="003237FA">
      <w:pPr>
        <w:pStyle w:val="CodeBlock"/>
      </w:pPr>
      <w:r>
        <w:t xml:space="preserve">    ntStatus = WdfIoQueueCreate(device,</w:t>
      </w:r>
    </w:p>
    <w:p w14:paraId="031901F7" w14:textId="77777777" w:rsidR="00A61679" w:rsidRDefault="00A61679" w:rsidP="003237FA">
      <w:pPr>
        <w:pStyle w:val="CodeBlock"/>
      </w:pPr>
      <w:r>
        <w:t xml:space="preserve">                                &amp;queueConfig,</w:t>
      </w:r>
    </w:p>
    <w:p w14:paraId="4E794F7E" w14:textId="77777777" w:rsidR="00E5393E" w:rsidRDefault="00E5393E" w:rsidP="003237FA">
      <w:pPr>
        <w:pStyle w:val="CodeBlock"/>
      </w:pPr>
      <w:r>
        <w:t xml:space="preserve">                                </w:t>
      </w:r>
      <w:r>
        <w:rPr>
          <w:color w:val="6F008A"/>
        </w:rPr>
        <w:t>WDF_NO_OBJECT_ATTRIBUTES</w:t>
      </w:r>
      <w:r>
        <w:t>,</w:t>
      </w:r>
    </w:p>
    <w:p w14:paraId="3A69D742" w14:textId="77777777" w:rsidR="00E5393E" w:rsidRDefault="00E5393E" w:rsidP="003237FA">
      <w:pPr>
        <w:pStyle w:val="CodeBlock"/>
      </w:pPr>
      <w:r>
        <w:t xml:space="preserve">                                &amp;queue);</w:t>
      </w:r>
    </w:p>
    <w:p w14:paraId="49D4EDA7" w14:textId="77777777" w:rsidR="00857243" w:rsidRDefault="00857243"/>
    <w:p w14:paraId="3AA3BE22" w14:textId="2EA857DA" w:rsidR="00545ADF" w:rsidRDefault="00857243">
      <w:r>
        <w:t xml:space="preserve">If the Client Driver has no queue, there is no need to call this function. In this case, DMF will create a </w:t>
      </w:r>
      <w:r w:rsidR="00CD7403">
        <w:t xml:space="preserve">default </w:t>
      </w:r>
      <w:r>
        <w:t>queue so that any Modules that support IOCTLs</w:t>
      </w:r>
      <w:r w:rsidR="00FA0709">
        <w:t xml:space="preserve"> (which </w:t>
      </w:r>
      <w:r>
        <w:t xml:space="preserve">need </w:t>
      </w:r>
      <w:r w:rsidR="00FA0709">
        <w:t xml:space="preserve">the default </w:t>
      </w:r>
      <w:r>
        <w:t>queue</w:t>
      </w:r>
      <w:r w:rsidR="00FA0709">
        <w:t>)</w:t>
      </w:r>
      <w:r>
        <w:t xml:space="preserve"> will function properly.</w:t>
      </w:r>
      <w:r w:rsidR="00545ADF">
        <w:br w:type="page"/>
      </w:r>
    </w:p>
    <w:p w14:paraId="1CFE4D30" w14:textId="2080C550" w:rsidR="00545ADF" w:rsidRDefault="00327B58" w:rsidP="00434339">
      <w:pPr>
        <w:pStyle w:val="Heading3"/>
      </w:pPr>
      <w:bookmarkStart w:id="1196" w:name="_Toc524527498"/>
      <w:r>
        <w:lastRenderedPageBreak/>
        <w:t xml:space="preserve">Initialize </w:t>
      </w:r>
      <w:r w:rsidR="00545ADF">
        <w:t>DMF</w:t>
      </w:r>
      <w:bookmarkEnd w:id="1196"/>
    </w:p>
    <w:p w14:paraId="18DBDF98" w14:textId="4F05EB38" w:rsidR="00545ADF" w:rsidRDefault="00545ADF" w:rsidP="00E5393E">
      <w:r>
        <w:t xml:space="preserve">Using the above steps, DMF is hooked into the </w:t>
      </w:r>
      <w:r w:rsidR="00675183">
        <w:t>Client Driver</w:t>
      </w:r>
      <w:r>
        <w:t xml:space="preserve"> but is not yet </w:t>
      </w:r>
      <w:r w:rsidR="00327B58">
        <w:t>initialized</w:t>
      </w:r>
      <w:r>
        <w:t xml:space="preserve">. The next step is to </w:t>
      </w:r>
      <w:r w:rsidR="00327B58">
        <w:t xml:space="preserve">initialize </w:t>
      </w:r>
      <w:r>
        <w:t>DMF.</w:t>
      </w:r>
    </w:p>
    <w:p w14:paraId="0B96AC90" w14:textId="3EB28C28" w:rsidR="00401FA0" w:rsidRDefault="00545ADF" w:rsidP="003237FA">
      <w:pPr>
        <w:pStyle w:val="CodeBlock"/>
      </w:pPr>
      <w:r w:rsidRPr="007372CA">
        <w:t xml:space="preserve">    </w:t>
      </w:r>
      <w:r w:rsidR="00401FA0">
        <w:t>DMF_EVENT_CALLBACKS dmfEventCallbacks;</w:t>
      </w:r>
    </w:p>
    <w:p w14:paraId="62B7C30E" w14:textId="77777777" w:rsidR="00401FA0" w:rsidRDefault="00401FA0" w:rsidP="003237FA">
      <w:pPr>
        <w:pStyle w:val="CodeBlock"/>
      </w:pPr>
    </w:p>
    <w:p w14:paraId="5AF8D2A7" w14:textId="6D686132" w:rsidR="00545ADF" w:rsidRPr="007372CA" w:rsidRDefault="00401FA0" w:rsidP="003237FA">
      <w:pPr>
        <w:pStyle w:val="CodeBlock"/>
      </w:pPr>
      <w:r>
        <w:t xml:space="preserve">    </w:t>
      </w:r>
      <w:r w:rsidR="00545ADF" w:rsidRPr="007372CA">
        <w:t>DMF_EVENT_CALLBACKS_INIT(&amp;</w:t>
      </w:r>
      <w:r>
        <w:t>dmfEventCallbacks</w:t>
      </w:r>
      <w:r w:rsidR="00545ADF" w:rsidRPr="007372CA">
        <w:t>);</w:t>
      </w:r>
    </w:p>
    <w:p w14:paraId="08E53588" w14:textId="4FC0EEB1" w:rsidR="00A61679" w:rsidRPr="007372CA" w:rsidRDefault="00A61679" w:rsidP="003237FA">
      <w:pPr>
        <w:pStyle w:val="CodeBlock"/>
      </w:pPr>
      <w:r w:rsidRPr="007372CA">
        <w:t xml:space="preserve">    </w:t>
      </w:r>
      <w:r w:rsidR="00401FA0">
        <w:t>dmfEventCallbacks</w:t>
      </w:r>
      <w:r w:rsidRPr="007372CA">
        <w:t>.EvtDmfDeviceModulesAdd = DmfDeviceModulesAdd;</w:t>
      </w:r>
    </w:p>
    <w:p w14:paraId="5C434A91" w14:textId="77777777" w:rsidR="00A61679" w:rsidRPr="007372CA" w:rsidRDefault="00A61679" w:rsidP="003237FA">
      <w:pPr>
        <w:pStyle w:val="CodeBlock"/>
      </w:pPr>
    </w:p>
    <w:p w14:paraId="1C90844E" w14:textId="77777777" w:rsidR="00A61679" w:rsidRPr="007372CA" w:rsidRDefault="00A61679" w:rsidP="003237FA">
      <w:pPr>
        <w:pStyle w:val="CodeBlock"/>
      </w:pPr>
      <w:r w:rsidRPr="007372CA">
        <w:t xml:space="preserve">    DMF_DmfDeviceInitSetEventCallbacks(dmfDeviceInit,</w:t>
      </w:r>
    </w:p>
    <w:p w14:paraId="6F305FD4" w14:textId="1AAFE891" w:rsidR="00A61679" w:rsidRPr="007372CA" w:rsidRDefault="00A61679" w:rsidP="003237FA">
      <w:pPr>
        <w:pStyle w:val="CodeBlock"/>
      </w:pPr>
      <w:r w:rsidRPr="007372CA">
        <w:t xml:space="preserve">                                       &amp;</w:t>
      </w:r>
      <w:r w:rsidR="00401FA0">
        <w:t>dmfEventCallbacks</w:t>
      </w:r>
      <w:r w:rsidRPr="007372CA">
        <w:t>);</w:t>
      </w:r>
    </w:p>
    <w:p w14:paraId="2DD92A66" w14:textId="77777777" w:rsidR="00A61679" w:rsidRPr="007372CA" w:rsidRDefault="00A61679" w:rsidP="003237FA">
      <w:pPr>
        <w:pStyle w:val="CodeBlock"/>
      </w:pPr>
    </w:p>
    <w:p w14:paraId="7F3C518F" w14:textId="77777777" w:rsidR="00A61679" w:rsidRPr="007372CA" w:rsidRDefault="00A61679" w:rsidP="003237FA">
      <w:pPr>
        <w:pStyle w:val="CodeBlock"/>
      </w:pPr>
      <w:r w:rsidRPr="007372CA">
        <w:t xml:space="preserve">    ntStatus = DMF_ModulesCreate(device,</w:t>
      </w:r>
    </w:p>
    <w:p w14:paraId="6FA11DE2" w14:textId="72B394FC" w:rsidR="00A61679" w:rsidRPr="007372CA" w:rsidRDefault="00A61679" w:rsidP="003237FA">
      <w:pPr>
        <w:pStyle w:val="CodeBlock"/>
      </w:pPr>
      <w:r w:rsidRPr="007372CA">
        <w:t xml:space="preserve">                                 &amp;dmfDeviceIni</w:t>
      </w:r>
      <w:r w:rsidR="00F71B1A">
        <w:t>t</w:t>
      </w:r>
      <w:r w:rsidRPr="007372CA">
        <w:t>);</w:t>
      </w:r>
    </w:p>
    <w:p w14:paraId="130447C3" w14:textId="77777777" w:rsidR="00A61679" w:rsidRPr="007372CA" w:rsidRDefault="00A61679" w:rsidP="003237FA">
      <w:pPr>
        <w:pStyle w:val="CodeBlock"/>
      </w:pPr>
      <w:r w:rsidRPr="007372CA">
        <w:t xml:space="preserve">    </w:t>
      </w:r>
      <w:r w:rsidRPr="007372CA">
        <w:rPr>
          <w:color w:val="0000FF"/>
        </w:rPr>
        <w:t>if</w:t>
      </w:r>
      <w:r w:rsidRPr="007372CA">
        <w:t xml:space="preserve"> (!</w:t>
      </w:r>
      <w:r w:rsidRPr="007372CA">
        <w:rPr>
          <w:color w:val="6F008A"/>
        </w:rPr>
        <w:t>NT_SUCCESS</w:t>
      </w:r>
      <w:r w:rsidRPr="007372CA">
        <w:t>(ntStatus))</w:t>
      </w:r>
    </w:p>
    <w:p w14:paraId="2641C39B" w14:textId="77777777" w:rsidR="00A61679" w:rsidRPr="007372CA" w:rsidRDefault="00A61679" w:rsidP="003237FA">
      <w:pPr>
        <w:pStyle w:val="CodeBlock"/>
      </w:pPr>
      <w:r w:rsidRPr="007372CA">
        <w:t xml:space="preserve">    {</w:t>
      </w:r>
    </w:p>
    <w:p w14:paraId="43F9DAE3" w14:textId="77777777" w:rsidR="00A61679" w:rsidRPr="007372CA" w:rsidRDefault="00A61679" w:rsidP="003237FA">
      <w:pPr>
        <w:pStyle w:val="CodeBlock"/>
      </w:pPr>
      <w:r w:rsidRPr="007372CA">
        <w:t xml:space="preserve">        </w:t>
      </w:r>
      <w:r w:rsidRPr="007372CA">
        <w:rPr>
          <w:color w:val="0000FF"/>
        </w:rPr>
        <w:t>goto</w:t>
      </w:r>
      <w:r w:rsidRPr="007372CA">
        <w:t xml:space="preserve"> Exit;</w:t>
      </w:r>
    </w:p>
    <w:p w14:paraId="634F1E8A" w14:textId="77777777" w:rsidR="00A61679" w:rsidRDefault="00A61679" w:rsidP="003237FA">
      <w:pPr>
        <w:pStyle w:val="CodeBlock"/>
      </w:pPr>
      <w:r w:rsidRPr="007372CA">
        <w:t xml:space="preserve">    }</w:t>
      </w:r>
    </w:p>
    <w:p w14:paraId="03D7E0B2" w14:textId="77777777" w:rsidR="00A61679" w:rsidRDefault="00A61679" w:rsidP="00E5393E"/>
    <w:p w14:paraId="4D641F89" w14:textId="3201A306" w:rsidR="00545ADF" w:rsidRDefault="00545ADF" w:rsidP="00E5393E">
      <w:r>
        <w:t xml:space="preserve">The above code does the following: </w:t>
      </w:r>
    </w:p>
    <w:p w14:paraId="31494CD0" w14:textId="3F7D6C82" w:rsidR="00545ADF" w:rsidRDefault="00545ADF" w:rsidP="004A459D">
      <w:pPr>
        <w:pStyle w:val="ListParagraph"/>
        <w:numPr>
          <w:ilvl w:val="0"/>
          <w:numId w:val="2"/>
        </w:numPr>
      </w:pPr>
      <w:r>
        <w:t>Set a callback that DMF will call when it is ready to instantiate Modules</w:t>
      </w:r>
      <w:r w:rsidR="00C27382">
        <w:t>. This tells</w:t>
      </w:r>
      <w:r w:rsidR="00327B58">
        <w:t xml:space="preserve"> DMF to know what Modules to instantiate</w:t>
      </w:r>
      <w:r>
        <w:t>.</w:t>
      </w:r>
    </w:p>
    <w:p w14:paraId="06BD1872" w14:textId="04A1B6E9" w:rsidR="00545ADF" w:rsidRDefault="00327B58" w:rsidP="004A459D">
      <w:pPr>
        <w:pStyle w:val="ListParagraph"/>
        <w:numPr>
          <w:ilvl w:val="0"/>
          <w:numId w:val="2"/>
        </w:numPr>
      </w:pPr>
      <w:r>
        <w:t xml:space="preserve">Initialize </w:t>
      </w:r>
      <w:r w:rsidR="00545ADF">
        <w:t xml:space="preserve">DMF itself. </w:t>
      </w:r>
    </w:p>
    <w:p w14:paraId="58334581" w14:textId="4EE62E97" w:rsidR="002A0BC4" w:rsidRDefault="00545ADF" w:rsidP="00545ADF">
      <w:r>
        <w:t xml:space="preserve">In the above example, </w:t>
      </w:r>
      <w:r w:rsidRPr="009971BE">
        <w:rPr>
          <w:rStyle w:val="CodeText"/>
        </w:rPr>
        <w:t>DmfDeviceModulesAdd</w:t>
      </w:r>
      <w:r>
        <w:t xml:space="preserve"> is the function that DMF will call to </w:t>
      </w:r>
      <w:r w:rsidR="00327B58">
        <w:t xml:space="preserve">get the list of Modules that the Client Driver </w:t>
      </w:r>
      <w:r w:rsidR="00C27382">
        <w:t>will</w:t>
      </w:r>
      <w:r w:rsidR="00327B58">
        <w:t xml:space="preserve"> use. This function is where the Client Driver configure</w:t>
      </w:r>
      <w:r w:rsidR="00C27382">
        <w:t>s</w:t>
      </w:r>
      <w:r w:rsidR="00327B58">
        <w:t xml:space="preserve"> each of the Modules that it us</w:t>
      </w:r>
      <w:r w:rsidR="00C27382">
        <w:t>es</w:t>
      </w:r>
      <w:r>
        <w:t>.</w:t>
      </w:r>
    </w:p>
    <w:p w14:paraId="491BE18E" w14:textId="58E14AFD" w:rsidR="00A478A6" w:rsidRDefault="00C27382" w:rsidP="00545ADF">
      <w:r>
        <w:t xml:space="preserve">Now the Client Driver is </w:t>
      </w:r>
      <w:r w:rsidR="00A478A6">
        <w:t xml:space="preserve">ready to instantiate Modules. See </w:t>
      </w:r>
      <w:r>
        <w:t xml:space="preserve">the </w:t>
      </w:r>
      <w:r w:rsidR="00A478A6">
        <w:t xml:space="preserve">section “Instantiating </w:t>
      </w:r>
      <w:r w:rsidR="00B716CD">
        <w:t xml:space="preserve">DMF </w:t>
      </w:r>
      <w:r w:rsidR="00A478A6">
        <w:t>Modules”.</w:t>
      </w:r>
    </w:p>
    <w:p w14:paraId="180DD2C3" w14:textId="77777777" w:rsidR="000F519B" w:rsidRDefault="000F519B">
      <w:pPr>
        <w:rPr>
          <w:rFonts w:asciiTheme="majorHAnsi" w:eastAsiaTheme="majorEastAsia" w:hAnsiTheme="majorHAnsi" w:cstheme="majorBidi"/>
          <w:color w:val="2F5496" w:themeColor="accent1" w:themeShade="BF"/>
          <w:sz w:val="32"/>
          <w:szCs w:val="32"/>
        </w:rPr>
      </w:pPr>
      <w:r>
        <w:br w:type="page"/>
      </w:r>
    </w:p>
    <w:p w14:paraId="40AC1CED" w14:textId="019A887E" w:rsidR="00F20772" w:rsidRDefault="00F20772" w:rsidP="00434339">
      <w:pPr>
        <w:pStyle w:val="Heading2"/>
      </w:pPr>
      <w:bookmarkStart w:id="1197" w:name="_Toc524527499"/>
      <w:r>
        <w:lastRenderedPageBreak/>
        <w:t>Using DMF in a Driver</w:t>
      </w:r>
      <w:r w:rsidR="00A70A1E">
        <w:t xml:space="preserve"> That Does Not Have Its Own Device Context</w:t>
      </w:r>
      <w:bookmarkEnd w:id="1197"/>
    </w:p>
    <w:p w14:paraId="6300784D" w14:textId="39CD830B" w:rsidR="007D307F" w:rsidRPr="00B716CD" w:rsidRDefault="0045295C" w:rsidP="00F07D84">
      <w:pPr>
        <w:rPr>
          <w:rStyle w:val="CodeText"/>
        </w:rPr>
      </w:pPr>
      <w:r>
        <w:t xml:space="preserve">The preferred way to use DMF is for all work in a Client Driver to be done by the Modules and corresponding </w:t>
      </w:r>
      <w:r w:rsidR="00F07D84">
        <w:t>C</w:t>
      </w:r>
      <w:r>
        <w:t>lient</w:t>
      </w:r>
      <w:r w:rsidR="00F07D84">
        <w:t xml:space="preserve"> Driver</w:t>
      </w:r>
      <w:r>
        <w:t xml:space="preserve"> callbacks. In this case, the Client Driver is a “container” of Modules. These types of Client Drivers do not have their own Device Context</w:t>
      </w:r>
      <w:r w:rsidR="001930DE">
        <w:t xml:space="preserve">. They do not need to create the typical DriverEntry and </w:t>
      </w:r>
      <w:r w:rsidR="005B2D8C">
        <w:t>Device Add</w:t>
      </w:r>
      <w:r w:rsidR="001930DE">
        <w:t xml:space="preserve"> functions and all the Client Driver code is in a single file called DmfInterface.c.</w:t>
      </w:r>
      <w:r>
        <w:t xml:space="preserve"> </w:t>
      </w:r>
    </w:p>
    <w:p w14:paraId="7B60947D" w14:textId="53836C6B" w:rsidR="005B2D8C" w:rsidRDefault="005B2D8C" w:rsidP="007D307F">
      <w:r>
        <w:t xml:space="preserve">All DMF drivers are WDF drivers, therefore they must follow WDF rules. One of those rules is to declare function prototypes for callbacks prior to their use so that SAL can properly analyze code. In the code snippet </w:t>
      </w:r>
      <w:proofErr w:type="gramStart"/>
      <w:r>
        <w:t>below</w:t>
      </w:r>
      <w:proofErr w:type="gramEnd"/>
      <w:r>
        <w:t xml:space="preserve"> you can see those lines.</w:t>
      </w:r>
    </w:p>
    <w:p w14:paraId="73E3242D" w14:textId="45863ED0" w:rsidR="009A5222" w:rsidRDefault="009A5222" w:rsidP="007D307F">
      <w:r>
        <w:t>DMF provides macros that make it simple to initialize a DMF driver</w:t>
      </w:r>
      <w:r w:rsidR="00F07D84">
        <w:t>. These macros provide standard code that most DMF drivers need to initialize WDF and connect WDF to DMF. See the section, “Client Driver Initialization Macros”. In some cases, the code the macros provide may not be adequate. In that case it is not necessary to use the macros. In that case, the programmer must write the WDF initialization code directly and write the code to connect WDF to DMF. See “Client Driver DFM Initialization Functions”.</w:t>
      </w:r>
    </w:p>
    <w:p w14:paraId="22A7A27C" w14:textId="77777777" w:rsidR="00F07D84" w:rsidRDefault="00F07D84" w:rsidP="00F07D84">
      <w:r>
        <w:t>These macros are:</w:t>
      </w:r>
    </w:p>
    <w:p w14:paraId="141129CB" w14:textId="77777777" w:rsidR="00F07D84" w:rsidRPr="00B716CD" w:rsidRDefault="00F07D84" w:rsidP="00F07D84">
      <w:pPr>
        <w:pStyle w:val="ListParagraph"/>
        <w:numPr>
          <w:ilvl w:val="0"/>
          <w:numId w:val="41"/>
        </w:numPr>
        <w:rPr>
          <w:rStyle w:val="CodeText"/>
        </w:rPr>
      </w:pPr>
      <w:r w:rsidRPr="00B716CD">
        <w:rPr>
          <w:rStyle w:val="CodeText"/>
        </w:rPr>
        <w:t>DMF_DEFAULT_DRIVERENTRY</w:t>
      </w:r>
    </w:p>
    <w:p w14:paraId="717D13CE" w14:textId="77777777" w:rsidR="00F07D84" w:rsidRPr="00B716CD" w:rsidRDefault="00F07D84" w:rsidP="00F07D84">
      <w:pPr>
        <w:pStyle w:val="ListParagraph"/>
        <w:numPr>
          <w:ilvl w:val="0"/>
          <w:numId w:val="41"/>
        </w:numPr>
        <w:rPr>
          <w:rStyle w:val="CodeText"/>
        </w:rPr>
      </w:pPr>
      <w:r w:rsidRPr="00B716CD">
        <w:rPr>
          <w:rStyle w:val="CodeText"/>
        </w:rPr>
        <w:t>DMF_DEFAULT_DRIVERCLEANUP</w:t>
      </w:r>
    </w:p>
    <w:p w14:paraId="7B274CE0" w14:textId="55CE44BE" w:rsidR="00F07D84" w:rsidRPr="00F07D84" w:rsidRDefault="00F07D84" w:rsidP="007D307F">
      <w:pPr>
        <w:pStyle w:val="ListParagraph"/>
        <w:numPr>
          <w:ilvl w:val="0"/>
          <w:numId w:val="41"/>
        </w:numPr>
        <w:rPr>
          <w:rFonts w:ascii="Courier New" w:hAnsi="Courier New"/>
          <w:b/>
          <w:noProof/>
          <w:sz w:val="20"/>
        </w:rPr>
      </w:pPr>
      <w:r w:rsidRPr="00B716CD">
        <w:rPr>
          <w:rStyle w:val="CodeText"/>
        </w:rPr>
        <w:t>DMF_DEFAULT_DEVICEADD</w:t>
      </w:r>
    </w:p>
    <w:p w14:paraId="3907145F" w14:textId="7F07261F" w:rsidR="005B2D8C" w:rsidRDefault="005B2D8C" w:rsidP="007D307F">
      <w:r>
        <w:t>To initialize a DMF driver that does not have its own Device Context, follow these steps:</w:t>
      </w:r>
    </w:p>
    <w:p w14:paraId="42A24F5A" w14:textId="39FF8853" w:rsidR="00FA2F5D" w:rsidRDefault="00972838" w:rsidP="005B2D8C">
      <w:pPr>
        <w:pStyle w:val="ListParagraph"/>
        <w:numPr>
          <w:ilvl w:val="0"/>
          <w:numId w:val="52"/>
        </w:numPr>
      </w:pPr>
      <w:r>
        <w:t xml:space="preserve">First, include the DMF support as well as the definitions needed to use Modules in a </w:t>
      </w:r>
      <w:r w:rsidR="004C6210">
        <w:t>specific</w:t>
      </w:r>
      <w:r>
        <w:t xml:space="preserve"> Library by including the relevant Library Include File.</w:t>
      </w:r>
      <w:r w:rsidRPr="004C49D8">
        <w:t xml:space="preserve"> </w:t>
      </w:r>
      <w:r>
        <w:t xml:space="preserve">The Library Include File, </w:t>
      </w:r>
      <w:r w:rsidRPr="005C1E45">
        <w:rPr>
          <w:rStyle w:val="CodeText"/>
        </w:rPr>
        <w:t>DmfModules.Library.h</w:t>
      </w:r>
      <w:r>
        <w:t>, contains all the definitions needed to use DMF as well as all the definitions for the Modules that come with the Framework.</w:t>
      </w:r>
    </w:p>
    <w:p w14:paraId="212AFAD0" w14:textId="4C826D27" w:rsidR="005B2D8C" w:rsidRDefault="005B2D8C" w:rsidP="005B2D8C">
      <w:pPr>
        <w:pStyle w:val="ListParagraph"/>
        <w:numPr>
          <w:ilvl w:val="0"/>
          <w:numId w:val="52"/>
        </w:numPr>
      </w:pPr>
      <w:r>
        <w:t>Declare WDF function prototypes.</w:t>
      </w:r>
    </w:p>
    <w:p w14:paraId="7EC0A2C9" w14:textId="22B7A385" w:rsidR="005B2D8C" w:rsidRDefault="005B2D8C" w:rsidP="005B2D8C">
      <w:pPr>
        <w:pStyle w:val="ListParagraph"/>
        <w:numPr>
          <w:ilvl w:val="0"/>
          <w:numId w:val="52"/>
        </w:numPr>
      </w:pPr>
      <w:r>
        <w:t>Write the comment that the WPP scanner needs.</w:t>
      </w:r>
    </w:p>
    <w:p w14:paraId="7A08DC63" w14:textId="7C264665" w:rsidR="005B2D8C" w:rsidRDefault="005B2D8C" w:rsidP="005B2D8C">
      <w:pPr>
        <w:pStyle w:val="ListParagraph"/>
        <w:numPr>
          <w:ilvl w:val="0"/>
          <w:numId w:val="52"/>
        </w:numPr>
      </w:pPr>
      <w:r>
        <w:t xml:space="preserve">Use the above macros to define DriverEntry, </w:t>
      </w:r>
      <w:r w:rsidR="00F07D84">
        <w:t>Driver Cleanup</w:t>
      </w:r>
      <w:r>
        <w:t xml:space="preserve"> and </w:t>
      </w:r>
      <w:r w:rsidR="00F07D84">
        <w:t>Device Add</w:t>
      </w:r>
      <w:r>
        <w:t>.</w:t>
      </w:r>
    </w:p>
    <w:p w14:paraId="2EFE0E0B" w14:textId="24CDF00A" w:rsidR="007D307F" w:rsidRDefault="007D307F" w:rsidP="007D307F">
      <w:r>
        <w:t xml:space="preserve">The following code example shows </w:t>
      </w:r>
      <w:r w:rsidR="005B2D8C">
        <w:t>the above steps</w:t>
      </w:r>
      <w:r>
        <w:t>:</w:t>
      </w:r>
    </w:p>
    <w:p w14:paraId="68BFE476" w14:textId="6437318C" w:rsidR="00B14B27" w:rsidRDefault="00B14B27" w:rsidP="003237FA">
      <w:pPr>
        <w:pStyle w:val="CodeBlock"/>
      </w:pPr>
      <w:r w:rsidRPr="00BB4E04">
        <w:t>#include</w:t>
      </w:r>
      <w:r w:rsidRPr="00BB4E04">
        <w:rPr>
          <w:color w:val="000000"/>
        </w:rPr>
        <w:t xml:space="preserve"> </w:t>
      </w:r>
      <w:r w:rsidRPr="00BB4E04">
        <w:t>"D</w:t>
      </w:r>
      <w:r w:rsidR="00FA2F5D">
        <w:t>mfModules.Library</w:t>
      </w:r>
      <w:r w:rsidRPr="00BB4E04">
        <w:t>.h"</w:t>
      </w:r>
    </w:p>
    <w:p w14:paraId="64FC147F" w14:textId="77777777" w:rsidR="00A6190C" w:rsidRPr="00BB4E04" w:rsidRDefault="00A6190C" w:rsidP="003237FA">
      <w:pPr>
        <w:pStyle w:val="CodeBlock"/>
      </w:pPr>
    </w:p>
    <w:p w14:paraId="4E94F3BE" w14:textId="77777777" w:rsidR="00A70A1E" w:rsidRPr="00BB4E04" w:rsidRDefault="00A70A1E" w:rsidP="003237FA">
      <w:pPr>
        <w:pStyle w:val="CodeBlock"/>
      </w:pPr>
      <w:r w:rsidRPr="00BB4E04">
        <w:t>DRIVER_INITIALIZE DriverEntry;</w:t>
      </w:r>
    </w:p>
    <w:p w14:paraId="43579DC2" w14:textId="77777777" w:rsidR="00A70A1E" w:rsidRPr="00BB4E04" w:rsidRDefault="00A70A1E" w:rsidP="003237FA">
      <w:pPr>
        <w:pStyle w:val="CodeBlock"/>
      </w:pPr>
      <w:r w:rsidRPr="00BB4E04">
        <w:t>EVT_WDF_DRIVER_DEVICE_ADD StorageFwUpdateDeviceAdd;</w:t>
      </w:r>
    </w:p>
    <w:p w14:paraId="134BFE3C" w14:textId="77777777" w:rsidR="00A70A1E" w:rsidRPr="00BB4E04" w:rsidRDefault="00A70A1E" w:rsidP="003237FA">
      <w:pPr>
        <w:pStyle w:val="CodeBlock"/>
      </w:pPr>
      <w:r w:rsidRPr="00BB4E04">
        <w:t>EVT_WDF_OBJECT_CONTEXT_CLEANUP StorageFwUpdateDriverContextCleanup;</w:t>
      </w:r>
    </w:p>
    <w:p w14:paraId="656506B5" w14:textId="77777777" w:rsidR="00A70A1E" w:rsidRPr="00BB4E04" w:rsidRDefault="00A70A1E" w:rsidP="003237FA">
      <w:pPr>
        <w:pStyle w:val="CodeBlock"/>
      </w:pPr>
      <w:r w:rsidRPr="00BB4E04">
        <w:t>EVT_DMF_DEVICE_MODULES_ADD DmfDeviceModulesAdd;</w:t>
      </w:r>
    </w:p>
    <w:p w14:paraId="148C9650" w14:textId="77777777" w:rsidR="00A70A1E" w:rsidRPr="00BB4E04" w:rsidRDefault="00A70A1E" w:rsidP="003237FA">
      <w:pPr>
        <w:pStyle w:val="CodeBlock"/>
      </w:pPr>
    </w:p>
    <w:p w14:paraId="706F49CF" w14:textId="77777777" w:rsidR="00A70A1E" w:rsidRPr="00BB4E04" w:rsidRDefault="00A70A1E" w:rsidP="003237FA">
      <w:pPr>
        <w:pStyle w:val="CodeBlock"/>
        <w:rPr>
          <w:color w:val="000000"/>
        </w:rPr>
      </w:pPr>
      <w:r w:rsidRPr="00BB4E04">
        <w:t>/*WPP_INIT_TRACING(); (This comment is necessary for WPP Scanner.)*/</w:t>
      </w:r>
    </w:p>
    <w:p w14:paraId="786F86BA"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69908993" w14:textId="77777777" w:rsidR="00A70A1E" w:rsidRPr="00BB4E04" w:rsidRDefault="00A70A1E" w:rsidP="003237FA">
      <w:pPr>
        <w:pStyle w:val="CodeBlock"/>
      </w:pPr>
      <w:r w:rsidRPr="00BB4E04">
        <w:t>DMF_DEFAULT_DRIVERENTRY(DriverEntry,</w:t>
      </w:r>
    </w:p>
    <w:p w14:paraId="68FABDEB" w14:textId="77777777" w:rsidR="00A70A1E" w:rsidRPr="00BB4E04" w:rsidRDefault="00A70A1E" w:rsidP="003237FA">
      <w:pPr>
        <w:pStyle w:val="CodeBlock"/>
      </w:pPr>
      <w:r w:rsidRPr="00BB4E04">
        <w:t xml:space="preserve">                        StorageFwUpdateDriverContextCleanup,</w:t>
      </w:r>
    </w:p>
    <w:p w14:paraId="7654C153" w14:textId="77777777" w:rsidR="00A70A1E" w:rsidRPr="00BB4E04" w:rsidRDefault="00A70A1E" w:rsidP="003237FA">
      <w:pPr>
        <w:pStyle w:val="CodeBlock"/>
      </w:pPr>
      <w:r w:rsidRPr="00BB4E04">
        <w:t xml:space="preserve">                        StorageFwUpdateDeviceAdd)</w:t>
      </w:r>
    </w:p>
    <w:p w14:paraId="2C898F01"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343FEAF6" w14:textId="77777777" w:rsidR="00A70A1E" w:rsidRPr="00BB4E04" w:rsidRDefault="00A70A1E" w:rsidP="003237FA">
      <w:pPr>
        <w:pStyle w:val="CodeBlock"/>
      </w:pPr>
    </w:p>
    <w:p w14:paraId="1325B1CB" w14:textId="77777777"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282264BB" w14:textId="77777777" w:rsidR="00A70A1E" w:rsidRPr="00BB4E04" w:rsidRDefault="00A70A1E" w:rsidP="003237FA">
      <w:pPr>
        <w:pStyle w:val="CodeBlock"/>
      </w:pPr>
      <w:r w:rsidRPr="00BB4E04">
        <w:t>DMF_DEFAULT_DRIVERCLEANUP(StorageFwUpdateDriverContextCleanup)</w:t>
      </w:r>
    </w:p>
    <w:p w14:paraId="4A7F2550" w14:textId="77777777" w:rsidR="00A70A1E" w:rsidRPr="00BB4E04" w:rsidRDefault="00A70A1E" w:rsidP="003237FA">
      <w:pPr>
        <w:pStyle w:val="CodeBlock"/>
      </w:pPr>
      <w:r w:rsidRPr="00BB4E04">
        <w:t>DMF_DEFAULT_DEVICEADD(StorageFwUpdateDeviceAdd,</w:t>
      </w:r>
    </w:p>
    <w:p w14:paraId="0AC73D91" w14:textId="77777777" w:rsidR="00A70A1E" w:rsidRPr="00BB4E04" w:rsidRDefault="00A70A1E" w:rsidP="003237FA">
      <w:pPr>
        <w:pStyle w:val="CodeBlock"/>
      </w:pPr>
      <w:r w:rsidRPr="00BB4E04">
        <w:t xml:space="preserve">                      DmfDeviceModulesAdd)</w:t>
      </w:r>
    </w:p>
    <w:p w14:paraId="0CE284CC" w14:textId="5411D9B8" w:rsidR="00A70A1E" w:rsidRPr="00BB4E04" w:rsidRDefault="00A70A1E"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0D430F1D" w14:textId="77777777" w:rsidR="00F14039" w:rsidRDefault="00F14039" w:rsidP="00A70A1E">
      <w:pPr>
        <w:rPr>
          <w:rFonts w:ascii="Courier New" w:hAnsi="Courier New" w:cs="Courier New"/>
          <w:sz w:val="16"/>
          <w:szCs w:val="16"/>
        </w:rPr>
      </w:pPr>
    </w:p>
    <w:p w14:paraId="7C76D101" w14:textId="3A9D001C" w:rsidR="005B2D8C" w:rsidRDefault="00B14B27">
      <w:r w:rsidRPr="00BB4E04">
        <w:lastRenderedPageBreak/>
        <w:t xml:space="preserve">In this case DMF will perform all the hooking in addition to creating the driver’s </w:t>
      </w:r>
      <w:r w:rsidRPr="009971BE">
        <w:rPr>
          <w:rStyle w:val="CodeText"/>
        </w:rPr>
        <w:t>WDFDEVICE</w:t>
      </w:r>
      <w:r w:rsidRPr="00BB4E04">
        <w:t xml:space="preserve"> and </w:t>
      </w:r>
      <w:r w:rsidR="007D307F">
        <w:t>initializing</w:t>
      </w:r>
      <w:r w:rsidR="007D307F" w:rsidRPr="00BB4E04">
        <w:t xml:space="preserve"> </w:t>
      </w:r>
      <w:r w:rsidRPr="00BB4E04">
        <w:t xml:space="preserve">DMF. Now, you only need to write the function that instantiates the Modules. In the above example, it is called </w:t>
      </w:r>
      <w:r w:rsidRPr="009971BE">
        <w:rPr>
          <w:rStyle w:val="CodeText"/>
        </w:rPr>
        <w:t>DmfDeviceModulesAdd</w:t>
      </w:r>
      <w:r w:rsidRPr="00BB4E04">
        <w:t>.</w:t>
      </w:r>
    </w:p>
    <w:p w14:paraId="0D28BCCE" w14:textId="3AFC4F31" w:rsidR="00B14B27" w:rsidRPr="00BB4E04" w:rsidRDefault="00B14B27" w:rsidP="00F14039">
      <w:r w:rsidRPr="00BB4E04">
        <w:t>If your file is a C++ file, you need to surround the prototypes with extern “C” as in this example:</w:t>
      </w:r>
    </w:p>
    <w:p w14:paraId="691DBF6D" w14:textId="227C988A" w:rsidR="00CE450E" w:rsidRDefault="00CE450E" w:rsidP="003237FA">
      <w:pPr>
        <w:pStyle w:val="CodeBlock"/>
      </w:pPr>
      <w:r w:rsidRPr="00BB4E04">
        <w:t>#include</w:t>
      </w:r>
      <w:r w:rsidRPr="00BB4E04">
        <w:rPr>
          <w:color w:val="000000"/>
        </w:rPr>
        <w:t xml:space="preserve"> </w:t>
      </w:r>
      <w:r w:rsidRPr="00BB4E04">
        <w:t>"D</w:t>
      </w:r>
      <w:r w:rsidR="00A37904">
        <w:t>mfModules.Library</w:t>
      </w:r>
      <w:r w:rsidRPr="00BB4E04">
        <w:t>.h"</w:t>
      </w:r>
    </w:p>
    <w:p w14:paraId="43C8E186" w14:textId="77777777" w:rsidR="00CE450E" w:rsidRDefault="00CE450E" w:rsidP="003237FA">
      <w:pPr>
        <w:pStyle w:val="CodeBlock"/>
      </w:pPr>
    </w:p>
    <w:p w14:paraId="5F86E16A" w14:textId="2D62D66D" w:rsidR="00B14B27" w:rsidRPr="00BB4E04" w:rsidRDefault="00B14B27" w:rsidP="003237FA">
      <w:pPr>
        <w:pStyle w:val="CodeBlock"/>
        <w:rPr>
          <w:color w:val="000000"/>
        </w:rPr>
      </w:pPr>
      <w:r w:rsidRPr="00BB4E04">
        <w:t>extern</w:t>
      </w:r>
      <w:r w:rsidRPr="00BB4E04">
        <w:rPr>
          <w:color w:val="000000"/>
        </w:rPr>
        <w:t xml:space="preserve"> </w:t>
      </w:r>
      <w:r w:rsidRPr="00BB4E04">
        <w:rPr>
          <w:color w:val="A31515"/>
        </w:rPr>
        <w:t>"C"</w:t>
      </w:r>
    </w:p>
    <w:p w14:paraId="54828E53" w14:textId="77777777" w:rsidR="00B14B27" w:rsidRPr="00BB4E04" w:rsidRDefault="00B14B27" w:rsidP="003237FA">
      <w:pPr>
        <w:pStyle w:val="CodeBlock"/>
      </w:pPr>
      <w:r w:rsidRPr="00BB4E04">
        <w:t>{</w:t>
      </w:r>
    </w:p>
    <w:p w14:paraId="2F9AF8CB" w14:textId="77777777" w:rsidR="00B14B27" w:rsidRPr="00BB4E04" w:rsidRDefault="00B14B27" w:rsidP="003237FA">
      <w:pPr>
        <w:pStyle w:val="CodeBlock"/>
      </w:pPr>
      <w:r w:rsidRPr="00BB4E04">
        <w:t>DRIVER_INITIALIZE DriverEntry;</w:t>
      </w:r>
    </w:p>
    <w:p w14:paraId="67475A23" w14:textId="77777777" w:rsidR="00B14B27" w:rsidRPr="00BB4E04" w:rsidRDefault="00B14B27" w:rsidP="003237FA">
      <w:pPr>
        <w:pStyle w:val="CodeBlock"/>
      </w:pPr>
      <w:r w:rsidRPr="00BB4E04">
        <w:t>EVT_WDF_DRIVER_DEVICE_ADD StorageFwUpdateDeviceAdd;</w:t>
      </w:r>
    </w:p>
    <w:p w14:paraId="3759DB1D" w14:textId="77777777" w:rsidR="00B14B27" w:rsidRPr="00BB4E04" w:rsidRDefault="00B14B27" w:rsidP="003237FA">
      <w:pPr>
        <w:pStyle w:val="CodeBlock"/>
      </w:pPr>
      <w:r w:rsidRPr="00BB4E04">
        <w:t>EVT_WDF_OBJECT_CONTEXT_CLEANUP StorageFwUpdateDriverContextCleanup;</w:t>
      </w:r>
    </w:p>
    <w:p w14:paraId="0D37BEAE" w14:textId="77777777" w:rsidR="00B14B27" w:rsidRPr="00BB4E04" w:rsidRDefault="00B14B27" w:rsidP="003237FA">
      <w:pPr>
        <w:pStyle w:val="CodeBlock"/>
      </w:pPr>
      <w:r w:rsidRPr="00BB4E04">
        <w:t>EVT_DMF_DEVICE_MODULES_ADD DmfDeviceModulesAdd;</w:t>
      </w:r>
    </w:p>
    <w:p w14:paraId="2E9AD634" w14:textId="77777777" w:rsidR="00B14B27" w:rsidRPr="00BB4E04" w:rsidRDefault="00B14B27" w:rsidP="003237FA">
      <w:pPr>
        <w:pStyle w:val="CodeBlock"/>
      </w:pPr>
      <w:r w:rsidRPr="00BB4E04">
        <w:t>}</w:t>
      </w:r>
    </w:p>
    <w:p w14:paraId="05185D30" w14:textId="77777777" w:rsidR="00B14B27" w:rsidRPr="00BB4E04" w:rsidRDefault="00B14B27" w:rsidP="003237FA">
      <w:pPr>
        <w:pStyle w:val="CodeBlock"/>
      </w:pPr>
    </w:p>
    <w:p w14:paraId="12BBBB2E" w14:textId="77777777" w:rsidR="00B14B27" w:rsidRPr="00BB4E04" w:rsidRDefault="00B14B27" w:rsidP="003237FA">
      <w:pPr>
        <w:pStyle w:val="CodeBlock"/>
        <w:rPr>
          <w:color w:val="000000"/>
        </w:rPr>
      </w:pPr>
      <w:r w:rsidRPr="00BB4E04">
        <w:t>/*WPP_INIT_TRACING(); (This comment is necessary for WPP Scanner.)*/</w:t>
      </w:r>
    </w:p>
    <w:p w14:paraId="470884CA"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"INIT"</w:t>
      </w:r>
      <w:r w:rsidRPr="00BB4E04">
        <w:rPr>
          <w:color w:val="000000"/>
        </w:rPr>
        <w:t>)</w:t>
      </w:r>
    </w:p>
    <w:p w14:paraId="2CDB1240" w14:textId="77777777" w:rsidR="00B14B27" w:rsidRPr="00BB4E04" w:rsidRDefault="00B14B27" w:rsidP="003237FA">
      <w:pPr>
        <w:pStyle w:val="CodeBlock"/>
      </w:pPr>
      <w:r w:rsidRPr="00BB4E04">
        <w:t>DMF_DEFAULT_DRIVERENTRY(DriverEntry,</w:t>
      </w:r>
    </w:p>
    <w:p w14:paraId="6B57E50F" w14:textId="77777777" w:rsidR="00B14B27" w:rsidRPr="00BB4E04" w:rsidRDefault="00B14B27" w:rsidP="003237FA">
      <w:pPr>
        <w:pStyle w:val="CodeBlock"/>
      </w:pPr>
      <w:r w:rsidRPr="00BB4E04">
        <w:t xml:space="preserve">                        StorageFwUpdateDriverContextCleanup,</w:t>
      </w:r>
    </w:p>
    <w:p w14:paraId="25FB590D" w14:textId="77777777" w:rsidR="00B14B27" w:rsidRPr="00BB4E04" w:rsidRDefault="00B14B27" w:rsidP="003237FA">
      <w:pPr>
        <w:pStyle w:val="CodeBlock"/>
      </w:pPr>
      <w:r w:rsidRPr="00BB4E04">
        <w:t xml:space="preserve">                        StorageFwUpdateDeviceAdd)</w:t>
      </w:r>
    </w:p>
    <w:p w14:paraId="36941114"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p>
    <w:p w14:paraId="695FFF6F" w14:textId="77777777" w:rsidR="00B14B27" w:rsidRPr="00BB4E04" w:rsidRDefault="00B14B27" w:rsidP="003237FA">
      <w:pPr>
        <w:pStyle w:val="CodeBlock"/>
      </w:pPr>
    </w:p>
    <w:p w14:paraId="22D736FE" w14:textId="77777777" w:rsidR="00B14B27" w:rsidRPr="00BB4E04" w:rsidRDefault="00B14B27" w:rsidP="003237FA">
      <w:pPr>
        <w:pStyle w:val="CodeBlock"/>
        <w:rPr>
          <w:color w:val="000000"/>
        </w:rPr>
      </w:pPr>
      <w:r w:rsidRPr="00BB4E04">
        <w:t>#pragma</w:t>
      </w:r>
      <w:r w:rsidRPr="00BB4E04">
        <w:rPr>
          <w:color w:val="000000"/>
        </w:rPr>
        <w:t xml:space="preserve"> </w:t>
      </w:r>
      <w:r w:rsidRPr="00BB4E04">
        <w:t>code_seg</w:t>
      </w:r>
      <w:r w:rsidRPr="00BB4E04">
        <w:rPr>
          <w:color w:val="000000"/>
        </w:rPr>
        <w:t>(</w:t>
      </w:r>
      <w:r w:rsidRPr="00BB4E04">
        <w:rPr>
          <w:color w:val="A31515"/>
        </w:rPr>
        <w:t>"PAGED"</w:t>
      </w:r>
      <w:r w:rsidRPr="00BB4E04">
        <w:rPr>
          <w:color w:val="000000"/>
        </w:rPr>
        <w:t>)</w:t>
      </w:r>
    </w:p>
    <w:p w14:paraId="356576CE" w14:textId="77777777" w:rsidR="00B14B27" w:rsidRPr="00BB4E04" w:rsidRDefault="00B14B27" w:rsidP="003237FA">
      <w:pPr>
        <w:pStyle w:val="CodeBlock"/>
      </w:pPr>
      <w:r w:rsidRPr="00BB4E04">
        <w:t>DMF_DEFAULT_DRIVERCLEANUP(StorageFwUpdateDriverContextCleanup)</w:t>
      </w:r>
    </w:p>
    <w:p w14:paraId="108B9016" w14:textId="77777777" w:rsidR="00B14B27" w:rsidRPr="00BB4E04" w:rsidRDefault="00B14B27" w:rsidP="003237FA">
      <w:pPr>
        <w:pStyle w:val="CodeBlock"/>
      </w:pPr>
      <w:r w:rsidRPr="00BB4E04">
        <w:t>DMF_DEFAULT_DEVICEADD(StorageFwUpdateDeviceAdd,</w:t>
      </w:r>
    </w:p>
    <w:p w14:paraId="552347E6" w14:textId="77777777" w:rsidR="00B14B27" w:rsidRPr="00BB4E04" w:rsidRDefault="00B14B27" w:rsidP="003237FA">
      <w:pPr>
        <w:pStyle w:val="CodeBlock"/>
      </w:pPr>
      <w:r w:rsidRPr="00BB4E04">
        <w:t xml:space="preserve">                      DmfDeviceModulesAdd)</w:t>
      </w:r>
    </w:p>
    <w:p w14:paraId="26C7FDC5" w14:textId="458A2D54" w:rsidR="00B14B27" w:rsidRPr="00BB4E04" w:rsidRDefault="00B14B27" w:rsidP="003237FA">
      <w:pPr>
        <w:pStyle w:val="CodeBlock"/>
      </w:pPr>
      <w:r w:rsidRPr="00BB4E04">
        <w:t>#pragma</w:t>
      </w:r>
      <w:r w:rsidRPr="00BB4E04">
        <w:rPr>
          <w:color w:val="000000"/>
        </w:rPr>
        <w:t xml:space="preserve"> </w:t>
      </w:r>
      <w:r w:rsidRPr="00BB4E04">
        <w:t>code_seg</w:t>
      </w:r>
      <w:r w:rsidRPr="00BB4E04">
        <w:rPr>
          <w:color w:val="000000"/>
        </w:rPr>
        <w:t>()</w:t>
      </w:r>
    </w:p>
    <w:p w14:paraId="3DFA69F7" w14:textId="77777777" w:rsidR="00F14039" w:rsidRDefault="00F14039" w:rsidP="00B14B27"/>
    <w:p w14:paraId="22B3FBE8" w14:textId="77777777" w:rsidR="001930DE" w:rsidRDefault="001930DE" w:rsidP="001930DE">
      <w:r>
        <w:t>Now the Client Driver is ready to instantiate Modules. See the section “Instantiating DMF Modules”.</w:t>
      </w:r>
    </w:p>
    <w:p w14:paraId="674756A5" w14:textId="77777777" w:rsidR="00F07D84" w:rsidRDefault="00F07D84">
      <w:pPr>
        <w:rPr>
          <w:rFonts w:asciiTheme="majorHAnsi" w:eastAsiaTheme="majorEastAsia" w:hAnsiTheme="majorHAnsi" w:cstheme="majorBidi"/>
          <w:b/>
          <w:bCs/>
          <w:smallCaps/>
          <w:color w:val="000000" w:themeColor="text1"/>
          <w:sz w:val="28"/>
          <w:szCs w:val="28"/>
        </w:rPr>
      </w:pPr>
      <w:r>
        <w:br w:type="page"/>
      </w:r>
    </w:p>
    <w:p w14:paraId="38734E14" w14:textId="3B23CB9F" w:rsidR="00A478A6" w:rsidRDefault="00A478A6" w:rsidP="00434339">
      <w:pPr>
        <w:pStyle w:val="Heading2"/>
      </w:pPr>
      <w:bookmarkStart w:id="1198" w:name="_Toc524527500"/>
      <w:r>
        <w:lastRenderedPageBreak/>
        <w:t xml:space="preserve">Instantiating </w:t>
      </w:r>
      <w:r w:rsidR="00067231">
        <w:t xml:space="preserve">DMF </w:t>
      </w:r>
      <w:r>
        <w:t>Modules</w:t>
      </w:r>
      <w:bookmarkEnd w:id="1198"/>
    </w:p>
    <w:p w14:paraId="36F3BE0F" w14:textId="6FBDE6AF" w:rsidR="00127A5B" w:rsidRDefault="00127A5B" w:rsidP="00127A5B">
      <w:r>
        <w:t xml:space="preserve">This section is common to all types of DMF drivers. Most DMF drivers will instantiate at least one Module. If you have followed the steps above, DMF will call the callback function that allows the </w:t>
      </w:r>
      <w:r w:rsidR="00A06560">
        <w:t>Client D</w:t>
      </w:r>
      <w:r>
        <w:t xml:space="preserve">river </w:t>
      </w:r>
      <w:r w:rsidR="0070640C">
        <w:t>to list and configure the Modules to be used</w:t>
      </w:r>
      <w:r>
        <w:t>:</w:t>
      </w:r>
    </w:p>
    <w:p w14:paraId="09A60D37" w14:textId="428F0183" w:rsidR="00127A5B" w:rsidRDefault="00127A5B" w:rsidP="00127A5B">
      <w:r>
        <w:t>This is the signature for that function:</w:t>
      </w:r>
    </w:p>
    <w:p w14:paraId="5B7DB47E" w14:textId="77777777" w:rsidR="00127A5B" w:rsidRPr="007372CA" w:rsidRDefault="00127A5B" w:rsidP="003237FA">
      <w:pPr>
        <w:pStyle w:val="CodeBlock"/>
        <w:rPr>
          <w:color w:val="000000"/>
        </w:rPr>
      </w:pPr>
      <w:r w:rsidRPr="007372CA">
        <w:t>#pragma</w:t>
      </w:r>
      <w:r w:rsidRPr="007372CA">
        <w:rPr>
          <w:color w:val="000000"/>
        </w:rPr>
        <w:t xml:space="preserve"> </w:t>
      </w:r>
      <w:r w:rsidRPr="007372CA">
        <w:t>code_seg</w:t>
      </w:r>
      <w:r w:rsidRPr="007372CA">
        <w:rPr>
          <w:color w:val="000000"/>
        </w:rPr>
        <w:t>(</w:t>
      </w:r>
      <w:r w:rsidRPr="007372CA">
        <w:rPr>
          <w:color w:val="A31515"/>
        </w:rPr>
        <w:t>"PAGED"</w:t>
      </w:r>
      <w:r w:rsidRPr="007372CA">
        <w:rPr>
          <w:color w:val="000000"/>
        </w:rPr>
        <w:t>)</w:t>
      </w:r>
    </w:p>
    <w:p w14:paraId="00821C52" w14:textId="77777777" w:rsidR="00127A5B" w:rsidRPr="007372CA" w:rsidRDefault="00127A5B" w:rsidP="003237FA">
      <w:pPr>
        <w:pStyle w:val="CodeBlock"/>
      </w:pPr>
      <w:r w:rsidRPr="007372CA">
        <w:t>_IRQL_requires_max_(PASSIVE_LEVEL)</w:t>
      </w:r>
    </w:p>
    <w:p w14:paraId="1A852166" w14:textId="77777777" w:rsidR="00127A5B" w:rsidRPr="007372CA" w:rsidRDefault="00127A5B" w:rsidP="003237FA">
      <w:pPr>
        <w:pStyle w:val="CodeBlock"/>
      </w:pPr>
      <w:r w:rsidRPr="007372CA">
        <w:t>VOID</w:t>
      </w:r>
    </w:p>
    <w:p w14:paraId="005F14F6" w14:textId="77777777" w:rsidR="00127A5B" w:rsidRPr="007372CA" w:rsidRDefault="00127A5B" w:rsidP="003237FA">
      <w:pPr>
        <w:pStyle w:val="CodeBlock"/>
      </w:pPr>
      <w:r w:rsidRPr="007372CA">
        <w:t>DmfDeviceModulesAdd(</w:t>
      </w:r>
    </w:p>
    <w:p w14:paraId="5AB3C43F" w14:textId="77777777" w:rsidR="00127A5B" w:rsidRPr="007372CA" w:rsidRDefault="00127A5B" w:rsidP="003237FA">
      <w:pPr>
        <w:pStyle w:val="CodeBlock"/>
      </w:pPr>
      <w:r w:rsidRPr="007372CA">
        <w:t xml:space="preserve">    _In_ WDFDEVICE Device,</w:t>
      </w:r>
    </w:p>
    <w:p w14:paraId="3D7C80CA" w14:textId="77777777" w:rsidR="00127A5B" w:rsidRPr="007372CA" w:rsidRDefault="00127A5B" w:rsidP="003237FA">
      <w:pPr>
        <w:pStyle w:val="CodeBlock"/>
      </w:pPr>
      <w:r w:rsidRPr="007372CA">
        <w:t xml:space="preserve">    _In_ PDMFMODULE_INIT DmfModuleInit</w:t>
      </w:r>
    </w:p>
    <w:p w14:paraId="0339CAA6" w14:textId="6C659208" w:rsidR="00127A5B" w:rsidRPr="00127A5B" w:rsidRDefault="00127A5B" w:rsidP="003237FA">
      <w:pPr>
        <w:pStyle w:val="CodeBlock"/>
      </w:pPr>
      <w:r w:rsidRPr="007372CA">
        <w:t xml:space="preserve">    )</w:t>
      </w:r>
    </w:p>
    <w:p w14:paraId="15C331B2" w14:textId="77777777" w:rsidR="00F14039" w:rsidRDefault="00F14039" w:rsidP="00127A5B"/>
    <w:p w14:paraId="7E40DE1A" w14:textId="7A7209E5" w:rsidR="0056685A" w:rsidRDefault="00127A5B" w:rsidP="00127A5B">
      <w:r>
        <w:t xml:space="preserve">Recall that most Modules have Module specific </w:t>
      </w:r>
      <w:r w:rsidR="0056685A">
        <w:t>configuration parameters</w:t>
      </w:r>
      <w:r>
        <w:t xml:space="preserve">. It is the job of the </w:t>
      </w:r>
      <w:r w:rsidR="00675183">
        <w:t>Client Driver</w:t>
      </w:r>
      <w:r>
        <w:t xml:space="preserve"> to set the </w:t>
      </w:r>
      <w:r w:rsidR="0056685A">
        <w:t>configuration</w:t>
      </w:r>
      <w:r>
        <w:t xml:space="preserve"> of each Module</w:t>
      </w:r>
      <w:r w:rsidR="0056685A">
        <w:t xml:space="preserve"> and then call a DMF API that adds that Module to a list of Modules that will be instantiated. To do so, follow this example:</w:t>
      </w:r>
    </w:p>
    <w:p w14:paraId="6902FB97" w14:textId="46C771C4" w:rsidR="0056685A" w:rsidRDefault="0056685A" w:rsidP="00127A5B">
      <w:r>
        <w:t xml:space="preserve">First, declare a single </w:t>
      </w:r>
      <w:r w:rsidR="00A333EA">
        <w:t xml:space="preserve">local </w:t>
      </w:r>
      <w:r>
        <w:t xml:space="preserve">structure </w:t>
      </w:r>
      <w:r w:rsidR="00A44062">
        <w:t xml:space="preserve">(on the stack) </w:t>
      </w:r>
      <w:r>
        <w:t>that stores the Module Attributes. Note: You only need a single instance of this structure for all modules that are instantiated.</w:t>
      </w:r>
    </w:p>
    <w:p w14:paraId="43CBA8D7" w14:textId="1927A909" w:rsidR="0056685A" w:rsidRDefault="0056685A" w:rsidP="003237FA">
      <w:pPr>
        <w:pStyle w:val="CodeBlock"/>
      </w:pPr>
      <w:r>
        <w:t xml:space="preserve">    </w:t>
      </w:r>
      <w:r w:rsidRPr="007372CA">
        <w:rPr>
          <w:color w:val="2B91AF"/>
        </w:rPr>
        <w:t>DMF_MODULE_ATTRIBUTES</w:t>
      </w:r>
      <w:r w:rsidRPr="007372CA">
        <w:t xml:space="preserve"> moduleAttributes;</w:t>
      </w:r>
    </w:p>
    <w:p w14:paraId="218C8CB9" w14:textId="6FB1234D" w:rsidR="0056685A" w:rsidRDefault="0056685A" w:rsidP="00127A5B">
      <w:r>
        <w:t xml:space="preserve">Next, declare a </w:t>
      </w:r>
      <w:r w:rsidR="00A44062">
        <w:t xml:space="preserve">Module specific </w:t>
      </w:r>
      <w:r w:rsidR="00BD736D">
        <w:t>Config</w:t>
      </w:r>
      <w:r>
        <w:t xml:space="preserve"> structure for </w:t>
      </w:r>
      <w:r w:rsidR="00A44062">
        <w:t>each</w:t>
      </w:r>
      <w:r>
        <w:t xml:space="preserve"> Module that will be instantiated. </w:t>
      </w:r>
      <w:r w:rsidR="00A44062">
        <w:t xml:space="preserve">Look at the Module’s header file to know what structure to use. Here </w:t>
      </w:r>
      <w:r w:rsidR="002F7695">
        <w:t>is</w:t>
      </w:r>
      <w:r w:rsidR="00A44062">
        <w:t xml:space="preserve"> show</w:t>
      </w:r>
      <w:r w:rsidR="002F7695">
        <w:t>n</w:t>
      </w:r>
      <w:r w:rsidR="00A44062">
        <w:t xml:space="preserve"> the </w:t>
      </w:r>
      <w:r w:rsidR="002F7695">
        <w:t>C</w:t>
      </w:r>
      <w:r w:rsidR="00A44062">
        <w:t>onfig structure for the BufferList Module.</w:t>
      </w:r>
      <w:r w:rsidR="00A40C06">
        <w:t xml:space="preserve"> Not all Modules require a </w:t>
      </w:r>
      <w:r w:rsidR="002F7695">
        <w:t>C</w:t>
      </w:r>
      <w:r w:rsidR="00A40C06">
        <w:t xml:space="preserve">onfig structure and not all parameters of a </w:t>
      </w:r>
      <w:r w:rsidR="002F7695">
        <w:t>C</w:t>
      </w:r>
      <w:r w:rsidR="00A40C06">
        <w:t>onfig structure are necessarily required. See the Module documentation for details.</w:t>
      </w:r>
    </w:p>
    <w:p w14:paraId="6B62F153" w14:textId="01C198D7" w:rsidR="0056685A" w:rsidRPr="007372CA" w:rsidRDefault="0056685A" w:rsidP="003237FA">
      <w:pPr>
        <w:pStyle w:val="CodeBlock"/>
      </w:pPr>
      <w:r>
        <w:t xml:space="preserve">    </w:t>
      </w:r>
      <w:r w:rsidR="0001459D">
        <w:rPr>
          <w:color w:val="2B91AF"/>
        </w:rPr>
        <w:t>DMF_CONFIG_</w:t>
      </w:r>
      <w:r w:rsidRPr="007372CA">
        <w:rPr>
          <w:color w:val="2B91AF"/>
        </w:rPr>
        <w:t>Buffer</w:t>
      </w:r>
      <w:ins w:id="1199" w:author="Sam Tertzakian" w:date="2018-09-12T14:40:00Z">
        <w:r w:rsidR="00CB5BEE">
          <w:rPr>
            <w:color w:val="2B91AF"/>
          </w:rPr>
          <w:t>Pool</w:t>
        </w:r>
      </w:ins>
      <w:del w:id="1200" w:author="Sam Tertzakian" w:date="2018-09-12T14:40:00Z">
        <w:r w:rsidRPr="007372CA" w:rsidDel="00CB5BEE">
          <w:rPr>
            <w:color w:val="2B91AF"/>
          </w:rPr>
          <w:delText>List</w:delText>
        </w:r>
      </w:del>
      <w:r w:rsidRPr="007372CA">
        <w:t xml:space="preserve"> buffer</w:t>
      </w:r>
      <w:del w:id="1201" w:author="Sam Tertzakian" w:date="2018-09-12T14:40:00Z">
        <w:r w:rsidRPr="007372CA" w:rsidDel="00CB5BEE">
          <w:delText>List</w:delText>
        </w:r>
      </w:del>
      <w:ins w:id="1202" w:author="Sam Tertzakian" w:date="2018-09-12T14:40:00Z">
        <w:r w:rsidR="00CB5BEE">
          <w:t>Pool</w:t>
        </w:r>
      </w:ins>
      <w:r w:rsidRPr="007372CA">
        <w:t>ModuleConfig;</w:t>
      </w:r>
    </w:p>
    <w:p w14:paraId="76104855" w14:textId="69B3D113" w:rsidR="0056685A" w:rsidRDefault="0056685A" w:rsidP="0056685A">
      <w:pPr>
        <w:autoSpaceDE w:val="0"/>
        <w:autoSpaceDN w:val="0"/>
        <w:adjustRightInd w:val="0"/>
        <w:spacing w:after="0" w:line="240" w:lineRule="auto"/>
        <w:rPr>
          <w:rFonts w:ascii="Consolas" w:hAnsi="Consolas" w:cs="Consolas"/>
          <w:color w:val="000000"/>
          <w:sz w:val="19"/>
          <w:szCs w:val="19"/>
        </w:rPr>
      </w:pPr>
    </w:p>
    <w:p w14:paraId="08774072" w14:textId="48DEDD6C" w:rsidR="0056685A" w:rsidRDefault="0056685A" w:rsidP="0056685A">
      <w:r>
        <w:t xml:space="preserve">Next, initialize and populate the Module’s </w:t>
      </w:r>
      <w:r w:rsidR="00BD736D">
        <w:t>Config</w:t>
      </w:r>
      <w:r w:rsidR="004D42EA">
        <w:t xml:space="preserve"> and Attributes</w:t>
      </w:r>
      <w:r>
        <w:t xml:space="preserve"> structure.</w:t>
      </w:r>
      <w:r w:rsidR="00A44062">
        <w:t xml:space="preserve"> </w:t>
      </w:r>
      <w:r w:rsidR="002F7695">
        <w:t>It takes as parameters the</w:t>
      </w:r>
      <w:r w:rsidR="00A44062">
        <w:t xml:space="preserve"> Module specific </w:t>
      </w:r>
      <w:r w:rsidR="002F7695">
        <w:t>C</w:t>
      </w:r>
      <w:r w:rsidR="00A44062">
        <w:t xml:space="preserve">onfig structure and the </w:t>
      </w:r>
      <w:r w:rsidR="00A40C06">
        <w:t xml:space="preserve">Module </w:t>
      </w:r>
      <w:r w:rsidR="002F7695">
        <w:t>A</w:t>
      </w:r>
      <w:r w:rsidR="00A40C06">
        <w:t>ttributes structure.</w:t>
      </w:r>
    </w:p>
    <w:p w14:paraId="45967A5C" w14:textId="77777777" w:rsidR="00D576FB" w:rsidRDefault="00D576FB">
      <w:pPr>
        <w:pStyle w:val="CodeBlock"/>
        <w:rPr>
          <w:ins w:id="1203" w:author="Sam Tertzakian" w:date="2018-09-11T19:02:00Z"/>
        </w:rPr>
        <w:pPrChange w:id="1204" w:author="Sam Tertzakian" w:date="2018-09-12T14:45:00Z">
          <w:pPr>
            <w:autoSpaceDE w:val="0"/>
            <w:autoSpaceDN w:val="0"/>
            <w:adjustRightInd w:val="0"/>
            <w:spacing w:after="0" w:line="240" w:lineRule="auto"/>
          </w:pPr>
        </w:pPrChange>
      </w:pPr>
      <w:ins w:id="1205" w:author="Sam Tertzakian" w:date="2018-09-11T19:02:00Z">
        <w:r>
          <w:t xml:space="preserve">    DMF_CONFIG_BufferPool_AND_ATTRIBUTES_INIT(&amp;moduleConfigBufferPool,</w:t>
        </w:r>
      </w:ins>
    </w:p>
    <w:p w14:paraId="38E0F244" w14:textId="77777777" w:rsidR="00D576FB" w:rsidRDefault="00D576FB">
      <w:pPr>
        <w:pStyle w:val="CodeBlock"/>
        <w:rPr>
          <w:ins w:id="1206" w:author="Sam Tertzakian" w:date="2018-09-11T19:02:00Z"/>
        </w:rPr>
        <w:pPrChange w:id="1207" w:author="Sam Tertzakian" w:date="2018-09-12T14:45:00Z">
          <w:pPr>
            <w:autoSpaceDE w:val="0"/>
            <w:autoSpaceDN w:val="0"/>
            <w:adjustRightInd w:val="0"/>
            <w:spacing w:after="0" w:line="240" w:lineRule="auto"/>
          </w:pPr>
        </w:pPrChange>
      </w:pPr>
      <w:ins w:id="1208" w:author="Sam Tertzakian" w:date="2018-09-11T19:02:00Z">
        <w:r>
          <w:t xml:space="preserve">                                              &amp;moduleAttributes);</w:t>
        </w:r>
      </w:ins>
    </w:p>
    <w:p w14:paraId="28BAE230" w14:textId="77777777" w:rsidR="00D576FB" w:rsidRDefault="00D576FB">
      <w:pPr>
        <w:pStyle w:val="CodeBlock"/>
        <w:rPr>
          <w:ins w:id="1209" w:author="Sam Tertzakian" w:date="2018-09-11T19:02:00Z"/>
        </w:rPr>
        <w:pPrChange w:id="1210" w:author="Sam Tertzakian" w:date="2018-09-12T14:45:00Z">
          <w:pPr>
            <w:autoSpaceDE w:val="0"/>
            <w:autoSpaceDN w:val="0"/>
            <w:adjustRightInd w:val="0"/>
            <w:spacing w:after="0" w:line="240" w:lineRule="auto"/>
          </w:pPr>
        </w:pPrChange>
      </w:pPr>
      <w:ins w:id="1211" w:author="Sam Tertzakian" w:date="2018-09-11T19:02:00Z">
        <w:r>
          <w:t xml:space="preserve">    moduleConfigBufferPool.BufferPoolMode = </w:t>
        </w:r>
        <w:r>
          <w:rPr>
            <w:color w:val="2F4F4F"/>
          </w:rPr>
          <w:t>BufferPool_Mode_Source</w:t>
        </w:r>
        <w:r>
          <w:t>;</w:t>
        </w:r>
      </w:ins>
    </w:p>
    <w:p w14:paraId="248409DB" w14:textId="77777777" w:rsidR="00D576FB" w:rsidRDefault="00D576FB">
      <w:pPr>
        <w:pStyle w:val="CodeBlock"/>
        <w:rPr>
          <w:ins w:id="1212" w:author="Sam Tertzakian" w:date="2018-09-11T19:02:00Z"/>
        </w:rPr>
        <w:pPrChange w:id="1213" w:author="Sam Tertzakian" w:date="2018-09-12T14:45:00Z">
          <w:pPr>
            <w:autoSpaceDE w:val="0"/>
            <w:autoSpaceDN w:val="0"/>
            <w:adjustRightInd w:val="0"/>
            <w:spacing w:after="0" w:line="240" w:lineRule="auto"/>
          </w:pPr>
        </w:pPrChange>
      </w:pPr>
      <w:ins w:id="1214" w:author="Sam Tertzakian" w:date="2018-09-11T19:02:00Z">
        <w:r>
          <w:t xml:space="preserve">    moduleConfigBufferPool.Mode.SourceSettings.EnableLookAside = </w:t>
        </w:r>
        <w:r>
          <w:rPr>
            <w:color w:val="6F008A"/>
          </w:rPr>
          <w:t>TRUE</w:t>
        </w:r>
        <w:r>
          <w:t>;</w:t>
        </w:r>
      </w:ins>
    </w:p>
    <w:p w14:paraId="787AD5CC" w14:textId="77777777" w:rsidR="00D576FB" w:rsidRDefault="00D576FB">
      <w:pPr>
        <w:pStyle w:val="CodeBlock"/>
        <w:rPr>
          <w:ins w:id="1215" w:author="Sam Tertzakian" w:date="2018-09-11T19:02:00Z"/>
        </w:rPr>
        <w:pPrChange w:id="1216" w:author="Sam Tertzakian" w:date="2018-09-12T14:45:00Z">
          <w:pPr>
            <w:autoSpaceDE w:val="0"/>
            <w:autoSpaceDN w:val="0"/>
            <w:adjustRightInd w:val="0"/>
            <w:spacing w:after="0" w:line="240" w:lineRule="auto"/>
          </w:pPr>
        </w:pPrChange>
      </w:pPr>
      <w:ins w:id="1217" w:author="Sam Tertzakian" w:date="2018-09-11T19:02:00Z">
        <w:r>
          <w:t xml:space="preserve">    moduleConfigBufferPool.Mode.SourceSettings.BufferCount = </w:t>
        </w:r>
        <w:r>
          <w:rPr>
            <w:color w:val="6F008A"/>
          </w:rPr>
          <w:t>BRANCHTRACK_NUMBER_OF_BUFFERS</w:t>
        </w:r>
        <w:r>
          <w:t>;</w:t>
        </w:r>
      </w:ins>
    </w:p>
    <w:p w14:paraId="1B68D8A4" w14:textId="77777777" w:rsidR="00D576FB" w:rsidRDefault="00D576FB">
      <w:pPr>
        <w:pStyle w:val="CodeBlock"/>
        <w:rPr>
          <w:ins w:id="1218" w:author="Sam Tertzakian" w:date="2018-09-11T19:02:00Z"/>
        </w:rPr>
        <w:pPrChange w:id="1219" w:author="Sam Tertzakian" w:date="2018-09-12T14:45:00Z">
          <w:pPr>
            <w:autoSpaceDE w:val="0"/>
            <w:autoSpaceDN w:val="0"/>
            <w:adjustRightInd w:val="0"/>
            <w:spacing w:after="0" w:line="240" w:lineRule="auto"/>
          </w:pPr>
        </w:pPrChange>
      </w:pPr>
      <w:ins w:id="1220" w:author="Sam Tertzakian" w:date="2018-09-11T19:02:00Z">
        <w:r>
          <w:t xml:space="preserve">    moduleConfigBufferPool.Mode.SourceSettings.PoolType = </w:t>
        </w:r>
        <w:r>
          <w:rPr>
            <w:color w:val="2F4F4F"/>
          </w:rPr>
          <w:t>NonPagedPoolNx</w:t>
        </w:r>
        <w:r>
          <w:t>;</w:t>
        </w:r>
      </w:ins>
    </w:p>
    <w:p w14:paraId="204BC3DA" w14:textId="77777777" w:rsidR="00D576FB" w:rsidRDefault="00D576FB">
      <w:pPr>
        <w:pStyle w:val="CodeBlock"/>
        <w:rPr>
          <w:ins w:id="1221" w:author="Sam Tertzakian" w:date="2018-09-11T19:02:00Z"/>
        </w:rPr>
        <w:pPrChange w:id="1222" w:author="Sam Tertzakian" w:date="2018-09-12T14:45:00Z">
          <w:pPr>
            <w:autoSpaceDE w:val="0"/>
            <w:autoSpaceDN w:val="0"/>
            <w:adjustRightInd w:val="0"/>
            <w:spacing w:after="0" w:line="240" w:lineRule="auto"/>
          </w:pPr>
        </w:pPrChange>
      </w:pPr>
      <w:ins w:id="1223" w:author="Sam Tertzakian" w:date="2018-09-11T19:02:00Z">
        <w:r>
          <w:t xml:space="preserve">    moduleConfigBufferPool.Mode.SourceSettings.BufferSize = moduleConfigHashTable.MaximumKeyLength;</w:t>
        </w:r>
      </w:ins>
    </w:p>
    <w:p w14:paraId="15A5457C" w14:textId="77777777" w:rsidR="00D576FB" w:rsidRDefault="00D576FB">
      <w:pPr>
        <w:pStyle w:val="CodeBlock"/>
        <w:rPr>
          <w:ins w:id="1224" w:author="Sam Tertzakian" w:date="2018-09-11T19:02:00Z"/>
        </w:rPr>
        <w:pPrChange w:id="1225" w:author="Sam Tertzakian" w:date="2018-09-12T14:45:00Z">
          <w:pPr>
            <w:autoSpaceDE w:val="0"/>
            <w:autoSpaceDN w:val="0"/>
            <w:adjustRightInd w:val="0"/>
            <w:spacing w:after="0" w:line="240" w:lineRule="auto"/>
          </w:pPr>
        </w:pPrChange>
      </w:pPr>
      <w:ins w:id="1226" w:author="Sam Tertzakian" w:date="2018-09-11T19:02:00Z">
        <w:r>
          <w:t xml:space="preserve">    moduleConfigBufferPool.Mode.SourceSettings.BufferContextSize = 0;</w:t>
        </w:r>
      </w:ins>
    </w:p>
    <w:p w14:paraId="772EA52F" w14:textId="3331B28A" w:rsidR="0056685A" w:rsidRPr="007372CA" w:rsidDel="00D576FB" w:rsidRDefault="0056685A" w:rsidP="00F14039">
      <w:pPr>
        <w:pStyle w:val="CodeBlock"/>
        <w:rPr>
          <w:del w:id="1227" w:author="Sam Tertzakian" w:date="2018-09-11T19:02:00Z"/>
        </w:rPr>
      </w:pPr>
      <w:del w:id="1228" w:author="Sam Tertzakian" w:date="2018-09-11T19:02:00Z">
        <w:r w:rsidDel="00D576FB">
          <w:delText xml:space="preserve">    </w:delText>
        </w:r>
        <w:r w:rsidR="0001459D" w:rsidDel="00D576FB">
          <w:delText>DMF_CONFIG_</w:delText>
        </w:r>
        <w:r w:rsidRPr="007372CA" w:rsidDel="00D576FB">
          <w:delText>BufferList_AND_ATTRIBUTES_INIT(&amp;bufferListModuleConfig,</w:delText>
        </w:r>
      </w:del>
    </w:p>
    <w:p w14:paraId="5383FB74" w14:textId="2099B1FA" w:rsidR="0056685A" w:rsidRPr="007372CA" w:rsidDel="00D576FB" w:rsidRDefault="0056685A" w:rsidP="00F14039">
      <w:pPr>
        <w:pStyle w:val="CodeBlock"/>
        <w:rPr>
          <w:del w:id="1229" w:author="Sam Tertzakian" w:date="2018-09-11T19:02:00Z"/>
        </w:rPr>
      </w:pPr>
      <w:del w:id="1230" w:author="Sam Tertzakian" w:date="2018-09-11T19:02:00Z">
        <w:r w:rsidRPr="007372CA" w:rsidDel="00D576FB">
          <w:delText xml:space="preserve">                                              &amp;moduleAttributes);</w:delText>
        </w:r>
      </w:del>
    </w:p>
    <w:p w14:paraId="095262E4" w14:textId="1629B62B" w:rsidR="0056685A" w:rsidRPr="007372CA" w:rsidDel="00D576FB" w:rsidRDefault="0056685A" w:rsidP="00F14039">
      <w:pPr>
        <w:pStyle w:val="CodeBlock"/>
        <w:rPr>
          <w:del w:id="1231" w:author="Sam Tertzakian" w:date="2018-09-11T19:02:00Z"/>
        </w:rPr>
      </w:pPr>
      <w:del w:id="1232" w:author="Sam Tertzakian" w:date="2018-09-11T19:02:00Z">
        <w:r w:rsidRPr="007372CA" w:rsidDel="00D576FB">
          <w:delText xml:space="preserve">    bufferListModuleConfig.InfiniteMode = </w:delText>
        </w:r>
        <w:r w:rsidRPr="007372CA" w:rsidDel="00D576FB">
          <w:rPr>
            <w:color w:val="6F008A"/>
          </w:rPr>
          <w:delText>FALSE</w:delText>
        </w:r>
        <w:r w:rsidRPr="007372CA" w:rsidDel="00D576FB">
          <w:delText>;</w:delText>
        </w:r>
      </w:del>
    </w:p>
    <w:p w14:paraId="38A87ED3" w14:textId="6D287ED4" w:rsidR="0056685A" w:rsidRPr="007372CA" w:rsidDel="00D576FB" w:rsidRDefault="0056685A" w:rsidP="00F14039">
      <w:pPr>
        <w:pStyle w:val="CodeBlock"/>
        <w:rPr>
          <w:del w:id="1233" w:author="Sam Tertzakian" w:date="2018-09-11T19:02:00Z"/>
        </w:rPr>
      </w:pPr>
      <w:del w:id="1234" w:author="Sam Tertzakian" w:date="2018-09-11T19:02:00Z">
        <w:r w:rsidRPr="007372CA" w:rsidDel="00D576FB">
          <w:delText xml:space="preserve">    bufferListModuleConfig.PoolType = </w:delText>
        </w:r>
        <w:r w:rsidRPr="007372CA" w:rsidDel="00D576FB">
          <w:rPr>
            <w:color w:val="2F4F4F"/>
          </w:rPr>
          <w:delText>NonPagedPoolNx</w:delText>
        </w:r>
        <w:r w:rsidRPr="007372CA" w:rsidDel="00D576FB">
          <w:delText>;</w:delText>
        </w:r>
      </w:del>
    </w:p>
    <w:p w14:paraId="6BAF198D" w14:textId="77777777" w:rsidR="0056685A" w:rsidRDefault="0056685A" w:rsidP="00127A5B"/>
    <w:p w14:paraId="2C096EAF" w14:textId="4057EA02" w:rsidR="00127A5B" w:rsidRDefault="0056685A" w:rsidP="00127A5B">
      <w:r>
        <w:t>Finally, add the Module to the list of Modules that will be instantiated</w:t>
      </w:r>
      <w:r w:rsidR="00A40C06">
        <w:t xml:space="preserve">. This API allows </w:t>
      </w:r>
      <w:r w:rsidR="002F7695">
        <w:t xml:space="preserve">the Client </w:t>
      </w:r>
      <w:r w:rsidR="00AB1030">
        <w:t xml:space="preserve">Driver </w:t>
      </w:r>
      <w:r w:rsidR="00A40C06">
        <w:t>to save a copy of the Module handle for later use.</w:t>
      </w:r>
      <w:r w:rsidR="002F7695">
        <w:t xml:space="preserve"> </w:t>
      </w:r>
      <w:r w:rsidR="00A40C06">
        <w:t xml:space="preserve">If the Client Driver has no </w:t>
      </w:r>
      <w:r w:rsidR="002F7695">
        <w:t xml:space="preserve">Device Context </w:t>
      </w:r>
      <w:r w:rsidR="00A40C06">
        <w:t>or d</w:t>
      </w:r>
      <w:r w:rsidR="002F7695">
        <w:t>oes</w:t>
      </w:r>
      <w:r w:rsidR="00A40C06">
        <w:t xml:space="preserve"> </w:t>
      </w:r>
      <w:r w:rsidR="002F7695">
        <w:t xml:space="preserve">not </w:t>
      </w:r>
      <w:r w:rsidR="00A40C06">
        <w:t xml:space="preserve">need to save the Module handle, then the last argument </w:t>
      </w:r>
      <w:r w:rsidR="002F7695">
        <w:t>can</w:t>
      </w:r>
      <w:r w:rsidR="00A40C06">
        <w:t xml:space="preserve"> </w:t>
      </w:r>
      <w:r w:rsidR="002F7695">
        <w:t xml:space="preserve">be </w:t>
      </w:r>
      <w:r w:rsidR="00A40C06">
        <w:t>NULL.</w:t>
      </w:r>
    </w:p>
    <w:p w14:paraId="491B8259" w14:textId="0F538D42" w:rsidR="0056685A" w:rsidRPr="007372CA" w:rsidDel="00D576FB" w:rsidRDefault="0056685A">
      <w:pPr>
        <w:pStyle w:val="CodeBlock"/>
        <w:rPr>
          <w:del w:id="1235" w:author="Sam Tertzakian" w:date="2018-09-11T19:03:00Z"/>
        </w:rPr>
      </w:pPr>
      <w:del w:id="1236" w:author="Sam Tertzakian" w:date="2018-09-11T19:03:00Z">
        <w:r w:rsidDel="00D576FB">
          <w:delText xml:space="preserve">    </w:delText>
        </w:r>
        <w:r w:rsidRPr="007372CA" w:rsidDel="00D576FB">
          <w:delText>DMF_DmfModuleAdd(</w:delText>
        </w:r>
        <w:r w:rsidRPr="007372CA" w:rsidDel="00D576FB">
          <w:rPr>
            <w:color w:val="808080"/>
          </w:rPr>
          <w:delText>DmfModuleInit</w:delText>
        </w:r>
        <w:r w:rsidRPr="007372CA" w:rsidDel="00D576FB">
          <w:delText>,</w:delText>
        </w:r>
      </w:del>
    </w:p>
    <w:p w14:paraId="3F646F0B" w14:textId="3A949F9A" w:rsidR="0056685A" w:rsidRPr="007372CA" w:rsidDel="00D576FB" w:rsidRDefault="0056685A">
      <w:pPr>
        <w:pStyle w:val="CodeBlock"/>
        <w:rPr>
          <w:del w:id="1237" w:author="Sam Tertzakian" w:date="2018-09-11T19:03:00Z"/>
        </w:rPr>
      </w:pPr>
      <w:del w:id="1238" w:author="Sam Tertzakian" w:date="2018-09-11T19:03:00Z">
        <w:r w:rsidRPr="007372CA" w:rsidDel="00D576FB">
          <w:delText xml:space="preserve">                     &amp;moduleAttributes,</w:delText>
        </w:r>
      </w:del>
    </w:p>
    <w:p w14:paraId="03298CA9" w14:textId="3FE94E33" w:rsidR="0056685A" w:rsidRPr="007372CA" w:rsidDel="00D576FB" w:rsidRDefault="0056685A">
      <w:pPr>
        <w:pStyle w:val="CodeBlock"/>
        <w:rPr>
          <w:del w:id="1239" w:author="Sam Tertzakian" w:date="2018-09-11T19:03:00Z"/>
        </w:rPr>
      </w:pPr>
      <w:del w:id="1240" w:author="Sam Tertzakian" w:date="2018-09-11T19:03:00Z">
        <w:r w:rsidRPr="007372CA" w:rsidDel="00D576FB">
          <w:delText xml:space="preserve">                     WDF_NO_OBJECT_ATTRIBUTES,</w:delText>
        </w:r>
      </w:del>
    </w:p>
    <w:p w14:paraId="7AE0DD64" w14:textId="2309E8B4" w:rsidR="00D576FB" w:rsidRDefault="0056685A" w:rsidP="003237FA">
      <w:pPr>
        <w:pStyle w:val="CodeBlock"/>
        <w:rPr>
          <w:ins w:id="1241" w:author="Sam Tertzakian" w:date="2018-09-11T19:03:00Z"/>
        </w:rPr>
      </w:pPr>
      <w:del w:id="1242" w:author="Sam Tertzakian" w:date="2018-09-11T19:03:00Z">
        <w:r w:rsidRPr="007372CA" w:rsidDel="00D576FB">
          <w:delText xml:space="preserve">                     &amp;deviceContext-&gt;DmfModuleBufferListUsp);</w:delText>
        </w:r>
      </w:del>
      <w:ins w:id="1243" w:author="Sam Tertzakian" w:date="2018-09-11T19:03:00Z">
        <w:r w:rsidR="00D576FB">
          <w:t xml:space="preserve">    DMF_DmfModuleAdd(</w:t>
        </w:r>
        <w:r w:rsidR="00D576FB">
          <w:rPr>
            <w:color w:val="808080"/>
          </w:rPr>
          <w:t>DmfModuleInit</w:t>
        </w:r>
        <w:r w:rsidR="00D576FB">
          <w:t>,</w:t>
        </w:r>
      </w:ins>
    </w:p>
    <w:p w14:paraId="1F9A2F6E" w14:textId="77777777" w:rsidR="00D576FB" w:rsidRDefault="00D576FB" w:rsidP="003237FA">
      <w:pPr>
        <w:pStyle w:val="CodeBlock"/>
        <w:rPr>
          <w:ins w:id="1244" w:author="Sam Tertzakian" w:date="2018-09-11T19:03:00Z"/>
        </w:rPr>
      </w:pPr>
      <w:ins w:id="1245" w:author="Sam Tertzakian" w:date="2018-09-11T19:03:00Z">
        <w:r>
          <w:t xml:space="preserve">                     &amp;moduleAttributes,</w:t>
        </w:r>
      </w:ins>
    </w:p>
    <w:p w14:paraId="791A4A3A" w14:textId="77777777" w:rsidR="00D576FB" w:rsidRDefault="00D576FB" w:rsidP="003237FA">
      <w:pPr>
        <w:pStyle w:val="CodeBlock"/>
        <w:rPr>
          <w:ins w:id="1246" w:author="Sam Tertzakian" w:date="2018-09-11T19:03:00Z"/>
        </w:rPr>
      </w:pPr>
      <w:ins w:id="1247" w:author="Sam Tertzakian" w:date="2018-09-11T19:03:00Z">
        <w:r>
          <w:t xml:space="preserve">                     WDF_NO_OBJECT_ATTRIBUTES,</w:t>
        </w:r>
      </w:ins>
    </w:p>
    <w:p w14:paraId="009E86EA" w14:textId="77777777" w:rsidR="00D576FB" w:rsidRDefault="00D576FB" w:rsidP="003237FA">
      <w:pPr>
        <w:pStyle w:val="CodeBlock"/>
        <w:rPr>
          <w:ins w:id="1248" w:author="Sam Tertzakian" w:date="2018-09-11T19:03:00Z"/>
        </w:rPr>
      </w:pPr>
      <w:ins w:id="1249" w:author="Sam Tertzakian" w:date="2018-09-11T19:03:00Z">
        <w:r>
          <w:t xml:space="preserve">                     &amp;moduleContext-&gt;DmfObjectBufferPool);</w:t>
        </w:r>
      </w:ins>
    </w:p>
    <w:p w14:paraId="5A4DEF44" w14:textId="4E310294" w:rsidR="00D576FB" w:rsidRPr="007372CA" w:rsidDel="00D576FB" w:rsidRDefault="00D576FB" w:rsidP="00F14039">
      <w:pPr>
        <w:pStyle w:val="CodeBlock"/>
        <w:rPr>
          <w:del w:id="1250" w:author="Sam Tertzakian" w:date="2018-09-11T19:04:00Z"/>
        </w:rPr>
      </w:pPr>
    </w:p>
    <w:p w14:paraId="1CDFC23B" w14:textId="77777777" w:rsidR="008464E3" w:rsidRDefault="008464E3" w:rsidP="0056685A">
      <w:pPr>
        <w:autoSpaceDE w:val="0"/>
        <w:autoSpaceDN w:val="0"/>
        <w:adjustRightInd w:val="0"/>
        <w:spacing w:after="0" w:line="240" w:lineRule="auto"/>
      </w:pPr>
    </w:p>
    <w:p w14:paraId="02AB1405" w14:textId="77777777" w:rsidR="00B95705" w:rsidRDefault="00B95705">
      <w:pPr>
        <w:rPr>
          <w:ins w:id="1251" w:author="Sam Tertzakian" w:date="2018-09-11T19:04:00Z"/>
        </w:rPr>
      </w:pPr>
      <w:ins w:id="1252" w:author="Sam Tertzakian" w:date="2018-09-11T19:04:00Z">
        <w:r>
          <w:br w:type="page"/>
        </w:r>
      </w:ins>
    </w:p>
    <w:p w14:paraId="03039A19" w14:textId="2992E013" w:rsidR="0056685A" w:rsidRDefault="0056685A" w:rsidP="0056685A">
      <w:r>
        <w:lastRenderedPageBreak/>
        <w:t>Follow the above steps for each Module that is to be instantiated. Here are more examples:</w:t>
      </w:r>
    </w:p>
    <w:p w14:paraId="59FA3073" w14:textId="77777777" w:rsidR="00B95705" w:rsidRDefault="00B95705">
      <w:pPr>
        <w:pStyle w:val="CodeBlock"/>
        <w:rPr>
          <w:ins w:id="1253" w:author="Sam Tertzakian" w:date="2018-09-11T19:13:00Z"/>
          <w:color w:val="000000"/>
        </w:rPr>
        <w:pPrChange w:id="1254" w:author="Sam Tertzakian" w:date="2018-09-12T14:45:00Z">
          <w:pPr>
            <w:autoSpaceDE w:val="0"/>
            <w:autoSpaceDN w:val="0"/>
            <w:adjustRightInd w:val="0"/>
            <w:spacing w:after="0" w:line="240" w:lineRule="auto"/>
          </w:pPr>
        </w:pPrChange>
      </w:pPr>
      <w:ins w:id="1255" w:author="Sam Tertzakian" w:date="2018-09-11T19:13:00Z">
        <w:r>
          <w:rPr>
            <w:color w:val="000000"/>
          </w:rPr>
          <w:t xml:space="preserve">    </w:t>
        </w:r>
        <w:r>
          <w:t>// AcpiTarget</w:t>
        </w:r>
      </w:ins>
    </w:p>
    <w:p w14:paraId="6E21A023" w14:textId="77777777" w:rsidR="00B95705" w:rsidRDefault="00B95705">
      <w:pPr>
        <w:pStyle w:val="CodeBlock"/>
        <w:rPr>
          <w:ins w:id="1256" w:author="Sam Tertzakian" w:date="2018-09-11T19:13:00Z"/>
          <w:color w:val="000000"/>
        </w:rPr>
        <w:pPrChange w:id="1257" w:author="Sam Tertzakian" w:date="2018-09-12T14:45:00Z">
          <w:pPr>
            <w:autoSpaceDE w:val="0"/>
            <w:autoSpaceDN w:val="0"/>
            <w:adjustRightInd w:val="0"/>
            <w:spacing w:after="0" w:line="240" w:lineRule="auto"/>
          </w:pPr>
        </w:pPrChange>
      </w:pPr>
      <w:ins w:id="1258" w:author="Sam Tertzakian" w:date="2018-09-11T19:13:00Z">
        <w:r>
          <w:rPr>
            <w:color w:val="000000"/>
          </w:rPr>
          <w:t xml:space="preserve">    </w:t>
        </w:r>
        <w:r>
          <w:t>// ----------</w:t>
        </w:r>
      </w:ins>
    </w:p>
    <w:p w14:paraId="1B09624B" w14:textId="77777777" w:rsidR="00B95705" w:rsidRDefault="00B95705">
      <w:pPr>
        <w:pStyle w:val="CodeBlock"/>
        <w:rPr>
          <w:ins w:id="1259" w:author="Sam Tertzakian" w:date="2018-09-11T19:13:00Z"/>
        </w:rPr>
        <w:pPrChange w:id="1260" w:author="Sam Tertzakian" w:date="2018-09-12T14:45:00Z">
          <w:pPr>
            <w:autoSpaceDE w:val="0"/>
            <w:autoSpaceDN w:val="0"/>
            <w:adjustRightInd w:val="0"/>
            <w:spacing w:after="0" w:line="240" w:lineRule="auto"/>
          </w:pPr>
        </w:pPrChange>
      </w:pPr>
      <w:ins w:id="1261" w:author="Sam Tertzakian" w:date="2018-09-11T19:13:00Z">
        <w:r>
          <w:t xml:space="preserve">    //</w:t>
        </w:r>
      </w:ins>
    </w:p>
    <w:p w14:paraId="520C8939" w14:textId="77777777" w:rsidR="00B95705" w:rsidRDefault="00B95705">
      <w:pPr>
        <w:pStyle w:val="CodeBlock"/>
        <w:rPr>
          <w:ins w:id="1262" w:author="Sam Tertzakian" w:date="2018-09-11T19:13:00Z"/>
        </w:rPr>
        <w:pPrChange w:id="1263" w:author="Sam Tertzakian" w:date="2018-09-12T14:45:00Z">
          <w:pPr>
            <w:autoSpaceDE w:val="0"/>
            <w:autoSpaceDN w:val="0"/>
            <w:adjustRightInd w:val="0"/>
            <w:spacing w:after="0" w:line="240" w:lineRule="auto"/>
          </w:pPr>
        </w:pPrChange>
      </w:pPr>
      <w:ins w:id="1264" w:author="Sam Tertzakian" w:date="2018-09-11T19:13:00Z">
        <w:r>
          <w:t xml:space="preserve">    DMF_CONFIG_AcpiTarget_AND_ATTRIBUTES_INIT(&amp;moduleConfigAcpiTarget,</w:t>
        </w:r>
      </w:ins>
    </w:p>
    <w:p w14:paraId="45F92F77" w14:textId="77777777" w:rsidR="00B95705" w:rsidRDefault="00B95705">
      <w:pPr>
        <w:pStyle w:val="CodeBlock"/>
        <w:rPr>
          <w:ins w:id="1265" w:author="Sam Tertzakian" w:date="2018-09-11T19:13:00Z"/>
        </w:rPr>
        <w:pPrChange w:id="1266" w:author="Sam Tertzakian" w:date="2018-09-12T14:45:00Z">
          <w:pPr>
            <w:autoSpaceDE w:val="0"/>
            <w:autoSpaceDN w:val="0"/>
            <w:adjustRightInd w:val="0"/>
            <w:spacing w:after="0" w:line="240" w:lineRule="auto"/>
          </w:pPr>
        </w:pPrChange>
      </w:pPr>
      <w:ins w:id="1267" w:author="Sam Tertzakian" w:date="2018-09-11T19:13:00Z">
        <w:r>
          <w:t xml:space="preserve">                                              &amp;moduleAttributes);</w:t>
        </w:r>
      </w:ins>
    </w:p>
    <w:p w14:paraId="039EC752" w14:textId="77777777" w:rsidR="00B95705" w:rsidRDefault="00B95705">
      <w:pPr>
        <w:pStyle w:val="CodeBlock"/>
        <w:rPr>
          <w:ins w:id="1268" w:author="Sam Tertzakian" w:date="2018-09-11T19:13:00Z"/>
        </w:rPr>
        <w:pPrChange w:id="1269" w:author="Sam Tertzakian" w:date="2018-09-12T14:45:00Z">
          <w:pPr>
            <w:autoSpaceDE w:val="0"/>
            <w:autoSpaceDN w:val="0"/>
            <w:adjustRightInd w:val="0"/>
            <w:spacing w:after="0" w:line="240" w:lineRule="auto"/>
          </w:pPr>
        </w:pPrChange>
      </w:pPr>
      <w:ins w:id="1270" w:author="Sam Tertzakian" w:date="2018-09-11T19:13:00Z">
        <w:r>
          <w:t xml:space="preserve">    moduleConfigAcpiTarget.DsmRevision = 1;</w:t>
        </w:r>
      </w:ins>
    </w:p>
    <w:p w14:paraId="7D513528" w14:textId="77777777" w:rsidR="00B95705" w:rsidRDefault="00B95705">
      <w:pPr>
        <w:pStyle w:val="CodeBlock"/>
        <w:rPr>
          <w:ins w:id="1271" w:author="Sam Tertzakian" w:date="2018-09-11T19:13:00Z"/>
        </w:rPr>
        <w:pPrChange w:id="1272" w:author="Sam Tertzakian" w:date="2018-09-12T14:45:00Z">
          <w:pPr>
            <w:autoSpaceDE w:val="0"/>
            <w:autoSpaceDN w:val="0"/>
            <w:adjustRightInd w:val="0"/>
            <w:spacing w:after="0" w:line="240" w:lineRule="auto"/>
          </w:pPr>
        </w:pPrChange>
      </w:pPr>
      <w:ins w:id="1273" w:author="Sam Tertzakian" w:date="2018-09-11T19:13:00Z">
        <w:r>
          <w:t xml:space="preserve">    moduleConfigAcpiTarget.Guid = GUID_DSM_PCIE;</w:t>
        </w:r>
      </w:ins>
    </w:p>
    <w:p w14:paraId="2F712B5B" w14:textId="77777777" w:rsidR="00B95705" w:rsidRDefault="00B95705">
      <w:pPr>
        <w:pStyle w:val="CodeBlock"/>
        <w:rPr>
          <w:ins w:id="1274" w:author="Sam Tertzakian" w:date="2018-09-11T19:13:00Z"/>
        </w:rPr>
        <w:pPrChange w:id="1275" w:author="Sam Tertzakian" w:date="2018-09-12T14:45:00Z">
          <w:pPr>
            <w:autoSpaceDE w:val="0"/>
            <w:autoSpaceDN w:val="0"/>
            <w:adjustRightInd w:val="0"/>
            <w:spacing w:after="0" w:line="240" w:lineRule="auto"/>
          </w:pPr>
        </w:pPrChange>
      </w:pPr>
      <w:ins w:id="1276" w:author="Sam Tertzakian" w:date="2018-09-11T19:13:00Z">
        <w:r>
          <w:t xml:space="preserve">    DMF_DmfModuleAdd(</w:t>
        </w:r>
        <w:r>
          <w:rPr>
            <w:color w:val="808080"/>
          </w:rPr>
          <w:t>DmfModuleInit</w:t>
        </w:r>
        <w:r>
          <w:t>,</w:t>
        </w:r>
      </w:ins>
    </w:p>
    <w:p w14:paraId="23990439" w14:textId="77777777" w:rsidR="00B95705" w:rsidRDefault="00B95705">
      <w:pPr>
        <w:pStyle w:val="CodeBlock"/>
        <w:rPr>
          <w:ins w:id="1277" w:author="Sam Tertzakian" w:date="2018-09-11T19:13:00Z"/>
        </w:rPr>
        <w:pPrChange w:id="1278" w:author="Sam Tertzakian" w:date="2018-09-12T14:45:00Z">
          <w:pPr>
            <w:autoSpaceDE w:val="0"/>
            <w:autoSpaceDN w:val="0"/>
            <w:adjustRightInd w:val="0"/>
            <w:spacing w:after="0" w:line="240" w:lineRule="auto"/>
          </w:pPr>
        </w:pPrChange>
      </w:pPr>
      <w:ins w:id="1279" w:author="Sam Tertzakian" w:date="2018-09-11T19:13:00Z">
        <w:r>
          <w:t xml:space="preserve">                     &amp;moduleAttributes,</w:t>
        </w:r>
      </w:ins>
    </w:p>
    <w:p w14:paraId="4043C118" w14:textId="77777777" w:rsidR="00B95705" w:rsidRDefault="00B95705">
      <w:pPr>
        <w:pStyle w:val="CodeBlock"/>
        <w:rPr>
          <w:ins w:id="1280" w:author="Sam Tertzakian" w:date="2018-09-11T19:13:00Z"/>
          <w:color w:val="000000"/>
        </w:rPr>
        <w:pPrChange w:id="1281" w:author="Sam Tertzakian" w:date="2018-09-12T14:45:00Z">
          <w:pPr>
            <w:autoSpaceDE w:val="0"/>
            <w:autoSpaceDN w:val="0"/>
            <w:adjustRightInd w:val="0"/>
            <w:spacing w:after="0" w:line="240" w:lineRule="auto"/>
          </w:pPr>
        </w:pPrChange>
      </w:pPr>
      <w:ins w:id="1282" w:author="Sam Tertzakian" w:date="2018-09-11T19:13:00Z">
        <w:r>
          <w:rPr>
            <w:color w:val="000000"/>
          </w:rPr>
          <w:t xml:space="preserve">                     </w:t>
        </w:r>
        <w:r>
          <w:t>WDF_NO_OBJECT_ATTRIBUTES</w:t>
        </w:r>
        <w:r>
          <w:rPr>
            <w:color w:val="000000"/>
          </w:rPr>
          <w:t>,</w:t>
        </w:r>
      </w:ins>
    </w:p>
    <w:p w14:paraId="02538D04" w14:textId="77777777" w:rsidR="00B95705" w:rsidRDefault="00B95705">
      <w:pPr>
        <w:pStyle w:val="CodeBlock"/>
        <w:rPr>
          <w:ins w:id="1283" w:author="Sam Tertzakian" w:date="2018-09-11T19:13:00Z"/>
        </w:rPr>
        <w:pPrChange w:id="1284" w:author="Sam Tertzakian" w:date="2018-09-12T14:45:00Z">
          <w:pPr>
            <w:autoSpaceDE w:val="0"/>
            <w:autoSpaceDN w:val="0"/>
            <w:adjustRightInd w:val="0"/>
            <w:spacing w:after="0" w:line="240" w:lineRule="auto"/>
          </w:pPr>
        </w:pPrChange>
      </w:pPr>
      <w:ins w:id="1285" w:author="Sam Tertzakian" w:date="2018-09-11T19:13:00Z">
        <w:r>
          <w:t xml:space="preserve">                     &amp;deviceContext-&gt;DmfModuleAcpiTarget);</w:t>
        </w:r>
      </w:ins>
    </w:p>
    <w:p w14:paraId="5A557704" w14:textId="77777777" w:rsidR="00B95705" w:rsidRDefault="00B95705">
      <w:pPr>
        <w:pStyle w:val="CodeBlock"/>
        <w:rPr>
          <w:ins w:id="1286" w:author="Sam Tertzakian" w:date="2018-09-11T19:13:00Z"/>
        </w:rPr>
        <w:pPrChange w:id="1287" w:author="Sam Tertzakian" w:date="2018-09-12T14:45:00Z">
          <w:pPr>
            <w:autoSpaceDE w:val="0"/>
            <w:autoSpaceDN w:val="0"/>
            <w:adjustRightInd w:val="0"/>
            <w:spacing w:after="0" w:line="240" w:lineRule="auto"/>
          </w:pPr>
        </w:pPrChange>
      </w:pPr>
    </w:p>
    <w:p w14:paraId="1BC3C6E0" w14:textId="77777777" w:rsidR="00B95705" w:rsidRDefault="00B95705">
      <w:pPr>
        <w:pStyle w:val="CodeBlock"/>
        <w:rPr>
          <w:ins w:id="1288" w:author="Sam Tertzakian" w:date="2018-09-11T19:13:00Z"/>
          <w:color w:val="000000"/>
        </w:rPr>
        <w:pPrChange w:id="1289" w:author="Sam Tertzakian" w:date="2018-09-12T14:45:00Z">
          <w:pPr>
            <w:autoSpaceDE w:val="0"/>
            <w:autoSpaceDN w:val="0"/>
            <w:adjustRightInd w:val="0"/>
            <w:spacing w:after="0" w:line="240" w:lineRule="auto"/>
          </w:pPr>
        </w:pPrChange>
      </w:pPr>
      <w:ins w:id="1290" w:author="Sam Tertzakian" w:date="2018-09-11T19:13:00Z">
        <w:r>
          <w:rPr>
            <w:color w:val="000000"/>
          </w:rPr>
          <w:t xml:space="preserve">    </w:t>
        </w:r>
        <w:r>
          <w:t>// CrashDump</w:t>
        </w:r>
      </w:ins>
    </w:p>
    <w:p w14:paraId="40B13181" w14:textId="77777777" w:rsidR="00B95705" w:rsidRDefault="00B95705">
      <w:pPr>
        <w:pStyle w:val="CodeBlock"/>
        <w:rPr>
          <w:ins w:id="1291" w:author="Sam Tertzakian" w:date="2018-09-11T19:13:00Z"/>
          <w:color w:val="000000"/>
        </w:rPr>
        <w:pPrChange w:id="1292" w:author="Sam Tertzakian" w:date="2018-09-12T14:45:00Z">
          <w:pPr>
            <w:autoSpaceDE w:val="0"/>
            <w:autoSpaceDN w:val="0"/>
            <w:adjustRightInd w:val="0"/>
            <w:spacing w:after="0" w:line="240" w:lineRule="auto"/>
          </w:pPr>
        </w:pPrChange>
      </w:pPr>
      <w:ins w:id="1293" w:author="Sam Tertzakian" w:date="2018-09-11T19:13:00Z">
        <w:r>
          <w:rPr>
            <w:color w:val="000000"/>
          </w:rPr>
          <w:t xml:space="preserve">    </w:t>
        </w:r>
        <w:r>
          <w:t>// ---------</w:t>
        </w:r>
      </w:ins>
    </w:p>
    <w:p w14:paraId="68C4E931" w14:textId="77777777" w:rsidR="00B95705" w:rsidRDefault="00B95705">
      <w:pPr>
        <w:pStyle w:val="CodeBlock"/>
        <w:rPr>
          <w:ins w:id="1294" w:author="Sam Tertzakian" w:date="2018-09-11T19:13:00Z"/>
        </w:rPr>
        <w:pPrChange w:id="1295" w:author="Sam Tertzakian" w:date="2018-09-12T14:45:00Z">
          <w:pPr>
            <w:autoSpaceDE w:val="0"/>
            <w:autoSpaceDN w:val="0"/>
            <w:adjustRightInd w:val="0"/>
            <w:spacing w:after="0" w:line="240" w:lineRule="auto"/>
          </w:pPr>
        </w:pPrChange>
      </w:pPr>
      <w:ins w:id="1296" w:author="Sam Tertzakian" w:date="2018-09-11T19:13:00Z">
        <w:r>
          <w:t xml:space="preserve">    //</w:t>
        </w:r>
      </w:ins>
    </w:p>
    <w:p w14:paraId="6532FA01" w14:textId="77777777" w:rsidR="00B95705" w:rsidRDefault="00B95705">
      <w:pPr>
        <w:pStyle w:val="CodeBlock"/>
        <w:rPr>
          <w:ins w:id="1297" w:author="Sam Tertzakian" w:date="2018-09-11T19:13:00Z"/>
        </w:rPr>
        <w:pPrChange w:id="1298" w:author="Sam Tertzakian" w:date="2018-09-12T14:45:00Z">
          <w:pPr>
            <w:autoSpaceDE w:val="0"/>
            <w:autoSpaceDN w:val="0"/>
            <w:adjustRightInd w:val="0"/>
            <w:spacing w:after="0" w:line="240" w:lineRule="auto"/>
          </w:pPr>
        </w:pPrChange>
      </w:pPr>
      <w:ins w:id="1299" w:author="Sam Tertzakian" w:date="2018-09-11T19:13:00Z">
        <w:r>
          <w:t xml:space="preserve">    DMF_CONFIG_CrashDump_AND_ATTRIBUTES_INIT(&amp;moduleConfigCrashDump,</w:t>
        </w:r>
      </w:ins>
    </w:p>
    <w:p w14:paraId="6FADE635" w14:textId="77777777" w:rsidR="00B95705" w:rsidRDefault="00B95705">
      <w:pPr>
        <w:pStyle w:val="CodeBlock"/>
        <w:rPr>
          <w:ins w:id="1300" w:author="Sam Tertzakian" w:date="2018-09-11T19:13:00Z"/>
        </w:rPr>
        <w:pPrChange w:id="1301" w:author="Sam Tertzakian" w:date="2018-09-12T14:45:00Z">
          <w:pPr>
            <w:autoSpaceDE w:val="0"/>
            <w:autoSpaceDN w:val="0"/>
            <w:adjustRightInd w:val="0"/>
            <w:spacing w:after="0" w:line="240" w:lineRule="auto"/>
          </w:pPr>
        </w:pPrChange>
      </w:pPr>
      <w:ins w:id="1302" w:author="Sam Tertzakian" w:date="2018-09-11T19:13:00Z">
        <w:r>
          <w:t xml:space="preserve">                                             &amp;moduleAttributes);</w:t>
        </w:r>
      </w:ins>
    </w:p>
    <w:p w14:paraId="7D656407" w14:textId="77777777" w:rsidR="00B95705" w:rsidRDefault="00B95705">
      <w:pPr>
        <w:pStyle w:val="CodeBlock"/>
        <w:rPr>
          <w:ins w:id="1303" w:author="Sam Tertzakian" w:date="2018-09-11T19:13:00Z"/>
        </w:rPr>
        <w:pPrChange w:id="1304" w:author="Sam Tertzakian" w:date="2018-09-12T14:45:00Z">
          <w:pPr>
            <w:autoSpaceDE w:val="0"/>
            <w:autoSpaceDN w:val="0"/>
            <w:adjustRightInd w:val="0"/>
            <w:spacing w:after="0" w:line="240" w:lineRule="auto"/>
          </w:pPr>
        </w:pPrChange>
      </w:pPr>
      <w:ins w:id="1305" w:author="Sam Tertzakian" w:date="2018-09-11T19:13:00Z">
        <w:r>
          <w:t xml:space="preserve">    moduleConfigCrashDump.ComponentName = </w:t>
        </w:r>
        <w:r>
          <w:rPr>
            <w:color w:val="6F008A"/>
          </w:rPr>
          <w:t>CRASH_DUMP_COMPONENT_NAME</w:t>
        </w:r>
        <w:r>
          <w:t>;</w:t>
        </w:r>
      </w:ins>
    </w:p>
    <w:p w14:paraId="35BB6C96" w14:textId="77777777" w:rsidR="00B95705" w:rsidRDefault="00B95705">
      <w:pPr>
        <w:pStyle w:val="CodeBlock"/>
        <w:rPr>
          <w:ins w:id="1306" w:author="Sam Tertzakian" w:date="2018-09-11T19:13:00Z"/>
          <w:color w:val="000000"/>
        </w:rPr>
        <w:pPrChange w:id="1307" w:author="Sam Tertzakian" w:date="2018-09-12T14:45:00Z">
          <w:pPr>
            <w:autoSpaceDE w:val="0"/>
            <w:autoSpaceDN w:val="0"/>
            <w:adjustRightInd w:val="0"/>
            <w:spacing w:after="0" w:line="240" w:lineRule="auto"/>
          </w:pPr>
        </w:pPrChange>
      </w:pPr>
      <w:ins w:id="1308" w:author="Sam Tertzakian" w:date="2018-09-11T19:13:00Z">
        <w:r>
          <w:rPr>
            <w:color w:val="000000"/>
          </w:rPr>
          <w:t xml:space="preserve">    </w:t>
        </w:r>
        <w:r>
          <w:t>// This driver only uses its FIFO Crash Dump buffer.</w:t>
        </w:r>
      </w:ins>
    </w:p>
    <w:p w14:paraId="72417CB2" w14:textId="77777777" w:rsidR="00B95705" w:rsidRDefault="00B95705">
      <w:pPr>
        <w:pStyle w:val="CodeBlock"/>
        <w:rPr>
          <w:ins w:id="1309" w:author="Sam Tertzakian" w:date="2018-09-11T19:13:00Z"/>
        </w:rPr>
        <w:pPrChange w:id="1310" w:author="Sam Tertzakian" w:date="2018-09-12T14:45:00Z">
          <w:pPr>
            <w:autoSpaceDE w:val="0"/>
            <w:autoSpaceDN w:val="0"/>
            <w:adjustRightInd w:val="0"/>
            <w:spacing w:after="0" w:line="240" w:lineRule="auto"/>
          </w:pPr>
        </w:pPrChange>
      </w:pPr>
      <w:ins w:id="1311" w:author="Sam Tertzakian" w:date="2018-09-11T19:13:00Z">
        <w:r>
          <w:t xml:space="preserve">    //</w:t>
        </w:r>
      </w:ins>
    </w:p>
    <w:p w14:paraId="5559C06F" w14:textId="77777777" w:rsidR="00B95705" w:rsidRDefault="00B95705">
      <w:pPr>
        <w:pStyle w:val="CodeBlock"/>
        <w:rPr>
          <w:ins w:id="1312" w:author="Sam Tertzakian" w:date="2018-09-11T19:13:00Z"/>
        </w:rPr>
        <w:pPrChange w:id="1313" w:author="Sam Tertzakian" w:date="2018-09-12T14:45:00Z">
          <w:pPr>
            <w:autoSpaceDE w:val="0"/>
            <w:autoSpaceDN w:val="0"/>
            <w:adjustRightInd w:val="0"/>
            <w:spacing w:after="0" w:line="240" w:lineRule="auto"/>
          </w:pPr>
        </w:pPrChange>
      </w:pPr>
      <w:ins w:id="1314" w:author="Sam Tertzakian" w:date="2018-09-11T19:13:00Z">
        <w:r>
          <w:t xml:space="preserve">    moduleConfigCrashDump.BufferSize = </w:t>
        </w:r>
        <w:r>
          <w:rPr>
            <w:color w:val="6F008A"/>
          </w:rPr>
          <w:t>CRASH_DUMP_DATA_FIFO_SIZE_OF_BUFFER</w:t>
        </w:r>
        <w:r>
          <w:t>;</w:t>
        </w:r>
      </w:ins>
    </w:p>
    <w:p w14:paraId="6F384141" w14:textId="77777777" w:rsidR="00B95705" w:rsidRDefault="00B95705">
      <w:pPr>
        <w:pStyle w:val="CodeBlock"/>
        <w:rPr>
          <w:ins w:id="1315" w:author="Sam Tertzakian" w:date="2018-09-11T19:13:00Z"/>
        </w:rPr>
        <w:pPrChange w:id="1316" w:author="Sam Tertzakian" w:date="2018-09-12T14:45:00Z">
          <w:pPr>
            <w:autoSpaceDE w:val="0"/>
            <w:autoSpaceDN w:val="0"/>
            <w:adjustRightInd w:val="0"/>
            <w:spacing w:after="0" w:line="240" w:lineRule="auto"/>
          </w:pPr>
        </w:pPrChange>
      </w:pPr>
      <w:ins w:id="1317" w:author="Sam Tertzakian" w:date="2018-09-11T19:13:00Z">
        <w:r>
          <w:t xml:space="preserve">    moduleConfigCrashDump.BufferCount = </w:t>
        </w:r>
        <w:r>
          <w:rPr>
            <w:color w:val="6F008A"/>
          </w:rPr>
          <w:t>CRASH_DUMP_DATA_FIFO_NUMBER_OF_BUFFERS</w:t>
        </w:r>
        <w:r>
          <w:t>;</w:t>
        </w:r>
      </w:ins>
    </w:p>
    <w:p w14:paraId="5C2C6022" w14:textId="77777777" w:rsidR="00B95705" w:rsidRDefault="00B95705">
      <w:pPr>
        <w:pStyle w:val="CodeBlock"/>
        <w:rPr>
          <w:ins w:id="1318" w:author="Sam Tertzakian" w:date="2018-09-11T19:13:00Z"/>
          <w:color w:val="000000"/>
        </w:rPr>
        <w:pPrChange w:id="1319" w:author="Sam Tertzakian" w:date="2018-09-12T14:45:00Z">
          <w:pPr>
            <w:autoSpaceDE w:val="0"/>
            <w:autoSpaceDN w:val="0"/>
            <w:adjustRightInd w:val="0"/>
            <w:spacing w:after="0" w:line="240" w:lineRule="auto"/>
          </w:pPr>
        </w:pPrChange>
      </w:pPr>
      <w:ins w:id="1320" w:author="Sam Tertzakian" w:date="2018-09-11T19:13:00Z">
        <w:r>
          <w:rPr>
            <w:color w:val="000000"/>
          </w:rPr>
          <w:t xml:space="preserve">    </w:t>
        </w:r>
        <w:r>
          <w:t>// The ring buffer which contains the log.</w:t>
        </w:r>
      </w:ins>
    </w:p>
    <w:p w14:paraId="2D70EC91" w14:textId="77777777" w:rsidR="00B95705" w:rsidRDefault="00B95705">
      <w:pPr>
        <w:pStyle w:val="CodeBlock"/>
        <w:rPr>
          <w:ins w:id="1321" w:author="Sam Tertzakian" w:date="2018-09-11T19:13:00Z"/>
        </w:rPr>
        <w:pPrChange w:id="1322" w:author="Sam Tertzakian" w:date="2018-09-12T14:45:00Z">
          <w:pPr>
            <w:autoSpaceDE w:val="0"/>
            <w:autoSpaceDN w:val="0"/>
            <w:adjustRightInd w:val="0"/>
            <w:spacing w:after="0" w:line="240" w:lineRule="auto"/>
          </w:pPr>
        </w:pPrChange>
      </w:pPr>
      <w:ins w:id="1323" w:author="Sam Tertzakian" w:date="2018-09-11T19:13:00Z">
        <w:r>
          <w:t xml:space="preserve">    //</w:t>
        </w:r>
      </w:ins>
    </w:p>
    <w:p w14:paraId="603045F3" w14:textId="77777777" w:rsidR="00B95705" w:rsidRDefault="00B95705">
      <w:pPr>
        <w:pStyle w:val="CodeBlock"/>
        <w:rPr>
          <w:ins w:id="1324" w:author="Sam Tertzakian" w:date="2018-09-11T19:13:00Z"/>
        </w:rPr>
        <w:pPrChange w:id="1325" w:author="Sam Tertzakian" w:date="2018-09-12T14:45:00Z">
          <w:pPr>
            <w:autoSpaceDE w:val="0"/>
            <w:autoSpaceDN w:val="0"/>
            <w:adjustRightInd w:val="0"/>
            <w:spacing w:after="0" w:line="240" w:lineRule="auto"/>
          </w:pPr>
        </w:pPrChange>
      </w:pPr>
      <w:ins w:id="1326" w:author="Sam Tertzakian" w:date="2018-09-11T19:13:00Z">
        <w:r>
          <w:t xml:space="preserve">    moduleConfigCrashDump.RingBufferDataGuid = SurfaceButtonDriver_CrashDump_GUID_Fifo;</w:t>
        </w:r>
      </w:ins>
    </w:p>
    <w:p w14:paraId="36F85BDC" w14:textId="77777777" w:rsidR="00B95705" w:rsidRDefault="00B95705">
      <w:pPr>
        <w:pStyle w:val="CodeBlock"/>
        <w:rPr>
          <w:ins w:id="1327" w:author="Sam Tertzakian" w:date="2018-09-11T19:13:00Z"/>
        </w:rPr>
        <w:pPrChange w:id="1328" w:author="Sam Tertzakian" w:date="2018-09-12T14:45:00Z">
          <w:pPr>
            <w:autoSpaceDE w:val="0"/>
            <w:autoSpaceDN w:val="0"/>
            <w:adjustRightInd w:val="0"/>
            <w:spacing w:after="0" w:line="240" w:lineRule="auto"/>
          </w:pPr>
        </w:pPrChange>
      </w:pPr>
      <w:ins w:id="1329" w:author="Sam Tertzakian" w:date="2018-09-11T19:13:00Z">
        <w:r>
          <w:t xml:space="preserve">    DMF_DmfModuleAdd(</w:t>
        </w:r>
        <w:r>
          <w:rPr>
            <w:color w:val="808080"/>
          </w:rPr>
          <w:t>DmfModuleInit</w:t>
        </w:r>
        <w:r>
          <w:t>,</w:t>
        </w:r>
      </w:ins>
    </w:p>
    <w:p w14:paraId="70E8E5EE" w14:textId="77777777" w:rsidR="00B95705" w:rsidRDefault="00B95705">
      <w:pPr>
        <w:pStyle w:val="CodeBlock"/>
        <w:rPr>
          <w:ins w:id="1330" w:author="Sam Tertzakian" w:date="2018-09-11T19:13:00Z"/>
        </w:rPr>
        <w:pPrChange w:id="1331" w:author="Sam Tertzakian" w:date="2018-09-12T14:45:00Z">
          <w:pPr>
            <w:autoSpaceDE w:val="0"/>
            <w:autoSpaceDN w:val="0"/>
            <w:adjustRightInd w:val="0"/>
            <w:spacing w:after="0" w:line="240" w:lineRule="auto"/>
          </w:pPr>
        </w:pPrChange>
      </w:pPr>
      <w:ins w:id="1332" w:author="Sam Tertzakian" w:date="2018-09-11T19:13:00Z">
        <w:r>
          <w:t xml:space="preserve">                     &amp;moduleAttributes,</w:t>
        </w:r>
      </w:ins>
    </w:p>
    <w:p w14:paraId="31C9C197" w14:textId="77777777" w:rsidR="00B95705" w:rsidRDefault="00B95705">
      <w:pPr>
        <w:pStyle w:val="CodeBlock"/>
        <w:rPr>
          <w:ins w:id="1333" w:author="Sam Tertzakian" w:date="2018-09-11T19:13:00Z"/>
          <w:color w:val="000000"/>
        </w:rPr>
        <w:pPrChange w:id="1334" w:author="Sam Tertzakian" w:date="2018-09-12T14:45:00Z">
          <w:pPr>
            <w:autoSpaceDE w:val="0"/>
            <w:autoSpaceDN w:val="0"/>
            <w:adjustRightInd w:val="0"/>
            <w:spacing w:after="0" w:line="240" w:lineRule="auto"/>
          </w:pPr>
        </w:pPrChange>
      </w:pPr>
      <w:ins w:id="1335" w:author="Sam Tertzakian" w:date="2018-09-11T19:13:00Z">
        <w:r>
          <w:rPr>
            <w:color w:val="000000"/>
          </w:rPr>
          <w:t xml:space="preserve">                     </w:t>
        </w:r>
        <w:r>
          <w:t>WDF_NO_OBJECT_ATTRIBUTES</w:t>
        </w:r>
        <w:r>
          <w:rPr>
            <w:color w:val="000000"/>
          </w:rPr>
          <w:t>,</w:t>
        </w:r>
      </w:ins>
    </w:p>
    <w:p w14:paraId="24148783" w14:textId="77777777" w:rsidR="00B95705" w:rsidRDefault="00B95705">
      <w:pPr>
        <w:pStyle w:val="CodeBlock"/>
        <w:rPr>
          <w:ins w:id="1336" w:author="Sam Tertzakian" w:date="2018-09-11T19:13:00Z"/>
        </w:rPr>
        <w:pPrChange w:id="1337" w:author="Sam Tertzakian" w:date="2018-09-12T14:45:00Z">
          <w:pPr>
            <w:autoSpaceDE w:val="0"/>
            <w:autoSpaceDN w:val="0"/>
            <w:adjustRightInd w:val="0"/>
            <w:spacing w:after="0" w:line="240" w:lineRule="auto"/>
          </w:pPr>
        </w:pPrChange>
      </w:pPr>
      <w:ins w:id="1338" w:author="Sam Tertzakian" w:date="2018-09-11T19:13:00Z">
        <w:r>
          <w:t xml:space="preserve">                     &amp;deviceContext-&gt;DmfModuleCrashDump);</w:t>
        </w:r>
      </w:ins>
    </w:p>
    <w:p w14:paraId="429F7545" w14:textId="77777777" w:rsidR="00B95705" w:rsidRDefault="00B95705">
      <w:pPr>
        <w:pStyle w:val="CodeBlock"/>
        <w:rPr>
          <w:ins w:id="1339" w:author="Sam Tertzakian" w:date="2018-09-11T19:13:00Z"/>
        </w:rPr>
        <w:pPrChange w:id="1340" w:author="Sam Tertzakian" w:date="2018-09-12T14:45:00Z">
          <w:pPr>
            <w:autoSpaceDE w:val="0"/>
            <w:autoSpaceDN w:val="0"/>
            <w:adjustRightInd w:val="0"/>
            <w:spacing w:after="0" w:line="240" w:lineRule="auto"/>
          </w:pPr>
        </w:pPrChange>
      </w:pPr>
    </w:p>
    <w:p w14:paraId="7A62B93F" w14:textId="77777777" w:rsidR="00B95705" w:rsidRDefault="00B95705">
      <w:pPr>
        <w:pStyle w:val="CodeBlock"/>
        <w:rPr>
          <w:ins w:id="1341" w:author="Sam Tertzakian" w:date="2018-09-11T19:13:00Z"/>
          <w:color w:val="000000"/>
        </w:rPr>
        <w:pPrChange w:id="1342" w:author="Sam Tertzakian" w:date="2018-09-12T14:45:00Z">
          <w:pPr>
            <w:autoSpaceDE w:val="0"/>
            <w:autoSpaceDN w:val="0"/>
            <w:adjustRightInd w:val="0"/>
            <w:spacing w:after="0" w:line="240" w:lineRule="auto"/>
          </w:pPr>
        </w:pPrChange>
      </w:pPr>
      <w:ins w:id="1343" w:author="Sam Tertzakian" w:date="2018-09-11T19:13:00Z">
        <w:r>
          <w:rPr>
            <w:color w:val="000000"/>
          </w:rPr>
          <w:t xml:space="preserve">    </w:t>
        </w:r>
        <w:r>
          <w:t>// HidPortableDeviceButtons</w:t>
        </w:r>
      </w:ins>
    </w:p>
    <w:p w14:paraId="38699648" w14:textId="243B731D" w:rsidR="00B95705" w:rsidRDefault="00B95705">
      <w:pPr>
        <w:pStyle w:val="CodeBlock"/>
        <w:rPr>
          <w:ins w:id="1344" w:author="Sam Tertzakian" w:date="2018-09-11T19:13:00Z"/>
          <w:color w:val="000000"/>
        </w:rPr>
        <w:pPrChange w:id="1345" w:author="Sam Tertzakian" w:date="2018-09-12T14:45:00Z">
          <w:pPr>
            <w:autoSpaceDE w:val="0"/>
            <w:autoSpaceDN w:val="0"/>
            <w:adjustRightInd w:val="0"/>
            <w:spacing w:after="0" w:line="240" w:lineRule="auto"/>
          </w:pPr>
        </w:pPrChange>
      </w:pPr>
      <w:ins w:id="1346" w:author="Sam Tertzakian" w:date="2018-09-11T19:13:00Z">
        <w:r>
          <w:rPr>
            <w:color w:val="000000"/>
          </w:rPr>
          <w:t xml:space="preserve">    </w:t>
        </w:r>
        <w:r>
          <w:t>// -------------</w:t>
        </w:r>
      </w:ins>
      <w:ins w:id="1347" w:author="Sam Tertzakian" w:date="2018-09-11T19:14:00Z">
        <w:r w:rsidR="00502D1E">
          <w:t>-</w:t>
        </w:r>
      </w:ins>
      <w:ins w:id="1348" w:author="Sam Tertzakian" w:date="2018-09-11T19:15:00Z">
        <w:r w:rsidR="00502D1E">
          <w:t>---------</w:t>
        </w:r>
      </w:ins>
    </w:p>
    <w:p w14:paraId="45B70D51" w14:textId="77777777" w:rsidR="00B95705" w:rsidRDefault="00B95705">
      <w:pPr>
        <w:pStyle w:val="CodeBlock"/>
        <w:rPr>
          <w:ins w:id="1349" w:author="Sam Tertzakian" w:date="2018-09-11T19:13:00Z"/>
        </w:rPr>
        <w:pPrChange w:id="1350" w:author="Sam Tertzakian" w:date="2018-09-12T14:45:00Z">
          <w:pPr>
            <w:autoSpaceDE w:val="0"/>
            <w:autoSpaceDN w:val="0"/>
            <w:adjustRightInd w:val="0"/>
            <w:spacing w:after="0" w:line="240" w:lineRule="auto"/>
          </w:pPr>
        </w:pPrChange>
      </w:pPr>
      <w:ins w:id="1351" w:author="Sam Tertzakian" w:date="2018-09-11T19:13:00Z">
        <w:r>
          <w:t xml:space="preserve">    //</w:t>
        </w:r>
      </w:ins>
    </w:p>
    <w:p w14:paraId="1A86A901" w14:textId="2ABC3277" w:rsidR="00B95705" w:rsidRDefault="00B95705">
      <w:pPr>
        <w:pStyle w:val="CodeBlock"/>
        <w:rPr>
          <w:ins w:id="1352" w:author="Sam Tertzakian" w:date="2018-09-11T19:13:00Z"/>
        </w:rPr>
        <w:pPrChange w:id="1353" w:author="Sam Tertzakian" w:date="2018-09-12T14:45:00Z">
          <w:pPr>
            <w:autoSpaceDE w:val="0"/>
            <w:autoSpaceDN w:val="0"/>
            <w:adjustRightInd w:val="0"/>
            <w:spacing w:after="0" w:line="240" w:lineRule="auto"/>
          </w:pPr>
        </w:pPrChange>
      </w:pPr>
      <w:ins w:id="1354" w:author="Sam Tertzakian" w:date="2018-09-11T19:13:00Z">
        <w:r>
          <w:t xml:space="preserve">  </w:t>
        </w:r>
      </w:ins>
      <w:ins w:id="1355" w:author="Sam Tertzakian" w:date="2018-09-11T19:15:00Z">
        <w:r w:rsidR="00502D1E">
          <w:t xml:space="preserve"> </w:t>
        </w:r>
      </w:ins>
      <w:ins w:id="1356" w:author="Sam Tertzakian" w:date="2018-09-11T19:13:00Z">
        <w:r>
          <w:t>DMF_CONFIG_HidPortableDeviceButtons_AND_ATTRIBUTES_INIT(&amp;moduleConfigHidPortableDeviceButtons,</w:t>
        </w:r>
      </w:ins>
    </w:p>
    <w:p w14:paraId="3B0E5744" w14:textId="10E8C178" w:rsidR="00B95705" w:rsidRDefault="00B95705">
      <w:pPr>
        <w:pStyle w:val="CodeBlock"/>
        <w:rPr>
          <w:ins w:id="1357" w:author="Sam Tertzakian" w:date="2018-09-11T19:13:00Z"/>
        </w:rPr>
        <w:pPrChange w:id="1358" w:author="Sam Tertzakian" w:date="2018-09-12T14:45:00Z">
          <w:pPr>
            <w:autoSpaceDE w:val="0"/>
            <w:autoSpaceDN w:val="0"/>
            <w:adjustRightInd w:val="0"/>
            <w:spacing w:after="0" w:line="240" w:lineRule="auto"/>
          </w:pPr>
        </w:pPrChange>
      </w:pPr>
      <w:ins w:id="1359" w:author="Sam Tertzakian" w:date="2018-09-11T19:13:00Z">
        <w:r>
          <w:t xml:space="preserve">                                                           &amp;moduleAttributes);</w:t>
        </w:r>
      </w:ins>
    </w:p>
    <w:p w14:paraId="3036A59E" w14:textId="77777777" w:rsidR="00B95705" w:rsidRDefault="00B95705">
      <w:pPr>
        <w:pStyle w:val="CodeBlock"/>
        <w:rPr>
          <w:ins w:id="1360" w:author="Sam Tertzakian" w:date="2018-09-11T19:13:00Z"/>
        </w:rPr>
        <w:pPrChange w:id="1361" w:author="Sam Tertzakian" w:date="2018-09-12T14:45:00Z">
          <w:pPr>
            <w:autoSpaceDE w:val="0"/>
            <w:autoSpaceDN w:val="0"/>
            <w:adjustRightInd w:val="0"/>
            <w:spacing w:after="0" w:line="240" w:lineRule="auto"/>
          </w:pPr>
        </w:pPrChange>
      </w:pPr>
      <w:ins w:id="1362" w:author="Sam Tertzakian" w:date="2018-09-11T19:13:00Z">
        <w:r>
          <w:t xml:space="preserve">    moduleConfigHidPortableDeviceButtons.ProductId = </w:t>
        </w:r>
        <w:r>
          <w:rPr>
            <w:color w:val="6F008A"/>
          </w:rPr>
          <w:t>HIDID_PRODUCT_SURFACEBUTTON_VHF_BUTTONS</w:t>
        </w:r>
        <w:r>
          <w:t>;</w:t>
        </w:r>
      </w:ins>
    </w:p>
    <w:p w14:paraId="3B7C770A" w14:textId="77777777" w:rsidR="00B95705" w:rsidRDefault="00B95705">
      <w:pPr>
        <w:pStyle w:val="CodeBlock"/>
        <w:rPr>
          <w:ins w:id="1363" w:author="Sam Tertzakian" w:date="2018-09-11T19:13:00Z"/>
        </w:rPr>
        <w:pPrChange w:id="1364" w:author="Sam Tertzakian" w:date="2018-09-12T14:45:00Z">
          <w:pPr>
            <w:autoSpaceDE w:val="0"/>
            <w:autoSpaceDN w:val="0"/>
            <w:adjustRightInd w:val="0"/>
            <w:spacing w:after="0" w:line="240" w:lineRule="auto"/>
          </w:pPr>
        </w:pPrChange>
      </w:pPr>
      <w:ins w:id="1365" w:author="Sam Tertzakian" w:date="2018-09-11T19:13:00Z">
        <w:r>
          <w:t xml:space="preserve">    moduleConfigHidPortableDeviceButtons.VendorId = </w:t>
        </w:r>
        <w:r>
          <w:rPr>
            <w:color w:val="6F008A"/>
          </w:rPr>
          <w:t>HIDID_VENDOR_MICROSOFT</w:t>
        </w:r>
        <w:r>
          <w:t>;</w:t>
        </w:r>
      </w:ins>
    </w:p>
    <w:p w14:paraId="30EF8FE7" w14:textId="77777777" w:rsidR="00B95705" w:rsidRDefault="00B95705">
      <w:pPr>
        <w:pStyle w:val="CodeBlock"/>
        <w:rPr>
          <w:ins w:id="1366" w:author="Sam Tertzakian" w:date="2018-09-11T19:13:00Z"/>
        </w:rPr>
        <w:pPrChange w:id="1367" w:author="Sam Tertzakian" w:date="2018-09-12T14:45:00Z">
          <w:pPr>
            <w:autoSpaceDE w:val="0"/>
            <w:autoSpaceDN w:val="0"/>
            <w:adjustRightInd w:val="0"/>
            <w:spacing w:after="0" w:line="240" w:lineRule="auto"/>
          </w:pPr>
        </w:pPrChange>
      </w:pPr>
      <w:ins w:id="1368" w:author="Sam Tertzakian" w:date="2018-09-11T19:13:00Z">
        <w:r>
          <w:t xml:space="preserve">    moduleConfigHidPortableDeviceButtons.VersionNumber = 0x0002;</w:t>
        </w:r>
      </w:ins>
    </w:p>
    <w:p w14:paraId="71705F84" w14:textId="77777777" w:rsidR="00B95705" w:rsidRDefault="00B95705">
      <w:pPr>
        <w:pStyle w:val="CodeBlock"/>
        <w:rPr>
          <w:ins w:id="1369" w:author="Sam Tertzakian" w:date="2018-09-11T19:13:00Z"/>
        </w:rPr>
        <w:pPrChange w:id="1370" w:author="Sam Tertzakian" w:date="2018-09-12T14:45:00Z">
          <w:pPr>
            <w:autoSpaceDE w:val="0"/>
            <w:autoSpaceDN w:val="0"/>
            <w:adjustRightInd w:val="0"/>
            <w:spacing w:after="0" w:line="240" w:lineRule="auto"/>
          </w:pPr>
        </w:pPrChange>
      </w:pPr>
      <w:ins w:id="1371" w:author="Sam Tertzakian" w:date="2018-09-11T19:13:00Z">
        <w:r>
          <w:t xml:space="preserve">    DMF_DmfModuleAdd(</w:t>
        </w:r>
        <w:r>
          <w:rPr>
            <w:color w:val="808080"/>
          </w:rPr>
          <w:t>DmfModuleInit</w:t>
        </w:r>
        <w:r>
          <w:t>,</w:t>
        </w:r>
      </w:ins>
    </w:p>
    <w:p w14:paraId="7F0D398B" w14:textId="77777777" w:rsidR="00B95705" w:rsidRDefault="00B95705">
      <w:pPr>
        <w:pStyle w:val="CodeBlock"/>
        <w:rPr>
          <w:ins w:id="1372" w:author="Sam Tertzakian" w:date="2018-09-11T19:13:00Z"/>
        </w:rPr>
        <w:pPrChange w:id="1373" w:author="Sam Tertzakian" w:date="2018-09-12T14:45:00Z">
          <w:pPr>
            <w:autoSpaceDE w:val="0"/>
            <w:autoSpaceDN w:val="0"/>
            <w:adjustRightInd w:val="0"/>
            <w:spacing w:after="0" w:line="240" w:lineRule="auto"/>
          </w:pPr>
        </w:pPrChange>
      </w:pPr>
      <w:ins w:id="1374" w:author="Sam Tertzakian" w:date="2018-09-11T19:13:00Z">
        <w:r>
          <w:t xml:space="preserve">                     &amp;moduleAttributes,</w:t>
        </w:r>
      </w:ins>
    </w:p>
    <w:p w14:paraId="39658D98" w14:textId="77777777" w:rsidR="00B95705" w:rsidRDefault="00B95705">
      <w:pPr>
        <w:pStyle w:val="CodeBlock"/>
        <w:rPr>
          <w:ins w:id="1375" w:author="Sam Tertzakian" w:date="2018-09-11T19:13:00Z"/>
          <w:color w:val="000000"/>
        </w:rPr>
        <w:pPrChange w:id="1376" w:author="Sam Tertzakian" w:date="2018-09-12T14:45:00Z">
          <w:pPr>
            <w:autoSpaceDE w:val="0"/>
            <w:autoSpaceDN w:val="0"/>
            <w:adjustRightInd w:val="0"/>
            <w:spacing w:after="0" w:line="240" w:lineRule="auto"/>
          </w:pPr>
        </w:pPrChange>
      </w:pPr>
      <w:ins w:id="1377" w:author="Sam Tertzakian" w:date="2018-09-11T19:13:00Z">
        <w:r>
          <w:rPr>
            <w:color w:val="000000"/>
          </w:rPr>
          <w:t xml:space="preserve">                     </w:t>
        </w:r>
        <w:r>
          <w:t>WDF_NO_OBJECT_ATTRIBUTES</w:t>
        </w:r>
        <w:r>
          <w:rPr>
            <w:color w:val="000000"/>
          </w:rPr>
          <w:t>,</w:t>
        </w:r>
      </w:ins>
    </w:p>
    <w:p w14:paraId="07F5E30E" w14:textId="77777777" w:rsidR="00B95705" w:rsidRDefault="00B95705">
      <w:pPr>
        <w:pStyle w:val="CodeBlock"/>
        <w:rPr>
          <w:ins w:id="1378" w:author="Sam Tertzakian" w:date="2018-09-11T19:13:00Z"/>
        </w:rPr>
        <w:pPrChange w:id="1379" w:author="Sam Tertzakian" w:date="2018-09-12T14:45:00Z">
          <w:pPr>
            <w:autoSpaceDE w:val="0"/>
            <w:autoSpaceDN w:val="0"/>
            <w:adjustRightInd w:val="0"/>
            <w:spacing w:after="0" w:line="240" w:lineRule="auto"/>
          </w:pPr>
        </w:pPrChange>
      </w:pPr>
      <w:ins w:id="1380" w:author="Sam Tertzakian" w:date="2018-09-11T19:13:00Z">
        <w:r>
          <w:t xml:space="preserve">                     &amp;deviceContext-&gt;DmfModuleHidPortableDeviceButtons);</w:t>
        </w:r>
      </w:ins>
    </w:p>
    <w:p w14:paraId="7F143399" w14:textId="77777777" w:rsidR="00B95705" w:rsidRDefault="00B95705">
      <w:pPr>
        <w:pStyle w:val="CodeBlock"/>
        <w:rPr>
          <w:ins w:id="1381" w:author="Sam Tertzakian" w:date="2018-09-11T19:13:00Z"/>
        </w:rPr>
        <w:pPrChange w:id="1382" w:author="Sam Tertzakian" w:date="2018-09-12T14:45:00Z">
          <w:pPr>
            <w:autoSpaceDE w:val="0"/>
            <w:autoSpaceDN w:val="0"/>
            <w:adjustRightInd w:val="0"/>
            <w:spacing w:after="0" w:line="240" w:lineRule="auto"/>
          </w:pPr>
        </w:pPrChange>
      </w:pPr>
    </w:p>
    <w:p w14:paraId="450C7888" w14:textId="77777777" w:rsidR="00B95705" w:rsidRDefault="00B95705">
      <w:pPr>
        <w:pStyle w:val="CodeBlock"/>
        <w:rPr>
          <w:ins w:id="1383" w:author="Sam Tertzakian" w:date="2018-09-11T19:13:00Z"/>
          <w:color w:val="000000"/>
        </w:rPr>
        <w:pPrChange w:id="1384" w:author="Sam Tertzakian" w:date="2018-09-12T14:45:00Z">
          <w:pPr>
            <w:autoSpaceDE w:val="0"/>
            <w:autoSpaceDN w:val="0"/>
            <w:adjustRightInd w:val="0"/>
            <w:spacing w:after="0" w:line="240" w:lineRule="auto"/>
          </w:pPr>
        </w:pPrChange>
      </w:pPr>
      <w:ins w:id="1385" w:author="Sam Tertzakian" w:date="2018-09-11T19:13:00Z">
        <w:r>
          <w:rPr>
            <w:color w:val="000000"/>
          </w:rPr>
          <w:t xml:space="preserve">    </w:t>
        </w:r>
        <w:r>
          <w:t>// RingBuffer</w:t>
        </w:r>
      </w:ins>
    </w:p>
    <w:p w14:paraId="0A78CE4E" w14:textId="77777777" w:rsidR="00B95705" w:rsidRDefault="00B95705">
      <w:pPr>
        <w:pStyle w:val="CodeBlock"/>
        <w:rPr>
          <w:ins w:id="1386" w:author="Sam Tertzakian" w:date="2018-09-11T19:13:00Z"/>
          <w:color w:val="000000"/>
        </w:rPr>
        <w:pPrChange w:id="1387" w:author="Sam Tertzakian" w:date="2018-09-12T14:45:00Z">
          <w:pPr>
            <w:autoSpaceDE w:val="0"/>
            <w:autoSpaceDN w:val="0"/>
            <w:adjustRightInd w:val="0"/>
            <w:spacing w:after="0" w:line="240" w:lineRule="auto"/>
          </w:pPr>
        </w:pPrChange>
      </w:pPr>
      <w:ins w:id="1388" w:author="Sam Tertzakian" w:date="2018-09-11T19:13:00Z">
        <w:r>
          <w:rPr>
            <w:color w:val="000000"/>
          </w:rPr>
          <w:t xml:space="preserve">    </w:t>
        </w:r>
        <w:r>
          <w:t>// ----------</w:t>
        </w:r>
      </w:ins>
    </w:p>
    <w:p w14:paraId="578F3218" w14:textId="77777777" w:rsidR="00B95705" w:rsidRDefault="00B95705">
      <w:pPr>
        <w:pStyle w:val="CodeBlock"/>
        <w:rPr>
          <w:ins w:id="1389" w:author="Sam Tertzakian" w:date="2018-09-11T19:13:00Z"/>
        </w:rPr>
        <w:pPrChange w:id="1390" w:author="Sam Tertzakian" w:date="2018-09-12T14:45:00Z">
          <w:pPr>
            <w:autoSpaceDE w:val="0"/>
            <w:autoSpaceDN w:val="0"/>
            <w:adjustRightInd w:val="0"/>
            <w:spacing w:after="0" w:line="240" w:lineRule="auto"/>
          </w:pPr>
        </w:pPrChange>
      </w:pPr>
      <w:ins w:id="1391" w:author="Sam Tertzakian" w:date="2018-09-11T19:13:00Z">
        <w:r>
          <w:t xml:space="preserve">    //</w:t>
        </w:r>
      </w:ins>
    </w:p>
    <w:p w14:paraId="2B819F8E" w14:textId="77777777" w:rsidR="00B95705" w:rsidRDefault="00B95705">
      <w:pPr>
        <w:pStyle w:val="CodeBlock"/>
        <w:rPr>
          <w:ins w:id="1392" w:author="Sam Tertzakian" w:date="2018-09-11T19:13:00Z"/>
        </w:rPr>
        <w:pPrChange w:id="1393" w:author="Sam Tertzakian" w:date="2018-09-12T14:45:00Z">
          <w:pPr>
            <w:autoSpaceDE w:val="0"/>
            <w:autoSpaceDN w:val="0"/>
            <w:adjustRightInd w:val="0"/>
            <w:spacing w:after="0" w:line="240" w:lineRule="auto"/>
          </w:pPr>
        </w:pPrChange>
      </w:pPr>
      <w:ins w:id="1394" w:author="Sam Tertzakian" w:date="2018-09-11T19:13:00Z">
        <w:r>
          <w:t xml:space="preserve">    DMF_CONFIG_RingBuffer_AND_ATTRIBUTES_INIT(&amp;moduleConfigRingBuffer,</w:t>
        </w:r>
      </w:ins>
    </w:p>
    <w:p w14:paraId="26D2E673" w14:textId="77777777" w:rsidR="00B95705" w:rsidRDefault="00B95705">
      <w:pPr>
        <w:pStyle w:val="CodeBlock"/>
        <w:rPr>
          <w:ins w:id="1395" w:author="Sam Tertzakian" w:date="2018-09-11T19:13:00Z"/>
        </w:rPr>
        <w:pPrChange w:id="1396" w:author="Sam Tertzakian" w:date="2018-09-12T14:45:00Z">
          <w:pPr>
            <w:autoSpaceDE w:val="0"/>
            <w:autoSpaceDN w:val="0"/>
            <w:adjustRightInd w:val="0"/>
            <w:spacing w:after="0" w:line="240" w:lineRule="auto"/>
          </w:pPr>
        </w:pPrChange>
      </w:pPr>
      <w:ins w:id="1397" w:author="Sam Tertzakian" w:date="2018-09-11T19:13:00Z">
        <w:r>
          <w:t xml:space="preserve">                                              &amp;moduleAttributes);</w:t>
        </w:r>
      </w:ins>
    </w:p>
    <w:p w14:paraId="03DF97C8" w14:textId="77777777" w:rsidR="00B95705" w:rsidRDefault="00B95705">
      <w:pPr>
        <w:pStyle w:val="CodeBlock"/>
        <w:rPr>
          <w:ins w:id="1398" w:author="Sam Tertzakian" w:date="2018-09-11T19:13:00Z"/>
        </w:rPr>
        <w:pPrChange w:id="1399" w:author="Sam Tertzakian" w:date="2018-09-12T14:45:00Z">
          <w:pPr>
            <w:autoSpaceDE w:val="0"/>
            <w:autoSpaceDN w:val="0"/>
            <w:adjustRightInd w:val="0"/>
            <w:spacing w:after="0" w:line="240" w:lineRule="auto"/>
          </w:pPr>
        </w:pPrChange>
      </w:pPr>
      <w:ins w:id="1400" w:author="Sam Tertzakian" w:date="2018-09-11T19:13:00Z">
        <w:r>
          <w:t xml:space="preserve">    moduleConfigRingBuffer.ItemCount = </w:t>
        </w:r>
        <w:r>
          <w:rPr>
            <w:color w:val="6F008A"/>
          </w:rPr>
          <w:t>RING_BUFFER_MAXIMUM_NUMBER_OF_ENTRIES</w:t>
        </w:r>
        <w:r>
          <w:t>;</w:t>
        </w:r>
      </w:ins>
    </w:p>
    <w:p w14:paraId="33CE8A81" w14:textId="77777777" w:rsidR="00B95705" w:rsidRDefault="00B95705">
      <w:pPr>
        <w:pStyle w:val="CodeBlock"/>
        <w:rPr>
          <w:ins w:id="1401" w:author="Sam Tertzakian" w:date="2018-09-11T19:13:00Z"/>
        </w:rPr>
        <w:pPrChange w:id="1402" w:author="Sam Tertzakian" w:date="2018-09-12T14:45:00Z">
          <w:pPr>
            <w:autoSpaceDE w:val="0"/>
            <w:autoSpaceDN w:val="0"/>
            <w:adjustRightInd w:val="0"/>
            <w:spacing w:after="0" w:line="240" w:lineRule="auto"/>
          </w:pPr>
        </w:pPrChange>
      </w:pPr>
      <w:ins w:id="1403" w:author="Sam Tertzakian" w:date="2018-09-11T19:13:00Z">
        <w:r>
          <w:t xml:space="preserve">    moduleConfigRingBuffer.ItemSize = </w:t>
        </w:r>
        <w:r>
          <w:rPr>
            <w:color w:val="0000FF"/>
          </w:rPr>
          <w:t>sizeof</w:t>
        </w:r>
        <w:r>
          <w:t xml:space="preserve">( </w:t>
        </w:r>
        <w:r>
          <w:rPr>
            <w:color w:val="2B91AF"/>
          </w:rPr>
          <w:t>BUTTON_DATA</w:t>
        </w:r>
        <w:r>
          <w:t xml:space="preserve"> );</w:t>
        </w:r>
      </w:ins>
    </w:p>
    <w:p w14:paraId="15A44F35" w14:textId="77777777" w:rsidR="00B95705" w:rsidRDefault="00B95705">
      <w:pPr>
        <w:pStyle w:val="CodeBlock"/>
        <w:rPr>
          <w:ins w:id="1404" w:author="Sam Tertzakian" w:date="2018-09-11T19:13:00Z"/>
        </w:rPr>
        <w:pPrChange w:id="1405" w:author="Sam Tertzakian" w:date="2018-09-12T14:45:00Z">
          <w:pPr>
            <w:autoSpaceDE w:val="0"/>
            <w:autoSpaceDN w:val="0"/>
            <w:adjustRightInd w:val="0"/>
            <w:spacing w:after="0" w:line="240" w:lineRule="auto"/>
          </w:pPr>
        </w:pPrChange>
      </w:pPr>
      <w:ins w:id="1406" w:author="Sam Tertzakian" w:date="2018-09-11T19:13:00Z">
        <w:r>
          <w:t xml:space="preserve">    DMF_DmfModuleAdd(</w:t>
        </w:r>
        <w:r>
          <w:rPr>
            <w:color w:val="808080"/>
          </w:rPr>
          <w:t>DmfModuleInit</w:t>
        </w:r>
        <w:r>
          <w:t>,</w:t>
        </w:r>
      </w:ins>
    </w:p>
    <w:p w14:paraId="5B7F5DA6" w14:textId="77777777" w:rsidR="00B95705" w:rsidRDefault="00B95705">
      <w:pPr>
        <w:pStyle w:val="CodeBlock"/>
        <w:rPr>
          <w:ins w:id="1407" w:author="Sam Tertzakian" w:date="2018-09-11T19:13:00Z"/>
        </w:rPr>
        <w:pPrChange w:id="1408" w:author="Sam Tertzakian" w:date="2018-09-12T14:45:00Z">
          <w:pPr>
            <w:autoSpaceDE w:val="0"/>
            <w:autoSpaceDN w:val="0"/>
            <w:adjustRightInd w:val="0"/>
            <w:spacing w:after="0" w:line="240" w:lineRule="auto"/>
          </w:pPr>
        </w:pPrChange>
      </w:pPr>
      <w:ins w:id="1409" w:author="Sam Tertzakian" w:date="2018-09-11T19:13:00Z">
        <w:r>
          <w:t xml:space="preserve">                     &amp;moduleAttributes,</w:t>
        </w:r>
      </w:ins>
    </w:p>
    <w:p w14:paraId="40388864" w14:textId="77777777" w:rsidR="00B95705" w:rsidRDefault="00B95705">
      <w:pPr>
        <w:pStyle w:val="CodeBlock"/>
        <w:rPr>
          <w:ins w:id="1410" w:author="Sam Tertzakian" w:date="2018-09-11T19:13:00Z"/>
          <w:color w:val="000000"/>
        </w:rPr>
        <w:pPrChange w:id="1411" w:author="Sam Tertzakian" w:date="2018-09-12T14:45:00Z">
          <w:pPr>
            <w:autoSpaceDE w:val="0"/>
            <w:autoSpaceDN w:val="0"/>
            <w:adjustRightInd w:val="0"/>
            <w:spacing w:after="0" w:line="240" w:lineRule="auto"/>
          </w:pPr>
        </w:pPrChange>
      </w:pPr>
      <w:ins w:id="1412" w:author="Sam Tertzakian" w:date="2018-09-11T19:13:00Z">
        <w:r>
          <w:rPr>
            <w:color w:val="000000"/>
          </w:rPr>
          <w:t xml:space="preserve">                     </w:t>
        </w:r>
        <w:r>
          <w:t>WDF_NO_OBJECT_ATTRIBUTES</w:t>
        </w:r>
        <w:r>
          <w:rPr>
            <w:color w:val="000000"/>
          </w:rPr>
          <w:t>,</w:t>
        </w:r>
      </w:ins>
    </w:p>
    <w:p w14:paraId="53D52B0F" w14:textId="77777777" w:rsidR="00B95705" w:rsidRDefault="00B95705">
      <w:pPr>
        <w:pStyle w:val="CodeBlock"/>
        <w:rPr>
          <w:ins w:id="1413" w:author="Sam Tertzakian" w:date="2018-09-11T19:13:00Z"/>
        </w:rPr>
        <w:pPrChange w:id="1414" w:author="Sam Tertzakian" w:date="2018-09-12T14:45:00Z">
          <w:pPr>
            <w:autoSpaceDE w:val="0"/>
            <w:autoSpaceDN w:val="0"/>
            <w:adjustRightInd w:val="0"/>
            <w:spacing w:after="0" w:line="240" w:lineRule="auto"/>
          </w:pPr>
        </w:pPrChange>
      </w:pPr>
      <w:ins w:id="1415" w:author="Sam Tertzakian" w:date="2018-09-11T19:13:00Z">
        <w:r>
          <w:t xml:space="preserve">                     &amp;deviceContext-&gt;DmfModuleButtonFifo);</w:t>
        </w:r>
      </w:ins>
    </w:p>
    <w:p w14:paraId="64B08D55" w14:textId="68DF4F83" w:rsidR="0056685A" w:rsidDel="00B95705" w:rsidRDefault="0056685A">
      <w:pPr>
        <w:pStyle w:val="CodeBlock"/>
        <w:rPr>
          <w:del w:id="1416" w:author="Sam Tertzakian" w:date="2018-09-11T19:05:00Z"/>
        </w:rPr>
      </w:pPr>
      <w:del w:id="1417" w:author="Sam Tertzakian" w:date="2018-09-11T19:05:00Z">
        <w:r w:rsidDel="00B95705">
          <w:delText xml:space="preserve">    </w:delText>
        </w:r>
        <w:r w:rsidR="0001459D" w:rsidDel="00B95705">
          <w:rPr>
            <w:color w:val="2B91AF"/>
          </w:rPr>
          <w:delText>DMF_CONFIG_</w:delText>
        </w:r>
        <w:r w:rsidRPr="007372CA" w:rsidDel="00B95705">
          <w:rPr>
            <w:color w:val="2B91AF"/>
          </w:rPr>
          <w:delText>ProducerConsumerList</w:delText>
        </w:r>
        <w:r w:rsidRPr="007372CA" w:rsidDel="00B95705">
          <w:delText xml:space="preserve"> producerConsumerListModuleConfigRequest;</w:delText>
        </w:r>
      </w:del>
    </w:p>
    <w:p w14:paraId="4653A892" w14:textId="5145ECEF" w:rsidR="0056685A" w:rsidDel="00B95705" w:rsidRDefault="008464E3">
      <w:pPr>
        <w:pStyle w:val="CodeBlock"/>
        <w:rPr>
          <w:del w:id="1418" w:author="Sam Tertzakian" w:date="2018-09-11T19:05:00Z"/>
        </w:rPr>
      </w:pPr>
      <w:del w:id="1419" w:author="Sam Tertzakian" w:date="2018-09-11T19:05:00Z">
        <w:r w:rsidRPr="007372CA" w:rsidDel="00B95705">
          <w:delText xml:space="preserve">    </w:delText>
        </w:r>
        <w:r w:rsidR="0001459D" w:rsidDel="00B95705">
          <w:rPr>
            <w:color w:val="2B91AF"/>
          </w:rPr>
          <w:delText>DMF_CONFIG_</w:delText>
        </w:r>
        <w:r w:rsidRPr="007372CA" w:rsidDel="00B95705">
          <w:rPr>
            <w:color w:val="2B91AF"/>
          </w:rPr>
          <w:delText>NotifierViaAcpi</w:delText>
        </w:r>
        <w:r w:rsidRPr="007372CA" w:rsidDel="00B95705">
          <w:delText xml:space="preserve"> notifierViaAcpiModuleConfig;</w:delText>
        </w:r>
      </w:del>
    </w:p>
    <w:p w14:paraId="029F5CED" w14:textId="36BCAA3E" w:rsidR="00B95705" w:rsidRDefault="00B95705" w:rsidP="003237FA">
      <w:pPr>
        <w:pStyle w:val="CodeBlock"/>
        <w:rPr>
          <w:ins w:id="1420" w:author="Sam Tertzakian" w:date="2018-09-11T19:10:00Z"/>
        </w:rPr>
      </w:pPr>
    </w:p>
    <w:p w14:paraId="70FE4DE5" w14:textId="5911E353" w:rsidR="00E56D6E" w:rsidDel="00B95705" w:rsidRDefault="00D35E5D">
      <w:pPr>
        <w:pStyle w:val="CodeBlock"/>
        <w:rPr>
          <w:del w:id="1421" w:author="Sam Tertzakian" w:date="2018-09-11T19:05:00Z"/>
        </w:rPr>
      </w:pPr>
      <w:del w:id="1422" w:author="Sam Tertzakian" w:date="2018-09-11T19:05:00Z">
        <w:r w:rsidDel="00B95705">
          <w:delText xml:space="preserve">    </w:delText>
        </w:r>
      </w:del>
    </w:p>
    <w:p w14:paraId="69CE87A2" w14:textId="5B94E947" w:rsidR="0056685A" w:rsidRPr="007372CA" w:rsidDel="00B95705" w:rsidRDefault="00E56D6E">
      <w:pPr>
        <w:pStyle w:val="CodeBlock"/>
        <w:rPr>
          <w:del w:id="1423" w:author="Sam Tertzakian" w:date="2018-09-11T19:05:00Z"/>
        </w:rPr>
      </w:pPr>
      <w:del w:id="1424" w:author="Sam Tertzakian" w:date="2018-09-11T19:05:00Z">
        <w:r w:rsidDel="00B95705">
          <w:delText xml:space="preserve">    </w:delText>
        </w:r>
        <w:r w:rsidR="0001459D" w:rsidDel="00B95705">
          <w:delText>DMF_CONFIG_</w:delText>
        </w:r>
        <w:r w:rsidR="0056685A" w:rsidRPr="007372CA" w:rsidDel="00B95705">
          <w:delText>ProducerConsumerList_AND_ATTRIBUTES_INIT(&amp;producerConsumerListModuleConfigRequest,</w:delText>
        </w:r>
      </w:del>
    </w:p>
    <w:p w14:paraId="33364DA2" w14:textId="366087C5" w:rsidR="0056685A" w:rsidRPr="007372CA" w:rsidDel="00B95705" w:rsidRDefault="0056685A">
      <w:pPr>
        <w:pStyle w:val="CodeBlock"/>
        <w:rPr>
          <w:del w:id="1425" w:author="Sam Tertzakian" w:date="2018-09-11T19:05:00Z"/>
        </w:rPr>
      </w:pPr>
      <w:del w:id="1426" w:author="Sam Tertzakian" w:date="2018-09-11T19:05:00Z">
        <w:r w:rsidRPr="007372CA" w:rsidDel="00B95705">
          <w:delText xml:space="preserve">       </w:delText>
        </w:r>
        <w:r w:rsidR="00E56D6E" w:rsidDel="00B95705">
          <w:delText xml:space="preserve">                                                 </w:delText>
        </w:r>
        <w:r w:rsidRPr="007372CA" w:rsidDel="00B95705">
          <w:delText>&amp;moduleAttributes);</w:delText>
        </w:r>
      </w:del>
    </w:p>
    <w:p w14:paraId="454D1C63" w14:textId="7BD70957" w:rsidR="0056685A" w:rsidRPr="007372CA" w:rsidDel="00B95705" w:rsidRDefault="0056685A">
      <w:pPr>
        <w:pStyle w:val="CodeBlock"/>
        <w:rPr>
          <w:del w:id="1427" w:author="Sam Tertzakian" w:date="2018-09-11T19:05:00Z"/>
        </w:rPr>
      </w:pPr>
      <w:del w:id="1428" w:author="Sam Tertzakian" w:date="2018-09-11T19:05:00Z">
        <w:r w:rsidRPr="007372CA" w:rsidDel="00B95705">
          <w:delText xml:space="preserve">    producerConsumerListModuleConfigRequest.InfiniteMode = </w:delText>
        </w:r>
        <w:r w:rsidRPr="007372CA" w:rsidDel="00B95705">
          <w:rPr>
            <w:color w:val="6F008A"/>
          </w:rPr>
          <w:delText>TRUE</w:delText>
        </w:r>
        <w:r w:rsidRPr="007372CA" w:rsidDel="00B95705">
          <w:delText>;</w:delText>
        </w:r>
      </w:del>
    </w:p>
    <w:p w14:paraId="3A46E851" w14:textId="038E57CE" w:rsidR="0056685A" w:rsidRPr="007372CA" w:rsidDel="00B95705" w:rsidRDefault="0056685A">
      <w:pPr>
        <w:pStyle w:val="CodeBlock"/>
        <w:rPr>
          <w:del w:id="1429" w:author="Sam Tertzakian" w:date="2018-09-11T19:05:00Z"/>
        </w:rPr>
      </w:pPr>
      <w:del w:id="1430" w:author="Sam Tertzakian" w:date="2018-09-11T19:05:00Z">
        <w:r w:rsidRPr="007372CA" w:rsidDel="00B95705">
          <w:delText xml:space="preserve">    producerConsumerListModuleConfigRequest.NumberOfBuffers = 10;</w:delText>
        </w:r>
      </w:del>
    </w:p>
    <w:p w14:paraId="4D4B49E9" w14:textId="046C3FE8" w:rsidR="0056685A" w:rsidRPr="007372CA" w:rsidDel="00B95705" w:rsidRDefault="0056685A">
      <w:pPr>
        <w:pStyle w:val="CodeBlock"/>
        <w:rPr>
          <w:del w:id="1431" w:author="Sam Tertzakian" w:date="2018-09-11T19:05:00Z"/>
        </w:rPr>
      </w:pPr>
      <w:del w:id="1432" w:author="Sam Tertzakian" w:date="2018-09-11T19:05:00Z">
        <w:r w:rsidRPr="007372CA" w:rsidDel="00B95705">
          <w:delText xml:space="preserve">    producerConsumerListModuleConfigRequest.SizeOfEachBuffer = </w:delText>
        </w:r>
        <w:r w:rsidRPr="007372CA" w:rsidDel="00B95705">
          <w:rPr>
            <w:color w:val="0000FF"/>
          </w:rPr>
          <w:delText>sizeof</w:delText>
        </w:r>
        <w:r w:rsidRPr="007372CA" w:rsidDel="00B95705">
          <w:delText>(</w:delText>
        </w:r>
        <w:r w:rsidRPr="007372CA" w:rsidDel="00B95705">
          <w:rPr>
            <w:color w:val="2B91AF"/>
          </w:rPr>
          <w:delText>USP_PACKET</w:delText>
        </w:r>
        <w:r w:rsidRPr="007372CA" w:rsidDel="00B95705">
          <w:delText>);</w:delText>
        </w:r>
      </w:del>
    </w:p>
    <w:p w14:paraId="5C5F4B5B" w14:textId="1FE6F7E9" w:rsidR="0056685A" w:rsidRPr="005D4467" w:rsidDel="00B95705" w:rsidRDefault="0056685A">
      <w:pPr>
        <w:pStyle w:val="CodeBlock"/>
        <w:rPr>
          <w:del w:id="1433" w:author="Sam Tertzakian" w:date="2018-09-11T19:05:00Z"/>
        </w:rPr>
      </w:pPr>
      <w:del w:id="1434" w:author="Sam Tertzakian" w:date="2018-09-11T19:05:00Z">
        <w:r w:rsidRPr="007372CA" w:rsidDel="00B95705">
          <w:delText xml:space="preserve">    producerConsumerListModuleConfigRequest.SizeOfClientBufferContext =</w:delText>
        </w:r>
        <w:r w:rsidR="00E56D6E" w:rsidDel="00B95705">
          <w:delText xml:space="preserve">         </w:delText>
        </w:r>
        <w:r w:rsidRPr="007372CA" w:rsidDel="00B95705">
          <w:rPr>
            <w:color w:val="0000FF"/>
          </w:rPr>
          <w:delText>sizeof</w:delText>
        </w:r>
        <w:r w:rsidRPr="007372CA" w:rsidDel="00B95705">
          <w:delText>(</w:delText>
        </w:r>
        <w:r w:rsidRPr="007372CA" w:rsidDel="00B95705">
          <w:rPr>
            <w:color w:val="2B91AF"/>
          </w:rPr>
          <w:delText>USP_PACKET_CONTEXT</w:delText>
        </w:r>
        <w:r w:rsidRPr="007372CA" w:rsidDel="00B95705">
          <w:delText>);</w:delText>
        </w:r>
      </w:del>
    </w:p>
    <w:p w14:paraId="4EDAC87C" w14:textId="38992498" w:rsidR="0056685A" w:rsidRPr="007372CA" w:rsidDel="00B95705" w:rsidRDefault="0056685A">
      <w:pPr>
        <w:pStyle w:val="CodeBlock"/>
        <w:rPr>
          <w:del w:id="1435" w:author="Sam Tertzakian" w:date="2018-09-11T19:05:00Z"/>
        </w:rPr>
      </w:pPr>
      <w:del w:id="1436" w:author="Sam Tertzakian" w:date="2018-09-11T19:05:00Z">
        <w:r w:rsidRPr="007372CA" w:rsidDel="00B95705">
          <w:delText xml:space="preserve">    producerConsumerListModuleConfigRequest.PoolType = </w:delText>
        </w:r>
        <w:r w:rsidRPr="007372CA" w:rsidDel="00B95705">
          <w:rPr>
            <w:color w:val="2F4F4F"/>
          </w:rPr>
          <w:delText>NonPagedPoolNx</w:delText>
        </w:r>
        <w:r w:rsidRPr="007372CA" w:rsidDel="00B95705">
          <w:delText>;</w:delText>
        </w:r>
      </w:del>
    </w:p>
    <w:p w14:paraId="3A4A2280" w14:textId="517B3BE8" w:rsidR="0056685A" w:rsidRPr="007372CA" w:rsidDel="00B95705" w:rsidRDefault="0056685A">
      <w:pPr>
        <w:pStyle w:val="CodeBlock"/>
        <w:rPr>
          <w:del w:id="1437" w:author="Sam Tertzakian" w:date="2018-09-11T19:05:00Z"/>
        </w:rPr>
      </w:pPr>
      <w:del w:id="1438" w:author="Sam Tertzakian" w:date="2018-09-11T19:05:00Z">
        <w:r w:rsidRPr="007372CA" w:rsidDel="00B95705">
          <w:delText xml:space="preserve">    DMF_DmfModuleAdd(</w:delText>
        </w:r>
        <w:r w:rsidRPr="007372CA" w:rsidDel="00B95705">
          <w:rPr>
            <w:color w:val="808080"/>
          </w:rPr>
          <w:delText>DmfModuleInit</w:delText>
        </w:r>
        <w:r w:rsidRPr="007372CA" w:rsidDel="00B95705">
          <w:delText>,</w:delText>
        </w:r>
      </w:del>
    </w:p>
    <w:p w14:paraId="491A6017" w14:textId="08ABD2B6" w:rsidR="0056685A" w:rsidRPr="007372CA" w:rsidDel="00B95705" w:rsidRDefault="0056685A">
      <w:pPr>
        <w:pStyle w:val="CodeBlock"/>
        <w:rPr>
          <w:del w:id="1439" w:author="Sam Tertzakian" w:date="2018-09-11T19:05:00Z"/>
        </w:rPr>
      </w:pPr>
      <w:del w:id="1440" w:author="Sam Tertzakian" w:date="2018-09-11T19:05:00Z">
        <w:r w:rsidRPr="007372CA" w:rsidDel="00B95705">
          <w:delText xml:space="preserve">                     &amp;moduleAttributes,</w:delText>
        </w:r>
      </w:del>
    </w:p>
    <w:p w14:paraId="13E53929" w14:textId="189A9F67" w:rsidR="0056685A" w:rsidRPr="007372CA" w:rsidDel="00B95705" w:rsidRDefault="0056685A">
      <w:pPr>
        <w:pStyle w:val="CodeBlock"/>
        <w:rPr>
          <w:del w:id="1441" w:author="Sam Tertzakian" w:date="2018-09-11T19:05:00Z"/>
        </w:rPr>
      </w:pPr>
      <w:del w:id="1442" w:author="Sam Tertzakian" w:date="2018-09-11T19:05:00Z">
        <w:r w:rsidRPr="007372CA" w:rsidDel="00B95705">
          <w:delText xml:space="preserve">                     </w:delText>
        </w:r>
        <w:r w:rsidRPr="007372CA" w:rsidDel="00B95705">
          <w:rPr>
            <w:color w:val="6F008A"/>
          </w:rPr>
          <w:delText>WDF_NO_OBJECT_ATTRIBUTES</w:delText>
        </w:r>
        <w:r w:rsidRPr="007372CA" w:rsidDel="00B95705">
          <w:delText>,</w:delText>
        </w:r>
      </w:del>
    </w:p>
    <w:p w14:paraId="5BCE9576" w14:textId="7EE1EF8E" w:rsidR="0056685A" w:rsidRPr="007372CA" w:rsidDel="00B95705" w:rsidRDefault="0056685A">
      <w:pPr>
        <w:pStyle w:val="CodeBlock"/>
        <w:rPr>
          <w:del w:id="1443" w:author="Sam Tertzakian" w:date="2018-09-11T19:05:00Z"/>
        </w:rPr>
      </w:pPr>
      <w:del w:id="1444" w:author="Sam Tertzakian" w:date="2018-09-11T19:05:00Z">
        <w:r w:rsidRPr="007372CA" w:rsidDel="00B95705">
          <w:delText xml:space="preserve">                     &amp;deviceContext-&gt;DmfModuleProducerConsumerListRequest);</w:delText>
        </w:r>
      </w:del>
    </w:p>
    <w:p w14:paraId="0F837D74" w14:textId="3CF3F889" w:rsidR="008464E3" w:rsidRPr="007372CA" w:rsidDel="00B95705" w:rsidRDefault="008464E3">
      <w:pPr>
        <w:pStyle w:val="CodeBlock"/>
        <w:rPr>
          <w:del w:id="1445" w:author="Sam Tertzakian" w:date="2018-09-11T19:11:00Z"/>
        </w:rPr>
      </w:pPr>
    </w:p>
    <w:p w14:paraId="667F1C36" w14:textId="46046304" w:rsidR="008464E3" w:rsidRPr="007372CA" w:rsidDel="00B95705" w:rsidRDefault="008464E3" w:rsidP="00F14039">
      <w:pPr>
        <w:pStyle w:val="CodeBlock"/>
        <w:rPr>
          <w:del w:id="1446" w:author="Sam Tertzakian" w:date="2018-09-11T19:11:00Z"/>
        </w:rPr>
      </w:pPr>
      <w:del w:id="1447" w:author="Sam Tertzakian" w:date="2018-09-11T19:11:00Z">
        <w:r w:rsidRPr="007372CA" w:rsidDel="00B95705">
          <w:delText xml:space="preserve">    </w:delText>
        </w:r>
        <w:r w:rsidR="0001459D" w:rsidDel="00B95705">
          <w:delText>DMF_CONFIG_</w:delText>
        </w:r>
        <w:r w:rsidRPr="007372CA" w:rsidDel="00B95705">
          <w:delText>NotifierViaAcpi_AND_ATTRIBUTES_INIT(&amp;notifierViaAcpiModuleConfig,</w:delText>
        </w:r>
      </w:del>
    </w:p>
    <w:p w14:paraId="356A1EE1" w14:textId="7F6DA9BF" w:rsidR="008464E3" w:rsidRPr="007372CA" w:rsidDel="00B95705" w:rsidRDefault="008464E3" w:rsidP="00F14039">
      <w:pPr>
        <w:pStyle w:val="CodeBlock"/>
        <w:rPr>
          <w:del w:id="1448" w:author="Sam Tertzakian" w:date="2018-09-11T19:11:00Z"/>
        </w:rPr>
      </w:pPr>
      <w:del w:id="1449" w:author="Sam Tertzakian" w:date="2018-09-11T19:11:00Z">
        <w:r w:rsidRPr="007372CA" w:rsidDel="00B95705">
          <w:delText xml:space="preserve">                                                   &amp;moduleAttributes);</w:delText>
        </w:r>
      </w:del>
    </w:p>
    <w:p w14:paraId="432F80B8" w14:textId="12B79BF4" w:rsidR="008464E3" w:rsidRPr="007372CA" w:rsidDel="00B95705" w:rsidRDefault="008464E3" w:rsidP="00F14039">
      <w:pPr>
        <w:pStyle w:val="CodeBlock"/>
        <w:rPr>
          <w:del w:id="1450" w:author="Sam Tertzakian" w:date="2018-09-11T19:11:00Z"/>
        </w:rPr>
      </w:pPr>
      <w:del w:id="1451" w:author="Sam Tertzakian" w:date="2018-09-11T19:11:00Z">
        <w:r w:rsidRPr="007372CA" w:rsidDel="00B95705">
          <w:delText xml:space="preserve">    notifierViaAcpiModuleConfig.DsmRevision = </w:delText>
        </w:r>
        <w:r w:rsidRPr="007372CA" w:rsidDel="00B95705">
          <w:rPr>
            <w:color w:val="6F008A"/>
          </w:rPr>
          <w:delText>SSH_DEVICE_DSM_FUNCTION_REVISION</w:delText>
        </w:r>
        <w:r w:rsidRPr="007372CA" w:rsidDel="00B95705">
          <w:delText>;</w:delText>
        </w:r>
      </w:del>
    </w:p>
    <w:p w14:paraId="1069EAAA" w14:textId="28E6AC4B" w:rsidR="008464E3" w:rsidRPr="007372CA" w:rsidDel="00B95705" w:rsidRDefault="008464E3" w:rsidP="00F14039">
      <w:pPr>
        <w:pStyle w:val="CodeBlock"/>
        <w:rPr>
          <w:del w:id="1452" w:author="Sam Tertzakian" w:date="2018-09-11T19:11:00Z"/>
        </w:rPr>
      </w:pPr>
      <w:del w:id="1453" w:author="Sam Tertzakian" w:date="2018-09-11T19:11:00Z">
        <w:r w:rsidRPr="007372CA" w:rsidDel="00B95705">
          <w:delText xml:space="preserve">    notifierViaAcpiModuleConfig.Guid = SURFACE_SERIAL_HUB_DSM_GUID;</w:delText>
        </w:r>
      </w:del>
    </w:p>
    <w:p w14:paraId="4A5C2ABD" w14:textId="3F9E282C" w:rsidR="008464E3" w:rsidRPr="007372CA" w:rsidDel="00B95705" w:rsidRDefault="008464E3" w:rsidP="00F14039">
      <w:pPr>
        <w:pStyle w:val="CodeBlock"/>
        <w:rPr>
          <w:del w:id="1454" w:author="Sam Tertzakian" w:date="2018-09-11T19:11:00Z"/>
        </w:rPr>
      </w:pPr>
      <w:del w:id="1455" w:author="Sam Tertzakian" w:date="2018-09-11T19:11:00Z">
        <w:r w:rsidRPr="007372CA" w:rsidDel="00B95705">
          <w:delText xml:space="preserve">    notifierViaAcpiModuleConfig.LegacyMode = </w:delText>
        </w:r>
        <w:r w:rsidRPr="007372CA" w:rsidDel="00B95705">
          <w:rPr>
            <w:color w:val="6F008A"/>
          </w:rPr>
          <w:delText>FALSE</w:delText>
        </w:r>
        <w:r w:rsidRPr="007372CA" w:rsidDel="00B95705">
          <w:delText>;</w:delText>
        </w:r>
      </w:del>
    </w:p>
    <w:p w14:paraId="4CE06A3A" w14:textId="3DD37708" w:rsidR="008464E3" w:rsidRPr="007372CA" w:rsidDel="00B95705" w:rsidRDefault="008464E3" w:rsidP="00F14039">
      <w:pPr>
        <w:pStyle w:val="CodeBlock"/>
        <w:rPr>
          <w:del w:id="1456" w:author="Sam Tertzakian" w:date="2018-09-11T19:11:00Z"/>
        </w:rPr>
      </w:pPr>
      <w:del w:id="1457" w:author="Sam Tertzakian" w:date="2018-09-11T19:11:00Z">
        <w:r w:rsidRPr="007372CA" w:rsidDel="00B95705">
          <w:delText xml:space="preserve">    DMF_DmfModuleAdd(</w:delText>
        </w:r>
        <w:r w:rsidRPr="007372CA" w:rsidDel="00B95705">
          <w:rPr>
            <w:color w:val="808080"/>
          </w:rPr>
          <w:delText>DmfModuleInit</w:delText>
        </w:r>
        <w:r w:rsidRPr="007372CA" w:rsidDel="00B95705">
          <w:delText>,</w:delText>
        </w:r>
      </w:del>
    </w:p>
    <w:p w14:paraId="58581D8B" w14:textId="748A365C" w:rsidR="008464E3" w:rsidRPr="007372CA" w:rsidDel="00B95705" w:rsidRDefault="008464E3" w:rsidP="00F14039">
      <w:pPr>
        <w:pStyle w:val="CodeBlock"/>
        <w:rPr>
          <w:del w:id="1458" w:author="Sam Tertzakian" w:date="2018-09-11T19:11:00Z"/>
        </w:rPr>
      </w:pPr>
      <w:del w:id="1459" w:author="Sam Tertzakian" w:date="2018-09-11T19:11:00Z">
        <w:r w:rsidRPr="007372CA" w:rsidDel="00B95705">
          <w:delText xml:space="preserve">                     &amp;moduleAttributes,</w:delText>
        </w:r>
      </w:del>
    </w:p>
    <w:p w14:paraId="47723B9B" w14:textId="3E37EB1B" w:rsidR="008464E3" w:rsidRPr="007372CA" w:rsidDel="00B95705" w:rsidRDefault="008464E3" w:rsidP="00F14039">
      <w:pPr>
        <w:pStyle w:val="CodeBlock"/>
        <w:rPr>
          <w:del w:id="1460" w:author="Sam Tertzakian" w:date="2018-09-11T19:11:00Z"/>
        </w:rPr>
      </w:pPr>
      <w:del w:id="1461" w:author="Sam Tertzakian" w:date="2018-09-11T19:11:00Z">
        <w:r w:rsidRPr="007372CA" w:rsidDel="00B95705">
          <w:delText xml:space="preserve">                     </w:delText>
        </w:r>
        <w:r w:rsidRPr="007372CA" w:rsidDel="00B95705">
          <w:rPr>
            <w:color w:val="6F008A"/>
          </w:rPr>
          <w:delText>WDF_NO_OBJECT_ATTRIBUTES</w:delText>
        </w:r>
        <w:r w:rsidRPr="007372CA" w:rsidDel="00B95705">
          <w:delText>,</w:delText>
        </w:r>
      </w:del>
    </w:p>
    <w:p w14:paraId="0465888C" w14:textId="69150CD4" w:rsidR="008464E3" w:rsidDel="00B95705" w:rsidRDefault="008464E3" w:rsidP="00F14039">
      <w:pPr>
        <w:pStyle w:val="CodeBlock"/>
        <w:rPr>
          <w:del w:id="1462" w:author="Sam Tertzakian" w:date="2018-09-11T19:11:00Z"/>
        </w:rPr>
      </w:pPr>
      <w:del w:id="1463" w:author="Sam Tertzakian" w:date="2018-09-11T19:11:00Z">
        <w:r w:rsidRPr="007372CA" w:rsidDel="00B95705">
          <w:delText xml:space="preserve">                     &amp;deviceContext-&gt;DmfModuleNotifierViaAcpi);</w:delText>
        </w:r>
      </w:del>
    </w:p>
    <w:p w14:paraId="03967C63" w14:textId="77777777" w:rsidR="008464E3" w:rsidRDefault="008464E3" w:rsidP="008464E3">
      <w:pPr>
        <w:autoSpaceDE w:val="0"/>
        <w:autoSpaceDN w:val="0"/>
        <w:adjustRightInd w:val="0"/>
        <w:spacing w:after="0" w:line="240" w:lineRule="auto"/>
        <w:rPr>
          <w:rFonts w:ascii="Consolas" w:hAnsi="Consolas" w:cs="Consolas"/>
          <w:color w:val="000000"/>
          <w:sz w:val="19"/>
          <w:szCs w:val="19"/>
        </w:rPr>
      </w:pPr>
    </w:p>
    <w:p w14:paraId="73F53D49" w14:textId="30DFE53D" w:rsidR="008464E3" w:rsidRDefault="008464E3" w:rsidP="008464E3">
      <w:r>
        <w:t xml:space="preserve">That is all you need to do to </w:t>
      </w:r>
      <w:r w:rsidR="00850DD5">
        <w:t>in</w:t>
      </w:r>
      <w:r>
        <w:t>stantiate</w:t>
      </w:r>
      <w:r w:rsidR="00850DD5">
        <w:t xml:space="preserve"> a Module</w:t>
      </w:r>
      <w:r>
        <w:t xml:space="preserve">. When this callback </w:t>
      </w:r>
      <w:r w:rsidR="00E56D6E">
        <w:t>function</w:t>
      </w:r>
      <w:r>
        <w:t xml:space="preserve"> returns</w:t>
      </w:r>
      <w:r w:rsidR="0095456A">
        <w:t>,</w:t>
      </w:r>
      <w:r>
        <w:t xml:space="preserve"> DMF will </w:t>
      </w:r>
      <w:proofErr w:type="gramStart"/>
      <w:r w:rsidR="00546B79">
        <w:t xml:space="preserve">actually </w:t>
      </w:r>
      <w:r>
        <w:t>instantiate</w:t>
      </w:r>
      <w:proofErr w:type="gramEnd"/>
      <w:r>
        <w:t xml:space="preserve"> the Modules</w:t>
      </w:r>
      <w:r w:rsidR="0095456A">
        <w:t xml:space="preserve"> that have been added to the list.</w:t>
      </w:r>
    </w:p>
    <w:p w14:paraId="574F3B21" w14:textId="50968EEE" w:rsidR="008464E3" w:rsidDel="0053615E" w:rsidRDefault="008464E3" w:rsidP="008464E3">
      <w:pPr>
        <w:rPr>
          <w:del w:id="1464" w:author="Sam Tertzakian" w:date="2018-09-12T14:41:00Z"/>
        </w:rPr>
      </w:pPr>
      <w:r>
        <w:t xml:space="preserve">If the </w:t>
      </w:r>
      <w:r w:rsidR="00675183">
        <w:t>Client Driver</w:t>
      </w:r>
      <w:r>
        <w:t xml:space="preserve"> has a Device Context</w:t>
      </w:r>
      <w:r w:rsidR="009E2B81">
        <w:t xml:space="preserve"> and </w:t>
      </w:r>
      <w:r w:rsidR="002F7695">
        <w:t>it</w:t>
      </w:r>
      <w:r w:rsidR="009E2B81">
        <w:t xml:space="preserve"> saved a copy of the Module handle</w:t>
      </w:r>
      <w:r>
        <w:t xml:space="preserve">, then the </w:t>
      </w:r>
      <w:r w:rsidR="00675183">
        <w:t>Client Driver</w:t>
      </w:r>
      <w:r>
        <w:t xml:space="preserve"> can start using the Modules</w:t>
      </w:r>
      <w:r w:rsidR="009E2B81">
        <w:t xml:space="preserve"> directly</w:t>
      </w:r>
      <w:r>
        <w:t>. See the section below called, “Using Modules”.</w:t>
      </w:r>
      <w:r w:rsidR="009E2B81">
        <w:t xml:space="preserve"> If </w:t>
      </w:r>
      <w:r>
        <w:t xml:space="preserve">the </w:t>
      </w:r>
      <w:r w:rsidR="00675183">
        <w:t>Client Driver</w:t>
      </w:r>
      <w:r>
        <w:t xml:space="preserve"> has no Device Context, then the Modules are not directly used</w:t>
      </w:r>
      <w:r w:rsidR="009E2B81">
        <w:t>;</w:t>
      </w:r>
      <w:r>
        <w:t xml:space="preserve"> </w:t>
      </w:r>
      <w:r w:rsidR="009E2B81">
        <w:t>t</w:t>
      </w:r>
      <w:r>
        <w:t>hey just operate on their own.</w:t>
      </w:r>
    </w:p>
    <w:p w14:paraId="583E3D08" w14:textId="77777777" w:rsidR="00842294" w:rsidRDefault="00842294">
      <w:pPr>
        <w:rPr>
          <w:rFonts w:asciiTheme="majorHAnsi" w:eastAsiaTheme="majorEastAsia" w:hAnsiTheme="majorHAnsi" w:cstheme="majorBidi"/>
          <w:b/>
          <w:bCs/>
          <w:smallCaps/>
          <w:color w:val="000000" w:themeColor="text1"/>
          <w:sz w:val="28"/>
          <w:szCs w:val="28"/>
        </w:rPr>
      </w:pPr>
      <w:r>
        <w:br w:type="page"/>
      </w:r>
    </w:p>
    <w:p w14:paraId="03873564" w14:textId="189E6D6B" w:rsidR="002148AA" w:rsidRDefault="002148AA" w:rsidP="002148AA">
      <w:pPr>
        <w:pStyle w:val="Heading2"/>
      </w:pPr>
      <w:bookmarkStart w:id="1465" w:name="_Toc524527501"/>
      <w:r>
        <w:lastRenderedPageBreak/>
        <w:t>Instantiating Dynamic Module</w:t>
      </w:r>
      <w:r w:rsidR="004047EE">
        <w:t>s</w:t>
      </w:r>
      <w:bookmarkEnd w:id="1465"/>
    </w:p>
    <w:p w14:paraId="5C671800" w14:textId="53CA4C21" w:rsidR="00096B43" w:rsidRDefault="00096B43" w:rsidP="00096B43">
      <w:r>
        <w:t xml:space="preserve">In some rare cases, a Client may instantiate a Module directly without using the DmfModulesAdd callback. For example, a Client (driver or Module) may want to use a Module to perform a query before </w:t>
      </w:r>
      <w:r w:rsidR="0034348D">
        <w:t xml:space="preserve">instantiating </w:t>
      </w:r>
      <w:r>
        <w:t>other Modules. DMF supports this ability</w:t>
      </w:r>
      <w:r w:rsidR="009E2B81">
        <w:t>.</w:t>
      </w:r>
      <w:r>
        <w:t xml:space="preserve"> </w:t>
      </w:r>
      <w:r w:rsidR="009E2B81">
        <w:t>H</w:t>
      </w:r>
      <w:r>
        <w:t xml:space="preserve">owever, there is one restriction: It is only possible to open a Module dynamically if the Module does not support WDF callbacks. This makes sense because if the Module is </w:t>
      </w:r>
      <w:r w:rsidR="0034348D">
        <w:t>created</w:t>
      </w:r>
      <w:r>
        <w:t>, opened and used dynamically it means it can happen at any time. In this case, the Module cannot operate as intended by the Module author because there is no guarantee that its WDF callbacks will be called.</w:t>
      </w:r>
    </w:p>
    <w:p w14:paraId="797F143D" w14:textId="77777777" w:rsidR="00B616E9" w:rsidRDefault="00B616E9" w:rsidP="00B616E9">
      <w:r>
        <w:t>To open a Module dynamically, follow these steps:</w:t>
      </w:r>
    </w:p>
    <w:p w14:paraId="7792954B" w14:textId="77F9583C" w:rsidR="00B616E9" w:rsidRDefault="00B616E9" w:rsidP="00B616E9">
      <w:pPr>
        <w:pStyle w:val="Heading3"/>
      </w:pPr>
      <w:bookmarkStart w:id="1466" w:name="_Toc524527502"/>
      <w:r>
        <w:t xml:space="preserve">Synchronous </w:t>
      </w:r>
      <w:r w:rsidR="007B4A3E">
        <w:t>Dynamic Instantiation</w:t>
      </w:r>
      <w:bookmarkEnd w:id="1466"/>
    </w:p>
    <w:p w14:paraId="455811CC" w14:textId="6B23099F" w:rsidR="0059430E" w:rsidRPr="0059430E" w:rsidRDefault="0059430E" w:rsidP="0059430E">
      <w:r w:rsidRPr="0059430E">
        <w:rPr>
          <w:i/>
        </w:rPr>
        <w:t>Use these steps to open a Module that does not register for a DMF</w:t>
      </w:r>
      <w:r w:rsidR="001F48AA">
        <w:rPr>
          <w:i/>
        </w:rPr>
        <w:t>_[ModuleName]_</w:t>
      </w:r>
      <w:r w:rsidRPr="0059430E">
        <w:rPr>
          <w:i/>
        </w:rPr>
        <w:t>NotificationRegister callback</w:t>
      </w:r>
      <w:r>
        <w:t>.</w:t>
      </w:r>
    </w:p>
    <w:p w14:paraId="757B376C" w14:textId="237E4D7F" w:rsidR="00096B43" w:rsidRDefault="00096B43" w:rsidP="004A459D">
      <w:pPr>
        <w:pStyle w:val="ListParagraph"/>
        <w:numPr>
          <w:ilvl w:val="0"/>
          <w:numId w:val="34"/>
        </w:numPr>
      </w:pPr>
      <w:r>
        <w:t xml:space="preserve">Declare a </w:t>
      </w:r>
      <w:r w:rsidRPr="00460C27">
        <w:rPr>
          <w:rStyle w:val="CodeText"/>
        </w:rPr>
        <w:t>DMF_MODULE_ATTRIBUTES</w:t>
      </w:r>
      <w:r>
        <w:t xml:space="preserve"> structure.</w:t>
      </w:r>
    </w:p>
    <w:p w14:paraId="3F6FCAA4" w14:textId="31E99AF8" w:rsidR="00096B43" w:rsidRDefault="00096B43" w:rsidP="004A459D">
      <w:pPr>
        <w:pStyle w:val="ListParagraph"/>
        <w:numPr>
          <w:ilvl w:val="0"/>
          <w:numId w:val="34"/>
        </w:numPr>
      </w:pPr>
      <w:r>
        <w:t xml:space="preserve">Declare a </w:t>
      </w:r>
      <w:r w:rsidRPr="00460C27">
        <w:rPr>
          <w:rStyle w:val="CodeText"/>
        </w:rPr>
        <w:t>DMF_CONFIG_</w:t>
      </w:r>
      <w:r w:rsidR="0028358A">
        <w:rPr>
          <w:rStyle w:val="CodeText"/>
        </w:rPr>
        <w:t>[ModuleName]</w:t>
      </w:r>
      <w:r>
        <w:t xml:space="preserve"> if the Module has a Config structure.</w:t>
      </w:r>
      <w:r w:rsidR="00E03411">
        <w:t xml:space="preserve"> </w:t>
      </w:r>
    </w:p>
    <w:p w14:paraId="12503B36" w14:textId="1298CF10" w:rsidR="00096B43" w:rsidRDefault="00096B43" w:rsidP="004A459D">
      <w:pPr>
        <w:pStyle w:val="ListParagraph"/>
        <w:numPr>
          <w:ilvl w:val="0"/>
          <w:numId w:val="34"/>
        </w:numPr>
      </w:pPr>
      <w:r>
        <w:t>Populate the above two structures properly.</w:t>
      </w:r>
      <w:r w:rsidR="00B12319" w:rsidRPr="00B12319">
        <w:t xml:space="preserve"> </w:t>
      </w:r>
      <w:r w:rsidR="00B12319">
        <w:t xml:space="preserve">(Parent object is the Client Driver’s </w:t>
      </w:r>
      <w:r w:rsidR="00B12319" w:rsidRPr="00E03411">
        <w:rPr>
          <w:rStyle w:val="CodeText"/>
        </w:rPr>
        <w:t>WDFDEVICE</w:t>
      </w:r>
      <w:r w:rsidR="00B12319">
        <w:t>.)</w:t>
      </w:r>
    </w:p>
    <w:p w14:paraId="6D775FCB" w14:textId="44D88E0B" w:rsidR="007B4F02" w:rsidRDefault="00561781" w:rsidP="004A459D">
      <w:pPr>
        <w:pStyle w:val="ListParagraph"/>
        <w:numPr>
          <w:ilvl w:val="0"/>
          <w:numId w:val="34"/>
        </w:numPr>
      </w:pPr>
      <w:r>
        <w:t xml:space="preserve">Declare a </w:t>
      </w:r>
      <w:r w:rsidRPr="00460C27">
        <w:rPr>
          <w:rStyle w:val="CodeText"/>
        </w:rPr>
        <w:t>DMFMODULE</w:t>
      </w:r>
      <w:r>
        <w:t xml:space="preserve"> object.</w:t>
      </w:r>
    </w:p>
    <w:p w14:paraId="42CE037A" w14:textId="08ADAA14" w:rsidR="005556C0" w:rsidRDefault="005556C0" w:rsidP="004A459D">
      <w:pPr>
        <w:pStyle w:val="ListParagraph"/>
        <w:numPr>
          <w:ilvl w:val="0"/>
          <w:numId w:val="34"/>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i/>
        </w:rPr>
        <w:t>See the section, Dynamic Module Access API</w:t>
      </w:r>
      <w:r>
        <w:t>.</w:t>
      </w:r>
    </w:p>
    <w:p w14:paraId="5B0C4DC9" w14:textId="58BBFB98" w:rsidR="00096B43" w:rsidRDefault="00096B43" w:rsidP="004A459D">
      <w:pPr>
        <w:pStyle w:val="ListParagraph"/>
        <w:numPr>
          <w:ilvl w:val="0"/>
          <w:numId w:val="34"/>
        </w:numPr>
      </w:pPr>
      <w:r>
        <w:t xml:space="preserve">Call the Module’s Create function using the above two structures and retrieve a </w:t>
      </w:r>
      <w:r w:rsidRPr="00460C27">
        <w:rPr>
          <w:rStyle w:val="CodeText"/>
        </w:rPr>
        <w:t>DMFMODULE</w:t>
      </w:r>
      <w:r w:rsidR="00FC2B61" w:rsidRPr="007B4F02">
        <w:t xml:space="preserve"> and save it </w:t>
      </w:r>
      <w:r w:rsidR="009E2B81">
        <w:t xml:space="preserve">in </w:t>
      </w:r>
      <w:r w:rsidR="007B4F02" w:rsidRPr="007B4F02">
        <w:t xml:space="preserve">the variable </w:t>
      </w:r>
      <w:r w:rsidR="00B1305E">
        <w:t xml:space="preserve">declared </w:t>
      </w:r>
      <w:r w:rsidR="007B4F02" w:rsidRPr="007B4F02">
        <w:t>in step 4</w:t>
      </w:r>
      <w:r>
        <w:t>.</w:t>
      </w:r>
      <w:r w:rsid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1A00167" w14:textId="583667F4" w:rsidR="00460C27" w:rsidRDefault="00460C27" w:rsidP="004A459D">
      <w:pPr>
        <w:pStyle w:val="ListParagraph"/>
        <w:numPr>
          <w:ilvl w:val="0"/>
          <w:numId w:val="34"/>
        </w:numPr>
      </w:pPr>
      <w:r>
        <w:t xml:space="preserve">Call the Module’s Methods as needed passing the </w:t>
      </w:r>
      <w:r w:rsidRPr="00460C27">
        <w:rPr>
          <w:rStyle w:val="CodeText"/>
        </w:rPr>
        <w:t>DMFMODULE</w:t>
      </w:r>
      <w:r>
        <w:t xml:space="preserve"> </w:t>
      </w:r>
      <w:r w:rsidR="00056CA5">
        <w:t>from</w:t>
      </w:r>
      <w:r>
        <w:t xml:space="preserve"> step </w:t>
      </w:r>
      <w:r w:rsidR="005556C0">
        <w:t>6</w:t>
      </w:r>
      <w:r>
        <w:t>.</w:t>
      </w:r>
    </w:p>
    <w:p w14:paraId="5705C0C7" w14:textId="41E15924" w:rsidR="00460C27" w:rsidRDefault="00460C27" w:rsidP="004A459D">
      <w:pPr>
        <w:pStyle w:val="ListParagraph"/>
        <w:numPr>
          <w:ilvl w:val="0"/>
          <w:numId w:val="34"/>
        </w:numPr>
      </w:pPr>
      <w:r>
        <w:t xml:space="preserve">Finally, destroy the DMFMODULE using </w:t>
      </w:r>
      <w:r w:rsidRPr="00460C27">
        <w:rPr>
          <w:rStyle w:val="CodeText"/>
        </w:rPr>
        <w:t>DMF_Module_InstanceDestroy()</w:t>
      </w:r>
      <w:r>
        <w:t>.</w:t>
      </w:r>
    </w:p>
    <w:p w14:paraId="2B323B3D" w14:textId="77777777" w:rsidR="005556C0" w:rsidRDefault="005556C0">
      <w:pPr>
        <w:rPr>
          <w:rFonts w:asciiTheme="majorHAnsi" w:eastAsiaTheme="majorEastAsia" w:hAnsiTheme="majorHAnsi" w:cstheme="majorBidi"/>
          <w:b/>
          <w:bCs/>
          <w:color w:val="000000" w:themeColor="text1"/>
        </w:rPr>
      </w:pPr>
      <w:r>
        <w:br w:type="page"/>
      </w:r>
    </w:p>
    <w:p w14:paraId="13CBFB7B" w14:textId="68E6E9AE" w:rsidR="00B616E9" w:rsidRDefault="00B616E9" w:rsidP="00B616E9">
      <w:pPr>
        <w:pStyle w:val="Heading3"/>
      </w:pPr>
      <w:bookmarkStart w:id="1467" w:name="_Toc524527503"/>
      <w:r>
        <w:lastRenderedPageBreak/>
        <w:t>Asynchronous Notification</w:t>
      </w:r>
      <w:r w:rsidR="007B4A3E">
        <w:t xml:space="preserve"> Dynamic Instantiation</w:t>
      </w:r>
      <w:bookmarkEnd w:id="1467"/>
    </w:p>
    <w:p w14:paraId="1FDFA1EA" w14:textId="2BEB8562" w:rsidR="0059430E" w:rsidRPr="0059430E" w:rsidRDefault="0059430E" w:rsidP="0059430E">
      <w:r w:rsidRPr="0059430E">
        <w:rPr>
          <w:i/>
        </w:rPr>
        <w:t xml:space="preserve">Use these steps to </w:t>
      </w:r>
      <w:r w:rsidR="006E22D6">
        <w:rPr>
          <w:i/>
        </w:rPr>
        <w:t>dynamically instantiate</w:t>
      </w:r>
      <w:r w:rsidRPr="0059430E">
        <w:rPr>
          <w:i/>
        </w:rPr>
        <w:t xml:space="preserve"> a Module that register</w:t>
      </w:r>
      <w:r>
        <w:rPr>
          <w:i/>
        </w:rPr>
        <w:t>s</w:t>
      </w:r>
      <w:r w:rsidRPr="0059430E">
        <w:rPr>
          <w:i/>
        </w:rPr>
        <w:t xml:space="preserve"> for a DMF</w:t>
      </w:r>
      <w:r w:rsidR="001F48AA">
        <w:rPr>
          <w:i/>
        </w:rPr>
        <w:t>_[ModuleName]_</w:t>
      </w:r>
      <w:r w:rsidRPr="0059430E">
        <w:rPr>
          <w:i/>
        </w:rPr>
        <w:t>NotificationRegister callback</w:t>
      </w:r>
      <w:r>
        <w:rPr>
          <w:i/>
        </w:rPr>
        <w:t>.</w:t>
      </w:r>
    </w:p>
    <w:p w14:paraId="137B53EF" w14:textId="7F0CEF0C" w:rsidR="00B616E9" w:rsidRDefault="00B616E9" w:rsidP="004A459D">
      <w:pPr>
        <w:pStyle w:val="ListParagraph"/>
        <w:numPr>
          <w:ilvl w:val="0"/>
          <w:numId w:val="37"/>
        </w:numPr>
      </w:pPr>
      <w:r>
        <w:t xml:space="preserve">Declare a </w:t>
      </w:r>
      <w:r w:rsidRPr="00460C27">
        <w:rPr>
          <w:rStyle w:val="CodeText"/>
        </w:rPr>
        <w:t>DMF_MODULE_ATTRIBUTES</w:t>
      </w:r>
      <w:r>
        <w:t xml:space="preserve"> structure. You must set </w:t>
      </w:r>
      <w:r w:rsidR="0059430E">
        <w:t xml:space="preserve">its </w:t>
      </w:r>
      <w:r w:rsidR="0059430E" w:rsidRPr="00BE6DBB">
        <w:rPr>
          <w:rStyle w:val="CodeText"/>
        </w:rPr>
        <w:t>DMF_MODULE_EVENT_CALLBACKS</w:t>
      </w:r>
      <w:r w:rsidR="0059430E">
        <w:t xml:space="preserve"> structure’s </w:t>
      </w:r>
      <w:r w:rsidR="0059430E" w:rsidRPr="00343454">
        <w:rPr>
          <w:rStyle w:val="CodeText"/>
          <w:rPrChange w:id="1468" w:author="Sam Tertzakian" w:date="2018-09-11T19:18:00Z">
            <w:rPr/>
          </w:rPrChange>
        </w:rPr>
        <w:t>EvtModuleOnDeviceNotificationOpen</w:t>
      </w:r>
      <w:r w:rsidR="0059430E">
        <w:t xml:space="preserve"> callback (and optionally the </w:t>
      </w:r>
      <w:r w:rsidR="0059430E" w:rsidRPr="00343454">
        <w:rPr>
          <w:rStyle w:val="CodeText"/>
          <w:rPrChange w:id="1469" w:author="Sam Tertzakian" w:date="2018-09-11T19:18:00Z">
            <w:rPr/>
          </w:rPrChange>
        </w:rPr>
        <w:t>EvtModuleOnDeviceNotificationPostOpen</w:t>
      </w:r>
      <w:r w:rsidR="0059430E">
        <w:t xml:space="preserve"> callback).</w:t>
      </w:r>
    </w:p>
    <w:p w14:paraId="7D4FBEC7" w14:textId="66D4E34A" w:rsidR="00B616E9" w:rsidRDefault="00B616E9" w:rsidP="004A459D">
      <w:pPr>
        <w:pStyle w:val="ListParagraph"/>
        <w:numPr>
          <w:ilvl w:val="0"/>
          <w:numId w:val="37"/>
        </w:numPr>
      </w:pPr>
      <w:r>
        <w:t xml:space="preserve">Declare a </w:t>
      </w:r>
      <w:r w:rsidRPr="00460C27">
        <w:rPr>
          <w:rStyle w:val="CodeText"/>
        </w:rPr>
        <w:t>DMF_CONFIG_</w:t>
      </w:r>
      <w:r w:rsidR="0028358A">
        <w:rPr>
          <w:rStyle w:val="CodeText"/>
        </w:rPr>
        <w:t>[ModuleName]</w:t>
      </w:r>
      <w:r>
        <w:t xml:space="preserve"> if the Module has a Config structure. </w:t>
      </w:r>
    </w:p>
    <w:p w14:paraId="7756D904" w14:textId="77777777" w:rsidR="00B616E9" w:rsidRDefault="00B616E9" w:rsidP="004A459D">
      <w:pPr>
        <w:pStyle w:val="ListParagraph"/>
        <w:numPr>
          <w:ilvl w:val="0"/>
          <w:numId w:val="37"/>
        </w:numPr>
      </w:pPr>
      <w:r>
        <w:t>Populate the above two structures properly.</w:t>
      </w:r>
      <w:r w:rsidRPr="00B12319">
        <w:t xml:space="preserve"> </w:t>
      </w:r>
      <w:r>
        <w:t xml:space="preserve">(Parent object is the Client Driver’s </w:t>
      </w:r>
      <w:r w:rsidRPr="00E03411">
        <w:rPr>
          <w:rStyle w:val="CodeText"/>
        </w:rPr>
        <w:t>WDFDEVICE</w:t>
      </w:r>
      <w:r>
        <w:t>.)</w:t>
      </w:r>
    </w:p>
    <w:p w14:paraId="59D0710D" w14:textId="77777777" w:rsidR="00B616E9" w:rsidRDefault="00B616E9" w:rsidP="004A459D">
      <w:pPr>
        <w:pStyle w:val="ListParagraph"/>
        <w:numPr>
          <w:ilvl w:val="0"/>
          <w:numId w:val="37"/>
        </w:numPr>
      </w:pPr>
      <w:r>
        <w:t xml:space="preserve">Declare a </w:t>
      </w:r>
      <w:r w:rsidRPr="00460C27">
        <w:rPr>
          <w:rStyle w:val="CodeText"/>
        </w:rPr>
        <w:t>DMFMODULE</w:t>
      </w:r>
      <w:r>
        <w:t xml:space="preserve"> object.</w:t>
      </w:r>
    </w:p>
    <w:p w14:paraId="3A3EF327" w14:textId="77777777" w:rsidR="005556C0" w:rsidRDefault="005556C0" w:rsidP="005556C0">
      <w:pPr>
        <w:pStyle w:val="ListParagraph"/>
        <w:numPr>
          <w:ilvl w:val="0"/>
          <w:numId w:val="37"/>
        </w:numPr>
      </w:pPr>
      <w:r>
        <w:t xml:space="preserve">Prepare to call the Module’s Create function by using </w:t>
      </w:r>
      <w:r w:rsidRPr="005556C0">
        <w:rPr>
          <w:rStyle w:val="CodeText"/>
        </w:rPr>
        <w:t>DMF_CONFIG_[ModuleName]_AND_ATTRIBUTES_INIT()</w:t>
      </w:r>
      <w:r>
        <w:t xml:space="preserve"> or </w:t>
      </w:r>
      <w:r w:rsidRPr="005556C0">
        <w:rPr>
          <w:rStyle w:val="CodeText"/>
        </w:rPr>
        <w:t>DMF_[ModuleName]_AND_ATTRIBUTES_INIT()</w:t>
      </w:r>
      <w:r>
        <w:t xml:space="preserve">. </w:t>
      </w:r>
      <w:r w:rsidRPr="00C805A3">
        <w:rPr>
          <w:u w:val="single"/>
        </w:rPr>
        <w:t xml:space="preserve">See the section, </w:t>
      </w:r>
      <w:r w:rsidRPr="00C805A3">
        <w:rPr>
          <w:i/>
          <w:u w:val="single"/>
        </w:rPr>
        <w:t>Dynamic Module Access API</w:t>
      </w:r>
      <w:r>
        <w:t>.</w:t>
      </w:r>
    </w:p>
    <w:p w14:paraId="2C8DF0A4" w14:textId="4F2DFAF8" w:rsidR="00B616E9" w:rsidRDefault="00B616E9" w:rsidP="00C805A3">
      <w:pPr>
        <w:pStyle w:val="ListParagraph"/>
        <w:numPr>
          <w:ilvl w:val="0"/>
          <w:numId w:val="34"/>
        </w:numPr>
      </w:pPr>
      <w:r>
        <w:t xml:space="preserve">Call the Module’s Create function using the above two structures and retrieve a </w:t>
      </w:r>
      <w:r w:rsidRPr="00460C27">
        <w:rPr>
          <w:rStyle w:val="CodeText"/>
        </w:rPr>
        <w:t>DMFMODULE</w:t>
      </w:r>
      <w:r w:rsidRPr="007B4F02">
        <w:t xml:space="preserve"> and save it </w:t>
      </w:r>
      <w:r w:rsidR="009E2B81">
        <w:t xml:space="preserve">in </w:t>
      </w:r>
      <w:r w:rsidRPr="007B4F02">
        <w:t xml:space="preserve">the variable </w:t>
      </w:r>
      <w:r>
        <w:t xml:space="preserve">declared </w:t>
      </w:r>
      <w:r w:rsidRPr="007B4F02">
        <w:t>in step 4</w:t>
      </w:r>
      <w:r>
        <w:t>.</w:t>
      </w:r>
      <w:r w:rsidR="00C805A3" w:rsidRPr="00C805A3">
        <w:t xml:space="preserve"> </w:t>
      </w:r>
      <w:r w:rsidR="00C805A3" w:rsidRPr="00C805A3">
        <w:rPr>
          <w:u w:val="single"/>
        </w:rPr>
        <w:t xml:space="preserve">See the section, </w:t>
      </w:r>
      <w:r w:rsidR="00C805A3" w:rsidRPr="00C805A3">
        <w:rPr>
          <w:i/>
          <w:u w:val="single"/>
        </w:rPr>
        <w:t>The Module Create Function</w:t>
      </w:r>
      <w:r w:rsidR="00C805A3" w:rsidRPr="00C805A3">
        <w:rPr>
          <w:u w:val="single"/>
        </w:rPr>
        <w:t>.</w:t>
      </w:r>
    </w:p>
    <w:p w14:paraId="4033C4F2" w14:textId="60465951" w:rsidR="0059430E" w:rsidRPr="005556C0" w:rsidRDefault="00AB1030" w:rsidP="004A459D">
      <w:pPr>
        <w:pStyle w:val="ListParagraph"/>
        <w:numPr>
          <w:ilvl w:val="0"/>
          <w:numId w:val="37"/>
        </w:numPr>
        <w:rPr>
          <w:b/>
          <w:i/>
          <w:u w:val="single"/>
        </w:rPr>
      </w:pPr>
      <w:r w:rsidRPr="005556C0">
        <w:rPr>
          <w:b/>
          <w:i/>
          <w:u w:val="single"/>
        </w:rPr>
        <w:t>Wait for the callback set in step 1 to occur</w:t>
      </w:r>
      <w:r w:rsidR="0059430E" w:rsidRPr="005556C0">
        <w:rPr>
          <w:b/>
          <w:i/>
          <w:u w:val="single"/>
        </w:rPr>
        <w:t>.</w:t>
      </w:r>
      <w:r w:rsidR="005556C0">
        <w:rPr>
          <w:b/>
          <w:i/>
          <w:u w:val="single"/>
        </w:rPr>
        <w:t xml:space="preserve"> </w:t>
      </w:r>
      <w:r w:rsidR="005556C0">
        <w:t>Now, the rest of the driver can use the Module</w:t>
      </w:r>
      <w:r w:rsidR="001812FB">
        <w:t xml:space="preserve">. Note: The Client may also register for notification that the underlying device is removed and stop using the Module. If the Client calls a Module’s method while or after the underlying target has been removed, an error is gracefully returned to the Client. </w:t>
      </w:r>
    </w:p>
    <w:p w14:paraId="106B79DE" w14:textId="3776C627" w:rsidR="00B616E9" w:rsidRDefault="00B616E9" w:rsidP="005556C0">
      <w:pPr>
        <w:pStyle w:val="ListParagraph"/>
        <w:numPr>
          <w:ilvl w:val="0"/>
          <w:numId w:val="37"/>
        </w:numPr>
      </w:pPr>
      <w:r>
        <w:t xml:space="preserve">Call the Module’s Methods as needed passing the </w:t>
      </w:r>
      <w:r w:rsidRPr="00460C27">
        <w:rPr>
          <w:rStyle w:val="CodeText"/>
        </w:rPr>
        <w:t>DMFMODULE</w:t>
      </w:r>
      <w:r>
        <w:t xml:space="preserve"> from step </w:t>
      </w:r>
      <w:r w:rsidR="005556C0">
        <w:t>6</w:t>
      </w:r>
      <w:r>
        <w:t>.</w:t>
      </w:r>
    </w:p>
    <w:p w14:paraId="062EFAEA" w14:textId="77777777" w:rsidR="00B616E9" w:rsidRDefault="00B616E9" w:rsidP="004A459D">
      <w:pPr>
        <w:pStyle w:val="ListParagraph"/>
        <w:numPr>
          <w:ilvl w:val="0"/>
          <w:numId w:val="37"/>
        </w:numPr>
      </w:pPr>
      <w:r>
        <w:t xml:space="preserve">Finally, destroy the DMFMODULE using </w:t>
      </w:r>
      <w:r w:rsidRPr="00460C27">
        <w:rPr>
          <w:rStyle w:val="CodeText"/>
        </w:rPr>
        <w:t>DMF_Module_InstanceDestroy()</w:t>
      </w:r>
      <w:r>
        <w:t>.</w:t>
      </w:r>
    </w:p>
    <w:p w14:paraId="6C43C6BF" w14:textId="77777777" w:rsidR="005556C0" w:rsidRDefault="005556C0">
      <w:pPr>
        <w:rPr>
          <w:rFonts w:asciiTheme="majorHAnsi" w:eastAsiaTheme="majorEastAsia" w:hAnsiTheme="majorHAnsi" w:cstheme="majorBidi"/>
          <w:b/>
          <w:bCs/>
          <w:color w:val="000000" w:themeColor="text1"/>
        </w:rPr>
      </w:pPr>
      <w:r>
        <w:br w:type="page"/>
      </w:r>
    </w:p>
    <w:p w14:paraId="59BB612B" w14:textId="77612A28" w:rsidR="00BA2C07" w:rsidRDefault="00BA2C07" w:rsidP="00BA2C07">
      <w:pPr>
        <w:pStyle w:val="Heading3"/>
      </w:pPr>
      <w:bookmarkStart w:id="1470" w:name="_Toc524527504"/>
      <w:r>
        <w:lastRenderedPageBreak/>
        <w:t>Destroying a Dynamic Module</w:t>
      </w:r>
      <w:bookmarkEnd w:id="1470"/>
    </w:p>
    <w:p w14:paraId="597B9FE8" w14:textId="69F05ACE" w:rsidR="00460C27" w:rsidRDefault="00525B48">
      <w:r>
        <w:t>It is not necessary to immediately close and destroy the Module</w:t>
      </w:r>
      <w:r w:rsidR="00E6792E">
        <w:t xml:space="preserve"> after its Methods are called</w:t>
      </w:r>
      <w:r>
        <w:t>. But, it is the responsibility of the Client Driver to do so before the driver corresponding WDFDEVICE is deleted.</w:t>
      </w:r>
    </w:p>
    <w:p w14:paraId="318E1C35" w14:textId="58C8BC6F" w:rsidR="00460C27" w:rsidRDefault="00460C27" w:rsidP="00460C27">
      <w:r>
        <w:t>Here is an example of the above sequence</w:t>
      </w:r>
      <w:r w:rsidR="006F64F4">
        <w:t xml:space="preserve"> showing </w:t>
      </w:r>
      <w:r w:rsidR="00DC6F13">
        <w:t xml:space="preserve">the </w:t>
      </w:r>
      <w:r w:rsidR="006F64F4">
        <w:t>NotifierViaAcpi Module dynamically</w:t>
      </w:r>
      <w:r w:rsidR="00DC6F13">
        <w:t xml:space="preserve"> instantiated:</w:t>
      </w:r>
    </w:p>
    <w:p w14:paraId="2A55AAE5" w14:textId="77777777" w:rsidR="009B35D0" w:rsidRDefault="009B35D0">
      <w:pPr>
        <w:pStyle w:val="CodeBlock"/>
        <w:rPr>
          <w:ins w:id="1471" w:author="Sam Tertzakian" w:date="2018-09-11T19:16:00Z"/>
          <w:color w:val="000000"/>
        </w:rPr>
        <w:pPrChange w:id="1472" w:author="Sam Tertzakian" w:date="2018-09-12T14:45:00Z">
          <w:pPr>
            <w:autoSpaceDE w:val="0"/>
            <w:autoSpaceDN w:val="0"/>
            <w:adjustRightInd w:val="0"/>
            <w:spacing w:after="0" w:line="240" w:lineRule="auto"/>
          </w:pPr>
        </w:pPrChange>
      </w:pPr>
      <w:ins w:id="1473" w:author="Sam Tertzakian" w:date="2018-09-11T19:16:00Z">
        <w:r>
          <w:t>NTSTATUS</w:t>
        </w:r>
      </w:ins>
    </w:p>
    <w:p w14:paraId="3389ECF5" w14:textId="77777777" w:rsidR="009B35D0" w:rsidRDefault="009B35D0">
      <w:pPr>
        <w:pStyle w:val="CodeBlock"/>
        <w:rPr>
          <w:ins w:id="1474" w:author="Sam Tertzakian" w:date="2018-09-11T19:16:00Z"/>
        </w:rPr>
        <w:pPrChange w:id="1475" w:author="Sam Tertzakian" w:date="2018-09-12T14:45:00Z">
          <w:pPr>
            <w:autoSpaceDE w:val="0"/>
            <w:autoSpaceDN w:val="0"/>
            <w:adjustRightInd w:val="0"/>
            <w:spacing w:after="0" w:line="240" w:lineRule="auto"/>
          </w:pPr>
        </w:pPrChange>
      </w:pPr>
      <w:ins w:id="1476" w:author="Sam Tertzakian" w:date="2018-09-11T19:16:00Z">
        <w:r>
          <w:t>PlatformDetermine(</w:t>
        </w:r>
      </w:ins>
    </w:p>
    <w:p w14:paraId="4D543DB5" w14:textId="77777777" w:rsidR="009B35D0" w:rsidRDefault="009B35D0">
      <w:pPr>
        <w:pStyle w:val="CodeBlock"/>
        <w:rPr>
          <w:ins w:id="1477" w:author="Sam Tertzakian" w:date="2018-09-11T19:16:00Z"/>
          <w:color w:val="000000"/>
        </w:rPr>
        <w:pPrChange w:id="1478" w:author="Sam Tertzakian" w:date="2018-09-12T14:45:00Z">
          <w:pPr>
            <w:autoSpaceDE w:val="0"/>
            <w:autoSpaceDN w:val="0"/>
            <w:adjustRightInd w:val="0"/>
            <w:spacing w:after="0" w:line="240" w:lineRule="auto"/>
          </w:pPr>
        </w:pPrChange>
      </w:pPr>
      <w:ins w:id="1479" w:author="Sam Tertzakian" w:date="2018-09-11T19:16:00Z">
        <w:r>
          <w:rPr>
            <w:color w:val="000000"/>
          </w:rPr>
          <w:t xml:space="preserve">    </w:t>
        </w:r>
        <w:r>
          <w:t>DEVICE_CONTEXT</w:t>
        </w:r>
        <w:r>
          <w:rPr>
            <w:color w:val="000000"/>
          </w:rPr>
          <w:t xml:space="preserve">* </w:t>
        </w:r>
        <w:r>
          <w:rPr>
            <w:color w:val="808080"/>
          </w:rPr>
          <w:t>DeviceContext</w:t>
        </w:r>
      </w:ins>
    </w:p>
    <w:p w14:paraId="33D02644" w14:textId="77777777" w:rsidR="009B35D0" w:rsidRDefault="009B35D0">
      <w:pPr>
        <w:pStyle w:val="CodeBlock"/>
        <w:rPr>
          <w:ins w:id="1480" w:author="Sam Tertzakian" w:date="2018-09-11T19:16:00Z"/>
        </w:rPr>
        <w:pPrChange w:id="1481" w:author="Sam Tertzakian" w:date="2018-09-12T14:45:00Z">
          <w:pPr>
            <w:autoSpaceDE w:val="0"/>
            <w:autoSpaceDN w:val="0"/>
            <w:adjustRightInd w:val="0"/>
            <w:spacing w:after="0" w:line="240" w:lineRule="auto"/>
          </w:pPr>
        </w:pPrChange>
      </w:pPr>
      <w:ins w:id="1482" w:author="Sam Tertzakian" w:date="2018-09-11T19:16:00Z">
        <w:r>
          <w:t xml:space="preserve">    )</w:t>
        </w:r>
      </w:ins>
    </w:p>
    <w:p w14:paraId="5358CC8E" w14:textId="77777777" w:rsidR="009B35D0" w:rsidRDefault="009B35D0">
      <w:pPr>
        <w:pStyle w:val="CodeBlock"/>
        <w:rPr>
          <w:ins w:id="1483" w:author="Sam Tertzakian" w:date="2018-09-11T19:16:00Z"/>
        </w:rPr>
        <w:pPrChange w:id="1484" w:author="Sam Tertzakian" w:date="2018-09-12T14:45:00Z">
          <w:pPr>
            <w:autoSpaceDE w:val="0"/>
            <w:autoSpaceDN w:val="0"/>
            <w:adjustRightInd w:val="0"/>
            <w:spacing w:after="0" w:line="240" w:lineRule="auto"/>
          </w:pPr>
        </w:pPrChange>
      </w:pPr>
      <w:ins w:id="1485" w:author="Sam Tertzakian" w:date="2018-09-11T19:16:00Z">
        <w:r>
          <w:t>{</w:t>
        </w:r>
      </w:ins>
    </w:p>
    <w:p w14:paraId="10AC32DD" w14:textId="77777777" w:rsidR="009B35D0" w:rsidRDefault="009B35D0">
      <w:pPr>
        <w:pStyle w:val="CodeBlock"/>
        <w:rPr>
          <w:ins w:id="1486" w:author="Sam Tertzakian" w:date="2018-09-11T19:16:00Z"/>
        </w:rPr>
        <w:pPrChange w:id="1487" w:author="Sam Tertzakian" w:date="2018-09-12T14:45:00Z">
          <w:pPr>
            <w:autoSpaceDE w:val="0"/>
            <w:autoSpaceDN w:val="0"/>
            <w:adjustRightInd w:val="0"/>
            <w:spacing w:after="0" w:line="240" w:lineRule="auto"/>
          </w:pPr>
        </w:pPrChange>
      </w:pPr>
      <w:ins w:id="1488" w:author="Sam Tertzakian" w:date="2018-09-11T19:16:00Z">
        <w:r>
          <w:t xml:space="preserve">    NTSTATUS ntStatus;</w:t>
        </w:r>
      </w:ins>
    </w:p>
    <w:p w14:paraId="39280281" w14:textId="77777777" w:rsidR="009B35D0" w:rsidRDefault="009B35D0">
      <w:pPr>
        <w:pStyle w:val="CodeBlock"/>
        <w:rPr>
          <w:ins w:id="1489" w:author="Sam Tertzakian" w:date="2018-09-11T19:16:00Z"/>
        </w:rPr>
        <w:pPrChange w:id="1490" w:author="Sam Tertzakian" w:date="2018-09-12T14:45:00Z">
          <w:pPr>
            <w:autoSpaceDE w:val="0"/>
            <w:autoSpaceDN w:val="0"/>
            <w:adjustRightInd w:val="0"/>
            <w:spacing w:after="0" w:line="240" w:lineRule="auto"/>
          </w:pPr>
        </w:pPrChange>
      </w:pPr>
      <w:ins w:id="1491" w:author="Sam Tertzakian" w:date="2018-09-11T19:16:00Z">
        <w:r>
          <w:t xml:space="preserve">    DMF_MODULE_ATTRIBUTES moduleAttributes;</w:t>
        </w:r>
      </w:ins>
    </w:p>
    <w:p w14:paraId="4EF4EDDF" w14:textId="77777777" w:rsidR="009B35D0" w:rsidRDefault="009B35D0">
      <w:pPr>
        <w:pStyle w:val="CodeBlock"/>
        <w:rPr>
          <w:ins w:id="1492" w:author="Sam Tertzakian" w:date="2018-09-11T19:16:00Z"/>
        </w:rPr>
        <w:pPrChange w:id="1493" w:author="Sam Tertzakian" w:date="2018-09-12T14:45:00Z">
          <w:pPr>
            <w:autoSpaceDE w:val="0"/>
            <w:autoSpaceDN w:val="0"/>
            <w:adjustRightInd w:val="0"/>
            <w:spacing w:after="0" w:line="240" w:lineRule="auto"/>
          </w:pPr>
        </w:pPrChange>
      </w:pPr>
      <w:ins w:id="1494" w:author="Sam Tertzakian" w:date="2018-09-11T19:16:00Z">
        <w:r>
          <w:t xml:space="preserve">    DMF_CONFIG_AcpiTarget acpiTargetModuleConfig;</w:t>
        </w:r>
      </w:ins>
    </w:p>
    <w:p w14:paraId="25566A24" w14:textId="77777777" w:rsidR="009B35D0" w:rsidRDefault="009B35D0">
      <w:pPr>
        <w:pStyle w:val="CodeBlock"/>
        <w:rPr>
          <w:ins w:id="1495" w:author="Sam Tertzakian" w:date="2018-09-11T19:16:00Z"/>
        </w:rPr>
        <w:pPrChange w:id="1496" w:author="Sam Tertzakian" w:date="2018-09-12T14:45:00Z">
          <w:pPr>
            <w:autoSpaceDE w:val="0"/>
            <w:autoSpaceDN w:val="0"/>
            <w:adjustRightInd w:val="0"/>
            <w:spacing w:after="0" w:line="240" w:lineRule="auto"/>
          </w:pPr>
        </w:pPrChange>
      </w:pPr>
      <w:ins w:id="1497" w:author="Sam Tertzakian" w:date="2018-09-11T19:16:00Z">
        <w:r>
          <w:t xml:space="preserve">    DMFMODULE dmfModuleAcpiTarget;</w:t>
        </w:r>
      </w:ins>
    </w:p>
    <w:p w14:paraId="7F32B0A7" w14:textId="77777777" w:rsidR="009B35D0" w:rsidRDefault="009B35D0">
      <w:pPr>
        <w:pStyle w:val="CodeBlock"/>
        <w:rPr>
          <w:ins w:id="1498" w:author="Sam Tertzakian" w:date="2018-09-11T19:16:00Z"/>
        </w:rPr>
        <w:pPrChange w:id="1499" w:author="Sam Tertzakian" w:date="2018-09-12T14:45:00Z">
          <w:pPr>
            <w:autoSpaceDE w:val="0"/>
            <w:autoSpaceDN w:val="0"/>
            <w:adjustRightInd w:val="0"/>
            <w:spacing w:after="0" w:line="240" w:lineRule="auto"/>
          </w:pPr>
        </w:pPrChange>
      </w:pPr>
      <w:ins w:id="1500" w:author="Sam Tertzakian" w:date="2018-09-11T19:16:00Z">
        <w:r>
          <w:t xml:space="preserve">    ULONG returnBufferSize;</w:t>
        </w:r>
      </w:ins>
    </w:p>
    <w:p w14:paraId="56B0051B" w14:textId="77777777" w:rsidR="009B35D0" w:rsidRDefault="009B35D0">
      <w:pPr>
        <w:pStyle w:val="CodeBlock"/>
        <w:rPr>
          <w:ins w:id="1501" w:author="Sam Tertzakian" w:date="2018-09-11T19:16:00Z"/>
          <w:color w:val="000000"/>
        </w:rPr>
        <w:pPrChange w:id="1502" w:author="Sam Tertzakian" w:date="2018-09-12T14:45:00Z">
          <w:pPr>
            <w:autoSpaceDE w:val="0"/>
            <w:autoSpaceDN w:val="0"/>
            <w:adjustRightInd w:val="0"/>
            <w:spacing w:after="0" w:line="240" w:lineRule="auto"/>
          </w:pPr>
        </w:pPrChange>
      </w:pPr>
      <w:ins w:id="1503" w:author="Sam Tertzakian" w:date="2018-09-11T19:16:00Z">
        <w:r>
          <w:rPr>
            <w:color w:val="000000"/>
          </w:rPr>
          <w:t xml:space="preserve">    </w:t>
        </w:r>
        <w:r>
          <w:t>WDF_OBJECT_ATTRIBUTES</w:t>
        </w:r>
        <w:r>
          <w:rPr>
            <w:color w:val="000000"/>
          </w:rPr>
          <w:t xml:space="preserve"> attributes;</w:t>
        </w:r>
      </w:ins>
    </w:p>
    <w:p w14:paraId="39C0C230" w14:textId="77777777" w:rsidR="009B35D0" w:rsidRDefault="009B35D0">
      <w:pPr>
        <w:pStyle w:val="CodeBlock"/>
        <w:rPr>
          <w:ins w:id="1504" w:author="Sam Tertzakian" w:date="2018-09-11T19:16:00Z"/>
        </w:rPr>
        <w:pPrChange w:id="1505" w:author="Sam Tertzakian" w:date="2018-09-12T14:45:00Z">
          <w:pPr>
            <w:autoSpaceDE w:val="0"/>
            <w:autoSpaceDN w:val="0"/>
            <w:adjustRightInd w:val="0"/>
            <w:spacing w:after="0" w:line="240" w:lineRule="auto"/>
          </w:pPr>
        </w:pPrChange>
      </w:pPr>
    </w:p>
    <w:p w14:paraId="32E67C10" w14:textId="77777777" w:rsidR="009B35D0" w:rsidRDefault="009B35D0">
      <w:pPr>
        <w:pStyle w:val="CodeBlock"/>
        <w:rPr>
          <w:ins w:id="1506" w:author="Sam Tertzakian" w:date="2018-09-11T19:16:00Z"/>
        </w:rPr>
        <w:pPrChange w:id="1507" w:author="Sam Tertzakian" w:date="2018-09-12T14:45:00Z">
          <w:pPr>
            <w:autoSpaceDE w:val="0"/>
            <w:autoSpaceDN w:val="0"/>
            <w:adjustRightInd w:val="0"/>
            <w:spacing w:after="0" w:line="240" w:lineRule="auto"/>
          </w:pPr>
        </w:pPrChange>
      </w:pPr>
      <w:ins w:id="1508" w:author="Sam Tertzakian" w:date="2018-09-11T19:16:00Z">
        <w:r>
          <w:t xml:space="preserve">    dmfModuleAcpiTarget = </w:t>
        </w:r>
        <w:r>
          <w:rPr>
            <w:color w:val="6F008A"/>
          </w:rPr>
          <w:t>NULL</w:t>
        </w:r>
        <w:r>
          <w:t>;</w:t>
        </w:r>
      </w:ins>
    </w:p>
    <w:p w14:paraId="4F32365F" w14:textId="77777777" w:rsidR="009B35D0" w:rsidRDefault="009B35D0">
      <w:pPr>
        <w:pStyle w:val="CodeBlock"/>
        <w:rPr>
          <w:ins w:id="1509" w:author="Sam Tertzakian" w:date="2018-09-11T19:16:00Z"/>
        </w:rPr>
        <w:pPrChange w:id="1510" w:author="Sam Tertzakian" w:date="2018-09-12T14:45:00Z">
          <w:pPr>
            <w:autoSpaceDE w:val="0"/>
            <w:autoSpaceDN w:val="0"/>
            <w:adjustRightInd w:val="0"/>
            <w:spacing w:after="0" w:line="240" w:lineRule="auto"/>
          </w:pPr>
        </w:pPrChange>
      </w:pPr>
    </w:p>
    <w:p w14:paraId="545CBC11" w14:textId="77777777" w:rsidR="009B35D0" w:rsidRDefault="009B35D0">
      <w:pPr>
        <w:pStyle w:val="CodeBlock"/>
        <w:rPr>
          <w:ins w:id="1511" w:author="Sam Tertzakian" w:date="2018-09-11T19:16:00Z"/>
        </w:rPr>
        <w:pPrChange w:id="1512" w:author="Sam Tertzakian" w:date="2018-09-12T14:45:00Z">
          <w:pPr>
            <w:autoSpaceDE w:val="0"/>
            <w:autoSpaceDN w:val="0"/>
            <w:adjustRightInd w:val="0"/>
            <w:spacing w:after="0" w:line="240" w:lineRule="auto"/>
          </w:pPr>
        </w:pPrChange>
      </w:pPr>
      <w:ins w:id="1513" w:author="Sam Tertzakian" w:date="2018-09-11T19:16:00Z">
        <w:r>
          <w:t xml:space="preserve">    WDF_OBJECT_ATTRIBUTES_INIT(&amp;attributes);</w:t>
        </w:r>
      </w:ins>
    </w:p>
    <w:p w14:paraId="04A7C50D" w14:textId="77777777" w:rsidR="009B35D0" w:rsidRDefault="009B35D0">
      <w:pPr>
        <w:pStyle w:val="CodeBlock"/>
        <w:rPr>
          <w:ins w:id="1514" w:author="Sam Tertzakian" w:date="2018-09-11T19:16:00Z"/>
        </w:rPr>
        <w:pPrChange w:id="1515" w:author="Sam Tertzakian" w:date="2018-09-12T14:45:00Z">
          <w:pPr>
            <w:autoSpaceDE w:val="0"/>
            <w:autoSpaceDN w:val="0"/>
            <w:adjustRightInd w:val="0"/>
            <w:spacing w:after="0" w:line="240" w:lineRule="auto"/>
          </w:pPr>
        </w:pPrChange>
      </w:pPr>
      <w:ins w:id="1516" w:author="Sam Tertzakian" w:date="2018-09-11T19:16:00Z">
        <w:r>
          <w:t xml:space="preserve">    attributes.ParentObject = </w:t>
        </w:r>
        <w:r>
          <w:rPr>
            <w:color w:val="808080"/>
          </w:rPr>
          <w:t>DeviceContext</w:t>
        </w:r>
        <w:r>
          <w:t>-&gt;WdfDevice;</w:t>
        </w:r>
      </w:ins>
    </w:p>
    <w:p w14:paraId="333F3447" w14:textId="77777777" w:rsidR="009B35D0" w:rsidRDefault="009B35D0">
      <w:pPr>
        <w:pStyle w:val="CodeBlock"/>
        <w:rPr>
          <w:ins w:id="1517" w:author="Sam Tertzakian" w:date="2018-09-11T19:16:00Z"/>
        </w:rPr>
        <w:pPrChange w:id="1518" w:author="Sam Tertzakian" w:date="2018-09-12T14:45:00Z">
          <w:pPr>
            <w:autoSpaceDE w:val="0"/>
            <w:autoSpaceDN w:val="0"/>
            <w:adjustRightInd w:val="0"/>
            <w:spacing w:after="0" w:line="240" w:lineRule="auto"/>
          </w:pPr>
        </w:pPrChange>
      </w:pPr>
    </w:p>
    <w:p w14:paraId="1AC5563F" w14:textId="77777777" w:rsidR="009B35D0" w:rsidRDefault="009B35D0">
      <w:pPr>
        <w:pStyle w:val="CodeBlock"/>
        <w:rPr>
          <w:ins w:id="1519" w:author="Sam Tertzakian" w:date="2018-09-11T19:16:00Z"/>
        </w:rPr>
        <w:pPrChange w:id="1520" w:author="Sam Tertzakian" w:date="2018-09-12T14:45:00Z">
          <w:pPr>
            <w:autoSpaceDE w:val="0"/>
            <w:autoSpaceDN w:val="0"/>
            <w:adjustRightInd w:val="0"/>
            <w:spacing w:after="0" w:line="240" w:lineRule="auto"/>
          </w:pPr>
        </w:pPrChange>
      </w:pPr>
      <w:ins w:id="1521" w:author="Sam Tertzakian" w:date="2018-09-11T19:16:00Z">
        <w:r>
          <w:t xml:space="preserve">    DMF_CONFIG_AcpiTarget_AND_ATTRIBUTES_INIT(&amp;acpiTargetModuleConfig,</w:t>
        </w:r>
      </w:ins>
    </w:p>
    <w:p w14:paraId="1F8A692F" w14:textId="77777777" w:rsidR="009B35D0" w:rsidRDefault="009B35D0">
      <w:pPr>
        <w:pStyle w:val="CodeBlock"/>
        <w:rPr>
          <w:ins w:id="1522" w:author="Sam Tertzakian" w:date="2018-09-11T19:16:00Z"/>
        </w:rPr>
        <w:pPrChange w:id="1523" w:author="Sam Tertzakian" w:date="2018-09-12T14:45:00Z">
          <w:pPr>
            <w:autoSpaceDE w:val="0"/>
            <w:autoSpaceDN w:val="0"/>
            <w:adjustRightInd w:val="0"/>
            <w:spacing w:after="0" w:line="240" w:lineRule="auto"/>
          </w:pPr>
        </w:pPrChange>
      </w:pPr>
      <w:ins w:id="1524" w:author="Sam Tertzakian" w:date="2018-09-11T19:16:00Z">
        <w:r>
          <w:t xml:space="preserve">                                              &amp;moduleAttributes);</w:t>
        </w:r>
      </w:ins>
    </w:p>
    <w:p w14:paraId="1BF1EFB1" w14:textId="77777777" w:rsidR="009B35D0" w:rsidRDefault="009B35D0">
      <w:pPr>
        <w:pStyle w:val="CodeBlock"/>
        <w:rPr>
          <w:ins w:id="1525" w:author="Sam Tertzakian" w:date="2018-09-11T19:16:00Z"/>
        </w:rPr>
        <w:pPrChange w:id="1526" w:author="Sam Tertzakian" w:date="2018-09-12T14:45:00Z">
          <w:pPr>
            <w:autoSpaceDE w:val="0"/>
            <w:autoSpaceDN w:val="0"/>
            <w:adjustRightInd w:val="0"/>
            <w:spacing w:after="0" w:line="240" w:lineRule="auto"/>
          </w:pPr>
        </w:pPrChange>
      </w:pPr>
      <w:ins w:id="1527" w:author="Sam Tertzakian" w:date="2018-09-11T19:16:00Z">
        <w:r>
          <w:t xml:space="preserve">    acpiTargetModuleConfig.DsmRevision = 1;</w:t>
        </w:r>
      </w:ins>
    </w:p>
    <w:p w14:paraId="2B8514F2" w14:textId="77777777" w:rsidR="009B35D0" w:rsidRDefault="009B35D0">
      <w:pPr>
        <w:pStyle w:val="CodeBlock"/>
        <w:rPr>
          <w:ins w:id="1528" w:author="Sam Tertzakian" w:date="2018-09-11T19:16:00Z"/>
        </w:rPr>
        <w:pPrChange w:id="1529" w:author="Sam Tertzakian" w:date="2018-09-12T14:45:00Z">
          <w:pPr>
            <w:autoSpaceDE w:val="0"/>
            <w:autoSpaceDN w:val="0"/>
            <w:adjustRightInd w:val="0"/>
            <w:spacing w:after="0" w:line="240" w:lineRule="auto"/>
          </w:pPr>
        </w:pPrChange>
      </w:pPr>
      <w:ins w:id="1530" w:author="Sam Tertzakian" w:date="2018-09-11T19:16:00Z">
        <w:r>
          <w:t xml:space="preserve">    acpiTargetModuleConfig.Guid = GUID_DSM_PCIE;</w:t>
        </w:r>
      </w:ins>
    </w:p>
    <w:p w14:paraId="2B8151DF" w14:textId="77777777" w:rsidR="009B35D0" w:rsidRDefault="009B35D0">
      <w:pPr>
        <w:pStyle w:val="CodeBlock"/>
        <w:rPr>
          <w:ins w:id="1531" w:author="Sam Tertzakian" w:date="2018-09-11T19:16:00Z"/>
        </w:rPr>
        <w:pPrChange w:id="1532" w:author="Sam Tertzakian" w:date="2018-09-12T14:45:00Z">
          <w:pPr>
            <w:autoSpaceDE w:val="0"/>
            <w:autoSpaceDN w:val="0"/>
            <w:adjustRightInd w:val="0"/>
            <w:spacing w:after="0" w:line="240" w:lineRule="auto"/>
          </w:pPr>
        </w:pPrChange>
      </w:pPr>
    </w:p>
    <w:p w14:paraId="1B2E9634" w14:textId="77777777" w:rsidR="009B35D0" w:rsidRDefault="009B35D0">
      <w:pPr>
        <w:pStyle w:val="CodeBlock"/>
        <w:rPr>
          <w:ins w:id="1533" w:author="Sam Tertzakian" w:date="2018-09-11T19:16:00Z"/>
        </w:rPr>
        <w:pPrChange w:id="1534" w:author="Sam Tertzakian" w:date="2018-09-12T14:45:00Z">
          <w:pPr>
            <w:autoSpaceDE w:val="0"/>
            <w:autoSpaceDN w:val="0"/>
            <w:adjustRightInd w:val="0"/>
            <w:spacing w:after="0" w:line="240" w:lineRule="auto"/>
          </w:pPr>
        </w:pPrChange>
      </w:pPr>
      <w:ins w:id="1535" w:author="Sam Tertzakian" w:date="2018-09-11T19:16:00Z">
        <w:r>
          <w:t xml:space="preserve">    ntStatus = DMF_AcpiTarget_Create(</w:t>
        </w:r>
        <w:r>
          <w:rPr>
            <w:color w:val="808080"/>
          </w:rPr>
          <w:t>DeviceContext</w:t>
        </w:r>
        <w:r>
          <w:t>-&gt;WdfDevice,</w:t>
        </w:r>
      </w:ins>
    </w:p>
    <w:p w14:paraId="65451996" w14:textId="77777777" w:rsidR="009B35D0" w:rsidRDefault="009B35D0">
      <w:pPr>
        <w:pStyle w:val="CodeBlock"/>
        <w:rPr>
          <w:ins w:id="1536" w:author="Sam Tertzakian" w:date="2018-09-11T19:16:00Z"/>
        </w:rPr>
        <w:pPrChange w:id="1537" w:author="Sam Tertzakian" w:date="2018-09-12T14:45:00Z">
          <w:pPr>
            <w:autoSpaceDE w:val="0"/>
            <w:autoSpaceDN w:val="0"/>
            <w:adjustRightInd w:val="0"/>
            <w:spacing w:after="0" w:line="240" w:lineRule="auto"/>
          </w:pPr>
        </w:pPrChange>
      </w:pPr>
      <w:ins w:id="1538" w:author="Sam Tertzakian" w:date="2018-09-11T19:16:00Z">
        <w:r>
          <w:t xml:space="preserve">                                     &amp;moduleAttributes,</w:t>
        </w:r>
      </w:ins>
    </w:p>
    <w:p w14:paraId="26F38163" w14:textId="77777777" w:rsidR="009B35D0" w:rsidRDefault="009B35D0">
      <w:pPr>
        <w:pStyle w:val="CodeBlock"/>
        <w:rPr>
          <w:ins w:id="1539" w:author="Sam Tertzakian" w:date="2018-09-11T19:16:00Z"/>
        </w:rPr>
        <w:pPrChange w:id="1540" w:author="Sam Tertzakian" w:date="2018-09-12T14:45:00Z">
          <w:pPr>
            <w:autoSpaceDE w:val="0"/>
            <w:autoSpaceDN w:val="0"/>
            <w:adjustRightInd w:val="0"/>
            <w:spacing w:after="0" w:line="240" w:lineRule="auto"/>
          </w:pPr>
        </w:pPrChange>
      </w:pPr>
      <w:ins w:id="1541" w:author="Sam Tertzakian" w:date="2018-09-11T19:16:00Z">
        <w:r>
          <w:t xml:space="preserve">                                     &amp;attributes,</w:t>
        </w:r>
      </w:ins>
    </w:p>
    <w:p w14:paraId="66B76A09" w14:textId="77777777" w:rsidR="009B35D0" w:rsidRDefault="009B35D0">
      <w:pPr>
        <w:pStyle w:val="CodeBlock"/>
        <w:rPr>
          <w:ins w:id="1542" w:author="Sam Tertzakian" w:date="2018-09-11T19:16:00Z"/>
        </w:rPr>
        <w:pPrChange w:id="1543" w:author="Sam Tertzakian" w:date="2018-09-12T14:45:00Z">
          <w:pPr>
            <w:autoSpaceDE w:val="0"/>
            <w:autoSpaceDN w:val="0"/>
            <w:adjustRightInd w:val="0"/>
            <w:spacing w:after="0" w:line="240" w:lineRule="auto"/>
          </w:pPr>
        </w:pPrChange>
      </w:pPr>
      <w:ins w:id="1544" w:author="Sam Tertzakian" w:date="2018-09-11T19:16:00Z">
        <w:r>
          <w:t xml:space="preserve">                                     &amp;dmfModuleAcpiTarget);</w:t>
        </w:r>
      </w:ins>
    </w:p>
    <w:p w14:paraId="256BC884" w14:textId="77777777" w:rsidR="009B35D0" w:rsidRDefault="009B35D0">
      <w:pPr>
        <w:pStyle w:val="CodeBlock"/>
        <w:rPr>
          <w:ins w:id="1545" w:author="Sam Tertzakian" w:date="2018-09-11T19:16:00Z"/>
        </w:rPr>
        <w:pPrChange w:id="1546" w:author="Sam Tertzakian" w:date="2018-09-12T14:45:00Z">
          <w:pPr>
            <w:autoSpaceDE w:val="0"/>
            <w:autoSpaceDN w:val="0"/>
            <w:adjustRightInd w:val="0"/>
            <w:spacing w:after="0" w:line="240" w:lineRule="auto"/>
          </w:pPr>
        </w:pPrChange>
      </w:pPr>
      <w:ins w:id="1547" w:author="Sam Tertzakian" w:date="2018-09-11T19:16:00Z">
        <w:r>
          <w:t xml:space="preserve">    </w:t>
        </w:r>
        <w:r>
          <w:rPr>
            <w:color w:val="0000FF"/>
          </w:rPr>
          <w:t>if</w:t>
        </w:r>
        <w:r>
          <w:t xml:space="preserve"> (!</w:t>
        </w:r>
        <w:r>
          <w:rPr>
            <w:color w:val="6F008A"/>
          </w:rPr>
          <w:t>NT_SUCCESS</w:t>
        </w:r>
        <w:r>
          <w:t>(ntStatus))</w:t>
        </w:r>
      </w:ins>
    </w:p>
    <w:p w14:paraId="32F84359" w14:textId="77777777" w:rsidR="009B35D0" w:rsidRDefault="009B35D0">
      <w:pPr>
        <w:pStyle w:val="CodeBlock"/>
        <w:rPr>
          <w:ins w:id="1548" w:author="Sam Tertzakian" w:date="2018-09-11T19:16:00Z"/>
        </w:rPr>
        <w:pPrChange w:id="1549" w:author="Sam Tertzakian" w:date="2018-09-12T14:45:00Z">
          <w:pPr>
            <w:autoSpaceDE w:val="0"/>
            <w:autoSpaceDN w:val="0"/>
            <w:adjustRightInd w:val="0"/>
            <w:spacing w:after="0" w:line="240" w:lineRule="auto"/>
          </w:pPr>
        </w:pPrChange>
      </w:pPr>
      <w:ins w:id="1550" w:author="Sam Tertzakian" w:date="2018-09-11T19:16:00Z">
        <w:r>
          <w:t xml:space="preserve">    {</w:t>
        </w:r>
      </w:ins>
    </w:p>
    <w:p w14:paraId="793C8D89" w14:textId="77777777" w:rsidR="009B35D0" w:rsidRDefault="009B35D0">
      <w:pPr>
        <w:pStyle w:val="CodeBlock"/>
        <w:rPr>
          <w:ins w:id="1551" w:author="Sam Tertzakian" w:date="2018-09-11T19:16:00Z"/>
        </w:rPr>
        <w:pPrChange w:id="1552" w:author="Sam Tertzakian" w:date="2018-09-12T14:45:00Z">
          <w:pPr>
            <w:autoSpaceDE w:val="0"/>
            <w:autoSpaceDN w:val="0"/>
            <w:adjustRightInd w:val="0"/>
            <w:spacing w:after="0" w:line="240" w:lineRule="auto"/>
          </w:pPr>
        </w:pPrChange>
      </w:pPr>
      <w:ins w:id="1553" w:author="Sam Tertzakian" w:date="2018-09-11T19:16:00Z">
        <w:r>
          <w:t xml:space="preserve">        </w:t>
        </w:r>
        <w:r>
          <w:rPr>
            <w:color w:val="0000FF"/>
          </w:rPr>
          <w:t>goto</w:t>
        </w:r>
        <w:r>
          <w:t xml:space="preserve"> Exit;</w:t>
        </w:r>
      </w:ins>
    </w:p>
    <w:p w14:paraId="230EC9AA" w14:textId="77777777" w:rsidR="009B35D0" w:rsidRDefault="009B35D0">
      <w:pPr>
        <w:pStyle w:val="CodeBlock"/>
        <w:rPr>
          <w:ins w:id="1554" w:author="Sam Tertzakian" w:date="2018-09-11T19:16:00Z"/>
        </w:rPr>
        <w:pPrChange w:id="1555" w:author="Sam Tertzakian" w:date="2018-09-12T14:45:00Z">
          <w:pPr>
            <w:autoSpaceDE w:val="0"/>
            <w:autoSpaceDN w:val="0"/>
            <w:adjustRightInd w:val="0"/>
            <w:spacing w:after="0" w:line="240" w:lineRule="auto"/>
          </w:pPr>
        </w:pPrChange>
      </w:pPr>
      <w:ins w:id="1556" w:author="Sam Tertzakian" w:date="2018-09-11T19:16:00Z">
        <w:r>
          <w:t xml:space="preserve">    }</w:t>
        </w:r>
      </w:ins>
    </w:p>
    <w:p w14:paraId="095B5335" w14:textId="77777777" w:rsidR="009B35D0" w:rsidRDefault="009B35D0">
      <w:pPr>
        <w:pStyle w:val="CodeBlock"/>
        <w:rPr>
          <w:ins w:id="1557" w:author="Sam Tertzakian" w:date="2018-09-11T19:16:00Z"/>
        </w:rPr>
        <w:pPrChange w:id="1558" w:author="Sam Tertzakian" w:date="2018-09-12T14:45:00Z">
          <w:pPr>
            <w:autoSpaceDE w:val="0"/>
            <w:autoSpaceDN w:val="0"/>
            <w:adjustRightInd w:val="0"/>
            <w:spacing w:after="0" w:line="240" w:lineRule="auto"/>
          </w:pPr>
        </w:pPrChange>
      </w:pPr>
    </w:p>
    <w:p w14:paraId="0F93C092" w14:textId="77777777" w:rsidR="009B35D0" w:rsidRDefault="009B35D0">
      <w:pPr>
        <w:pStyle w:val="CodeBlock"/>
        <w:rPr>
          <w:ins w:id="1559" w:author="Sam Tertzakian" w:date="2018-09-11T19:16:00Z"/>
          <w:color w:val="000000"/>
        </w:rPr>
        <w:pPrChange w:id="1560" w:author="Sam Tertzakian" w:date="2018-09-12T14:45:00Z">
          <w:pPr>
            <w:autoSpaceDE w:val="0"/>
            <w:autoSpaceDN w:val="0"/>
            <w:adjustRightInd w:val="0"/>
            <w:spacing w:after="0" w:line="240" w:lineRule="auto"/>
          </w:pPr>
        </w:pPrChange>
      </w:pPr>
      <w:ins w:id="1561" w:author="Sam Tertzakian" w:date="2018-09-11T19:16:00Z">
        <w:r>
          <w:rPr>
            <w:color w:val="000000"/>
          </w:rPr>
          <w:t xml:space="preserve">    </w:t>
        </w:r>
        <w:r>
          <w:t>// Get platform Feature Flags.</w:t>
        </w:r>
      </w:ins>
    </w:p>
    <w:p w14:paraId="324F49E0" w14:textId="77777777" w:rsidR="009B35D0" w:rsidRDefault="009B35D0">
      <w:pPr>
        <w:pStyle w:val="CodeBlock"/>
        <w:rPr>
          <w:ins w:id="1562" w:author="Sam Tertzakian" w:date="2018-09-11T19:16:00Z"/>
        </w:rPr>
        <w:pPrChange w:id="1563" w:author="Sam Tertzakian" w:date="2018-09-12T14:45:00Z">
          <w:pPr>
            <w:autoSpaceDE w:val="0"/>
            <w:autoSpaceDN w:val="0"/>
            <w:adjustRightInd w:val="0"/>
            <w:spacing w:after="0" w:line="240" w:lineRule="auto"/>
          </w:pPr>
        </w:pPrChange>
      </w:pPr>
      <w:ins w:id="1564" w:author="Sam Tertzakian" w:date="2018-09-11T19:16:00Z">
        <w:r>
          <w:t xml:space="preserve">    </w:t>
        </w:r>
        <w:r>
          <w:rPr>
            <w:color w:val="008000"/>
          </w:rPr>
          <w:t>//</w:t>
        </w:r>
      </w:ins>
    </w:p>
    <w:p w14:paraId="26D1EFFE" w14:textId="77777777" w:rsidR="009B35D0" w:rsidRDefault="009B35D0">
      <w:pPr>
        <w:pStyle w:val="CodeBlock"/>
        <w:rPr>
          <w:ins w:id="1565" w:author="Sam Tertzakian" w:date="2018-09-11T19:16:00Z"/>
        </w:rPr>
        <w:pPrChange w:id="1566" w:author="Sam Tertzakian" w:date="2018-09-12T14:45:00Z">
          <w:pPr>
            <w:autoSpaceDE w:val="0"/>
            <w:autoSpaceDN w:val="0"/>
            <w:adjustRightInd w:val="0"/>
            <w:spacing w:after="0" w:line="240" w:lineRule="auto"/>
          </w:pPr>
        </w:pPrChange>
      </w:pPr>
      <w:ins w:id="1567" w:author="Sam Tertzakian" w:date="2018-09-11T19:16:00Z">
        <w:r>
          <w:t xml:space="preserve">    returnBufferSize = </w:t>
        </w:r>
        <w:r>
          <w:rPr>
            <w:color w:val="0000FF"/>
          </w:rPr>
          <w:t>sizeof</w:t>
        </w:r>
        <w:r>
          <w:t>(</w:t>
        </w:r>
        <w:r>
          <w:rPr>
            <w:color w:val="808080"/>
          </w:rPr>
          <w:t>DeviceContext</w:t>
        </w:r>
        <w:r>
          <w:t>-&gt;FeatureFlags);</w:t>
        </w:r>
      </w:ins>
    </w:p>
    <w:p w14:paraId="5EF0A00A" w14:textId="77777777" w:rsidR="009B35D0" w:rsidRDefault="009B35D0">
      <w:pPr>
        <w:pStyle w:val="CodeBlock"/>
        <w:rPr>
          <w:ins w:id="1568" w:author="Sam Tertzakian" w:date="2018-09-11T19:16:00Z"/>
        </w:rPr>
        <w:pPrChange w:id="1569" w:author="Sam Tertzakian" w:date="2018-09-12T14:45:00Z">
          <w:pPr>
            <w:autoSpaceDE w:val="0"/>
            <w:autoSpaceDN w:val="0"/>
            <w:adjustRightInd w:val="0"/>
            <w:spacing w:after="0" w:line="240" w:lineRule="auto"/>
          </w:pPr>
        </w:pPrChange>
      </w:pPr>
      <w:ins w:id="1570" w:author="Sam Tertzakian" w:date="2018-09-11T19:16:00Z">
        <w:r>
          <w:t xml:space="preserve">    ntStatus = DMF_AcpiTarget_InvokeDsm(dmfModuleAcpiTarget,</w:t>
        </w:r>
      </w:ins>
    </w:p>
    <w:p w14:paraId="50388563" w14:textId="77777777" w:rsidR="009B35D0" w:rsidRDefault="009B35D0">
      <w:pPr>
        <w:pStyle w:val="CodeBlock"/>
        <w:rPr>
          <w:ins w:id="1571" w:author="Sam Tertzakian" w:date="2018-09-11T19:16:00Z"/>
        </w:rPr>
        <w:pPrChange w:id="1572" w:author="Sam Tertzakian" w:date="2018-09-12T14:45:00Z">
          <w:pPr>
            <w:autoSpaceDE w:val="0"/>
            <w:autoSpaceDN w:val="0"/>
            <w:adjustRightInd w:val="0"/>
            <w:spacing w:after="0" w:line="240" w:lineRule="auto"/>
          </w:pPr>
        </w:pPrChange>
      </w:pPr>
      <w:ins w:id="1573" w:author="Sam Tertzakian" w:date="2018-09-11T19:16:00Z">
        <w:r>
          <w:t xml:space="preserve">                                        </w:t>
        </w:r>
        <w:r>
          <w:rPr>
            <w:color w:val="2F4F4F"/>
          </w:rPr>
          <w:t>BUTTON_DEVICE_DSM_GET_FEATURE_FLAGS</w:t>
        </w:r>
        <w:r>
          <w:t>,</w:t>
        </w:r>
      </w:ins>
    </w:p>
    <w:p w14:paraId="2361F411" w14:textId="77777777" w:rsidR="009B35D0" w:rsidRDefault="009B35D0">
      <w:pPr>
        <w:pStyle w:val="CodeBlock"/>
        <w:rPr>
          <w:ins w:id="1574" w:author="Sam Tertzakian" w:date="2018-09-11T19:16:00Z"/>
        </w:rPr>
        <w:pPrChange w:id="1575" w:author="Sam Tertzakian" w:date="2018-09-12T14:45:00Z">
          <w:pPr>
            <w:autoSpaceDE w:val="0"/>
            <w:autoSpaceDN w:val="0"/>
            <w:adjustRightInd w:val="0"/>
            <w:spacing w:after="0" w:line="240" w:lineRule="auto"/>
          </w:pPr>
        </w:pPrChange>
      </w:pPr>
      <w:ins w:id="1576" w:author="Sam Tertzakian" w:date="2018-09-11T19:16:00Z">
        <w:r>
          <w:t xml:space="preserve">                                        0,</w:t>
        </w:r>
      </w:ins>
    </w:p>
    <w:p w14:paraId="7FDD067D" w14:textId="77777777" w:rsidR="009B35D0" w:rsidRDefault="009B35D0">
      <w:pPr>
        <w:pStyle w:val="CodeBlock"/>
        <w:rPr>
          <w:ins w:id="1577" w:author="Sam Tertzakian" w:date="2018-09-11T19:16:00Z"/>
        </w:rPr>
        <w:pPrChange w:id="1578" w:author="Sam Tertzakian" w:date="2018-09-12T14:45:00Z">
          <w:pPr>
            <w:autoSpaceDE w:val="0"/>
            <w:autoSpaceDN w:val="0"/>
            <w:adjustRightInd w:val="0"/>
            <w:spacing w:after="0" w:line="240" w:lineRule="auto"/>
          </w:pPr>
        </w:pPrChange>
      </w:pPr>
      <w:ins w:id="1579" w:author="Sam Tertzakian" w:date="2018-09-11T19:16:00Z">
        <w:r>
          <w:t xml:space="preserve">                                        &amp;</w:t>
        </w:r>
        <w:r>
          <w:rPr>
            <w:color w:val="808080"/>
          </w:rPr>
          <w:t>DeviceContext</w:t>
        </w:r>
        <w:r>
          <w:t>-&gt;FeatureFlags,</w:t>
        </w:r>
      </w:ins>
    </w:p>
    <w:p w14:paraId="5D4EF334" w14:textId="77777777" w:rsidR="009B35D0" w:rsidRDefault="009B35D0">
      <w:pPr>
        <w:pStyle w:val="CodeBlock"/>
        <w:rPr>
          <w:ins w:id="1580" w:author="Sam Tertzakian" w:date="2018-09-11T19:16:00Z"/>
        </w:rPr>
        <w:pPrChange w:id="1581" w:author="Sam Tertzakian" w:date="2018-09-12T14:45:00Z">
          <w:pPr>
            <w:autoSpaceDE w:val="0"/>
            <w:autoSpaceDN w:val="0"/>
            <w:adjustRightInd w:val="0"/>
            <w:spacing w:after="0" w:line="240" w:lineRule="auto"/>
          </w:pPr>
        </w:pPrChange>
      </w:pPr>
      <w:ins w:id="1582" w:author="Sam Tertzakian" w:date="2018-09-11T19:16:00Z">
        <w:r>
          <w:t xml:space="preserve">                                        &amp;returnBufferSize);</w:t>
        </w:r>
      </w:ins>
    </w:p>
    <w:p w14:paraId="38D4ED3B" w14:textId="77777777" w:rsidR="009B35D0" w:rsidRDefault="009B35D0">
      <w:pPr>
        <w:pStyle w:val="CodeBlock"/>
        <w:rPr>
          <w:ins w:id="1583" w:author="Sam Tertzakian" w:date="2018-09-11T19:16:00Z"/>
        </w:rPr>
        <w:pPrChange w:id="1584" w:author="Sam Tertzakian" w:date="2018-09-12T14:45:00Z">
          <w:pPr>
            <w:autoSpaceDE w:val="0"/>
            <w:autoSpaceDN w:val="0"/>
            <w:adjustRightInd w:val="0"/>
            <w:spacing w:after="0" w:line="240" w:lineRule="auto"/>
          </w:pPr>
        </w:pPrChange>
      </w:pPr>
      <w:ins w:id="1585" w:author="Sam Tertzakian" w:date="2018-09-11T19:16:00Z">
        <w:r>
          <w:t xml:space="preserve">    </w:t>
        </w:r>
        <w:r>
          <w:rPr>
            <w:color w:val="0000FF"/>
          </w:rPr>
          <w:t>if</w:t>
        </w:r>
        <w:r>
          <w:t xml:space="preserve"> (!</w:t>
        </w:r>
        <w:r>
          <w:rPr>
            <w:color w:val="6F008A"/>
          </w:rPr>
          <w:t>NT_SUCCESS</w:t>
        </w:r>
        <w:r>
          <w:t>(ntStatus))</w:t>
        </w:r>
      </w:ins>
    </w:p>
    <w:p w14:paraId="5B9DB404" w14:textId="77777777" w:rsidR="009B35D0" w:rsidRDefault="009B35D0">
      <w:pPr>
        <w:pStyle w:val="CodeBlock"/>
        <w:rPr>
          <w:ins w:id="1586" w:author="Sam Tertzakian" w:date="2018-09-11T19:16:00Z"/>
        </w:rPr>
        <w:pPrChange w:id="1587" w:author="Sam Tertzakian" w:date="2018-09-12T14:45:00Z">
          <w:pPr>
            <w:autoSpaceDE w:val="0"/>
            <w:autoSpaceDN w:val="0"/>
            <w:adjustRightInd w:val="0"/>
            <w:spacing w:after="0" w:line="240" w:lineRule="auto"/>
          </w:pPr>
        </w:pPrChange>
      </w:pPr>
      <w:ins w:id="1588" w:author="Sam Tertzakian" w:date="2018-09-11T19:16:00Z">
        <w:r>
          <w:t xml:space="preserve">    {</w:t>
        </w:r>
      </w:ins>
    </w:p>
    <w:p w14:paraId="4C0FF783" w14:textId="77777777" w:rsidR="009B35D0" w:rsidRDefault="009B35D0">
      <w:pPr>
        <w:pStyle w:val="CodeBlock"/>
        <w:rPr>
          <w:ins w:id="1589" w:author="Sam Tertzakian" w:date="2018-09-11T19:16:00Z"/>
          <w:color w:val="000000"/>
        </w:rPr>
        <w:pPrChange w:id="1590" w:author="Sam Tertzakian" w:date="2018-09-12T14:45:00Z">
          <w:pPr>
            <w:autoSpaceDE w:val="0"/>
            <w:autoSpaceDN w:val="0"/>
            <w:adjustRightInd w:val="0"/>
            <w:spacing w:after="0" w:line="240" w:lineRule="auto"/>
          </w:pPr>
        </w:pPrChange>
      </w:pPr>
      <w:ins w:id="1591" w:author="Sam Tertzakian" w:date="2018-09-11T19:16:00Z">
        <w:r>
          <w:rPr>
            <w:color w:val="000000"/>
          </w:rPr>
          <w:t xml:space="preserve">        </w:t>
        </w:r>
        <w:r>
          <w:rPr>
            <w:color w:val="6F008A"/>
          </w:rPr>
          <w:t>TraceEvents</w:t>
        </w:r>
        <w:r>
          <w:rPr>
            <w:color w:val="000000"/>
          </w:rPr>
          <w:t>(</w:t>
        </w:r>
        <w:r>
          <w:rPr>
            <w:color w:val="6F008A"/>
          </w:rPr>
          <w:t>TRACE_LEVEL_WARNING</w:t>
        </w:r>
        <w:r>
          <w:rPr>
            <w:color w:val="000000"/>
          </w:rPr>
          <w:t xml:space="preserve">, TRACE_DEVICE, </w:t>
        </w:r>
        <w:r>
          <w:t>"DMF_AcpiTarget_InvokeDsm ntStatus=%!STATUS!"</w:t>
        </w:r>
        <w:r>
          <w:rPr>
            <w:color w:val="000000"/>
          </w:rPr>
          <w:t>, ntStatus);</w:t>
        </w:r>
      </w:ins>
    </w:p>
    <w:p w14:paraId="1B97324F" w14:textId="77777777" w:rsidR="009B35D0" w:rsidRDefault="009B35D0">
      <w:pPr>
        <w:pStyle w:val="CodeBlock"/>
        <w:rPr>
          <w:ins w:id="1592" w:author="Sam Tertzakian" w:date="2018-09-11T19:16:00Z"/>
          <w:color w:val="000000"/>
        </w:rPr>
        <w:pPrChange w:id="1593" w:author="Sam Tertzakian" w:date="2018-09-12T14:45:00Z">
          <w:pPr>
            <w:autoSpaceDE w:val="0"/>
            <w:autoSpaceDN w:val="0"/>
            <w:adjustRightInd w:val="0"/>
            <w:spacing w:after="0" w:line="240" w:lineRule="auto"/>
          </w:pPr>
        </w:pPrChange>
      </w:pPr>
      <w:ins w:id="1594" w:author="Sam Tertzakian" w:date="2018-09-11T19:16:00Z">
        <w:r>
          <w:rPr>
            <w:color w:val="000000"/>
          </w:rPr>
          <w:t xml:space="preserve">        </w:t>
        </w:r>
        <w:r>
          <w:t>// If _DSM fails for BUTTON_DEVICE_DSM_GET_FEATURE_FLAGS function ID then default to all flags disabled</w:t>
        </w:r>
      </w:ins>
    </w:p>
    <w:p w14:paraId="1271D2C0" w14:textId="77777777" w:rsidR="009B35D0" w:rsidRDefault="009B35D0">
      <w:pPr>
        <w:pStyle w:val="CodeBlock"/>
        <w:rPr>
          <w:ins w:id="1595" w:author="Sam Tertzakian" w:date="2018-09-11T19:16:00Z"/>
          <w:color w:val="000000"/>
        </w:rPr>
        <w:pPrChange w:id="1596" w:author="Sam Tertzakian" w:date="2018-09-12T14:45:00Z">
          <w:pPr>
            <w:autoSpaceDE w:val="0"/>
            <w:autoSpaceDN w:val="0"/>
            <w:adjustRightInd w:val="0"/>
            <w:spacing w:after="0" w:line="240" w:lineRule="auto"/>
          </w:pPr>
        </w:pPrChange>
      </w:pPr>
      <w:ins w:id="1597" w:author="Sam Tertzakian" w:date="2018-09-11T19:16:00Z">
        <w:r>
          <w:rPr>
            <w:color w:val="000000"/>
          </w:rPr>
          <w:t xml:space="preserve">        </w:t>
        </w:r>
        <w:r>
          <w:t>// since previous platforms didn't have support for it. Do not exit.</w:t>
        </w:r>
      </w:ins>
    </w:p>
    <w:p w14:paraId="33AEBF41" w14:textId="77777777" w:rsidR="009B35D0" w:rsidRDefault="009B35D0">
      <w:pPr>
        <w:pStyle w:val="CodeBlock"/>
        <w:rPr>
          <w:ins w:id="1598" w:author="Sam Tertzakian" w:date="2018-09-11T19:16:00Z"/>
        </w:rPr>
        <w:pPrChange w:id="1599" w:author="Sam Tertzakian" w:date="2018-09-12T14:45:00Z">
          <w:pPr>
            <w:autoSpaceDE w:val="0"/>
            <w:autoSpaceDN w:val="0"/>
            <w:adjustRightInd w:val="0"/>
            <w:spacing w:after="0" w:line="240" w:lineRule="auto"/>
          </w:pPr>
        </w:pPrChange>
      </w:pPr>
      <w:ins w:id="1600" w:author="Sam Tertzakian" w:date="2018-09-11T19:16:00Z">
        <w:r>
          <w:t xml:space="preserve">        </w:t>
        </w:r>
        <w:r>
          <w:rPr>
            <w:color w:val="008000"/>
          </w:rPr>
          <w:t>//</w:t>
        </w:r>
      </w:ins>
    </w:p>
    <w:p w14:paraId="51EC0098" w14:textId="77777777" w:rsidR="009B35D0" w:rsidRDefault="009B35D0">
      <w:pPr>
        <w:pStyle w:val="CodeBlock"/>
        <w:rPr>
          <w:ins w:id="1601" w:author="Sam Tertzakian" w:date="2018-09-11T19:16:00Z"/>
        </w:rPr>
        <w:pPrChange w:id="1602" w:author="Sam Tertzakian" w:date="2018-09-12T14:45:00Z">
          <w:pPr>
            <w:autoSpaceDE w:val="0"/>
            <w:autoSpaceDN w:val="0"/>
            <w:adjustRightInd w:val="0"/>
            <w:spacing w:after="0" w:line="240" w:lineRule="auto"/>
          </w:pPr>
        </w:pPrChange>
      </w:pPr>
      <w:ins w:id="1603" w:author="Sam Tertzakian" w:date="2018-09-11T19:16:00Z">
        <w:r>
          <w:t xml:space="preserve">        </w:t>
        </w:r>
        <w:r>
          <w:rPr>
            <w:color w:val="808080"/>
          </w:rPr>
          <w:t>DeviceContext</w:t>
        </w:r>
        <w:r>
          <w:t>-&gt;FeatureFlags = 0;</w:t>
        </w:r>
      </w:ins>
    </w:p>
    <w:p w14:paraId="65DFBB35" w14:textId="77777777" w:rsidR="009B35D0" w:rsidRDefault="009B35D0">
      <w:pPr>
        <w:pStyle w:val="CodeBlock"/>
        <w:rPr>
          <w:ins w:id="1604" w:author="Sam Tertzakian" w:date="2018-09-11T19:16:00Z"/>
        </w:rPr>
        <w:pPrChange w:id="1605" w:author="Sam Tertzakian" w:date="2018-09-12T14:45:00Z">
          <w:pPr>
            <w:autoSpaceDE w:val="0"/>
            <w:autoSpaceDN w:val="0"/>
            <w:adjustRightInd w:val="0"/>
            <w:spacing w:after="0" w:line="240" w:lineRule="auto"/>
          </w:pPr>
        </w:pPrChange>
      </w:pPr>
      <w:ins w:id="1606" w:author="Sam Tertzakian" w:date="2018-09-11T19:16:00Z">
        <w:r>
          <w:t xml:space="preserve">        returnBufferSize = 0;</w:t>
        </w:r>
      </w:ins>
    </w:p>
    <w:p w14:paraId="531DC0FC" w14:textId="77777777" w:rsidR="009B35D0" w:rsidRDefault="009B35D0">
      <w:pPr>
        <w:pStyle w:val="CodeBlock"/>
        <w:rPr>
          <w:ins w:id="1607" w:author="Sam Tertzakian" w:date="2018-09-11T19:16:00Z"/>
          <w:color w:val="000000"/>
        </w:rPr>
        <w:pPrChange w:id="1608" w:author="Sam Tertzakian" w:date="2018-09-12T14:45:00Z">
          <w:pPr>
            <w:autoSpaceDE w:val="0"/>
            <w:autoSpaceDN w:val="0"/>
            <w:adjustRightInd w:val="0"/>
            <w:spacing w:after="0" w:line="240" w:lineRule="auto"/>
          </w:pPr>
        </w:pPrChange>
      </w:pPr>
      <w:ins w:id="1609" w:author="Sam Tertzakian" w:date="2018-09-11T19:16:00Z">
        <w:r>
          <w:rPr>
            <w:color w:val="000000"/>
          </w:rPr>
          <w:t xml:space="preserve">        </w:t>
        </w:r>
        <w:r>
          <w:t>// Enforce that we ignore this error since it is expected.</w:t>
        </w:r>
      </w:ins>
    </w:p>
    <w:p w14:paraId="3781707E" w14:textId="77777777" w:rsidR="009B35D0" w:rsidRDefault="009B35D0">
      <w:pPr>
        <w:pStyle w:val="CodeBlock"/>
        <w:rPr>
          <w:ins w:id="1610" w:author="Sam Tertzakian" w:date="2018-09-11T19:16:00Z"/>
        </w:rPr>
        <w:pPrChange w:id="1611" w:author="Sam Tertzakian" w:date="2018-09-12T14:45:00Z">
          <w:pPr>
            <w:autoSpaceDE w:val="0"/>
            <w:autoSpaceDN w:val="0"/>
            <w:adjustRightInd w:val="0"/>
            <w:spacing w:after="0" w:line="240" w:lineRule="auto"/>
          </w:pPr>
        </w:pPrChange>
      </w:pPr>
      <w:ins w:id="1612" w:author="Sam Tertzakian" w:date="2018-09-11T19:16:00Z">
        <w:r>
          <w:t xml:space="preserve">        </w:t>
        </w:r>
        <w:r>
          <w:rPr>
            <w:color w:val="008000"/>
          </w:rPr>
          <w:t>//</w:t>
        </w:r>
      </w:ins>
    </w:p>
    <w:p w14:paraId="7BC56FA8" w14:textId="77777777" w:rsidR="009B35D0" w:rsidRDefault="009B35D0">
      <w:pPr>
        <w:pStyle w:val="CodeBlock"/>
        <w:rPr>
          <w:ins w:id="1613" w:author="Sam Tertzakian" w:date="2018-09-11T19:16:00Z"/>
        </w:rPr>
        <w:pPrChange w:id="1614" w:author="Sam Tertzakian" w:date="2018-09-12T14:45:00Z">
          <w:pPr>
            <w:autoSpaceDE w:val="0"/>
            <w:autoSpaceDN w:val="0"/>
            <w:adjustRightInd w:val="0"/>
            <w:spacing w:after="0" w:line="240" w:lineRule="auto"/>
          </w:pPr>
        </w:pPrChange>
      </w:pPr>
      <w:ins w:id="1615" w:author="Sam Tertzakian" w:date="2018-09-11T19:16:00Z">
        <w:r>
          <w:t xml:space="preserve">        ntStatus = </w:t>
        </w:r>
        <w:r>
          <w:rPr>
            <w:color w:val="6F008A"/>
          </w:rPr>
          <w:t>STATUS_SUCCESS</w:t>
        </w:r>
        <w:r>
          <w:t>;</w:t>
        </w:r>
      </w:ins>
    </w:p>
    <w:p w14:paraId="605970B9" w14:textId="77777777" w:rsidR="009B35D0" w:rsidRDefault="009B35D0">
      <w:pPr>
        <w:pStyle w:val="CodeBlock"/>
        <w:rPr>
          <w:ins w:id="1616" w:author="Sam Tertzakian" w:date="2018-09-11T19:16:00Z"/>
        </w:rPr>
        <w:pPrChange w:id="1617" w:author="Sam Tertzakian" w:date="2018-09-12T14:45:00Z">
          <w:pPr>
            <w:autoSpaceDE w:val="0"/>
            <w:autoSpaceDN w:val="0"/>
            <w:adjustRightInd w:val="0"/>
            <w:spacing w:after="0" w:line="240" w:lineRule="auto"/>
          </w:pPr>
        </w:pPrChange>
      </w:pPr>
      <w:ins w:id="1618" w:author="Sam Tertzakian" w:date="2018-09-11T19:16:00Z">
        <w:r>
          <w:t xml:space="preserve">    }</w:t>
        </w:r>
      </w:ins>
    </w:p>
    <w:p w14:paraId="62464A3D" w14:textId="77777777" w:rsidR="009B35D0" w:rsidRDefault="009B35D0">
      <w:pPr>
        <w:pStyle w:val="CodeBlock"/>
        <w:rPr>
          <w:ins w:id="1619" w:author="Sam Tertzakian" w:date="2018-09-11T19:16:00Z"/>
        </w:rPr>
        <w:pPrChange w:id="1620" w:author="Sam Tertzakian" w:date="2018-09-12T14:45:00Z">
          <w:pPr>
            <w:autoSpaceDE w:val="0"/>
            <w:autoSpaceDN w:val="0"/>
            <w:adjustRightInd w:val="0"/>
            <w:spacing w:after="0" w:line="240" w:lineRule="auto"/>
          </w:pPr>
        </w:pPrChange>
      </w:pPr>
    </w:p>
    <w:p w14:paraId="3D9AE89E" w14:textId="77777777" w:rsidR="009B35D0" w:rsidRDefault="009B35D0">
      <w:pPr>
        <w:pStyle w:val="CodeBlock"/>
        <w:rPr>
          <w:ins w:id="1621" w:author="Sam Tertzakian" w:date="2018-09-11T19:16:00Z"/>
        </w:rPr>
        <w:pPrChange w:id="1622" w:author="Sam Tertzakian" w:date="2018-09-12T14:45:00Z">
          <w:pPr>
            <w:autoSpaceDE w:val="0"/>
            <w:autoSpaceDN w:val="0"/>
            <w:adjustRightInd w:val="0"/>
            <w:spacing w:after="0" w:line="240" w:lineRule="auto"/>
          </w:pPr>
        </w:pPrChange>
      </w:pPr>
      <w:ins w:id="1623" w:author="Sam Tertzakian" w:date="2018-09-11T19:16:00Z">
        <w:r>
          <w:t xml:space="preserve">    </w:t>
        </w:r>
        <w:r>
          <w:rPr>
            <w:color w:val="0000FF"/>
          </w:rPr>
          <w:t>else</w:t>
        </w:r>
      </w:ins>
    </w:p>
    <w:p w14:paraId="7ADAC2CC" w14:textId="77777777" w:rsidR="009B35D0" w:rsidRDefault="009B35D0">
      <w:pPr>
        <w:pStyle w:val="CodeBlock"/>
        <w:rPr>
          <w:ins w:id="1624" w:author="Sam Tertzakian" w:date="2018-09-11T19:16:00Z"/>
        </w:rPr>
        <w:pPrChange w:id="1625" w:author="Sam Tertzakian" w:date="2018-09-12T14:45:00Z">
          <w:pPr>
            <w:autoSpaceDE w:val="0"/>
            <w:autoSpaceDN w:val="0"/>
            <w:adjustRightInd w:val="0"/>
            <w:spacing w:after="0" w:line="240" w:lineRule="auto"/>
          </w:pPr>
        </w:pPrChange>
      </w:pPr>
      <w:ins w:id="1626" w:author="Sam Tertzakian" w:date="2018-09-11T19:16:00Z">
        <w:r>
          <w:t xml:space="preserve">    {</w:t>
        </w:r>
      </w:ins>
    </w:p>
    <w:p w14:paraId="356FFE4D" w14:textId="77777777" w:rsidR="009B35D0" w:rsidRDefault="009B35D0">
      <w:pPr>
        <w:pStyle w:val="CodeBlock"/>
        <w:rPr>
          <w:ins w:id="1627" w:author="Sam Tertzakian" w:date="2018-09-11T19:16:00Z"/>
        </w:rPr>
        <w:pPrChange w:id="1628" w:author="Sam Tertzakian" w:date="2018-09-12T14:45:00Z">
          <w:pPr>
            <w:autoSpaceDE w:val="0"/>
            <w:autoSpaceDN w:val="0"/>
            <w:adjustRightInd w:val="0"/>
            <w:spacing w:after="0" w:line="240" w:lineRule="auto"/>
          </w:pPr>
        </w:pPrChange>
      </w:pPr>
      <w:ins w:id="1629" w:author="Sam Tertzakian" w:date="2018-09-11T19:16:00Z">
        <w:r>
          <w:t xml:space="preserve">        </w:t>
        </w:r>
        <w:r>
          <w:rPr>
            <w:color w:val="6F008A"/>
          </w:rPr>
          <w:t>ASSERT</w:t>
        </w:r>
        <w:r>
          <w:t xml:space="preserve">(returnBufferSize == </w:t>
        </w:r>
        <w:r>
          <w:rPr>
            <w:color w:val="0000FF"/>
          </w:rPr>
          <w:t>sizeof</w:t>
        </w:r>
        <w:r>
          <w:t>(</w:t>
        </w:r>
        <w:r>
          <w:rPr>
            <w:color w:val="808080"/>
          </w:rPr>
          <w:t>DeviceContext</w:t>
        </w:r>
        <w:r>
          <w:t>-&gt;FeatureFlags));</w:t>
        </w:r>
      </w:ins>
    </w:p>
    <w:p w14:paraId="247BA2EC" w14:textId="77777777" w:rsidR="009B35D0" w:rsidRDefault="009B35D0">
      <w:pPr>
        <w:pStyle w:val="CodeBlock"/>
        <w:rPr>
          <w:ins w:id="1630" w:author="Sam Tertzakian" w:date="2018-09-11T19:16:00Z"/>
        </w:rPr>
        <w:pPrChange w:id="1631" w:author="Sam Tertzakian" w:date="2018-09-12T14:45:00Z">
          <w:pPr>
            <w:autoSpaceDE w:val="0"/>
            <w:autoSpaceDN w:val="0"/>
            <w:adjustRightInd w:val="0"/>
            <w:spacing w:after="0" w:line="240" w:lineRule="auto"/>
          </w:pPr>
        </w:pPrChange>
      </w:pPr>
      <w:ins w:id="1632" w:author="Sam Tertzakian" w:date="2018-09-11T19:16:00Z">
        <w:r>
          <w:t xml:space="preserve">    }</w:t>
        </w:r>
      </w:ins>
    </w:p>
    <w:p w14:paraId="3625EE22" w14:textId="77777777" w:rsidR="009B35D0" w:rsidRDefault="009B35D0">
      <w:pPr>
        <w:pStyle w:val="CodeBlock"/>
        <w:rPr>
          <w:ins w:id="1633" w:author="Sam Tertzakian" w:date="2018-09-11T19:16:00Z"/>
        </w:rPr>
        <w:pPrChange w:id="1634" w:author="Sam Tertzakian" w:date="2018-09-12T14:45:00Z">
          <w:pPr>
            <w:autoSpaceDE w:val="0"/>
            <w:autoSpaceDN w:val="0"/>
            <w:adjustRightInd w:val="0"/>
            <w:spacing w:after="0" w:line="240" w:lineRule="auto"/>
          </w:pPr>
        </w:pPrChange>
      </w:pPr>
    </w:p>
    <w:p w14:paraId="682D633E" w14:textId="77777777" w:rsidR="009B35D0" w:rsidRDefault="009B35D0">
      <w:pPr>
        <w:pStyle w:val="CodeBlock"/>
        <w:rPr>
          <w:ins w:id="1635" w:author="Sam Tertzakian" w:date="2018-09-11T19:16:00Z"/>
        </w:rPr>
        <w:pPrChange w:id="1636" w:author="Sam Tertzakian" w:date="2018-09-12T14:45:00Z">
          <w:pPr>
            <w:autoSpaceDE w:val="0"/>
            <w:autoSpaceDN w:val="0"/>
            <w:adjustRightInd w:val="0"/>
            <w:spacing w:after="0" w:line="240" w:lineRule="auto"/>
          </w:pPr>
        </w:pPrChange>
      </w:pPr>
      <w:ins w:id="1637" w:author="Sam Tertzakian" w:date="2018-09-11T19:16:00Z">
        <w:r>
          <w:lastRenderedPageBreak/>
          <w:t xml:space="preserve">    </w:t>
        </w:r>
        <w:r>
          <w:rPr>
            <w:color w:val="6F008A"/>
          </w:rPr>
          <w:t>TraceEvents</w:t>
        </w:r>
        <w:r>
          <w:t>(</w:t>
        </w:r>
        <w:r>
          <w:rPr>
            <w:color w:val="6F008A"/>
          </w:rPr>
          <w:t>TRACE_LEVEL_INFORMATION</w:t>
        </w:r>
        <w:r>
          <w:t xml:space="preserve">, TRACE_DEVICE, </w:t>
        </w:r>
        <w:r>
          <w:rPr>
            <w:color w:val="A31515"/>
          </w:rPr>
          <w:t>"DSM returned FeatureFlags=0x%x"</w:t>
        </w:r>
        <w:r>
          <w:t xml:space="preserve">, </w:t>
        </w:r>
        <w:r>
          <w:rPr>
            <w:color w:val="808080"/>
          </w:rPr>
          <w:t>DeviceContext</w:t>
        </w:r>
        <w:r>
          <w:t>-&gt;FeatureFlags);</w:t>
        </w:r>
      </w:ins>
    </w:p>
    <w:p w14:paraId="30453A02" w14:textId="77777777" w:rsidR="009B35D0" w:rsidRDefault="009B35D0">
      <w:pPr>
        <w:pStyle w:val="CodeBlock"/>
        <w:rPr>
          <w:ins w:id="1638" w:author="Sam Tertzakian" w:date="2018-09-11T19:16:00Z"/>
        </w:rPr>
        <w:pPrChange w:id="1639" w:author="Sam Tertzakian" w:date="2018-09-12T14:45:00Z">
          <w:pPr>
            <w:autoSpaceDE w:val="0"/>
            <w:autoSpaceDN w:val="0"/>
            <w:adjustRightInd w:val="0"/>
            <w:spacing w:after="0" w:line="240" w:lineRule="auto"/>
          </w:pPr>
        </w:pPrChange>
      </w:pPr>
    </w:p>
    <w:p w14:paraId="6ACF3B8F" w14:textId="77777777" w:rsidR="009B35D0" w:rsidRDefault="009B35D0">
      <w:pPr>
        <w:pStyle w:val="CodeBlock"/>
        <w:rPr>
          <w:ins w:id="1640" w:author="Sam Tertzakian" w:date="2018-09-11T19:16:00Z"/>
          <w:color w:val="000000"/>
        </w:rPr>
        <w:pPrChange w:id="1641" w:author="Sam Tertzakian" w:date="2018-09-12T14:45:00Z">
          <w:pPr>
            <w:autoSpaceDE w:val="0"/>
            <w:autoSpaceDN w:val="0"/>
            <w:adjustRightInd w:val="0"/>
            <w:spacing w:after="0" w:line="240" w:lineRule="auto"/>
          </w:pPr>
        </w:pPrChange>
      </w:pPr>
      <w:ins w:id="1642" w:author="Sam Tertzakian" w:date="2018-09-11T19:16:00Z">
        <w:r>
          <w:rPr>
            <w:color w:val="000000"/>
          </w:rPr>
          <w:t xml:space="preserve">    </w:t>
        </w:r>
        <w:r>
          <w:t>// Get Platform ID.</w:t>
        </w:r>
      </w:ins>
    </w:p>
    <w:p w14:paraId="2B2CDF2D" w14:textId="77777777" w:rsidR="009B35D0" w:rsidRDefault="009B35D0">
      <w:pPr>
        <w:pStyle w:val="CodeBlock"/>
        <w:rPr>
          <w:ins w:id="1643" w:author="Sam Tertzakian" w:date="2018-09-11T19:16:00Z"/>
        </w:rPr>
        <w:pPrChange w:id="1644" w:author="Sam Tertzakian" w:date="2018-09-12T14:45:00Z">
          <w:pPr>
            <w:autoSpaceDE w:val="0"/>
            <w:autoSpaceDN w:val="0"/>
            <w:adjustRightInd w:val="0"/>
            <w:spacing w:after="0" w:line="240" w:lineRule="auto"/>
          </w:pPr>
        </w:pPrChange>
      </w:pPr>
      <w:ins w:id="1645" w:author="Sam Tertzakian" w:date="2018-09-11T19:16:00Z">
        <w:r>
          <w:t xml:space="preserve">    </w:t>
        </w:r>
        <w:r>
          <w:rPr>
            <w:color w:val="008000"/>
          </w:rPr>
          <w:t>//</w:t>
        </w:r>
      </w:ins>
    </w:p>
    <w:p w14:paraId="737A8F7F" w14:textId="77777777" w:rsidR="009B35D0" w:rsidRDefault="009B35D0">
      <w:pPr>
        <w:pStyle w:val="CodeBlock"/>
        <w:rPr>
          <w:ins w:id="1646" w:author="Sam Tertzakian" w:date="2018-09-11T19:16:00Z"/>
        </w:rPr>
        <w:pPrChange w:id="1647" w:author="Sam Tertzakian" w:date="2018-09-12T14:45:00Z">
          <w:pPr>
            <w:autoSpaceDE w:val="0"/>
            <w:autoSpaceDN w:val="0"/>
            <w:adjustRightInd w:val="0"/>
            <w:spacing w:after="0" w:line="240" w:lineRule="auto"/>
          </w:pPr>
        </w:pPrChange>
      </w:pPr>
      <w:ins w:id="1648" w:author="Sam Tertzakian" w:date="2018-09-11T19:16:00Z">
        <w:r>
          <w:t xml:space="preserve">    returnBufferSize = </w:t>
        </w:r>
        <w:r>
          <w:rPr>
            <w:color w:val="0000FF"/>
          </w:rPr>
          <w:t>sizeof</w:t>
        </w:r>
        <w:r>
          <w:t>(</w:t>
        </w:r>
        <w:r>
          <w:rPr>
            <w:color w:val="808080"/>
          </w:rPr>
          <w:t>DeviceContext</w:t>
        </w:r>
        <w:r>
          <w:t>-&gt;SurfacePlatformId);</w:t>
        </w:r>
      </w:ins>
    </w:p>
    <w:p w14:paraId="3FDFE649" w14:textId="77777777" w:rsidR="009B35D0" w:rsidRDefault="009B35D0">
      <w:pPr>
        <w:pStyle w:val="CodeBlock"/>
        <w:rPr>
          <w:ins w:id="1649" w:author="Sam Tertzakian" w:date="2018-09-11T19:16:00Z"/>
        </w:rPr>
        <w:pPrChange w:id="1650" w:author="Sam Tertzakian" w:date="2018-09-12T14:45:00Z">
          <w:pPr>
            <w:autoSpaceDE w:val="0"/>
            <w:autoSpaceDN w:val="0"/>
            <w:adjustRightInd w:val="0"/>
            <w:spacing w:after="0" w:line="240" w:lineRule="auto"/>
          </w:pPr>
        </w:pPrChange>
      </w:pPr>
      <w:ins w:id="1651" w:author="Sam Tertzakian" w:date="2018-09-11T19:16:00Z">
        <w:r>
          <w:t xml:space="preserve">    ntStatus = DMF_AcpiTarget_InvokeDsm(dmfModuleAcpiTarget,</w:t>
        </w:r>
      </w:ins>
    </w:p>
    <w:p w14:paraId="0B924EC5" w14:textId="77777777" w:rsidR="009B35D0" w:rsidRDefault="009B35D0">
      <w:pPr>
        <w:pStyle w:val="CodeBlock"/>
        <w:rPr>
          <w:ins w:id="1652" w:author="Sam Tertzakian" w:date="2018-09-11T19:16:00Z"/>
        </w:rPr>
        <w:pPrChange w:id="1653" w:author="Sam Tertzakian" w:date="2018-09-12T14:45:00Z">
          <w:pPr>
            <w:autoSpaceDE w:val="0"/>
            <w:autoSpaceDN w:val="0"/>
            <w:adjustRightInd w:val="0"/>
            <w:spacing w:after="0" w:line="240" w:lineRule="auto"/>
          </w:pPr>
        </w:pPrChange>
      </w:pPr>
      <w:ins w:id="1654" w:author="Sam Tertzakian" w:date="2018-09-11T19:16:00Z">
        <w:r>
          <w:t xml:space="preserve">                                        </w:t>
        </w:r>
        <w:r>
          <w:rPr>
            <w:color w:val="2F4F4F"/>
          </w:rPr>
          <w:t>BUTTON_DEVICE_DSM_GET_PLATFORM_ID</w:t>
        </w:r>
        <w:r>
          <w:t>,</w:t>
        </w:r>
      </w:ins>
    </w:p>
    <w:p w14:paraId="06E4A3A7" w14:textId="77777777" w:rsidR="009B35D0" w:rsidRDefault="009B35D0">
      <w:pPr>
        <w:pStyle w:val="CodeBlock"/>
        <w:rPr>
          <w:ins w:id="1655" w:author="Sam Tertzakian" w:date="2018-09-11T19:16:00Z"/>
        </w:rPr>
        <w:pPrChange w:id="1656" w:author="Sam Tertzakian" w:date="2018-09-12T14:45:00Z">
          <w:pPr>
            <w:autoSpaceDE w:val="0"/>
            <w:autoSpaceDN w:val="0"/>
            <w:adjustRightInd w:val="0"/>
            <w:spacing w:after="0" w:line="240" w:lineRule="auto"/>
          </w:pPr>
        </w:pPrChange>
      </w:pPr>
      <w:ins w:id="1657" w:author="Sam Tertzakian" w:date="2018-09-11T19:16:00Z">
        <w:r>
          <w:t xml:space="preserve">                                        0, </w:t>
        </w:r>
      </w:ins>
    </w:p>
    <w:p w14:paraId="0C66E71B" w14:textId="77777777" w:rsidR="009B35D0" w:rsidRDefault="009B35D0">
      <w:pPr>
        <w:pStyle w:val="CodeBlock"/>
        <w:rPr>
          <w:ins w:id="1658" w:author="Sam Tertzakian" w:date="2018-09-11T19:16:00Z"/>
        </w:rPr>
        <w:pPrChange w:id="1659" w:author="Sam Tertzakian" w:date="2018-09-12T14:45:00Z">
          <w:pPr>
            <w:autoSpaceDE w:val="0"/>
            <w:autoSpaceDN w:val="0"/>
            <w:adjustRightInd w:val="0"/>
            <w:spacing w:after="0" w:line="240" w:lineRule="auto"/>
          </w:pPr>
        </w:pPrChange>
      </w:pPr>
      <w:ins w:id="1660" w:author="Sam Tertzakian" w:date="2018-09-11T19:16:00Z">
        <w:r>
          <w:t xml:space="preserve">                                        &amp;</w:t>
        </w:r>
        <w:r>
          <w:rPr>
            <w:color w:val="808080"/>
          </w:rPr>
          <w:t>DeviceContext</w:t>
        </w:r>
        <w:r>
          <w:t>-&gt;SurfacePlatformId,</w:t>
        </w:r>
      </w:ins>
    </w:p>
    <w:p w14:paraId="62BCBB71" w14:textId="77777777" w:rsidR="009B35D0" w:rsidRDefault="009B35D0">
      <w:pPr>
        <w:pStyle w:val="CodeBlock"/>
        <w:rPr>
          <w:ins w:id="1661" w:author="Sam Tertzakian" w:date="2018-09-11T19:16:00Z"/>
        </w:rPr>
        <w:pPrChange w:id="1662" w:author="Sam Tertzakian" w:date="2018-09-12T14:45:00Z">
          <w:pPr>
            <w:autoSpaceDE w:val="0"/>
            <w:autoSpaceDN w:val="0"/>
            <w:adjustRightInd w:val="0"/>
            <w:spacing w:after="0" w:line="240" w:lineRule="auto"/>
          </w:pPr>
        </w:pPrChange>
      </w:pPr>
      <w:ins w:id="1663" w:author="Sam Tertzakian" w:date="2018-09-11T19:16:00Z">
        <w:r>
          <w:t xml:space="preserve">                                        &amp;returnBufferSize);</w:t>
        </w:r>
      </w:ins>
    </w:p>
    <w:p w14:paraId="7D6FC693" w14:textId="77777777" w:rsidR="009B35D0" w:rsidRDefault="009B35D0">
      <w:pPr>
        <w:pStyle w:val="CodeBlock"/>
        <w:rPr>
          <w:ins w:id="1664" w:author="Sam Tertzakian" w:date="2018-09-11T19:16:00Z"/>
        </w:rPr>
        <w:pPrChange w:id="1665" w:author="Sam Tertzakian" w:date="2018-09-12T14:45:00Z">
          <w:pPr>
            <w:autoSpaceDE w:val="0"/>
            <w:autoSpaceDN w:val="0"/>
            <w:adjustRightInd w:val="0"/>
            <w:spacing w:after="0" w:line="240" w:lineRule="auto"/>
          </w:pPr>
        </w:pPrChange>
      </w:pPr>
      <w:ins w:id="1666" w:author="Sam Tertzakian" w:date="2018-09-11T19:16:00Z">
        <w:r>
          <w:t xml:space="preserve">    </w:t>
        </w:r>
        <w:r>
          <w:rPr>
            <w:color w:val="0000FF"/>
          </w:rPr>
          <w:t>if</w:t>
        </w:r>
        <w:r>
          <w:t xml:space="preserve"> (!</w:t>
        </w:r>
        <w:r>
          <w:rPr>
            <w:color w:val="6F008A"/>
          </w:rPr>
          <w:t>NT_SUCCESS</w:t>
        </w:r>
        <w:r>
          <w:t xml:space="preserve">(ntStatus) || </w:t>
        </w:r>
        <w:r>
          <w:rPr>
            <w:color w:val="808080"/>
          </w:rPr>
          <w:t>DeviceContext</w:t>
        </w:r>
        <w:r>
          <w:t>-&gt;SurfacePlatformId == 0)</w:t>
        </w:r>
      </w:ins>
    </w:p>
    <w:p w14:paraId="4421DE27" w14:textId="77777777" w:rsidR="009B35D0" w:rsidRDefault="009B35D0">
      <w:pPr>
        <w:pStyle w:val="CodeBlock"/>
        <w:rPr>
          <w:ins w:id="1667" w:author="Sam Tertzakian" w:date="2018-09-11T19:16:00Z"/>
        </w:rPr>
        <w:pPrChange w:id="1668" w:author="Sam Tertzakian" w:date="2018-09-12T14:45:00Z">
          <w:pPr>
            <w:autoSpaceDE w:val="0"/>
            <w:autoSpaceDN w:val="0"/>
            <w:adjustRightInd w:val="0"/>
            <w:spacing w:after="0" w:line="240" w:lineRule="auto"/>
          </w:pPr>
        </w:pPrChange>
      </w:pPr>
      <w:ins w:id="1669" w:author="Sam Tertzakian" w:date="2018-09-11T19:16:00Z">
        <w:r>
          <w:t xml:space="preserve">    {</w:t>
        </w:r>
      </w:ins>
    </w:p>
    <w:p w14:paraId="6254559C" w14:textId="77777777" w:rsidR="009B35D0" w:rsidRDefault="009B35D0">
      <w:pPr>
        <w:pStyle w:val="CodeBlock"/>
        <w:rPr>
          <w:ins w:id="1670" w:author="Sam Tertzakian" w:date="2018-09-11T19:16:00Z"/>
          <w:color w:val="000000"/>
        </w:rPr>
        <w:pPrChange w:id="1671" w:author="Sam Tertzakian" w:date="2018-09-12T14:45:00Z">
          <w:pPr>
            <w:autoSpaceDE w:val="0"/>
            <w:autoSpaceDN w:val="0"/>
            <w:adjustRightInd w:val="0"/>
            <w:spacing w:after="0" w:line="240" w:lineRule="auto"/>
          </w:pPr>
        </w:pPrChange>
      </w:pPr>
      <w:ins w:id="1672" w:author="Sam Tertzakian" w:date="2018-09-11T19:16:00Z">
        <w:r>
          <w:rPr>
            <w:color w:val="000000"/>
          </w:rPr>
          <w:t xml:space="preserve">        </w:t>
        </w:r>
        <w:r>
          <w:rPr>
            <w:color w:val="6F008A"/>
          </w:rPr>
          <w:t>TraceEvents</w:t>
        </w:r>
        <w:r>
          <w:rPr>
            <w:color w:val="000000"/>
          </w:rPr>
          <w:t>(</w:t>
        </w:r>
        <w:r>
          <w:rPr>
            <w:color w:val="6F008A"/>
          </w:rPr>
          <w:t>TRACE_LEVEL_WARNING</w:t>
        </w:r>
        <w:r>
          <w:rPr>
            <w:color w:val="000000"/>
          </w:rPr>
          <w:t xml:space="preserve">, TRACE_DEVICE, </w:t>
        </w:r>
        <w:r>
          <w:t>"DMF_AcpiTarget_InvokeDsm ntStatus=%!STATUS!"</w:t>
        </w:r>
        <w:r>
          <w:rPr>
            <w:color w:val="000000"/>
          </w:rPr>
          <w:t>, ntStatus);</w:t>
        </w:r>
      </w:ins>
    </w:p>
    <w:p w14:paraId="58651A89" w14:textId="77777777" w:rsidR="009B35D0" w:rsidRDefault="009B35D0">
      <w:pPr>
        <w:pStyle w:val="CodeBlock"/>
        <w:rPr>
          <w:ins w:id="1673" w:author="Sam Tertzakian" w:date="2018-09-11T19:16:00Z"/>
          <w:color w:val="000000"/>
        </w:rPr>
        <w:pPrChange w:id="1674" w:author="Sam Tertzakian" w:date="2018-09-12T14:45:00Z">
          <w:pPr>
            <w:autoSpaceDE w:val="0"/>
            <w:autoSpaceDN w:val="0"/>
            <w:adjustRightInd w:val="0"/>
            <w:spacing w:after="0" w:line="240" w:lineRule="auto"/>
          </w:pPr>
        </w:pPrChange>
      </w:pPr>
      <w:ins w:id="1675" w:author="Sam Tertzakian" w:date="2018-09-11T19:16:00Z">
        <w:r>
          <w:rPr>
            <w:color w:val="000000"/>
          </w:rPr>
          <w:t xml:space="preserve">        </w:t>
        </w:r>
        <w:r>
          <w:t xml:space="preserve">// If _DSM fails for BUTTON_DEVICE_DSM_GET_PLATFORM_ID function ID then default to OEM_PROD_CH </w:t>
        </w:r>
      </w:ins>
    </w:p>
    <w:p w14:paraId="39B7E3F2" w14:textId="77777777" w:rsidR="009B35D0" w:rsidRDefault="009B35D0">
      <w:pPr>
        <w:pStyle w:val="CodeBlock"/>
        <w:rPr>
          <w:ins w:id="1676" w:author="Sam Tertzakian" w:date="2018-09-11T19:16:00Z"/>
          <w:color w:val="000000"/>
        </w:rPr>
        <w:pPrChange w:id="1677" w:author="Sam Tertzakian" w:date="2018-09-12T14:45:00Z">
          <w:pPr>
            <w:autoSpaceDE w:val="0"/>
            <w:autoSpaceDN w:val="0"/>
            <w:adjustRightInd w:val="0"/>
            <w:spacing w:after="0" w:line="240" w:lineRule="auto"/>
          </w:pPr>
        </w:pPrChange>
      </w:pPr>
      <w:ins w:id="1678" w:author="Sam Tertzakian" w:date="2018-09-11T19:16:00Z">
        <w:r>
          <w:rPr>
            <w:color w:val="000000"/>
          </w:rPr>
          <w:t xml:space="preserve">        </w:t>
        </w:r>
        <w:r>
          <w:t>// since previous platforms didn't have support for it. Do not exit.</w:t>
        </w:r>
      </w:ins>
    </w:p>
    <w:p w14:paraId="5EB07D26" w14:textId="77777777" w:rsidR="009B35D0" w:rsidRDefault="009B35D0">
      <w:pPr>
        <w:pStyle w:val="CodeBlock"/>
        <w:rPr>
          <w:ins w:id="1679" w:author="Sam Tertzakian" w:date="2018-09-11T19:16:00Z"/>
        </w:rPr>
        <w:pPrChange w:id="1680" w:author="Sam Tertzakian" w:date="2018-09-12T14:45:00Z">
          <w:pPr>
            <w:autoSpaceDE w:val="0"/>
            <w:autoSpaceDN w:val="0"/>
            <w:adjustRightInd w:val="0"/>
            <w:spacing w:after="0" w:line="240" w:lineRule="auto"/>
          </w:pPr>
        </w:pPrChange>
      </w:pPr>
      <w:ins w:id="1681" w:author="Sam Tertzakian" w:date="2018-09-11T19:16:00Z">
        <w:r>
          <w:t xml:space="preserve">        </w:t>
        </w:r>
        <w:r>
          <w:rPr>
            <w:color w:val="008000"/>
          </w:rPr>
          <w:t>//</w:t>
        </w:r>
      </w:ins>
    </w:p>
    <w:p w14:paraId="33BE0A86" w14:textId="77777777" w:rsidR="009B35D0" w:rsidRDefault="009B35D0">
      <w:pPr>
        <w:pStyle w:val="CodeBlock"/>
        <w:rPr>
          <w:ins w:id="1682" w:author="Sam Tertzakian" w:date="2018-09-11T19:16:00Z"/>
        </w:rPr>
        <w:pPrChange w:id="1683" w:author="Sam Tertzakian" w:date="2018-09-12T14:45:00Z">
          <w:pPr>
            <w:autoSpaceDE w:val="0"/>
            <w:autoSpaceDN w:val="0"/>
            <w:adjustRightInd w:val="0"/>
            <w:spacing w:after="0" w:line="240" w:lineRule="auto"/>
          </w:pPr>
        </w:pPrChange>
      </w:pPr>
      <w:ins w:id="1684" w:author="Sam Tertzakian" w:date="2018-09-11T19:16:00Z">
        <w:r>
          <w:t xml:space="preserve">        </w:t>
        </w:r>
        <w:r>
          <w:rPr>
            <w:color w:val="808080"/>
          </w:rPr>
          <w:t>DeviceContext</w:t>
        </w:r>
        <w:r>
          <w:t xml:space="preserve">-&gt;SurfacePlatformId = </w:t>
        </w:r>
        <w:r>
          <w:rPr>
            <w:color w:val="6F008A"/>
          </w:rPr>
          <w:t>OEM_PROD_CH</w:t>
        </w:r>
        <w:r>
          <w:t>;</w:t>
        </w:r>
      </w:ins>
    </w:p>
    <w:p w14:paraId="1CA689DA" w14:textId="77777777" w:rsidR="009B35D0" w:rsidRDefault="009B35D0">
      <w:pPr>
        <w:pStyle w:val="CodeBlock"/>
        <w:rPr>
          <w:ins w:id="1685" w:author="Sam Tertzakian" w:date="2018-09-11T19:16:00Z"/>
          <w:color w:val="000000"/>
        </w:rPr>
        <w:pPrChange w:id="1686" w:author="Sam Tertzakian" w:date="2018-09-12T14:45:00Z">
          <w:pPr>
            <w:autoSpaceDE w:val="0"/>
            <w:autoSpaceDN w:val="0"/>
            <w:adjustRightInd w:val="0"/>
            <w:spacing w:after="0" w:line="240" w:lineRule="auto"/>
          </w:pPr>
        </w:pPrChange>
      </w:pPr>
      <w:ins w:id="1687" w:author="Sam Tertzakian" w:date="2018-09-11T19:16:00Z">
        <w:r>
          <w:rPr>
            <w:color w:val="000000"/>
          </w:rPr>
          <w:t xml:space="preserve">        </w:t>
        </w:r>
        <w:r>
          <w:t>// Enforce that we ignore this error since it is expected.</w:t>
        </w:r>
      </w:ins>
    </w:p>
    <w:p w14:paraId="3C033B80" w14:textId="77777777" w:rsidR="009B35D0" w:rsidRDefault="009B35D0">
      <w:pPr>
        <w:pStyle w:val="CodeBlock"/>
        <w:rPr>
          <w:ins w:id="1688" w:author="Sam Tertzakian" w:date="2018-09-11T19:16:00Z"/>
        </w:rPr>
        <w:pPrChange w:id="1689" w:author="Sam Tertzakian" w:date="2018-09-12T14:45:00Z">
          <w:pPr>
            <w:autoSpaceDE w:val="0"/>
            <w:autoSpaceDN w:val="0"/>
            <w:adjustRightInd w:val="0"/>
            <w:spacing w:after="0" w:line="240" w:lineRule="auto"/>
          </w:pPr>
        </w:pPrChange>
      </w:pPr>
      <w:ins w:id="1690" w:author="Sam Tertzakian" w:date="2018-09-11T19:16:00Z">
        <w:r>
          <w:t xml:space="preserve">        </w:t>
        </w:r>
        <w:r>
          <w:rPr>
            <w:color w:val="008000"/>
          </w:rPr>
          <w:t>//</w:t>
        </w:r>
      </w:ins>
    </w:p>
    <w:p w14:paraId="630E6607" w14:textId="77777777" w:rsidR="009B35D0" w:rsidRDefault="009B35D0">
      <w:pPr>
        <w:pStyle w:val="CodeBlock"/>
        <w:rPr>
          <w:ins w:id="1691" w:author="Sam Tertzakian" w:date="2018-09-11T19:16:00Z"/>
        </w:rPr>
        <w:pPrChange w:id="1692" w:author="Sam Tertzakian" w:date="2018-09-12T14:45:00Z">
          <w:pPr>
            <w:autoSpaceDE w:val="0"/>
            <w:autoSpaceDN w:val="0"/>
            <w:adjustRightInd w:val="0"/>
            <w:spacing w:after="0" w:line="240" w:lineRule="auto"/>
          </w:pPr>
        </w:pPrChange>
      </w:pPr>
      <w:ins w:id="1693" w:author="Sam Tertzakian" w:date="2018-09-11T19:16:00Z">
        <w:r>
          <w:t xml:space="preserve">        ntStatus = </w:t>
        </w:r>
        <w:r>
          <w:rPr>
            <w:color w:val="6F008A"/>
          </w:rPr>
          <w:t>STATUS_SUCCESS</w:t>
        </w:r>
        <w:r>
          <w:t>;</w:t>
        </w:r>
      </w:ins>
    </w:p>
    <w:p w14:paraId="3A6D1427" w14:textId="77777777" w:rsidR="009B35D0" w:rsidRDefault="009B35D0">
      <w:pPr>
        <w:pStyle w:val="CodeBlock"/>
        <w:rPr>
          <w:ins w:id="1694" w:author="Sam Tertzakian" w:date="2018-09-11T19:16:00Z"/>
        </w:rPr>
        <w:pPrChange w:id="1695" w:author="Sam Tertzakian" w:date="2018-09-12T14:45:00Z">
          <w:pPr>
            <w:autoSpaceDE w:val="0"/>
            <w:autoSpaceDN w:val="0"/>
            <w:adjustRightInd w:val="0"/>
            <w:spacing w:after="0" w:line="240" w:lineRule="auto"/>
          </w:pPr>
        </w:pPrChange>
      </w:pPr>
      <w:ins w:id="1696" w:author="Sam Tertzakian" w:date="2018-09-11T19:16:00Z">
        <w:r>
          <w:t xml:space="preserve">    }</w:t>
        </w:r>
      </w:ins>
    </w:p>
    <w:p w14:paraId="05AAEE71" w14:textId="77777777" w:rsidR="009B35D0" w:rsidRDefault="009B35D0">
      <w:pPr>
        <w:pStyle w:val="CodeBlock"/>
        <w:rPr>
          <w:ins w:id="1697" w:author="Sam Tertzakian" w:date="2018-09-11T19:16:00Z"/>
        </w:rPr>
        <w:pPrChange w:id="1698" w:author="Sam Tertzakian" w:date="2018-09-12T14:45:00Z">
          <w:pPr>
            <w:autoSpaceDE w:val="0"/>
            <w:autoSpaceDN w:val="0"/>
            <w:adjustRightInd w:val="0"/>
            <w:spacing w:after="0" w:line="240" w:lineRule="auto"/>
          </w:pPr>
        </w:pPrChange>
      </w:pPr>
      <w:ins w:id="1699" w:author="Sam Tertzakian" w:date="2018-09-11T19:16:00Z">
        <w:r>
          <w:t xml:space="preserve">    </w:t>
        </w:r>
        <w:r>
          <w:rPr>
            <w:color w:val="0000FF"/>
          </w:rPr>
          <w:t>else</w:t>
        </w:r>
      </w:ins>
    </w:p>
    <w:p w14:paraId="098A2977" w14:textId="77777777" w:rsidR="009B35D0" w:rsidRDefault="009B35D0">
      <w:pPr>
        <w:pStyle w:val="CodeBlock"/>
        <w:rPr>
          <w:ins w:id="1700" w:author="Sam Tertzakian" w:date="2018-09-11T19:16:00Z"/>
        </w:rPr>
        <w:pPrChange w:id="1701" w:author="Sam Tertzakian" w:date="2018-09-12T14:45:00Z">
          <w:pPr>
            <w:autoSpaceDE w:val="0"/>
            <w:autoSpaceDN w:val="0"/>
            <w:adjustRightInd w:val="0"/>
            <w:spacing w:after="0" w:line="240" w:lineRule="auto"/>
          </w:pPr>
        </w:pPrChange>
      </w:pPr>
      <w:ins w:id="1702" w:author="Sam Tertzakian" w:date="2018-09-11T19:16:00Z">
        <w:r>
          <w:t xml:space="preserve">    {</w:t>
        </w:r>
      </w:ins>
    </w:p>
    <w:p w14:paraId="1465677D" w14:textId="77777777" w:rsidR="009B35D0" w:rsidRDefault="009B35D0">
      <w:pPr>
        <w:pStyle w:val="CodeBlock"/>
        <w:rPr>
          <w:ins w:id="1703" w:author="Sam Tertzakian" w:date="2018-09-11T19:16:00Z"/>
        </w:rPr>
        <w:pPrChange w:id="1704" w:author="Sam Tertzakian" w:date="2018-09-12T14:45:00Z">
          <w:pPr>
            <w:autoSpaceDE w:val="0"/>
            <w:autoSpaceDN w:val="0"/>
            <w:adjustRightInd w:val="0"/>
            <w:spacing w:after="0" w:line="240" w:lineRule="auto"/>
          </w:pPr>
        </w:pPrChange>
      </w:pPr>
      <w:ins w:id="1705" w:author="Sam Tertzakian" w:date="2018-09-11T19:16:00Z">
        <w:r>
          <w:t xml:space="preserve">        </w:t>
        </w:r>
        <w:r>
          <w:rPr>
            <w:color w:val="6F008A"/>
          </w:rPr>
          <w:t>ASSERT</w:t>
        </w:r>
        <w:r>
          <w:t xml:space="preserve">(returnBufferSize == </w:t>
        </w:r>
        <w:r>
          <w:rPr>
            <w:color w:val="0000FF"/>
          </w:rPr>
          <w:t>sizeof</w:t>
        </w:r>
        <w:r>
          <w:t>(</w:t>
        </w:r>
        <w:r>
          <w:rPr>
            <w:color w:val="808080"/>
          </w:rPr>
          <w:t>DeviceContext</w:t>
        </w:r>
        <w:r>
          <w:t>-&gt;SurfacePlatformId));</w:t>
        </w:r>
      </w:ins>
    </w:p>
    <w:p w14:paraId="113FF52A" w14:textId="77777777" w:rsidR="009B35D0" w:rsidRDefault="009B35D0">
      <w:pPr>
        <w:pStyle w:val="CodeBlock"/>
        <w:rPr>
          <w:ins w:id="1706" w:author="Sam Tertzakian" w:date="2018-09-11T19:16:00Z"/>
        </w:rPr>
        <w:pPrChange w:id="1707" w:author="Sam Tertzakian" w:date="2018-09-12T14:45:00Z">
          <w:pPr>
            <w:autoSpaceDE w:val="0"/>
            <w:autoSpaceDN w:val="0"/>
            <w:adjustRightInd w:val="0"/>
            <w:spacing w:after="0" w:line="240" w:lineRule="auto"/>
          </w:pPr>
        </w:pPrChange>
      </w:pPr>
      <w:ins w:id="1708" w:author="Sam Tertzakian" w:date="2018-09-11T19:16:00Z">
        <w:r>
          <w:t xml:space="preserve">    }</w:t>
        </w:r>
      </w:ins>
    </w:p>
    <w:p w14:paraId="5DACFC10" w14:textId="77777777" w:rsidR="009B35D0" w:rsidRDefault="009B35D0">
      <w:pPr>
        <w:pStyle w:val="CodeBlock"/>
        <w:rPr>
          <w:ins w:id="1709" w:author="Sam Tertzakian" w:date="2018-09-11T19:16:00Z"/>
        </w:rPr>
        <w:pPrChange w:id="1710" w:author="Sam Tertzakian" w:date="2018-09-12T14:45:00Z">
          <w:pPr>
            <w:autoSpaceDE w:val="0"/>
            <w:autoSpaceDN w:val="0"/>
            <w:adjustRightInd w:val="0"/>
            <w:spacing w:after="0" w:line="240" w:lineRule="auto"/>
          </w:pPr>
        </w:pPrChange>
      </w:pPr>
    </w:p>
    <w:p w14:paraId="504EC74E" w14:textId="77777777" w:rsidR="009B35D0" w:rsidRDefault="009B35D0">
      <w:pPr>
        <w:pStyle w:val="CodeBlock"/>
        <w:rPr>
          <w:ins w:id="1711" w:author="Sam Tertzakian" w:date="2018-09-11T19:16:00Z"/>
        </w:rPr>
        <w:pPrChange w:id="1712" w:author="Sam Tertzakian" w:date="2018-09-12T14:45:00Z">
          <w:pPr>
            <w:autoSpaceDE w:val="0"/>
            <w:autoSpaceDN w:val="0"/>
            <w:adjustRightInd w:val="0"/>
            <w:spacing w:after="0" w:line="240" w:lineRule="auto"/>
          </w:pPr>
        </w:pPrChange>
      </w:pPr>
      <w:ins w:id="1713" w:author="Sam Tertzakian" w:date="2018-09-11T19:16:00Z">
        <w:r>
          <w:t xml:space="preserve">    </w:t>
        </w:r>
        <w:r>
          <w:rPr>
            <w:color w:val="6F008A"/>
          </w:rPr>
          <w:t>TraceEvents</w:t>
        </w:r>
        <w:r>
          <w:t>(</w:t>
        </w:r>
        <w:r>
          <w:rPr>
            <w:color w:val="6F008A"/>
          </w:rPr>
          <w:t>TRACE_LEVEL_INFORMATION</w:t>
        </w:r>
        <w:r>
          <w:t xml:space="preserve">, TRACE_DEVICE, </w:t>
        </w:r>
        <w:r>
          <w:rPr>
            <w:color w:val="A31515"/>
          </w:rPr>
          <w:t>"DSM returned Platform ID = %d"</w:t>
        </w:r>
        <w:r>
          <w:t xml:space="preserve">, </w:t>
        </w:r>
        <w:r>
          <w:rPr>
            <w:color w:val="808080"/>
          </w:rPr>
          <w:t>DeviceContext</w:t>
        </w:r>
        <w:r>
          <w:t>-&gt;SurfacePlatformId);</w:t>
        </w:r>
      </w:ins>
    </w:p>
    <w:p w14:paraId="7940DED6" w14:textId="77777777" w:rsidR="009B35D0" w:rsidRDefault="009B35D0">
      <w:pPr>
        <w:pStyle w:val="CodeBlock"/>
        <w:rPr>
          <w:ins w:id="1714" w:author="Sam Tertzakian" w:date="2018-09-11T19:16:00Z"/>
        </w:rPr>
        <w:pPrChange w:id="1715" w:author="Sam Tertzakian" w:date="2018-09-12T14:45:00Z">
          <w:pPr>
            <w:autoSpaceDE w:val="0"/>
            <w:autoSpaceDN w:val="0"/>
            <w:adjustRightInd w:val="0"/>
            <w:spacing w:after="0" w:line="240" w:lineRule="auto"/>
          </w:pPr>
        </w:pPrChange>
      </w:pPr>
      <w:ins w:id="1716" w:author="Sam Tertzakian" w:date="2018-09-11T19:16:00Z">
        <w:r>
          <w:t xml:space="preserve">    </w:t>
        </w:r>
      </w:ins>
    </w:p>
    <w:p w14:paraId="48B1C056" w14:textId="77777777" w:rsidR="009B35D0" w:rsidRDefault="009B35D0">
      <w:pPr>
        <w:pStyle w:val="CodeBlock"/>
        <w:rPr>
          <w:ins w:id="1717" w:author="Sam Tertzakian" w:date="2018-09-11T19:16:00Z"/>
          <w:color w:val="000000"/>
        </w:rPr>
        <w:pPrChange w:id="1718" w:author="Sam Tertzakian" w:date="2018-09-12T14:45:00Z">
          <w:pPr>
            <w:autoSpaceDE w:val="0"/>
            <w:autoSpaceDN w:val="0"/>
            <w:adjustRightInd w:val="0"/>
            <w:spacing w:after="0" w:line="240" w:lineRule="auto"/>
          </w:pPr>
        </w:pPrChange>
      </w:pPr>
      <w:ins w:id="1719" w:author="Sam Tertzakian" w:date="2018-09-11T19:16:00Z">
        <w:r>
          <w:rPr>
            <w:color w:val="000000"/>
          </w:rPr>
          <w:t xml:space="preserve">    </w:t>
        </w:r>
        <w:r>
          <w:t>// Convert from platform ids to feature flags for legacy devices.</w:t>
        </w:r>
      </w:ins>
    </w:p>
    <w:p w14:paraId="662C822D" w14:textId="77777777" w:rsidR="009B35D0" w:rsidRDefault="009B35D0">
      <w:pPr>
        <w:pStyle w:val="CodeBlock"/>
        <w:rPr>
          <w:ins w:id="1720" w:author="Sam Tertzakian" w:date="2018-09-11T19:16:00Z"/>
        </w:rPr>
        <w:pPrChange w:id="1721" w:author="Sam Tertzakian" w:date="2018-09-12T14:45:00Z">
          <w:pPr>
            <w:autoSpaceDE w:val="0"/>
            <w:autoSpaceDN w:val="0"/>
            <w:adjustRightInd w:val="0"/>
            <w:spacing w:after="0" w:line="240" w:lineRule="auto"/>
          </w:pPr>
        </w:pPrChange>
      </w:pPr>
      <w:ins w:id="1722" w:author="Sam Tertzakian" w:date="2018-09-11T19:16:00Z">
        <w:r>
          <w:t xml:space="preserve">    </w:t>
        </w:r>
        <w:r>
          <w:rPr>
            <w:color w:val="008000"/>
          </w:rPr>
          <w:t>//</w:t>
        </w:r>
      </w:ins>
    </w:p>
    <w:p w14:paraId="548AD781" w14:textId="77777777" w:rsidR="009B35D0" w:rsidRDefault="009B35D0">
      <w:pPr>
        <w:pStyle w:val="CodeBlock"/>
        <w:rPr>
          <w:ins w:id="1723" w:author="Sam Tertzakian" w:date="2018-09-11T19:16:00Z"/>
        </w:rPr>
        <w:pPrChange w:id="1724" w:author="Sam Tertzakian" w:date="2018-09-12T14:45:00Z">
          <w:pPr>
            <w:autoSpaceDE w:val="0"/>
            <w:autoSpaceDN w:val="0"/>
            <w:adjustRightInd w:val="0"/>
            <w:spacing w:after="0" w:line="240" w:lineRule="auto"/>
          </w:pPr>
        </w:pPrChange>
      </w:pPr>
      <w:ins w:id="1725" w:author="Sam Tertzakian" w:date="2018-09-11T19:16:00Z">
        <w:r>
          <w:t xml:space="preserve">    </w:t>
        </w:r>
        <w:r>
          <w:rPr>
            <w:color w:val="0000FF"/>
          </w:rPr>
          <w:t>if</w:t>
        </w:r>
        <w:r>
          <w:t xml:space="preserve"> (</w:t>
        </w:r>
        <w:r>
          <w:rPr>
            <w:color w:val="808080"/>
          </w:rPr>
          <w:t>DeviceContext</w:t>
        </w:r>
        <w:r>
          <w:t xml:space="preserve">-&gt;SurfacePlatformId == </w:t>
        </w:r>
        <w:r>
          <w:rPr>
            <w:color w:val="6F008A"/>
          </w:rPr>
          <w:t>OEM_PROD_CH</w:t>
        </w:r>
        <w:r>
          <w:t>)</w:t>
        </w:r>
      </w:ins>
    </w:p>
    <w:p w14:paraId="6D7A63ED" w14:textId="77777777" w:rsidR="009B35D0" w:rsidRDefault="009B35D0">
      <w:pPr>
        <w:pStyle w:val="CodeBlock"/>
        <w:rPr>
          <w:ins w:id="1726" w:author="Sam Tertzakian" w:date="2018-09-11T19:16:00Z"/>
        </w:rPr>
        <w:pPrChange w:id="1727" w:author="Sam Tertzakian" w:date="2018-09-12T14:45:00Z">
          <w:pPr>
            <w:autoSpaceDE w:val="0"/>
            <w:autoSpaceDN w:val="0"/>
            <w:adjustRightInd w:val="0"/>
            <w:spacing w:after="0" w:line="240" w:lineRule="auto"/>
          </w:pPr>
        </w:pPrChange>
      </w:pPr>
      <w:ins w:id="1728" w:author="Sam Tertzakian" w:date="2018-09-11T19:16:00Z">
        <w:r>
          <w:t xml:space="preserve">    {</w:t>
        </w:r>
      </w:ins>
    </w:p>
    <w:p w14:paraId="0B5862CD" w14:textId="77777777" w:rsidR="009B35D0" w:rsidRDefault="009B35D0">
      <w:pPr>
        <w:pStyle w:val="CodeBlock"/>
        <w:rPr>
          <w:ins w:id="1729" w:author="Sam Tertzakian" w:date="2018-09-11T19:16:00Z"/>
          <w:color w:val="000000"/>
        </w:rPr>
        <w:pPrChange w:id="1730" w:author="Sam Tertzakian" w:date="2018-09-12T14:45:00Z">
          <w:pPr>
            <w:autoSpaceDE w:val="0"/>
            <w:autoSpaceDN w:val="0"/>
            <w:adjustRightInd w:val="0"/>
            <w:spacing w:after="0" w:line="240" w:lineRule="auto"/>
          </w:pPr>
        </w:pPrChange>
      </w:pPr>
      <w:ins w:id="1731" w:author="Sam Tertzakian" w:date="2018-09-11T19:16:00Z">
        <w:r>
          <w:rPr>
            <w:color w:val="000000"/>
          </w:rPr>
          <w:t xml:space="preserve">        </w:t>
        </w:r>
        <w:r>
          <w:rPr>
            <w:color w:val="808080"/>
          </w:rPr>
          <w:t>DeviceContext</w:t>
        </w:r>
        <w:r>
          <w:rPr>
            <w:color w:val="000000"/>
          </w:rPr>
          <w:t xml:space="preserve">-&gt;FeatureFlags |= </w:t>
        </w:r>
        <w:r>
          <w:t>SURFACE_BUTTON_FEATURE_FLAG_BASE_DETECT</w:t>
        </w:r>
        <w:r>
          <w:rPr>
            <w:color w:val="000000"/>
          </w:rPr>
          <w:t>;</w:t>
        </w:r>
      </w:ins>
    </w:p>
    <w:p w14:paraId="58D314EF" w14:textId="77777777" w:rsidR="009B35D0" w:rsidRDefault="009B35D0">
      <w:pPr>
        <w:pStyle w:val="CodeBlock"/>
        <w:rPr>
          <w:ins w:id="1732" w:author="Sam Tertzakian" w:date="2018-09-11T19:16:00Z"/>
        </w:rPr>
        <w:pPrChange w:id="1733" w:author="Sam Tertzakian" w:date="2018-09-12T14:45:00Z">
          <w:pPr>
            <w:autoSpaceDE w:val="0"/>
            <w:autoSpaceDN w:val="0"/>
            <w:adjustRightInd w:val="0"/>
            <w:spacing w:after="0" w:line="240" w:lineRule="auto"/>
          </w:pPr>
        </w:pPrChange>
      </w:pPr>
      <w:ins w:id="1734" w:author="Sam Tertzakian" w:date="2018-09-11T19:16:00Z">
        <w:r>
          <w:t xml:space="preserve">    }</w:t>
        </w:r>
      </w:ins>
    </w:p>
    <w:p w14:paraId="34D6F316" w14:textId="77777777" w:rsidR="009B35D0" w:rsidRDefault="009B35D0">
      <w:pPr>
        <w:pStyle w:val="CodeBlock"/>
        <w:rPr>
          <w:ins w:id="1735" w:author="Sam Tertzakian" w:date="2018-09-11T19:16:00Z"/>
        </w:rPr>
        <w:pPrChange w:id="1736" w:author="Sam Tertzakian" w:date="2018-09-12T14:45:00Z">
          <w:pPr>
            <w:autoSpaceDE w:val="0"/>
            <w:autoSpaceDN w:val="0"/>
            <w:adjustRightInd w:val="0"/>
            <w:spacing w:after="0" w:line="240" w:lineRule="auto"/>
          </w:pPr>
        </w:pPrChange>
      </w:pPr>
    </w:p>
    <w:p w14:paraId="353859CD" w14:textId="77777777" w:rsidR="009B35D0" w:rsidRDefault="009B35D0">
      <w:pPr>
        <w:pStyle w:val="CodeBlock"/>
        <w:rPr>
          <w:ins w:id="1737" w:author="Sam Tertzakian" w:date="2018-09-11T19:16:00Z"/>
        </w:rPr>
        <w:pPrChange w:id="1738" w:author="Sam Tertzakian" w:date="2018-09-12T14:45:00Z">
          <w:pPr>
            <w:autoSpaceDE w:val="0"/>
            <w:autoSpaceDN w:val="0"/>
            <w:adjustRightInd w:val="0"/>
            <w:spacing w:after="0" w:line="240" w:lineRule="auto"/>
          </w:pPr>
        </w:pPrChange>
      </w:pPr>
      <w:ins w:id="1739" w:author="Sam Tertzakian" w:date="2018-09-11T19:16:00Z">
        <w:r>
          <w:t>Exit:</w:t>
        </w:r>
      </w:ins>
    </w:p>
    <w:p w14:paraId="4DD9D9E6" w14:textId="77777777" w:rsidR="009B35D0" w:rsidRDefault="009B35D0">
      <w:pPr>
        <w:pStyle w:val="CodeBlock"/>
        <w:rPr>
          <w:ins w:id="1740" w:author="Sam Tertzakian" w:date="2018-09-11T19:16:00Z"/>
        </w:rPr>
        <w:pPrChange w:id="1741" w:author="Sam Tertzakian" w:date="2018-09-12T14:45:00Z">
          <w:pPr>
            <w:autoSpaceDE w:val="0"/>
            <w:autoSpaceDN w:val="0"/>
            <w:adjustRightInd w:val="0"/>
            <w:spacing w:after="0" w:line="240" w:lineRule="auto"/>
          </w:pPr>
        </w:pPrChange>
      </w:pPr>
    </w:p>
    <w:p w14:paraId="398930E2" w14:textId="77777777" w:rsidR="009B35D0" w:rsidRDefault="009B35D0">
      <w:pPr>
        <w:pStyle w:val="CodeBlock"/>
        <w:rPr>
          <w:ins w:id="1742" w:author="Sam Tertzakian" w:date="2018-09-11T19:16:00Z"/>
        </w:rPr>
        <w:pPrChange w:id="1743" w:author="Sam Tertzakian" w:date="2018-09-12T14:45:00Z">
          <w:pPr>
            <w:autoSpaceDE w:val="0"/>
            <w:autoSpaceDN w:val="0"/>
            <w:adjustRightInd w:val="0"/>
            <w:spacing w:after="0" w:line="240" w:lineRule="auto"/>
          </w:pPr>
        </w:pPrChange>
      </w:pPr>
      <w:ins w:id="1744" w:author="Sam Tertzakian" w:date="2018-09-11T19:16:00Z">
        <w:r>
          <w:t xml:space="preserve">    </w:t>
        </w:r>
        <w:r>
          <w:rPr>
            <w:color w:val="0000FF"/>
          </w:rPr>
          <w:t>if</w:t>
        </w:r>
        <w:r>
          <w:t xml:space="preserve"> (dmfModuleAcpiTarget != </w:t>
        </w:r>
        <w:r>
          <w:rPr>
            <w:color w:val="6F008A"/>
          </w:rPr>
          <w:t>NULL</w:t>
        </w:r>
        <w:r>
          <w:t>)</w:t>
        </w:r>
      </w:ins>
    </w:p>
    <w:p w14:paraId="5F253042" w14:textId="77777777" w:rsidR="009B35D0" w:rsidRDefault="009B35D0">
      <w:pPr>
        <w:pStyle w:val="CodeBlock"/>
        <w:rPr>
          <w:ins w:id="1745" w:author="Sam Tertzakian" w:date="2018-09-11T19:16:00Z"/>
        </w:rPr>
        <w:pPrChange w:id="1746" w:author="Sam Tertzakian" w:date="2018-09-12T14:45:00Z">
          <w:pPr>
            <w:autoSpaceDE w:val="0"/>
            <w:autoSpaceDN w:val="0"/>
            <w:adjustRightInd w:val="0"/>
            <w:spacing w:after="0" w:line="240" w:lineRule="auto"/>
          </w:pPr>
        </w:pPrChange>
      </w:pPr>
      <w:ins w:id="1747" w:author="Sam Tertzakian" w:date="2018-09-11T19:16:00Z">
        <w:r>
          <w:t xml:space="preserve">    {</w:t>
        </w:r>
      </w:ins>
    </w:p>
    <w:p w14:paraId="30B92BDE" w14:textId="77777777" w:rsidR="009B35D0" w:rsidRDefault="009B35D0">
      <w:pPr>
        <w:pStyle w:val="CodeBlock"/>
        <w:rPr>
          <w:ins w:id="1748" w:author="Sam Tertzakian" w:date="2018-09-11T19:16:00Z"/>
        </w:rPr>
        <w:pPrChange w:id="1749" w:author="Sam Tertzakian" w:date="2018-09-12T14:45:00Z">
          <w:pPr>
            <w:autoSpaceDE w:val="0"/>
            <w:autoSpaceDN w:val="0"/>
            <w:adjustRightInd w:val="0"/>
            <w:spacing w:after="0" w:line="240" w:lineRule="auto"/>
          </w:pPr>
        </w:pPrChange>
      </w:pPr>
      <w:ins w:id="1750" w:author="Sam Tertzakian" w:date="2018-09-11T19:16:00Z">
        <w:r>
          <w:t xml:space="preserve">        DMF_Module_Destroy(dmfModuleAcpiTarget);</w:t>
        </w:r>
      </w:ins>
    </w:p>
    <w:p w14:paraId="4AD4BFF6" w14:textId="77777777" w:rsidR="009B35D0" w:rsidRDefault="009B35D0">
      <w:pPr>
        <w:pStyle w:val="CodeBlock"/>
        <w:rPr>
          <w:ins w:id="1751" w:author="Sam Tertzakian" w:date="2018-09-11T19:16:00Z"/>
        </w:rPr>
        <w:pPrChange w:id="1752" w:author="Sam Tertzakian" w:date="2018-09-12T14:45:00Z">
          <w:pPr>
            <w:autoSpaceDE w:val="0"/>
            <w:autoSpaceDN w:val="0"/>
            <w:adjustRightInd w:val="0"/>
            <w:spacing w:after="0" w:line="240" w:lineRule="auto"/>
          </w:pPr>
        </w:pPrChange>
      </w:pPr>
      <w:ins w:id="1753" w:author="Sam Tertzakian" w:date="2018-09-11T19:16:00Z">
        <w:r>
          <w:t xml:space="preserve">    }</w:t>
        </w:r>
      </w:ins>
    </w:p>
    <w:p w14:paraId="5ED511D0" w14:textId="77777777" w:rsidR="009B35D0" w:rsidRDefault="009B35D0">
      <w:pPr>
        <w:pStyle w:val="CodeBlock"/>
        <w:rPr>
          <w:ins w:id="1754" w:author="Sam Tertzakian" w:date="2018-09-11T19:16:00Z"/>
        </w:rPr>
        <w:pPrChange w:id="1755" w:author="Sam Tertzakian" w:date="2018-09-12T14:45:00Z">
          <w:pPr>
            <w:autoSpaceDE w:val="0"/>
            <w:autoSpaceDN w:val="0"/>
            <w:adjustRightInd w:val="0"/>
            <w:spacing w:after="0" w:line="240" w:lineRule="auto"/>
          </w:pPr>
        </w:pPrChange>
      </w:pPr>
    </w:p>
    <w:p w14:paraId="2F194369" w14:textId="77777777" w:rsidR="009B35D0" w:rsidRDefault="009B35D0">
      <w:pPr>
        <w:pStyle w:val="CodeBlock"/>
        <w:rPr>
          <w:ins w:id="1756" w:author="Sam Tertzakian" w:date="2018-09-11T19:16:00Z"/>
        </w:rPr>
        <w:pPrChange w:id="1757" w:author="Sam Tertzakian" w:date="2018-09-12T14:45:00Z">
          <w:pPr>
            <w:autoSpaceDE w:val="0"/>
            <w:autoSpaceDN w:val="0"/>
            <w:adjustRightInd w:val="0"/>
            <w:spacing w:after="0" w:line="240" w:lineRule="auto"/>
          </w:pPr>
        </w:pPrChange>
      </w:pPr>
      <w:ins w:id="1758" w:author="Sam Tertzakian" w:date="2018-09-11T19:16:00Z">
        <w:r>
          <w:t xml:space="preserve">    </w:t>
        </w:r>
        <w:r>
          <w:rPr>
            <w:color w:val="0000FF"/>
          </w:rPr>
          <w:t>return</w:t>
        </w:r>
        <w:r>
          <w:t xml:space="preserve"> ntStatus;</w:t>
        </w:r>
      </w:ins>
    </w:p>
    <w:p w14:paraId="773BEDBB" w14:textId="77777777" w:rsidR="009B35D0" w:rsidRDefault="009B35D0">
      <w:pPr>
        <w:pStyle w:val="CodeBlock"/>
        <w:rPr>
          <w:ins w:id="1759" w:author="Sam Tertzakian" w:date="2018-09-11T19:16:00Z"/>
        </w:rPr>
        <w:pPrChange w:id="1760" w:author="Sam Tertzakian" w:date="2018-09-12T14:45:00Z">
          <w:pPr>
            <w:autoSpaceDE w:val="0"/>
            <w:autoSpaceDN w:val="0"/>
            <w:adjustRightInd w:val="0"/>
            <w:spacing w:after="0" w:line="240" w:lineRule="auto"/>
          </w:pPr>
        </w:pPrChange>
      </w:pPr>
      <w:ins w:id="1761" w:author="Sam Tertzakian" w:date="2018-09-11T19:16:00Z">
        <w:r>
          <w:t>}</w:t>
        </w:r>
      </w:ins>
    </w:p>
    <w:p w14:paraId="0A38DC98" w14:textId="14629620" w:rsidR="00460C27" w:rsidDel="009B35D0" w:rsidRDefault="00460C27" w:rsidP="00460C27">
      <w:pPr>
        <w:pStyle w:val="CodeBlock"/>
        <w:rPr>
          <w:del w:id="1762" w:author="Sam Tertzakian" w:date="2018-09-11T19:17:00Z"/>
          <w:color w:val="000000"/>
        </w:rPr>
      </w:pPr>
      <w:del w:id="1763" w:author="Sam Tertzakian" w:date="2018-09-11T19:17:00Z">
        <w:r w:rsidDel="009B35D0">
          <w:delText>NTSTATUS</w:delText>
        </w:r>
      </w:del>
    </w:p>
    <w:p w14:paraId="42737921" w14:textId="2526075E" w:rsidR="00460C27" w:rsidDel="009B35D0" w:rsidRDefault="00460C27" w:rsidP="00460C27">
      <w:pPr>
        <w:pStyle w:val="CodeBlock"/>
        <w:rPr>
          <w:del w:id="1764" w:author="Sam Tertzakian" w:date="2018-09-11T19:17:00Z"/>
          <w:color w:val="000000"/>
        </w:rPr>
      </w:pPr>
      <w:del w:id="1765" w:author="Sam Tertzakian" w:date="2018-09-11T19:17:00Z">
        <w:r w:rsidDel="009B35D0">
          <w:rPr>
            <w:color w:val="000000"/>
          </w:rPr>
          <w:delText>PlatformDetermine(</w:delText>
        </w:r>
      </w:del>
    </w:p>
    <w:p w14:paraId="62FAAC85" w14:textId="3ECAB4F2" w:rsidR="00460C27" w:rsidDel="009B35D0" w:rsidRDefault="00460C27" w:rsidP="00460C27">
      <w:pPr>
        <w:pStyle w:val="CodeBlock"/>
        <w:rPr>
          <w:del w:id="1766" w:author="Sam Tertzakian" w:date="2018-09-11T19:17:00Z"/>
          <w:color w:val="000000"/>
        </w:rPr>
      </w:pPr>
      <w:del w:id="1767" w:author="Sam Tertzakian" w:date="2018-09-11T19:17:00Z">
        <w:r w:rsidDel="009B35D0">
          <w:rPr>
            <w:color w:val="000000"/>
          </w:rPr>
          <w:delText xml:space="preserve">    </w:delText>
        </w:r>
        <w:r w:rsidDel="009B35D0">
          <w:delText>DEVICE_CONTEXT</w:delText>
        </w:r>
        <w:r w:rsidDel="009B35D0">
          <w:rPr>
            <w:color w:val="000000"/>
          </w:rPr>
          <w:delText xml:space="preserve">* </w:delText>
        </w:r>
        <w:r w:rsidDel="009B35D0">
          <w:rPr>
            <w:color w:val="808080"/>
          </w:rPr>
          <w:delText>DeviceContext</w:delText>
        </w:r>
      </w:del>
    </w:p>
    <w:p w14:paraId="45B959BC" w14:textId="018C8102" w:rsidR="00460C27" w:rsidDel="009B35D0" w:rsidRDefault="00460C27" w:rsidP="00460C27">
      <w:pPr>
        <w:pStyle w:val="CodeBlock"/>
        <w:rPr>
          <w:del w:id="1768" w:author="Sam Tertzakian" w:date="2018-09-11T19:17:00Z"/>
          <w:color w:val="000000"/>
        </w:rPr>
      </w:pPr>
      <w:del w:id="1769" w:author="Sam Tertzakian" w:date="2018-09-11T19:17:00Z">
        <w:r w:rsidDel="009B35D0">
          <w:rPr>
            <w:color w:val="000000"/>
          </w:rPr>
          <w:delText xml:space="preserve">    )</w:delText>
        </w:r>
      </w:del>
    </w:p>
    <w:p w14:paraId="72B45EF4" w14:textId="063DDC15" w:rsidR="00460C27" w:rsidDel="009B35D0" w:rsidRDefault="00460C27" w:rsidP="00460C27">
      <w:pPr>
        <w:pStyle w:val="CodeBlock"/>
        <w:rPr>
          <w:del w:id="1770" w:author="Sam Tertzakian" w:date="2018-09-11T19:17:00Z"/>
          <w:color w:val="000000"/>
        </w:rPr>
      </w:pPr>
      <w:del w:id="1771" w:author="Sam Tertzakian" w:date="2018-09-11T19:17:00Z">
        <w:r w:rsidDel="009B35D0">
          <w:rPr>
            <w:color w:val="000000"/>
          </w:rPr>
          <w:delText>{</w:delText>
        </w:r>
      </w:del>
    </w:p>
    <w:p w14:paraId="0CABB8CB" w14:textId="5C4F88BC" w:rsidR="00460C27" w:rsidDel="009B35D0" w:rsidRDefault="00460C27" w:rsidP="00460C27">
      <w:pPr>
        <w:pStyle w:val="CodeBlock"/>
        <w:rPr>
          <w:del w:id="1772" w:author="Sam Tertzakian" w:date="2018-09-11T19:17:00Z"/>
          <w:color w:val="000000"/>
        </w:rPr>
      </w:pPr>
      <w:del w:id="1773" w:author="Sam Tertzakian" w:date="2018-09-11T19:17:00Z">
        <w:r w:rsidDel="009B35D0">
          <w:rPr>
            <w:color w:val="000000"/>
          </w:rPr>
          <w:delText xml:space="preserve">    </w:delText>
        </w:r>
        <w:r w:rsidDel="009B35D0">
          <w:delText>NTSTATUS</w:delText>
        </w:r>
        <w:r w:rsidDel="009B35D0">
          <w:rPr>
            <w:color w:val="000000"/>
          </w:rPr>
          <w:delText xml:space="preserve"> ntStatus;</w:delText>
        </w:r>
      </w:del>
    </w:p>
    <w:p w14:paraId="32DD0ADB" w14:textId="64C919E9" w:rsidR="00460C27" w:rsidDel="009B35D0" w:rsidRDefault="00460C27" w:rsidP="00460C27">
      <w:pPr>
        <w:pStyle w:val="CodeBlock"/>
        <w:rPr>
          <w:del w:id="1774" w:author="Sam Tertzakian" w:date="2018-09-11T19:17:00Z"/>
          <w:color w:val="000000"/>
        </w:rPr>
      </w:pPr>
      <w:del w:id="1775" w:author="Sam Tertzakian" w:date="2018-09-11T19:17:00Z">
        <w:r w:rsidDel="009B35D0">
          <w:rPr>
            <w:color w:val="000000"/>
          </w:rPr>
          <w:delText xml:space="preserve">    </w:delText>
        </w:r>
        <w:r w:rsidDel="009B35D0">
          <w:delText>DMF_MODULE_ATTRIBUTES</w:delText>
        </w:r>
        <w:r w:rsidDel="009B35D0">
          <w:rPr>
            <w:color w:val="000000"/>
          </w:rPr>
          <w:delText xml:space="preserve"> moduleAttributes;</w:delText>
        </w:r>
      </w:del>
    </w:p>
    <w:p w14:paraId="64F6357E" w14:textId="4281C9BA" w:rsidR="00460C27" w:rsidDel="009B35D0" w:rsidRDefault="00460C27" w:rsidP="00460C27">
      <w:pPr>
        <w:pStyle w:val="CodeBlock"/>
        <w:rPr>
          <w:del w:id="1776" w:author="Sam Tertzakian" w:date="2018-09-11T19:17:00Z"/>
          <w:color w:val="000000"/>
        </w:rPr>
      </w:pPr>
      <w:del w:id="1777" w:author="Sam Tertzakian" w:date="2018-09-11T19:17:00Z">
        <w:r w:rsidDel="009B35D0">
          <w:rPr>
            <w:color w:val="000000"/>
          </w:rPr>
          <w:delText xml:space="preserve">    </w:delText>
        </w:r>
        <w:r w:rsidDel="009B35D0">
          <w:delText>DMF_CONFIG_NotifierViaAcpi</w:delText>
        </w:r>
        <w:r w:rsidDel="009B35D0">
          <w:rPr>
            <w:color w:val="000000"/>
          </w:rPr>
          <w:delText xml:space="preserve"> notifierViaAcpiModuleConfig;</w:delText>
        </w:r>
      </w:del>
    </w:p>
    <w:p w14:paraId="546F1CFB" w14:textId="2BFD8DB0" w:rsidR="00460C27" w:rsidDel="009B35D0" w:rsidRDefault="00460C27" w:rsidP="00460C27">
      <w:pPr>
        <w:pStyle w:val="CodeBlock"/>
        <w:rPr>
          <w:del w:id="1778" w:author="Sam Tertzakian" w:date="2018-09-11T19:17:00Z"/>
          <w:color w:val="000000"/>
        </w:rPr>
      </w:pPr>
      <w:del w:id="1779" w:author="Sam Tertzakian" w:date="2018-09-11T19:17:00Z">
        <w:r w:rsidDel="009B35D0">
          <w:rPr>
            <w:color w:val="000000"/>
          </w:rPr>
          <w:delText xml:space="preserve">    </w:delText>
        </w:r>
        <w:r w:rsidDel="009B35D0">
          <w:delText>DMFMODULE</w:delText>
        </w:r>
        <w:r w:rsidDel="009B35D0">
          <w:rPr>
            <w:color w:val="000000"/>
          </w:rPr>
          <w:delText xml:space="preserve"> dmfModuleNotifierViaAcpi;</w:delText>
        </w:r>
      </w:del>
    </w:p>
    <w:p w14:paraId="326E7DE9" w14:textId="0E0829F2" w:rsidR="00460C27" w:rsidDel="009B35D0" w:rsidRDefault="00460C27" w:rsidP="00460C27">
      <w:pPr>
        <w:pStyle w:val="CodeBlock"/>
        <w:rPr>
          <w:del w:id="1780" w:author="Sam Tertzakian" w:date="2018-09-11T19:17:00Z"/>
          <w:color w:val="000000"/>
        </w:rPr>
      </w:pPr>
      <w:del w:id="1781" w:author="Sam Tertzakian" w:date="2018-09-11T19:17:00Z">
        <w:r w:rsidDel="009B35D0">
          <w:rPr>
            <w:color w:val="000000"/>
          </w:rPr>
          <w:delText xml:space="preserve">    </w:delText>
        </w:r>
        <w:r w:rsidDel="009B35D0">
          <w:delText>ULONG</w:delText>
        </w:r>
        <w:r w:rsidDel="009B35D0">
          <w:rPr>
            <w:color w:val="000000"/>
          </w:rPr>
          <w:delText xml:space="preserve"> returnBufferSize;</w:delText>
        </w:r>
      </w:del>
    </w:p>
    <w:p w14:paraId="53E12A43" w14:textId="46159481" w:rsidR="00460C27" w:rsidDel="009B35D0" w:rsidRDefault="00460C27" w:rsidP="00460C27">
      <w:pPr>
        <w:pStyle w:val="CodeBlock"/>
        <w:rPr>
          <w:del w:id="1782" w:author="Sam Tertzakian" w:date="2018-09-11T19:17:00Z"/>
          <w:color w:val="000000"/>
        </w:rPr>
      </w:pPr>
      <w:del w:id="1783" w:author="Sam Tertzakian" w:date="2018-09-11T19:17:00Z">
        <w:r w:rsidDel="009B35D0">
          <w:rPr>
            <w:color w:val="000000"/>
          </w:rPr>
          <w:delText xml:space="preserve">    </w:delText>
        </w:r>
        <w:r w:rsidDel="009B35D0">
          <w:delText>WDF_OBJECT_ATTRIBUTES</w:delText>
        </w:r>
        <w:r w:rsidDel="009B35D0">
          <w:rPr>
            <w:color w:val="000000"/>
          </w:rPr>
          <w:delText xml:space="preserve"> attributes;</w:delText>
        </w:r>
      </w:del>
    </w:p>
    <w:p w14:paraId="001F2549" w14:textId="44EEE644" w:rsidR="00460C27" w:rsidDel="009B35D0" w:rsidRDefault="00460C27" w:rsidP="00460C27">
      <w:pPr>
        <w:pStyle w:val="CodeBlock"/>
        <w:rPr>
          <w:del w:id="1784" w:author="Sam Tertzakian" w:date="2018-09-11T19:17:00Z"/>
          <w:color w:val="000000"/>
        </w:rPr>
      </w:pPr>
    </w:p>
    <w:p w14:paraId="45E605EF" w14:textId="33549775" w:rsidR="00460C27" w:rsidDel="009B35D0" w:rsidRDefault="00460C27" w:rsidP="00460C27">
      <w:pPr>
        <w:pStyle w:val="CodeBlock"/>
        <w:rPr>
          <w:del w:id="1785" w:author="Sam Tertzakian" w:date="2018-09-11T19:17:00Z"/>
          <w:color w:val="000000"/>
        </w:rPr>
      </w:pPr>
      <w:del w:id="1786" w:author="Sam Tertzakian" w:date="2018-09-11T19:17:00Z">
        <w:r w:rsidDel="009B35D0">
          <w:rPr>
            <w:color w:val="000000"/>
          </w:rPr>
          <w:delText xml:space="preserve">    dmfModuleNotifierViaAcpi = </w:delText>
        </w:r>
        <w:r w:rsidDel="009B35D0">
          <w:rPr>
            <w:color w:val="6F008A"/>
          </w:rPr>
          <w:delText>NULL</w:delText>
        </w:r>
        <w:r w:rsidDel="009B35D0">
          <w:rPr>
            <w:color w:val="000000"/>
          </w:rPr>
          <w:delText>;</w:delText>
        </w:r>
      </w:del>
    </w:p>
    <w:p w14:paraId="24F33674" w14:textId="4F43388C" w:rsidR="00460C27" w:rsidDel="009B35D0" w:rsidRDefault="00460C27" w:rsidP="00460C27">
      <w:pPr>
        <w:pStyle w:val="CodeBlock"/>
        <w:rPr>
          <w:del w:id="1787" w:author="Sam Tertzakian" w:date="2018-09-11T19:17:00Z"/>
          <w:color w:val="000000"/>
        </w:rPr>
      </w:pPr>
    </w:p>
    <w:p w14:paraId="217CCAFF" w14:textId="60DD32EA" w:rsidR="00460C27" w:rsidDel="009B35D0" w:rsidRDefault="00460C27" w:rsidP="00460C27">
      <w:pPr>
        <w:pStyle w:val="CodeBlock"/>
        <w:rPr>
          <w:del w:id="1788" w:author="Sam Tertzakian" w:date="2018-09-11T19:17:00Z"/>
          <w:color w:val="000000"/>
        </w:rPr>
      </w:pPr>
      <w:del w:id="1789" w:author="Sam Tertzakian" w:date="2018-09-11T19:17:00Z">
        <w:r w:rsidDel="009B35D0">
          <w:rPr>
            <w:color w:val="000000"/>
          </w:rPr>
          <w:delText xml:space="preserve">    WDF_OBJECT_ATTRIBUTES_INIT(&amp;attributes);</w:delText>
        </w:r>
      </w:del>
    </w:p>
    <w:p w14:paraId="4B845DB8" w14:textId="52B1F3ED" w:rsidR="00460C27" w:rsidDel="009B35D0" w:rsidRDefault="00460C27" w:rsidP="00460C27">
      <w:pPr>
        <w:pStyle w:val="CodeBlock"/>
        <w:rPr>
          <w:del w:id="1790" w:author="Sam Tertzakian" w:date="2018-09-11T19:17:00Z"/>
          <w:color w:val="000000"/>
        </w:rPr>
      </w:pPr>
      <w:del w:id="1791" w:author="Sam Tertzakian" w:date="2018-09-11T19:17:00Z">
        <w:r w:rsidDel="009B35D0">
          <w:rPr>
            <w:color w:val="000000"/>
          </w:rPr>
          <w:delText xml:space="preserve">    attributes.ParentObject = </w:delText>
        </w:r>
        <w:r w:rsidDel="009B35D0">
          <w:rPr>
            <w:color w:val="808080"/>
          </w:rPr>
          <w:delText>DeviceContext</w:delText>
        </w:r>
        <w:r w:rsidDel="009B35D0">
          <w:rPr>
            <w:color w:val="000000"/>
          </w:rPr>
          <w:delText>-&gt;WdfDevice;</w:delText>
        </w:r>
      </w:del>
    </w:p>
    <w:p w14:paraId="300C47D1" w14:textId="0FE7A577" w:rsidR="00460C27" w:rsidDel="009B35D0" w:rsidRDefault="00460C27" w:rsidP="00460C27">
      <w:pPr>
        <w:pStyle w:val="CodeBlock"/>
        <w:rPr>
          <w:del w:id="1792" w:author="Sam Tertzakian" w:date="2018-09-11T19:17:00Z"/>
          <w:color w:val="000000"/>
        </w:rPr>
      </w:pPr>
    </w:p>
    <w:p w14:paraId="622BECF3" w14:textId="44C37BF4" w:rsidR="00460C27" w:rsidDel="009B35D0" w:rsidRDefault="00460C27" w:rsidP="00460C27">
      <w:pPr>
        <w:pStyle w:val="CodeBlock"/>
        <w:rPr>
          <w:del w:id="1793" w:author="Sam Tertzakian" w:date="2018-09-11T19:17:00Z"/>
          <w:color w:val="000000"/>
        </w:rPr>
      </w:pPr>
      <w:del w:id="1794" w:author="Sam Tertzakian" w:date="2018-09-11T19:17:00Z">
        <w:r w:rsidDel="009B35D0">
          <w:rPr>
            <w:color w:val="000000"/>
          </w:rPr>
          <w:delText xml:space="preserve">    DMF_CONFIG_NotifierViaAcpi_AND_ATTRIBUTES_INIT(&amp;notifierViaAcpiModuleConfig,</w:delText>
        </w:r>
      </w:del>
    </w:p>
    <w:p w14:paraId="4A2DFFD1" w14:textId="677525B4" w:rsidR="00460C27" w:rsidDel="009B35D0" w:rsidRDefault="00460C27" w:rsidP="00460C27">
      <w:pPr>
        <w:pStyle w:val="CodeBlock"/>
        <w:rPr>
          <w:del w:id="1795" w:author="Sam Tertzakian" w:date="2018-09-11T19:17:00Z"/>
          <w:color w:val="000000"/>
        </w:rPr>
      </w:pPr>
      <w:del w:id="1796" w:author="Sam Tertzakian" w:date="2018-09-11T19:17:00Z">
        <w:r w:rsidDel="009B35D0">
          <w:rPr>
            <w:color w:val="000000"/>
          </w:rPr>
          <w:delText xml:space="preserve">                                                   &amp;moduleAttributes);</w:delText>
        </w:r>
      </w:del>
    </w:p>
    <w:p w14:paraId="61BBD116" w14:textId="14346A39" w:rsidR="00460C27" w:rsidDel="009B35D0" w:rsidRDefault="00460C27" w:rsidP="00460C27">
      <w:pPr>
        <w:pStyle w:val="CodeBlock"/>
        <w:rPr>
          <w:del w:id="1797" w:author="Sam Tertzakian" w:date="2018-09-11T19:17:00Z"/>
          <w:color w:val="000000"/>
        </w:rPr>
      </w:pPr>
      <w:del w:id="1798" w:author="Sam Tertzakian" w:date="2018-09-11T19:17:00Z">
        <w:r w:rsidDel="009B35D0">
          <w:rPr>
            <w:color w:val="000000"/>
          </w:rPr>
          <w:delText xml:space="preserve">    notifierViaAcpiModuleConfig.DsmRevision = 1;</w:delText>
        </w:r>
      </w:del>
    </w:p>
    <w:p w14:paraId="7D5122DD" w14:textId="39DBBB8A" w:rsidR="00460C27" w:rsidDel="009B35D0" w:rsidRDefault="00460C27" w:rsidP="00460C27">
      <w:pPr>
        <w:pStyle w:val="CodeBlock"/>
        <w:rPr>
          <w:del w:id="1799" w:author="Sam Tertzakian" w:date="2018-09-11T19:17:00Z"/>
          <w:color w:val="000000"/>
        </w:rPr>
      </w:pPr>
      <w:del w:id="1800" w:author="Sam Tertzakian" w:date="2018-09-11T19:17:00Z">
        <w:r w:rsidDel="009B35D0">
          <w:rPr>
            <w:color w:val="000000"/>
          </w:rPr>
          <w:delText xml:space="preserve">    notifierViaAcpiModuleConfig.Guid = GUID_DSM_PCIE;</w:delText>
        </w:r>
      </w:del>
    </w:p>
    <w:p w14:paraId="2CB36B60" w14:textId="73DE47F2" w:rsidR="00460C27" w:rsidDel="009B35D0" w:rsidRDefault="00460C27" w:rsidP="00460C27">
      <w:pPr>
        <w:pStyle w:val="CodeBlock"/>
        <w:rPr>
          <w:del w:id="1801" w:author="Sam Tertzakian" w:date="2018-09-11T19:17:00Z"/>
          <w:color w:val="000000"/>
        </w:rPr>
      </w:pPr>
      <w:del w:id="1802" w:author="Sam Tertzakian" w:date="2018-09-11T19:17:00Z">
        <w:r w:rsidDel="009B35D0">
          <w:rPr>
            <w:color w:val="000000"/>
          </w:rPr>
          <w:delText xml:space="preserve">    notifierViaAcpiModuleConfig.LegacyMode = </w:delText>
        </w:r>
        <w:r w:rsidDel="009B35D0">
          <w:rPr>
            <w:color w:val="6F008A"/>
          </w:rPr>
          <w:delText>FALSE</w:delText>
        </w:r>
        <w:r w:rsidDel="009B35D0">
          <w:rPr>
            <w:color w:val="000000"/>
          </w:rPr>
          <w:delText>;</w:delText>
        </w:r>
      </w:del>
    </w:p>
    <w:p w14:paraId="7A2B1BB6" w14:textId="317AF531" w:rsidR="00460C27" w:rsidDel="009B35D0" w:rsidRDefault="00460C27" w:rsidP="00460C27">
      <w:pPr>
        <w:pStyle w:val="CodeBlock"/>
        <w:rPr>
          <w:del w:id="1803" w:author="Sam Tertzakian" w:date="2018-09-11T19:17:00Z"/>
          <w:color w:val="000000"/>
        </w:rPr>
      </w:pPr>
    </w:p>
    <w:p w14:paraId="62D30D27" w14:textId="5989F2B8" w:rsidR="00460C27" w:rsidDel="009B35D0" w:rsidRDefault="00460C27" w:rsidP="00460C27">
      <w:pPr>
        <w:pStyle w:val="CodeBlock"/>
        <w:rPr>
          <w:del w:id="1804" w:author="Sam Tertzakian" w:date="2018-09-11T19:17:00Z"/>
          <w:color w:val="000000"/>
        </w:rPr>
      </w:pPr>
      <w:del w:id="1805" w:author="Sam Tertzakian" w:date="2018-09-11T19:17:00Z">
        <w:r w:rsidDel="009B35D0">
          <w:rPr>
            <w:color w:val="000000"/>
          </w:rPr>
          <w:delText xml:space="preserve">    ntStatus = DMF_NotifierViaAcpi_Create(</w:delText>
        </w:r>
        <w:r w:rsidDel="009B35D0">
          <w:rPr>
            <w:color w:val="808080"/>
          </w:rPr>
          <w:delText>DeviceContext</w:delText>
        </w:r>
        <w:r w:rsidDel="009B35D0">
          <w:rPr>
            <w:color w:val="000000"/>
          </w:rPr>
          <w:delText>-&gt;WdfDevice,</w:delText>
        </w:r>
      </w:del>
    </w:p>
    <w:p w14:paraId="55AC6AB5" w14:textId="1C316585" w:rsidR="00460C27" w:rsidDel="009B35D0" w:rsidRDefault="00460C27" w:rsidP="00460C27">
      <w:pPr>
        <w:pStyle w:val="CodeBlock"/>
        <w:rPr>
          <w:del w:id="1806" w:author="Sam Tertzakian" w:date="2018-09-11T19:17:00Z"/>
          <w:color w:val="000000"/>
        </w:rPr>
      </w:pPr>
      <w:del w:id="1807" w:author="Sam Tertzakian" w:date="2018-09-11T19:17:00Z">
        <w:r w:rsidDel="009B35D0">
          <w:rPr>
            <w:color w:val="000000"/>
          </w:rPr>
          <w:delText xml:space="preserve">                                          &amp;moduleAttributes,</w:delText>
        </w:r>
      </w:del>
    </w:p>
    <w:p w14:paraId="52867DEA" w14:textId="2E106FA4" w:rsidR="00460C27" w:rsidDel="009B35D0" w:rsidRDefault="00460C27" w:rsidP="00460C27">
      <w:pPr>
        <w:pStyle w:val="CodeBlock"/>
        <w:rPr>
          <w:del w:id="1808" w:author="Sam Tertzakian" w:date="2018-09-11T19:17:00Z"/>
          <w:color w:val="000000"/>
        </w:rPr>
      </w:pPr>
      <w:del w:id="1809" w:author="Sam Tertzakian" w:date="2018-09-11T19:17:00Z">
        <w:r w:rsidDel="009B35D0">
          <w:rPr>
            <w:color w:val="000000"/>
          </w:rPr>
          <w:delText xml:space="preserve">                                          &amp;attributes,</w:delText>
        </w:r>
      </w:del>
    </w:p>
    <w:p w14:paraId="0C9963E3" w14:textId="4797B5A1" w:rsidR="00460C27" w:rsidDel="009B35D0" w:rsidRDefault="00460C27" w:rsidP="00460C27">
      <w:pPr>
        <w:pStyle w:val="CodeBlock"/>
        <w:rPr>
          <w:del w:id="1810" w:author="Sam Tertzakian" w:date="2018-09-11T19:17:00Z"/>
          <w:color w:val="000000"/>
        </w:rPr>
      </w:pPr>
      <w:del w:id="1811" w:author="Sam Tertzakian" w:date="2018-09-11T19:17:00Z">
        <w:r w:rsidDel="009B35D0">
          <w:rPr>
            <w:color w:val="000000"/>
          </w:rPr>
          <w:delText xml:space="preserve">                                          &amp;dmfModuleNotifierViaAcpi);</w:delText>
        </w:r>
      </w:del>
    </w:p>
    <w:p w14:paraId="7399A1D3" w14:textId="505C0989" w:rsidR="00460C27" w:rsidDel="009B35D0" w:rsidRDefault="00460C27" w:rsidP="00460C27">
      <w:pPr>
        <w:pStyle w:val="CodeBlock"/>
        <w:rPr>
          <w:del w:id="1812" w:author="Sam Tertzakian" w:date="2018-09-11T19:17:00Z"/>
          <w:color w:val="000000"/>
        </w:rPr>
      </w:pPr>
      <w:del w:id="1813" w:author="Sam Tertzakian" w:date="2018-09-11T19:17:00Z">
        <w:r w:rsidDel="009B35D0">
          <w:rPr>
            <w:color w:val="000000"/>
          </w:rPr>
          <w:delText xml:space="preserve">    </w:delText>
        </w:r>
        <w:r w:rsidDel="009B35D0">
          <w:rPr>
            <w:color w:val="0000FF"/>
          </w:rPr>
          <w:delText>if</w:delText>
        </w:r>
        <w:r w:rsidDel="009B35D0">
          <w:rPr>
            <w:color w:val="000000"/>
          </w:rPr>
          <w:delText xml:space="preserve"> (!</w:delText>
        </w:r>
        <w:r w:rsidDel="009B35D0">
          <w:rPr>
            <w:color w:val="6F008A"/>
          </w:rPr>
          <w:delText>NT_SUCCESS</w:delText>
        </w:r>
        <w:r w:rsidDel="009B35D0">
          <w:rPr>
            <w:color w:val="000000"/>
          </w:rPr>
          <w:delText>(ntStatus))</w:delText>
        </w:r>
      </w:del>
    </w:p>
    <w:p w14:paraId="67E21BDA" w14:textId="75E6AC73" w:rsidR="00460C27" w:rsidDel="009B35D0" w:rsidRDefault="00460C27" w:rsidP="00460C27">
      <w:pPr>
        <w:pStyle w:val="CodeBlock"/>
        <w:rPr>
          <w:del w:id="1814" w:author="Sam Tertzakian" w:date="2018-09-11T19:17:00Z"/>
          <w:color w:val="000000"/>
        </w:rPr>
      </w:pPr>
      <w:del w:id="1815" w:author="Sam Tertzakian" w:date="2018-09-11T19:17:00Z">
        <w:r w:rsidDel="009B35D0">
          <w:rPr>
            <w:color w:val="000000"/>
          </w:rPr>
          <w:delText xml:space="preserve">    {</w:delText>
        </w:r>
      </w:del>
    </w:p>
    <w:p w14:paraId="6853724E" w14:textId="79ACCC76" w:rsidR="00460C27" w:rsidDel="009B35D0" w:rsidRDefault="00460C27" w:rsidP="00460C27">
      <w:pPr>
        <w:pStyle w:val="CodeBlock"/>
        <w:rPr>
          <w:del w:id="1816" w:author="Sam Tertzakian" w:date="2018-09-11T19:17:00Z"/>
          <w:color w:val="000000"/>
        </w:rPr>
      </w:pPr>
      <w:del w:id="1817" w:author="Sam Tertzakian" w:date="2018-09-11T19:17:00Z">
        <w:r w:rsidDel="009B35D0">
          <w:rPr>
            <w:color w:val="000000"/>
          </w:rPr>
          <w:delText xml:space="preserve">        </w:delText>
        </w:r>
        <w:r w:rsidDel="009B35D0">
          <w:rPr>
            <w:color w:val="0000FF"/>
          </w:rPr>
          <w:delText>goto</w:delText>
        </w:r>
        <w:r w:rsidDel="009B35D0">
          <w:rPr>
            <w:color w:val="000000"/>
          </w:rPr>
          <w:delText xml:space="preserve"> Exit;</w:delText>
        </w:r>
      </w:del>
    </w:p>
    <w:p w14:paraId="6454FAB1" w14:textId="4F6F2634" w:rsidR="00460C27" w:rsidDel="009B35D0" w:rsidRDefault="00460C27" w:rsidP="00460C27">
      <w:pPr>
        <w:pStyle w:val="CodeBlock"/>
        <w:rPr>
          <w:del w:id="1818" w:author="Sam Tertzakian" w:date="2018-09-11T19:17:00Z"/>
          <w:color w:val="000000"/>
        </w:rPr>
      </w:pPr>
      <w:del w:id="1819" w:author="Sam Tertzakian" w:date="2018-09-11T19:17:00Z">
        <w:r w:rsidDel="009B35D0">
          <w:rPr>
            <w:color w:val="000000"/>
          </w:rPr>
          <w:delText xml:space="preserve">    }</w:delText>
        </w:r>
      </w:del>
    </w:p>
    <w:p w14:paraId="2B2248C5" w14:textId="76197978" w:rsidR="00460C27" w:rsidDel="009B35D0" w:rsidRDefault="00460C27" w:rsidP="00460C27">
      <w:pPr>
        <w:pStyle w:val="CodeBlock"/>
        <w:rPr>
          <w:del w:id="1820" w:author="Sam Tertzakian" w:date="2018-09-11T19:17:00Z"/>
          <w:color w:val="000000"/>
        </w:rPr>
      </w:pPr>
    </w:p>
    <w:p w14:paraId="1F6D67D5" w14:textId="0343C381" w:rsidR="00460C27" w:rsidDel="009B35D0" w:rsidRDefault="00460C27" w:rsidP="00460C27">
      <w:pPr>
        <w:pStyle w:val="CodeBlock"/>
        <w:rPr>
          <w:del w:id="1821" w:author="Sam Tertzakian" w:date="2018-09-11T19:17:00Z"/>
          <w:color w:val="000000"/>
        </w:rPr>
      </w:pPr>
      <w:del w:id="1822" w:author="Sam Tertzakian" w:date="2018-09-11T19:17:00Z">
        <w:r w:rsidDel="009B35D0">
          <w:rPr>
            <w:color w:val="000000"/>
          </w:rPr>
          <w:delText xml:space="preserve">    </w:delText>
        </w:r>
        <w:r w:rsidDel="009B35D0">
          <w:rPr>
            <w:color w:val="008000"/>
          </w:rPr>
          <w:delText>// Get platform Feature Flags.</w:delText>
        </w:r>
      </w:del>
    </w:p>
    <w:p w14:paraId="43350775" w14:textId="45F9D169" w:rsidR="00460C27" w:rsidDel="009B35D0" w:rsidRDefault="00460C27" w:rsidP="00460C27">
      <w:pPr>
        <w:pStyle w:val="CodeBlock"/>
        <w:rPr>
          <w:del w:id="1823" w:author="Sam Tertzakian" w:date="2018-09-11T19:17:00Z"/>
          <w:color w:val="000000"/>
        </w:rPr>
      </w:pPr>
      <w:del w:id="1824" w:author="Sam Tertzakian" w:date="2018-09-11T19:17:00Z">
        <w:r w:rsidDel="009B35D0">
          <w:rPr>
            <w:color w:val="000000"/>
          </w:rPr>
          <w:delText xml:space="preserve">    </w:delText>
        </w:r>
        <w:r w:rsidDel="009B35D0">
          <w:rPr>
            <w:color w:val="008000"/>
          </w:rPr>
          <w:delText>//</w:delText>
        </w:r>
      </w:del>
    </w:p>
    <w:p w14:paraId="646BEC5E" w14:textId="1BE38F20" w:rsidR="00460C27" w:rsidDel="009B35D0" w:rsidRDefault="00460C27" w:rsidP="00460C27">
      <w:pPr>
        <w:pStyle w:val="CodeBlock"/>
        <w:rPr>
          <w:del w:id="1825" w:author="Sam Tertzakian" w:date="2018-09-11T19:17:00Z"/>
          <w:color w:val="000000"/>
        </w:rPr>
      </w:pPr>
      <w:del w:id="1826" w:author="Sam Tertzakian" w:date="2018-09-11T19:17:00Z">
        <w:r w:rsidDel="009B35D0">
          <w:rPr>
            <w:color w:val="000000"/>
          </w:rPr>
          <w:delText xml:space="preserve">    ntStatus = DMF_NotifierViaAcpi_InvokeDsmEx(dmfModuleNotifierViaAcpi,</w:delText>
        </w:r>
      </w:del>
    </w:p>
    <w:p w14:paraId="1B57BC53" w14:textId="7BF26B5E" w:rsidR="00460C27" w:rsidDel="009B35D0" w:rsidRDefault="00460C27" w:rsidP="00460C27">
      <w:pPr>
        <w:pStyle w:val="CodeBlock"/>
        <w:rPr>
          <w:del w:id="1827" w:author="Sam Tertzakian" w:date="2018-09-11T19:17:00Z"/>
          <w:color w:val="000000"/>
        </w:rPr>
      </w:pPr>
      <w:del w:id="1828" w:author="Sam Tertzakian" w:date="2018-09-11T19:17:00Z">
        <w:r w:rsidDel="009B35D0">
          <w:rPr>
            <w:color w:val="000000"/>
          </w:rPr>
          <w:delText xml:space="preserve">                                               </w:delText>
        </w:r>
        <w:r w:rsidDel="009B35D0">
          <w:rPr>
            <w:color w:val="2F4F4F"/>
          </w:rPr>
          <w:delText>BUTTON_DEVICE_DSM_GET_FEATURE_FLAGS</w:delText>
        </w:r>
        <w:r w:rsidDel="009B35D0">
          <w:rPr>
            <w:color w:val="000000"/>
          </w:rPr>
          <w:delText>,</w:delText>
        </w:r>
      </w:del>
    </w:p>
    <w:p w14:paraId="0FE07E64" w14:textId="1E0DEC36" w:rsidR="00460C27" w:rsidDel="009B35D0" w:rsidRDefault="00460C27" w:rsidP="00460C27">
      <w:pPr>
        <w:pStyle w:val="CodeBlock"/>
        <w:rPr>
          <w:del w:id="1829" w:author="Sam Tertzakian" w:date="2018-09-11T19:17:00Z"/>
          <w:color w:val="000000"/>
        </w:rPr>
      </w:pPr>
      <w:del w:id="1830" w:author="Sam Tertzakian" w:date="2018-09-11T19:17:00Z">
        <w:r w:rsidDel="009B35D0">
          <w:rPr>
            <w:color w:val="000000"/>
          </w:rPr>
          <w:delText xml:space="preserve">                                               0,</w:delText>
        </w:r>
      </w:del>
    </w:p>
    <w:p w14:paraId="325D8BAF" w14:textId="6A56806F" w:rsidR="00460C27" w:rsidDel="009B35D0" w:rsidRDefault="00460C27" w:rsidP="00460C27">
      <w:pPr>
        <w:pStyle w:val="CodeBlock"/>
        <w:rPr>
          <w:del w:id="1831" w:author="Sam Tertzakian" w:date="2018-09-11T19:17:00Z"/>
          <w:color w:val="000000"/>
        </w:rPr>
      </w:pPr>
      <w:del w:id="1832" w:author="Sam Tertzakian" w:date="2018-09-11T19:17:00Z">
        <w:r w:rsidDel="009B35D0">
          <w:rPr>
            <w:color w:val="000000"/>
          </w:rPr>
          <w:delText xml:space="preserve">                                               &amp;</w:delText>
        </w:r>
        <w:r w:rsidDel="009B35D0">
          <w:rPr>
            <w:color w:val="808080"/>
          </w:rPr>
          <w:delText>DeviceContext</w:delText>
        </w:r>
        <w:r w:rsidDel="009B35D0">
          <w:rPr>
            <w:color w:val="000000"/>
          </w:rPr>
          <w:delText>-&gt;FeatureFlags,</w:delText>
        </w:r>
      </w:del>
    </w:p>
    <w:p w14:paraId="49C48BBF" w14:textId="138A05FB" w:rsidR="00460C27" w:rsidDel="009B35D0" w:rsidRDefault="00460C27" w:rsidP="00460C27">
      <w:pPr>
        <w:pStyle w:val="CodeBlock"/>
        <w:rPr>
          <w:del w:id="1833" w:author="Sam Tertzakian" w:date="2018-09-11T19:17:00Z"/>
          <w:color w:val="000000"/>
        </w:rPr>
      </w:pPr>
      <w:del w:id="1834" w:author="Sam Tertzakian" w:date="2018-09-11T19:17:00Z">
        <w:r w:rsidDel="009B35D0">
          <w:rPr>
            <w:color w:val="000000"/>
          </w:rPr>
          <w:delText xml:space="preserve">                                               &amp;returnBufferSize);</w:delText>
        </w:r>
      </w:del>
    </w:p>
    <w:p w14:paraId="1431E9B1" w14:textId="642C5C80" w:rsidR="00460C27" w:rsidDel="009B35D0" w:rsidRDefault="00460C27" w:rsidP="00460C27">
      <w:pPr>
        <w:pStyle w:val="CodeBlock"/>
        <w:rPr>
          <w:del w:id="1835" w:author="Sam Tertzakian" w:date="2018-09-11T19:17:00Z"/>
          <w:color w:val="000000"/>
        </w:rPr>
      </w:pPr>
      <w:del w:id="1836" w:author="Sam Tertzakian" w:date="2018-09-11T19:17:00Z">
        <w:r w:rsidDel="009B35D0">
          <w:rPr>
            <w:color w:val="000000"/>
          </w:rPr>
          <w:delText xml:space="preserve">    </w:delText>
        </w:r>
        <w:r w:rsidDel="009B35D0">
          <w:rPr>
            <w:color w:val="0000FF"/>
          </w:rPr>
          <w:delText>if</w:delText>
        </w:r>
        <w:r w:rsidDel="009B35D0">
          <w:rPr>
            <w:color w:val="000000"/>
          </w:rPr>
          <w:delText xml:space="preserve"> (!</w:delText>
        </w:r>
        <w:r w:rsidDel="009B35D0">
          <w:rPr>
            <w:color w:val="6F008A"/>
          </w:rPr>
          <w:delText>NT_SUCCESS</w:delText>
        </w:r>
        <w:r w:rsidDel="009B35D0">
          <w:rPr>
            <w:color w:val="000000"/>
          </w:rPr>
          <w:delText>(ntStatus))</w:delText>
        </w:r>
      </w:del>
    </w:p>
    <w:p w14:paraId="59DEF3D5" w14:textId="14E5867A" w:rsidR="00460C27" w:rsidDel="009B35D0" w:rsidRDefault="00460C27" w:rsidP="00460C27">
      <w:pPr>
        <w:pStyle w:val="CodeBlock"/>
        <w:rPr>
          <w:del w:id="1837" w:author="Sam Tertzakian" w:date="2018-09-11T19:17:00Z"/>
          <w:color w:val="000000"/>
        </w:rPr>
      </w:pPr>
      <w:del w:id="1838" w:author="Sam Tertzakian" w:date="2018-09-11T19:17:00Z">
        <w:r w:rsidDel="009B35D0">
          <w:rPr>
            <w:color w:val="000000"/>
          </w:rPr>
          <w:delText xml:space="preserve">    {</w:delText>
        </w:r>
      </w:del>
    </w:p>
    <w:p w14:paraId="26CBC7F2" w14:textId="17654A5F" w:rsidR="00460C27" w:rsidDel="009B35D0" w:rsidRDefault="00460C27" w:rsidP="00460C27">
      <w:pPr>
        <w:pStyle w:val="CodeBlock"/>
        <w:rPr>
          <w:del w:id="1839" w:author="Sam Tertzakian" w:date="2018-09-11T19:17:00Z"/>
          <w:color w:val="000000"/>
        </w:rPr>
      </w:pPr>
      <w:del w:id="1840" w:author="Sam Tertzakian" w:date="2018-09-11T19:17:00Z">
        <w:r w:rsidDel="009B35D0">
          <w:rPr>
            <w:color w:val="000000"/>
          </w:rPr>
          <w:delText xml:space="preserve">        </w:delText>
        </w:r>
        <w:r w:rsidDel="009B35D0">
          <w:rPr>
            <w:color w:val="808080"/>
          </w:rPr>
          <w:delText>DeviceContext</w:delText>
        </w:r>
        <w:r w:rsidDel="009B35D0">
          <w:rPr>
            <w:color w:val="000000"/>
          </w:rPr>
          <w:delText>-&gt;FeatureFlags = 0;</w:delText>
        </w:r>
      </w:del>
    </w:p>
    <w:p w14:paraId="72C26514" w14:textId="23E2E206" w:rsidR="00460C27" w:rsidDel="009B35D0" w:rsidRDefault="00460C27" w:rsidP="00460C27">
      <w:pPr>
        <w:pStyle w:val="CodeBlock"/>
        <w:rPr>
          <w:del w:id="1841" w:author="Sam Tertzakian" w:date="2018-09-11T19:17:00Z"/>
          <w:color w:val="000000"/>
        </w:rPr>
      </w:pPr>
      <w:del w:id="1842" w:author="Sam Tertzakian" w:date="2018-09-11T19:17:00Z">
        <w:r w:rsidDel="009B35D0">
          <w:rPr>
            <w:color w:val="000000"/>
          </w:rPr>
          <w:delText xml:space="preserve">        returnBufferSize = 0;</w:delText>
        </w:r>
      </w:del>
    </w:p>
    <w:p w14:paraId="26ACAC20" w14:textId="5205CCE8" w:rsidR="00460C27" w:rsidDel="009B35D0" w:rsidRDefault="00460C27" w:rsidP="00460C27">
      <w:pPr>
        <w:pStyle w:val="CodeBlock"/>
        <w:rPr>
          <w:del w:id="1843" w:author="Sam Tertzakian" w:date="2018-09-11T19:17:00Z"/>
          <w:color w:val="000000"/>
        </w:rPr>
      </w:pPr>
      <w:del w:id="1844" w:author="Sam Tertzakian" w:date="2018-09-11T19:17:00Z">
        <w:r w:rsidDel="009B35D0">
          <w:rPr>
            <w:color w:val="000000"/>
          </w:rPr>
          <w:delText xml:space="preserve">    }</w:delText>
        </w:r>
      </w:del>
    </w:p>
    <w:p w14:paraId="374A954E" w14:textId="25001648" w:rsidR="00460C27" w:rsidDel="009B35D0" w:rsidRDefault="00460C27" w:rsidP="00460C27">
      <w:pPr>
        <w:pStyle w:val="CodeBlock"/>
        <w:rPr>
          <w:del w:id="1845" w:author="Sam Tertzakian" w:date="2018-09-11T19:17:00Z"/>
          <w:color w:val="000000"/>
        </w:rPr>
      </w:pPr>
      <w:del w:id="1846" w:author="Sam Tertzakian" w:date="2018-09-11T19:17:00Z">
        <w:r w:rsidDel="009B35D0">
          <w:rPr>
            <w:color w:val="000000"/>
          </w:rPr>
          <w:delText xml:space="preserve">    </w:delText>
        </w:r>
        <w:r w:rsidDel="009B35D0">
          <w:rPr>
            <w:color w:val="0000FF"/>
          </w:rPr>
          <w:delText>else</w:delText>
        </w:r>
      </w:del>
    </w:p>
    <w:p w14:paraId="434EAC13" w14:textId="0F639AE1" w:rsidR="00460C27" w:rsidDel="009B35D0" w:rsidRDefault="00460C27" w:rsidP="00460C27">
      <w:pPr>
        <w:pStyle w:val="CodeBlock"/>
        <w:rPr>
          <w:del w:id="1847" w:author="Sam Tertzakian" w:date="2018-09-11T19:17:00Z"/>
          <w:color w:val="000000"/>
        </w:rPr>
      </w:pPr>
      <w:del w:id="1848" w:author="Sam Tertzakian" w:date="2018-09-11T19:17:00Z">
        <w:r w:rsidDel="009B35D0">
          <w:rPr>
            <w:color w:val="000000"/>
          </w:rPr>
          <w:delText xml:space="preserve">    {</w:delText>
        </w:r>
      </w:del>
    </w:p>
    <w:p w14:paraId="3C2C2D78" w14:textId="650D8B3C" w:rsidR="00460C27" w:rsidDel="009B35D0" w:rsidRDefault="00460C27" w:rsidP="00460C27">
      <w:pPr>
        <w:pStyle w:val="CodeBlock"/>
        <w:rPr>
          <w:del w:id="1849" w:author="Sam Tertzakian" w:date="2018-09-11T19:17:00Z"/>
          <w:color w:val="000000"/>
        </w:rPr>
      </w:pPr>
      <w:del w:id="1850" w:author="Sam Tertzakian" w:date="2018-09-11T19:17:00Z">
        <w:r w:rsidDel="009B35D0">
          <w:rPr>
            <w:color w:val="000000"/>
          </w:rPr>
          <w:delText xml:space="preserve">        </w:delText>
        </w:r>
        <w:r w:rsidDel="009B35D0">
          <w:rPr>
            <w:color w:val="6F008A"/>
          </w:rPr>
          <w:delText>ASSERT</w:delText>
        </w:r>
        <w:r w:rsidDel="009B35D0">
          <w:rPr>
            <w:color w:val="000000"/>
          </w:rPr>
          <w:delText xml:space="preserve">(returnBufferSize == </w:delText>
        </w:r>
        <w:r w:rsidDel="009B35D0">
          <w:rPr>
            <w:color w:val="0000FF"/>
          </w:rPr>
          <w:delText>sizeof</w:delText>
        </w:r>
        <w:r w:rsidDel="009B35D0">
          <w:rPr>
            <w:color w:val="000000"/>
          </w:rPr>
          <w:delText>(</w:delText>
        </w:r>
        <w:r w:rsidDel="009B35D0">
          <w:rPr>
            <w:color w:val="808080"/>
          </w:rPr>
          <w:delText>DeviceContext</w:delText>
        </w:r>
        <w:r w:rsidDel="009B35D0">
          <w:rPr>
            <w:color w:val="000000"/>
          </w:rPr>
          <w:delText>-&gt;FeatureFlags));</w:delText>
        </w:r>
      </w:del>
    </w:p>
    <w:p w14:paraId="05D922E6" w14:textId="53A376B4" w:rsidR="00460C27" w:rsidDel="009B35D0" w:rsidRDefault="00460C27" w:rsidP="00460C27">
      <w:pPr>
        <w:pStyle w:val="CodeBlock"/>
        <w:rPr>
          <w:del w:id="1851" w:author="Sam Tertzakian" w:date="2018-09-11T19:17:00Z"/>
          <w:color w:val="000000"/>
        </w:rPr>
      </w:pPr>
      <w:del w:id="1852" w:author="Sam Tertzakian" w:date="2018-09-11T19:17:00Z">
        <w:r w:rsidDel="009B35D0">
          <w:rPr>
            <w:color w:val="000000"/>
          </w:rPr>
          <w:delText xml:space="preserve">    }</w:delText>
        </w:r>
      </w:del>
    </w:p>
    <w:p w14:paraId="6085D1D9" w14:textId="410DC589" w:rsidR="0040486E" w:rsidDel="009B35D0" w:rsidRDefault="0040486E" w:rsidP="00460C27">
      <w:pPr>
        <w:pStyle w:val="CodeBlock"/>
        <w:rPr>
          <w:del w:id="1853" w:author="Sam Tertzakian" w:date="2018-09-11T19:17:00Z"/>
          <w:color w:val="000000"/>
        </w:rPr>
      </w:pPr>
    </w:p>
    <w:p w14:paraId="38F3315D" w14:textId="2351B0B4" w:rsidR="00460C27" w:rsidDel="009B35D0" w:rsidRDefault="00460C27" w:rsidP="00460C27">
      <w:pPr>
        <w:pStyle w:val="CodeBlock"/>
        <w:rPr>
          <w:del w:id="1854" w:author="Sam Tertzakian" w:date="2018-09-11T19:17:00Z"/>
          <w:color w:val="000000"/>
        </w:rPr>
      </w:pPr>
      <w:del w:id="1855" w:author="Sam Tertzakian" w:date="2018-09-11T19:17:00Z">
        <w:r w:rsidDel="009B35D0">
          <w:rPr>
            <w:color w:val="000000"/>
          </w:rPr>
          <w:delText xml:space="preserve">    </w:delText>
        </w:r>
        <w:r w:rsidDel="009B35D0">
          <w:rPr>
            <w:color w:val="008000"/>
          </w:rPr>
          <w:delText>// Get Platform ID.</w:delText>
        </w:r>
      </w:del>
    </w:p>
    <w:p w14:paraId="64B9A010" w14:textId="08C7B0DE" w:rsidR="00460C27" w:rsidDel="009B35D0" w:rsidRDefault="00460C27" w:rsidP="00460C27">
      <w:pPr>
        <w:pStyle w:val="CodeBlock"/>
        <w:rPr>
          <w:del w:id="1856" w:author="Sam Tertzakian" w:date="2018-09-11T19:17:00Z"/>
          <w:color w:val="000000"/>
        </w:rPr>
      </w:pPr>
      <w:del w:id="1857" w:author="Sam Tertzakian" w:date="2018-09-11T19:17:00Z">
        <w:r w:rsidDel="009B35D0">
          <w:rPr>
            <w:color w:val="000000"/>
          </w:rPr>
          <w:delText xml:space="preserve">    </w:delText>
        </w:r>
        <w:r w:rsidDel="009B35D0">
          <w:rPr>
            <w:color w:val="008000"/>
          </w:rPr>
          <w:delText>//</w:delText>
        </w:r>
      </w:del>
    </w:p>
    <w:p w14:paraId="403E7981" w14:textId="6FD8FA67" w:rsidR="00460C27" w:rsidDel="009B35D0" w:rsidRDefault="00460C27" w:rsidP="00460C27">
      <w:pPr>
        <w:pStyle w:val="CodeBlock"/>
        <w:rPr>
          <w:del w:id="1858" w:author="Sam Tertzakian" w:date="2018-09-11T19:17:00Z"/>
          <w:color w:val="000000"/>
        </w:rPr>
      </w:pPr>
      <w:del w:id="1859" w:author="Sam Tertzakian" w:date="2018-09-11T19:17:00Z">
        <w:r w:rsidDel="009B35D0">
          <w:rPr>
            <w:color w:val="000000"/>
          </w:rPr>
          <w:delText xml:space="preserve">    returnBufferSize = 0;</w:delText>
        </w:r>
      </w:del>
    </w:p>
    <w:p w14:paraId="37C80EB9" w14:textId="720B45BD" w:rsidR="00460C27" w:rsidDel="009B35D0" w:rsidRDefault="00460C27" w:rsidP="00460C27">
      <w:pPr>
        <w:pStyle w:val="CodeBlock"/>
        <w:rPr>
          <w:del w:id="1860" w:author="Sam Tertzakian" w:date="2018-09-11T19:17:00Z"/>
          <w:color w:val="000000"/>
        </w:rPr>
      </w:pPr>
      <w:del w:id="1861" w:author="Sam Tertzakian" w:date="2018-09-11T19:17:00Z">
        <w:r w:rsidDel="009B35D0">
          <w:rPr>
            <w:color w:val="000000"/>
          </w:rPr>
          <w:delText xml:space="preserve">    ntStatus = DMF_NotifierViaAcpi_InvokeDsmEx(dmfModuleNotifierViaAcpi,</w:delText>
        </w:r>
      </w:del>
    </w:p>
    <w:p w14:paraId="10E9A647" w14:textId="0FB92A40" w:rsidR="00460C27" w:rsidDel="009B35D0" w:rsidRDefault="00460C27" w:rsidP="00460C27">
      <w:pPr>
        <w:pStyle w:val="CodeBlock"/>
        <w:rPr>
          <w:del w:id="1862" w:author="Sam Tertzakian" w:date="2018-09-11T19:17:00Z"/>
          <w:color w:val="000000"/>
        </w:rPr>
      </w:pPr>
      <w:del w:id="1863" w:author="Sam Tertzakian" w:date="2018-09-11T19:17:00Z">
        <w:r w:rsidDel="009B35D0">
          <w:rPr>
            <w:color w:val="000000"/>
          </w:rPr>
          <w:delText xml:space="preserve">                                               </w:delText>
        </w:r>
        <w:r w:rsidDel="009B35D0">
          <w:rPr>
            <w:color w:val="2F4F4F"/>
          </w:rPr>
          <w:delText>BUTTON_DEVICE_DSM_GET_PLATFORM_ID</w:delText>
        </w:r>
        <w:r w:rsidDel="009B35D0">
          <w:rPr>
            <w:color w:val="000000"/>
          </w:rPr>
          <w:delText>,</w:delText>
        </w:r>
      </w:del>
    </w:p>
    <w:p w14:paraId="6E9CA7D0" w14:textId="4D9697D1" w:rsidR="00460C27" w:rsidDel="009B35D0" w:rsidRDefault="00460C27" w:rsidP="00460C27">
      <w:pPr>
        <w:pStyle w:val="CodeBlock"/>
        <w:rPr>
          <w:del w:id="1864" w:author="Sam Tertzakian" w:date="2018-09-11T19:17:00Z"/>
          <w:color w:val="000000"/>
        </w:rPr>
      </w:pPr>
      <w:del w:id="1865" w:author="Sam Tertzakian" w:date="2018-09-11T19:17:00Z">
        <w:r w:rsidDel="009B35D0">
          <w:rPr>
            <w:color w:val="000000"/>
          </w:rPr>
          <w:delText xml:space="preserve">                                               0, </w:delText>
        </w:r>
      </w:del>
    </w:p>
    <w:p w14:paraId="0ADED558" w14:textId="157BA93F" w:rsidR="00460C27" w:rsidDel="009B35D0" w:rsidRDefault="00460C27" w:rsidP="00460C27">
      <w:pPr>
        <w:pStyle w:val="CodeBlock"/>
        <w:rPr>
          <w:del w:id="1866" w:author="Sam Tertzakian" w:date="2018-09-11T19:17:00Z"/>
          <w:color w:val="000000"/>
        </w:rPr>
      </w:pPr>
      <w:del w:id="1867" w:author="Sam Tertzakian" w:date="2018-09-11T19:17:00Z">
        <w:r w:rsidDel="009B35D0">
          <w:rPr>
            <w:color w:val="000000"/>
          </w:rPr>
          <w:delText xml:space="preserve">                                               &amp;</w:delText>
        </w:r>
        <w:r w:rsidDel="009B35D0">
          <w:rPr>
            <w:color w:val="808080"/>
          </w:rPr>
          <w:delText>DeviceContext</w:delText>
        </w:r>
        <w:r w:rsidDel="009B35D0">
          <w:rPr>
            <w:color w:val="000000"/>
          </w:rPr>
          <w:delText>-&gt;SurfacePlatformId,</w:delText>
        </w:r>
      </w:del>
    </w:p>
    <w:p w14:paraId="21AB5156" w14:textId="44188B29" w:rsidR="00460C27" w:rsidDel="009B35D0" w:rsidRDefault="00460C27" w:rsidP="00460C27">
      <w:pPr>
        <w:pStyle w:val="CodeBlock"/>
        <w:rPr>
          <w:del w:id="1868" w:author="Sam Tertzakian" w:date="2018-09-11T19:17:00Z"/>
          <w:color w:val="000000"/>
        </w:rPr>
      </w:pPr>
      <w:del w:id="1869" w:author="Sam Tertzakian" w:date="2018-09-11T19:17:00Z">
        <w:r w:rsidDel="009B35D0">
          <w:rPr>
            <w:color w:val="000000"/>
          </w:rPr>
          <w:delText xml:space="preserve">                                               &amp;returnBufferSize);</w:delText>
        </w:r>
      </w:del>
    </w:p>
    <w:p w14:paraId="445C04D8" w14:textId="0AD06DF8" w:rsidR="00460C27" w:rsidDel="009B35D0" w:rsidRDefault="00460C27" w:rsidP="00460C27">
      <w:pPr>
        <w:pStyle w:val="CodeBlock"/>
        <w:rPr>
          <w:del w:id="1870" w:author="Sam Tertzakian" w:date="2018-09-11T19:17:00Z"/>
          <w:color w:val="000000"/>
        </w:rPr>
      </w:pPr>
      <w:del w:id="1871" w:author="Sam Tertzakian" w:date="2018-09-11T19:17:00Z">
        <w:r w:rsidDel="009B35D0">
          <w:rPr>
            <w:color w:val="000000"/>
          </w:rPr>
          <w:delText xml:space="preserve">    </w:delText>
        </w:r>
        <w:r w:rsidDel="009B35D0">
          <w:rPr>
            <w:color w:val="0000FF"/>
          </w:rPr>
          <w:delText>if</w:delText>
        </w:r>
        <w:r w:rsidDel="009B35D0">
          <w:rPr>
            <w:color w:val="000000"/>
          </w:rPr>
          <w:delText xml:space="preserve"> (!</w:delText>
        </w:r>
        <w:r w:rsidDel="009B35D0">
          <w:rPr>
            <w:color w:val="6F008A"/>
          </w:rPr>
          <w:delText>NT_SUCCESS</w:delText>
        </w:r>
        <w:r w:rsidDel="009B35D0">
          <w:rPr>
            <w:color w:val="000000"/>
          </w:rPr>
          <w:delText xml:space="preserve">(ntStatus) || </w:delText>
        </w:r>
        <w:r w:rsidDel="009B35D0">
          <w:rPr>
            <w:color w:val="808080"/>
          </w:rPr>
          <w:delText>DeviceContext</w:delText>
        </w:r>
        <w:r w:rsidDel="009B35D0">
          <w:rPr>
            <w:color w:val="000000"/>
          </w:rPr>
          <w:delText>-&gt;SurfacePlatformId == 0)</w:delText>
        </w:r>
      </w:del>
    </w:p>
    <w:p w14:paraId="19329994" w14:textId="79178AA6" w:rsidR="00460C27" w:rsidDel="009B35D0" w:rsidRDefault="00460C27" w:rsidP="00460C27">
      <w:pPr>
        <w:pStyle w:val="CodeBlock"/>
        <w:rPr>
          <w:del w:id="1872" w:author="Sam Tertzakian" w:date="2018-09-11T19:17:00Z"/>
          <w:color w:val="000000"/>
        </w:rPr>
      </w:pPr>
      <w:del w:id="1873" w:author="Sam Tertzakian" w:date="2018-09-11T19:17:00Z">
        <w:r w:rsidDel="009B35D0">
          <w:rPr>
            <w:color w:val="000000"/>
          </w:rPr>
          <w:delText xml:space="preserve">    {</w:delText>
        </w:r>
      </w:del>
    </w:p>
    <w:p w14:paraId="60A9E759" w14:textId="2E105D3E" w:rsidR="00460C27" w:rsidDel="009B35D0" w:rsidRDefault="00460C27" w:rsidP="00460C27">
      <w:pPr>
        <w:pStyle w:val="CodeBlock"/>
        <w:rPr>
          <w:del w:id="1874" w:author="Sam Tertzakian" w:date="2018-09-11T19:17:00Z"/>
          <w:color w:val="000000"/>
        </w:rPr>
      </w:pPr>
      <w:del w:id="1875" w:author="Sam Tertzakian" w:date="2018-09-11T19:17:00Z">
        <w:r w:rsidDel="009B35D0">
          <w:rPr>
            <w:color w:val="000000"/>
          </w:rPr>
          <w:delText xml:space="preserve">        </w:delText>
        </w:r>
        <w:r w:rsidDel="009B35D0">
          <w:rPr>
            <w:color w:val="808080"/>
          </w:rPr>
          <w:delText>DeviceContext</w:delText>
        </w:r>
        <w:r w:rsidDel="009B35D0">
          <w:rPr>
            <w:color w:val="000000"/>
          </w:rPr>
          <w:delText xml:space="preserve">-&gt;SurfacePlatformId = </w:delText>
        </w:r>
        <w:r w:rsidDel="009B35D0">
          <w:rPr>
            <w:color w:val="6F008A"/>
          </w:rPr>
          <w:delText>OEM_PROD_CH</w:delText>
        </w:r>
        <w:r w:rsidDel="009B35D0">
          <w:rPr>
            <w:color w:val="000000"/>
          </w:rPr>
          <w:delText>;</w:delText>
        </w:r>
      </w:del>
    </w:p>
    <w:p w14:paraId="711D18FF" w14:textId="44D5E86B" w:rsidR="00460C27" w:rsidDel="009B35D0" w:rsidRDefault="00460C27" w:rsidP="00460C27">
      <w:pPr>
        <w:pStyle w:val="CodeBlock"/>
        <w:rPr>
          <w:del w:id="1876" w:author="Sam Tertzakian" w:date="2018-09-11T19:17:00Z"/>
          <w:color w:val="000000"/>
        </w:rPr>
      </w:pPr>
      <w:del w:id="1877" w:author="Sam Tertzakian" w:date="2018-09-11T19:17:00Z">
        <w:r w:rsidDel="009B35D0">
          <w:rPr>
            <w:color w:val="000000"/>
          </w:rPr>
          <w:delText xml:space="preserve">    }</w:delText>
        </w:r>
      </w:del>
    </w:p>
    <w:p w14:paraId="0454DC69" w14:textId="75C5D908" w:rsidR="00460C27" w:rsidDel="009B35D0" w:rsidRDefault="00460C27" w:rsidP="00460C27">
      <w:pPr>
        <w:pStyle w:val="CodeBlock"/>
        <w:rPr>
          <w:del w:id="1878" w:author="Sam Tertzakian" w:date="2018-09-11T19:17:00Z"/>
          <w:color w:val="000000"/>
        </w:rPr>
      </w:pPr>
      <w:del w:id="1879" w:author="Sam Tertzakian" w:date="2018-09-11T19:17:00Z">
        <w:r w:rsidDel="009B35D0">
          <w:rPr>
            <w:color w:val="000000"/>
          </w:rPr>
          <w:delText xml:space="preserve">    </w:delText>
        </w:r>
        <w:r w:rsidDel="009B35D0">
          <w:rPr>
            <w:color w:val="0000FF"/>
          </w:rPr>
          <w:delText>else</w:delText>
        </w:r>
      </w:del>
    </w:p>
    <w:p w14:paraId="46985FAB" w14:textId="4223FC45" w:rsidR="00460C27" w:rsidDel="009B35D0" w:rsidRDefault="00460C27" w:rsidP="00460C27">
      <w:pPr>
        <w:pStyle w:val="CodeBlock"/>
        <w:rPr>
          <w:del w:id="1880" w:author="Sam Tertzakian" w:date="2018-09-11T19:17:00Z"/>
          <w:color w:val="000000"/>
        </w:rPr>
      </w:pPr>
      <w:del w:id="1881" w:author="Sam Tertzakian" w:date="2018-09-11T19:17:00Z">
        <w:r w:rsidDel="009B35D0">
          <w:rPr>
            <w:color w:val="000000"/>
          </w:rPr>
          <w:delText xml:space="preserve">    {</w:delText>
        </w:r>
      </w:del>
    </w:p>
    <w:p w14:paraId="5E9AED73" w14:textId="16CD8202" w:rsidR="00460C27" w:rsidDel="009B35D0" w:rsidRDefault="00460C27" w:rsidP="00460C27">
      <w:pPr>
        <w:pStyle w:val="CodeBlock"/>
        <w:rPr>
          <w:del w:id="1882" w:author="Sam Tertzakian" w:date="2018-09-11T19:17:00Z"/>
          <w:color w:val="000000"/>
        </w:rPr>
      </w:pPr>
      <w:del w:id="1883" w:author="Sam Tertzakian" w:date="2018-09-11T19:17:00Z">
        <w:r w:rsidDel="009B35D0">
          <w:rPr>
            <w:color w:val="000000"/>
          </w:rPr>
          <w:delText xml:space="preserve">        </w:delText>
        </w:r>
        <w:r w:rsidDel="009B35D0">
          <w:rPr>
            <w:color w:val="6F008A"/>
          </w:rPr>
          <w:delText>ASSERT</w:delText>
        </w:r>
        <w:r w:rsidDel="009B35D0">
          <w:rPr>
            <w:color w:val="000000"/>
          </w:rPr>
          <w:delText xml:space="preserve">(returnBufferSize == </w:delText>
        </w:r>
        <w:r w:rsidDel="009B35D0">
          <w:rPr>
            <w:color w:val="0000FF"/>
          </w:rPr>
          <w:delText>sizeof</w:delText>
        </w:r>
        <w:r w:rsidDel="009B35D0">
          <w:rPr>
            <w:color w:val="000000"/>
          </w:rPr>
          <w:delText>(</w:delText>
        </w:r>
        <w:r w:rsidDel="009B35D0">
          <w:rPr>
            <w:color w:val="808080"/>
          </w:rPr>
          <w:delText>DeviceContext</w:delText>
        </w:r>
        <w:r w:rsidDel="009B35D0">
          <w:rPr>
            <w:color w:val="000000"/>
          </w:rPr>
          <w:delText>-&gt;SurfacePlatformId));</w:delText>
        </w:r>
      </w:del>
    </w:p>
    <w:p w14:paraId="789435CE" w14:textId="650156E6" w:rsidR="00460C27" w:rsidDel="009B35D0" w:rsidRDefault="00460C27" w:rsidP="00460C27">
      <w:pPr>
        <w:pStyle w:val="CodeBlock"/>
        <w:rPr>
          <w:del w:id="1884" w:author="Sam Tertzakian" w:date="2018-09-11T19:17:00Z"/>
          <w:color w:val="000000"/>
        </w:rPr>
      </w:pPr>
      <w:del w:id="1885" w:author="Sam Tertzakian" w:date="2018-09-11T19:17:00Z">
        <w:r w:rsidDel="009B35D0">
          <w:rPr>
            <w:color w:val="000000"/>
          </w:rPr>
          <w:delText xml:space="preserve">    }</w:delText>
        </w:r>
      </w:del>
    </w:p>
    <w:p w14:paraId="68E128A7" w14:textId="7F6F9D07" w:rsidR="00460C27" w:rsidDel="009B35D0" w:rsidRDefault="00460C27" w:rsidP="00460C27">
      <w:pPr>
        <w:pStyle w:val="CodeBlock"/>
        <w:rPr>
          <w:del w:id="1886" w:author="Sam Tertzakian" w:date="2018-09-11T19:17:00Z"/>
          <w:color w:val="000000"/>
        </w:rPr>
      </w:pPr>
    </w:p>
    <w:p w14:paraId="7BAD86E4" w14:textId="5A96002E" w:rsidR="00460C27" w:rsidDel="009B35D0" w:rsidRDefault="00460C27" w:rsidP="00460C27">
      <w:pPr>
        <w:pStyle w:val="CodeBlock"/>
        <w:rPr>
          <w:del w:id="1887" w:author="Sam Tertzakian" w:date="2018-09-11T19:17:00Z"/>
          <w:color w:val="000000"/>
        </w:rPr>
      </w:pPr>
      <w:del w:id="1888" w:author="Sam Tertzakian" w:date="2018-09-11T19:17:00Z">
        <w:r w:rsidDel="009B35D0">
          <w:rPr>
            <w:color w:val="000000"/>
          </w:rPr>
          <w:delText xml:space="preserve">    </w:delText>
        </w:r>
        <w:r w:rsidDel="009B35D0">
          <w:rPr>
            <w:color w:val="008000"/>
          </w:rPr>
          <w:delText>// Convert from platform ids to feature flags for legacy devices.</w:delText>
        </w:r>
      </w:del>
    </w:p>
    <w:p w14:paraId="4B1CDCB4" w14:textId="7E9CE310" w:rsidR="00460C27" w:rsidDel="009B35D0" w:rsidRDefault="00460C27" w:rsidP="00460C27">
      <w:pPr>
        <w:pStyle w:val="CodeBlock"/>
        <w:rPr>
          <w:del w:id="1889" w:author="Sam Tertzakian" w:date="2018-09-11T19:17:00Z"/>
          <w:color w:val="000000"/>
        </w:rPr>
      </w:pPr>
      <w:del w:id="1890" w:author="Sam Tertzakian" w:date="2018-09-11T19:17:00Z">
        <w:r w:rsidDel="009B35D0">
          <w:rPr>
            <w:color w:val="000000"/>
          </w:rPr>
          <w:delText xml:space="preserve">    </w:delText>
        </w:r>
        <w:r w:rsidDel="009B35D0">
          <w:rPr>
            <w:color w:val="008000"/>
          </w:rPr>
          <w:delText>//</w:delText>
        </w:r>
      </w:del>
    </w:p>
    <w:p w14:paraId="2D4BB33E" w14:textId="78BF828C" w:rsidR="00460C27" w:rsidDel="009B35D0" w:rsidRDefault="00460C27" w:rsidP="00460C27">
      <w:pPr>
        <w:pStyle w:val="CodeBlock"/>
        <w:rPr>
          <w:del w:id="1891" w:author="Sam Tertzakian" w:date="2018-09-11T19:17:00Z"/>
          <w:color w:val="000000"/>
        </w:rPr>
      </w:pPr>
      <w:del w:id="1892" w:author="Sam Tertzakian" w:date="2018-09-11T19:17:00Z">
        <w:r w:rsidDel="009B35D0">
          <w:rPr>
            <w:color w:val="000000"/>
          </w:rPr>
          <w:delText xml:space="preserve">    </w:delText>
        </w:r>
        <w:r w:rsidDel="009B35D0">
          <w:rPr>
            <w:color w:val="0000FF"/>
          </w:rPr>
          <w:delText>if</w:delText>
        </w:r>
        <w:r w:rsidDel="009B35D0">
          <w:rPr>
            <w:color w:val="000000"/>
          </w:rPr>
          <w:delText xml:space="preserve"> (</w:delText>
        </w:r>
        <w:r w:rsidDel="009B35D0">
          <w:rPr>
            <w:color w:val="808080"/>
          </w:rPr>
          <w:delText>DeviceContext</w:delText>
        </w:r>
        <w:r w:rsidDel="009B35D0">
          <w:rPr>
            <w:color w:val="000000"/>
          </w:rPr>
          <w:delText xml:space="preserve">-&gt;SurfacePlatformId == </w:delText>
        </w:r>
        <w:r w:rsidDel="009B35D0">
          <w:rPr>
            <w:color w:val="6F008A"/>
          </w:rPr>
          <w:delText>OEM_PROD_CH</w:delText>
        </w:r>
        <w:r w:rsidDel="009B35D0">
          <w:rPr>
            <w:color w:val="000000"/>
          </w:rPr>
          <w:delText>)</w:delText>
        </w:r>
      </w:del>
    </w:p>
    <w:p w14:paraId="4C2820CC" w14:textId="66002A6B" w:rsidR="00460C27" w:rsidDel="009B35D0" w:rsidRDefault="00460C27" w:rsidP="00460C27">
      <w:pPr>
        <w:pStyle w:val="CodeBlock"/>
        <w:rPr>
          <w:del w:id="1893" w:author="Sam Tertzakian" w:date="2018-09-11T19:17:00Z"/>
          <w:color w:val="000000"/>
        </w:rPr>
      </w:pPr>
      <w:del w:id="1894" w:author="Sam Tertzakian" w:date="2018-09-11T19:17:00Z">
        <w:r w:rsidDel="009B35D0">
          <w:rPr>
            <w:color w:val="000000"/>
          </w:rPr>
          <w:delText xml:space="preserve">    {</w:delText>
        </w:r>
      </w:del>
    </w:p>
    <w:p w14:paraId="3A7F12B1" w14:textId="714C8F78" w:rsidR="00460C27" w:rsidDel="009B35D0" w:rsidRDefault="00460C27" w:rsidP="00460C27">
      <w:pPr>
        <w:pStyle w:val="CodeBlock"/>
        <w:rPr>
          <w:del w:id="1895" w:author="Sam Tertzakian" w:date="2018-09-11T19:17:00Z"/>
          <w:color w:val="000000"/>
        </w:rPr>
      </w:pPr>
      <w:del w:id="1896" w:author="Sam Tertzakian" w:date="2018-09-11T19:17:00Z">
        <w:r w:rsidDel="009B35D0">
          <w:rPr>
            <w:color w:val="000000"/>
          </w:rPr>
          <w:delText xml:space="preserve">        </w:delText>
        </w:r>
        <w:r w:rsidDel="009B35D0">
          <w:rPr>
            <w:color w:val="808080"/>
          </w:rPr>
          <w:delText>DeviceContext</w:delText>
        </w:r>
        <w:r w:rsidDel="009B35D0">
          <w:rPr>
            <w:color w:val="000000"/>
          </w:rPr>
          <w:delText xml:space="preserve">-&gt;FeatureFlags |= </w:delText>
        </w:r>
        <w:r w:rsidDel="009B35D0">
          <w:rPr>
            <w:color w:val="6F008A"/>
          </w:rPr>
          <w:delText>SURFACE_BUTTON_FEATURE_FLAG_BASE_DETECT</w:delText>
        </w:r>
        <w:r w:rsidDel="009B35D0">
          <w:rPr>
            <w:color w:val="000000"/>
          </w:rPr>
          <w:delText>;</w:delText>
        </w:r>
      </w:del>
    </w:p>
    <w:p w14:paraId="37FCEF50" w14:textId="2128E3DC" w:rsidR="00460C27" w:rsidDel="009B35D0" w:rsidRDefault="00460C27" w:rsidP="00460C27">
      <w:pPr>
        <w:pStyle w:val="CodeBlock"/>
        <w:rPr>
          <w:del w:id="1897" w:author="Sam Tertzakian" w:date="2018-09-11T19:17:00Z"/>
          <w:color w:val="000000"/>
        </w:rPr>
      </w:pPr>
      <w:del w:id="1898" w:author="Sam Tertzakian" w:date="2018-09-11T19:17:00Z">
        <w:r w:rsidDel="009B35D0">
          <w:rPr>
            <w:color w:val="000000"/>
          </w:rPr>
          <w:delText xml:space="preserve">    }</w:delText>
        </w:r>
      </w:del>
    </w:p>
    <w:p w14:paraId="7D758FD3" w14:textId="38BA2CBD" w:rsidR="00460C27" w:rsidDel="009B35D0" w:rsidRDefault="00460C27" w:rsidP="00460C27">
      <w:pPr>
        <w:pStyle w:val="CodeBlock"/>
        <w:rPr>
          <w:del w:id="1899" w:author="Sam Tertzakian" w:date="2018-09-11T19:17:00Z"/>
          <w:color w:val="000000"/>
        </w:rPr>
      </w:pPr>
    </w:p>
    <w:p w14:paraId="221B8199" w14:textId="595322E1" w:rsidR="00460C27" w:rsidDel="009B35D0" w:rsidRDefault="00460C27" w:rsidP="00460C27">
      <w:pPr>
        <w:pStyle w:val="CodeBlock"/>
        <w:rPr>
          <w:del w:id="1900" w:author="Sam Tertzakian" w:date="2018-09-11T19:17:00Z"/>
          <w:color w:val="000000"/>
        </w:rPr>
      </w:pPr>
      <w:del w:id="1901" w:author="Sam Tertzakian" w:date="2018-09-11T19:17:00Z">
        <w:r w:rsidDel="009B35D0">
          <w:rPr>
            <w:color w:val="000000"/>
          </w:rPr>
          <w:delText>Exit:</w:delText>
        </w:r>
      </w:del>
    </w:p>
    <w:p w14:paraId="6E02DAED" w14:textId="656DF1DF" w:rsidR="00460C27" w:rsidDel="009B35D0" w:rsidRDefault="00460C27" w:rsidP="00460C27">
      <w:pPr>
        <w:pStyle w:val="CodeBlock"/>
        <w:rPr>
          <w:del w:id="1902" w:author="Sam Tertzakian" w:date="2018-09-11T19:17:00Z"/>
          <w:color w:val="000000"/>
        </w:rPr>
      </w:pPr>
    </w:p>
    <w:p w14:paraId="7E95A55D" w14:textId="7145B129" w:rsidR="00460C27" w:rsidDel="009B35D0" w:rsidRDefault="00460C27" w:rsidP="00460C27">
      <w:pPr>
        <w:pStyle w:val="CodeBlock"/>
        <w:rPr>
          <w:del w:id="1903" w:author="Sam Tertzakian" w:date="2018-09-11T19:17:00Z"/>
          <w:color w:val="000000"/>
        </w:rPr>
      </w:pPr>
      <w:del w:id="1904" w:author="Sam Tertzakian" w:date="2018-09-11T19:17:00Z">
        <w:r w:rsidDel="009B35D0">
          <w:rPr>
            <w:color w:val="000000"/>
          </w:rPr>
          <w:delText xml:space="preserve">    </w:delText>
        </w:r>
        <w:r w:rsidDel="009B35D0">
          <w:rPr>
            <w:color w:val="0000FF"/>
          </w:rPr>
          <w:delText>if</w:delText>
        </w:r>
        <w:r w:rsidDel="009B35D0">
          <w:rPr>
            <w:color w:val="000000"/>
          </w:rPr>
          <w:delText xml:space="preserve"> (dmfModuleNotifierViaAcpi != </w:delText>
        </w:r>
        <w:r w:rsidDel="009B35D0">
          <w:rPr>
            <w:color w:val="6F008A"/>
          </w:rPr>
          <w:delText>NULL</w:delText>
        </w:r>
        <w:r w:rsidDel="009B35D0">
          <w:rPr>
            <w:color w:val="000000"/>
          </w:rPr>
          <w:delText>)</w:delText>
        </w:r>
      </w:del>
    </w:p>
    <w:p w14:paraId="4DF5D6F2" w14:textId="36D1A9E8" w:rsidR="00460C27" w:rsidDel="009B35D0" w:rsidRDefault="00460C27" w:rsidP="00460C27">
      <w:pPr>
        <w:pStyle w:val="CodeBlock"/>
        <w:rPr>
          <w:del w:id="1905" w:author="Sam Tertzakian" w:date="2018-09-11T19:17:00Z"/>
          <w:color w:val="000000"/>
        </w:rPr>
      </w:pPr>
      <w:del w:id="1906" w:author="Sam Tertzakian" w:date="2018-09-11T19:17:00Z">
        <w:r w:rsidDel="009B35D0">
          <w:rPr>
            <w:color w:val="000000"/>
          </w:rPr>
          <w:delText xml:space="preserve">    {</w:delText>
        </w:r>
      </w:del>
    </w:p>
    <w:p w14:paraId="6B43ECFC" w14:textId="246FE72D" w:rsidR="00460C27" w:rsidDel="009B35D0" w:rsidRDefault="00460C27" w:rsidP="00460C27">
      <w:pPr>
        <w:pStyle w:val="CodeBlock"/>
        <w:rPr>
          <w:del w:id="1907" w:author="Sam Tertzakian" w:date="2018-09-11T19:17:00Z"/>
          <w:color w:val="000000"/>
        </w:rPr>
      </w:pPr>
      <w:del w:id="1908" w:author="Sam Tertzakian" w:date="2018-09-11T19:17:00Z">
        <w:r w:rsidDel="009B35D0">
          <w:rPr>
            <w:color w:val="000000"/>
          </w:rPr>
          <w:delText xml:space="preserve">        DMF_Module_InstanceDestroy(dmfModuleNotifierViaAcpi);</w:delText>
        </w:r>
      </w:del>
    </w:p>
    <w:p w14:paraId="27E76F0B" w14:textId="74045E2B" w:rsidR="00460C27" w:rsidDel="009B35D0" w:rsidRDefault="00460C27" w:rsidP="00460C27">
      <w:pPr>
        <w:pStyle w:val="CodeBlock"/>
        <w:rPr>
          <w:del w:id="1909" w:author="Sam Tertzakian" w:date="2018-09-11T19:17:00Z"/>
          <w:color w:val="000000"/>
        </w:rPr>
      </w:pPr>
      <w:del w:id="1910" w:author="Sam Tertzakian" w:date="2018-09-11T19:17:00Z">
        <w:r w:rsidDel="009B35D0">
          <w:rPr>
            <w:color w:val="000000"/>
          </w:rPr>
          <w:delText xml:space="preserve">    }</w:delText>
        </w:r>
      </w:del>
    </w:p>
    <w:p w14:paraId="749BB742" w14:textId="669D99FF" w:rsidR="00460C27" w:rsidDel="009B35D0" w:rsidRDefault="00460C27" w:rsidP="00460C27">
      <w:pPr>
        <w:pStyle w:val="CodeBlock"/>
        <w:rPr>
          <w:del w:id="1911" w:author="Sam Tertzakian" w:date="2018-09-11T19:17:00Z"/>
          <w:color w:val="000000"/>
        </w:rPr>
      </w:pPr>
    </w:p>
    <w:p w14:paraId="14D25D02" w14:textId="5C6C209A" w:rsidR="00460C27" w:rsidDel="009B35D0" w:rsidRDefault="00460C27" w:rsidP="00460C27">
      <w:pPr>
        <w:pStyle w:val="CodeBlock"/>
        <w:rPr>
          <w:del w:id="1912" w:author="Sam Tertzakian" w:date="2018-09-11T19:17:00Z"/>
          <w:color w:val="000000"/>
        </w:rPr>
      </w:pPr>
      <w:del w:id="1913" w:author="Sam Tertzakian" w:date="2018-09-11T19:17:00Z">
        <w:r w:rsidDel="009B35D0">
          <w:rPr>
            <w:color w:val="000000"/>
          </w:rPr>
          <w:delText xml:space="preserve">    </w:delText>
        </w:r>
        <w:r w:rsidDel="009B35D0">
          <w:rPr>
            <w:color w:val="0000FF"/>
          </w:rPr>
          <w:delText>return</w:delText>
        </w:r>
        <w:r w:rsidDel="009B35D0">
          <w:rPr>
            <w:color w:val="000000"/>
          </w:rPr>
          <w:delText xml:space="preserve"> ntStatus;</w:delText>
        </w:r>
      </w:del>
    </w:p>
    <w:p w14:paraId="45A6EE93" w14:textId="10C00BA2" w:rsidR="00460C27" w:rsidDel="009B35D0" w:rsidRDefault="00460C27" w:rsidP="00460C27">
      <w:pPr>
        <w:pStyle w:val="CodeBlock"/>
        <w:rPr>
          <w:del w:id="1914" w:author="Sam Tertzakian" w:date="2018-09-11T19:17:00Z"/>
        </w:rPr>
      </w:pPr>
      <w:del w:id="1915" w:author="Sam Tertzakian" w:date="2018-09-11T19:17:00Z">
        <w:r w:rsidDel="009B35D0">
          <w:rPr>
            <w:color w:val="000000"/>
          </w:rPr>
          <w:delText>}</w:delText>
        </w:r>
      </w:del>
    </w:p>
    <w:p w14:paraId="7FBB7936" w14:textId="762FA7B5" w:rsidR="00096B43" w:rsidRDefault="00096B43" w:rsidP="00096B43">
      <w:pPr>
        <w:rPr>
          <w:rFonts w:asciiTheme="majorHAnsi" w:eastAsiaTheme="majorEastAsia" w:hAnsiTheme="majorHAnsi" w:cstheme="majorBidi"/>
          <w:color w:val="000000" w:themeColor="text1"/>
          <w:sz w:val="28"/>
          <w:szCs w:val="28"/>
        </w:rPr>
      </w:pPr>
      <w:r>
        <w:br w:type="page"/>
      </w:r>
    </w:p>
    <w:p w14:paraId="7CC41275" w14:textId="2BFFB9A9" w:rsidR="00D27C82" w:rsidRDefault="00D27C82" w:rsidP="00434339">
      <w:pPr>
        <w:pStyle w:val="Heading2"/>
      </w:pPr>
      <w:bookmarkStart w:id="1916" w:name="_Toc524527505"/>
      <w:r>
        <w:lastRenderedPageBreak/>
        <w:t>Transport Modules</w:t>
      </w:r>
      <w:bookmarkEnd w:id="1916"/>
    </w:p>
    <w:p w14:paraId="0C824F21" w14:textId="5B751B36" w:rsidR="00D27C82" w:rsidRDefault="00D27C82" w:rsidP="00D27C82">
      <w:r>
        <w:t>One of the most powerful features of DMF is that it allows programmers to easily implement an important programming paradigm, namely the idea of a Protocol-Transport.</w:t>
      </w:r>
      <w:r w:rsidR="006271C0">
        <w:t xml:space="preserve"> Using this paradigm, one can implement the important object-oriented programming pattern known as Composition.</w:t>
      </w:r>
    </w:p>
    <w:p w14:paraId="78E82AB8" w14:textId="457EF829" w:rsidR="00D27C82" w:rsidRDefault="00D27C82" w:rsidP="00D27C82">
      <w:r>
        <w:t>The Protocol-Transport paradigm is useful when one has a Protocol that is to be implemented on several types of Transports. It is useful, in this case, to write the Protocol one time using a common lower interface. Then, each of the multiple Transports are written using the same upper interface.</w:t>
      </w:r>
    </w:p>
    <w:p w14:paraId="330307D4" w14:textId="75FBB083" w:rsidR="00D27C82" w:rsidRDefault="00D27C82" w:rsidP="00D27C82">
      <w:r>
        <w:t xml:space="preserve">In DMF, this is accomplished using Parent-Child Modules. In this case, the Protocol </w:t>
      </w:r>
      <w:proofErr w:type="gramStart"/>
      <w:r>
        <w:t>is located in</w:t>
      </w:r>
      <w:proofErr w:type="gramEnd"/>
      <w:r>
        <w:t xml:space="preserve"> the Parent Module. The Transports </w:t>
      </w:r>
      <w:proofErr w:type="gramStart"/>
      <w:r>
        <w:t>are located in</w:t>
      </w:r>
      <w:proofErr w:type="gramEnd"/>
      <w:r>
        <w:t xml:space="preserve"> multiple Child Modules.</w:t>
      </w:r>
    </w:p>
    <w:p w14:paraId="53AF7A7D" w14:textId="0D242B47" w:rsidR="00D27C82" w:rsidRDefault="006271C0" w:rsidP="00D27C82">
      <w:r>
        <w:t>Normally, Child Modules are statically created by the Parent during Module creation. The Client of the Parent has no knowledge of the Child Modules instantiated by the Parent Module.</w:t>
      </w:r>
    </w:p>
    <w:p w14:paraId="3F9CF7D8" w14:textId="751EFFE1" w:rsidR="006271C0" w:rsidRDefault="006271C0" w:rsidP="00D27C82">
      <w:r>
        <w:t xml:space="preserve">However, using DMF’s Transport Module concept, the Client </w:t>
      </w:r>
      <w:proofErr w:type="gramStart"/>
      <w:r>
        <w:t>has the ability to</w:t>
      </w:r>
      <w:proofErr w:type="gramEnd"/>
      <w:r>
        <w:t xml:space="preserve"> determine a Child Module that the Parent Module will instantiate. In this way, the Client decides the underlying transport the Parent Module uses.</w:t>
      </w:r>
    </w:p>
    <w:p w14:paraId="65236F32" w14:textId="3372CC94" w:rsidR="006271C0" w:rsidRDefault="006271C0" w:rsidP="00D27C82">
      <w:r>
        <w:t>A Transport Module is the same as any other Modules, except that it implements a Method using a specific signature. Transport Modules can be used both as normal (non-Transport Modules) and as Transport Modules.</w:t>
      </w:r>
    </w:p>
    <w:p w14:paraId="561F15AB" w14:textId="7168DE45" w:rsidR="006271C0" w:rsidRDefault="006271C0" w:rsidP="00D27C82">
      <w:r>
        <w:t xml:space="preserve">A Parent Module that needs to use a Transport Module must always use a Transport Module. In this case, when the Module is created the </w:t>
      </w:r>
      <w:r w:rsidRPr="006271C0">
        <w:rPr>
          <w:rStyle w:val="CodeText"/>
        </w:rPr>
        <w:t>MODULE_OPTIONS_TRANSPORT_REQUIRED</w:t>
      </w:r>
      <w:r>
        <w:t xml:space="preserve"> bit must be set in the Module Options.</w:t>
      </w:r>
      <w:r w:rsidR="00DF78D1">
        <w:t xml:space="preserve"> When this bit is set, just after the Module (and any Child Modules) have been created, DMF will call a callback function that allows the Client of the Module to create the required Transport Module. DMF will then add that additional Child Module to the list of Child Modules. </w:t>
      </w:r>
    </w:p>
    <w:p w14:paraId="5F23E092" w14:textId="077DD38A" w:rsidR="00DF78D1" w:rsidRDefault="00DF78D1" w:rsidP="00D27C82">
      <w:r>
        <w:t xml:space="preserve">Finally, when the Parent Module needs to call the Transport Module, it does so </w:t>
      </w:r>
      <w:proofErr w:type="gramStart"/>
      <w:r>
        <w:t>using</w:t>
      </w:r>
      <w:proofErr w:type="gramEnd"/>
      <w:r>
        <w:t xml:space="preserve"> the Transport Module’s Transport Method. This Method has the same signature for all Transport Modules which allows the C compiler to compile correctly.</w:t>
      </w:r>
    </w:p>
    <w:p w14:paraId="012918F2" w14:textId="77777777" w:rsidR="00DF78D1" w:rsidRDefault="00DF78D1" w:rsidP="00D27C82"/>
    <w:p w14:paraId="247B6038" w14:textId="77777777" w:rsidR="006271C0" w:rsidRPr="00D27C82" w:rsidRDefault="006271C0" w:rsidP="00D27C82"/>
    <w:p w14:paraId="31DD0D2C" w14:textId="77777777" w:rsidR="00D27C82" w:rsidRDefault="00D27C82">
      <w:pPr>
        <w:rPr>
          <w:rFonts w:asciiTheme="majorHAnsi" w:eastAsiaTheme="majorEastAsia" w:hAnsiTheme="majorHAnsi" w:cstheme="majorBidi"/>
          <w:b/>
          <w:bCs/>
          <w:smallCaps/>
          <w:color w:val="000000" w:themeColor="text1"/>
          <w:sz w:val="28"/>
          <w:szCs w:val="28"/>
        </w:rPr>
      </w:pPr>
      <w:r>
        <w:br w:type="page"/>
      </w:r>
    </w:p>
    <w:p w14:paraId="531B1E51" w14:textId="4E01B080" w:rsidR="00F20772" w:rsidRDefault="00F20772" w:rsidP="00434339">
      <w:pPr>
        <w:pStyle w:val="Heading2"/>
      </w:pPr>
      <w:bookmarkStart w:id="1917" w:name="_Toc524527506"/>
      <w:r>
        <w:lastRenderedPageBreak/>
        <w:t>Using Modules</w:t>
      </w:r>
      <w:bookmarkEnd w:id="1917"/>
    </w:p>
    <w:p w14:paraId="25F48425" w14:textId="0BD450ED" w:rsidR="00B608B4" w:rsidRDefault="00B608B4">
      <w:r>
        <w:t>Once a Module is instantiated there are three ways the Client uses the Module.</w:t>
      </w:r>
    </w:p>
    <w:p w14:paraId="6A586D50" w14:textId="6EA250E5"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 xml:space="preserve">The Module operates on its own by directly receiving WDF callbacks </w:t>
      </w:r>
      <w:r w:rsidR="00DC6F13">
        <w:t xml:space="preserve">via </w:t>
      </w:r>
      <w:r w:rsidR="00917F36">
        <w:t>DMF</w:t>
      </w:r>
      <w:r>
        <w:t>.</w:t>
      </w:r>
    </w:p>
    <w:p w14:paraId="3B769B3B" w14:textId="4A72036B" w:rsidR="00B608B4" w:rsidRDefault="00B608B4" w:rsidP="004A459D">
      <w:pPr>
        <w:pStyle w:val="ListParagraph"/>
        <w:numPr>
          <w:ilvl w:val="0"/>
          <w:numId w:val="10"/>
        </w:numPr>
      </w:pPr>
      <w:r>
        <w:t>The Module operates on its own by directly receiving DMF callbacks that are sent by DMF.</w:t>
      </w:r>
    </w:p>
    <w:p w14:paraId="29834356" w14:textId="16F09EE0" w:rsidR="00B608B4" w:rsidRPr="00B608B4" w:rsidRDefault="00B608B4" w:rsidP="004A459D">
      <w:pPr>
        <w:pStyle w:val="ListParagraph"/>
        <w:numPr>
          <w:ilvl w:val="0"/>
          <w:numId w:val="10"/>
        </w:numPr>
        <w:rPr>
          <w:rFonts w:asciiTheme="majorHAnsi" w:eastAsiaTheme="majorEastAsia" w:hAnsiTheme="majorHAnsi" w:cstheme="majorBidi"/>
          <w:color w:val="2F5496" w:themeColor="accent1" w:themeShade="BF"/>
          <w:sz w:val="32"/>
          <w:szCs w:val="32"/>
        </w:rPr>
      </w:pPr>
      <w:r>
        <w:t>The Client</w:t>
      </w:r>
      <w:r w:rsidR="00917F36">
        <w:t>s</w:t>
      </w:r>
      <w:r>
        <w:t xml:space="preserve"> calls Module Methods. These Methods are specific to the Module and perform work that only that Module understands.</w:t>
      </w:r>
    </w:p>
    <w:p w14:paraId="7AA2823F" w14:textId="2CB1F616" w:rsidR="00B608B4" w:rsidRDefault="00B608B4" w:rsidP="00B608B4">
      <w:r>
        <w:t xml:space="preserve">Note that </w:t>
      </w:r>
      <w:r w:rsidR="00917F36">
        <w:t xml:space="preserve">the options </w:t>
      </w:r>
      <w:r>
        <w:t xml:space="preserve">above are not mutually exclusive. Modules can expose any combination of DMF and WDF callbacks as well as Module </w:t>
      </w:r>
      <w:r w:rsidR="00917F36">
        <w:t>methods</w:t>
      </w:r>
      <w:r>
        <w:t>.</w:t>
      </w:r>
    </w:p>
    <w:p w14:paraId="3BEDB406" w14:textId="367B7DC3" w:rsidR="00D95F1C" w:rsidRDefault="00B608B4" w:rsidP="00B608B4">
      <w:r>
        <w:t xml:space="preserve">The Client need not be concerned about items 1 and 2 above. Those two paths are the responsibility of the Module author. </w:t>
      </w:r>
      <w:r w:rsidR="00D73530">
        <w:t xml:space="preserve">It goes without saying that this also means that the Module author does not need to be concerned with what the Client </w:t>
      </w:r>
      <w:r w:rsidR="00735A63">
        <w:t>or any other Module does</w:t>
      </w:r>
      <w:r w:rsidR="00D73530">
        <w:t xml:space="preserve">. </w:t>
      </w:r>
      <w:r w:rsidR="00D73530" w:rsidRPr="007940F9">
        <w:rPr>
          <w:u w:val="single"/>
        </w:rPr>
        <w:t>All actors are only concerned and responsible for their own code and there exists a strong boundary between Modules and Client code</w:t>
      </w:r>
      <w:r w:rsidR="00D73530">
        <w:t xml:space="preserve">. </w:t>
      </w:r>
      <w:r w:rsidR="00D95F1C">
        <w:t>Simply instantiating the Module allows paths 1 and 2 to happen automatically and independently without further interaction from the Client</w:t>
      </w:r>
      <w:r w:rsidR="007C63D7">
        <w:t>.</w:t>
      </w:r>
    </w:p>
    <w:p w14:paraId="619E624F" w14:textId="61372E83" w:rsidR="00B608B4" w:rsidRDefault="00B608B4" w:rsidP="00B608B4">
      <w:r>
        <w:t xml:space="preserve">The Client Driver’s direct interaction with Module is via the Module’s </w:t>
      </w:r>
      <w:r w:rsidR="00525C61">
        <w:t xml:space="preserve">Methods </w:t>
      </w:r>
      <w:r>
        <w:t>(if any)</w:t>
      </w:r>
      <w:r w:rsidR="004374F2">
        <w:t xml:space="preserve"> and </w:t>
      </w:r>
      <w:r w:rsidR="00525C61">
        <w:t xml:space="preserve">Client Callbacks </w:t>
      </w:r>
      <w:r w:rsidR="004374F2">
        <w:t>(if any)</w:t>
      </w:r>
      <w:r>
        <w:t>. If the Module has no Methods</w:t>
      </w:r>
      <w:r w:rsidR="00525C61">
        <w:t xml:space="preserve"> or Client Callbacks</w:t>
      </w:r>
      <w:r>
        <w:t xml:space="preserve">, then the Client Driver does not, and </w:t>
      </w:r>
      <w:r w:rsidRPr="009971BE">
        <w:rPr>
          <w:u w:val="single"/>
        </w:rPr>
        <w:t>cannot</w:t>
      </w:r>
      <w:r>
        <w:t>, interact with the Module directly.</w:t>
      </w:r>
    </w:p>
    <w:p w14:paraId="23BB9A65" w14:textId="5A88FE60" w:rsidR="00B608B4" w:rsidRDefault="00B608B4" w:rsidP="00B608B4">
      <w:r>
        <w:t xml:space="preserve">When a Client wants to </w:t>
      </w:r>
      <w:r w:rsidR="00525C61">
        <w:t xml:space="preserve">know </w:t>
      </w:r>
      <w:r>
        <w:t xml:space="preserve">what Module Methods </w:t>
      </w:r>
      <w:r w:rsidR="00C86355">
        <w:t>the Module exposes</w:t>
      </w:r>
      <w:r>
        <w:t>, the author simply refers to the Module’s .h file</w:t>
      </w:r>
      <w:r w:rsidR="004374F2">
        <w:t>,</w:t>
      </w:r>
      <w:r>
        <w:t xml:space="preserve"> which has the publicly available Methods listed.</w:t>
      </w:r>
      <w:r w:rsidR="001B24F9">
        <w:t xml:space="preserve"> Each Module also has a corresponding .txt file that explains all the Methods the Module exposes.</w:t>
      </w:r>
    </w:p>
    <w:p w14:paraId="2DE931AF" w14:textId="4D01DFF4" w:rsidR="00B608B4" w:rsidRDefault="00525C61" w:rsidP="00B608B4">
      <w:r>
        <w:t xml:space="preserve">All </w:t>
      </w:r>
      <w:r w:rsidR="00B608B4">
        <w:t>M</w:t>
      </w:r>
      <w:r w:rsidR="00F95893">
        <w:t xml:space="preserve">odule </w:t>
      </w:r>
      <w:r>
        <w:t>M</w:t>
      </w:r>
      <w:r w:rsidR="00B608B4">
        <w:t xml:space="preserve">ethods require that the Module’s handle be sent as the first parameter. </w:t>
      </w:r>
      <w:r w:rsidR="00857382">
        <w:t xml:space="preserve">The Client receives this handle </w:t>
      </w:r>
      <w:r w:rsidR="00F95893">
        <w:t>when the Module is instantiated. It is up to the Client to store this handle for later use</w:t>
      </w:r>
      <w:r w:rsidR="00857382">
        <w:t>.</w:t>
      </w:r>
    </w:p>
    <w:p w14:paraId="0162D6E1" w14:textId="402827D6" w:rsidR="00857382" w:rsidRDefault="00857382" w:rsidP="00B608B4">
      <w:r>
        <w:t>Here is an example of a Module Method:</w:t>
      </w:r>
    </w:p>
    <w:p w14:paraId="4B21E92A" w14:textId="77777777" w:rsidR="00343454" w:rsidRDefault="00343454">
      <w:pPr>
        <w:pStyle w:val="CodeBlock"/>
        <w:rPr>
          <w:ins w:id="1918" w:author="Sam Tertzakian" w:date="2018-09-11T19:22:00Z"/>
          <w:color w:val="000000"/>
        </w:rPr>
        <w:pPrChange w:id="1919" w:author="Sam Tertzakian" w:date="2018-09-12T14:45:00Z">
          <w:pPr>
            <w:autoSpaceDE w:val="0"/>
            <w:autoSpaceDN w:val="0"/>
            <w:adjustRightInd w:val="0"/>
            <w:spacing w:after="0" w:line="240" w:lineRule="auto"/>
          </w:pPr>
        </w:pPrChange>
      </w:pPr>
      <w:ins w:id="1920" w:author="Sam Tertzakian" w:date="2018-09-11T19:22:00Z">
        <w:r>
          <w:t>NTSTATUS</w:t>
        </w:r>
      </w:ins>
    </w:p>
    <w:p w14:paraId="6EFABC3C" w14:textId="77777777" w:rsidR="00343454" w:rsidRDefault="00343454">
      <w:pPr>
        <w:pStyle w:val="CodeBlock"/>
        <w:rPr>
          <w:ins w:id="1921" w:author="Sam Tertzakian" w:date="2018-09-11T19:22:00Z"/>
        </w:rPr>
        <w:pPrChange w:id="1922" w:author="Sam Tertzakian" w:date="2018-09-12T14:45:00Z">
          <w:pPr>
            <w:autoSpaceDE w:val="0"/>
            <w:autoSpaceDN w:val="0"/>
            <w:adjustRightInd w:val="0"/>
            <w:spacing w:after="0" w:line="240" w:lineRule="auto"/>
          </w:pPr>
        </w:pPrChange>
      </w:pPr>
      <w:ins w:id="1923" w:author="Sam Tertzakian" w:date="2018-09-11T19:22:00Z">
        <w:r>
          <w:t>DMF_RingBuffer_Write(</w:t>
        </w:r>
      </w:ins>
    </w:p>
    <w:p w14:paraId="24142AAE" w14:textId="77777777" w:rsidR="00343454" w:rsidRDefault="00343454">
      <w:pPr>
        <w:pStyle w:val="CodeBlock"/>
        <w:rPr>
          <w:ins w:id="1924" w:author="Sam Tertzakian" w:date="2018-09-11T19:22:00Z"/>
          <w:color w:val="000000"/>
        </w:rPr>
        <w:pPrChange w:id="1925" w:author="Sam Tertzakian" w:date="2018-09-12T14:45:00Z">
          <w:pPr>
            <w:autoSpaceDE w:val="0"/>
            <w:autoSpaceDN w:val="0"/>
            <w:adjustRightInd w:val="0"/>
            <w:spacing w:after="0" w:line="240" w:lineRule="auto"/>
          </w:pPr>
        </w:pPrChange>
      </w:pPr>
      <w:ins w:id="1926" w:author="Sam Tertzakian" w:date="2018-09-11T19:22:00Z">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ins>
    </w:p>
    <w:p w14:paraId="34B629CE" w14:textId="77777777" w:rsidR="00343454" w:rsidRDefault="00343454">
      <w:pPr>
        <w:pStyle w:val="CodeBlock"/>
        <w:rPr>
          <w:ins w:id="1927" w:author="Sam Tertzakian" w:date="2018-09-11T19:22:00Z"/>
          <w:color w:val="000000"/>
        </w:rPr>
        <w:pPrChange w:id="1928" w:author="Sam Tertzakian" w:date="2018-09-12T14:45:00Z">
          <w:pPr>
            <w:autoSpaceDE w:val="0"/>
            <w:autoSpaceDN w:val="0"/>
            <w:adjustRightInd w:val="0"/>
            <w:spacing w:after="0" w:line="240" w:lineRule="auto"/>
          </w:pPr>
        </w:pPrChange>
      </w:pPr>
      <w:ins w:id="1929" w:author="Sam Tertzakian" w:date="2018-09-11T19:22:00Z">
        <w:r>
          <w:rPr>
            <w:color w:val="000000"/>
          </w:rPr>
          <w:t xml:space="preserve">    </w:t>
        </w:r>
        <w:r>
          <w:rPr>
            <w:color w:val="6F008A"/>
          </w:rPr>
          <w:t>_In_reads_</w:t>
        </w:r>
        <w:r>
          <w:rPr>
            <w:color w:val="000000"/>
          </w:rPr>
          <w:t>(</w:t>
        </w:r>
        <w:r>
          <w:t>SourceBufferSize</w:t>
        </w:r>
        <w:r>
          <w:rPr>
            <w:color w:val="000000"/>
          </w:rPr>
          <w:t xml:space="preserve">) </w:t>
        </w:r>
        <w:r>
          <w:t>UCHAR</w:t>
        </w:r>
        <w:r>
          <w:rPr>
            <w:color w:val="000000"/>
          </w:rPr>
          <w:t xml:space="preserve">* </w:t>
        </w:r>
        <w:r>
          <w:t>SourceBuffer</w:t>
        </w:r>
        <w:r>
          <w:rPr>
            <w:color w:val="000000"/>
          </w:rPr>
          <w:t>,</w:t>
        </w:r>
      </w:ins>
    </w:p>
    <w:p w14:paraId="4B6EA072" w14:textId="77777777" w:rsidR="00343454" w:rsidRDefault="00343454">
      <w:pPr>
        <w:pStyle w:val="CodeBlock"/>
        <w:rPr>
          <w:ins w:id="1930" w:author="Sam Tertzakian" w:date="2018-09-11T19:22:00Z"/>
          <w:color w:val="000000"/>
        </w:rPr>
        <w:pPrChange w:id="1931" w:author="Sam Tertzakian" w:date="2018-09-12T14:45:00Z">
          <w:pPr>
            <w:autoSpaceDE w:val="0"/>
            <w:autoSpaceDN w:val="0"/>
            <w:adjustRightInd w:val="0"/>
            <w:spacing w:after="0" w:line="240" w:lineRule="auto"/>
          </w:pPr>
        </w:pPrChange>
      </w:pPr>
      <w:ins w:id="1932" w:author="Sam Tertzakian" w:date="2018-09-11T19:22:00Z">
        <w:r>
          <w:rPr>
            <w:color w:val="000000"/>
          </w:rPr>
          <w:t xml:space="preserve">    </w:t>
        </w:r>
        <w:r>
          <w:rPr>
            <w:color w:val="6F008A"/>
          </w:rPr>
          <w:t>_In_</w:t>
        </w:r>
        <w:r>
          <w:rPr>
            <w:color w:val="000000"/>
          </w:rPr>
          <w:t xml:space="preserve"> </w:t>
        </w:r>
        <w:r>
          <w:t>ULONG</w:t>
        </w:r>
        <w:r>
          <w:rPr>
            <w:color w:val="000000"/>
          </w:rPr>
          <w:t xml:space="preserve"> </w:t>
        </w:r>
        <w:r>
          <w:t>SourceBufferSize</w:t>
        </w:r>
      </w:ins>
    </w:p>
    <w:p w14:paraId="4B03372C" w14:textId="70788454" w:rsidR="00857382" w:rsidDel="00343454" w:rsidRDefault="00343454">
      <w:pPr>
        <w:pStyle w:val="CodeBlock"/>
        <w:rPr>
          <w:del w:id="1933" w:author="Sam Tertzakian" w:date="2018-09-11T19:22:00Z"/>
          <w:color w:val="000000"/>
        </w:rPr>
      </w:pPr>
      <w:ins w:id="1934" w:author="Sam Tertzakian" w:date="2018-09-11T19:22:00Z">
        <w:r>
          <w:rPr>
            <w:color w:val="000000"/>
          </w:rPr>
          <w:t xml:space="preserve">    );</w:t>
        </w:r>
      </w:ins>
      <w:del w:id="1935" w:author="Sam Tertzakian" w:date="2018-09-11T19:22:00Z">
        <w:r w:rsidR="00857382" w:rsidDel="00343454">
          <w:delText>NTSTATUS</w:delText>
        </w:r>
      </w:del>
    </w:p>
    <w:p w14:paraId="55687165" w14:textId="282294AA" w:rsidR="00857382" w:rsidDel="00343454" w:rsidRDefault="00857382">
      <w:pPr>
        <w:pStyle w:val="CodeBlock"/>
        <w:rPr>
          <w:del w:id="1936" w:author="Sam Tertzakian" w:date="2018-09-11T19:22:00Z"/>
        </w:rPr>
      </w:pPr>
      <w:del w:id="1937" w:author="Sam Tertzakian" w:date="2018-09-11T19:22:00Z">
        <w:r w:rsidDel="00343454">
          <w:delText>DMF_FifoViaMemoryRing_FifoRead(</w:delText>
        </w:r>
      </w:del>
    </w:p>
    <w:p w14:paraId="22D30470" w14:textId="4D0F5054" w:rsidR="00857382" w:rsidDel="00343454" w:rsidRDefault="00857382">
      <w:pPr>
        <w:pStyle w:val="CodeBlock"/>
        <w:rPr>
          <w:del w:id="1938" w:author="Sam Tertzakian" w:date="2018-09-11T19:22:00Z"/>
        </w:rPr>
      </w:pPr>
      <w:del w:id="1939" w:author="Sam Tertzakian" w:date="2018-09-11T19:22:00Z">
        <w:r w:rsidDel="00343454">
          <w:delText xml:space="preserve">    </w:delText>
        </w:r>
        <w:r w:rsidDel="00343454">
          <w:rPr>
            <w:color w:val="6F008A"/>
          </w:rPr>
          <w:delText>_In_</w:delText>
        </w:r>
        <w:r w:rsidDel="00343454">
          <w:delText xml:space="preserve"> DMFMODULE </w:delText>
        </w:r>
        <w:r w:rsidDel="00343454">
          <w:rPr>
            <w:color w:val="808080"/>
          </w:rPr>
          <w:delText>DmfModule</w:delText>
        </w:r>
        <w:r w:rsidDel="00343454">
          <w:delText>,</w:delText>
        </w:r>
      </w:del>
    </w:p>
    <w:p w14:paraId="145E00E0" w14:textId="76CB88DD" w:rsidR="00857382" w:rsidDel="00343454" w:rsidRDefault="00857382">
      <w:pPr>
        <w:pStyle w:val="CodeBlock"/>
        <w:rPr>
          <w:del w:id="1940" w:author="Sam Tertzakian" w:date="2018-09-11T19:22:00Z"/>
        </w:rPr>
      </w:pPr>
      <w:del w:id="1941" w:author="Sam Tertzakian" w:date="2018-09-11T19:22:00Z">
        <w:r w:rsidDel="00343454">
          <w:delText xml:space="preserve">    </w:delText>
        </w:r>
        <w:r w:rsidDel="00343454">
          <w:rPr>
            <w:color w:val="6F008A"/>
          </w:rPr>
          <w:delText>_Out_writes_</w:delText>
        </w:r>
        <w:r w:rsidDel="00343454">
          <w:delText>(TargetBufferSize) PUCHAR TargetBuffer,</w:delText>
        </w:r>
      </w:del>
    </w:p>
    <w:p w14:paraId="75545016" w14:textId="4C7E431F" w:rsidR="00857382" w:rsidDel="00343454" w:rsidRDefault="00857382">
      <w:pPr>
        <w:pStyle w:val="CodeBlock"/>
        <w:rPr>
          <w:del w:id="1942" w:author="Sam Tertzakian" w:date="2018-09-11T19:22:00Z"/>
        </w:rPr>
      </w:pPr>
      <w:del w:id="1943" w:author="Sam Tertzakian" w:date="2018-09-11T19:22:00Z">
        <w:r w:rsidDel="00343454">
          <w:delText xml:space="preserve">    </w:delText>
        </w:r>
        <w:r w:rsidDel="00343454">
          <w:rPr>
            <w:color w:val="6F008A"/>
          </w:rPr>
          <w:delText>_In_</w:delText>
        </w:r>
        <w:r w:rsidDel="00343454">
          <w:delText xml:space="preserve"> ULONG TargetBufferSize</w:delText>
        </w:r>
      </w:del>
    </w:p>
    <w:p w14:paraId="5F8D0C17" w14:textId="22E1CA7D" w:rsidR="00857382" w:rsidDel="00343454" w:rsidRDefault="00857382">
      <w:pPr>
        <w:pStyle w:val="CodeBlock"/>
        <w:rPr>
          <w:del w:id="1944" w:author="Sam Tertzakian" w:date="2018-09-11T19:22:00Z"/>
        </w:rPr>
      </w:pPr>
      <w:del w:id="1945" w:author="Sam Tertzakian" w:date="2018-09-11T19:22:00Z">
        <w:r w:rsidDel="00343454">
          <w:delText xml:space="preserve">    );</w:delText>
        </w:r>
      </w:del>
    </w:p>
    <w:p w14:paraId="2D5D3C1C" w14:textId="77777777" w:rsidR="00F14039" w:rsidRDefault="00F14039">
      <w:pPr>
        <w:pStyle w:val="CodeBlock"/>
        <w:pPrChange w:id="1946" w:author="Sam Tertzakian" w:date="2018-09-12T14:45:00Z">
          <w:pPr/>
        </w:pPrChange>
      </w:pPr>
    </w:p>
    <w:p w14:paraId="4DDA042F" w14:textId="77777777" w:rsidR="00343454" w:rsidRDefault="00343454" w:rsidP="00857382">
      <w:pPr>
        <w:rPr>
          <w:ins w:id="1947" w:author="Sam Tertzakian" w:date="2018-09-11T19:23:00Z"/>
        </w:rPr>
      </w:pPr>
    </w:p>
    <w:p w14:paraId="5D01E245" w14:textId="0BF840C9" w:rsidR="00857382" w:rsidRDefault="00857382" w:rsidP="00857382">
      <w:r>
        <w:t xml:space="preserve">This Method receives the instantiated </w:t>
      </w:r>
      <w:r w:rsidR="00311435">
        <w:t>Module handle</w:t>
      </w:r>
      <w:r>
        <w:t xml:space="preserve"> for a Module that exposes a FIFO. It also accepts an address of a buffer and the length of that buffer. This Method read</w:t>
      </w:r>
      <w:r w:rsidR="00525C61">
        <w:t>s</w:t>
      </w:r>
      <w:r>
        <w:t xml:space="preserve"> the next entry in the Module’s FIFO and return</w:t>
      </w:r>
      <w:r w:rsidR="00525C61">
        <w:t>s</w:t>
      </w:r>
      <w:r>
        <w:t xml:space="preserve"> it to the caller.</w:t>
      </w:r>
    </w:p>
    <w:p w14:paraId="5380D71C" w14:textId="77777777" w:rsidR="009971BE" w:rsidRDefault="009971BE">
      <w:r>
        <w:br w:type="page"/>
      </w:r>
    </w:p>
    <w:p w14:paraId="1AA2846D" w14:textId="02EF4FCE" w:rsidR="00857382" w:rsidRDefault="00032552" w:rsidP="00B608B4">
      <w:r>
        <w:lastRenderedPageBreak/>
        <w:t>Here is an example of a how a Client uses a Method:</w:t>
      </w:r>
    </w:p>
    <w:p w14:paraId="6BE25031" w14:textId="5F4A786C" w:rsidR="009971BE" w:rsidRDefault="009971BE" w:rsidP="003237FA">
      <w:pPr>
        <w:pStyle w:val="CodeBlock"/>
      </w:pPr>
      <w:r>
        <w:t xml:space="preserve">ntStatus = </w:t>
      </w:r>
      <w:ins w:id="1948" w:author="Sam Tertzakian" w:date="2018-09-11T19:22:00Z">
        <w:r w:rsidR="00343454">
          <w:rPr>
            <w:color w:val="000000"/>
          </w:rPr>
          <w:t>DMF_RingBuffer_Write</w:t>
        </w:r>
      </w:ins>
      <w:del w:id="1949" w:author="Sam Tertzakian" w:date="2018-09-11T19:22:00Z">
        <w:r w:rsidDel="00343454">
          <w:delText>DMF_FifoViaMemoryRing_FifoWrite</w:delText>
        </w:r>
      </w:del>
      <w:r>
        <w:t>(deviceContext-&gt;DmfModuleButtonFifo,</w:t>
      </w:r>
    </w:p>
    <w:p w14:paraId="642B45AF" w14:textId="13D91EB1" w:rsidR="009971BE" w:rsidRDefault="009971BE" w:rsidP="003237FA">
      <w:pPr>
        <w:pStyle w:val="CodeBlock"/>
      </w:pPr>
      <w:r>
        <w:t xml:space="preserve">                               </w:t>
      </w:r>
      <w:del w:id="1950" w:author="Sam Tertzakian" w:date="2018-09-11T19:22:00Z">
        <w:r w:rsidDel="00343454">
          <w:delText xml:space="preserve">           </w:delText>
        </w:r>
      </w:del>
      <w:ins w:id="1951" w:author="Sam Tertzakian" w:date="2018-09-11T19:22:00Z">
        <w:r w:rsidR="00343454">
          <w:t xml:space="preserve"> </w:t>
        </w:r>
      </w:ins>
      <w:r>
        <w:t xml:space="preserve">( </w:t>
      </w:r>
      <w:r>
        <w:rPr>
          <w:color w:val="2B91AF"/>
        </w:rPr>
        <w:t>PUCHAR</w:t>
      </w:r>
      <w:r>
        <w:t xml:space="preserve"> )&amp;buttonData,</w:t>
      </w:r>
    </w:p>
    <w:p w14:paraId="6E2C1A99" w14:textId="22896519" w:rsidR="009971BE" w:rsidRDefault="009971BE" w:rsidP="003237FA">
      <w:pPr>
        <w:pStyle w:val="CodeBlock"/>
      </w:pPr>
      <w:r>
        <w:t xml:space="preserve">                                </w:t>
      </w:r>
      <w:del w:id="1952" w:author="Sam Tertzakian" w:date="2018-09-11T19:22:00Z">
        <w:r w:rsidDel="00343454">
          <w:delText xml:space="preserve">       </w:delText>
        </w:r>
      </w:del>
      <w:del w:id="1953" w:author="Sam Tertzakian" w:date="2018-09-11T19:23:00Z">
        <w:r w:rsidDel="00343454">
          <w:delText xml:space="preserve">   </w:delText>
        </w:r>
      </w:del>
      <w:r>
        <w:rPr>
          <w:color w:val="0000FF"/>
        </w:rPr>
        <w:t>sizeof</w:t>
      </w:r>
      <w:r>
        <w:t>( buttonData ));</w:t>
      </w:r>
    </w:p>
    <w:p w14:paraId="2896A7EA" w14:textId="3FEC281B" w:rsidR="00032552" w:rsidRDefault="00032552" w:rsidP="00032552"/>
    <w:p w14:paraId="61CB73CA" w14:textId="20F07225" w:rsidR="00032552" w:rsidRPr="009971BE" w:rsidRDefault="00032552" w:rsidP="00032552">
      <w:pPr>
        <w:rPr>
          <w:rStyle w:val="CodeText"/>
        </w:rPr>
      </w:pPr>
      <w:r>
        <w:t xml:space="preserve">The first parameter is the Module’s handle. </w:t>
      </w:r>
      <w:r w:rsidR="00BD677B">
        <w:t xml:space="preserve">This handle is </w:t>
      </w:r>
      <w:r w:rsidR="00C45EDC">
        <w:t>obtained when the Module is instantiated</w:t>
      </w:r>
      <w:r w:rsidR="00BD677B">
        <w:t xml:space="preserve">. </w:t>
      </w:r>
      <w:r>
        <w:t xml:space="preserve">The </w:t>
      </w:r>
      <w:r w:rsidR="00477765">
        <w:t>rest of the parameters are</w:t>
      </w:r>
      <w:r>
        <w:t xml:space="preserve"> specific to that Module’s Method.</w:t>
      </w:r>
      <w:r w:rsidR="00BC0E2A">
        <w:t xml:space="preserve"> Methods can have any number of parameters.</w:t>
      </w:r>
    </w:p>
    <w:p w14:paraId="4DF92C2B" w14:textId="4F01364E" w:rsidR="0047629A" w:rsidRDefault="0047629A" w:rsidP="00032552">
      <w:r>
        <w:t>It is not possible to use a Module’s Method without a valid handle to an instance of the Module. This guarantees that when the Module’s Method is called, the Module</w:t>
      </w:r>
      <w:r w:rsidR="008310C5">
        <w:t xml:space="preserve">’s internal data structures are ready to be used. It is the responsibility of the Module’s author to make sure that </w:t>
      </w:r>
      <w:proofErr w:type="gramStart"/>
      <w:r w:rsidR="008310C5">
        <w:t>as long as</w:t>
      </w:r>
      <w:proofErr w:type="gramEnd"/>
      <w:r w:rsidR="008310C5">
        <w:t xml:space="preserve"> a valid Module handle is passed, the Method must operate gracefully.</w:t>
      </w:r>
    </w:p>
    <w:p w14:paraId="191054C9" w14:textId="71E9D263" w:rsidR="007A227E" w:rsidRDefault="007A227E" w:rsidP="00032552">
      <w:r>
        <w:t xml:space="preserve">Note the separation of work between Modules and the Clients. This separation limits the number of </w:t>
      </w:r>
      <w:proofErr w:type="gramStart"/>
      <w:r>
        <w:t>code</w:t>
      </w:r>
      <w:proofErr w:type="gramEnd"/>
      <w:r>
        <w:t xml:space="preserve"> paths </w:t>
      </w:r>
      <w:r w:rsidR="00B2209B">
        <w:t>and eliminates dependencies that may be difficult to see or understand. In turn, it makes code easier to write, understand, maintain and reuse.</w:t>
      </w:r>
    </w:p>
    <w:p w14:paraId="32391980" w14:textId="77777777" w:rsidR="00B2209B" w:rsidRDefault="00B2209B" w:rsidP="00032552"/>
    <w:p w14:paraId="6950973D" w14:textId="77777777" w:rsidR="008310C5" w:rsidRDefault="008310C5" w:rsidP="00032552"/>
    <w:p w14:paraId="5FC71561" w14:textId="77777777" w:rsidR="00032552" w:rsidRDefault="00032552" w:rsidP="00032552"/>
    <w:p w14:paraId="6F32CB62" w14:textId="3A9E2FD9" w:rsidR="00F26D09" w:rsidRPr="00B608B4" w:rsidRDefault="00F26D09" w:rsidP="00B608B4">
      <w:pPr>
        <w:rPr>
          <w:rFonts w:asciiTheme="majorHAnsi" w:eastAsiaTheme="majorEastAsia" w:hAnsiTheme="majorHAnsi" w:cstheme="majorBidi"/>
          <w:color w:val="2F5496" w:themeColor="accent1" w:themeShade="BF"/>
          <w:sz w:val="32"/>
          <w:szCs w:val="32"/>
        </w:rPr>
      </w:pPr>
      <w:r>
        <w:br w:type="page"/>
      </w:r>
    </w:p>
    <w:p w14:paraId="1F1C2F18" w14:textId="77777777" w:rsidR="0038406D" w:rsidRDefault="0038406D" w:rsidP="0038406D">
      <w:pPr>
        <w:pStyle w:val="Heading1"/>
      </w:pPr>
      <w:bookmarkStart w:id="1954" w:name="_Toc500407338"/>
      <w:bookmarkStart w:id="1955" w:name="_Toc524527507"/>
      <w:r>
        <w:lastRenderedPageBreak/>
        <w:t>The Structure of a Module</w:t>
      </w:r>
      <w:bookmarkEnd w:id="1954"/>
      <w:bookmarkEnd w:id="1955"/>
    </w:p>
    <w:p w14:paraId="17476112" w14:textId="77777777" w:rsidR="0038406D" w:rsidRDefault="0038406D" w:rsidP="0038406D">
      <w:r>
        <w:t xml:space="preserve">The structure of a Module is consistent among all Modules. This consistency is important because the Module is designed to be easily shareable and readable by many people. </w:t>
      </w:r>
    </w:p>
    <w:p w14:paraId="2863AF9B" w14:textId="77777777" w:rsidR="0038406D" w:rsidRDefault="0038406D" w:rsidP="0038406D">
      <w:r>
        <w:t>Every Module has three mandatory files:</w:t>
      </w:r>
    </w:p>
    <w:p w14:paraId="13548C67" w14:textId="4889CE8C" w:rsidR="0038406D" w:rsidRDefault="0038406D" w:rsidP="004A459D">
      <w:pPr>
        <w:pStyle w:val="ListParagraph"/>
        <w:numPr>
          <w:ilvl w:val="0"/>
          <w:numId w:val="20"/>
        </w:numPr>
      </w:pPr>
      <w:r>
        <w:t>Module</w:t>
      </w:r>
      <w:r w:rsidR="001374C3">
        <w:t>’s</w:t>
      </w:r>
      <w:r>
        <w:t xml:space="preserve"> .c file</w:t>
      </w:r>
    </w:p>
    <w:p w14:paraId="2D9AFCA6" w14:textId="4097C7F1" w:rsidR="0038406D" w:rsidRDefault="0038406D" w:rsidP="004A459D">
      <w:pPr>
        <w:pStyle w:val="ListParagraph"/>
        <w:numPr>
          <w:ilvl w:val="0"/>
          <w:numId w:val="20"/>
        </w:numPr>
      </w:pPr>
      <w:r>
        <w:t>Module</w:t>
      </w:r>
      <w:r w:rsidR="001374C3">
        <w:t>’s</w:t>
      </w:r>
      <w:r>
        <w:t xml:space="preserve"> .h file</w:t>
      </w:r>
    </w:p>
    <w:p w14:paraId="2DDB2CBF" w14:textId="4672EC4F" w:rsidR="0038406D" w:rsidRDefault="0038406D" w:rsidP="004A459D">
      <w:pPr>
        <w:pStyle w:val="ListParagraph"/>
        <w:numPr>
          <w:ilvl w:val="0"/>
          <w:numId w:val="20"/>
        </w:numPr>
      </w:pPr>
      <w:r>
        <w:t>Module</w:t>
      </w:r>
      <w:r w:rsidR="001374C3">
        <w:t>’s</w:t>
      </w:r>
      <w:r>
        <w:t xml:space="preserve"> .txt file</w:t>
      </w:r>
    </w:p>
    <w:p w14:paraId="4C5056F4" w14:textId="7D835614" w:rsidR="0038406D" w:rsidRDefault="0038406D" w:rsidP="0038406D">
      <w:r>
        <w:t>In addition, Module</w:t>
      </w:r>
      <w:r w:rsidR="00C2244D">
        <w:t>s</w:t>
      </w:r>
      <w:r>
        <w:t xml:space="preserve"> may have two optional files:</w:t>
      </w:r>
    </w:p>
    <w:p w14:paraId="4124B7FD" w14:textId="0EA6C53E" w:rsidR="0038406D" w:rsidRDefault="0038406D" w:rsidP="004A459D">
      <w:pPr>
        <w:pStyle w:val="ListParagraph"/>
        <w:numPr>
          <w:ilvl w:val="0"/>
          <w:numId w:val="21"/>
        </w:numPr>
      </w:pPr>
      <w:r>
        <w:t>Module</w:t>
      </w:r>
      <w:r w:rsidR="001374C3">
        <w:t>’s</w:t>
      </w:r>
      <w:r>
        <w:t xml:space="preserve"> _Pub</w:t>
      </w:r>
      <w:r w:rsidR="001374C3">
        <w:t>l</w:t>
      </w:r>
      <w:r>
        <w:t>ic.h file</w:t>
      </w:r>
    </w:p>
    <w:p w14:paraId="38B34D96" w14:textId="34F4AE65" w:rsidR="0038406D" w:rsidRDefault="0038406D" w:rsidP="004A459D">
      <w:pPr>
        <w:pStyle w:val="ListParagraph"/>
        <w:numPr>
          <w:ilvl w:val="0"/>
          <w:numId w:val="21"/>
        </w:numPr>
      </w:pPr>
      <w:r>
        <w:t>Module</w:t>
      </w:r>
      <w:r w:rsidR="001374C3">
        <w:t>’s</w:t>
      </w:r>
      <w:r>
        <w:t xml:space="preserve"> .mc file</w:t>
      </w:r>
    </w:p>
    <w:p w14:paraId="51B443D1"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0B9A77FB" w14:textId="77777777" w:rsidR="0038406D" w:rsidRDefault="0038406D" w:rsidP="0038406D">
      <w:pPr>
        <w:pStyle w:val="Heading2"/>
      </w:pPr>
      <w:bookmarkStart w:id="1956" w:name="_Toc500407339"/>
      <w:bookmarkStart w:id="1957" w:name="_Toc524527508"/>
      <w:r>
        <w:lastRenderedPageBreak/>
        <w:t>The Module .h File</w:t>
      </w:r>
      <w:bookmarkEnd w:id="1956"/>
      <w:bookmarkEnd w:id="1957"/>
    </w:p>
    <w:p w14:paraId="3FF97D80" w14:textId="3AFE7425" w:rsidR="0038406D" w:rsidRDefault="0038406D" w:rsidP="0038406D">
      <w:r>
        <w:t>This file contains information that allows Clients to use the Module. Specifically, it contains</w:t>
      </w:r>
      <w:r w:rsidR="002A70C1">
        <w:t xml:space="preserve"> the following in this order</w:t>
      </w:r>
      <w:r>
        <w:t>:</w:t>
      </w:r>
    </w:p>
    <w:p w14:paraId="61505C82" w14:textId="77777777" w:rsidR="0038406D" w:rsidRDefault="0038406D" w:rsidP="004A459D">
      <w:pPr>
        <w:pStyle w:val="ListParagraph"/>
        <w:numPr>
          <w:ilvl w:val="0"/>
          <w:numId w:val="17"/>
        </w:numPr>
      </w:pPr>
      <w:r>
        <w:t>Enumerations and structures used in the Module Config.</w:t>
      </w:r>
    </w:p>
    <w:p w14:paraId="62F9CC3A" w14:textId="2A21F7D2" w:rsidR="0038406D" w:rsidDel="00F178D8" w:rsidRDefault="0038406D" w:rsidP="004A459D">
      <w:pPr>
        <w:pStyle w:val="ListParagraph"/>
        <w:numPr>
          <w:ilvl w:val="0"/>
          <w:numId w:val="17"/>
        </w:numPr>
      </w:pPr>
      <w:r w:rsidDel="00F178D8">
        <w:t>The Module Config.</w:t>
      </w:r>
    </w:p>
    <w:p w14:paraId="241CC795" w14:textId="4B09DCAC" w:rsidR="0038406D" w:rsidRDefault="0038406D" w:rsidP="004A459D">
      <w:pPr>
        <w:pStyle w:val="ListParagraph"/>
        <w:numPr>
          <w:ilvl w:val="0"/>
          <w:numId w:val="17"/>
        </w:numPr>
      </w:pPr>
      <w:r>
        <w:t>The Module macros</w:t>
      </w:r>
      <w:r w:rsidR="00322E0C">
        <w:t>’</w:t>
      </w:r>
      <w:r>
        <w:t xml:space="preserve"> definition</w:t>
      </w:r>
      <w:r w:rsidR="00D421BD">
        <w:t>s</w:t>
      </w:r>
      <w:r>
        <w:t>.</w:t>
      </w:r>
    </w:p>
    <w:p w14:paraId="7F2151ED" w14:textId="028DF295" w:rsidR="0038406D" w:rsidRDefault="0038406D" w:rsidP="004A459D">
      <w:pPr>
        <w:pStyle w:val="ListParagraph"/>
        <w:numPr>
          <w:ilvl w:val="0"/>
          <w:numId w:val="17"/>
        </w:numPr>
      </w:pPr>
      <w:r>
        <w:t>Prototypes of the Module’s Methods.</w:t>
      </w:r>
    </w:p>
    <w:p w14:paraId="15E7DAD5" w14:textId="255B7284" w:rsidR="002A70C1" w:rsidRDefault="0038406D" w:rsidP="0038406D">
      <w:r>
        <w:t xml:space="preserve">Private definitions used only by the Module are </w:t>
      </w:r>
      <w:r w:rsidRPr="00322E0C">
        <w:rPr>
          <w:u w:val="single"/>
        </w:rPr>
        <w:t>not</w:t>
      </w:r>
      <w:r>
        <w:t xml:space="preserve"> placed in this file.</w:t>
      </w:r>
      <w:r w:rsidR="002A70C1">
        <w:t xml:space="preserve"> </w:t>
      </w:r>
      <w:r>
        <w:t xml:space="preserve">Definitions necessary for </w:t>
      </w:r>
      <w:r w:rsidR="00A0064F">
        <w:t>user-mode</w:t>
      </w:r>
      <w:r>
        <w:t xml:space="preserve"> interaction (such as IOCTLS and their corresponding data structures) are </w:t>
      </w:r>
      <w:r w:rsidRPr="00322E0C">
        <w:rPr>
          <w:u w:val="single"/>
        </w:rPr>
        <w:t>not</w:t>
      </w:r>
      <w:r>
        <w:t xml:space="preserve"> placed in this file.</w:t>
      </w:r>
    </w:p>
    <w:p w14:paraId="09261EA3" w14:textId="20744527" w:rsidR="0038406D" w:rsidRDefault="00522F43" w:rsidP="0038406D">
      <w:pPr>
        <w:rPr>
          <w:ins w:id="1958" w:author="Sam Tertzakian" w:date="2018-09-11T20:02:00Z"/>
        </w:rPr>
      </w:pPr>
      <w:r>
        <w:t xml:space="preserve">In the following example, note </w:t>
      </w:r>
      <w:r w:rsidR="00F178D8">
        <w:t xml:space="preserve">the use of the </w:t>
      </w:r>
      <w:r w:rsidR="00F178D8" w:rsidRPr="00522F43">
        <w:rPr>
          <w:rStyle w:val="CodeText"/>
        </w:rPr>
        <w:t>DECLARE_DMF_MODULE</w:t>
      </w:r>
      <w:r w:rsidR="00F178D8" w:rsidRPr="00522F43">
        <w:t xml:space="preserve"> macro.</w:t>
      </w:r>
      <w:r w:rsidR="002A70C1" w:rsidRPr="00522F43">
        <w:t xml:space="preserve"> This macro automatically defines all the public functions that Clients use to instantiate the Module.</w:t>
      </w:r>
    </w:p>
    <w:p w14:paraId="6FFE9155" w14:textId="77777777" w:rsidR="00A86C57" w:rsidRDefault="00A86C57">
      <w:pPr>
        <w:pStyle w:val="CodeBlock"/>
        <w:rPr>
          <w:ins w:id="1959" w:author="Sam Tertzakian" w:date="2018-09-11T20:02:00Z"/>
          <w:color w:val="000000"/>
        </w:rPr>
        <w:pPrChange w:id="1960" w:author="Sam Tertzakian" w:date="2018-09-12T14:45:00Z">
          <w:pPr>
            <w:autoSpaceDE w:val="0"/>
            <w:autoSpaceDN w:val="0"/>
            <w:adjustRightInd w:val="0"/>
            <w:spacing w:after="0" w:line="240" w:lineRule="auto"/>
          </w:pPr>
        </w:pPrChange>
      </w:pPr>
      <w:ins w:id="1961" w:author="Sam Tertzakian" w:date="2018-09-11T20:02:00Z">
        <w:r>
          <w:t>/*++</w:t>
        </w:r>
      </w:ins>
    </w:p>
    <w:p w14:paraId="141A5627" w14:textId="77777777" w:rsidR="00A86C57" w:rsidRDefault="00A86C57">
      <w:pPr>
        <w:pStyle w:val="CodeBlock"/>
        <w:rPr>
          <w:ins w:id="1962" w:author="Sam Tertzakian" w:date="2018-09-11T20:02:00Z"/>
        </w:rPr>
        <w:pPrChange w:id="1963" w:author="Sam Tertzakian" w:date="2018-09-12T14:45:00Z">
          <w:pPr>
            <w:autoSpaceDE w:val="0"/>
            <w:autoSpaceDN w:val="0"/>
            <w:adjustRightInd w:val="0"/>
            <w:spacing w:after="0" w:line="240" w:lineRule="auto"/>
          </w:pPr>
        </w:pPrChange>
      </w:pPr>
    </w:p>
    <w:p w14:paraId="5167DBC7" w14:textId="77777777" w:rsidR="00A86C57" w:rsidRDefault="00A86C57">
      <w:pPr>
        <w:pStyle w:val="CodeBlock"/>
        <w:rPr>
          <w:ins w:id="1964" w:author="Sam Tertzakian" w:date="2018-09-11T20:02:00Z"/>
          <w:color w:val="000000"/>
        </w:rPr>
        <w:pPrChange w:id="1965" w:author="Sam Tertzakian" w:date="2018-09-12T14:45:00Z">
          <w:pPr>
            <w:autoSpaceDE w:val="0"/>
            <w:autoSpaceDN w:val="0"/>
            <w:adjustRightInd w:val="0"/>
            <w:spacing w:after="0" w:line="240" w:lineRule="auto"/>
          </w:pPr>
        </w:pPrChange>
      </w:pPr>
      <w:ins w:id="1966" w:author="Sam Tertzakian" w:date="2018-09-11T20:02:00Z">
        <w:r>
          <w:t xml:space="preserve">    Copyright (c) Microsoft Corporation. All rights reserved.</w:t>
        </w:r>
      </w:ins>
    </w:p>
    <w:p w14:paraId="18673152" w14:textId="77777777" w:rsidR="00A86C57" w:rsidRDefault="00A86C57">
      <w:pPr>
        <w:pStyle w:val="CodeBlock"/>
        <w:rPr>
          <w:ins w:id="1967" w:author="Sam Tertzakian" w:date="2018-09-11T20:02:00Z"/>
          <w:color w:val="000000"/>
        </w:rPr>
        <w:pPrChange w:id="1968" w:author="Sam Tertzakian" w:date="2018-09-12T14:45:00Z">
          <w:pPr>
            <w:autoSpaceDE w:val="0"/>
            <w:autoSpaceDN w:val="0"/>
            <w:adjustRightInd w:val="0"/>
            <w:spacing w:after="0" w:line="240" w:lineRule="auto"/>
          </w:pPr>
        </w:pPrChange>
      </w:pPr>
      <w:ins w:id="1969" w:author="Sam Tertzakian" w:date="2018-09-11T20:02:00Z">
        <w:r>
          <w:t xml:space="preserve">    Licensed under the MIT license.</w:t>
        </w:r>
      </w:ins>
    </w:p>
    <w:p w14:paraId="49DBC9F7" w14:textId="77777777" w:rsidR="00A86C57" w:rsidRDefault="00A86C57">
      <w:pPr>
        <w:pStyle w:val="CodeBlock"/>
        <w:rPr>
          <w:ins w:id="1970" w:author="Sam Tertzakian" w:date="2018-09-11T20:02:00Z"/>
        </w:rPr>
        <w:pPrChange w:id="1971" w:author="Sam Tertzakian" w:date="2018-09-12T14:45:00Z">
          <w:pPr>
            <w:autoSpaceDE w:val="0"/>
            <w:autoSpaceDN w:val="0"/>
            <w:adjustRightInd w:val="0"/>
            <w:spacing w:after="0" w:line="240" w:lineRule="auto"/>
          </w:pPr>
        </w:pPrChange>
      </w:pPr>
    </w:p>
    <w:p w14:paraId="0FDFE4E5" w14:textId="77777777" w:rsidR="00A86C57" w:rsidRDefault="00A86C57">
      <w:pPr>
        <w:pStyle w:val="CodeBlock"/>
        <w:rPr>
          <w:ins w:id="1972" w:author="Sam Tertzakian" w:date="2018-09-11T20:02:00Z"/>
          <w:color w:val="000000"/>
        </w:rPr>
        <w:pPrChange w:id="1973" w:author="Sam Tertzakian" w:date="2018-09-12T14:45:00Z">
          <w:pPr>
            <w:autoSpaceDE w:val="0"/>
            <w:autoSpaceDN w:val="0"/>
            <w:adjustRightInd w:val="0"/>
            <w:spacing w:after="0" w:line="240" w:lineRule="auto"/>
          </w:pPr>
        </w:pPrChange>
      </w:pPr>
      <w:ins w:id="1974" w:author="Sam Tertzakian" w:date="2018-09-11T20:02:00Z">
        <w:r>
          <w:t>Module Name:</w:t>
        </w:r>
      </w:ins>
    </w:p>
    <w:p w14:paraId="1B5CE8B4" w14:textId="77777777" w:rsidR="00A86C57" w:rsidRDefault="00A86C57">
      <w:pPr>
        <w:pStyle w:val="CodeBlock"/>
        <w:rPr>
          <w:ins w:id="1975" w:author="Sam Tertzakian" w:date="2018-09-11T20:02:00Z"/>
        </w:rPr>
        <w:pPrChange w:id="1976" w:author="Sam Tertzakian" w:date="2018-09-12T14:45:00Z">
          <w:pPr>
            <w:autoSpaceDE w:val="0"/>
            <w:autoSpaceDN w:val="0"/>
            <w:adjustRightInd w:val="0"/>
            <w:spacing w:after="0" w:line="240" w:lineRule="auto"/>
          </w:pPr>
        </w:pPrChange>
      </w:pPr>
    </w:p>
    <w:p w14:paraId="56580E1E" w14:textId="77777777" w:rsidR="00A86C57" w:rsidRDefault="00A86C57">
      <w:pPr>
        <w:pStyle w:val="CodeBlock"/>
        <w:rPr>
          <w:ins w:id="1977" w:author="Sam Tertzakian" w:date="2018-09-11T20:02:00Z"/>
          <w:color w:val="000000"/>
        </w:rPr>
        <w:pPrChange w:id="1978" w:author="Sam Tertzakian" w:date="2018-09-12T14:45:00Z">
          <w:pPr>
            <w:autoSpaceDE w:val="0"/>
            <w:autoSpaceDN w:val="0"/>
            <w:adjustRightInd w:val="0"/>
            <w:spacing w:after="0" w:line="240" w:lineRule="auto"/>
          </w:pPr>
        </w:pPrChange>
      </w:pPr>
      <w:ins w:id="1979" w:author="Sam Tertzakian" w:date="2018-09-11T20:02:00Z">
        <w:r>
          <w:t xml:space="preserve">    Dmf_ResourceHub.h</w:t>
        </w:r>
      </w:ins>
    </w:p>
    <w:p w14:paraId="0B226EBE" w14:textId="77777777" w:rsidR="00A86C57" w:rsidRDefault="00A86C57">
      <w:pPr>
        <w:pStyle w:val="CodeBlock"/>
        <w:rPr>
          <w:ins w:id="1980" w:author="Sam Tertzakian" w:date="2018-09-11T20:02:00Z"/>
        </w:rPr>
        <w:pPrChange w:id="1981" w:author="Sam Tertzakian" w:date="2018-09-12T14:45:00Z">
          <w:pPr>
            <w:autoSpaceDE w:val="0"/>
            <w:autoSpaceDN w:val="0"/>
            <w:adjustRightInd w:val="0"/>
            <w:spacing w:after="0" w:line="240" w:lineRule="auto"/>
          </w:pPr>
        </w:pPrChange>
      </w:pPr>
    </w:p>
    <w:p w14:paraId="42FF1A55" w14:textId="77777777" w:rsidR="00A86C57" w:rsidRDefault="00A86C57">
      <w:pPr>
        <w:pStyle w:val="CodeBlock"/>
        <w:rPr>
          <w:ins w:id="1982" w:author="Sam Tertzakian" w:date="2018-09-11T20:02:00Z"/>
          <w:color w:val="000000"/>
        </w:rPr>
        <w:pPrChange w:id="1983" w:author="Sam Tertzakian" w:date="2018-09-12T14:45:00Z">
          <w:pPr>
            <w:autoSpaceDE w:val="0"/>
            <w:autoSpaceDN w:val="0"/>
            <w:adjustRightInd w:val="0"/>
            <w:spacing w:after="0" w:line="240" w:lineRule="auto"/>
          </w:pPr>
        </w:pPrChange>
      </w:pPr>
      <w:ins w:id="1984" w:author="Sam Tertzakian" w:date="2018-09-11T20:02:00Z">
        <w:r>
          <w:t>Abstract:</w:t>
        </w:r>
      </w:ins>
    </w:p>
    <w:p w14:paraId="4FA20845" w14:textId="77777777" w:rsidR="00A86C57" w:rsidRDefault="00A86C57">
      <w:pPr>
        <w:pStyle w:val="CodeBlock"/>
        <w:rPr>
          <w:ins w:id="1985" w:author="Sam Tertzakian" w:date="2018-09-11T20:02:00Z"/>
        </w:rPr>
        <w:pPrChange w:id="1986" w:author="Sam Tertzakian" w:date="2018-09-12T14:45:00Z">
          <w:pPr>
            <w:autoSpaceDE w:val="0"/>
            <w:autoSpaceDN w:val="0"/>
            <w:adjustRightInd w:val="0"/>
            <w:spacing w:after="0" w:line="240" w:lineRule="auto"/>
          </w:pPr>
        </w:pPrChange>
      </w:pPr>
    </w:p>
    <w:p w14:paraId="16240D4B" w14:textId="77777777" w:rsidR="00A86C57" w:rsidRDefault="00A86C57">
      <w:pPr>
        <w:pStyle w:val="CodeBlock"/>
        <w:rPr>
          <w:ins w:id="1987" w:author="Sam Tertzakian" w:date="2018-09-11T20:02:00Z"/>
          <w:color w:val="000000"/>
        </w:rPr>
        <w:pPrChange w:id="1988" w:author="Sam Tertzakian" w:date="2018-09-12T14:45:00Z">
          <w:pPr>
            <w:autoSpaceDE w:val="0"/>
            <w:autoSpaceDN w:val="0"/>
            <w:adjustRightInd w:val="0"/>
            <w:spacing w:after="0" w:line="240" w:lineRule="auto"/>
          </w:pPr>
        </w:pPrChange>
      </w:pPr>
      <w:ins w:id="1989" w:author="Sam Tertzakian" w:date="2018-09-11T20:02:00Z">
        <w:r>
          <w:t xml:space="preserve">    Companion file to Dmf_ResourceHub.c.</w:t>
        </w:r>
      </w:ins>
    </w:p>
    <w:p w14:paraId="001EC201" w14:textId="77777777" w:rsidR="00A86C57" w:rsidRDefault="00A86C57">
      <w:pPr>
        <w:pStyle w:val="CodeBlock"/>
        <w:rPr>
          <w:ins w:id="1990" w:author="Sam Tertzakian" w:date="2018-09-11T20:02:00Z"/>
        </w:rPr>
        <w:pPrChange w:id="1991" w:author="Sam Tertzakian" w:date="2018-09-12T14:45:00Z">
          <w:pPr>
            <w:autoSpaceDE w:val="0"/>
            <w:autoSpaceDN w:val="0"/>
            <w:adjustRightInd w:val="0"/>
            <w:spacing w:after="0" w:line="240" w:lineRule="auto"/>
          </w:pPr>
        </w:pPrChange>
      </w:pPr>
    </w:p>
    <w:p w14:paraId="370545FA" w14:textId="77777777" w:rsidR="00A86C57" w:rsidRDefault="00A86C57">
      <w:pPr>
        <w:pStyle w:val="CodeBlock"/>
        <w:rPr>
          <w:ins w:id="1992" w:author="Sam Tertzakian" w:date="2018-09-11T20:02:00Z"/>
          <w:color w:val="000000"/>
        </w:rPr>
        <w:pPrChange w:id="1993" w:author="Sam Tertzakian" w:date="2018-09-12T14:45:00Z">
          <w:pPr>
            <w:autoSpaceDE w:val="0"/>
            <w:autoSpaceDN w:val="0"/>
            <w:adjustRightInd w:val="0"/>
            <w:spacing w:after="0" w:line="240" w:lineRule="auto"/>
          </w:pPr>
        </w:pPrChange>
      </w:pPr>
      <w:ins w:id="1994" w:author="Sam Tertzakian" w:date="2018-09-11T20:02:00Z">
        <w:r>
          <w:t>Environment:</w:t>
        </w:r>
      </w:ins>
    </w:p>
    <w:p w14:paraId="605A68B4" w14:textId="77777777" w:rsidR="00A86C57" w:rsidRDefault="00A86C57">
      <w:pPr>
        <w:pStyle w:val="CodeBlock"/>
        <w:rPr>
          <w:ins w:id="1995" w:author="Sam Tertzakian" w:date="2018-09-11T20:02:00Z"/>
        </w:rPr>
        <w:pPrChange w:id="1996" w:author="Sam Tertzakian" w:date="2018-09-12T14:45:00Z">
          <w:pPr>
            <w:autoSpaceDE w:val="0"/>
            <w:autoSpaceDN w:val="0"/>
            <w:adjustRightInd w:val="0"/>
            <w:spacing w:after="0" w:line="240" w:lineRule="auto"/>
          </w:pPr>
        </w:pPrChange>
      </w:pPr>
    </w:p>
    <w:p w14:paraId="076FA44D" w14:textId="77777777" w:rsidR="00A86C57" w:rsidRDefault="00A86C57">
      <w:pPr>
        <w:pStyle w:val="CodeBlock"/>
        <w:rPr>
          <w:ins w:id="1997" w:author="Sam Tertzakian" w:date="2018-09-11T20:02:00Z"/>
          <w:color w:val="000000"/>
        </w:rPr>
        <w:pPrChange w:id="1998" w:author="Sam Tertzakian" w:date="2018-09-12T14:45:00Z">
          <w:pPr>
            <w:autoSpaceDE w:val="0"/>
            <w:autoSpaceDN w:val="0"/>
            <w:adjustRightInd w:val="0"/>
            <w:spacing w:after="0" w:line="240" w:lineRule="auto"/>
          </w:pPr>
        </w:pPrChange>
      </w:pPr>
      <w:ins w:id="1999" w:author="Sam Tertzakian" w:date="2018-09-11T20:02:00Z">
        <w:r>
          <w:t xml:space="preserve">    Kernel-mode Driver Framework</w:t>
        </w:r>
      </w:ins>
    </w:p>
    <w:p w14:paraId="60FEC875" w14:textId="77777777" w:rsidR="00A86C57" w:rsidRDefault="00A86C57">
      <w:pPr>
        <w:pStyle w:val="CodeBlock"/>
        <w:rPr>
          <w:ins w:id="2000" w:author="Sam Tertzakian" w:date="2018-09-11T20:02:00Z"/>
          <w:color w:val="000000"/>
        </w:rPr>
        <w:pPrChange w:id="2001" w:author="Sam Tertzakian" w:date="2018-09-12T14:45:00Z">
          <w:pPr>
            <w:autoSpaceDE w:val="0"/>
            <w:autoSpaceDN w:val="0"/>
            <w:adjustRightInd w:val="0"/>
            <w:spacing w:after="0" w:line="240" w:lineRule="auto"/>
          </w:pPr>
        </w:pPrChange>
      </w:pPr>
      <w:ins w:id="2002" w:author="Sam Tertzakian" w:date="2018-09-11T20:02:00Z">
        <w:r>
          <w:t xml:space="preserve">    User-mode Driver Framework</w:t>
        </w:r>
      </w:ins>
    </w:p>
    <w:p w14:paraId="295D09F8" w14:textId="77777777" w:rsidR="00A86C57" w:rsidRDefault="00A86C57">
      <w:pPr>
        <w:pStyle w:val="CodeBlock"/>
        <w:rPr>
          <w:ins w:id="2003" w:author="Sam Tertzakian" w:date="2018-09-11T20:02:00Z"/>
        </w:rPr>
        <w:pPrChange w:id="2004" w:author="Sam Tertzakian" w:date="2018-09-12T14:45:00Z">
          <w:pPr>
            <w:autoSpaceDE w:val="0"/>
            <w:autoSpaceDN w:val="0"/>
            <w:adjustRightInd w:val="0"/>
            <w:spacing w:after="0" w:line="240" w:lineRule="auto"/>
          </w:pPr>
        </w:pPrChange>
      </w:pPr>
    </w:p>
    <w:p w14:paraId="71544449" w14:textId="77777777" w:rsidR="00A86C57" w:rsidRDefault="00A86C57">
      <w:pPr>
        <w:pStyle w:val="CodeBlock"/>
        <w:rPr>
          <w:ins w:id="2005" w:author="Sam Tertzakian" w:date="2018-09-11T20:02:00Z"/>
          <w:color w:val="000000"/>
        </w:rPr>
        <w:pPrChange w:id="2006" w:author="Sam Tertzakian" w:date="2018-09-12T14:45:00Z">
          <w:pPr>
            <w:autoSpaceDE w:val="0"/>
            <w:autoSpaceDN w:val="0"/>
            <w:adjustRightInd w:val="0"/>
            <w:spacing w:after="0" w:line="240" w:lineRule="auto"/>
          </w:pPr>
        </w:pPrChange>
      </w:pPr>
      <w:ins w:id="2007" w:author="Sam Tertzakian" w:date="2018-09-11T20:02:00Z">
        <w:r>
          <w:t>--*/</w:t>
        </w:r>
      </w:ins>
    </w:p>
    <w:p w14:paraId="48CC9284" w14:textId="77777777" w:rsidR="00A86C57" w:rsidRDefault="00A86C57">
      <w:pPr>
        <w:pStyle w:val="CodeBlock"/>
        <w:rPr>
          <w:ins w:id="2008" w:author="Sam Tertzakian" w:date="2018-09-11T20:02:00Z"/>
        </w:rPr>
        <w:pPrChange w:id="2009" w:author="Sam Tertzakian" w:date="2018-09-12T14:45:00Z">
          <w:pPr>
            <w:autoSpaceDE w:val="0"/>
            <w:autoSpaceDN w:val="0"/>
            <w:adjustRightInd w:val="0"/>
            <w:spacing w:after="0" w:line="240" w:lineRule="auto"/>
          </w:pPr>
        </w:pPrChange>
      </w:pPr>
    </w:p>
    <w:p w14:paraId="6B1D9E4E" w14:textId="77777777" w:rsidR="00A86C57" w:rsidRDefault="00A86C57">
      <w:pPr>
        <w:pStyle w:val="CodeBlock"/>
        <w:rPr>
          <w:ins w:id="2010" w:author="Sam Tertzakian" w:date="2018-09-11T20:02:00Z"/>
          <w:color w:val="000000"/>
        </w:rPr>
        <w:pPrChange w:id="2011" w:author="Sam Tertzakian" w:date="2018-09-12T14:45:00Z">
          <w:pPr>
            <w:autoSpaceDE w:val="0"/>
            <w:autoSpaceDN w:val="0"/>
            <w:adjustRightInd w:val="0"/>
            <w:spacing w:after="0" w:line="240" w:lineRule="auto"/>
          </w:pPr>
        </w:pPrChange>
      </w:pPr>
      <w:ins w:id="2012" w:author="Sam Tertzakian" w:date="2018-09-11T20:02:00Z">
        <w:r>
          <w:t>#pragma</w:t>
        </w:r>
        <w:r>
          <w:rPr>
            <w:color w:val="000000"/>
          </w:rPr>
          <w:t xml:space="preserve"> </w:t>
        </w:r>
        <w:r>
          <w:t>once</w:t>
        </w:r>
      </w:ins>
    </w:p>
    <w:p w14:paraId="6A4EF3B2" w14:textId="77777777" w:rsidR="00A86C57" w:rsidRDefault="00A86C57">
      <w:pPr>
        <w:pStyle w:val="CodeBlock"/>
        <w:rPr>
          <w:ins w:id="2013" w:author="Sam Tertzakian" w:date="2018-09-11T20:02:00Z"/>
        </w:rPr>
        <w:pPrChange w:id="2014" w:author="Sam Tertzakian" w:date="2018-09-12T14:45:00Z">
          <w:pPr>
            <w:autoSpaceDE w:val="0"/>
            <w:autoSpaceDN w:val="0"/>
            <w:adjustRightInd w:val="0"/>
            <w:spacing w:after="0" w:line="240" w:lineRule="auto"/>
          </w:pPr>
        </w:pPrChange>
      </w:pPr>
    </w:p>
    <w:p w14:paraId="71E7DA17" w14:textId="77777777" w:rsidR="00A86C57" w:rsidRDefault="00A86C57">
      <w:pPr>
        <w:pStyle w:val="CodeBlock"/>
        <w:rPr>
          <w:ins w:id="2015" w:author="Sam Tertzakian" w:date="2018-09-11T20:02:00Z"/>
        </w:rPr>
        <w:pPrChange w:id="2016" w:author="Sam Tertzakian" w:date="2018-09-12T14:45:00Z">
          <w:pPr>
            <w:autoSpaceDE w:val="0"/>
            <w:autoSpaceDN w:val="0"/>
            <w:adjustRightInd w:val="0"/>
            <w:spacing w:after="0" w:line="240" w:lineRule="auto"/>
          </w:pPr>
        </w:pPrChange>
      </w:pPr>
      <w:ins w:id="2017" w:author="Sam Tertzakian" w:date="2018-09-11T20:02:00Z">
        <w:r>
          <w:rPr>
            <w:color w:val="808080"/>
          </w:rPr>
          <w:t>#if</w:t>
        </w:r>
        <w:r>
          <w:t xml:space="preserve"> !</w:t>
        </w:r>
        <w:r>
          <w:rPr>
            <w:color w:val="808080"/>
          </w:rPr>
          <w:t>defined</w:t>
        </w:r>
        <w:r>
          <w:t>(DMF_USER_MODE)</w:t>
        </w:r>
      </w:ins>
    </w:p>
    <w:p w14:paraId="66A689CE" w14:textId="77777777" w:rsidR="00A86C57" w:rsidRDefault="00A86C57">
      <w:pPr>
        <w:pStyle w:val="CodeBlock"/>
        <w:rPr>
          <w:ins w:id="2018" w:author="Sam Tertzakian" w:date="2018-09-11T20:02:00Z"/>
        </w:rPr>
        <w:pPrChange w:id="2019" w:author="Sam Tertzakian" w:date="2018-09-12T14:45:00Z">
          <w:pPr>
            <w:autoSpaceDE w:val="0"/>
            <w:autoSpaceDN w:val="0"/>
            <w:adjustRightInd w:val="0"/>
            <w:spacing w:after="0" w:line="240" w:lineRule="auto"/>
          </w:pPr>
        </w:pPrChange>
      </w:pPr>
    </w:p>
    <w:p w14:paraId="1E01A1F1" w14:textId="77777777" w:rsidR="00A86C57" w:rsidRDefault="00A86C57">
      <w:pPr>
        <w:pStyle w:val="CodeBlock"/>
        <w:rPr>
          <w:ins w:id="2020" w:author="Sam Tertzakian" w:date="2018-09-11T20:02:00Z"/>
          <w:color w:val="000000"/>
        </w:rPr>
        <w:pPrChange w:id="2021" w:author="Sam Tertzakian" w:date="2018-09-12T14:45:00Z">
          <w:pPr>
            <w:autoSpaceDE w:val="0"/>
            <w:autoSpaceDN w:val="0"/>
            <w:adjustRightInd w:val="0"/>
            <w:spacing w:after="0" w:line="240" w:lineRule="auto"/>
          </w:pPr>
        </w:pPrChange>
      </w:pPr>
      <w:ins w:id="2022" w:author="Sam Tertzakian" w:date="2018-09-11T20:02:00Z">
        <w:r>
          <w:t>// Client Driver callback to get TransferList from Spb.</w:t>
        </w:r>
      </w:ins>
    </w:p>
    <w:p w14:paraId="3FAE68ED" w14:textId="77777777" w:rsidR="00A86C57" w:rsidRDefault="00A86C57">
      <w:pPr>
        <w:pStyle w:val="CodeBlock"/>
        <w:rPr>
          <w:ins w:id="2023" w:author="Sam Tertzakian" w:date="2018-09-11T20:02:00Z"/>
          <w:color w:val="000000"/>
        </w:rPr>
        <w:pPrChange w:id="2024" w:author="Sam Tertzakian" w:date="2018-09-12T14:45:00Z">
          <w:pPr>
            <w:autoSpaceDE w:val="0"/>
            <w:autoSpaceDN w:val="0"/>
            <w:adjustRightInd w:val="0"/>
            <w:spacing w:after="0" w:line="240" w:lineRule="auto"/>
          </w:pPr>
        </w:pPrChange>
      </w:pPr>
      <w:ins w:id="2025" w:author="Sam Tertzakian" w:date="2018-09-11T20:02:00Z">
        <w:r>
          <w:t>//</w:t>
        </w:r>
      </w:ins>
    </w:p>
    <w:p w14:paraId="20FC25CA" w14:textId="77777777" w:rsidR="00A86C57" w:rsidRDefault="00A86C57">
      <w:pPr>
        <w:pStyle w:val="CodeBlock"/>
        <w:rPr>
          <w:ins w:id="2026" w:author="Sam Tertzakian" w:date="2018-09-11T20:02:00Z"/>
          <w:color w:val="000000"/>
        </w:rPr>
        <w:pPrChange w:id="2027" w:author="Sam Tertzakian" w:date="2018-09-12T14:45:00Z">
          <w:pPr>
            <w:autoSpaceDE w:val="0"/>
            <w:autoSpaceDN w:val="0"/>
            <w:adjustRightInd w:val="0"/>
            <w:spacing w:after="0" w:line="240" w:lineRule="auto"/>
          </w:pPr>
        </w:pPrChange>
      </w:pPr>
      <w:ins w:id="2028" w:author="Sam Tertzakian" w:date="2018-09-11T20:02:00Z">
        <w:r>
          <w:t>typedef</w:t>
        </w:r>
      </w:ins>
    </w:p>
    <w:p w14:paraId="04427A1F" w14:textId="77777777" w:rsidR="00A86C57" w:rsidRDefault="00A86C57">
      <w:pPr>
        <w:pStyle w:val="CodeBlock"/>
        <w:rPr>
          <w:ins w:id="2029" w:author="Sam Tertzakian" w:date="2018-09-11T20:02:00Z"/>
          <w:color w:val="000000"/>
        </w:rPr>
        <w:pPrChange w:id="2030" w:author="Sam Tertzakian" w:date="2018-09-12T14:45:00Z">
          <w:pPr>
            <w:autoSpaceDE w:val="0"/>
            <w:autoSpaceDN w:val="0"/>
            <w:adjustRightInd w:val="0"/>
            <w:spacing w:after="0" w:line="240" w:lineRule="auto"/>
          </w:pPr>
        </w:pPrChange>
      </w:pPr>
      <w:ins w:id="2031" w:author="Sam Tertzakian" w:date="2018-09-11T20:02:00Z">
        <w:r>
          <w:rPr>
            <w:color w:val="6F008A"/>
          </w:rPr>
          <w:t>_Function_class_</w:t>
        </w:r>
        <w:r>
          <w:rPr>
            <w:color w:val="000000"/>
          </w:rPr>
          <w:t>(</w:t>
        </w:r>
        <w:r>
          <w:t>EVT_DMF_ResourceHub_DispatchTransferList</w:t>
        </w:r>
        <w:r>
          <w:rPr>
            <w:color w:val="000000"/>
          </w:rPr>
          <w:t>)</w:t>
        </w:r>
      </w:ins>
    </w:p>
    <w:p w14:paraId="0553B289" w14:textId="77777777" w:rsidR="00A86C57" w:rsidRDefault="00A86C57">
      <w:pPr>
        <w:pStyle w:val="CodeBlock"/>
        <w:rPr>
          <w:ins w:id="2032" w:author="Sam Tertzakian" w:date="2018-09-11T20:02:00Z"/>
          <w:color w:val="000000"/>
        </w:rPr>
        <w:pPrChange w:id="2033" w:author="Sam Tertzakian" w:date="2018-09-12T14:45:00Z">
          <w:pPr>
            <w:autoSpaceDE w:val="0"/>
            <w:autoSpaceDN w:val="0"/>
            <w:adjustRightInd w:val="0"/>
            <w:spacing w:after="0" w:line="240" w:lineRule="auto"/>
          </w:pPr>
        </w:pPrChange>
      </w:pPr>
      <w:ins w:id="2034" w:author="Sam Tertzakian" w:date="2018-09-11T20:02:00Z">
        <w:r>
          <w:t>_IRQL_requires_max_</w:t>
        </w:r>
        <w:r>
          <w:rPr>
            <w:color w:val="000000"/>
          </w:rPr>
          <w:t>(</w:t>
        </w:r>
        <w:r>
          <w:t>DISPATCH_LEVEL</w:t>
        </w:r>
        <w:r>
          <w:rPr>
            <w:color w:val="000000"/>
          </w:rPr>
          <w:t>)</w:t>
        </w:r>
      </w:ins>
    </w:p>
    <w:p w14:paraId="76F4D8E1" w14:textId="77777777" w:rsidR="00A86C57" w:rsidRDefault="00A86C57">
      <w:pPr>
        <w:pStyle w:val="CodeBlock"/>
        <w:rPr>
          <w:ins w:id="2035" w:author="Sam Tertzakian" w:date="2018-09-11T20:02:00Z"/>
          <w:color w:val="000000"/>
        </w:rPr>
        <w:pPrChange w:id="2036" w:author="Sam Tertzakian" w:date="2018-09-12T14:45:00Z">
          <w:pPr>
            <w:autoSpaceDE w:val="0"/>
            <w:autoSpaceDN w:val="0"/>
            <w:adjustRightInd w:val="0"/>
            <w:spacing w:after="0" w:line="240" w:lineRule="auto"/>
          </w:pPr>
        </w:pPrChange>
      </w:pPr>
      <w:ins w:id="2037" w:author="Sam Tertzakian" w:date="2018-09-11T20:02:00Z">
        <w:r>
          <w:t>_IRQL_requires_same_</w:t>
        </w:r>
      </w:ins>
    </w:p>
    <w:p w14:paraId="2A3128E6" w14:textId="77777777" w:rsidR="00A86C57" w:rsidRDefault="00A86C57">
      <w:pPr>
        <w:pStyle w:val="CodeBlock"/>
        <w:rPr>
          <w:ins w:id="2038" w:author="Sam Tertzakian" w:date="2018-09-11T20:02:00Z"/>
          <w:color w:val="000000"/>
        </w:rPr>
        <w:pPrChange w:id="2039" w:author="Sam Tertzakian" w:date="2018-09-12T14:45:00Z">
          <w:pPr>
            <w:autoSpaceDE w:val="0"/>
            <w:autoSpaceDN w:val="0"/>
            <w:adjustRightInd w:val="0"/>
            <w:spacing w:after="0" w:line="240" w:lineRule="auto"/>
          </w:pPr>
        </w:pPrChange>
      </w:pPr>
      <w:ins w:id="2040" w:author="Sam Tertzakian" w:date="2018-09-11T20:02:00Z">
        <w:r>
          <w:t>NTSTATUS</w:t>
        </w:r>
      </w:ins>
    </w:p>
    <w:p w14:paraId="3AFACE74" w14:textId="121E7D38" w:rsidR="00A86C57" w:rsidRDefault="00A86C57">
      <w:pPr>
        <w:pStyle w:val="CodeBlock"/>
        <w:rPr>
          <w:ins w:id="2041" w:author="Sam Tertzakian" w:date="2018-09-11T20:02:00Z"/>
          <w:color w:val="000000"/>
        </w:rPr>
        <w:pPrChange w:id="2042" w:author="Sam Tertzakian" w:date="2018-09-12T14:45:00Z">
          <w:pPr>
            <w:autoSpaceDE w:val="0"/>
            <w:autoSpaceDN w:val="0"/>
            <w:adjustRightInd w:val="0"/>
            <w:spacing w:after="0" w:line="240" w:lineRule="auto"/>
          </w:pPr>
        </w:pPrChange>
      </w:pPr>
      <w:ins w:id="2043" w:author="Sam Tertzakian" w:date="2018-09-11T20:02:00Z">
        <w:r>
          <w:t>EVT_DMF_ResourceHub_DispatchTransferList</w:t>
        </w:r>
        <w:r>
          <w:rPr>
            <w:color w:val="000000"/>
          </w:rPr>
          <w:t>(</w:t>
        </w:r>
        <w:r>
          <w:rPr>
            <w:color w:val="6F008A"/>
          </w:rPr>
          <w:t>_In_</w:t>
        </w:r>
        <w:r>
          <w:rPr>
            <w:color w:val="000000"/>
          </w:rPr>
          <w:t xml:space="preserve"> </w:t>
        </w:r>
        <w:r>
          <w:t>DMFMODULE</w:t>
        </w:r>
        <w:r>
          <w:rPr>
            <w:color w:val="000000"/>
          </w:rPr>
          <w:t xml:space="preserve"> DmfModule,</w:t>
        </w:r>
      </w:ins>
    </w:p>
    <w:p w14:paraId="42CF1C3F" w14:textId="0DE4B11E" w:rsidR="00A86C57" w:rsidRDefault="00A86C57">
      <w:pPr>
        <w:pStyle w:val="CodeBlock"/>
        <w:rPr>
          <w:ins w:id="2044" w:author="Sam Tertzakian" w:date="2018-09-11T20:02:00Z"/>
        </w:rPr>
        <w:pPrChange w:id="2045" w:author="Sam Tertzakian" w:date="2018-09-12T14:45:00Z">
          <w:pPr>
            <w:autoSpaceDE w:val="0"/>
            <w:autoSpaceDN w:val="0"/>
            <w:adjustRightInd w:val="0"/>
            <w:spacing w:after="0" w:line="240" w:lineRule="auto"/>
          </w:pPr>
        </w:pPrChange>
      </w:pPr>
      <w:ins w:id="2046" w:author="Sam Tertzakian" w:date="2018-09-11T20:02:00Z">
        <w:r>
          <w:t xml:space="preserve">                                         </w:t>
        </w:r>
        <w:r>
          <w:rPr>
            <w:color w:val="6F008A"/>
          </w:rPr>
          <w:t>_In_</w:t>
        </w:r>
        <w:r>
          <w:t xml:space="preserve"> </w:t>
        </w:r>
        <w:r>
          <w:rPr>
            <w:color w:val="2B91AF"/>
          </w:rPr>
          <w:t>SPB_TRANSFER_LIST</w:t>
        </w:r>
      </w:ins>
      <w:ins w:id="2047" w:author="Sam Tertzakian" w:date="2018-09-11T20:04:00Z">
        <w:r w:rsidR="00114364">
          <w:rPr>
            <w:color w:val="2B91AF"/>
          </w:rPr>
          <w:t>*</w:t>
        </w:r>
      </w:ins>
      <w:ins w:id="2048" w:author="Sam Tertzakian" w:date="2018-09-11T20:02:00Z">
        <w:r>
          <w:t xml:space="preserve"> SpbTransferListBuffer,</w:t>
        </w:r>
      </w:ins>
    </w:p>
    <w:p w14:paraId="1E7B6A24" w14:textId="77777777" w:rsidR="00A86C57" w:rsidRDefault="00A86C57">
      <w:pPr>
        <w:pStyle w:val="CodeBlock"/>
        <w:rPr>
          <w:ins w:id="2049" w:author="Sam Tertzakian" w:date="2018-09-11T20:02:00Z"/>
        </w:rPr>
        <w:pPrChange w:id="2050" w:author="Sam Tertzakian" w:date="2018-09-12T14:45:00Z">
          <w:pPr>
            <w:autoSpaceDE w:val="0"/>
            <w:autoSpaceDN w:val="0"/>
            <w:adjustRightInd w:val="0"/>
            <w:spacing w:after="0" w:line="240" w:lineRule="auto"/>
          </w:pPr>
        </w:pPrChange>
      </w:pPr>
      <w:ins w:id="2051" w:author="Sam Tertzakian" w:date="2018-09-11T20:02:00Z">
        <w:r>
          <w:t xml:space="preserve">                                         </w:t>
        </w:r>
        <w:r>
          <w:rPr>
            <w:color w:val="6F008A"/>
          </w:rPr>
          <w:t>_In_</w:t>
        </w:r>
        <w:r>
          <w:t xml:space="preserve"> </w:t>
        </w:r>
        <w:r>
          <w:rPr>
            <w:color w:val="2B91AF"/>
          </w:rPr>
          <w:t>size_t</w:t>
        </w:r>
        <w:r>
          <w:t xml:space="preserve"> SpbTransferListBufferSize,</w:t>
        </w:r>
      </w:ins>
    </w:p>
    <w:p w14:paraId="7FA3A4F7" w14:textId="77777777" w:rsidR="00A86C57" w:rsidRDefault="00A86C57">
      <w:pPr>
        <w:pStyle w:val="CodeBlock"/>
        <w:rPr>
          <w:ins w:id="2052" w:author="Sam Tertzakian" w:date="2018-09-11T20:02:00Z"/>
        </w:rPr>
        <w:pPrChange w:id="2053" w:author="Sam Tertzakian" w:date="2018-09-12T14:45:00Z">
          <w:pPr>
            <w:autoSpaceDE w:val="0"/>
            <w:autoSpaceDN w:val="0"/>
            <w:adjustRightInd w:val="0"/>
            <w:spacing w:after="0" w:line="240" w:lineRule="auto"/>
          </w:pPr>
        </w:pPrChange>
      </w:pPr>
      <w:ins w:id="2054" w:author="Sam Tertzakian" w:date="2018-09-11T20:02:00Z">
        <w:r>
          <w:t xml:space="preserve">                                         </w:t>
        </w:r>
        <w:r>
          <w:rPr>
            <w:color w:val="6F008A"/>
          </w:rPr>
          <w:t>_In_</w:t>
        </w:r>
        <w:r>
          <w:t xml:space="preserve">  </w:t>
        </w:r>
        <w:r>
          <w:rPr>
            <w:color w:val="2B91AF"/>
          </w:rPr>
          <w:t>USHORT</w:t>
        </w:r>
        <w:r>
          <w:t xml:space="preserve"> I2CSecondaryDeviceAddress,</w:t>
        </w:r>
      </w:ins>
    </w:p>
    <w:p w14:paraId="43FC9948" w14:textId="77777777" w:rsidR="00A86C57" w:rsidRDefault="00A86C57">
      <w:pPr>
        <w:pStyle w:val="CodeBlock"/>
        <w:rPr>
          <w:ins w:id="2055" w:author="Sam Tertzakian" w:date="2018-09-11T20:02:00Z"/>
        </w:rPr>
        <w:pPrChange w:id="2056" w:author="Sam Tertzakian" w:date="2018-09-12T14:45:00Z">
          <w:pPr>
            <w:autoSpaceDE w:val="0"/>
            <w:autoSpaceDN w:val="0"/>
            <w:adjustRightInd w:val="0"/>
            <w:spacing w:after="0" w:line="240" w:lineRule="auto"/>
          </w:pPr>
        </w:pPrChange>
      </w:pPr>
      <w:ins w:id="2057" w:author="Sam Tertzakian" w:date="2018-09-11T20:02:00Z">
        <w:r>
          <w:t xml:space="preserve">                                         </w:t>
        </w:r>
        <w:r>
          <w:rPr>
            <w:color w:val="6F008A"/>
          </w:rPr>
          <w:t>_Out_</w:t>
        </w:r>
        <w:r>
          <w:t xml:space="preserve"> </w:t>
        </w:r>
        <w:r>
          <w:rPr>
            <w:color w:val="2B91AF"/>
          </w:rPr>
          <w:t>size_t</w:t>
        </w:r>
        <w:r>
          <w:t xml:space="preserve"> *TotalTransferLength);</w:t>
        </w:r>
      </w:ins>
    </w:p>
    <w:p w14:paraId="4C913B3E" w14:textId="77777777" w:rsidR="00A86C57" w:rsidRDefault="00A86C57">
      <w:pPr>
        <w:pStyle w:val="CodeBlock"/>
        <w:rPr>
          <w:ins w:id="2058" w:author="Sam Tertzakian" w:date="2018-09-11T20:02:00Z"/>
        </w:rPr>
        <w:pPrChange w:id="2059" w:author="Sam Tertzakian" w:date="2018-09-12T14:45:00Z">
          <w:pPr>
            <w:autoSpaceDE w:val="0"/>
            <w:autoSpaceDN w:val="0"/>
            <w:adjustRightInd w:val="0"/>
            <w:spacing w:after="0" w:line="240" w:lineRule="auto"/>
          </w:pPr>
        </w:pPrChange>
      </w:pPr>
    </w:p>
    <w:p w14:paraId="7A9A9C6D" w14:textId="77777777" w:rsidR="00A86C57" w:rsidRDefault="00A86C57">
      <w:pPr>
        <w:pStyle w:val="CodeBlock"/>
        <w:rPr>
          <w:ins w:id="2060" w:author="Sam Tertzakian" w:date="2018-09-11T20:02:00Z"/>
          <w:color w:val="000000"/>
        </w:rPr>
        <w:pPrChange w:id="2061" w:author="Sam Tertzakian" w:date="2018-09-12T14:45:00Z">
          <w:pPr>
            <w:autoSpaceDE w:val="0"/>
            <w:autoSpaceDN w:val="0"/>
            <w:adjustRightInd w:val="0"/>
            <w:spacing w:after="0" w:line="240" w:lineRule="auto"/>
          </w:pPr>
        </w:pPrChange>
      </w:pPr>
      <w:ins w:id="2062" w:author="Sam Tertzakian" w:date="2018-09-11T20:02:00Z">
        <w:r>
          <w:t>typedef</w:t>
        </w:r>
        <w:r>
          <w:rPr>
            <w:color w:val="000000"/>
          </w:rPr>
          <w:t xml:space="preserve"> </w:t>
        </w:r>
        <w:r>
          <w:t>enum</w:t>
        </w:r>
      </w:ins>
    </w:p>
    <w:p w14:paraId="186FF8D0" w14:textId="77777777" w:rsidR="00A86C57" w:rsidRDefault="00A86C57">
      <w:pPr>
        <w:pStyle w:val="CodeBlock"/>
        <w:rPr>
          <w:ins w:id="2063" w:author="Sam Tertzakian" w:date="2018-09-11T20:02:00Z"/>
        </w:rPr>
        <w:pPrChange w:id="2064" w:author="Sam Tertzakian" w:date="2018-09-12T14:45:00Z">
          <w:pPr>
            <w:autoSpaceDE w:val="0"/>
            <w:autoSpaceDN w:val="0"/>
            <w:adjustRightInd w:val="0"/>
            <w:spacing w:after="0" w:line="240" w:lineRule="auto"/>
          </w:pPr>
        </w:pPrChange>
      </w:pPr>
      <w:ins w:id="2065" w:author="Sam Tertzakian" w:date="2018-09-11T20:02:00Z">
        <w:r>
          <w:t>{</w:t>
        </w:r>
      </w:ins>
    </w:p>
    <w:p w14:paraId="1AA8F6BE" w14:textId="77777777" w:rsidR="00A86C57" w:rsidRDefault="00A86C57">
      <w:pPr>
        <w:pStyle w:val="CodeBlock"/>
        <w:rPr>
          <w:ins w:id="2066" w:author="Sam Tertzakian" w:date="2018-09-11T20:02:00Z"/>
        </w:rPr>
        <w:pPrChange w:id="2067" w:author="Sam Tertzakian" w:date="2018-09-12T14:45:00Z">
          <w:pPr>
            <w:autoSpaceDE w:val="0"/>
            <w:autoSpaceDN w:val="0"/>
            <w:adjustRightInd w:val="0"/>
            <w:spacing w:after="0" w:line="240" w:lineRule="auto"/>
          </w:pPr>
        </w:pPrChange>
      </w:pPr>
      <w:ins w:id="2068" w:author="Sam Tertzakian" w:date="2018-09-11T20:02:00Z">
        <w:r>
          <w:t xml:space="preserve">    </w:t>
        </w:r>
        <w:r>
          <w:rPr>
            <w:color w:val="2F4F4F"/>
          </w:rPr>
          <w:t>Reserved</w:t>
        </w:r>
        <w:r>
          <w:t xml:space="preserve"> = 0,</w:t>
        </w:r>
      </w:ins>
    </w:p>
    <w:p w14:paraId="5F0E8CD2" w14:textId="77777777" w:rsidR="00A86C57" w:rsidRDefault="00A86C57">
      <w:pPr>
        <w:pStyle w:val="CodeBlock"/>
        <w:rPr>
          <w:ins w:id="2069" w:author="Sam Tertzakian" w:date="2018-09-11T20:02:00Z"/>
        </w:rPr>
        <w:pPrChange w:id="2070" w:author="Sam Tertzakian" w:date="2018-09-12T14:45:00Z">
          <w:pPr>
            <w:autoSpaceDE w:val="0"/>
            <w:autoSpaceDN w:val="0"/>
            <w:adjustRightInd w:val="0"/>
            <w:spacing w:after="0" w:line="240" w:lineRule="auto"/>
          </w:pPr>
        </w:pPrChange>
      </w:pPr>
      <w:ins w:id="2071" w:author="Sam Tertzakian" w:date="2018-09-11T20:02:00Z">
        <w:r>
          <w:t xml:space="preserve">    </w:t>
        </w:r>
        <w:r>
          <w:rPr>
            <w:color w:val="2F4F4F"/>
          </w:rPr>
          <w:t>I2C</w:t>
        </w:r>
        <w:r>
          <w:t>,</w:t>
        </w:r>
      </w:ins>
    </w:p>
    <w:p w14:paraId="4C3D3E2A" w14:textId="77777777" w:rsidR="00A86C57" w:rsidRDefault="00A86C57">
      <w:pPr>
        <w:pStyle w:val="CodeBlock"/>
        <w:rPr>
          <w:ins w:id="2072" w:author="Sam Tertzakian" w:date="2018-09-11T20:02:00Z"/>
        </w:rPr>
        <w:pPrChange w:id="2073" w:author="Sam Tertzakian" w:date="2018-09-12T14:45:00Z">
          <w:pPr>
            <w:autoSpaceDE w:val="0"/>
            <w:autoSpaceDN w:val="0"/>
            <w:adjustRightInd w:val="0"/>
            <w:spacing w:after="0" w:line="240" w:lineRule="auto"/>
          </w:pPr>
        </w:pPrChange>
      </w:pPr>
      <w:ins w:id="2074" w:author="Sam Tertzakian" w:date="2018-09-11T20:02:00Z">
        <w:r>
          <w:t xml:space="preserve">    </w:t>
        </w:r>
        <w:r>
          <w:rPr>
            <w:color w:val="2F4F4F"/>
          </w:rPr>
          <w:t>SPI</w:t>
        </w:r>
        <w:r>
          <w:t>,</w:t>
        </w:r>
      </w:ins>
    </w:p>
    <w:p w14:paraId="64869DFC" w14:textId="77777777" w:rsidR="00A86C57" w:rsidRDefault="00A86C57">
      <w:pPr>
        <w:pStyle w:val="CodeBlock"/>
        <w:rPr>
          <w:ins w:id="2075" w:author="Sam Tertzakian" w:date="2018-09-11T20:02:00Z"/>
        </w:rPr>
        <w:pPrChange w:id="2076" w:author="Sam Tertzakian" w:date="2018-09-12T14:45:00Z">
          <w:pPr>
            <w:autoSpaceDE w:val="0"/>
            <w:autoSpaceDN w:val="0"/>
            <w:adjustRightInd w:val="0"/>
            <w:spacing w:after="0" w:line="240" w:lineRule="auto"/>
          </w:pPr>
        </w:pPrChange>
      </w:pPr>
      <w:ins w:id="2077" w:author="Sam Tertzakian" w:date="2018-09-11T20:02:00Z">
        <w:r>
          <w:t xml:space="preserve">    </w:t>
        </w:r>
        <w:r>
          <w:rPr>
            <w:color w:val="2F4F4F"/>
          </w:rPr>
          <w:t>UART</w:t>
        </w:r>
      </w:ins>
    </w:p>
    <w:p w14:paraId="1B67A663" w14:textId="77777777" w:rsidR="00A86C57" w:rsidRDefault="00A86C57">
      <w:pPr>
        <w:pStyle w:val="CodeBlock"/>
        <w:rPr>
          <w:ins w:id="2078" w:author="Sam Tertzakian" w:date="2018-09-11T20:02:00Z"/>
          <w:color w:val="000000"/>
        </w:rPr>
        <w:pPrChange w:id="2079" w:author="Sam Tertzakian" w:date="2018-09-12T14:45:00Z">
          <w:pPr>
            <w:autoSpaceDE w:val="0"/>
            <w:autoSpaceDN w:val="0"/>
            <w:adjustRightInd w:val="0"/>
            <w:spacing w:after="0" w:line="240" w:lineRule="auto"/>
          </w:pPr>
        </w:pPrChange>
      </w:pPr>
      <w:ins w:id="2080" w:author="Sam Tertzakian" w:date="2018-09-11T20:02:00Z">
        <w:r>
          <w:rPr>
            <w:color w:val="000000"/>
          </w:rPr>
          <w:t xml:space="preserve">} </w:t>
        </w:r>
        <w:r>
          <w:t>DIRECTFW_SERIAL_BUS_TYPE</w:t>
        </w:r>
        <w:r>
          <w:rPr>
            <w:color w:val="000000"/>
          </w:rPr>
          <w:t>;</w:t>
        </w:r>
      </w:ins>
    </w:p>
    <w:p w14:paraId="7266F5A2" w14:textId="77777777" w:rsidR="00A86C57" w:rsidRDefault="00A86C57">
      <w:pPr>
        <w:pStyle w:val="CodeBlock"/>
        <w:rPr>
          <w:ins w:id="2081" w:author="Sam Tertzakian" w:date="2018-09-11T20:02:00Z"/>
        </w:rPr>
        <w:pPrChange w:id="2082" w:author="Sam Tertzakian" w:date="2018-09-12T14:45:00Z">
          <w:pPr>
            <w:autoSpaceDE w:val="0"/>
            <w:autoSpaceDN w:val="0"/>
            <w:adjustRightInd w:val="0"/>
            <w:spacing w:after="0" w:line="240" w:lineRule="auto"/>
          </w:pPr>
        </w:pPrChange>
      </w:pPr>
    </w:p>
    <w:p w14:paraId="72EA479A" w14:textId="77777777" w:rsidR="00A86C57" w:rsidRDefault="00A86C57">
      <w:pPr>
        <w:pStyle w:val="CodeBlock"/>
        <w:rPr>
          <w:ins w:id="2083" w:author="Sam Tertzakian" w:date="2018-09-11T20:02:00Z"/>
          <w:color w:val="000000"/>
        </w:rPr>
        <w:pPrChange w:id="2084" w:author="Sam Tertzakian" w:date="2018-09-12T14:45:00Z">
          <w:pPr>
            <w:autoSpaceDE w:val="0"/>
            <w:autoSpaceDN w:val="0"/>
            <w:adjustRightInd w:val="0"/>
            <w:spacing w:after="0" w:line="240" w:lineRule="auto"/>
          </w:pPr>
        </w:pPrChange>
      </w:pPr>
      <w:ins w:id="2085" w:author="Sam Tertzakian" w:date="2018-09-11T20:02:00Z">
        <w:r>
          <w:t>// Client uses this structure to configure the Module specific parameters.</w:t>
        </w:r>
      </w:ins>
    </w:p>
    <w:p w14:paraId="20C9D39C" w14:textId="77777777" w:rsidR="00A86C57" w:rsidRDefault="00A86C57">
      <w:pPr>
        <w:pStyle w:val="CodeBlock"/>
        <w:rPr>
          <w:ins w:id="2086" w:author="Sam Tertzakian" w:date="2018-09-11T20:02:00Z"/>
          <w:color w:val="000000"/>
        </w:rPr>
        <w:pPrChange w:id="2087" w:author="Sam Tertzakian" w:date="2018-09-12T14:45:00Z">
          <w:pPr>
            <w:autoSpaceDE w:val="0"/>
            <w:autoSpaceDN w:val="0"/>
            <w:adjustRightInd w:val="0"/>
            <w:spacing w:after="0" w:line="240" w:lineRule="auto"/>
          </w:pPr>
        </w:pPrChange>
      </w:pPr>
      <w:ins w:id="2088" w:author="Sam Tertzakian" w:date="2018-09-11T20:02:00Z">
        <w:r>
          <w:t>//</w:t>
        </w:r>
      </w:ins>
    </w:p>
    <w:p w14:paraId="79C7DA77" w14:textId="77777777" w:rsidR="00A86C57" w:rsidRDefault="00A86C57">
      <w:pPr>
        <w:pStyle w:val="CodeBlock"/>
        <w:rPr>
          <w:ins w:id="2089" w:author="Sam Tertzakian" w:date="2018-09-11T20:02:00Z"/>
          <w:color w:val="000000"/>
        </w:rPr>
        <w:pPrChange w:id="2090" w:author="Sam Tertzakian" w:date="2018-09-12T14:45:00Z">
          <w:pPr>
            <w:autoSpaceDE w:val="0"/>
            <w:autoSpaceDN w:val="0"/>
            <w:adjustRightInd w:val="0"/>
            <w:spacing w:after="0" w:line="240" w:lineRule="auto"/>
          </w:pPr>
        </w:pPrChange>
      </w:pPr>
      <w:ins w:id="2091" w:author="Sam Tertzakian" w:date="2018-09-11T20:02:00Z">
        <w:r>
          <w:t>typedef</w:t>
        </w:r>
        <w:r>
          <w:rPr>
            <w:color w:val="000000"/>
          </w:rPr>
          <w:t xml:space="preserve"> </w:t>
        </w:r>
        <w:r>
          <w:t>struct</w:t>
        </w:r>
      </w:ins>
    </w:p>
    <w:p w14:paraId="0314FC6C" w14:textId="77777777" w:rsidR="00A86C57" w:rsidRDefault="00A86C57">
      <w:pPr>
        <w:pStyle w:val="CodeBlock"/>
        <w:rPr>
          <w:ins w:id="2092" w:author="Sam Tertzakian" w:date="2018-09-11T20:02:00Z"/>
        </w:rPr>
        <w:pPrChange w:id="2093" w:author="Sam Tertzakian" w:date="2018-09-12T14:45:00Z">
          <w:pPr>
            <w:autoSpaceDE w:val="0"/>
            <w:autoSpaceDN w:val="0"/>
            <w:adjustRightInd w:val="0"/>
            <w:spacing w:after="0" w:line="240" w:lineRule="auto"/>
          </w:pPr>
        </w:pPrChange>
      </w:pPr>
      <w:ins w:id="2094" w:author="Sam Tertzakian" w:date="2018-09-11T20:02:00Z">
        <w:r>
          <w:lastRenderedPageBreak/>
          <w:t>{</w:t>
        </w:r>
      </w:ins>
    </w:p>
    <w:p w14:paraId="57247202" w14:textId="77777777" w:rsidR="00A86C57" w:rsidRDefault="00A86C57">
      <w:pPr>
        <w:pStyle w:val="CodeBlock"/>
        <w:rPr>
          <w:ins w:id="2095" w:author="Sam Tertzakian" w:date="2018-09-11T20:02:00Z"/>
          <w:color w:val="000000"/>
        </w:rPr>
        <w:pPrChange w:id="2096" w:author="Sam Tertzakian" w:date="2018-09-12T14:45:00Z">
          <w:pPr>
            <w:autoSpaceDE w:val="0"/>
            <w:autoSpaceDN w:val="0"/>
            <w:adjustRightInd w:val="0"/>
            <w:spacing w:after="0" w:line="240" w:lineRule="auto"/>
          </w:pPr>
        </w:pPrChange>
      </w:pPr>
      <w:ins w:id="2097" w:author="Sam Tertzakian" w:date="2018-09-11T20:02:00Z">
        <w:r>
          <w:rPr>
            <w:color w:val="000000"/>
          </w:rPr>
          <w:t xml:space="preserve">    </w:t>
        </w:r>
        <w:r>
          <w:t>// TODO: Currently only I2C is supported.</w:t>
        </w:r>
      </w:ins>
    </w:p>
    <w:p w14:paraId="2C36881A" w14:textId="77777777" w:rsidR="00A86C57" w:rsidRDefault="00A86C57">
      <w:pPr>
        <w:pStyle w:val="CodeBlock"/>
        <w:rPr>
          <w:ins w:id="2098" w:author="Sam Tertzakian" w:date="2018-09-11T20:02:00Z"/>
        </w:rPr>
        <w:pPrChange w:id="2099" w:author="Sam Tertzakian" w:date="2018-09-12T14:45:00Z">
          <w:pPr>
            <w:autoSpaceDE w:val="0"/>
            <w:autoSpaceDN w:val="0"/>
            <w:adjustRightInd w:val="0"/>
            <w:spacing w:after="0" w:line="240" w:lineRule="auto"/>
          </w:pPr>
        </w:pPrChange>
      </w:pPr>
      <w:ins w:id="2100" w:author="Sam Tertzakian" w:date="2018-09-11T20:02:00Z">
        <w:r>
          <w:t xml:space="preserve">    //</w:t>
        </w:r>
      </w:ins>
    </w:p>
    <w:p w14:paraId="431021F7" w14:textId="77777777" w:rsidR="00A86C57" w:rsidRDefault="00A86C57">
      <w:pPr>
        <w:pStyle w:val="CodeBlock"/>
        <w:rPr>
          <w:ins w:id="2101" w:author="Sam Tertzakian" w:date="2018-09-11T20:02:00Z"/>
          <w:color w:val="000000"/>
        </w:rPr>
        <w:pPrChange w:id="2102" w:author="Sam Tertzakian" w:date="2018-09-12T14:45:00Z">
          <w:pPr>
            <w:autoSpaceDE w:val="0"/>
            <w:autoSpaceDN w:val="0"/>
            <w:adjustRightInd w:val="0"/>
            <w:spacing w:after="0" w:line="240" w:lineRule="auto"/>
          </w:pPr>
        </w:pPrChange>
      </w:pPr>
      <w:ins w:id="2103" w:author="Sam Tertzakian" w:date="2018-09-11T20:02:00Z">
        <w:r>
          <w:rPr>
            <w:color w:val="000000"/>
          </w:rPr>
          <w:t xml:space="preserve">    </w:t>
        </w:r>
        <w:r>
          <w:t>DIRECTFW_SERIAL_BUS_TYPE</w:t>
        </w:r>
        <w:r>
          <w:rPr>
            <w:color w:val="000000"/>
          </w:rPr>
          <w:t xml:space="preserve"> TargetBusType;</w:t>
        </w:r>
      </w:ins>
    </w:p>
    <w:p w14:paraId="5CF3D65F" w14:textId="77777777" w:rsidR="00A86C57" w:rsidRDefault="00A86C57">
      <w:pPr>
        <w:pStyle w:val="CodeBlock"/>
        <w:rPr>
          <w:ins w:id="2104" w:author="Sam Tertzakian" w:date="2018-09-11T20:02:00Z"/>
          <w:color w:val="000000"/>
        </w:rPr>
        <w:pPrChange w:id="2105" w:author="Sam Tertzakian" w:date="2018-09-12T14:45:00Z">
          <w:pPr>
            <w:autoSpaceDE w:val="0"/>
            <w:autoSpaceDN w:val="0"/>
            <w:adjustRightInd w:val="0"/>
            <w:spacing w:after="0" w:line="240" w:lineRule="auto"/>
          </w:pPr>
        </w:pPrChange>
      </w:pPr>
      <w:ins w:id="2106" w:author="Sam Tertzakian" w:date="2018-09-11T20:02:00Z">
        <w:r>
          <w:rPr>
            <w:color w:val="000000"/>
          </w:rPr>
          <w:t xml:space="preserve">    </w:t>
        </w:r>
        <w:r>
          <w:t>// Callback to get TransferList from Spb.</w:t>
        </w:r>
      </w:ins>
    </w:p>
    <w:p w14:paraId="1173EBF5" w14:textId="77777777" w:rsidR="00A86C57" w:rsidRDefault="00A86C57">
      <w:pPr>
        <w:pStyle w:val="CodeBlock"/>
        <w:rPr>
          <w:ins w:id="2107" w:author="Sam Tertzakian" w:date="2018-09-11T20:02:00Z"/>
        </w:rPr>
        <w:pPrChange w:id="2108" w:author="Sam Tertzakian" w:date="2018-09-12T14:45:00Z">
          <w:pPr>
            <w:autoSpaceDE w:val="0"/>
            <w:autoSpaceDN w:val="0"/>
            <w:adjustRightInd w:val="0"/>
            <w:spacing w:after="0" w:line="240" w:lineRule="auto"/>
          </w:pPr>
        </w:pPrChange>
      </w:pPr>
      <w:ins w:id="2109" w:author="Sam Tertzakian" w:date="2018-09-11T20:02:00Z">
        <w:r>
          <w:t xml:space="preserve">    //</w:t>
        </w:r>
      </w:ins>
    </w:p>
    <w:p w14:paraId="272FC9A2" w14:textId="77777777" w:rsidR="00A86C57" w:rsidRDefault="00A86C57">
      <w:pPr>
        <w:pStyle w:val="CodeBlock"/>
        <w:rPr>
          <w:ins w:id="2110" w:author="Sam Tertzakian" w:date="2018-09-11T20:02:00Z"/>
        </w:rPr>
        <w:pPrChange w:id="2111" w:author="Sam Tertzakian" w:date="2018-09-12T14:45:00Z">
          <w:pPr>
            <w:autoSpaceDE w:val="0"/>
            <w:autoSpaceDN w:val="0"/>
            <w:adjustRightInd w:val="0"/>
            <w:spacing w:after="0" w:line="240" w:lineRule="auto"/>
          </w:pPr>
        </w:pPrChange>
      </w:pPr>
      <w:ins w:id="2112" w:author="Sam Tertzakian" w:date="2018-09-11T20:02:00Z">
        <w:r>
          <w:t xml:space="preserve">    </w:t>
        </w:r>
        <w:r>
          <w:rPr>
            <w:color w:val="2B91AF"/>
          </w:rPr>
          <w:t>EVT_DMF_ResourceHub_DispatchTransferList</w:t>
        </w:r>
        <w:r>
          <w:t>* EvtResourceHubDispatchTransferList;</w:t>
        </w:r>
      </w:ins>
    </w:p>
    <w:p w14:paraId="6F570518" w14:textId="77777777" w:rsidR="00A86C57" w:rsidRDefault="00A86C57">
      <w:pPr>
        <w:pStyle w:val="CodeBlock"/>
        <w:rPr>
          <w:ins w:id="2113" w:author="Sam Tertzakian" w:date="2018-09-11T20:02:00Z"/>
          <w:color w:val="000000"/>
        </w:rPr>
        <w:pPrChange w:id="2114" w:author="Sam Tertzakian" w:date="2018-09-12T14:45:00Z">
          <w:pPr>
            <w:autoSpaceDE w:val="0"/>
            <w:autoSpaceDN w:val="0"/>
            <w:adjustRightInd w:val="0"/>
            <w:spacing w:after="0" w:line="240" w:lineRule="auto"/>
          </w:pPr>
        </w:pPrChange>
      </w:pPr>
      <w:ins w:id="2115" w:author="Sam Tertzakian" w:date="2018-09-11T20:02:00Z">
        <w:r>
          <w:rPr>
            <w:color w:val="000000"/>
          </w:rPr>
          <w:t xml:space="preserve">} </w:t>
        </w:r>
        <w:r>
          <w:t>DMF_CONFIG_ResourceHub</w:t>
        </w:r>
        <w:r>
          <w:rPr>
            <w:color w:val="000000"/>
          </w:rPr>
          <w:t>;</w:t>
        </w:r>
      </w:ins>
    </w:p>
    <w:p w14:paraId="786B613A" w14:textId="77777777" w:rsidR="00A86C57" w:rsidRDefault="00A86C57">
      <w:pPr>
        <w:pStyle w:val="CodeBlock"/>
        <w:rPr>
          <w:ins w:id="2116" w:author="Sam Tertzakian" w:date="2018-09-11T20:02:00Z"/>
        </w:rPr>
        <w:pPrChange w:id="2117" w:author="Sam Tertzakian" w:date="2018-09-12T14:45:00Z">
          <w:pPr>
            <w:autoSpaceDE w:val="0"/>
            <w:autoSpaceDN w:val="0"/>
            <w:adjustRightInd w:val="0"/>
            <w:spacing w:after="0" w:line="240" w:lineRule="auto"/>
          </w:pPr>
        </w:pPrChange>
      </w:pPr>
    </w:p>
    <w:p w14:paraId="4A7DE37C" w14:textId="77777777" w:rsidR="00A86C57" w:rsidRDefault="00A86C57">
      <w:pPr>
        <w:pStyle w:val="CodeBlock"/>
        <w:rPr>
          <w:ins w:id="2118" w:author="Sam Tertzakian" w:date="2018-09-11T20:02:00Z"/>
          <w:color w:val="000000"/>
        </w:rPr>
        <w:pPrChange w:id="2119" w:author="Sam Tertzakian" w:date="2018-09-12T14:45:00Z">
          <w:pPr>
            <w:autoSpaceDE w:val="0"/>
            <w:autoSpaceDN w:val="0"/>
            <w:adjustRightInd w:val="0"/>
            <w:spacing w:after="0" w:line="240" w:lineRule="auto"/>
          </w:pPr>
        </w:pPrChange>
      </w:pPr>
      <w:ins w:id="2120" w:author="Sam Tertzakian" w:date="2018-09-11T20:02:00Z">
        <w:r>
          <w:t>// This macro declares the following functions:</w:t>
        </w:r>
      </w:ins>
    </w:p>
    <w:p w14:paraId="5A8CD7CC" w14:textId="77777777" w:rsidR="00A86C57" w:rsidRDefault="00A86C57">
      <w:pPr>
        <w:pStyle w:val="CodeBlock"/>
        <w:rPr>
          <w:ins w:id="2121" w:author="Sam Tertzakian" w:date="2018-09-11T20:02:00Z"/>
          <w:color w:val="000000"/>
        </w:rPr>
        <w:pPrChange w:id="2122" w:author="Sam Tertzakian" w:date="2018-09-12T14:45:00Z">
          <w:pPr>
            <w:autoSpaceDE w:val="0"/>
            <w:autoSpaceDN w:val="0"/>
            <w:adjustRightInd w:val="0"/>
            <w:spacing w:after="0" w:line="240" w:lineRule="auto"/>
          </w:pPr>
        </w:pPrChange>
      </w:pPr>
      <w:ins w:id="2123" w:author="Sam Tertzakian" w:date="2018-09-11T20:02:00Z">
        <w:r>
          <w:t>// DMF_ResourceHub_ATTRIBUTES_INIT()</w:t>
        </w:r>
      </w:ins>
    </w:p>
    <w:p w14:paraId="683F9F73" w14:textId="77777777" w:rsidR="00A86C57" w:rsidRDefault="00A86C57">
      <w:pPr>
        <w:pStyle w:val="CodeBlock"/>
        <w:rPr>
          <w:ins w:id="2124" w:author="Sam Tertzakian" w:date="2018-09-11T20:02:00Z"/>
          <w:color w:val="000000"/>
        </w:rPr>
        <w:pPrChange w:id="2125" w:author="Sam Tertzakian" w:date="2018-09-12T14:45:00Z">
          <w:pPr>
            <w:autoSpaceDE w:val="0"/>
            <w:autoSpaceDN w:val="0"/>
            <w:adjustRightInd w:val="0"/>
            <w:spacing w:after="0" w:line="240" w:lineRule="auto"/>
          </w:pPr>
        </w:pPrChange>
      </w:pPr>
      <w:ins w:id="2126" w:author="Sam Tertzakian" w:date="2018-09-11T20:02:00Z">
        <w:r>
          <w:t>// DMF_CONFIG_ResourceHub_AND_ATTRIBUTES_INIT()</w:t>
        </w:r>
      </w:ins>
    </w:p>
    <w:p w14:paraId="6BD4DFA8" w14:textId="77777777" w:rsidR="00A86C57" w:rsidRDefault="00A86C57">
      <w:pPr>
        <w:pStyle w:val="CodeBlock"/>
        <w:rPr>
          <w:ins w:id="2127" w:author="Sam Tertzakian" w:date="2018-09-11T20:02:00Z"/>
          <w:color w:val="000000"/>
        </w:rPr>
        <w:pPrChange w:id="2128" w:author="Sam Tertzakian" w:date="2018-09-12T14:45:00Z">
          <w:pPr>
            <w:autoSpaceDE w:val="0"/>
            <w:autoSpaceDN w:val="0"/>
            <w:adjustRightInd w:val="0"/>
            <w:spacing w:after="0" w:line="240" w:lineRule="auto"/>
          </w:pPr>
        </w:pPrChange>
      </w:pPr>
      <w:ins w:id="2129" w:author="Sam Tertzakian" w:date="2018-09-11T20:02:00Z">
        <w:r>
          <w:t>// DMF_ResourceHub_Create()</w:t>
        </w:r>
      </w:ins>
    </w:p>
    <w:p w14:paraId="60952AE9" w14:textId="77777777" w:rsidR="00A86C57" w:rsidRDefault="00A86C57">
      <w:pPr>
        <w:pStyle w:val="CodeBlock"/>
        <w:rPr>
          <w:ins w:id="2130" w:author="Sam Tertzakian" w:date="2018-09-11T20:02:00Z"/>
          <w:color w:val="000000"/>
        </w:rPr>
        <w:pPrChange w:id="2131" w:author="Sam Tertzakian" w:date="2018-09-12T14:45:00Z">
          <w:pPr>
            <w:autoSpaceDE w:val="0"/>
            <w:autoSpaceDN w:val="0"/>
            <w:adjustRightInd w:val="0"/>
            <w:spacing w:after="0" w:line="240" w:lineRule="auto"/>
          </w:pPr>
        </w:pPrChange>
      </w:pPr>
      <w:ins w:id="2132" w:author="Sam Tertzakian" w:date="2018-09-11T20:02:00Z">
        <w:r>
          <w:t>//</w:t>
        </w:r>
      </w:ins>
    </w:p>
    <w:p w14:paraId="559C28A6" w14:textId="77777777" w:rsidR="00A86C57" w:rsidRDefault="00A86C57">
      <w:pPr>
        <w:pStyle w:val="CodeBlock"/>
        <w:rPr>
          <w:ins w:id="2133" w:author="Sam Tertzakian" w:date="2018-09-11T20:02:00Z"/>
          <w:color w:val="000000"/>
        </w:rPr>
        <w:pPrChange w:id="2134" w:author="Sam Tertzakian" w:date="2018-09-12T14:45:00Z">
          <w:pPr>
            <w:autoSpaceDE w:val="0"/>
            <w:autoSpaceDN w:val="0"/>
            <w:adjustRightInd w:val="0"/>
            <w:spacing w:after="0" w:line="240" w:lineRule="auto"/>
          </w:pPr>
        </w:pPrChange>
      </w:pPr>
      <w:ins w:id="2135" w:author="Sam Tertzakian" w:date="2018-09-11T20:02:00Z">
        <w:r>
          <w:t>DECLARE_DMF_MODULE</w:t>
        </w:r>
        <w:r>
          <w:rPr>
            <w:color w:val="000000"/>
          </w:rPr>
          <w:t>(ResourceHub)</w:t>
        </w:r>
      </w:ins>
    </w:p>
    <w:p w14:paraId="62D059BF" w14:textId="77777777" w:rsidR="00A86C57" w:rsidRDefault="00A86C57">
      <w:pPr>
        <w:pStyle w:val="CodeBlock"/>
        <w:rPr>
          <w:ins w:id="2136" w:author="Sam Tertzakian" w:date="2018-09-11T20:02:00Z"/>
        </w:rPr>
        <w:pPrChange w:id="2137" w:author="Sam Tertzakian" w:date="2018-09-12T14:45:00Z">
          <w:pPr>
            <w:autoSpaceDE w:val="0"/>
            <w:autoSpaceDN w:val="0"/>
            <w:adjustRightInd w:val="0"/>
            <w:spacing w:after="0" w:line="240" w:lineRule="auto"/>
          </w:pPr>
        </w:pPrChange>
      </w:pPr>
    </w:p>
    <w:p w14:paraId="6E0FCE60" w14:textId="77777777" w:rsidR="00A86C57" w:rsidRDefault="00A86C57">
      <w:pPr>
        <w:pStyle w:val="CodeBlock"/>
        <w:rPr>
          <w:ins w:id="2138" w:author="Sam Tertzakian" w:date="2018-09-11T20:02:00Z"/>
          <w:color w:val="000000"/>
        </w:rPr>
        <w:pPrChange w:id="2139" w:author="Sam Tertzakian" w:date="2018-09-12T14:45:00Z">
          <w:pPr>
            <w:autoSpaceDE w:val="0"/>
            <w:autoSpaceDN w:val="0"/>
            <w:adjustRightInd w:val="0"/>
            <w:spacing w:after="0" w:line="240" w:lineRule="auto"/>
          </w:pPr>
        </w:pPrChange>
      </w:pPr>
      <w:ins w:id="2140" w:author="Sam Tertzakian" w:date="2018-09-11T20:02:00Z">
        <w:r>
          <w:t>// Module Methods</w:t>
        </w:r>
      </w:ins>
    </w:p>
    <w:p w14:paraId="6F6D187B" w14:textId="77777777" w:rsidR="00A86C57" w:rsidRDefault="00A86C57">
      <w:pPr>
        <w:pStyle w:val="CodeBlock"/>
        <w:rPr>
          <w:ins w:id="2141" w:author="Sam Tertzakian" w:date="2018-09-11T20:02:00Z"/>
          <w:color w:val="000000"/>
        </w:rPr>
        <w:pPrChange w:id="2142" w:author="Sam Tertzakian" w:date="2018-09-12T14:45:00Z">
          <w:pPr>
            <w:autoSpaceDE w:val="0"/>
            <w:autoSpaceDN w:val="0"/>
            <w:adjustRightInd w:val="0"/>
            <w:spacing w:after="0" w:line="240" w:lineRule="auto"/>
          </w:pPr>
        </w:pPrChange>
      </w:pPr>
      <w:ins w:id="2143" w:author="Sam Tertzakian" w:date="2018-09-11T20:02:00Z">
        <w:r>
          <w:t>//</w:t>
        </w:r>
      </w:ins>
    </w:p>
    <w:p w14:paraId="47511E32" w14:textId="77777777" w:rsidR="00A86C57" w:rsidRDefault="00A86C57">
      <w:pPr>
        <w:pStyle w:val="CodeBlock"/>
        <w:rPr>
          <w:ins w:id="2144" w:author="Sam Tertzakian" w:date="2018-09-11T20:02:00Z"/>
        </w:rPr>
        <w:pPrChange w:id="2145" w:author="Sam Tertzakian" w:date="2018-09-12T14:45:00Z">
          <w:pPr>
            <w:autoSpaceDE w:val="0"/>
            <w:autoSpaceDN w:val="0"/>
            <w:adjustRightInd w:val="0"/>
            <w:spacing w:after="0" w:line="240" w:lineRule="auto"/>
          </w:pPr>
        </w:pPrChange>
      </w:pPr>
    </w:p>
    <w:p w14:paraId="0E003337" w14:textId="77777777" w:rsidR="00A86C57" w:rsidRDefault="00A86C57">
      <w:pPr>
        <w:pStyle w:val="CodeBlock"/>
        <w:rPr>
          <w:ins w:id="2146" w:author="Sam Tertzakian" w:date="2018-09-11T20:02:00Z"/>
          <w:color w:val="000000"/>
        </w:rPr>
        <w:pPrChange w:id="2147" w:author="Sam Tertzakian" w:date="2018-09-12T14:45:00Z">
          <w:pPr>
            <w:autoSpaceDE w:val="0"/>
            <w:autoSpaceDN w:val="0"/>
            <w:adjustRightInd w:val="0"/>
            <w:spacing w:after="0" w:line="240" w:lineRule="auto"/>
          </w:pPr>
        </w:pPrChange>
      </w:pPr>
      <w:ins w:id="2148" w:author="Sam Tertzakian" w:date="2018-09-11T20:02:00Z">
        <w:r>
          <w:rPr>
            <w:color w:val="808080"/>
          </w:rPr>
          <w:t>#endif</w:t>
        </w:r>
        <w:r>
          <w:rPr>
            <w:color w:val="000000"/>
          </w:rPr>
          <w:t xml:space="preserve"> </w:t>
        </w:r>
        <w:r>
          <w:t>// !defined(DMF_USER_MODE)</w:t>
        </w:r>
      </w:ins>
    </w:p>
    <w:p w14:paraId="38B990A9" w14:textId="77777777" w:rsidR="00A86C57" w:rsidRDefault="00A86C57">
      <w:pPr>
        <w:pStyle w:val="CodeBlock"/>
        <w:rPr>
          <w:ins w:id="2149" w:author="Sam Tertzakian" w:date="2018-09-11T20:02:00Z"/>
        </w:rPr>
        <w:pPrChange w:id="2150" w:author="Sam Tertzakian" w:date="2018-09-12T14:45:00Z">
          <w:pPr>
            <w:autoSpaceDE w:val="0"/>
            <w:autoSpaceDN w:val="0"/>
            <w:adjustRightInd w:val="0"/>
            <w:spacing w:after="0" w:line="240" w:lineRule="auto"/>
          </w:pPr>
        </w:pPrChange>
      </w:pPr>
    </w:p>
    <w:p w14:paraId="41EF6867" w14:textId="77777777" w:rsidR="00A86C57" w:rsidRDefault="00A86C57">
      <w:pPr>
        <w:pStyle w:val="CodeBlock"/>
        <w:rPr>
          <w:ins w:id="2151" w:author="Sam Tertzakian" w:date="2018-09-11T20:02:00Z"/>
          <w:color w:val="000000"/>
        </w:rPr>
        <w:pPrChange w:id="2152" w:author="Sam Tertzakian" w:date="2018-09-12T14:45:00Z">
          <w:pPr>
            <w:autoSpaceDE w:val="0"/>
            <w:autoSpaceDN w:val="0"/>
            <w:adjustRightInd w:val="0"/>
            <w:spacing w:after="0" w:line="240" w:lineRule="auto"/>
          </w:pPr>
        </w:pPrChange>
      </w:pPr>
      <w:ins w:id="2153" w:author="Sam Tertzakian" w:date="2018-09-11T20:02:00Z">
        <w:r>
          <w:t>// eof: Dmf_ResourceHub.h</w:t>
        </w:r>
      </w:ins>
    </w:p>
    <w:p w14:paraId="18851C6D" w14:textId="77777777" w:rsidR="00A86C57" w:rsidRDefault="00A86C57">
      <w:pPr>
        <w:pStyle w:val="CodeBlock"/>
        <w:rPr>
          <w:ins w:id="2154" w:author="Sam Tertzakian" w:date="2018-09-11T20:02:00Z"/>
          <w:color w:val="000000"/>
        </w:rPr>
        <w:pPrChange w:id="2155" w:author="Sam Tertzakian" w:date="2018-09-12T14:45:00Z">
          <w:pPr>
            <w:autoSpaceDE w:val="0"/>
            <w:autoSpaceDN w:val="0"/>
            <w:adjustRightInd w:val="0"/>
            <w:spacing w:after="0" w:line="240" w:lineRule="auto"/>
          </w:pPr>
        </w:pPrChange>
      </w:pPr>
      <w:ins w:id="2156" w:author="Sam Tertzakian" w:date="2018-09-11T20:02:00Z">
        <w:r>
          <w:t>//</w:t>
        </w:r>
      </w:ins>
    </w:p>
    <w:p w14:paraId="5BE87898" w14:textId="0312D01B" w:rsidR="00A86C57" w:rsidDel="00A86C57" w:rsidRDefault="00A86C57" w:rsidP="0038406D">
      <w:pPr>
        <w:rPr>
          <w:del w:id="2157" w:author="Sam Tertzakian" w:date="2018-09-11T20:02:00Z"/>
          <w:color w:val="6F008A"/>
        </w:rPr>
      </w:pPr>
    </w:p>
    <w:p w14:paraId="7B88D1C9" w14:textId="2712CC42" w:rsidR="00DD7E18" w:rsidDel="00CF1C6D" w:rsidRDefault="00DD7E18" w:rsidP="00DD7E18">
      <w:pPr>
        <w:pStyle w:val="CodeBlock"/>
        <w:rPr>
          <w:del w:id="2158" w:author="Sam Tertzakian" w:date="2018-09-11T19:24:00Z"/>
          <w:color w:val="000000"/>
        </w:rPr>
      </w:pPr>
      <w:del w:id="2159" w:author="Sam Tertzakian" w:date="2018-09-11T19:24:00Z">
        <w:r w:rsidDel="00CF1C6D">
          <w:delText>/*++</w:delText>
        </w:r>
      </w:del>
    </w:p>
    <w:p w14:paraId="4AE5015B" w14:textId="1732D925" w:rsidR="00DD7E18" w:rsidDel="00CF1C6D" w:rsidRDefault="00DD7E18" w:rsidP="00DD7E18">
      <w:pPr>
        <w:pStyle w:val="CodeBlock"/>
        <w:rPr>
          <w:del w:id="2160" w:author="Sam Tertzakian" w:date="2018-09-11T19:24:00Z"/>
          <w:color w:val="000000"/>
        </w:rPr>
      </w:pPr>
    </w:p>
    <w:p w14:paraId="4E71EB48" w14:textId="4F0625F4" w:rsidR="00DD7E18" w:rsidDel="00CF1C6D" w:rsidRDefault="00DD7E18" w:rsidP="00DD7E18">
      <w:pPr>
        <w:pStyle w:val="CodeBlock"/>
        <w:rPr>
          <w:del w:id="2161" w:author="Sam Tertzakian" w:date="2018-09-11T19:24:00Z"/>
          <w:color w:val="000000"/>
        </w:rPr>
      </w:pPr>
      <w:del w:id="2162" w:author="Sam Tertzakian" w:date="2018-09-11T19:24:00Z">
        <w:r w:rsidDel="00CF1C6D">
          <w:delText xml:space="preserve">    Copyright (c) Microsoft Corporation. All Rights Reserved.</w:delText>
        </w:r>
      </w:del>
    </w:p>
    <w:p w14:paraId="035C003A" w14:textId="39EAF2DC" w:rsidR="00DD7E18" w:rsidDel="00CF1C6D" w:rsidRDefault="00DD7E18" w:rsidP="00DD7E18">
      <w:pPr>
        <w:pStyle w:val="CodeBlock"/>
        <w:rPr>
          <w:del w:id="2163" w:author="Sam Tertzakian" w:date="2018-09-11T19:24:00Z"/>
          <w:color w:val="000000"/>
        </w:rPr>
      </w:pPr>
    </w:p>
    <w:p w14:paraId="7B816717" w14:textId="229E5C45" w:rsidR="00DD7E18" w:rsidDel="00CF1C6D" w:rsidRDefault="00DD7E18" w:rsidP="00DD7E18">
      <w:pPr>
        <w:pStyle w:val="CodeBlock"/>
        <w:rPr>
          <w:del w:id="2164" w:author="Sam Tertzakian" w:date="2018-09-11T19:24:00Z"/>
          <w:color w:val="000000"/>
        </w:rPr>
      </w:pPr>
      <w:del w:id="2165" w:author="Sam Tertzakian" w:date="2018-09-11T19:24:00Z">
        <w:r w:rsidDel="00CF1C6D">
          <w:delText>Module Name:</w:delText>
        </w:r>
      </w:del>
    </w:p>
    <w:p w14:paraId="2E5CDC23" w14:textId="3046763E" w:rsidR="00DD7E18" w:rsidDel="00CF1C6D" w:rsidRDefault="00DD7E18" w:rsidP="00DD7E18">
      <w:pPr>
        <w:pStyle w:val="CodeBlock"/>
        <w:rPr>
          <w:del w:id="2166" w:author="Sam Tertzakian" w:date="2018-09-11T19:24:00Z"/>
          <w:color w:val="000000"/>
        </w:rPr>
      </w:pPr>
    </w:p>
    <w:p w14:paraId="3B75EB14" w14:textId="32479773" w:rsidR="00DD7E18" w:rsidDel="00CF1C6D" w:rsidRDefault="00DD7E18" w:rsidP="00DD7E18">
      <w:pPr>
        <w:pStyle w:val="CodeBlock"/>
        <w:rPr>
          <w:del w:id="2167" w:author="Sam Tertzakian" w:date="2018-09-11T19:24:00Z"/>
          <w:color w:val="000000"/>
        </w:rPr>
      </w:pPr>
      <w:del w:id="2168" w:author="Sam Tertzakian" w:date="2018-09-11T19:24:00Z">
        <w:r w:rsidDel="00CF1C6D">
          <w:delText xml:space="preserve">    Dmf_BufferList.h</w:delText>
        </w:r>
      </w:del>
    </w:p>
    <w:p w14:paraId="35C8393B" w14:textId="7F89E380" w:rsidR="00DD7E18" w:rsidDel="00CF1C6D" w:rsidRDefault="00DD7E18" w:rsidP="00DD7E18">
      <w:pPr>
        <w:pStyle w:val="CodeBlock"/>
        <w:rPr>
          <w:del w:id="2169" w:author="Sam Tertzakian" w:date="2018-09-11T19:24:00Z"/>
          <w:color w:val="000000"/>
        </w:rPr>
      </w:pPr>
    </w:p>
    <w:p w14:paraId="5D48538A" w14:textId="0986BC24" w:rsidR="00DD7E18" w:rsidDel="00CF1C6D" w:rsidRDefault="00DD7E18" w:rsidP="00DD7E18">
      <w:pPr>
        <w:pStyle w:val="CodeBlock"/>
        <w:rPr>
          <w:del w:id="2170" w:author="Sam Tertzakian" w:date="2018-09-11T19:24:00Z"/>
          <w:color w:val="000000"/>
        </w:rPr>
      </w:pPr>
      <w:del w:id="2171" w:author="Sam Tertzakian" w:date="2018-09-11T19:24:00Z">
        <w:r w:rsidDel="00CF1C6D">
          <w:delText>Abstract:</w:delText>
        </w:r>
      </w:del>
    </w:p>
    <w:p w14:paraId="3AB9BD6F" w14:textId="10EC6B13" w:rsidR="00DD7E18" w:rsidDel="00CF1C6D" w:rsidRDefault="00DD7E18" w:rsidP="00DD7E18">
      <w:pPr>
        <w:pStyle w:val="CodeBlock"/>
        <w:rPr>
          <w:del w:id="2172" w:author="Sam Tertzakian" w:date="2018-09-11T19:24:00Z"/>
          <w:color w:val="000000"/>
        </w:rPr>
      </w:pPr>
    </w:p>
    <w:p w14:paraId="02A51F2C" w14:textId="6B8C52DA" w:rsidR="00DD7E18" w:rsidDel="00CF1C6D" w:rsidRDefault="00DD7E18" w:rsidP="00DD7E18">
      <w:pPr>
        <w:pStyle w:val="CodeBlock"/>
        <w:rPr>
          <w:del w:id="2173" w:author="Sam Tertzakian" w:date="2018-09-11T19:24:00Z"/>
          <w:color w:val="000000"/>
        </w:rPr>
      </w:pPr>
      <w:del w:id="2174" w:author="Sam Tertzakian" w:date="2018-09-11T19:24:00Z">
        <w:r w:rsidDel="00CF1C6D">
          <w:delText xml:space="preserve">    Companion file to Dmf_BufferList.c.</w:delText>
        </w:r>
      </w:del>
    </w:p>
    <w:p w14:paraId="13A99847" w14:textId="01536405" w:rsidR="00DD7E18" w:rsidDel="00CF1C6D" w:rsidRDefault="00DD7E18" w:rsidP="00DD7E18">
      <w:pPr>
        <w:pStyle w:val="CodeBlock"/>
        <w:rPr>
          <w:del w:id="2175" w:author="Sam Tertzakian" w:date="2018-09-11T19:24:00Z"/>
          <w:color w:val="000000"/>
        </w:rPr>
      </w:pPr>
    </w:p>
    <w:p w14:paraId="6C43A599" w14:textId="2354F133" w:rsidR="00DD7E18" w:rsidDel="00CF1C6D" w:rsidRDefault="00DD7E18" w:rsidP="00DD7E18">
      <w:pPr>
        <w:pStyle w:val="CodeBlock"/>
        <w:rPr>
          <w:del w:id="2176" w:author="Sam Tertzakian" w:date="2018-09-11T19:24:00Z"/>
          <w:color w:val="000000"/>
        </w:rPr>
      </w:pPr>
      <w:del w:id="2177" w:author="Sam Tertzakian" w:date="2018-09-11T19:24:00Z">
        <w:r w:rsidDel="00CF1C6D">
          <w:delText>Environment:</w:delText>
        </w:r>
      </w:del>
    </w:p>
    <w:p w14:paraId="7A34CC33" w14:textId="0CB5FCFC" w:rsidR="00DD7E18" w:rsidDel="00CF1C6D" w:rsidRDefault="00DD7E18" w:rsidP="00DD7E18">
      <w:pPr>
        <w:pStyle w:val="CodeBlock"/>
        <w:rPr>
          <w:del w:id="2178" w:author="Sam Tertzakian" w:date="2018-09-11T19:24:00Z"/>
          <w:color w:val="000000"/>
        </w:rPr>
      </w:pPr>
    </w:p>
    <w:p w14:paraId="568AB6D7" w14:textId="537A74AC" w:rsidR="00DD7E18" w:rsidDel="00CF1C6D" w:rsidRDefault="00DD7E18" w:rsidP="00DD7E18">
      <w:pPr>
        <w:pStyle w:val="CodeBlock"/>
        <w:rPr>
          <w:del w:id="2179" w:author="Sam Tertzakian" w:date="2018-09-11T19:24:00Z"/>
          <w:color w:val="000000"/>
        </w:rPr>
      </w:pPr>
      <w:del w:id="2180" w:author="Sam Tertzakian" w:date="2018-09-11T19:24:00Z">
        <w:r w:rsidDel="00CF1C6D">
          <w:delText xml:space="preserve">    Kernel-mode Driver Framework</w:delText>
        </w:r>
      </w:del>
    </w:p>
    <w:p w14:paraId="229528C1" w14:textId="1BDABD82" w:rsidR="00DD7E18" w:rsidDel="00CF1C6D" w:rsidRDefault="00DD7E18" w:rsidP="00DD7E18">
      <w:pPr>
        <w:pStyle w:val="CodeBlock"/>
        <w:rPr>
          <w:del w:id="2181" w:author="Sam Tertzakian" w:date="2018-09-11T19:24:00Z"/>
          <w:color w:val="000000"/>
        </w:rPr>
      </w:pPr>
    </w:p>
    <w:p w14:paraId="4F493500" w14:textId="1D6F54FE" w:rsidR="00DD7E18" w:rsidDel="00CF1C6D" w:rsidRDefault="00DD7E18" w:rsidP="00DD7E18">
      <w:pPr>
        <w:pStyle w:val="CodeBlock"/>
        <w:rPr>
          <w:del w:id="2182" w:author="Sam Tertzakian" w:date="2018-09-11T19:24:00Z"/>
          <w:color w:val="000000"/>
        </w:rPr>
      </w:pPr>
      <w:del w:id="2183" w:author="Sam Tertzakian" w:date="2018-09-11T19:24:00Z">
        <w:r w:rsidDel="00CF1C6D">
          <w:delText>--*/</w:delText>
        </w:r>
      </w:del>
    </w:p>
    <w:p w14:paraId="46832661" w14:textId="531C66C5" w:rsidR="00DD7E18" w:rsidDel="00CF1C6D" w:rsidRDefault="00DD7E18" w:rsidP="00DD7E18">
      <w:pPr>
        <w:pStyle w:val="CodeBlock"/>
        <w:rPr>
          <w:del w:id="2184" w:author="Sam Tertzakian" w:date="2018-09-11T19:24:00Z"/>
          <w:color w:val="000000"/>
        </w:rPr>
      </w:pPr>
    </w:p>
    <w:p w14:paraId="306427DD" w14:textId="6B656D36" w:rsidR="00DD7E18" w:rsidDel="00CF1C6D" w:rsidRDefault="00DD7E18" w:rsidP="00DD7E18">
      <w:pPr>
        <w:pStyle w:val="CodeBlock"/>
        <w:rPr>
          <w:del w:id="2185" w:author="Sam Tertzakian" w:date="2018-09-11T19:24:00Z"/>
          <w:color w:val="000000"/>
        </w:rPr>
      </w:pPr>
      <w:del w:id="2186" w:author="Sam Tertzakian" w:date="2018-09-11T19:24:00Z">
        <w:r w:rsidDel="00CF1C6D">
          <w:rPr>
            <w:color w:val="808080"/>
          </w:rPr>
          <w:delText>#pragma</w:delText>
        </w:r>
        <w:r w:rsidDel="00CF1C6D">
          <w:rPr>
            <w:color w:val="000000"/>
          </w:rPr>
          <w:delText xml:space="preserve"> </w:delText>
        </w:r>
        <w:r w:rsidDel="00CF1C6D">
          <w:rPr>
            <w:color w:val="808080"/>
          </w:rPr>
          <w:delText>once</w:delText>
        </w:r>
      </w:del>
    </w:p>
    <w:p w14:paraId="0D5A0DD9" w14:textId="2D1B9506" w:rsidR="00DD7E18" w:rsidDel="00CF1C6D" w:rsidRDefault="00DD7E18" w:rsidP="00DD7E18">
      <w:pPr>
        <w:pStyle w:val="CodeBlock"/>
        <w:rPr>
          <w:del w:id="2187" w:author="Sam Tertzakian" w:date="2018-09-11T19:24:00Z"/>
          <w:color w:val="000000"/>
        </w:rPr>
      </w:pPr>
    </w:p>
    <w:p w14:paraId="52D1F906" w14:textId="303C0A3F" w:rsidR="00DD7E18" w:rsidDel="00CF1C6D" w:rsidRDefault="00DD7E18" w:rsidP="00DD7E18">
      <w:pPr>
        <w:pStyle w:val="CodeBlock"/>
        <w:rPr>
          <w:del w:id="2188" w:author="Sam Tertzakian" w:date="2018-09-11T19:24:00Z"/>
          <w:color w:val="000000"/>
        </w:rPr>
      </w:pPr>
      <w:del w:id="2189" w:author="Sam Tertzakian" w:date="2018-09-11T19:24:00Z">
        <w:r w:rsidDel="00CF1C6D">
          <w:rPr>
            <w:color w:val="0000FF"/>
          </w:rPr>
          <w:delText>typedef</w:delText>
        </w:r>
        <w:r w:rsidDel="00CF1C6D">
          <w:rPr>
            <w:color w:val="000000"/>
          </w:rPr>
          <w:delText xml:space="preserve"> </w:delText>
        </w:r>
        <w:r w:rsidDel="00CF1C6D">
          <w:rPr>
            <w:color w:val="0000FF"/>
          </w:rPr>
          <w:delText>enum</w:delText>
        </w:r>
      </w:del>
    </w:p>
    <w:p w14:paraId="5C4B480D" w14:textId="0A61E922" w:rsidR="00DD7E18" w:rsidDel="00CF1C6D" w:rsidRDefault="00DD7E18" w:rsidP="00DD7E18">
      <w:pPr>
        <w:pStyle w:val="CodeBlock"/>
        <w:rPr>
          <w:del w:id="2190" w:author="Sam Tertzakian" w:date="2018-09-11T19:24:00Z"/>
          <w:color w:val="000000"/>
        </w:rPr>
      </w:pPr>
      <w:del w:id="2191" w:author="Sam Tertzakian" w:date="2018-09-11T19:24:00Z">
        <w:r w:rsidDel="00CF1C6D">
          <w:rPr>
            <w:color w:val="000000"/>
          </w:rPr>
          <w:delText>{</w:delText>
        </w:r>
      </w:del>
    </w:p>
    <w:p w14:paraId="4F17F1A4" w14:textId="42072180" w:rsidR="00DD7E18" w:rsidDel="00CF1C6D" w:rsidRDefault="00DD7E18" w:rsidP="00DD7E18">
      <w:pPr>
        <w:pStyle w:val="CodeBlock"/>
        <w:rPr>
          <w:del w:id="2192" w:author="Sam Tertzakian" w:date="2018-09-11T19:24:00Z"/>
          <w:color w:val="000000"/>
        </w:rPr>
      </w:pPr>
      <w:del w:id="2193" w:author="Sam Tertzakian" w:date="2018-09-11T19:24:00Z">
        <w:r w:rsidDel="00CF1C6D">
          <w:rPr>
            <w:color w:val="000000"/>
          </w:rPr>
          <w:delText xml:space="preserve">    </w:delText>
        </w:r>
        <w:r w:rsidDel="00CF1C6D">
          <w:rPr>
            <w:color w:val="2F4F4F"/>
          </w:rPr>
          <w:delText>BufferList_EnumerationDisposition_Invalid</w:delText>
        </w:r>
        <w:r w:rsidDel="00CF1C6D">
          <w:rPr>
            <w:color w:val="000000"/>
          </w:rPr>
          <w:delText xml:space="preserve"> = 0,</w:delText>
        </w:r>
      </w:del>
    </w:p>
    <w:p w14:paraId="649DEF07" w14:textId="0015926F" w:rsidR="00DD7E18" w:rsidDel="00CF1C6D" w:rsidRDefault="00DD7E18" w:rsidP="00DD7E18">
      <w:pPr>
        <w:pStyle w:val="CodeBlock"/>
        <w:rPr>
          <w:del w:id="2194" w:author="Sam Tertzakian" w:date="2018-09-11T19:24:00Z"/>
          <w:color w:val="000000"/>
        </w:rPr>
      </w:pPr>
      <w:del w:id="2195" w:author="Sam Tertzakian" w:date="2018-09-11T19:24:00Z">
        <w:r w:rsidDel="00CF1C6D">
          <w:rPr>
            <w:color w:val="000000"/>
          </w:rPr>
          <w:delText xml:space="preserve">    </w:delText>
        </w:r>
        <w:r w:rsidDel="00CF1C6D">
          <w:rPr>
            <w:color w:val="2F4F4F"/>
          </w:rPr>
          <w:delText>BufferList_EnumerationDisposition_Continue</w:delText>
        </w:r>
        <w:r w:rsidDel="00CF1C6D">
          <w:rPr>
            <w:color w:val="000000"/>
          </w:rPr>
          <w:delText>,</w:delText>
        </w:r>
      </w:del>
    </w:p>
    <w:p w14:paraId="19E7C034" w14:textId="409D9EAC" w:rsidR="00DD7E18" w:rsidDel="00CF1C6D" w:rsidRDefault="00DD7E18" w:rsidP="00DD7E18">
      <w:pPr>
        <w:pStyle w:val="CodeBlock"/>
        <w:rPr>
          <w:del w:id="2196" w:author="Sam Tertzakian" w:date="2018-09-11T19:24:00Z"/>
          <w:color w:val="000000"/>
        </w:rPr>
      </w:pPr>
      <w:del w:id="2197" w:author="Sam Tertzakian" w:date="2018-09-11T19:24:00Z">
        <w:r w:rsidDel="00CF1C6D">
          <w:rPr>
            <w:color w:val="000000"/>
          </w:rPr>
          <w:delText xml:space="preserve">    </w:delText>
        </w:r>
        <w:r w:rsidDel="00CF1C6D">
          <w:rPr>
            <w:color w:val="2F4F4F"/>
          </w:rPr>
          <w:delText>BufferList_EnumerationDisposition_Stop</w:delText>
        </w:r>
        <w:r w:rsidDel="00CF1C6D">
          <w:rPr>
            <w:color w:val="000000"/>
          </w:rPr>
          <w:delText>,</w:delText>
        </w:r>
      </w:del>
    </w:p>
    <w:p w14:paraId="6AC54A81" w14:textId="7F7456DE" w:rsidR="00DD7E18" w:rsidDel="00CF1C6D" w:rsidRDefault="00DD7E18" w:rsidP="00DD7E18">
      <w:pPr>
        <w:pStyle w:val="CodeBlock"/>
        <w:rPr>
          <w:del w:id="2198" w:author="Sam Tertzakian" w:date="2018-09-11T19:24:00Z"/>
          <w:color w:val="000000"/>
        </w:rPr>
      </w:pPr>
      <w:del w:id="2199" w:author="Sam Tertzakian" w:date="2018-09-11T19:24:00Z">
        <w:r w:rsidDel="00CF1C6D">
          <w:rPr>
            <w:color w:val="000000"/>
          </w:rPr>
          <w:delText xml:space="preserve">    </w:delText>
        </w:r>
        <w:r w:rsidDel="00CF1C6D">
          <w:rPr>
            <w:color w:val="2F4F4F"/>
          </w:rPr>
          <w:delText>BufferList_EnumerationDisposition_RemoveAndContinue</w:delText>
        </w:r>
        <w:r w:rsidDel="00CF1C6D">
          <w:rPr>
            <w:color w:val="000000"/>
          </w:rPr>
          <w:delText>,</w:delText>
        </w:r>
      </w:del>
    </w:p>
    <w:p w14:paraId="2DC818DF" w14:textId="7DC118D4" w:rsidR="00DD7E18" w:rsidDel="00CF1C6D" w:rsidRDefault="00DD7E18" w:rsidP="00DD7E18">
      <w:pPr>
        <w:pStyle w:val="CodeBlock"/>
        <w:rPr>
          <w:del w:id="2200" w:author="Sam Tertzakian" w:date="2018-09-11T19:24:00Z"/>
          <w:color w:val="000000"/>
        </w:rPr>
      </w:pPr>
      <w:del w:id="2201" w:author="Sam Tertzakian" w:date="2018-09-11T19:24:00Z">
        <w:r w:rsidDel="00CF1C6D">
          <w:rPr>
            <w:color w:val="000000"/>
          </w:rPr>
          <w:delText xml:space="preserve">    </w:delText>
        </w:r>
        <w:r w:rsidDel="00CF1C6D">
          <w:rPr>
            <w:color w:val="2F4F4F"/>
          </w:rPr>
          <w:delText>BufferList_EnumerationDisposition_RemoveAndStop</w:delText>
        </w:r>
        <w:r w:rsidDel="00CF1C6D">
          <w:rPr>
            <w:color w:val="000000"/>
          </w:rPr>
          <w:delText>,</w:delText>
        </w:r>
      </w:del>
    </w:p>
    <w:p w14:paraId="706EECF7" w14:textId="0DE615CB" w:rsidR="00DD7E18" w:rsidDel="00CF1C6D" w:rsidRDefault="00DD7E18" w:rsidP="00DD7E18">
      <w:pPr>
        <w:pStyle w:val="CodeBlock"/>
        <w:rPr>
          <w:del w:id="2202" w:author="Sam Tertzakian" w:date="2018-09-11T19:24:00Z"/>
          <w:color w:val="000000"/>
        </w:rPr>
      </w:pPr>
      <w:del w:id="2203" w:author="Sam Tertzakian" w:date="2018-09-11T19:24:00Z">
        <w:r w:rsidDel="00CF1C6D">
          <w:rPr>
            <w:color w:val="000000"/>
          </w:rPr>
          <w:delText xml:space="preserve">    </w:delText>
        </w:r>
        <w:r w:rsidDel="00CF1C6D">
          <w:rPr>
            <w:color w:val="2F4F4F"/>
          </w:rPr>
          <w:delText>BufferList_EnumerationDisposition_TimerExpiration</w:delText>
        </w:r>
        <w:r w:rsidDel="00CF1C6D">
          <w:rPr>
            <w:color w:val="000000"/>
          </w:rPr>
          <w:delText>,</w:delText>
        </w:r>
      </w:del>
    </w:p>
    <w:p w14:paraId="6A85A448" w14:textId="7FCDDCFC" w:rsidR="00DD7E18" w:rsidDel="00CF1C6D" w:rsidRDefault="00DD7E18" w:rsidP="00DD7E18">
      <w:pPr>
        <w:pStyle w:val="CodeBlock"/>
        <w:rPr>
          <w:del w:id="2204" w:author="Sam Tertzakian" w:date="2018-09-11T19:24:00Z"/>
          <w:color w:val="000000"/>
        </w:rPr>
      </w:pPr>
      <w:del w:id="2205" w:author="Sam Tertzakian" w:date="2018-09-11T19:24:00Z">
        <w:r w:rsidDel="00CF1C6D">
          <w:rPr>
            <w:color w:val="000000"/>
          </w:rPr>
          <w:delText xml:space="preserve">    </w:delText>
        </w:r>
        <w:r w:rsidDel="00CF1C6D">
          <w:rPr>
            <w:color w:val="2F4F4F"/>
          </w:rPr>
          <w:delText>BufferList_EnumerationDisposition_Maximum</w:delText>
        </w:r>
        <w:r w:rsidDel="00CF1C6D">
          <w:rPr>
            <w:color w:val="000000"/>
          </w:rPr>
          <w:delText>,</w:delText>
        </w:r>
      </w:del>
    </w:p>
    <w:p w14:paraId="23FC555F" w14:textId="64E90B7B" w:rsidR="00DD7E18" w:rsidDel="00CF1C6D" w:rsidRDefault="00DD7E18" w:rsidP="00DD7E18">
      <w:pPr>
        <w:pStyle w:val="CodeBlock"/>
        <w:rPr>
          <w:del w:id="2206" w:author="Sam Tertzakian" w:date="2018-09-11T19:24:00Z"/>
          <w:color w:val="000000"/>
        </w:rPr>
      </w:pPr>
      <w:del w:id="2207" w:author="Sam Tertzakian" w:date="2018-09-11T19:24:00Z">
        <w:r w:rsidDel="00CF1C6D">
          <w:rPr>
            <w:color w:val="000000"/>
          </w:rPr>
          <w:delText xml:space="preserve">} </w:delText>
        </w:r>
        <w:r w:rsidDel="00CF1C6D">
          <w:rPr>
            <w:color w:val="2B91AF"/>
          </w:rPr>
          <w:delText>BufferList_EnumerationDispositionType</w:delText>
        </w:r>
        <w:r w:rsidDel="00CF1C6D">
          <w:rPr>
            <w:color w:val="000000"/>
          </w:rPr>
          <w:delText>;</w:delText>
        </w:r>
      </w:del>
    </w:p>
    <w:p w14:paraId="2263D09D" w14:textId="5B6A5502" w:rsidR="00DD7E18" w:rsidDel="00CF1C6D" w:rsidRDefault="00DD7E18" w:rsidP="00DD7E18">
      <w:pPr>
        <w:pStyle w:val="CodeBlock"/>
        <w:rPr>
          <w:del w:id="2208" w:author="Sam Tertzakian" w:date="2018-09-11T19:24:00Z"/>
          <w:color w:val="000000"/>
        </w:rPr>
      </w:pPr>
    </w:p>
    <w:p w14:paraId="6A46EC3A" w14:textId="17911768" w:rsidR="00DD7E18" w:rsidDel="00CF1C6D" w:rsidRDefault="00DD7E18" w:rsidP="00DD7E18">
      <w:pPr>
        <w:pStyle w:val="CodeBlock"/>
        <w:rPr>
          <w:del w:id="2209" w:author="Sam Tertzakian" w:date="2018-09-11T19:24:00Z"/>
          <w:color w:val="000000"/>
        </w:rPr>
      </w:pPr>
      <w:del w:id="2210" w:author="Sam Tertzakian" w:date="2018-09-11T19:24:00Z">
        <w:r w:rsidDel="00CF1C6D">
          <w:rPr>
            <w:color w:val="0000FF"/>
          </w:rPr>
          <w:delText>typedef</w:delText>
        </w:r>
        <w:r w:rsidDel="00CF1C6D">
          <w:rPr>
            <w:color w:val="000000"/>
          </w:rPr>
          <w:delText xml:space="preserve"> </w:delText>
        </w:r>
      </w:del>
    </w:p>
    <w:p w14:paraId="3DE15B11" w14:textId="71B70B83" w:rsidR="00DD7E18" w:rsidDel="00CF1C6D" w:rsidRDefault="00DD7E18" w:rsidP="00DD7E18">
      <w:pPr>
        <w:pStyle w:val="CodeBlock"/>
        <w:rPr>
          <w:del w:id="2211" w:author="Sam Tertzakian" w:date="2018-09-11T19:24:00Z"/>
          <w:color w:val="000000"/>
        </w:rPr>
      </w:pPr>
      <w:del w:id="2212" w:author="Sam Tertzakian" w:date="2018-09-11T19:24:00Z">
        <w:r w:rsidDel="00CF1C6D">
          <w:rPr>
            <w:color w:val="2B91AF"/>
          </w:rPr>
          <w:delText>BufferList_EnumerationDispositionType</w:delText>
        </w:r>
        <w:r w:rsidDel="00CF1C6D">
          <w:rPr>
            <w:color w:val="000000"/>
          </w:rPr>
          <w:delText xml:space="preserve"> </w:delText>
        </w:r>
      </w:del>
    </w:p>
    <w:p w14:paraId="096F6788" w14:textId="2DAF373D" w:rsidR="00DD7E18" w:rsidDel="00CF1C6D" w:rsidRDefault="00DD7E18" w:rsidP="00DD7E18">
      <w:pPr>
        <w:pStyle w:val="CodeBlock"/>
        <w:rPr>
          <w:del w:id="2213" w:author="Sam Tertzakian" w:date="2018-09-11T19:24:00Z"/>
          <w:color w:val="000000"/>
        </w:rPr>
      </w:pPr>
      <w:del w:id="2214"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11E38368" w14:textId="739DFECE" w:rsidR="00DD7E18" w:rsidDel="00CF1C6D" w:rsidRDefault="00DD7E18" w:rsidP="00DD7E18">
      <w:pPr>
        <w:pStyle w:val="CodeBlock"/>
        <w:rPr>
          <w:del w:id="2215" w:author="Sam Tertzakian" w:date="2018-09-11T19:24:00Z"/>
          <w:color w:val="000000"/>
        </w:rPr>
      </w:pPr>
      <w:del w:id="2216" w:author="Sam Tertzakian" w:date="2018-09-11T19:24:00Z">
        <w:r w:rsidDel="00CF1C6D">
          <w:rPr>
            <w:color w:val="000000"/>
          </w:rPr>
          <w:delText>(</w:delText>
        </w:r>
        <w:r w:rsidDel="00CF1C6D">
          <w:rPr>
            <w:color w:val="2B91AF"/>
          </w:rPr>
          <w:delText>EVT_DMF_BufferList_EntryEnumeration</w:delText>
        </w:r>
        <w:r w:rsidDel="00CF1C6D">
          <w:rPr>
            <w:color w:val="000000"/>
          </w:rPr>
          <w:delText>)(</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DmfModule, </w:delText>
        </w:r>
      </w:del>
    </w:p>
    <w:p w14:paraId="6034ECB2" w14:textId="6852CC56" w:rsidR="00DD7E18" w:rsidDel="00CF1C6D" w:rsidRDefault="00DD7E18" w:rsidP="00DD7E18">
      <w:pPr>
        <w:pStyle w:val="CodeBlock"/>
        <w:rPr>
          <w:del w:id="2217" w:author="Sam Tertzakian" w:date="2018-09-11T19:24:00Z"/>
          <w:color w:val="000000"/>
        </w:rPr>
      </w:pPr>
      <w:del w:id="2218"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ClientBuffer, </w:delText>
        </w:r>
      </w:del>
    </w:p>
    <w:p w14:paraId="6969402E" w14:textId="7C070C02" w:rsidR="00DD7E18" w:rsidDel="00CF1C6D" w:rsidRDefault="00DD7E18" w:rsidP="00DD7E18">
      <w:pPr>
        <w:pStyle w:val="CodeBlock"/>
        <w:rPr>
          <w:del w:id="2219" w:author="Sam Tertzakian" w:date="2018-09-11T19:24:00Z"/>
          <w:color w:val="000000"/>
        </w:rPr>
      </w:pPr>
      <w:del w:id="2220"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ClientBufferContext, </w:delText>
        </w:r>
      </w:del>
    </w:p>
    <w:p w14:paraId="05D0048C" w14:textId="3B4BB4A3" w:rsidR="00DD7E18" w:rsidDel="00CF1C6D" w:rsidRDefault="00DD7E18" w:rsidP="00DD7E18">
      <w:pPr>
        <w:pStyle w:val="CodeBlock"/>
        <w:rPr>
          <w:del w:id="2221" w:author="Sam Tertzakian" w:date="2018-09-11T19:24:00Z"/>
          <w:color w:val="000000"/>
        </w:rPr>
      </w:pPr>
      <w:del w:id="2222" w:author="Sam Tertzakian" w:date="2018-09-11T19:24:00Z">
        <w:r w:rsidDel="00CF1C6D">
          <w:rPr>
            <w:color w:val="000000"/>
          </w:rPr>
          <w:delText xml:space="preserve">                                      </w:delText>
        </w:r>
        <w:r w:rsidDel="00CF1C6D">
          <w:rPr>
            <w:color w:val="6F008A"/>
          </w:rPr>
          <w:delText>_In_opt_</w:delText>
        </w:r>
        <w:r w:rsidDel="00CF1C6D">
          <w:rPr>
            <w:color w:val="000000"/>
          </w:rPr>
          <w:delText xml:space="preserve"> </w:delText>
        </w:r>
        <w:r w:rsidDel="00CF1C6D">
          <w:rPr>
            <w:color w:val="2B91AF"/>
          </w:rPr>
          <w:delText>PVOID</w:delText>
        </w:r>
        <w:r w:rsidDel="00CF1C6D">
          <w:rPr>
            <w:color w:val="000000"/>
          </w:rPr>
          <w:delText xml:space="preserve"> ClientDriverCallContext);</w:delText>
        </w:r>
      </w:del>
    </w:p>
    <w:p w14:paraId="184B2E8D" w14:textId="625DA6B5" w:rsidR="00DD7E18" w:rsidDel="00CF1C6D" w:rsidRDefault="00DD7E18" w:rsidP="00DD7E18">
      <w:pPr>
        <w:pStyle w:val="CodeBlock"/>
        <w:rPr>
          <w:del w:id="2223" w:author="Sam Tertzakian" w:date="2018-09-11T19:24:00Z"/>
          <w:color w:val="000000"/>
        </w:rPr>
      </w:pPr>
    </w:p>
    <w:p w14:paraId="174599D6" w14:textId="56EECBBA" w:rsidR="00DD7E18" w:rsidDel="00CF1C6D" w:rsidRDefault="00DD7E18" w:rsidP="00DD7E18">
      <w:pPr>
        <w:pStyle w:val="CodeBlock"/>
        <w:rPr>
          <w:del w:id="2224" w:author="Sam Tertzakian" w:date="2018-09-11T19:24:00Z"/>
          <w:color w:val="000000"/>
        </w:rPr>
      </w:pPr>
      <w:del w:id="2225" w:author="Sam Tertzakian" w:date="2018-09-11T19:24:00Z">
        <w:r w:rsidDel="00CF1C6D">
          <w:rPr>
            <w:color w:val="0000FF"/>
          </w:rPr>
          <w:delText>typedef</w:delText>
        </w:r>
        <w:r w:rsidDel="00CF1C6D">
          <w:rPr>
            <w:color w:val="000000"/>
          </w:rPr>
          <w:delText xml:space="preserve"> </w:delText>
        </w:r>
        <w:r w:rsidDel="00CF1C6D">
          <w:rPr>
            <w:color w:val="0000FF"/>
          </w:rPr>
          <w:delText>struct</w:delText>
        </w:r>
      </w:del>
    </w:p>
    <w:p w14:paraId="642B6C93" w14:textId="220A7065" w:rsidR="00DD7E18" w:rsidDel="00CF1C6D" w:rsidRDefault="00DD7E18" w:rsidP="00DD7E18">
      <w:pPr>
        <w:pStyle w:val="CodeBlock"/>
        <w:rPr>
          <w:del w:id="2226" w:author="Sam Tertzakian" w:date="2018-09-11T19:24:00Z"/>
          <w:color w:val="000000"/>
        </w:rPr>
      </w:pPr>
      <w:del w:id="2227" w:author="Sam Tertzakian" w:date="2018-09-11T19:24:00Z">
        <w:r w:rsidDel="00CF1C6D">
          <w:rPr>
            <w:color w:val="000000"/>
          </w:rPr>
          <w:delText>{</w:delText>
        </w:r>
      </w:del>
    </w:p>
    <w:p w14:paraId="70F12854" w14:textId="781917F4" w:rsidR="00DD7E18" w:rsidDel="00CF1C6D" w:rsidRDefault="00DD7E18" w:rsidP="00DD7E18">
      <w:pPr>
        <w:pStyle w:val="CodeBlock"/>
        <w:rPr>
          <w:del w:id="2228" w:author="Sam Tertzakian" w:date="2018-09-11T19:24:00Z"/>
          <w:color w:val="000000"/>
        </w:rPr>
      </w:pPr>
      <w:del w:id="2229" w:author="Sam Tertzakian" w:date="2018-09-11T19:24:00Z">
        <w:r w:rsidDel="00CF1C6D">
          <w:rPr>
            <w:color w:val="000000"/>
          </w:rPr>
          <w:delText xml:space="preserve">    </w:delText>
        </w:r>
        <w:r w:rsidDel="00CF1C6D">
          <w:delText>// Maximum number of entries to store.</w:delText>
        </w:r>
      </w:del>
    </w:p>
    <w:p w14:paraId="6EA5120D" w14:textId="498ECA0C" w:rsidR="00DD7E18" w:rsidDel="00CF1C6D" w:rsidRDefault="00DD7E18" w:rsidP="00DD7E18">
      <w:pPr>
        <w:pStyle w:val="CodeBlock"/>
        <w:rPr>
          <w:del w:id="2230" w:author="Sam Tertzakian" w:date="2018-09-11T19:24:00Z"/>
          <w:color w:val="000000"/>
        </w:rPr>
      </w:pPr>
      <w:del w:id="2231" w:author="Sam Tertzakian" w:date="2018-09-11T19:24:00Z">
        <w:r w:rsidDel="00CF1C6D">
          <w:rPr>
            <w:color w:val="000000"/>
          </w:rPr>
          <w:delText xml:space="preserve">    </w:delText>
        </w:r>
        <w:r w:rsidDel="00CF1C6D">
          <w:delText>//</w:delText>
        </w:r>
      </w:del>
    </w:p>
    <w:p w14:paraId="4DB28085" w14:textId="676A5147" w:rsidR="00DD7E18" w:rsidDel="00CF1C6D" w:rsidRDefault="00DD7E18" w:rsidP="00DD7E18">
      <w:pPr>
        <w:pStyle w:val="CodeBlock"/>
        <w:rPr>
          <w:del w:id="2232" w:author="Sam Tertzakian" w:date="2018-09-11T19:24:00Z"/>
          <w:color w:val="000000"/>
        </w:rPr>
      </w:pPr>
      <w:del w:id="2233" w:author="Sam Tertzakian" w:date="2018-09-11T19:24:00Z">
        <w:r w:rsidDel="00CF1C6D">
          <w:rPr>
            <w:color w:val="000000"/>
          </w:rPr>
          <w:delText xml:space="preserve">    </w:delText>
        </w:r>
        <w:r w:rsidDel="00CF1C6D">
          <w:rPr>
            <w:color w:val="2B91AF"/>
          </w:rPr>
          <w:delText>ULONG</w:delText>
        </w:r>
        <w:r w:rsidDel="00CF1C6D">
          <w:rPr>
            <w:color w:val="000000"/>
          </w:rPr>
          <w:delText xml:space="preserve"> NumberOfBuffers;</w:delText>
        </w:r>
      </w:del>
    </w:p>
    <w:p w14:paraId="53F95BA3" w14:textId="4843512B" w:rsidR="00DD7E18" w:rsidDel="00CF1C6D" w:rsidRDefault="00DD7E18" w:rsidP="00DD7E18">
      <w:pPr>
        <w:pStyle w:val="CodeBlock"/>
        <w:rPr>
          <w:del w:id="2234" w:author="Sam Tertzakian" w:date="2018-09-11T19:24:00Z"/>
          <w:color w:val="000000"/>
        </w:rPr>
      </w:pPr>
      <w:del w:id="2235" w:author="Sam Tertzakian" w:date="2018-09-11T19:24:00Z">
        <w:r w:rsidDel="00CF1C6D">
          <w:rPr>
            <w:color w:val="000000"/>
          </w:rPr>
          <w:delText xml:space="preserve">    </w:delText>
        </w:r>
        <w:r w:rsidDel="00CF1C6D">
          <w:delText>// The size of each entry.</w:delText>
        </w:r>
      </w:del>
    </w:p>
    <w:p w14:paraId="203D5695" w14:textId="7FC965DF" w:rsidR="00DD7E18" w:rsidDel="00CF1C6D" w:rsidRDefault="00DD7E18" w:rsidP="00DD7E18">
      <w:pPr>
        <w:pStyle w:val="CodeBlock"/>
        <w:rPr>
          <w:del w:id="2236" w:author="Sam Tertzakian" w:date="2018-09-11T19:24:00Z"/>
          <w:color w:val="000000"/>
        </w:rPr>
      </w:pPr>
      <w:del w:id="2237" w:author="Sam Tertzakian" w:date="2018-09-11T19:24:00Z">
        <w:r w:rsidDel="00CF1C6D">
          <w:rPr>
            <w:color w:val="000000"/>
          </w:rPr>
          <w:delText xml:space="preserve">    </w:delText>
        </w:r>
        <w:r w:rsidDel="00CF1C6D">
          <w:delText>//</w:delText>
        </w:r>
      </w:del>
    </w:p>
    <w:p w14:paraId="6C2F47DA" w14:textId="2E57E18A" w:rsidR="00DD7E18" w:rsidDel="00CF1C6D" w:rsidRDefault="00DD7E18" w:rsidP="00DD7E18">
      <w:pPr>
        <w:pStyle w:val="CodeBlock"/>
        <w:rPr>
          <w:del w:id="2238" w:author="Sam Tertzakian" w:date="2018-09-11T19:24:00Z"/>
          <w:color w:val="000000"/>
        </w:rPr>
      </w:pPr>
      <w:del w:id="2239" w:author="Sam Tertzakian" w:date="2018-09-11T19:24:00Z">
        <w:r w:rsidDel="00CF1C6D">
          <w:rPr>
            <w:color w:val="000000"/>
          </w:rPr>
          <w:delText xml:space="preserve">    </w:delText>
        </w:r>
        <w:r w:rsidDel="00CF1C6D">
          <w:rPr>
            <w:color w:val="2B91AF"/>
          </w:rPr>
          <w:delText>ULONG</w:delText>
        </w:r>
        <w:r w:rsidDel="00CF1C6D">
          <w:rPr>
            <w:color w:val="000000"/>
          </w:rPr>
          <w:delText xml:space="preserve"> SizeOfEachBuffer;</w:delText>
        </w:r>
      </w:del>
    </w:p>
    <w:p w14:paraId="6CE45919" w14:textId="273D119F" w:rsidR="00DD7E18" w:rsidDel="00CF1C6D" w:rsidRDefault="00DD7E18" w:rsidP="00DD7E18">
      <w:pPr>
        <w:pStyle w:val="CodeBlock"/>
        <w:rPr>
          <w:del w:id="2240" w:author="Sam Tertzakian" w:date="2018-09-11T19:24:00Z"/>
          <w:color w:val="000000"/>
        </w:rPr>
      </w:pPr>
      <w:del w:id="2241" w:author="Sam Tertzakian" w:date="2018-09-11T19:24:00Z">
        <w:r w:rsidDel="00CF1C6D">
          <w:rPr>
            <w:color w:val="000000"/>
          </w:rPr>
          <w:delText xml:space="preserve">    </w:delText>
        </w:r>
        <w:r w:rsidDel="00CF1C6D">
          <w:delText>// Size of client buffer context.</w:delText>
        </w:r>
      </w:del>
    </w:p>
    <w:p w14:paraId="0F3B0B4C" w14:textId="480AAD81" w:rsidR="00DD7E18" w:rsidDel="00CF1C6D" w:rsidRDefault="00DD7E18" w:rsidP="00DD7E18">
      <w:pPr>
        <w:pStyle w:val="CodeBlock"/>
        <w:rPr>
          <w:del w:id="2242" w:author="Sam Tertzakian" w:date="2018-09-11T19:24:00Z"/>
          <w:color w:val="000000"/>
        </w:rPr>
      </w:pPr>
      <w:del w:id="2243" w:author="Sam Tertzakian" w:date="2018-09-11T19:24:00Z">
        <w:r w:rsidDel="00CF1C6D">
          <w:rPr>
            <w:color w:val="000000"/>
          </w:rPr>
          <w:delText xml:space="preserve">    </w:delText>
        </w:r>
        <w:r w:rsidDel="00CF1C6D">
          <w:delText>//</w:delText>
        </w:r>
      </w:del>
    </w:p>
    <w:p w14:paraId="672D15C9" w14:textId="01D53C13" w:rsidR="00DD7E18" w:rsidDel="00CF1C6D" w:rsidRDefault="00DD7E18" w:rsidP="00DD7E18">
      <w:pPr>
        <w:pStyle w:val="CodeBlock"/>
        <w:rPr>
          <w:del w:id="2244" w:author="Sam Tertzakian" w:date="2018-09-11T19:24:00Z"/>
          <w:color w:val="000000"/>
        </w:rPr>
      </w:pPr>
      <w:del w:id="2245" w:author="Sam Tertzakian" w:date="2018-09-11T19:24:00Z">
        <w:r w:rsidDel="00CF1C6D">
          <w:rPr>
            <w:color w:val="000000"/>
          </w:rPr>
          <w:delText xml:space="preserve">    </w:delText>
        </w:r>
        <w:r w:rsidDel="00CF1C6D">
          <w:rPr>
            <w:color w:val="2B91AF"/>
          </w:rPr>
          <w:delText>ULONG</w:delText>
        </w:r>
        <w:r w:rsidDel="00CF1C6D">
          <w:rPr>
            <w:color w:val="000000"/>
          </w:rPr>
          <w:delText xml:space="preserve"> SizeOfClientBufferContext;</w:delText>
        </w:r>
      </w:del>
    </w:p>
    <w:p w14:paraId="47A99C2E" w14:textId="2F12D260" w:rsidR="00DD7E18" w:rsidDel="00CF1C6D" w:rsidRDefault="00DD7E18" w:rsidP="00DD7E18">
      <w:pPr>
        <w:pStyle w:val="CodeBlock"/>
        <w:rPr>
          <w:del w:id="2246" w:author="Sam Tertzakian" w:date="2018-09-11T19:24:00Z"/>
          <w:color w:val="000000"/>
        </w:rPr>
      </w:pPr>
      <w:del w:id="2247" w:author="Sam Tertzakian" w:date="2018-09-11T19:24:00Z">
        <w:r w:rsidDel="00CF1C6D">
          <w:rPr>
            <w:color w:val="000000"/>
          </w:rPr>
          <w:delText xml:space="preserve">    </w:delText>
        </w:r>
        <w:r w:rsidDel="00CF1C6D">
          <w:delText>// Indicates if a look aside list should be used.</w:delText>
        </w:r>
      </w:del>
    </w:p>
    <w:p w14:paraId="50D97A95" w14:textId="635C965F" w:rsidR="00DD7E18" w:rsidDel="00CF1C6D" w:rsidRDefault="00DD7E18" w:rsidP="00DD7E18">
      <w:pPr>
        <w:pStyle w:val="CodeBlock"/>
        <w:rPr>
          <w:del w:id="2248" w:author="Sam Tertzakian" w:date="2018-09-11T19:24:00Z"/>
          <w:color w:val="000000"/>
        </w:rPr>
      </w:pPr>
      <w:del w:id="2249" w:author="Sam Tertzakian" w:date="2018-09-11T19:24:00Z">
        <w:r w:rsidDel="00CF1C6D">
          <w:rPr>
            <w:color w:val="000000"/>
          </w:rPr>
          <w:delText xml:space="preserve">    </w:delText>
        </w:r>
        <w:r w:rsidDel="00CF1C6D">
          <w:delText>//</w:delText>
        </w:r>
      </w:del>
    </w:p>
    <w:p w14:paraId="42409938" w14:textId="6956C1CE" w:rsidR="00DD7E18" w:rsidDel="00CF1C6D" w:rsidRDefault="00DD7E18" w:rsidP="00DD7E18">
      <w:pPr>
        <w:pStyle w:val="CodeBlock"/>
        <w:rPr>
          <w:del w:id="2250" w:author="Sam Tertzakian" w:date="2018-09-11T19:24:00Z"/>
          <w:color w:val="000000"/>
        </w:rPr>
      </w:pPr>
      <w:del w:id="2251" w:author="Sam Tertzakian" w:date="2018-09-11T19:24:00Z">
        <w:r w:rsidDel="00CF1C6D">
          <w:rPr>
            <w:color w:val="000000"/>
          </w:rPr>
          <w:delText xml:space="preserve">    </w:delText>
        </w:r>
        <w:r w:rsidDel="00CF1C6D">
          <w:rPr>
            <w:color w:val="2B91AF"/>
          </w:rPr>
          <w:delText>ULONG</w:delText>
        </w:r>
        <w:r w:rsidDel="00CF1C6D">
          <w:rPr>
            <w:color w:val="000000"/>
          </w:rPr>
          <w:delText xml:space="preserve"> InfiniteMode;</w:delText>
        </w:r>
      </w:del>
    </w:p>
    <w:p w14:paraId="4342D32F" w14:textId="4564EB34" w:rsidR="00DD7E18" w:rsidDel="00CF1C6D" w:rsidRDefault="00DD7E18" w:rsidP="00DD7E18">
      <w:pPr>
        <w:pStyle w:val="CodeBlock"/>
        <w:rPr>
          <w:del w:id="2252" w:author="Sam Tertzakian" w:date="2018-09-11T19:24:00Z"/>
          <w:color w:val="000000"/>
        </w:rPr>
      </w:pPr>
      <w:del w:id="2253" w:author="Sam Tertzakian" w:date="2018-09-11T19:24:00Z">
        <w:r w:rsidDel="00CF1C6D">
          <w:rPr>
            <w:color w:val="000000"/>
          </w:rPr>
          <w:delText xml:space="preserve">    </w:delText>
        </w:r>
        <w:r w:rsidDel="00CF1C6D">
          <w:delText>// Pool Type.</w:delText>
        </w:r>
      </w:del>
    </w:p>
    <w:p w14:paraId="75AC83BE" w14:textId="1F577714" w:rsidR="00DD7E18" w:rsidDel="00CF1C6D" w:rsidRDefault="00DD7E18" w:rsidP="00DD7E18">
      <w:pPr>
        <w:pStyle w:val="CodeBlock"/>
        <w:rPr>
          <w:del w:id="2254" w:author="Sam Tertzakian" w:date="2018-09-11T19:24:00Z"/>
          <w:color w:val="000000"/>
        </w:rPr>
      </w:pPr>
      <w:del w:id="2255" w:author="Sam Tertzakian" w:date="2018-09-11T19:24:00Z">
        <w:r w:rsidDel="00CF1C6D">
          <w:rPr>
            <w:color w:val="000000"/>
          </w:rPr>
          <w:delText xml:space="preserve">    </w:delText>
        </w:r>
        <w:r w:rsidDel="00CF1C6D">
          <w:delText>//</w:delText>
        </w:r>
      </w:del>
    </w:p>
    <w:p w14:paraId="76470FC6" w14:textId="0F973917" w:rsidR="00DD7E18" w:rsidDel="00CF1C6D" w:rsidRDefault="00DD7E18" w:rsidP="00DD7E18">
      <w:pPr>
        <w:pStyle w:val="CodeBlock"/>
        <w:rPr>
          <w:del w:id="2256" w:author="Sam Tertzakian" w:date="2018-09-11T19:24:00Z"/>
          <w:color w:val="000000"/>
        </w:rPr>
      </w:pPr>
      <w:del w:id="2257" w:author="Sam Tertzakian" w:date="2018-09-11T19:24:00Z">
        <w:r w:rsidDel="00CF1C6D">
          <w:rPr>
            <w:color w:val="000000"/>
          </w:rPr>
          <w:delText xml:space="preserve">    </w:delText>
        </w:r>
        <w:r w:rsidDel="00CF1C6D">
          <w:rPr>
            <w:color w:val="2B91AF"/>
          </w:rPr>
          <w:delText>POOL_TYPE</w:delText>
        </w:r>
        <w:r w:rsidDel="00CF1C6D">
          <w:rPr>
            <w:color w:val="000000"/>
          </w:rPr>
          <w:delText xml:space="preserve"> PoolType;</w:delText>
        </w:r>
      </w:del>
    </w:p>
    <w:p w14:paraId="1F351398" w14:textId="18FC31C4" w:rsidR="00DD7E18" w:rsidDel="00CF1C6D" w:rsidRDefault="00DD7E18" w:rsidP="00DD7E18">
      <w:pPr>
        <w:pStyle w:val="CodeBlock"/>
        <w:rPr>
          <w:del w:id="2258" w:author="Sam Tertzakian" w:date="2018-09-11T19:24:00Z"/>
          <w:color w:val="000000"/>
        </w:rPr>
      </w:pPr>
      <w:del w:id="2259" w:author="Sam Tertzakian" w:date="2018-09-11T19:24:00Z">
        <w:r w:rsidDel="00CF1C6D">
          <w:rPr>
            <w:color w:val="000000"/>
          </w:rPr>
          <w:delText xml:space="preserve">    </w:delText>
        </w:r>
        <w:r w:rsidDel="00CF1C6D">
          <w:delText>// Cause buffers to be zeroed prior to being put into the list.</w:delText>
        </w:r>
      </w:del>
    </w:p>
    <w:p w14:paraId="523D8104" w14:textId="2E6AF2BC" w:rsidR="00DD7E18" w:rsidDel="00CF1C6D" w:rsidRDefault="00DD7E18" w:rsidP="00DD7E18">
      <w:pPr>
        <w:pStyle w:val="CodeBlock"/>
        <w:rPr>
          <w:del w:id="2260" w:author="Sam Tertzakian" w:date="2018-09-11T19:24:00Z"/>
          <w:color w:val="000000"/>
        </w:rPr>
      </w:pPr>
      <w:del w:id="2261" w:author="Sam Tertzakian" w:date="2018-09-11T19:24:00Z">
        <w:r w:rsidDel="00CF1C6D">
          <w:rPr>
            <w:color w:val="000000"/>
          </w:rPr>
          <w:delText xml:space="preserve">    </w:delText>
        </w:r>
        <w:r w:rsidDel="00CF1C6D">
          <w:delText xml:space="preserve">// Client may want to zero out the buffer when putting it into the list </w:delText>
        </w:r>
      </w:del>
    </w:p>
    <w:p w14:paraId="1C8B4548" w14:textId="5E39D379" w:rsidR="00DD7E18" w:rsidDel="00CF1C6D" w:rsidRDefault="00DD7E18" w:rsidP="00DD7E18">
      <w:pPr>
        <w:pStyle w:val="CodeBlock"/>
        <w:rPr>
          <w:del w:id="2262" w:author="Sam Tertzakian" w:date="2018-09-11T19:24:00Z"/>
          <w:color w:val="000000"/>
        </w:rPr>
      </w:pPr>
      <w:del w:id="2263" w:author="Sam Tertzakian" w:date="2018-09-11T19:24:00Z">
        <w:r w:rsidDel="00CF1C6D">
          <w:rPr>
            <w:color w:val="000000"/>
          </w:rPr>
          <w:delText xml:space="preserve">    </w:delText>
        </w:r>
        <w:r w:rsidDel="00CF1C6D">
          <w:delText>// to make sure stale data does not appear later possibly interfering with algorithm.</w:delText>
        </w:r>
      </w:del>
    </w:p>
    <w:p w14:paraId="25ED91EE" w14:textId="52A65B11" w:rsidR="00DD7E18" w:rsidDel="00CF1C6D" w:rsidRDefault="00DD7E18" w:rsidP="00DD7E18">
      <w:pPr>
        <w:pStyle w:val="CodeBlock"/>
        <w:rPr>
          <w:del w:id="2264" w:author="Sam Tertzakian" w:date="2018-09-11T19:24:00Z"/>
          <w:color w:val="000000"/>
        </w:rPr>
      </w:pPr>
      <w:del w:id="2265" w:author="Sam Tertzakian" w:date="2018-09-11T19:24:00Z">
        <w:r w:rsidDel="00CF1C6D">
          <w:rPr>
            <w:color w:val="000000"/>
          </w:rPr>
          <w:delText xml:space="preserve">    </w:delText>
        </w:r>
        <w:r w:rsidDel="00CF1C6D">
          <w:delText>//</w:delText>
        </w:r>
      </w:del>
    </w:p>
    <w:p w14:paraId="260428D6" w14:textId="05CE0E54" w:rsidR="00DD7E18" w:rsidDel="00CF1C6D" w:rsidRDefault="00DD7E18" w:rsidP="00DD7E18">
      <w:pPr>
        <w:pStyle w:val="CodeBlock"/>
        <w:rPr>
          <w:del w:id="2266" w:author="Sam Tertzakian" w:date="2018-09-11T19:24:00Z"/>
          <w:color w:val="000000"/>
        </w:rPr>
      </w:pPr>
      <w:del w:id="2267" w:author="Sam Tertzakian" w:date="2018-09-11T19:24:00Z">
        <w:r w:rsidDel="00CF1C6D">
          <w:rPr>
            <w:color w:val="000000"/>
          </w:rPr>
          <w:delText xml:space="preserve">    </w:delText>
        </w:r>
        <w:r w:rsidDel="00CF1C6D">
          <w:rPr>
            <w:color w:val="2B91AF"/>
          </w:rPr>
          <w:delText>BOOLEAN</w:delText>
        </w:r>
        <w:r w:rsidDel="00CF1C6D">
          <w:rPr>
            <w:color w:val="000000"/>
          </w:rPr>
          <w:delText xml:space="preserve"> ClearOnPut;</w:delText>
        </w:r>
      </w:del>
    </w:p>
    <w:p w14:paraId="089F5743" w14:textId="1E64FABF" w:rsidR="00DD7E18" w:rsidDel="00CF1C6D" w:rsidRDefault="00DD7E18" w:rsidP="00DD7E18">
      <w:pPr>
        <w:pStyle w:val="CodeBlock"/>
        <w:rPr>
          <w:del w:id="2268" w:author="Sam Tertzakian" w:date="2018-09-11T19:24:00Z"/>
          <w:color w:val="000000"/>
        </w:rPr>
      </w:pPr>
      <w:del w:id="2269" w:author="Sam Tertzakian" w:date="2018-09-11T19:24:00Z">
        <w:r w:rsidDel="00CF1C6D">
          <w:rPr>
            <w:color w:val="000000"/>
          </w:rPr>
          <w:delText xml:space="preserve">} </w:delText>
        </w:r>
        <w:r w:rsidDel="00CF1C6D">
          <w:rPr>
            <w:color w:val="2B91AF"/>
          </w:rPr>
          <w:delText>DMF_CONFIG_BufferList</w:delText>
        </w:r>
        <w:r w:rsidDel="00CF1C6D">
          <w:rPr>
            <w:color w:val="000000"/>
          </w:rPr>
          <w:delText>, *</w:delText>
        </w:r>
        <w:r w:rsidDel="00CF1C6D">
          <w:rPr>
            <w:color w:val="2B91AF"/>
          </w:rPr>
          <w:delText>PDMF_CONFIG_BufferList</w:delText>
        </w:r>
        <w:r w:rsidDel="00CF1C6D">
          <w:rPr>
            <w:color w:val="000000"/>
          </w:rPr>
          <w:delText>;</w:delText>
        </w:r>
      </w:del>
    </w:p>
    <w:p w14:paraId="63E35DAF" w14:textId="22F4217E" w:rsidR="00DD7E18" w:rsidDel="00CF1C6D" w:rsidRDefault="00DD7E18" w:rsidP="00DD7E18">
      <w:pPr>
        <w:pStyle w:val="CodeBlock"/>
        <w:rPr>
          <w:del w:id="2270" w:author="Sam Tertzakian" w:date="2018-09-11T19:24:00Z"/>
          <w:color w:val="000000"/>
        </w:rPr>
      </w:pPr>
    </w:p>
    <w:p w14:paraId="248DF332" w14:textId="763F0A4F" w:rsidR="00DD7E18" w:rsidDel="00CF1C6D" w:rsidRDefault="00DD7E18" w:rsidP="00DD7E18">
      <w:pPr>
        <w:pStyle w:val="CodeBlock"/>
        <w:rPr>
          <w:del w:id="2271" w:author="Sam Tertzakian" w:date="2018-09-11T19:24:00Z"/>
          <w:color w:val="000000"/>
        </w:rPr>
      </w:pPr>
      <w:del w:id="2272" w:author="Sam Tertzakian" w:date="2018-09-11T19:24:00Z">
        <w:r w:rsidDel="00CF1C6D">
          <w:delText>// This macro declares the following functions:</w:delText>
        </w:r>
      </w:del>
    </w:p>
    <w:p w14:paraId="74B778DD" w14:textId="7C557697" w:rsidR="00DD7E18" w:rsidDel="00CF1C6D" w:rsidRDefault="00DD7E18" w:rsidP="00DD7E18">
      <w:pPr>
        <w:pStyle w:val="CodeBlock"/>
        <w:rPr>
          <w:del w:id="2273" w:author="Sam Tertzakian" w:date="2018-09-11T19:24:00Z"/>
          <w:color w:val="000000"/>
        </w:rPr>
      </w:pPr>
      <w:del w:id="2274" w:author="Sam Tertzakian" w:date="2018-09-11T19:24:00Z">
        <w:r w:rsidDel="00CF1C6D">
          <w:delText>// DMF_BufferList_ATTRIBUTES_INIT()</w:delText>
        </w:r>
      </w:del>
    </w:p>
    <w:p w14:paraId="3DA49CDD" w14:textId="0212B4B8" w:rsidR="00DD7E18" w:rsidDel="00CF1C6D" w:rsidRDefault="00DD7E18" w:rsidP="00DD7E18">
      <w:pPr>
        <w:pStyle w:val="CodeBlock"/>
        <w:rPr>
          <w:del w:id="2275" w:author="Sam Tertzakian" w:date="2018-09-11T19:24:00Z"/>
          <w:color w:val="000000"/>
        </w:rPr>
      </w:pPr>
      <w:del w:id="2276" w:author="Sam Tertzakian" w:date="2018-09-11T19:24:00Z">
        <w:r w:rsidDel="00CF1C6D">
          <w:delText>// DMF_CONFIG_BufferList_AND_ATTRIBUTES_INIT()</w:delText>
        </w:r>
      </w:del>
    </w:p>
    <w:p w14:paraId="6F229762" w14:textId="2C6777D9" w:rsidR="00DD7E18" w:rsidDel="00CF1C6D" w:rsidRDefault="00DD7E18" w:rsidP="00DD7E18">
      <w:pPr>
        <w:pStyle w:val="CodeBlock"/>
        <w:rPr>
          <w:del w:id="2277" w:author="Sam Tertzakian" w:date="2018-09-11T19:24:00Z"/>
          <w:color w:val="000000"/>
        </w:rPr>
      </w:pPr>
      <w:del w:id="2278" w:author="Sam Tertzakian" w:date="2018-09-11T19:24:00Z">
        <w:r w:rsidDel="00CF1C6D">
          <w:delText>// DMF_BufferList_Create()</w:delText>
        </w:r>
      </w:del>
    </w:p>
    <w:p w14:paraId="1D168749" w14:textId="3CD02E23" w:rsidR="00DD7E18" w:rsidDel="00CF1C6D" w:rsidRDefault="00DD7E18" w:rsidP="00DD7E18">
      <w:pPr>
        <w:pStyle w:val="CodeBlock"/>
        <w:rPr>
          <w:del w:id="2279" w:author="Sam Tertzakian" w:date="2018-09-11T19:24:00Z"/>
          <w:color w:val="000000"/>
        </w:rPr>
      </w:pPr>
      <w:del w:id="2280" w:author="Sam Tertzakian" w:date="2018-09-11T19:24:00Z">
        <w:r w:rsidDel="00CF1C6D">
          <w:delText>//</w:delText>
        </w:r>
      </w:del>
    </w:p>
    <w:p w14:paraId="0450B897" w14:textId="3BEC7107" w:rsidR="00DD7E18" w:rsidDel="00CF1C6D" w:rsidRDefault="00DD7E18" w:rsidP="00DD7E18">
      <w:pPr>
        <w:pStyle w:val="CodeBlock"/>
        <w:rPr>
          <w:del w:id="2281" w:author="Sam Tertzakian" w:date="2018-09-11T19:24:00Z"/>
          <w:color w:val="000000"/>
        </w:rPr>
      </w:pPr>
      <w:del w:id="2282" w:author="Sam Tertzakian" w:date="2018-09-11T19:24:00Z">
        <w:r w:rsidDel="00CF1C6D">
          <w:rPr>
            <w:color w:val="6F008A"/>
          </w:rPr>
          <w:delText>DECLARE_DMF_MODULE</w:delText>
        </w:r>
        <w:r w:rsidDel="00CF1C6D">
          <w:rPr>
            <w:color w:val="000000"/>
          </w:rPr>
          <w:delText>(BufferList)</w:delText>
        </w:r>
      </w:del>
    </w:p>
    <w:p w14:paraId="27C62DC2" w14:textId="78B8E418" w:rsidR="00DD7E18" w:rsidDel="00CF1C6D" w:rsidRDefault="00DD7E18" w:rsidP="00DD7E18">
      <w:pPr>
        <w:pStyle w:val="CodeBlock"/>
        <w:rPr>
          <w:del w:id="2283" w:author="Sam Tertzakian" w:date="2018-09-11T19:24:00Z"/>
          <w:color w:val="000000"/>
        </w:rPr>
      </w:pPr>
    </w:p>
    <w:p w14:paraId="78D62817" w14:textId="4ABC9D46" w:rsidR="00DD7E18" w:rsidDel="00CF1C6D" w:rsidRDefault="00DD7E18" w:rsidP="00DD7E18">
      <w:pPr>
        <w:pStyle w:val="CodeBlock"/>
        <w:rPr>
          <w:del w:id="2284" w:author="Sam Tertzakian" w:date="2018-09-11T19:24:00Z"/>
          <w:color w:val="000000"/>
        </w:rPr>
      </w:pPr>
      <w:del w:id="2285" w:author="Sam Tertzakian" w:date="2018-09-11T19:24:00Z">
        <w:r w:rsidDel="00CF1C6D">
          <w:delText>// Module Methods</w:delText>
        </w:r>
      </w:del>
    </w:p>
    <w:p w14:paraId="4ACCF889" w14:textId="7AE0A435" w:rsidR="00DD7E18" w:rsidDel="00CF1C6D" w:rsidRDefault="00DD7E18" w:rsidP="00DD7E18">
      <w:pPr>
        <w:pStyle w:val="CodeBlock"/>
        <w:rPr>
          <w:del w:id="2286" w:author="Sam Tertzakian" w:date="2018-09-11T19:24:00Z"/>
          <w:color w:val="000000"/>
        </w:rPr>
      </w:pPr>
      <w:del w:id="2287" w:author="Sam Tertzakian" w:date="2018-09-11T19:24:00Z">
        <w:r w:rsidDel="00CF1C6D">
          <w:delText>//</w:delText>
        </w:r>
      </w:del>
    </w:p>
    <w:p w14:paraId="3467751D" w14:textId="17088E3A" w:rsidR="00DD7E18" w:rsidDel="00CF1C6D" w:rsidRDefault="00DD7E18" w:rsidP="00DD7E18">
      <w:pPr>
        <w:pStyle w:val="CodeBlock"/>
        <w:rPr>
          <w:del w:id="2288" w:author="Sam Tertzakian" w:date="2018-09-11T19:24:00Z"/>
          <w:color w:val="000000"/>
        </w:rPr>
      </w:pPr>
    </w:p>
    <w:p w14:paraId="0004AF1C" w14:textId="449DC477" w:rsidR="00DD7E18" w:rsidDel="00CF1C6D" w:rsidRDefault="00DD7E18" w:rsidP="00DD7E18">
      <w:pPr>
        <w:pStyle w:val="CodeBlock"/>
        <w:rPr>
          <w:del w:id="2289" w:author="Sam Tertzakian" w:date="2018-09-11T19:24:00Z"/>
          <w:color w:val="000000"/>
        </w:rPr>
      </w:pPr>
      <w:del w:id="2290"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4EBE62EB" w14:textId="18A53C82" w:rsidR="00DD7E18" w:rsidDel="00CF1C6D" w:rsidRDefault="00DD7E18" w:rsidP="00DD7E18">
      <w:pPr>
        <w:pStyle w:val="CodeBlock"/>
        <w:rPr>
          <w:del w:id="2291" w:author="Sam Tertzakian" w:date="2018-09-11T19:24:00Z"/>
          <w:color w:val="000000"/>
        </w:rPr>
      </w:pPr>
      <w:del w:id="2292" w:author="Sam Tertzakian" w:date="2018-09-11T19:24:00Z">
        <w:r w:rsidDel="00CF1C6D">
          <w:rPr>
            <w:color w:val="2B91AF"/>
          </w:rPr>
          <w:delText>NTSTATUS</w:delText>
        </w:r>
      </w:del>
    </w:p>
    <w:p w14:paraId="78E5AF7B" w14:textId="160EFD1A" w:rsidR="00DD7E18" w:rsidDel="00CF1C6D" w:rsidRDefault="00DD7E18" w:rsidP="00DD7E18">
      <w:pPr>
        <w:pStyle w:val="CodeBlock"/>
        <w:rPr>
          <w:del w:id="2293" w:author="Sam Tertzakian" w:date="2018-09-11T19:24:00Z"/>
          <w:color w:val="000000"/>
        </w:rPr>
      </w:pPr>
      <w:del w:id="2294" w:author="Sam Tertzakian" w:date="2018-09-11T19:24:00Z">
        <w:r w:rsidDel="00CF1C6D">
          <w:rPr>
            <w:color w:val="000000"/>
          </w:rPr>
          <w:delText>DMF_BufferList_ClientBufferPut(</w:delText>
        </w:r>
      </w:del>
    </w:p>
    <w:p w14:paraId="1E89EEC8" w14:textId="46C451C0" w:rsidR="00DD7E18" w:rsidDel="00CF1C6D" w:rsidRDefault="00DD7E18" w:rsidP="00DD7E18">
      <w:pPr>
        <w:pStyle w:val="CodeBlock"/>
        <w:rPr>
          <w:del w:id="2295" w:author="Sam Tertzakian" w:date="2018-09-11T19:24:00Z"/>
          <w:color w:val="000000"/>
        </w:rPr>
      </w:pPr>
      <w:del w:id="2296"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2C9A341E" w14:textId="1645244F" w:rsidR="00DD7E18" w:rsidDel="00CF1C6D" w:rsidRDefault="00DD7E18" w:rsidP="00DD7E18">
      <w:pPr>
        <w:pStyle w:val="CodeBlock"/>
        <w:rPr>
          <w:del w:id="2297" w:author="Sam Tertzakian" w:date="2018-09-11T19:24:00Z"/>
          <w:color w:val="000000"/>
        </w:rPr>
      </w:pPr>
      <w:del w:id="2298"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del>
    </w:p>
    <w:p w14:paraId="32CE24FC" w14:textId="758E9F98" w:rsidR="00DD7E18" w:rsidDel="00CF1C6D" w:rsidRDefault="00DD7E18" w:rsidP="00DD7E18">
      <w:pPr>
        <w:pStyle w:val="CodeBlock"/>
        <w:rPr>
          <w:del w:id="2299" w:author="Sam Tertzakian" w:date="2018-09-11T19:24:00Z"/>
          <w:color w:val="000000"/>
        </w:rPr>
      </w:pPr>
      <w:del w:id="2300" w:author="Sam Tertzakian" w:date="2018-09-11T19:24:00Z">
        <w:r w:rsidDel="00CF1C6D">
          <w:rPr>
            <w:color w:val="000000"/>
          </w:rPr>
          <w:delText xml:space="preserve">    );</w:delText>
        </w:r>
      </w:del>
    </w:p>
    <w:p w14:paraId="296DB954" w14:textId="7B8D938F" w:rsidR="00DD7E18" w:rsidDel="00CF1C6D" w:rsidRDefault="00DD7E18" w:rsidP="00DD7E18">
      <w:pPr>
        <w:pStyle w:val="CodeBlock"/>
        <w:rPr>
          <w:del w:id="2301" w:author="Sam Tertzakian" w:date="2018-09-11T19:24:00Z"/>
          <w:color w:val="000000"/>
        </w:rPr>
      </w:pPr>
    </w:p>
    <w:p w14:paraId="716BA6ED" w14:textId="2F4D2D72" w:rsidR="00DD7E18" w:rsidDel="00CF1C6D" w:rsidRDefault="00DD7E18" w:rsidP="00DD7E18">
      <w:pPr>
        <w:pStyle w:val="CodeBlock"/>
        <w:rPr>
          <w:del w:id="2302" w:author="Sam Tertzakian" w:date="2018-09-11T19:24:00Z"/>
          <w:color w:val="000000"/>
        </w:rPr>
      </w:pPr>
      <w:del w:id="2303"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49EFC304" w14:textId="16394330" w:rsidR="00DD7E18" w:rsidDel="00CF1C6D" w:rsidRDefault="00DD7E18" w:rsidP="00DD7E18">
      <w:pPr>
        <w:pStyle w:val="CodeBlock"/>
        <w:rPr>
          <w:del w:id="2304" w:author="Sam Tertzakian" w:date="2018-09-11T19:24:00Z"/>
          <w:color w:val="000000"/>
        </w:rPr>
      </w:pPr>
      <w:del w:id="2305" w:author="Sam Tertzakian" w:date="2018-09-11T19:24:00Z">
        <w:r w:rsidDel="00CF1C6D">
          <w:rPr>
            <w:color w:val="2B91AF"/>
          </w:rPr>
          <w:delText>NTSTATUS</w:delText>
        </w:r>
      </w:del>
    </w:p>
    <w:p w14:paraId="0E19401B" w14:textId="1AF09A38" w:rsidR="00DD7E18" w:rsidDel="00CF1C6D" w:rsidRDefault="00DD7E18" w:rsidP="00DD7E18">
      <w:pPr>
        <w:pStyle w:val="CodeBlock"/>
        <w:rPr>
          <w:del w:id="2306" w:author="Sam Tertzakian" w:date="2018-09-11T19:24:00Z"/>
          <w:color w:val="000000"/>
        </w:rPr>
      </w:pPr>
      <w:del w:id="2307" w:author="Sam Tertzakian" w:date="2018-09-11T19:24:00Z">
        <w:r w:rsidDel="00CF1C6D">
          <w:rPr>
            <w:color w:val="000000"/>
          </w:rPr>
          <w:delText>DMF_BufferList_ClientBufferClearAndPut(</w:delText>
        </w:r>
      </w:del>
    </w:p>
    <w:p w14:paraId="79BD0281" w14:textId="5CD7A3EE" w:rsidR="00DD7E18" w:rsidDel="00CF1C6D" w:rsidRDefault="00DD7E18" w:rsidP="00DD7E18">
      <w:pPr>
        <w:pStyle w:val="CodeBlock"/>
        <w:rPr>
          <w:del w:id="2308" w:author="Sam Tertzakian" w:date="2018-09-11T19:24:00Z"/>
          <w:color w:val="000000"/>
        </w:rPr>
      </w:pPr>
      <w:del w:id="2309"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6315FFA1" w14:textId="0FE1CA77" w:rsidR="00DD7E18" w:rsidDel="00CF1C6D" w:rsidRDefault="00DD7E18" w:rsidP="00DD7E18">
      <w:pPr>
        <w:pStyle w:val="CodeBlock"/>
        <w:rPr>
          <w:del w:id="2310" w:author="Sam Tertzakian" w:date="2018-09-11T19:24:00Z"/>
          <w:color w:val="000000"/>
        </w:rPr>
      </w:pPr>
      <w:del w:id="2311"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del>
    </w:p>
    <w:p w14:paraId="5DFCAB90" w14:textId="6420F26C" w:rsidR="00DD7E18" w:rsidDel="00CF1C6D" w:rsidRDefault="00DD7E18" w:rsidP="00DD7E18">
      <w:pPr>
        <w:pStyle w:val="CodeBlock"/>
        <w:rPr>
          <w:del w:id="2312" w:author="Sam Tertzakian" w:date="2018-09-11T19:24:00Z"/>
          <w:color w:val="000000"/>
        </w:rPr>
      </w:pPr>
      <w:del w:id="2313" w:author="Sam Tertzakian" w:date="2018-09-11T19:24:00Z">
        <w:r w:rsidDel="00CF1C6D">
          <w:rPr>
            <w:color w:val="000000"/>
          </w:rPr>
          <w:delText xml:space="preserve">    );</w:delText>
        </w:r>
      </w:del>
    </w:p>
    <w:p w14:paraId="414E989E" w14:textId="5F01061B" w:rsidR="00DD7E18" w:rsidDel="00CF1C6D" w:rsidRDefault="00DD7E18" w:rsidP="00DD7E18">
      <w:pPr>
        <w:pStyle w:val="CodeBlock"/>
        <w:rPr>
          <w:del w:id="2314" w:author="Sam Tertzakian" w:date="2018-09-11T19:24:00Z"/>
          <w:color w:val="000000"/>
        </w:rPr>
      </w:pPr>
    </w:p>
    <w:p w14:paraId="7F41AF0D" w14:textId="595D15EF" w:rsidR="00DD7E18" w:rsidDel="00CF1C6D" w:rsidRDefault="00DD7E18" w:rsidP="00DD7E18">
      <w:pPr>
        <w:pStyle w:val="CodeBlock"/>
        <w:rPr>
          <w:del w:id="2315" w:author="Sam Tertzakian" w:date="2018-09-11T19:24:00Z"/>
          <w:color w:val="000000"/>
        </w:rPr>
      </w:pPr>
      <w:del w:id="2316" w:author="Sam Tertzakian" w:date="2018-09-11T19:24:00Z">
        <w:r w:rsidDel="00CF1C6D">
          <w:rPr>
            <w:color w:val="6F008A"/>
          </w:rPr>
          <w:delText>_IRQL_requires_max_</w:delText>
        </w:r>
        <w:r w:rsidDel="00CF1C6D">
          <w:rPr>
            <w:color w:val="000000"/>
          </w:rPr>
          <w:delText>(</w:delText>
        </w:r>
        <w:r w:rsidDel="00CF1C6D">
          <w:rPr>
            <w:color w:val="6F008A"/>
          </w:rPr>
          <w:delText>PASSIVE_LEVEL</w:delText>
        </w:r>
        <w:r w:rsidDel="00CF1C6D">
          <w:rPr>
            <w:color w:val="000000"/>
          </w:rPr>
          <w:delText>)</w:delText>
        </w:r>
      </w:del>
    </w:p>
    <w:p w14:paraId="15E574C5" w14:textId="43E2BC34" w:rsidR="00DD7E18" w:rsidDel="00CF1C6D" w:rsidRDefault="00DD7E18" w:rsidP="00DD7E18">
      <w:pPr>
        <w:pStyle w:val="CodeBlock"/>
        <w:rPr>
          <w:del w:id="2317" w:author="Sam Tertzakian" w:date="2018-09-11T19:24:00Z"/>
          <w:color w:val="000000"/>
        </w:rPr>
      </w:pPr>
      <w:del w:id="2318" w:author="Sam Tertzakian" w:date="2018-09-11T19:24:00Z">
        <w:r w:rsidDel="00CF1C6D">
          <w:rPr>
            <w:color w:val="2B91AF"/>
          </w:rPr>
          <w:delText>NTSTATUS</w:delText>
        </w:r>
      </w:del>
    </w:p>
    <w:p w14:paraId="1EBD648A" w14:textId="6C5AF752" w:rsidR="00DD7E18" w:rsidDel="00CF1C6D" w:rsidRDefault="00DD7E18" w:rsidP="00DD7E18">
      <w:pPr>
        <w:pStyle w:val="CodeBlock"/>
        <w:rPr>
          <w:del w:id="2319" w:author="Sam Tertzakian" w:date="2018-09-11T19:24:00Z"/>
          <w:color w:val="000000"/>
        </w:rPr>
      </w:pPr>
      <w:del w:id="2320" w:author="Sam Tertzakian" w:date="2018-09-11T19:24:00Z">
        <w:r w:rsidDel="00CF1C6D">
          <w:rPr>
            <w:color w:val="000000"/>
          </w:rPr>
          <w:delText>DMF_BufferList_ClientBufferPutWithTimer(</w:delText>
        </w:r>
      </w:del>
    </w:p>
    <w:p w14:paraId="62C6B3BC" w14:textId="0300702A" w:rsidR="00DD7E18" w:rsidDel="00CF1C6D" w:rsidRDefault="00DD7E18" w:rsidP="00DD7E18">
      <w:pPr>
        <w:pStyle w:val="CodeBlock"/>
        <w:rPr>
          <w:del w:id="2321" w:author="Sam Tertzakian" w:date="2018-09-11T19:24:00Z"/>
          <w:color w:val="000000"/>
        </w:rPr>
      </w:pPr>
      <w:del w:id="2322"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7BEA1693" w14:textId="252636A4" w:rsidR="00DD7E18" w:rsidDel="00CF1C6D" w:rsidRDefault="00DD7E18" w:rsidP="00DD7E18">
      <w:pPr>
        <w:pStyle w:val="CodeBlock"/>
        <w:rPr>
          <w:del w:id="2323" w:author="Sam Tertzakian" w:date="2018-09-11T19:24:00Z"/>
          <w:color w:val="000000"/>
        </w:rPr>
      </w:pPr>
      <w:del w:id="2324"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5E70F917" w14:textId="6E760E3A" w:rsidR="00DD7E18" w:rsidDel="00CF1C6D" w:rsidRDefault="00DD7E18" w:rsidP="00DD7E18">
      <w:pPr>
        <w:pStyle w:val="CodeBlock"/>
        <w:rPr>
          <w:del w:id="2325" w:author="Sam Tertzakian" w:date="2018-09-11T19:24:00Z"/>
          <w:color w:val="000000"/>
        </w:rPr>
      </w:pPr>
      <w:del w:id="2326"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ULONGLONG</w:delText>
        </w:r>
        <w:r w:rsidDel="00CF1C6D">
          <w:rPr>
            <w:color w:val="000000"/>
          </w:rPr>
          <w:delText xml:space="preserve"> </w:delText>
        </w:r>
        <w:r w:rsidDel="00CF1C6D">
          <w:rPr>
            <w:color w:val="808080"/>
          </w:rPr>
          <w:delText>TimerExpirationMilliseconds</w:delText>
        </w:r>
        <w:r w:rsidDel="00CF1C6D">
          <w:rPr>
            <w:color w:val="000000"/>
          </w:rPr>
          <w:delText>,</w:delText>
        </w:r>
      </w:del>
    </w:p>
    <w:p w14:paraId="2F10D294" w14:textId="718131BD" w:rsidR="00DD7E18" w:rsidDel="00CF1C6D" w:rsidRDefault="00DD7E18" w:rsidP="00DD7E18">
      <w:pPr>
        <w:pStyle w:val="CodeBlock"/>
        <w:rPr>
          <w:del w:id="2327" w:author="Sam Tertzakian" w:date="2018-09-11T19:24:00Z"/>
          <w:color w:val="000000"/>
        </w:rPr>
      </w:pPr>
      <w:del w:id="2328"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EVT_DMF_BufferList_EntryEnumeration</w:delText>
        </w:r>
        <w:r w:rsidDel="00CF1C6D">
          <w:rPr>
            <w:color w:val="000000"/>
          </w:rPr>
          <w:delText xml:space="preserve">* </w:delText>
        </w:r>
        <w:r w:rsidDel="00CF1C6D">
          <w:rPr>
            <w:color w:val="808080"/>
          </w:rPr>
          <w:delText>TimerExpirationCallback</w:delText>
        </w:r>
        <w:r w:rsidDel="00CF1C6D">
          <w:rPr>
            <w:color w:val="000000"/>
          </w:rPr>
          <w:delText>,</w:delText>
        </w:r>
      </w:del>
    </w:p>
    <w:p w14:paraId="336B4ED5" w14:textId="53BECBAA" w:rsidR="00DD7E18" w:rsidDel="00CF1C6D" w:rsidRDefault="00DD7E18" w:rsidP="00DD7E18">
      <w:pPr>
        <w:pStyle w:val="CodeBlock"/>
        <w:rPr>
          <w:del w:id="2329" w:author="Sam Tertzakian" w:date="2018-09-11T19:24:00Z"/>
          <w:color w:val="000000"/>
        </w:rPr>
      </w:pPr>
      <w:del w:id="2330" w:author="Sam Tertzakian" w:date="2018-09-11T19:24:00Z">
        <w:r w:rsidDel="00CF1C6D">
          <w:rPr>
            <w:color w:val="000000"/>
          </w:rPr>
          <w:delText xml:space="preserve">    </w:delText>
        </w:r>
        <w:r w:rsidDel="00CF1C6D">
          <w:rPr>
            <w:color w:val="6F008A"/>
          </w:rPr>
          <w:delText>_In_opt_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TimerExpirationCallbackContext</w:delText>
        </w:r>
      </w:del>
    </w:p>
    <w:p w14:paraId="36BC1DC4" w14:textId="59980D6D" w:rsidR="00DD7E18" w:rsidDel="00CF1C6D" w:rsidRDefault="00DD7E18" w:rsidP="00DD7E18">
      <w:pPr>
        <w:pStyle w:val="CodeBlock"/>
        <w:rPr>
          <w:del w:id="2331" w:author="Sam Tertzakian" w:date="2018-09-11T19:24:00Z"/>
          <w:color w:val="000000"/>
        </w:rPr>
      </w:pPr>
      <w:del w:id="2332" w:author="Sam Tertzakian" w:date="2018-09-11T19:24:00Z">
        <w:r w:rsidDel="00CF1C6D">
          <w:rPr>
            <w:color w:val="000000"/>
          </w:rPr>
          <w:delText xml:space="preserve">    );</w:delText>
        </w:r>
      </w:del>
    </w:p>
    <w:p w14:paraId="69CEC09E" w14:textId="3947F22E" w:rsidR="00DD7E18" w:rsidDel="00CF1C6D" w:rsidRDefault="00DD7E18" w:rsidP="00DD7E18">
      <w:pPr>
        <w:pStyle w:val="CodeBlock"/>
        <w:rPr>
          <w:del w:id="2333" w:author="Sam Tertzakian" w:date="2018-09-11T19:24:00Z"/>
          <w:color w:val="000000"/>
        </w:rPr>
      </w:pPr>
    </w:p>
    <w:p w14:paraId="3BC05420" w14:textId="763B801A" w:rsidR="00DD7E18" w:rsidDel="00CF1C6D" w:rsidRDefault="00DD7E18" w:rsidP="00DD7E18">
      <w:pPr>
        <w:pStyle w:val="CodeBlock"/>
        <w:rPr>
          <w:del w:id="2334" w:author="Sam Tertzakian" w:date="2018-09-11T19:24:00Z"/>
          <w:color w:val="000000"/>
        </w:rPr>
      </w:pPr>
      <w:del w:id="2335"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5C682A96" w14:textId="35268B73" w:rsidR="00DD7E18" w:rsidDel="00CF1C6D" w:rsidRDefault="00DD7E18" w:rsidP="00DD7E18">
      <w:pPr>
        <w:pStyle w:val="CodeBlock"/>
        <w:rPr>
          <w:del w:id="2336" w:author="Sam Tertzakian" w:date="2018-09-11T19:24:00Z"/>
          <w:color w:val="000000"/>
        </w:rPr>
      </w:pPr>
      <w:del w:id="2337" w:author="Sam Tertzakian" w:date="2018-09-11T19:24:00Z">
        <w:r w:rsidDel="00CF1C6D">
          <w:rPr>
            <w:color w:val="6F008A"/>
          </w:rPr>
          <w:delText>_Must_inspect_result_</w:delText>
        </w:r>
      </w:del>
    </w:p>
    <w:p w14:paraId="2336A9F7" w14:textId="4FE470A6" w:rsidR="00DD7E18" w:rsidDel="00CF1C6D" w:rsidRDefault="00DD7E18" w:rsidP="00DD7E18">
      <w:pPr>
        <w:pStyle w:val="CodeBlock"/>
        <w:rPr>
          <w:del w:id="2338" w:author="Sam Tertzakian" w:date="2018-09-11T19:24:00Z"/>
          <w:color w:val="000000"/>
        </w:rPr>
      </w:pPr>
      <w:del w:id="2339" w:author="Sam Tertzakian" w:date="2018-09-11T19:24:00Z">
        <w:r w:rsidDel="00CF1C6D">
          <w:rPr>
            <w:color w:val="2B91AF"/>
          </w:rPr>
          <w:delText>NTSTATUS</w:delText>
        </w:r>
      </w:del>
    </w:p>
    <w:p w14:paraId="03232AAC" w14:textId="09C2746A" w:rsidR="00DD7E18" w:rsidDel="00CF1C6D" w:rsidRDefault="00DD7E18" w:rsidP="00DD7E18">
      <w:pPr>
        <w:pStyle w:val="CodeBlock"/>
        <w:rPr>
          <w:del w:id="2340" w:author="Sam Tertzakian" w:date="2018-09-11T19:24:00Z"/>
          <w:color w:val="000000"/>
        </w:rPr>
      </w:pPr>
      <w:del w:id="2341" w:author="Sam Tertzakian" w:date="2018-09-11T19:24:00Z">
        <w:r w:rsidDel="00CF1C6D">
          <w:rPr>
            <w:color w:val="000000"/>
          </w:rPr>
          <w:delText>DMF_BufferList_ClientBufferGetEx(</w:delText>
        </w:r>
      </w:del>
    </w:p>
    <w:p w14:paraId="7728B5F6" w14:textId="0D166F3D" w:rsidR="00DD7E18" w:rsidDel="00CF1C6D" w:rsidRDefault="00DD7E18" w:rsidP="00DD7E18">
      <w:pPr>
        <w:pStyle w:val="CodeBlock"/>
        <w:rPr>
          <w:del w:id="2342" w:author="Sam Tertzakian" w:date="2018-09-11T19:24:00Z"/>
          <w:color w:val="000000"/>
        </w:rPr>
      </w:pPr>
      <w:del w:id="2343"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6FD9A863" w14:textId="5E494337" w:rsidR="00DD7E18" w:rsidDel="00CF1C6D" w:rsidRDefault="00DD7E18" w:rsidP="00DD7E18">
      <w:pPr>
        <w:pStyle w:val="CodeBlock"/>
        <w:rPr>
          <w:del w:id="2344" w:author="Sam Tertzakian" w:date="2018-09-11T19:24:00Z"/>
          <w:color w:val="000000"/>
        </w:rPr>
      </w:pPr>
      <w:del w:id="2345"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PWDF_MEMORY_DESCRIPTOR</w:delText>
        </w:r>
        <w:r w:rsidDel="00CF1C6D">
          <w:rPr>
            <w:color w:val="000000"/>
          </w:rPr>
          <w:delText xml:space="preserve"> </w:delText>
        </w:r>
        <w:r w:rsidDel="00CF1C6D">
          <w:rPr>
            <w:color w:val="808080"/>
          </w:rPr>
          <w:delText>MemoryDescriptor</w:delText>
        </w:r>
        <w:r w:rsidDel="00CF1C6D">
          <w:rPr>
            <w:color w:val="000000"/>
          </w:rPr>
          <w:delText>,</w:delText>
        </w:r>
      </w:del>
    </w:p>
    <w:p w14:paraId="0C1DBEDA" w14:textId="3B87ED43" w:rsidR="00DD7E18" w:rsidDel="00CF1C6D" w:rsidRDefault="00DD7E18" w:rsidP="00DD7E18">
      <w:pPr>
        <w:pStyle w:val="CodeBlock"/>
        <w:rPr>
          <w:del w:id="2346" w:author="Sam Tertzakian" w:date="2018-09-11T19:24:00Z"/>
          <w:color w:val="000000"/>
        </w:rPr>
      </w:pPr>
      <w:del w:id="2347"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PWDFMEMORY_OFFSET</w:delText>
        </w:r>
        <w:r w:rsidDel="00CF1C6D">
          <w:rPr>
            <w:color w:val="000000"/>
          </w:rPr>
          <w:delText xml:space="preserve">* </w:delText>
        </w:r>
        <w:r w:rsidDel="00CF1C6D">
          <w:rPr>
            <w:color w:val="808080"/>
          </w:rPr>
          <w:delText>MemoryOffset</w:delText>
        </w:r>
        <w:r w:rsidDel="00CF1C6D">
          <w:rPr>
            <w:color w:val="000000"/>
          </w:rPr>
          <w:delText>,</w:delText>
        </w:r>
      </w:del>
    </w:p>
    <w:p w14:paraId="6C2F5F6C" w14:textId="2D3D0FD2" w:rsidR="00DD7E18" w:rsidDel="00CF1C6D" w:rsidRDefault="00DD7E18" w:rsidP="00DD7E18">
      <w:pPr>
        <w:pStyle w:val="CodeBlock"/>
        <w:rPr>
          <w:del w:id="2348" w:author="Sam Tertzakian" w:date="2018-09-11T19:24:00Z"/>
          <w:color w:val="000000"/>
        </w:rPr>
      </w:pPr>
      <w:del w:id="2349"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WDFMEMORY</w:delText>
        </w:r>
        <w:r w:rsidDel="00CF1C6D">
          <w:rPr>
            <w:color w:val="000000"/>
          </w:rPr>
          <w:delText xml:space="preserve">* </w:delText>
        </w:r>
        <w:r w:rsidDel="00CF1C6D">
          <w:rPr>
            <w:color w:val="808080"/>
          </w:rPr>
          <w:delText>Memory</w:delText>
        </w:r>
        <w:r w:rsidDel="00CF1C6D">
          <w:rPr>
            <w:color w:val="000000"/>
          </w:rPr>
          <w:delText>,</w:delText>
        </w:r>
      </w:del>
    </w:p>
    <w:p w14:paraId="706CB535" w14:textId="55F5E0A7" w:rsidR="00DD7E18" w:rsidDel="00CF1C6D" w:rsidRDefault="00DD7E18" w:rsidP="00DD7E18">
      <w:pPr>
        <w:pStyle w:val="CodeBlock"/>
        <w:rPr>
          <w:del w:id="2350" w:author="Sam Tertzakian" w:date="2018-09-11T19:24:00Z"/>
          <w:color w:val="000000"/>
        </w:rPr>
      </w:pPr>
      <w:del w:id="2351"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15709F94" w14:textId="7DFA9F42" w:rsidR="00DD7E18" w:rsidDel="00CF1C6D" w:rsidRDefault="00DD7E18" w:rsidP="00DD7E18">
      <w:pPr>
        <w:pStyle w:val="CodeBlock"/>
        <w:rPr>
          <w:del w:id="2352" w:author="Sam Tertzakian" w:date="2018-09-11T19:24:00Z"/>
          <w:color w:val="000000"/>
        </w:rPr>
      </w:pPr>
      <w:del w:id="2353"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ULONG</w:delText>
        </w:r>
        <w:r w:rsidDel="00CF1C6D">
          <w:rPr>
            <w:color w:val="000000"/>
          </w:rPr>
          <w:delText xml:space="preserve">* </w:delText>
        </w:r>
        <w:r w:rsidDel="00CF1C6D">
          <w:rPr>
            <w:color w:val="808080"/>
          </w:rPr>
          <w:delText>ClientBufferSize</w:delText>
        </w:r>
        <w:r w:rsidDel="00CF1C6D">
          <w:rPr>
            <w:color w:val="000000"/>
          </w:rPr>
          <w:delText>,</w:delText>
        </w:r>
      </w:del>
    </w:p>
    <w:p w14:paraId="1CA6A4D8" w14:textId="578984F1" w:rsidR="00DD7E18" w:rsidDel="00CF1C6D" w:rsidRDefault="00DD7E18" w:rsidP="00DD7E18">
      <w:pPr>
        <w:pStyle w:val="CodeBlock"/>
        <w:rPr>
          <w:del w:id="2354" w:author="Sam Tertzakian" w:date="2018-09-11T19:24:00Z"/>
          <w:color w:val="000000"/>
        </w:rPr>
      </w:pPr>
      <w:del w:id="2355"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ClientBufferContext</w:delText>
        </w:r>
        <w:r w:rsidDel="00CF1C6D">
          <w:rPr>
            <w:color w:val="000000"/>
          </w:rPr>
          <w:delText>,</w:delText>
        </w:r>
      </w:del>
    </w:p>
    <w:p w14:paraId="400EAF29" w14:textId="5CEA079E" w:rsidR="00DD7E18" w:rsidDel="00CF1C6D" w:rsidRDefault="00DD7E18" w:rsidP="00DD7E18">
      <w:pPr>
        <w:pStyle w:val="CodeBlock"/>
        <w:rPr>
          <w:del w:id="2356" w:author="Sam Tertzakian" w:date="2018-09-11T19:24:00Z"/>
          <w:color w:val="000000"/>
        </w:rPr>
      </w:pPr>
      <w:del w:id="2357"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ULONG</w:delText>
        </w:r>
        <w:r w:rsidDel="00CF1C6D">
          <w:rPr>
            <w:color w:val="000000"/>
          </w:rPr>
          <w:delText xml:space="preserve">* </w:delText>
        </w:r>
        <w:r w:rsidDel="00CF1C6D">
          <w:rPr>
            <w:color w:val="808080"/>
          </w:rPr>
          <w:delText>ClientBufferContextSize</w:delText>
        </w:r>
      </w:del>
    </w:p>
    <w:p w14:paraId="0E6296AF" w14:textId="19330E0C" w:rsidR="00DD7E18" w:rsidDel="00CF1C6D" w:rsidRDefault="00DD7E18" w:rsidP="00DD7E18">
      <w:pPr>
        <w:pStyle w:val="CodeBlock"/>
        <w:rPr>
          <w:del w:id="2358" w:author="Sam Tertzakian" w:date="2018-09-11T19:24:00Z"/>
          <w:color w:val="000000"/>
        </w:rPr>
      </w:pPr>
      <w:del w:id="2359" w:author="Sam Tertzakian" w:date="2018-09-11T19:24:00Z">
        <w:r w:rsidDel="00CF1C6D">
          <w:rPr>
            <w:color w:val="000000"/>
          </w:rPr>
          <w:delText xml:space="preserve">    );</w:delText>
        </w:r>
      </w:del>
    </w:p>
    <w:p w14:paraId="773B626E" w14:textId="56AE9E13" w:rsidR="00DD7E18" w:rsidDel="00CF1C6D" w:rsidRDefault="00DD7E18" w:rsidP="00DD7E18">
      <w:pPr>
        <w:pStyle w:val="CodeBlock"/>
        <w:rPr>
          <w:del w:id="2360" w:author="Sam Tertzakian" w:date="2018-09-11T19:24:00Z"/>
          <w:color w:val="000000"/>
        </w:rPr>
      </w:pPr>
    </w:p>
    <w:p w14:paraId="3C3C1244" w14:textId="32024700" w:rsidR="00DD7E18" w:rsidDel="00CF1C6D" w:rsidRDefault="00DD7E18" w:rsidP="00DD7E18">
      <w:pPr>
        <w:pStyle w:val="CodeBlock"/>
        <w:rPr>
          <w:del w:id="2361" w:author="Sam Tertzakian" w:date="2018-09-11T19:24:00Z"/>
          <w:color w:val="000000"/>
        </w:rPr>
      </w:pPr>
      <w:del w:id="2362"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6795A1BA" w14:textId="3FB61B22" w:rsidR="00DD7E18" w:rsidDel="00CF1C6D" w:rsidRDefault="00DD7E18" w:rsidP="00DD7E18">
      <w:pPr>
        <w:pStyle w:val="CodeBlock"/>
        <w:rPr>
          <w:del w:id="2363" w:author="Sam Tertzakian" w:date="2018-09-11T19:24:00Z"/>
          <w:color w:val="000000"/>
        </w:rPr>
      </w:pPr>
      <w:del w:id="2364" w:author="Sam Tertzakian" w:date="2018-09-11T19:24:00Z">
        <w:r w:rsidDel="00CF1C6D">
          <w:rPr>
            <w:color w:val="6F008A"/>
          </w:rPr>
          <w:delText>VOID</w:delText>
        </w:r>
      </w:del>
    </w:p>
    <w:p w14:paraId="726A5367" w14:textId="483BCF80" w:rsidR="00DD7E18" w:rsidDel="00CF1C6D" w:rsidRDefault="00DD7E18" w:rsidP="00DD7E18">
      <w:pPr>
        <w:pStyle w:val="CodeBlock"/>
        <w:rPr>
          <w:del w:id="2365" w:author="Sam Tertzakian" w:date="2018-09-11T19:24:00Z"/>
          <w:color w:val="000000"/>
        </w:rPr>
      </w:pPr>
      <w:del w:id="2366" w:author="Sam Tertzakian" w:date="2018-09-11T19:24:00Z">
        <w:r w:rsidDel="00CF1C6D">
          <w:rPr>
            <w:color w:val="000000"/>
          </w:rPr>
          <w:delText>DMF_BufferList_ClientBufferParametersGet(</w:delText>
        </w:r>
      </w:del>
    </w:p>
    <w:p w14:paraId="740E99C4" w14:textId="0636DD65" w:rsidR="00DD7E18" w:rsidDel="00CF1C6D" w:rsidRDefault="00DD7E18" w:rsidP="00DD7E18">
      <w:pPr>
        <w:pStyle w:val="CodeBlock"/>
        <w:rPr>
          <w:del w:id="2367" w:author="Sam Tertzakian" w:date="2018-09-11T19:24:00Z"/>
          <w:color w:val="000000"/>
        </w:rPr>
      </w:pPr>
      <w:del w:id="2368"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6F2DDE13" w14:textId="356FA6E2" w:rsidR="00DD7E18" w:rsidDel="00CF1C6D" w:rsidRDefault="00DD7E18" w:rsidP="00DD7E18">
      <w:pPr>
        <w:pStyle w:val="CodeBlock"/>
        <w:rPr>
          <w:del w:id="2369" w:author="Sam Tertzakian" w:date="2018-09-11T19:24:00Z"/>
          <w:color w:val="000000"/>
        </w:rPr>
      </w:pPr>
      <w:del w:id="2370"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4DAD7211" w14:textId="60EE36DC" w:rsidR="00DD7E18" w:rsidDel="00CF1C6D" w:rsidRDefault="00DD7E18" w:rsidP="00DD7E18">
      <w:pPr>
        <w:pStyle w:val="CodeBlock"/>
        <w:rPr>
          <w:del w:id="2371" w:author="Sam Tertzakian" w:date="2018-09-11T19:24:00Z"/>
          <w:color w:val="000000"/>
        </w:rPr>
      </w:pPr>
      <w:del w:id="2372"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PWDF_MEMORY_DESCRIPTOR</w:delText>
        </w:r>
        <w:r w:rsidDel="00CF1C6D">
          <w:rPr>
            <w:color w:val="000000"/>
          </w:rPr>
          <w:delText xml:space="preserve"> </w:delText>
        </w:r>
        <w:r w:rsidDel="00CF1C6D">
          <w:rPr>
            <w:color w:val="808080"/>
          </w:rPr>
          <w:delText>MemoryDescriptor</w:delText>
        </w:r>
        <w:r w:rsidDel="00CF1C6D">
          <w:rPr>
            <w:color w:val="000000"/>
          </w:rPr>
          <w:delText>,</w:delText>
        </w:r>
      </w:del>
    </w:p>
    <w:p w14:paraId="11FDD710" w14:textId="044DCC02" w:rsidR="00DD7E18" w:rsidDel="00CF1C6D" w:rsidRDefault="00DD7E18" w:rsidP="00DD7E18">
      <w:pPr>
        <w:pStyle w:val="CodeBlock"/>
        <w:rPr>
          <w:del w:id="2373" w:author="Sam Tertzakian" w:date="2018-09-11T19:24:00Z"/>
          <w:color w:val="000000"/>
        </w:rPr>
      </w:pPr>
      <w:del w:id="2374"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PWDFMEMORY_OFFSET</w:delText>
        </w:r>
        <w:r w:rsidDel="00CF1C6D">
          <w:rPr>
            <w:color w:val="000000"/>
          </w:rPr>
          <w:delText xml:space="preserve">* </w:delText>
        </w:r>
        <w:r w:rsidDel="00CF1C6D">
          <w:rPr>
            <w:color w:val="808080"/>
          </w:rPr>
          <w:delText>MemoryOffset</w:delText>
        </w:r>
        <w:r w:rsidDel="00CF1C6D">
          <w:rPr>
            <w:color w:val="000000"/>
          </w:rPr>
          <w:delText>,</w:delText>
        </w:r>
      </w:del>
    </w:p>
    <w:p w14:paraId="52302EF8" w14:textId="29738929" w:rsidR="00DD7E18" w:rsidDel="00CF1C6D" w:rsidRDefault="00DD7E18" w:rsidP="00DD7E18">
      <w:pPr>
        <w:pStyle w:val="CodeBlock"/>
        <w:rPr>
          <w:del w:id="2375" w:author="Sam Tertzakian" w:date="2018-09-11T19:24:00Z"/>
          <w:color w:val="000000"/>
        </w:rPr>
      </w:pPr>
      <w:del w:id="2376"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WDFMEMORY</w:delText>
        </w:r>
        <w:r w:rsidDel="00CF1C6D">
          <w:rPr>
            <w:color w:val="000000"/>
          </w:rPr>
          <w:delText xml:space="preserve">* </w:delText>
        </w:r>
        <w:r w:rsidDel="00CF1C6D">
          <w:rPr>
            <w:color w:val="808080"/>
          </w:rPr>
          <w:delText>ClientBufferMemory</w:delText>
        </w:r>
        <w:r w:rsidDel="00CF1C6D">
          <w:rPr>
            <w:color w:val="000000"/>
          </w:rPr>
          <w:delText>,</w:delText>
        </w:r>
      </w:del>
    </w:p>
    <w:p w14:paraId="1D86B5BD" w14:textId="1B5D9C15" w:rsidR="00DD7E18" w:rsidDel="00CF1C6D" w:rsidRDefault="00DD7E18" w:rsidP="00DD7E18">
      <w:pPr>
        <w:pStyle w:val="CodeBlock"/>
        <w:rPr>
          <w:del w:id="2377" w:author="Sam Tertzakian" w:date="2018-09-11T19:24:00Z"/>
          <w:color w:val="000000"/>
        </w:rPr>
      </w:pPr>
      <w:del w:id="2378"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ULONG</w:delText>
        </w:r>
        <w:r w:rsidDel="00CF1C6D">
          <w:rPr>
            <w:color w:val="000000"/>
          </w:rPr>
          <w:delText xml:space="preserve">* </w:delText>
        </w:r>
        <w:r w:rsidDel="00CF1C6D">
          <w:rPr>
            <w:color w:val="808080"/>
          </w:rPr>
          <w:delText>ClientBufferSize</w:delText>
        </w:r>
        <w:r w:rsidDel="00CF1C6D">
          <w:rPr>
            <w:color w:val="000000"/>
          </w:rPr>
          <w:delText>,</w:delText>
        </w:r>
      </w:del>
    </w:p>
    <w:p w14:paraId="53F6DEBD" w14:textId="233D93FE" w:rsidR="00DD7E18" w:rsidDel="00CF1C6D" w:rsidRDefault="00DD7E18" w:rsidP="00DD7E18">
      <w:pPr>
        <w:pStyle w:val="CodeBlock"/>
        <w:rPr>
          <w:del w:id="2379" w:author="Sam Tertzakian" w:date="2018-09-11T19:24:00Z"/>
          <w:color w:val="000000"/>
        </w:rPr>
      </w:pPr>
      <w:del w:id="2380"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ClientBufferContext</w:delText>
        </w:r>
        <w:r w:rsidDel="00CF1C6D">
          <w:rPr>
            <w:color w:val="000000"/>
          </w:rPr>
          <w:delText>,</w:delText>
        </w:r>
      </w:del>
    </w:p>
    <w:p w14:paraId="40CBD2A6" w14:textId="491E704F" w:rsidR="00DD7E18" w:rsidDel="00CF1C6D" w:rsidRDefault="00DD7E18" w:rsidP="00DD7E18">
      <w:pPr>
        <w:pStyle w:val="CodeBlock"/>
        <w:rPr>
          <w:del w:id="2381" w:author="Sam Tertzakian" w:date="2018-09-11T19:24:00Z"/>
          <w:color w:val="000000"/>
        </w:rPr>
      </w:pPr>
      <w:del w:id="2382" w:author="Sam Tertzakian" w:date="2018-09-11T19:24:00Z">
        <w:r w:rsidDel="00CF1C6D">
          <w:rPr>
            <w:color w:val="000000"/>
          </w:rPr>
          <w:delText xml:space="preserve">    </w:delText>
        </w:r>
        <w:r w:rsidDel="00CF1C6D">
          <w:rPr>
            <w:color w:val="6F008A"/>
          </w:rPr>
          <w:delText>_Out_opt_</w:delText>
        </w:r>
        <w:r w:rsidDel="00CF1C6D">
          <w:rPr>
            <w:color w:val="000000"/>
          </w:rPr>
          <w:delText xml:space="preserve"> </w:delText>
        </w:r>
        <w:r w:rsidDel="00CF1C6D">
          <w:rPr>
            <w:color w:val="2B91AF"/>
          </w:rPr>
          <w:delText>ULONG</w:delText>
        </w:r>
        <w:r w:rsidDel="00CF1C6D">
          <w:rPr>
            <w:color w:val="000000"/>
          </w:rPr>
          <w:delText xml:space="preserve">* </w:delText>
        </w:r>
        <w:r w:rsidDel="00CF1C6D">
          <w:rPr>
            <w:color w:val="808080"/>
          </w:rPr>
          <w:delText>ClientBufferContextSize</w:delText>
        </w:r>
      </w:del>
    </w:p>
    <w:p w14:paraId="665D09E9" w14:textId="2FC751A1" w:rsidR="00DD7E18" w:rsidDel="00CF1C6D" w:rsidRDefault="00DD7E18" w:rsidP="00DD7E18">
      <w:pPr>
        <w:pStyle w:val="CodeBlock"/>
        <w:rPr>
          <w:del w:id="2383" w:author="Sam Tertzakian" w:date="2018-09-11T19:24:00Z"/>
          <w:color w:val="000000"/>
        </w:rPr>
      </w:pPr>
      <w:del w:id="2384" w:author="Sam Tertzakian" w:date="2018-09-11T19:24:00Z">
        <w:r w:rsidDel="00CF1C6D">
          <w:rPr>
            <w:color w:val="000000"/>
          </w:rPr>
          <w:delText xml:space="preserve">    );</w:delText>
        </w:r>
      </w:del>
    </w:p>
    <w:p w14:paraId="1A522728" w14:textId="0C93598B" w:rsidR="00DD7E18" w:rsidDel="00CF1C6D" w:rsidRDefault="00DD7E18" w:rsidP="00DD7E18">
      <w:pPr>
        <w:pStyle w:val="CodeBlock"/>
        <w:rPr>
          <w:del w:id="2385" w:author="Sam Tertzakian" w:date="2018-09-11T19:24:00Z"/>
          <w:color w:val="000000"/>
        </w:rPr>
      </w:pPr>
    </w:p>
    <w:p w14:paraId="5CB4F881" w14:textId="474C4DFD" w:rsidR="00DD7E18" w:rsidDel="00CF1C6D" w:rsidRDefault="00DD7E18" w:rsidP="00DD7E18">
      <w:pPr>
        <w:pStyle w:val="CodeBlock"/>
        <w:rPr>
          <w:del w:id="2386" w:author="Sam Tertzakian" w:date="2018-09-11T19:24:00Z"/>
          <w:color w:val="000000"/>
        </w:rPr>
      </w:pPr>
      <w:del w:id="2387"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25AE57F0" w14:textId="481745E1" w:rsidR="00DD7E18" w:rsidDel="00CF1C6D" w:rsidRDefault="00DD7E18" w:rsidP="00DD7E18">
      <w:pPr>
        <w:pStyle w:val="CodeBlock"/>
        <w:rPr>
          <w:del w:id="2388" w:author="Sam Tertzakian" w:date="2018-09-11T19:24:00Z"/>
          <w:color w:val="000000"/>
        </w:rPr>
      </w:pPr>
      <w:del w:id="2389" w:author="Sam Tertzakian" w:date="2018-09-11T19:24:00Z">
        <w:r w:rsidDel="00CF1C6D">
          <w:rPr>
            <w:color w:val="6F008A"/>
          </w:rPr>
          <w:delText>_Must_inspect_result_</w:delText>
        </w:r>
      </w:del>
    </w:p>
    <w:p w14:paraId="2C705B52" w14:textId="27F4F780" w:rsidR="00DD7E18" w:rsidDel="00CF1C6D" w:rsidRDefault="00DD7E18" w:rsidP="00DD7E18">
      <w:pPr>
        <w:pStyle w:val="CodeBlock"/>
        <w:rPr>
          <w:del w:id="2390" w:author="Sam Tertzakian" w:date="2018-09-11T19:24:00Z"/>
          <w:color w:val="000000"/>
        </w:rPr>
      </w:pPr>
      <w:del w:id="2391" w:author="Sam Tertzakian" w:date="2018-09-11T19:24:00Z">
        <w:r w:rsidDel="00CF1C6D">
          <w:rPr>
            <w:color w:val="2B91AF"/>
          </w:rPr>
          <w:delText>NTSTATUS</w:delText>
        </w:r>
      </w:del>
    </w:p>
    <w:p w14:paraId="6D6C170D" w14:textId="7BC7AB6F" w:rsidR="00DD7E18" w:rsidDel="00CF1C6D" w:rsidRDefault="00DD7E18" w:rsidP="00DD7E18">
      <w:pPr>
        <w:pStyle w:val="CodeBlock"/>
        <w:rPr>
          <w:del w:id="2392" w:author="Sam Tertzakian" w:date="2018-09-11T19:24:00Z"/>
          <w:color w:val="000000"/>
        </w:rPr>
      </w:pPr>
      <w:del w:id="2393" w:author="Sam Tertzakian" w:date="2018-09-11T19:24:00Z">
        <w:r w:rsidDel="00CF1C6D">
          <w:rPr>
            <w:color w:val="000000"/>
          </w:rPr>
          <w:delText>DMF_BufferList_ClientBufferWithMemoryDescriptorGet(</w:delText>
        </w:r>
      </w:del>
    </w:p>
    <w:p w14:paraId="66BD4BC0" w14:textId="00F8D4FC" w:rsidR="00DD7E18" w:rsidDel="00CF1C6D" w:rsidRDefault="00DD7E18" w:rsidP="00DD7E18">
      <w:pPr>
        <w:pStyle w:val="CodeBlock"/>
        <w:rPr>
          <w:del w:id="2394" w:author="Sam Tertzakian" w:date="2018-09-11T19:24:00Z"/>
          <w:color w:val="000000"/>
        </w:rPr>
      </w:pPr>
      <w:del w:id="2395"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070FF2AC" w14:textId="6D2305F0" w:rsidR="00DD7E18" w:rsidDel="00CF1C6D" w:rsidRDefault="00DD7E18" w:rsidP="00DD7E18">
      <w:pPr>
        <w:pStyle w:val="CodeBlock"/>
        <w:rPr>
          <w:del w:id="2396" w:author="Sam Tertzakian" w:date="2018-09-11T19:24:00Z"/>
          <w:color w:val="000000"/>
        </w:rPr>
      </w:pPr>
      <w:del w:id="2397"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09DD75DF" w14:textId="7877EBA2" w:rsidR="00DD7E18" w:rsidDel="00CF1C6D" w:rsidRDefault="00DD7E18" w:rsidP="00DD7E18">
      <w:pPr>
        <w:pStyle w:val="CodeBlock"/>
        <w:rPr>
          <w:del w:id="2398" w:author="Sam Tertzakian" w:date="2018-09-11T19:24:00Z"/>
          <w:color w:val="000000"/>
        </w:rPr>
      </w:pPr>
      <w:del w:id="2399"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PWDF_MEMORY_DESCRIPTOR</w:delText>
        </w:r>
        <w:r w:rsidDel="00CF1C6D">
          <w:rPr>
            <w:color w:val="000000"/>
          </w:rPr>
          <w:delText xml:space="preserve"> </w:delText>
        </w:r>
        <w:r w:rsidDel="00CF1C6D">
          <w:rPr>
            <w:color w:val="808080"/>
          </w:rPr>
          <w:delText>MemoryDescriptor</w:delText>
        </w:r>
        <w:r w:rsidDel="00CF1C6D">
          <w:rPr>
            <w:color w:val="000000"/>
          </w:rPr>
          <w:delText>,</w:delText>
        </w:r>
      </w:del>
    </w:p>
    <w:p w14:paraId="0FFFA722" w14:textId="0A56F2FF" w:rsidR="00DD7E18" w:rsidDel="00CF1C6D" w:rsidRDefault="00DD7E18" w:rsidP="00DD7E18">
      <w:pPr>
        <w:pStyle w:val="CodeBlock"/>
        <w:rPr>
          <w:del w:id="2400" w:author="Sam Tertzakian" w:date="2018-09-11T19:24:00Z"/>
          <w:color w:val="000000"/>
        </w:rPr>
      </w:pPr>
      <w:del w:id="2401"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ClientBufferContext</w:delText>
        </w:r>
      </w:del>
    </w:p>
    <w:p w14:paraId="5DBB82E4" w14:textId="44B4E293" w:rsidR="00DD7E18" w:rsidDel="00CF1C6D" w:rsidRDefault="00DD7E18" w:rsidP="00DD7E18">
      <w:pPr>
        <w:pStyle w:val="CodeBlock"/>
        <w:rPr>
          <w:del w:id="2402" w:author="Sam Tertzakian" w:date="2018-09-11T19:24:00Z"/>
          <w:color w:val="000000"/>
        </w:rPr>
      </w:pPr>
      <w:del w:id="2403" w:author="Sam Tertzakian" w:date="2018-09-11T19:24:00Z">
        <w:r w:rsidDel="00CF1C6D">
          <w:rPr>
            <w:color w:val="000000"/>
          </w:rPr>
          <w:delText xml:space="preserve">    );</w:delText>
        </w:r>
      </w:del>
    </w:p>
    <w:p w14:paraId="7D993FDD" w14:textId="6A64F53F" w:rsidR="00DD7E18" w:rsidDel="00CF1C6D" w:rsidRDefault="00DD7E18" w:rsidP="00DD7E18">
      <w:pPr>
        <w:pStyle w:val="CodeBlock"/>
        <w:rPr>
          <w:del w:id="2404" w:author="Sam Tertzakian" w:date="2018-09-11T19:24:00Z"/>
          <w:color w:val="000000"/>
        </w:rPr>
      </w:pPr>
    </w:p>
    <w:p w14:paraId="7B33F5B8" w14:textId="67892CE3" w:rsidR="00DD7E18" w:rsidDel="00CF1C6D" w:rsidRDefault="00DD7E18" w:rsidP="00DD7E18">
      <w:pPr>
        <w:pStyle w:val="CodeBlock"/>
        <w:rPr>
          <w:del w:id="2405" w:author="Sam Tertzakian" w:date="2018-09-11T19:24:00Z"/>
          <w:color w:val="000000"/>
        </w:rPr>
      </w:pPr>
      <w:del w:id="2406"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13669E8A" w14:textId="55DAE1A4" w:rsidR="00DD7E18" w:rsidDel="00CF1C6D" w:rsidRDefault="00DD7E18" w:rsidP="00DD7E18">
      <w:pPr>
        <w:pStyle w:val="CodeBlock"/>
        <w:rPr>
          <w:del w:id="2407" w:author="Sam Tertzakian" w:date="2018-09-11T19:24:00Z"/>
          <w:color w:val="000000"/>
        </w:rPr>
      </w:pPr>
      <w:del w:id="2408" w:author="Sam Tertzakian" w:date="2018-09-11T19:24:00Z">
        <w:r w:rsidDel="00CF1C6D">
          <w:rPr>
            <w:color w:val="6F008A"/>
          </w:rPr>
          <w:delText>_Must_inspect_result_</w:delText>
        </w:r>
      </w:del>
    </w:p>
    <w:p w14:paraId="62DCD000" w14:textId="6A13EBEA" w:rsidR="00DD7E18" w:rsidDel="00CF1C6D" w:rsidRDefault="00DD7E18" w:rsidP="00DD7E18">
      <w:pPr>
        <w:pStyle w:val="CodeBlock"/>
        <w:rPr>
          <w:del w:id="2409" w:author="Sam Tertzakian" w:date="2018-09-11T19:24:00Z"/>
          <w:color w:val="000000"/>
        </w:rPr>
      </w:pPr>
      <w:del w:id="2410" w:author="Sam Tertzakian" w:date="2018-09-11T19:24:00Z">
        <w:r w:rsidDel="00CF1C6D">
          <w:rPr>
            <w:color w:val="2B91AF"/>
          </w:rPr>
          <w:delText>NTSTATUS</w:delText>
        </w:r>
      </w:del>
    </w:p>
    <w:p w14:paraId="4C246EDC" w14:textId="194E60C7" w:rsidR="00DD7E18" w:rsidDel="00CF1C6D" w:rsidRDefault="00DD7E18" w:rsidP="00DD7E18">
      <w:pPr>
        <w:pStyle w:val="CodeBlock"/>
        <w:rPr>
          <w:del w:id="2411" w:author="Sam Tertzakian" w:date="2018-09-11T19:24:00Z"/>
          <w:color w:val="000000"/>
        </w:rPr>
      </w:pPr>
      <w:del w:id="2412" w:author="Sam Tertzakian" w:date="2018-09-11T19:24:00Z">
        <w:r w:rsidDel="00CF1C6D">
          <w:rPr>
            <w:color w:val="000000"/>
          </w:rPr>
          <w:delText>DMF_BufferList_ClientBufferGet(</w:delText>
        </w:r>
      </w:del>
    </w:p>
    <w:p w14:paraId="2CBDC61D" w14:textId="5F9090D3" w:rsidR="00DD7E18" w:rsidDel="00CF1C6D" w:rsidRDefault="00DD7E18" w:rsidP="00DD7E18">
      <w:pPr>
        <w:pStyle w:val="CodeBlock"/>
        <w:rPr>
          <w:del w:id="2413" w:author="Sam Tertzakian" w:date="2018-09-11T19:24:00Z"/>
          <w:color w:val="000000"/>
        </w:rPr>
      </w:pPr>
      <w:del w:id="2414"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0766185C" w14:textId="0D8BEBAA" w:rsidR="00DD7E18" w:rsidDel="00CF1C6D" w:rsidRDefault="00DD7E18" w:rsidP="00DD7E18">
      <w:pPr>
        <w:pStyle w:val="CodeBlock"/>
        <w:rPr>
          <w:del w:id="2415" w:author="Sam Tertzakian" w:date="2018-09-11T19:24:00Z"/>
          <w:color w:val="000000"/>
        </w:rPr>
      </w:pPr>
      <w:del w:id="2416"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72C14262" w14:textId="2C497039" w:rsidR="00DD7E18" w:rsidDel="00CF1C6D" w:rsidRDefault="00DD7E18" w:rsidP="00DD7E18">
      <w:pPr>
        <w:pStyle w:val="CodeBlock"/>
        <w:rPr>
          <w:del w:id="2417" w:author="Sam Tertzakian" w:date="2018-09-11T19:24:00Z"/>
          <w:color w:val="000000"/>
        </w:rPr>
      </w:pPr>
      <w:del w:id="2418"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ClientBufferContext</w:delText>
        </w:r>
      </w:del>
    </w:p>
    <w:p w14:paraId="7B1C95F2" w14:textId="1862F741" w:rsidR="00DD7E18" w:rsidDel="00CF1C6D" w:rsidRDefault="00DD7E18" w:rsidP="00DD7E18">
      <w:pPr>
        <w:pStyle w:val="CodeBlock"/>
        <w:rPr>
          <w:del w:id="2419" w:author="Sam Tertzakian" w:date="2018-09-11T19:24:00Z"/>
          <w:color w:val="000000"/>
        </w:rPr>
      </w:pPr>
      <w:del w:id="2420" w:author="Sam Tertzakian" w:date="2018-09-11T19:24:00Z">
        <w:r w:rsidDel="00CF1C6D">
          <w:rPr>
            <w:color w:val="000000"/>
          </w:rPr>
          <w:delText xml:space="preserve">    );</w:delText>
        </w:r>
      </w:del>
    </w:p>
    <w:p w14:paraId="12B157EF" w14:textId="27B43A1A" w:rsidR="00DD7E18" w:rsidDel="00CF1C6D" w:rsidRDefault="00DD7E18" w:rsidP="00DD7E18">
      <w:pPr>
        <w:pStyle w:val="CodeBlock"/>
        <w:rPr>
          <w:del w:id="2421" w:author="Sam Tertzakian" w:date="2018-09-11T19:24:00Z"/>
          <w:color w:val="000000"/>
        </w:rPr>
      </w:pPr>
    </w:p>
    <w:p w14:paraId="38871868" w14:textId="1606E08E" w:rsidR="00DD7E18" w:rsidDel="00CF1C6D" w:rsidRDefault="00DD7E18" w:rsidP="00DD7E18">
      <w:pPr>
        <w:pStyle w:val="CodeBlock"/>
        <w:rPr>
          <w:del w:id="2422" w:author="Sam Tertzakian" w:date="2018-09-11T19:24:00Z"/>
          <w:color w:val="000000"/>
        </w:rPr>
      </w:pPr>
      <w:del w:id="2423"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31C02A8B" w14:textId="4792851E" w:rsidR="00DD7E18" w:rsidDel="00CF1C6D" w:rsidRDefault="00DD7E18" w:rsidP="00DD7E18">
      <w:pPr>
        <w:pStyle w:val="CodeBlock"/>
        <w:rPr>
          <w:del w:id="2424" w:author="Sam Tertzakian" w:date="2018-09-11T19:24:00Z"/>
          <w:color w:val="000000"/>
        </w:rPr>
      </w:pPr>
      <w:del w:id="2425" w:author="Sam Tertzakian" w:date="2018-09-11T19:24:00Z">
        <w:r w:rsidDel="00CF1C6D">
          <w:rPr>
            <w:color w:val="6F008A"/>
          </w:rPr>
          <w:delText>_Must_inspect_result_</w:delText>
        </w:r>
      </w:del>
    </w:p>
    <w:p w14:paraId="342CEB64" w14:textId="1A773AB8" w:rsidR="00DD7E18" w:rsidDel="00CF1C6D" w:rsidRDefault="00DD7E18" w:rsidP="00DD7E18">
      <w:pPr>
        <w:pStyle w:val="CodeBlock"/>
        <w:rPr>
          <w:del w:id="2426" w:author="Sam Tertzakian" w:date="2018-09-11T19:24:00Z"/>
          <w:color w:val="000000"/>
        </w:rPr>
      </w:pPr>
      <w:del w:id="2427" w:author="Sam Tertzakian" w:date="2018-09-11T19:24:00Z">
        <w:r w:rsidDel="00CF1C6D">
          <w:rPr>
            <w:color w:val="2B91AF"/>
          </w:rPr>
          <w:delText>NTSTATUS</w:delText>
        </w:r>
      </w:del>
    </w:p>
    <w:p w14:paraId="3A4F2D73" w14:textId="6B1471DE" w:rsidR="00DD7E18" w:rsidDel="00CF1C6D" w:rsidRDefault="00DD7E18" w:rsidP="00DD7E18">
      <w:pPr>
        <w:pStyle w:val="CodeBlock"/>
        <w:rPr>
          <w:del w:id="2428" w:author="Sam Tertzakian" w:date="2018-09-11T19:24:00Z"/>
          <w:color w:val="000000"/>
        </w:rPr>
      </w:pPr>
      <w:del w:id="2429" w:author="Sam Tertzakian" w:date="2018-09-11T19:24:00Z">
        <w:r w:rsidDel="00CF1C6D">
          <w:rPr>
            <w:color w:val="000000"/>
          </w:rPr>
          <w:delText>DMF_BufferList_ClientBufferAndMemoryGet(</w:delText>
        </w:r>
      </w:del>
    </w:p>
    <w:p w14:paraId="0A8F719E" w14:textId="792453D0" w:rsidR="00DD7E18" w:rsidDel="00CF1C6D" w:rsidRDefault="00DD7E18" w:rsidP="00DD7E18">
      <w:pPr>
        <w:pStyle w:val="CodeBlock"/>
        <w:rPr>
          <w:del w:id="2430" w:author="Sam Tertzakian" w:date="2018-09-11T19:24:00Z"/>
          <w:color w:val="000000"/>
        </w:rPr>
      </w:pPr>
      <w:del w:id="2431"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3C066FE6" w14:textId="3B8E2F9B" w:rsidR="00DD7E18" w:rsidDel="00CF1C6D" w:rsidRDefault="00DD7E18" w:rsidP="00DD7E18">
      <w:pPr>
        <w:pStyle w:val="CodeBlock"/>
        <w:rPr>
          <w:del w:id="2432" w:author="Sam Tertzakian" w:date="2018-09-11T19:24:00Z"/>
          <w:color w:val="000000"/>
        </w:rPr>
      </w:pPr>
      <w:del w:id="2433"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5DFF988E" w14:textId="700E90BB" w:rsidR="00DD7E18" w:rsidDel="00CF1C6D" w:rsidRDefault="00DD7E18" w:rsidP="00DD7E18">
      <w:pPr>
        <w:pStyle w:val="CodeBlock"/>
        <w:rPr>
          <w:del w:id="2434" w:author="Sam Tertzakian" w:date="2018-09-11T19:24:00Z"/>
          <w:color w:val="000000"/>
        </w:rPr>
      </w:pPr>
      <w:del w:id="2435"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ClientBufferContext</w:delText>
        </w:r>
        <w:r w:rsidDel="00CF1C6D">
          <w:rPr>
            <w:color w:val="000000"/>
          </w:rPr>
          <w:delText>,</w:delText>
        </w:r>
      </w:del>
    </w:p>
    <w:p w14:paraId="318C5CCC" w14:textId="44D207AE" w:rsidR="00DD7E18" w:rsidDel="00CF1C6D" w:rsidRDefault="00DD7E18" w:rsidP="00DD7E18">
      <w:pPr>
        <w:pStyle w:val="CodeBlock"/>
        <w:rPr>
          <w:del w:id="2436" w:author="Sam Tertzakian" w:date="2018-09-11T19:24:00Z"/>
          <w:color w:val="000000"/>
        </w:rPr>
      </w:pPr>
      <w:del w:id="2437"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WDFMEMORY</w:delText>
        </w:r>
        <w:r w:rsidDel="00CF1C6D">
          <w:rPr>
            <w:color w:val="000000"/>
          </w:rPr>
          <w:delText xml:space="preserve">* </w:delText>
        </w:r>
        <w:r w:rsidDel="00CF1C6D">
          <w:rPr>
            <w:color w:val="808080"/>
          </w:rPr>
          <w:delText>ClientBufferMemory</w:delText>
        </w:r>
      </w:del>
    </w:p>
    <w:p w14:paraId="70D0D672" w14:textId="487D647E" w:rsidR="00DD7E18" w:rsidDel="00CF1C6D" w:rsidRDefault="00DD7E18" w:rsidP="00DD7E18">
      <w:pPr>
        <w:pStyle w:val="CodeBlock"/>
        <w:rPr>
          <w:del w:id="2438" w:author="Sam Tertzakian" w:date="2018-09-11T19:24:00Z"/>
          <w:color w:val="000000"/>
        </w:rPr>
      </w:pPr>
      <w:del w:id="2439" w:author="Sam Tertzakian" w:date="2018-09-11T19:24:00Z">
        <w:r w:rsidDel="00CF1C6D">
          <w:rPr>
            <w:color w:val="000000"/>
          </w:rPr>
          <w:delText xml:space="preserve">    );</w:delText>
        </w:r>
      </w:del>
    </w:p>
    <w:p w14:paraId="16BFD98A" w14:textId="0D851E27" w:rsidR="00DD7E18" w:rsidDel="00CF1C6D" w:rsidRDefault="00DD7E18" w:rsidP="00DD7E18">
      <w:pPr>
        <w:pStyle w:val="CodeBlock"/>
        <w:rPr>
          <w:del w:id="2440" w:author="Sam Tertzakian" w:date="2018-09-11T19:24:00Z"/>
          <w:color w:val="000000"/>
        </w:rPr>
      </w:pPr>
    </w:p>
    <w:p w14:paraId="59093C01" w14:textId="33416E9C" w:rsidR="00DD7E18" w:rsidDel="00CF1C6D" w:rsidRDefault="00DD7E18" w:rsidP="00DD7E18">
      <w:pPr>
        <w:pStyle w:val="CodeBlock"/>
        <w:rPr>
          <w:del w:id="2441" w:author="Sam Tertzakian" w:date="2018-09-11T19:24:00Z"/>
          <w:color w:val="000000"/>
        </w:rPr>
      </w:pPr>
      <w:del w:id="2442"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524FC708" w14:textId="75589052" w:rsidR="00DD7E18" w:rsidDel="00CF1C6D" w:rsidRDefault="00DD7E18" w:rsidP="00DD7E18">
      <w:pPr>
        <w:pStyle w:val="CodeBlock"/>
        <w:rPr>
          <w:del w:id="2443" w:author="Sam Tertzakian" w:date="2018-09-11T19:24:00Z"/>
          <w:color w:val="000000"/>
        </w:rPr>
      </w:pPr>
      <w:del w:id="2444" w:author="Sam Tertzakian" w:date="2018-09-11T19:24:00Z">
        <w:r w:rsidDel="00CF1C6D">
          <w:rPr>
            <w:color w:val="6F008A"/>
          </w:rPr>
          <w:delText>VOID</w:delText>
        </w:r>
      </w:del>
    </w:p>
    <w:p w14:paraId="5993617C" w14:textId="2825C1A0" w:rsidR="00DD7E18" w:rsidDel="00CF1C6D" w:rsidRDefault="00DD7E18" w:rsidP="00DD7E18">
      <w:pPr>
        <w:pStyle w:val="CodeBlock"/>
        <w:rPr>
          <w:del w:id="2445" w:author="Sam Tertzakian" w:date="2018-09-11T19:24:00Z"/>
          <w:color w:val="000000"/>
        </w:rPr>
      </w:pPr>
      <w:del w:id="2446" w:author="Sam Tertzakian" w:date="2018-09-11T19:24:00Z">
        <w:r w:rsidDel="00CF1C6D">
          <w:rPr>
            <w:color w:val="000000"/>
          </w:rPr>
          <w:delText>DMF_BufferList_ClientBufferContextGetFromBuffer(</w:delText>
        </w:r>
      </w:del>
    </w:p>
    <w:p w14:paraId="060FBB40" w14:textId="4801688F" w:rsidR="00DD7E18" w:rsidDel="00CF1C6D" w:rsidRDefault="00DD7E18" w:rsidP="00DD7E18">
      <w:pPr>
        <w:pStyle w:val="CodeBlock"/>
        <w:rPr>
          <w:del w:id="2447" w:author="Sam Tertzakian" w:date="2018-09-11T19:24:00Z"/>
          <w:color w:val="000000"/>
        </w:rPr>
      </w:pPr>
      <w:del w:id="2448"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248F3AA0" w14:textId="17F5C403" w:rsidR="00DD7E18" w:rsidDel="00CF1C6D" w:rsidRDefault="00DD7E18" w:rsidP="00DD7E18">
      <w:pPr>
        <w:pStyle w:val="CodeBlock"/>
        <w:rPr>
          <w:del w:id="2449" w:author="Sam Tertzakian" w:date="2018-09-11T19:24:00Z"/>
          <w:color w:val="000000"/>
        </w:rPr>
      </w:pPr>
      <w:del w:id="2450"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25C8E4B1" w14:textId="7C567BC1" w:rsidR="00DD7E18" w:rsidDel="00CF1C6D" w:rsidRDefault="00DD7E18" w:rsidP="00DD7E18">
      <w:pPr>
        <w:pStyle w:val="CodeBlock"/>
        <w:rPr>
          <w:del w:id="2451" w:author="Sam Tertzakian" w:date="2018-09-11T19:24:00Z"/>
          <w:color w:val="000000"/>
        </w:rPr>
      </w:pPr>
      <w:del w:id="2452" w:author="Sam Tertzakian" w:date="2018-09-11T19:24:00Z">
        <w:r w:rsidDel="00CF1C6D">
          <w:rPr>
            <w:color w:val="000000"/>
          </w:rPr>
          <w:delText xml:space="preserve">    </w:delText>
        </w:r>
        <w:r w:rsidDel="00CF1C6D">
          <w:rPr>
            <w:color w:val="6F008A"/>
          </w:rPr>
          <w:delText>_Out_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ClientBufferContext</w:delText>
        </w:r>
      </w:del>
    </w:p>
    <w:p w14:paraId="26FA289A" w14:textId="1CD6898F" w:rsidR="00DD7E18" w:rsidDel="00CF1C6D" w:rsidRDefault="00DD7E18" w:rsidP="00DD7E18">
      <w:pPr>
        <w:pStyle w:val="CodeBlock"/>
        <w:rPr>
          <w:del w:id="2453" w:author="Sam Tertzakian" w:date="2018-09-11T19:24:00Z"/>
          <w:color w:val="000000"/>
        </w:rPr>
      </w:pPr>
      <w:del w:id="2454" w:author="Sam Tertzakian" w:date="2018-09-11T19:24:00Z">
        <w:r w:rsidDel="00CF1C6D">
          <w:rPr>
            <w:color w:val="000000"/>
          </w:rPr>
          <w:delText xml:space="preserve">    );</w:delText>
        </w:r>
      </w:del>
    </w:p>
    <w:p w14:paraId="65F46EAA" w14:textId="6D6802E5" w:rsidR="00DD7E18" w:rsidDel="00CF1C6D" w:rsidRDefault="00DD7E18" w:rsidP="00DD7E18">
      <w:pPr>
        <w:pStyle w:val="CodeBlock"/>
        <w:rPr>
          <w:del w:id="2455" w:author="Sam Tertzakian" w:date="2018-09-11T19:24:00Z"/>
          <w:color w:val="000000"/>
        </w:rPr>
      </w:pPr>
    </w:p>
    <w:p w14:paraId="6D465DFA" w14:textId="2F49CCB0" w:rsidR="00DD7E18" w:rsidDel="00CF1C6D" w:rsidRDefault="00DD7E18" w:rsidP="00DD7E18">
      <w:pPr>
        <w:pStyle w:val="CodeBlock"/>
        <w:rPr>
          <w:del w:id="2456" w:author="Sam Tertzakian" w:date="2018-09-11T19:24:00Z"/>
          <w:color w:val="000000"/>
        </w:rPr>
      </w:pPr>
      <w:del w:id="2457"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3F902114" w14:textId="18E10253" w:rsidR="00DD7E18" w:rsidDel="00CF1C6D" w:rsidRDefault="00DD7E18" w:rsidP="00DD7E18">
      <w:pPr>
        <w:pStyle w:val="CodeBlock"/>
        <w:rPr>
          <w:del w:id="2458" w:author="Sam Tertzakian" w:date="2018-09-11T19:24:00Z"/>
          <w:color w:val="000000"/>
        </w:rPr>
      </w:pPr>
      <w:del w:id="2459" w:author="Sam Tertzakian" w:date="2018-09-11T19:24:00Z">
        <w:r w:rsidDel="00CF1C6D">
          <w:rPr>
            <w:color w:val="6F008A"/>
          </w:rPr>
          <w:delText>VOID</w:delText>
        </w:r>
      </w:del>
    </w:p>
    <w:p w14:paraId="1751CD6A" w14:textId="0B22EBF1" w:rsidR="00DD7E18" w:rsidDel="00CF1C6D" w:rsidRDefault="00DD7E18" w:rsidP="00DD7E18">
      <w:pPr>
        <w:pStyle w:val="CodeBlock"/>
        <w:rPr>
          <w:del w:id="2460" w:author="Sam Tertzakian" w:date="2018-09-11T19:24:00Z"/>
          <w:color w:val="000000"/>
        </w:rPr>
      </w:pPr>
      <w:del w:id="2461" w:author="Sam Tertzakian" w:date="2018-09-11T19:24:00Z">
        <w:r w:rsidDel="00CF1C6D">
          <w:rPr>
            <w:color w:val="000000"/>
          </w:rPr>
          <w:delText>DMF_BufferList_EntriesEnumerate(</w:delText>
        </w:r>
      </w:del>
    </w:p>
    <w:p w14:paraId="38422A7C" w14:textId="7CEFE2B4" w:rsidR="00DD7E18" w:rsidDel="00CF1C6D" w:rsidRDefault="00DD7E18" w:rsidP="00DD7E18">
      <w:pPr>
        <w:pStyle w:val="CodeBlock"/>
        <w:rPr>
          <w:del w:id="2462" w:author="Sam Tertzakian" w:date="2018-09-11T19:24:00Z"/>
          <w:color w:val="000000"/>
        </w:rPr>
      </w:pPr>
      <w:del w:id="2463"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5D649BC1" w14:textId="33DF8F07" w:rsidR="00DD7E18" w:rsidDel="00CF1C6D" w:rsidRDefault="00DD7E18" w:rsidP="00DD7E18">
      <w:pPr>
        <w:pStyle w:val="CodeBlock"/>
        <w:rPr>
          <w:del w:id="2464" w:author="Sam Tertzakian" w:date="2018-09-11T19:24:00Z"/>
          <w:color w:val="000000"/>
        </w:rPr>
      </w:pPr>
      <w:del w:id="2465"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EVT_DMF_BufferList_EntryEnumeration</w:delText>
        </w:r>
        <w:r w:rsidDel="00CF1C6D">
          <w:rPr>
            <w:color w:val="000000"/>
          </w:rPr>
          <w:delText xml:space="preserve"> </w:delText>
        </w:r>
        <w:r w:rsidDel="00CF1C6D">
          <w:rPr>
            <w:color w:val="808080"/>
          </w:rPr>
          <w:delText>EntryEnumerationCallback</w:delText>
        </w:r>
        <w:r w:rsidDel="00CF1C6D">
          <w:rPr>
            <w:color w:val="000000"/>
          </w:rPr>
          <w:delText>,</w:delText>
        </w:r>
      </w:del>
    </w:p>
    <w:p w14:paraId="77B82A9A" w14:textId="77016D4A" w:rsidR="00DD7E18" w:rsidDel="00CF1C6D" w:rsidRDefault="00DD7E18" w:rsidP="00DD7E18">
      <w:pPr>
        <w:pStyle w:val="CodeBlock"/>
        <w:rPr>
          <w:del w:id="2466" w:author="Sam Tertzakian" w:date="2018-09-11T19:24:00Z"/>
          <w:color w:val="000000"/>
        </w:rPr>
      </w:pPr>
      <w:del w:id="2467" w:author="Sam Tertzakian" w:date="2018-09-11T19:24:00Z">
        <w:r w:rsidDel="00CF1C6D">
          <w:rPr>
            <w:color w:val="000000"/>
          </w:rPr>
          <w:delText xml:space="preserve">    </w:delText>
        </w:r>
        <w:r w:rsidDel="00CF1C6D">
          <w:rPr>
            <w:color w:val="6F008A"/>
          </w:rPr>
          <w:delText>_In_opt_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ClientDriverCallContext</w:delText>
        </w:r>
      </w:del>
    </w:p>
    <w:p w14:paraId="6F4760EF" w14:textId="0CCA9886" w:rsidR="00DD7E18" w:rsidDel="00CF1C6D" w:rsidRDefault="00DD7E18" w:rsidP="00DD7E18">
      <w:pPr>
        <w:pStyle w:val="CodeBlock"/>
        <w:rPr>
          <w:del w:id="2468" w:author="Sam Tertzakian" w:date="2018-09-11T19:24:00Z"/>
          <w:color w:val="000000"/>
        </w:rPr>
      </w:pPr>
      <w:del w:id="2469" w:author="Sam Tertzakian" w:date="2018-09-11T19:24:00Z">
        <w:r w:rsidDel="00CF1C6D">
          <w:rPr>
            <w:color w:val="000000"/>
          </w:rPr>
          <w:delText xml:space="preserve">    );</w:delText>
        </w:r>
      </w:del>
    </w:p>
    <w:p w14:paraId="205EAEEE" w14:textId="534A0673" w:rsidR="00DD7E18" w:rsidDel="00CF1C6D" w:rsidRDefault="00DD7E18" w:rsidP="00DD7E18">
      <w:pPr>
        <w:pStyle w:val="CodeBlock"/>
        <w:rPr>
          <w:del w:id="2470" w:author="Sam Tertzakian" w:date="2018-09-11T19:24:00Z"/>
          <w:color w:val="000000"/>
        </w:rPr>
      </w:pPr>
    </w:p>
    <w:p w14:paraId="6B69AEE9" w14:textId="6B953259" w:rsidR="00DD7E18" w:rsidDel="00CF1C6D" w:rsidRDefault="00DD7E18" w:rsidP="00DD7E18">
      <w:pPr>
        <w:pStyle w:val="CodeBlock"/>
        <w:rPr>
          <w:del w:id="2471" w:author="Sam Tertzakian" w:date="2018-09-11T19:24:00Z"/>
          <w:color w:val="000000"/>
        </w:rPr>
      </w:pPr>
      <w:del w:id="2472"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5068014D" w14:textId="45C49947" w:rsidR="00DD7E18" w:rsidDel="00CF1C6D" w:rsidRDefault="00DD7E18" w:rsidP="00DD7E18">
      <w:pPr>
        <w:pStyle w:val="CodeBlock"/>
        <w:rPr>
          <w:del w:id="2473" w:author="Sam Tertzakian" w:date="2018-09-11T19:24:00Z"/>
          <w:color w:val="000000"/>
        </w:rPr>
      </w:pPr>
      <w:del w:id="2474" w:author="Sam Tertzakian" w:date="2018-09-11T19:24:00Z">
        <w:r w:rsidDel="00CF1C6D">
          <w:rPr>
            <w:color w:val="2B91AF"/>
          </w:rPr>
          <w:delText>NTSTATUS</w:delText>
        </w:r>
      </w:del>
    </w:p>
    <w:p w14:paraId="4106CD1A" w14:textId="223905F9" w:rsidR="00DD7E18" w:rsidDel="00CF1C6D" w:rsidRDefault="00DD7E18" w:rsidP="00DD7E18">
      <w:pPr>
        <w:pStyle w:val="CodeBlock"/>
        <w:rPr>
          <w:del w:id="2475" w:author="Sam Tertzakian" w:date="2018-09-11T19:24:00Z"/>
          <w:color w:val="000000"/>
        </w:rPr>
      </w:pPr>
      <w:del w:id="2476" w:author="Sam Tertzakian" w:date="2018-09-11T19:24:00Z">
        <w:r w:rsidDel="00CF1C6D">
          <w:rPr>
            <w:color w:val="000000"/>
          </w:rPr>
          <w:delText>DMF_BufferList_ClientBufferTimerStart(</w:delText>
        </w:r>
      </w:del>
    </w:p>
    <w:p w14:paraId="3CF72807" w14:textId="7E246CF1" w:rsidR="00DD7E18" w:rsidDel="00CF1C6D" w:rsidRDefault="00DD7E18" w:rsidP="00DD7E18">
      <w:pPr>
        <w:pStyle w:val="CodeBlock"/>
        <w:rPr>
          <w:del w:id="2477" w:author="Sam Tertzakian" w:date="2018-09-11T19:24:00Z"/>
          <w:color w:val="000000"/>
        </w:rPr>
      </w:pPr>
      <w:del w:id="2478"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70C75641" w14:textId="464A54C7" w:rsidR="00DD7E18" w:rsidDel="00CF1C6D" w:rsidRDefault="00DD7E18" w:rsidP="00DD7E18">
      <w:pPr>
        <w:pStyle w:val="CodeBlock"/>
        <w:rPr>
          <w:del w:id="2479" w:author="Sam Tertzakian" w:date="2018-09-11T19:24:00Z"/>
          <w:color w:val="000000"/>
        </w:rPr>
      </w:pPr>
      <w:del w:id="2480"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r w:rsidDel="00CF1C6D">
          <w:rPr>
            <w:color w:val="000000"/>
          </w:rPr>
          <w:delText>,</w:delText>
        </w:r>
      </w:del>
    </w:p>
    <w:p w14:paraId="2A44E0EB" w14:textId="47522959" w:rsidR="00DD7E18" w:rsidDel="00CF1C6D" w:rsidRDefault="00DD7E18" w:rsidP="00DD7E18">
      <w:pPr>
        <w:pStyle w:val="CodeBlock"/>
        <w:rPr>
          <w:del w:id="2481" w:author="Sam Tertzakian" w:date="2018-09-11T19:24:00Z"/>
          <w:color w:val="000000"/>
        </w:rPr>
      </w:pPr>
      <w:del w:id="2482"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ULONGLONG</w:delText>
        </w:r>
        <w:r w:rsidDel="00CF1C6D">
          <w:rPr>
            <w:color w:val="000000"/>
          </w:rPr>
          <w:delText xml:space="preserve"> </w:delText>
        </w:r>
        <w:r w:rsidDel="00CF1C6D">
          <w:rPr>
            <w:color w:val="808080"/>
          </w:rPr>
          <w:delText>TimerExpirationMilliseconds</w:delText>
        </w:r>
        <w:r w:rsidDel="00CF1C6D">
          <w:rPr>
            <w:color w:val="000000"/>
          </w:rPr>
          <w:delText>,</w:delText>
        </w:r>
      </w:del>
    </w:p>
    <w:p w14:paraId="2F756107" w14:textId="1E27BF99" w:rsidR="00DD7E18" w:rsidDel="00CF1C6D" w:rsidRDefault="00DD7E18" w:rsidP="00DD7E18">
      <w:pPr>
        <w:pStyle w:val="CodeBlock"/>
        <w:rPr>
          <w:del w:id="2483" w:author="Sam Tertzakian" w:date="2018-09-11T19:24:00Z"/>
          <w:color w:val="000000"/>
        </w:rPr>
      </w:pPr>
      <w:del w:id="2484"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EVT_DMF_BufferList_EntryEnumeration</w:delText>
        </w:r>
        <w:r w:rsidDel="00CF1C6D">
          <w:rPr>
            <w:color w:val="000000"/>
          </w:rPr>
          <w:delText xml:space="preserve">* </w:delText>
        </w:r>
        <w:r w:rsidDel="00CF1C6D">
          <w:rPr>
            <w:color w:val="808080"/>
          </w:rPr>
          <w:delText>TimerExpirationCallback</w:delText>
        </w:r>
        <w:r w:rsidDel="00CF1C6D">
          <w:rPr>
            <w:color w:val="000000"/>
          </w:rPr>
          <w:delText>,</w:delText>
        </w:r>
      </w:del>
    </w:p>
    <w:p w14:paraId="45181239" w14:textId="7704AB0E" w:rsidR="00DD7E18" w:rsidDel="00CF1C6D" w:rsidRDefault="00DD7E18" w:rsidP="00DD7E18">
      <w:pPr>
        <w:pStyle w:val="CodeBlock"/>
        <w:rPr>
          <w:del w:id="2485" w:author="Sam Tertzakian" w:date="2018-09-11T19:24:00Z"/>
          <w:color w:val="000000"/>
        </w:rPr>
      </w:pPr>
      <w:del w:id="2486" w:author="Sam Tertzakian" w:date="2018-09-11T19:24:00Z">
        <w:r w:rsidDel="00CF1C6D">
          <w:rPr>
            <w:color w:val="000000"/>
          </w:rPr>
          <w:delText xml:space="preserve">    </w:delText>
        </w:r>
        <w:r w:rsidDel="00CF1C6D">
          <w:rPr>
            <w:color w:val="6F008A"/>
          </w:rPr>
          <w:delText>_In_opt_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TimerExpirationCallbackContext</w:delText>
        </w:r>
      </w:del>
    </w:p>
    <w:p w14:paraId="477FF5E4" w14:textId="09234122" w:rsidR="00DD7E18" w:rsidDel="00CF1C6D" w:rsidRDefault="00DD7E18" w:rsidP="00DD7E18">
      <w:pPr>
        <w:pStyle w:val="CodeBlock"/>
        <w:rPr>
          <w:del w:id="2487" w:author="Sam Tertzakian" w:date="2018-09-11T19:24:00Z"/>
          <w:color w:val="000000"/>
        </w:rPr>
      </w:pPr>
      <w:del w:id="2488" w:author="Sam Tertzakian" w:date="2018-09-11T19:24:00Z">
        <w:r w:rsidDel="00CF1C6D">
          <w:rPr>
            <w:color w:val="000000"/>
          </w:rPr>
          <w:delText xml:space="preserve">    );</w:delText>
        </w:r>
      </w:del>
    </w:p>
    <w:p w14:paraId="1308F5DC" w14:textId="2886715F" w:rsidR="00DD7E18" w:rsidDel="00CF1C6D" w:rsidRDefault="00DD7E18" w:rsidP="00DD7E18">
      <w:pPr>
        <w:pStyle w:val="CodeBlock"/>
        <w:rPr>
          <w:del w:id="2489" w:author="Sam Tertzakian" w:date="2018-09-11T19:24:00Z"/>
          <w:color w:val="000000"/>
        </w:rPr>
      </w:pPr>
    </w:p>
    <w:p w14:paraId="59CCBE14" w14:textId="225D17D8" w:rsidR="00DD7E18" w:rsidDel="00CF1C6D" w:rsidRDefault="00DD7E18" w:rsidP="00DD7E18">
      <w:pPr>
        <w:pStyle w:val="CodeBlock"/>
        <w:rPr>
          <w:del w:id="2490" w:author="Sam Tertzakian" w:date="2018-09-11T19:24:00Z"/>
          <w:color w:val="000000"/>
        </w:rPr>
      </w:pPr>
      <w:del w:id="2491" w:author="Sam Tertzakian" w:date="2018-09-11T19:24:00Z">
        <w:r w:rsidDel="00CF1C6D">
          <w:rPr>
            <w:color w:val="6F008A"/>
          </w:rPr>
          <w:delText>_IRQL_requires_max_</w:delText>
        </w:r>
        <w:r w:rsidDel="00CF1C6D">
          <w:rPr>
            <w:color w:val="000000"/>
          </w:rPr>
          <w:delText>(</w:delText>
        </w:r>
        <w:r w:rsidDel="00CF1C6D">
          <w:rPr>
            <w:color w:val="6F008A"/>
          </w:rPr>
          <w:delText>DISPATCH_LEVEL</w:delText>
        </w:r>
        <w:r w:rsidDel="00CF1C6D">
          <w:rPr>
            <w:color w:val="000000"/>
          </w:rPr>
          <w:delText>)</w:delText>
        </w:r>
      </w:del>
    </w:p>
    <w:p w14:paraId="1EA4F835" w14:textId="0B83F66E" w:rsidR="00DD7E18" w:rsidDel="00CF1C6D" w:rsidRDefault="00DD7E18" w:rsidP="00DD7E18">
      <w:pPr>
        <w:pStyle w:val="CodeBlock"/>
        <w:rPr>
          <w:del w:id="2492" w:author="Sam Tertzakian" w:date="2018-09-11T19:24:00Z"/>
          <w:color w:val="000000"/>
        </w:rPr>
      </w:pPr>
      <w:del w:id="2493" w:author="Sam Tertzakian" w:date="2018-09-11T19:24:00Z">
        <w:r w:rsidDel="00CF1C6D">
          <w:rPr>
            <w:color w:val="6F008A"/>
          </w:rPr>
          <w:delText>VOID</w:delText>
        </w:r>
      </w:del>
    </w:p>
    <w:p w14:paraId="39D2D528" w14:textId="60919DEB" w:rsidR="00DD7E18" w:rsidDel="00CF1C6D" w:rsidRDefault="00DD7E18" w:rsidP="00DD7E18">
      <w:pPr>
        <w:pStyle w:val="CodeBlock"/>
        <w:rPr>
          <w:del w:id="2494" w:author="Sam Tertzakian" w:date="2018-09-11T19:24:00Z"/>
          <w:color w:val="000000"/>
        </w:rPr>
      </w:pPr>
      <w:del w:id="2495" w:author="Sam Tertzakian" w:date="2018-09-11T19:24:00Z">
        <w:r w:rsidDel="00CF1C6D">
          <w:rPr>
            <w:color w:val="000000"/>
          </w:rPr>
          <w:delText>DMF_BufferList_ClientBufferTimerStop(</w:delText>
        </w:r>
      </w:del>
    </w:p>
    <w:p w14:paraId="68483971" w14:textId="24B39342" w:rsidR="00DD7E18" w:rsidDel="00CF1C6D" w:rsidRDefault="00DD7E18" w:rsidP="00DD7E18">
      <w:pPr>
        <w:pStyle w:val="CodeBlock"/>
        <w:rPr>
          <w:del w:id="2496" w:author="Sam Tertzakian" w:date="2018-09-11T19:24:00Z"/>
          <w:color w:val="000000"/>
        </w:rPr>
      </w:pPr>
      <w:del w:id="2497"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DMFMODULE</w:delText>
        </w:r>
        <w:r w:rsidDel="00CF1C6D">
          <w:rPr>
            <w:color w:val="000000"/>
          </w:rPr>
          <w:delText xml:space="preserve"> </w:delText>
        </w:r>
        <w:r w:rsidDel="00CF1C6D">
          <w:rPr>
            <w:color w:val="808080"/>
          </w:rPr>
          <w:delText>DmfModule</w:delText>
        </w:r>
        <w:r w:rsidDel="00CF1C6D">
          <w:rPr>
            <w:color w:val="000000"/>
          </w:rPr>
          <w:delText>,</w:delText>
        </w:r>
      </w:del>
    </w:p>
    <w:p w14:paraId="35D0A30E" w14:textId="118632E0" w:rsidR="00DD7E18" w:rsidDel="00CF1C6D" w:rsidRDefault="00DD7E18" w:rsidP="00DD7E18">
      <w:pPr>
        <w:pStyle w:val="CodeBlock"/>
        <w:rPr>
          <w:del w:id="2498" w:author="Sam Tertzakian" w:date="2018-09-11T19:24:00Z"/>
          <w:color w:val="000000"/>
        </w:rPr>
      </w:pPr>
      <w:del w:id="2499" w:author="Sam Tertzakian" w:date="2018-09-11T19:24:00Z">
        <w:r w:rsidDel="00CF1C6D">
          <w:rPr>
            <w:color w:val="000000"/>
          </w:rPr>
          <w:delText xml:space="preserve">    </w:delText>
        </w:r>
        <w:r w:rsidDel="00CF1C6D">
          <w:rPr>
            <w:color w:val="6F008A"/>
          </w:rPr>
          <w:delText>_In_</w:delText>
        </w:r>
        <w:r w:rsidDel="00CF1C6D">
          <w:rPr>
            <w:color w:val="000000"/>
          </w:rPr>
          <w:delText xml:space="preserve"> </w:delText>
        </w:r>
        <w:r w:rsidDel="00CF1C6D">
          <w:rPr>
            <w:color w:val="2B91AF"/>
          </w:rPr>
          <w:delText>PVOID</w:delText>
        </w:r>
        <w:r w:rsidDel="00CF1C6D">
          <w:rPr>
            <w:color w:val="000000"/>
          </w:rPr>
          <w:delText xml:space="preserve"> </w:delText>
        </w:r>
        <w:r w:rsidDel="00CF1C6D">
          <w:rPr>
            <w:color w:val="808080"/>
          </w:rPr>
          <w:delText>ClientBuffer</w:delText>
        </w:r>
      </w:del>
    </w:p>
    <w:p w14:paraId="200C255B" w14:textId="645A8062" w:rsidR="00DD7E18" w:rsidDel="00CF1C6D" w:rsidRDefault="00DD7E18" w:rsidP="00DD7E18">
      <w:pPr>
        <w:pStyle w:val="CodeBlock"/>
        <w:rPr>
          <w:del w:id="2500" w:author="Sam Tertzakian" w:date="2018-09-11T19:24:00Z"/>
          <w:color w:val="000000"/>
        </w:rPr>
      </w:pPr>
      <w:del w:id="2501" w:author="Sam Tertzakian" w:date="2018-09-11T19:24:00Z">
        <w:r w:rsidDel="00CF1C6D">
          <w:rPr>
            <w:color w:val="000000"/>
          </w:rPr>
          <w:delText xml:space="preserve">    );</w:delText>
        </w:r>
      </w:del>
    </w:p>
    <w:p w14:paraId="0D01E2A9" w14:textId="7EFC149A" w:rsidR="00DD7E18" w:rsidDel="00CF1C6D" w:rsidRDefault="00DD7E18" w:rsidP="00DD7E18">
      <w:pPr>
        <w:pStyle w:val="CodeBlock"/>
        <w:rPr>
          <w:del w:id="2502" w:author="Sam Tertzakian" w:date="2018-09-11T19:24:00Z"/>
          <w:color w:val="000000"/>
        </w:rPr>
      </w:pPr>
    </w:p>
    <w:p w14:paraId="1C6135A1" w14:textId="0BFB0562" w:rsidR="00DD7E18" w:rsidDel="00CF1C6D" w:rsidRDefault="00DD7E18" w:rsidP="00DD7E18">
      <w:pPr>
        <w:pStyle w:val="CodeBlock"/>
        <w:rPr>
          <w:del w:id="2503" w:author="Sam Tertzakian" w:date="2018-09-11T19:24:00Z"/>
          <w:color w:val="000000"/>
        </w:rPr>
      </w:pPr>
      <w:del w:id="2504" w:author="Sam Tertzakian" w:date="2018-09-11T19:24:00Z">
        <w:r w:rsidDel="00CF1C6D">
          <w:delText>// eof: Dmf_BufferList.h</w:delText>
        </w:r>
      </w:del>
    </w:p>
    <w:p w14:paraId="585318DC" w14:textId="7C683ED2" w:rsidR="00DD7E18" w:rsidDel="00CF1C6D" w:rsidRDefault="00DD7E18" w:rsidP="00DD7E18">
      <w:pPr>
        <w:pStyle w:val="CodeBlock"/>
        <w:rPr>
          <w:del w:id="2505" w:author="Sam Tertzakian" w:date="2018-09-11T19:24:00Z"/>
          <w:color w:val="000000"/>
        </w:rPr>
      </w:pPr>
      <w:del w:id="2506" w:author="Sam Tertzakian" w:date="2018-09-11T19:24:00Z">
        <w:r w:rsidDel="00CF1C6D">
          <w:delText>//</w:delText>
        </w:r>
      </w:del>
    </w:p>
    <w:p w14:paraId="74EAEFC0"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73FC85B1" w14:textId="77777777" w:rsidR="0038406D" w:rsidRDefault="0038406D" w:rsidP="0038406D">
      <w:pPr>
        <w:pStyle w:val="Heading2"/>
      </w:pPr>
      <w:bookmarkStart w:id="2507" w:name="_Toc500407340"/>
      <w:bookmarkStart w:id="2508" w:name="_Toc524527509"/>
      <w:r>
        <w:lastRenderedPageBreak/>
        <w:t>The Module .c File</w:t>
      </w:r>
      <w:bookmarkEnd w:id="2507"/>
      <w:bookmarkEnd w:id="2508"/>
    </w:p>
    <w:p w14:paraId="39A1DBB3" w14:textId="77777777" w:rsidR="0038406D" w:rsidRPr="005753AC" w:rsidRDefault="0038406D" w:rsidP="0038406D">
      <w:r>
        <w:t>Every Module has all its code in a single .c or .cpp file. This file also contains all the private code and data structures the Module uses.</w:t>
      </w:r>
    </w:p>
    <w:p w14:paraId="11763A5F" w14:textId="3B186635" w:rsidR="0038406D" w:rsidRDefault="0038406D" w:rsidP="0038406D">
      <w:r>
        <w:t xml:space="preserve">Each Module consists of </w:t>
      </w:r>
      <w:r w:rsidRPr="005753AC">
        <w:rPr>
          <w:b/>
          <w:i/>
        </w:rPr>
        <w:t>these sections in this order</w:t>
      </w:r>
      <w:r>
        <w:t>:</w:t>
      </w:r>
      <w:r w:rsidR="00E059EC">
        <w:t xml:space="preserve"> (Note: Even if the Module has no code in a section, always include the section headers.)</w:t>
      </w:r>
    </w:p>
    <w:p w14:paraId="3215E276" w14:textId="3BBF3CE1" w:rsidR="00522F43" w:rsidRDefault="00522F43" w:rsidP="00072437">
      <w:pPr>
        <w:pStyle w:val="ListParagraph"/>
        <w:numPr>
          <w:ilvl w:val="0"/>
          <w:numId w:val="43"/>
        </w:numPr>
      </w:pPr>
      <w:r>
        <w:t>File Header</w:t>
      </w:r>
    </w:p>
    <w:p w14:paraId="328F6299" w14:textId="3820C394" w:rsidR="00522F43" w:rsidRDefault="00522F43" w:rsidP="00072437">
      <w:pPr>
        <w:pStyle w:val="ListParagraph"/>
        <w:numPr>
          <w:ilvl w:val="0"/>
          <w:numId w:val="43"/>
        </w:numPr>
      </w:pPr>
      <w:r>
        <w:t>DMF Include</w:t>
      </w:r>
    </w:p>
    <w:p w14:paraId="5BFBC786" w14:textId="0601A7BB" w:rsidR="00522F43" w:rsidRDefault="00522F43" w:rsidP="00072437">
      <w:pPr>
        <w:pStyle w:val="ListParagraph"/>
        <w:numPr>
          <w:ilvl w:val="0"/>
          <w:numId w:val="43"/>
        </w:numPr>
      </w:pPr>
      <w:r>
        <w:t xml:space="preserve">WPP </w:t>
      </w:r>
      <w:ins w:id="2509" w:author="Sam Tertzakian" w:date="2018-09-11T20:04:00Z">
        <w:r w:rsidR="003863E2">
          <w:t>Definitions</w:t>
        </w:r>
      </w:ins>
      <w:del w:id="2510" w:author="Sam Tertzakian" w:date="2018-09-11T20:04:00Z">
        <w:r w:rsidDel="003863E2">
          <w:delText>Tracing GUID</w:delText>
        </w:r>
      </w:del>
    </w:p>
    <w:p w14:paraId="5EBDE688" w14:textId="79FF705D" w:rsidR="00522F43" w:rsidRDefault="00522F43" w:rsidP="00072437">
      <w:pPr>
        <w:pStyle w:val="ListParagraph"/>
        <w:numPr>
          <w:ilvl w:val="0"/>
          <w:numId w:val="43"/>
        </w:numPr>
      </w:pPr>
      <w:r w:rsidRPr="00522F43">
        <w:t>Module Private Enumerations and Structures</w:t>
      </w:r>
    </w:p>
    <w:p w14:paraId="6B7BC6F1" w14:textId="77777777" w:rsidR="00522F43" w:rsidRDefault="00522F43" w:rsidP="00072437">
      <w:pPr>
        <w:pStyle w:val="ListParagraph"/>
        <w:numPr>
          <w:ilvl w:val="0"/>
          <w:numId w:val="43"/>
        </w:numPr>
      </w:pPr>
      <w:r>
        <w:t>Module Private Context</w:t>
      </w:r>
    </w:p>
    <w:p w14:paraId="068C0205" w14:textId="77777777" w:rsidR="00522F43" w:rsidRDefault="00522F43" w:rsidP="00072437">
      <w:pPr>
        <w:pStyle w:val="ListParagraph"/>
        <w:numPr>
          <w:ilvl w:val="0"/>
          <w:numId w:val="43"/>
        </w:numPr>
      </w:pPr>
      <w:r>
        <w:t>Module Macros</w:t>
      </w:r>
    </w:p>
    <w:p w14:paraId="44361C0F" w14:textId="072FFD5A" w:rsidR="00522F43" w:rsidRDefault="00522F43" w:rsidP="00072437">
      <w:pPr>
        <w:pStyle w:val="ListParagraph"/>
        <w:numPr>
          <w:ilvl w:val="0"/>
          <w:numId w:val="43"/>
        </w:numPr>
      </w:pPr>
      <w:r>
        <w:t xml:space="preserve">Module </w:t>
      </w:r>
      <w:r w:rsidR="00E6369D">
        <w:t xml:space="preserve">Private </w:t>
      </w:r>
      <w:r>
        <w:t>Code</w:t>
      </w:r>
    </w:p>
    <w:p w14:paraId="6ADF45A9" w14:textId="77777777" w:rsidR="00522F43" w:rsidRDefault="00522F43" w:rsidP="00072437">
      <w:pPr>
        <w:pStyle w:val="ListParagraph"/>
        <w:numPr>
          <w:ilvl w:val="0"/>
          <w:numId w:val="43"/>
        </w:numPr>
      </w:pPr>
      <w:r>
        <w:t>Module WDF Callbacks</w:t>
      </w:r>
    </w:p>
    <w:p w14:paraId="128058E9" w14:textId="77777777" w:rsidR="00522F43" w:rsidRDefault="00522F43" w:rsidP="00072437">
      <w:pPr>
        <w:pStyle w:val="ListParagraph"/>
        <w:numPr>
          <w:ilvl w:val="0"/>
          <w:numId w:val="43"/>
        </w:numPr>
      </w:pPr>
      <w:r>
        <w:t>Module DMF Callbacks</w:t>
      </w:r>
    </w:p>
    <w:p w14:paraId="60DFA781" w14:textId="77777777" w:rsidR="00522F43" w:rsidRDefault="00522F43" w:rsidP="00072437">
      <w:pPr>
        <w:pStyle w:val="ListParagraph"/>
        <w:numPr>
          <w:ilvl w:val="0"/>
          <w:numId w:val="43"/>
        </w:numPr>
      </w:pPr>
      <w:r>
        <w:t>Module Descriptors</w:t>
      </w:r>
    </w:p>
    <w:p w14:paraId="5786AAC7" w14:textId="764836D4" w:rsidR="00522F43" w:rsidRDefault="00522F43" w:rsidP="00072437">
      <w:pPr>
        <w:pStyle w:val="ListParagraph"/>
        <w:numPr>
          <w:ilvl w:val="0"/>
          <w:numId w:val="43"/>
        </w:numPr>
      </w:pPr>
      <w:r>
        <w:t>Public Calls by Client (Includes Module Create Function)</w:t>
      </w:r>
    </w:p>
    <w:p w14:paraId="69FAC3F2" w14:textId="77777777" w:rsidR="00522F43" w:rsidRDefault="00522F43" w:rsidP="00072437">
      <w:pPr>
        <w:pStyle w:val="ListParagraph"/>
        <w:numPr>
          <w:ilvl w:val="1"/>
          <w:numId w:val="43"/>
        </w:numPr>
      </w:pPr>
      <w:r>
        <w:t>Module Create Function (more in section 3.6)</w:t>
      </w:r>
    </w:p>
    <w:p w14:paraId="4B6C56B4" w14:textId="543C1246" w:rsidR="00522F43" w:rsidRDefault="00522F43" w:rsidP="00072437">
      <w:pPr>
        <w:pStyle w:val="ListParagraph"/>
        <w:numPr>
          <w:ilvl w:val="1"/>
          <w:numId w:val="43"/>
        </w:numPr>
      </w:pPr>
      <w:r>
        <w:t>Module Methods</w:t>
      </w:r>
    </w:p>
    <w:p w14:paraId="7FAA07E7" w14:textId="77777777" w:rsidR="0038406D" w:rsidRDefault="0038406D" w:rsidP="0038406D">
      <w:pPr>
        <w:pStyle w:val="Heading3"/>
      </w:pPr>
      <w:bookmarkStart w:id="2511" w:name="_Toc500407341"/>
      <w:bookmarkStart w:id="2512" w:name="_Toc524527510"/>
      <w:r>
        <w:t>Section 1: File Header</w:t>
      </w:r>
      <w:bookmarkEnd w:id="2511"/>
      <w:bookmarkEnd w:id="2512"/>
    </w:p>
    <w:p w14:paraId="38FE2E5E" w14:textId="5FA9F1F7" w:rsidR="0038406D" w:rsidRPr="005753AC" w:rsidRDefault="0038406D" w:rsidP="0038406D">
      <w:r>
        <w:t xml:space="preserve">The file header section contains the copyright notice, the file name, a short description of the purpose of the </w:t>
      </w:r>
      <w:r w:rsidR="008228BE">
        <w:t>M</w:t>
      </w:r>
      <w:r>
        <w:t>odule and the environment it is designed to work in.</w:t>
      </w:r>
    </w:p>
    <w:p w14:paraId="0EDB5E03" w14:textId="77777777" w:rsidR="00847B24" w:rsidRDefault="00847B24">
      <w:pPr>
        <w:pStyle w:val="CodeBlock"/>
        <w:rPr>
          <w:ins w:id="2513" w:author="Sam Tertzakian" w:date="2018-09-11T19:27:00Z"/>
          <w:color w:val="000000"/>
        </w:rPr>
        <w:pPrChange w:id="2514" w:author="Sam Tertzakian" w:date="2018-09-12T14:45:00Z">
          <w:pPr>
            <w:autoSpaceDE w:val="0"/>
            <w:autoSpaceDN w:val="0"/>
            <w:adjustRightInd w:val="0"/>
            <w:spacing w:after="0" w:line="240" w:lineRule="auto"/>
          </w:pPr>
        </w:pPrChange>
      </w:pPr>
      <w:ins w:id="2515" w:author="Sam Tertzakian" w:date="2018-09-11T19:27:00Z">
        <w:r>
          <w:t>/*++</w:t>
        </w:r>
      </w:ins>
    </w:p>
    <w:p w14:paraId="10B25F60" w14:textId="77777777" w:rsidR="00847B24" w:rsidRDefault="00847B24">
      <w:pPr>
        <w:pStyle w:val="CodeBlock"/>
        <w:rPr>
          <w:ins w:id="2516" w:author="Sam Tertzakian" w:date="2018-09-11T19:27:00Z"/>
        </w:rPr>
        <w:pPrChange w:id="2517" w:author="Sam Tertzakian" w:date="2018-09-12T14:45:00Z">
          <w:pPr>
            <w:autoSpaceDE w:val="0"/>
            <w:autoSpaceDN w:val="0"/>
            <w:adjustRightInd w:val="0"/>
            <w:spacing w:after="0" w:line="240" w:lineRule="auto"/>
          </w:pPr>
        </w:pPrChange>
      </w:pPr>
    </w:p>
    <w:p w14:paraId="2601A7E4" w14:textId="77777777" w:rsidR="00847B24" w:rsidRDefault="00847B24">
      <w:pPr>
        <w:pStyle w:val="CodeBlock"/>
        <w:rPr>
          <w:ins w:id="2518" w:author="Sam Tertzakian" w:date="2018-09-11T19:27:00Z"/>
          <w:color w:val="000000"/>
        </w:rPr>
        <w:pPrChange w:id="2519" w:author="Sam Tertzakian" w:date="2018-09-12T14:45:00Z">
          <w:pPr>
            <w:autoSpaceDE w:val="0"/>
            <w:autoSpaceDN w:val="0"/>
            <w:adjustRightInd w:val="0"/>
            <w:spacing w:after="0" w:line="240" w:lineRule="auto"/>
          </w:pPr>
        </w:pPrChange>
      </w:pPr>
      <w:ins w:id="2520" w:author="Sam Tertzakian" w:date="2018-09-11T19:27:00Z">
        <w:r>
          <w:t xml:space="preserve">    Copyright (c) Microsoft Corporation. All rights reserved.</w:t>
        </w:r>
      </w:ins>
    </w:p>
    <w:p w14:paraId="28928A48" w14:textId="77777777" w:rsidR="00847B24" w:rsidRDefault="00847B24">
      <w:pPr>
        <w:pStyle w:val="CodeBlock"/>
        <w:rPr>
          <w:ins w:id="2521" w:author="Sam Tertzakian" w:date="2018-09-11T19:27:00Z"/>
          <w:color w:val="000000"/>
        </w:rPr>
        <w:pPrChange w:id="2522" w:author="Sam Tertzakian" w:date="2018-09-12T14:45:00Z">
          <w:pPr>
            <w:autoSpaceDE w:val="0"/>
            <w:autoSpaceDN w:val="0"/>
            <w:adjustRightInd w:val="0"/>
            <w:spacing w:after="0" w:line="240" w:lineRule="auto"/>
          </w:pPr>
        </w:pPrChange>
      </w:pPr>
      <w:ins w:id="2523" w:author="Sam Tertzakian" w:date="2018-09-11T19:27:00Z">
        <w:r>
          <w:t xml:space="preserve">    Licensed under the MIT license.</w:t>
        </w:r>
      </w:ins>
    </w:p>
    <w:p w14:paraId="18CFA554" w14:textId="77777777" w:rsidR="00847B24" w:rsidRDefault="00847B24">
      <w:pPr>
        <w:pStyle w:val="CodeBlock"/>
        <w:rPr>
          <w:ins w:id="2524" w:author="Sam Tertzakian" w:date="2018-09-11T19:27:00Z"/>
        </w:rPr>
        <w:pPrChange w:id="2525" w:author="Sam Tertzakian" w:date="2018-09-12T14:45:00Z">
          <w:pPr>
            <w:autoSpaceDE w:val="0"/>
            <w:autoSpaceDN w:val="0"/>
            <w:adjustRightInd w:val="0"/>
            <w:spacing w:after="0" w:line="240" w:lineRule="auto"/>
          </w:pPr>
        </w:pPrChange>
      </w:pPr>
    </w:p>
    <w:p w14:paraId="710651B1" w14:textId="77777777" w:rsidR="00847B24" w:rsidRDefault="00847B24">
      <w:pPr>
        <w:pStyle w:val="CodeBlock"/>
        <w:rPr>
          <w:ins w:id="2526" w:author="Sam Tertzakian" w:date="2018-09-11T19:27:00Z"/>
          <w:color w:val="000000"/>
        </w:rPr>
        <w:pPrChange w:id="2527" w:author="Sam Tertzakian" w:date="2018-09-12T14:45:00Z">
          <w:pPr>
            <w:autoSpaceDE w:val="0"/>
            <w:autoSpaceDN w:val="0"/>
            <w:adjustRightInd w:val="0"/>
            <w:spacing w:after="0" w:line="240" w:lineRule="auto"/>
          </w:pPr>
        </w:pPrChange>
      </w:pPr>
      <w:ins w:id="2528" w:author="Sam Tertzakian" w:date="2018-09-11T19:27:00Z">
        <w:r>
          <w:t>Module Name:</w:t>
        </w:r>
      </w:ins>
    </w:p>
    <w:p w14:paraId="1A78ECC3" w14:textId="77777777" w:rsidR="00847B24" w:rsidRDefault="00847B24">
      <w:pPr>
        <w:pStyle w:val="CodeBlock"/>
        <w:rPr>
          <w:ins w:id="2529" w:author="Sam Tertzakian" w:date="2018-09-11T19:27:00Z"/>
        </w:rPr>
        <w:pPrChange w:id="2530" w:author="Sam Tertzakian" w:date="2018-09-12T14:45:00Z">
          <w:pPr>
            <w:autoSpaceDE w:val="0"/>
            <w:autoSpaceDN w:val="0"/>
            <w:adjustRightInd w:val="0"/>
            <w:spacing w:after="0" w:line="240" w:lineRule="auto"/>
          </w:pPr>
        </w:pPrChange>
      </w:pPr>
    </w:p>
    <w:p w14:paraId="2C1FB940" w14:textId="77777777" w:rsidR="00847B24" w:rsidRDefault="00847B24">
      <w:pPr>
        <w:pStyle w:val="CodeBlock"/>
        <w:rPr>
          <w:ins w:id="2531" w:author="Sam Tertzakian" w:date="2018-09-11T19:27:00Z"/>
          <w:color w:val="000000"/>
        </w:rPr>
        <w:pPrChange w:id="2532" w:author="Sam Tertzakian" w:date="2018-09-12T14:45:00Z">
          <w:pPr>
            <w:autoSpaceDE w:val="0"/>
            <w:autoSpaceDN w:val="0"/>
            <w:adjustRightInd w:val="0"/>
            <w:spacing w:after="0" w:line="240" w:lineRule="auto"/>
          </w:pPr>
        </w:pPrChange>
      </w:pPr>
      <w:ins w:id="2533" w:author="Sam Tertzakian" w:date="2018-09-11T19:27:00Z">
        <w:r>
          <w:t xml:space="preserve">    Dmf_ResourceHub.c</w:t>
        </w:r>
      </w:ins>
    </w:p>
    <w:p w14:paraId="58129FDE" w14:textId="77777777" w:rsidR="00847B24" w:rsidRDefault="00847B24">
      <w:pPr>
        <w:pStyle w:val="CodeBlock"/>
        <w:rPr>
          <w:ins w:id="2534" w:author="Sam Tertzakian" w:date="2018-09-11T19:27:00Z"/>
        </w:rPr>
        <w:pPrChange w:id="2535" w:author="Sam Tertzakian" w:date="2018-09-12T14:45:00Z">
          <w:pPr>
            <w:autoSpaceDE w:val="0"/>
            <w:autoSpaceDN w:val="0"/>
            <w:adjustRightInd w:val="0"/>
            <w:spacing w:after="0" w:line="240" w:lineRule="auto"/>
          </w:pPr>
        </w:pPrChange>
      </w:pPr>
    </w:p>
    <w:p w14:paraId="5D8BFCC3" w14:textId="77777777" w:rsidR="00847B24" w:rsidRDefault="00847B24">
      <w:pPr>
        <w:pStyle w:val="CodeBlock"/>
        <w:rPr>
          <w:ins w:id="2536" w:author="Sam Tertzakian" w:date="2018-09-11T19:27:00Z"/>
          <w:color w:val="000000"/>
        </w:rPr>
        <w:pPrChange w:id="2537" w:author="Sam Tertzakian" w:date="2018-09-12T14:45:00Z">
          <w:pPr>
            <w:autoSpaceDE w:val="0"/>
            <w:autoSpaceDN w:val="0"/>
            <w:adjustRightInd w:val="0"/>
            <w:spacing w:after="0" w:line="240" w:lineRule="auto"/>
          </w:pPr>
        </w:pPrChange>
      </w:pPr>
      <w:ins w:id="2538" w:author="Sam Tertzakian" w:date="2018-09-11T19:27:00Z">
        <w:r>
          <w:t>Abstract:</w:t>
        </w:r>
      </w:ins>
    </w:p>
    <w:p w14:paraId="5E6C9B01" w14:textId="77777777" w:rsidR="00847B24" w:rsidRDefault="00847B24">
      <w:pPr>
        <w:pStyle w:val="CodeBlock"/>
        <w:rPr>
          <w:ins w:id="2539" w:author="Sam Tertzakian" w:date="2018-09-11T19:27:00Z"/>
        </w:rPr>
        <w:pPrChange w:id="2540" w:author="Sam Tertzakian" w:date="2018-09-12T14:45:00Z">
          <w:pPr>
            <w:autoSpaceDE w:val="0"/>
            <w:autoSpaceDN w:val="0"/>
            <w:adjustRightInd w:val="0"/>
            <w:spacing w:after="0" w:line="240" w:lineRule="auto"/>
          </w:pPr>
        </w:pPrChange>
      </w:pPr>
    </w:p>
    <w:p w14:paraId="07837139" w14:textId="77777777" w:rsidR="00847B24" w:rsidRDefault="00847B24">
      <w:pPr>
        <w:pStyle w:val="CodeBlock"/>
        <w:rPr>
          <w:ins w:id="2541" w:author="Sam Tertzakian" w:date="2018-09-11T19:27:00Z"/>
          <w:color w:val="000000"/>
        </w:rPr>
        <w:pPrChange w:id="2542" w:author="Sam Tertzakian" w:date="2018-09-12T14:45:00Z">
          <w:pPr>
            <w:autoSpaceDE w:val="0"/>
            <w:autoSpaceDN w:val="0"/>
            <w:adjustRightInd w:val="0"/>
            <w:spacing w:after="0" w:line="240" w:lineRule="auto"/>
          </w:pPr>
        </w:pPrChange>
      </w:pPr>
      <w:ins w:id="2543" w:author="Sam Tertzakian" w:date="2018-09-11T19:27:00Z">
        <w:r>
          <w:t xml:space="preserve">    Resource Hub support code.</w:t>
        </w:r>
      </w:ins>
    </w:p>
    <w:p w14:paraId="589B54D9" w14:textId="77777777" w:rsidR="00847B24" w:rsidRDefault="00847B24">
      <w:pPr>
        <w:pStyle w:val="CodeBlock"/>
        <w:rPr>
          <w:ins w:id="2544" w:author="Sam Tertzakian" w:date="2018-09-11T19:27:00Z"/>
        </w:rPr>
        <w:pPrChange w:id="2545" w:author="Sam Tertzakian" w:date="2018-09-12T14:45:00Z">
          <w:pPr>
            <w:autoSpaceDE w:val="0"/>
            <w:autoSpaceDN w:val="0"/>
            <w:adjustRightInd w:val="0"/>
            <w:spacing w:after="0" w:line="240" w:lineRule="auto"/>
          </w:pPr>
        </w:pPrChange>
      </w:pPr>
    </w:p>
    <w:p w14:paraId="5A12EB10" w14:textId="77777777" w:rsidR="00847B24" w:rsidRDefault="00847B24">
      <w:pPr>
        <w:pStyle w:val="CodeBlock"/>
        <w:rPr>
          <w:ins w:id="2546" w:author="Sam Tertzakian" w:date="2018-09-11T19:27:00Z"/>
          <w:color w:val="000000"/>
        </w:rPr>
        <w:pPrChange w:id="2547" w:author="Sam Tertzakian" w:date="2018-09-12T14:45:00Z">
          <w:pPr>
            <w:autoSpaceDE w:val="0"/>
            <w:autoSpaceDN w:val="0"/>
            <w:adjustRightInd w:val="0"/>
            <w:spacing w:after="0" w:line="240" w:lineRule="auto"/>
          </w:pPr>
        </w:pPrChange>
      </w:pPr>
      <w:ins w:id="2548" w:author="Sam Tertzakian" w:date="2018-09-11T19:27:00Z">
        <w:r>
          <w:t>Environment:</w:t>
        </w:r>
      </w:ins>
    </w:p>
    <w:p w14:paraId="22D0A3AC" w14:textId="77777777" w:rsidR="00847B24" w:rsidRDefault="00847B24">
      <w:pPr>
        <w:pStyle w:val="CodeBlock"/>
        <w:rPr>
          <w:ins w:id="2549" w:author="Sam Tertzakian" w:date="2018-09-11T19:27:00Z"/>
        </w:rPr>
        <w:pPrChange w:id="2550" w:author="Sam Tertzakian" w:date="2018-09-12T14:45:00Z">
          <w:pPr>
            <w:autoSpaceDE w:val="0"/>
            <w:autoSpaceDN w:val="0"/>
            <w:adjustRightInd w:val="0"/>
            <w:spacing w:after="0" w:line="240" w:lineRule="auto"/>
          </w:pPr>
        </w:pPrChange>
      </w:pPr>
    </w:p>
    <w:p w14:paraId="3923D5AD" w14:textId="77777777" w:rsidR="00847B24" w:rsidRDefault="00847B24">
      <w:pPr>
        <w:pStyle w:val="CodeBlock"/>
        <w:rPr>
          <w:ins w:id="2551" w:author="Sam Tertzakian" w:date="2018-09-11T19:27:00Z"/>
          <w:color w:val="000000"/>
        </w:rPr>
        <w:pPrChange w:id="2552" w:author="Sam Tertzakian" w:date="2018-09-12T14:45:00Z">
          <w:pPr>
            <w:autoSpaceDE w:val="0"/>
            <w:autoSpaceDN w:val="0"/>
            <w:adjustRightInd w:val="0"/>
            <w:spacing w:after="0" w:line="240" w:lineRule="auto"/>
          </w:pPr>
        </w:pPrChange>
      </w:pPr>
      <w:ins w:id="2553" w:author="Sam Tertzakian" w:date="2018-09-11T19:27:00Z">
        <w:r>
          <w:t xml:space="preserve">    Kernel-mode Driver Framework</w:t>
        </w:r>
      </w:ins>
    </w:p>
    <w:p w14:paraId="2EC91FAC" w14:textId="77777777" w:rsidR="00847B24" w:rsidRDefault="00847B24">
      <w:pPr>
        <w:pStyle w:val="CodeBlock"/>
        <w:rPr>
          <w:ins w:id="2554" w:author="Sam Tertzakian" w:date="2018-09-11T19:27:00Z"/>
          <w:color w:val="000000"/>
        </w:rPr>
        <w:pPrChange w:id="2555" w:author="Sam Tertzakian" w:date="2018-09-12T14:45:00Z">
          <w:pPr>
            <w:autoSpaceDE w:val="0"/>
            <w:autoSpaceDN w:val="0"/>
            <w:adjustRightInd w:val="0"/>
            <w:spacing w:after="0" w:line="240" w:lineRule="auto"/>
          </w:pPr>
        </w:pPrChange>
      </w:pPr>
      <w:ins w:id="2556" w:author="Sam Tertzakian" w:date="2018-09-11T19:27:00Z">
        <w:r>
          <w:t xml:space="preserve">    User-mode Driver Framework</w:t>
        </w:r>
      </w:ins>
    </w:p>
    <w:p w14:paraId="74D0CA72" w14:textId="77777777" w:rsidR="00847B24" w:rsidRDefault="00847B24">
      <w:pPr>
        <w:pStyle w:val="CodeBlock"/>
        <w:rPr>
          <w:ins w:id="2557" w:author="Sam Tertzakian" w:date="2018-09-11T19:27:00Z"/>
        </w:rPr>
        <w:pPrChange w:id="2558" w:author="Sam Tertzakian" w:date="2018-09-12T14:45:00Z">
          <w:pPr>
            <w:autoSpaceDE w:val="0"/>
            <w:autoSpaceDN w:val="0"/>
            <w:adjustRightInd w:val="0"/>
            <w:spacing w:after="0" w:line="240" w:lineRule="auto"/>
          </w:pPr>
        </w:pPrChange>
      </w:pPr>
    </w:p>
    <w:p w14:paraId="0A4592F6" w14:textId="7C46FC7D" w:rsidR="0038406D" w:rsidRPr="00CB5BEE" w:rsidDel="00847B24" w:rsidRDefault="00847B24">
      <w:pPr>
        <w:pStyle w:val="CodeBlock"/>
        <w:rPr>
          <w:del w:id="2559" w:author="Sam Tertzakian" w:date="2018-09-11T19:26:00Z"/>
        </w:rPr>
      </w:pPr>
      <w:ins w:id="2560" w:author="Sam Tertzakian" w:date="2018-09-11T19:27:00Z">
        <w:r>
          <w:t>--*/</w:t>
        </w:r>
        <w:r w:rsidRPr="00CB5BEE" w:rsidDel="00847B24">
          <w:t xml:space="preserve"> </w:t>
        </w:r>
      </w:ins>
      <w:del w:id="2561" w:author="Sam Tertzakian" w:date="2018-09-11T19:26:00Z">
        <w:r w:rsidR="0038406D" w:rsidRPr="00CB5BEE" w:rsidDel="00847B24">
          <w:delText>/*++</w:delText>
        </w:r>
      </w:del>
    </w:p>
    <w:p w14:paraId="2A238D6F" w14:textId="539ACB5D" w:rsidR="0038406D" w:rsidRPr="00CB5BEE" w:rsidDel="00847B24" w:rsidRDefault="0038406D">
      <w:pPr>
        <w:pStyle w:val="CodeBlock"/>
        <w:rPr>
          <w:del w:id="2562" w:author="Sam Tertzakian" w:date="2018-09-11T19:26:00Z"/>
        </w:rPr>
      </w:pPr>
    </w:p>
    <w:p w14:paraId="30F5994B" w14:textId="74788B05" w:rsidR="0038406D" w:rsidRPr="00CB5BEE" w:rsidDel="00847B24" w:rsidRDefault="0038406D">
      <w:pPr>
        <w:pStyle w:val="CodeBlock"/>
        <w:rPr>
          <w:del w:id="2563" w:author="Sam Tertzakian" w:date="2018-09-11T19:26:00Z"/>
        </w:rPr>
      </w:pPr>
      <w:del w:id="2564" w:author="Sam Tertzakian" w:date="2018-09-11T19:26:00Z">
        <w:r w:rsidRPr="00CB5BEE" w:rsidDel="00847B24">
          <w:delText xml:space="preserve">    Copyright (c) Microsoft Corporation. All Rights Reserved.</w:delText>
        </w:r>
      </w:del>
    </w:p>
    <w:p w14:paraId="59068E0A" w14:textId="4F7A2FA8" w:rsidR="0038406D" w:rsidRPr="00CB5BEE" w:rsidDel="00847B24" w:rsidRDefault="0038406D">
      <w:pPr>
        <w:pStyle w:val="CodeBlock"/>
        <w:rPr>
          <w:del w:id="2565" w:author="Sam Tertzakian" w:date="2018-09-11T19:26:00Z"/>
        </w:rPr>
      </w:pPr>
    </w:p>
    <w:p w14:paraId="6B83ED85" w14:textId="1D832F27" w:rsidR="0038406D" w:rsidRPr="00CB5BEE" w:rsidDel="00847B24" w:rsidRDefault="0038406D">
      <w:pPr>
        <w:pStyle w:val="CodeBlock"/>
        <w:rPr>
          <w:del w:id="2566" w:author="Sam Tertzakian" w:date="2018-09-11T19:26:00Z"/>
        </w:rPr>
      </w:pPr>
      <w:del w:id="2567" w:author="Sam Tertzakian" w:date="2018-09-11T19:26:00Z">
        <w:r w:rsidRPr="00CB5BEE" w:rsidDel="00847B24">
          <w:delText>Module Name:</w:delText>
        </w:r>
      </w:del>
    </w:p>
    <w:p w14:paraId="3F3C09FE" w14:textId="4CB4ACF4" w:rsidR="0038406D" w:rsidRPr="00CB5BEE" w:rsidDel="00847B24" w:rsidRDefault="0038406D">
      <w:pPr>
        <w:pStyle w:val="CodeBlock"/>
        <w:rPr>
          <w:del w:id="2568" w:author="Sam Tertzakian" w:date="2018-09-11T19:26:00Z"/>
        </w:rPr>
      </w:pPr>
    </w:p>
    <w:p w14:paraId="7D5826B8" w14:textId="4A5BF8E9" w:rsidR="0038406D" w:rsidRPr="00CB5BEE" w:rsidDel="00847B24" w:rsidRDefault="0038406D">
      <w:pPr>
        <w:pStyle w:val="CodeBlock"/>
        <w:rPr>
          <w:del w:id="2569" w:author="Sam Tertzakian" w:date="2018-09-11T19:26:00Z"/>
        </w:rPr>
      </w:pPr>
      <w:del w:id="2570" w:author="Sam Tertzakian" w:date="2018-09-11T19:26:00Z">
        <w:r w:rsidRPr="00CB5BEE" w:rsidDel="00847B24">
          <w:delText xml:space="preserve">    Dmf_GenericRequest.c</w:delText>
        </w:r>
      </w:del>
    </w:p>
    <w:p w14:paraId="39D24BB1" w14:textId="4568EE8B" w:rsidR="0038406D" w:rsidRPr="00CB5BEE" w:rsidDel="00847B24" w:rsidRDefault="0038406D">
      <w:pPr>
        <w:pStyle w:val="CodeBlock"/>
        <w:rPr>
          <w:del w:id="2571" w:author="Sam Tertzakian" w:date="2018-09-11T19:26:00Z"/>
        </w:rPr>
      </w:pPr>
    </w:p>
    <w:p w14:paraId="53AEA00A" w14:textId="6594138D" w:rsidR="0038406D" w:rsidRPr="00CB5BEE" w:rsidDel="00847B24" w:rsidRDefault="0038406D">
      <w:pPr>
        <w:pStyle w:val="CodeBlock"/>
        <w:rPr>
          <w:del w:id="2572" w:author="Sam Tertzakian" w:date="2018-09-11T19:26:00Z"/>
        </w:rPr>
      </w:pPr>
      <w:del w:id="2573" w:author="Sam Tertzakian" w:date="2018-09-11T19:26:00Z">
        <w:r w:rsidRPr="00CB5BEE" w:rsidDel="00847B24">
          <w:delText>Abstract:</w:delText>
        </w:r>
      </w:del>
    </w:p>
    <w:p w14:paraId="6D3E7832" w14:textId="7CBEE5E1" w:rsidR="0038406D" w:rsidRPr="00CB5BEE" w:rsidDel="00847B24" w:rsidRDefault="0038406D">
      <w:pPr>
        <w:pStyle w:val="CodeBlock"/>
        <w:rPr>
          <w:del w:id="2574" w:author="Sam Tertzakian" w:date="2018-09-11T19:26:00Z"/>
        </w:rPr>
      </w:pPr>
    </w:p>
    <w:p w14:paraId="10960AD5" w14:textId="4285EAE4" w:rsidR="0038406D" w:rsidRPr="00CB5BEE" w:rsidDel="00847B24" w:rsidRDefault="0038406D">
      <w:pPr>
        <w:pStyle w:val="CodeBlock"/>
        <w:rPr>
          <w:del w:id="2575" w:author="Sam Tertzakian" w:date="2018-09-11T19:26:00Z"/>
        </w:rPr>
      </w:pPr>
      <w:del w:id="2576" w:author="Sam Tertzakian" w:date="2018-09-11T19:26:00Z">
        <w:r w:rsidRPr="00CB5BEE" w:rsidDel="00847B24">
          <w:delText xml:space="preserve">    Module to send generic requests to the SurfaceIntegration driver</w:delText>
        </w:r>
      </w:del>
    </w:p>
    <w:p w14:paraId="672A39CF" w14:textId="2690F3F0" w:rsidR="0038406D" w:rsidRPr="00CB5BEE" w:rsidDel="00847B24" w:rsidRDefault="0038406D">
      <w:pPr>
        <w:pStyle w:val="CodeBlock"/>
        <w:rPr>
          <w:del w:id="2577" w:author="Sam Tertzakian" w:date="2018-09-11T19:26:00Z"/>
        </w:rPr>
      </w:pPr>
    </w:p>
    <w:p w14:paraId="59F8AF63" w14:textId="21EB0020" w:rsidR="0038406D" w:rsidRPr="00CB5BEE" w:rsidDel="00847B24" w:rsidRDefault="0038406D">
      <w:pPr>
        <w:pStyle w:val="CodeBlock"/>
        <w:rPr>
          <w:del w:id="2578" w:author="Sam Tertzakian" w:date="2018-09-11T19:26:00Z"/>
        </w:rPr>
      </w:pPr>
      <w:del w:id="2579" w:author="Sam Tertzakian" w:date="2018-09-11T19:26:00Z">
        <w:r w:rsidRPr="00CB5BEE" w:rsidDel="00847B24">
          <w:delText>Environment:</w:delText>
        </w:r>
      </w:del>
    </w:p>
    <w:p w14:paraId="346D461A" w14:textId="4F709F78" w:rsidR="0038406D" w:rsidRPr="00CB5BEE" w:rsidDel="00847B24" w:rsidRDefault="0038406D">
      <w:pPr>
        <w:pStyle w:val="CodeBlock"/>
        <w:rPr>
          <w:del w:id="2580" w:author="Sam Tertzakian" w:date="2018-09-11T19:26:00Z"/>
        </w:rPr>
      </w:pPr>
    </w:p>
    <w:p w14:paraId="5F2724D1" w14:textId="2EA2A240" w:rsidR="0038406D" w:rsidRPr="00CB5BEE" w:rsidDel="00847B24" w:rsidRDefault="0038406D">
      <w:pPr>
        <w:pStyle w:val="CodeBlock"/>
        <w:rPr>
          <w:del w:id="2581" w:author="Sam Tertzakian" w:date="2018-09-11T19:26:00Z"/>
        </w:rPr>
      </w:pPr>
      <w:del w:id="2582" w:author="Sam Tertzakian" w:date="2018-09-11T19:26:00Z">
        <w:r w:rsidRPr="00CB5BEE" w:rsidDel="00847B24">
          <w:delText xml:space="preserve">    Kernel-mode Driver Framework</w:delText>
        </w:r>
      </w:del>
    </w:p>
    <w:p w14:paraId="7BBC49CD" w14:textId="30373B0E" w:rsidR="0038406D" w:rsidRPr="00CB5BEE" w:rsidDel="00847B24" w:rsidRDefault="0038406D">
      <w:pPr>
        <w:pStyle w:val="CodeBlock"/>
        <w:rPr>
          <w:del w:id="2583" w:author="Sam Tertzakian" w:date="2018-09-11T19:26:00Z"/>
        </w:rPr>
      </w:pPr>
    </w:p>
    <w:p w14:paraId="0168428D" w14:textId="51E15EB4" w:rsidR="0038406D" w:rsidRPr="00CB5BEE" w:rsidDel="00847B24" w:rsidRDefault="0038406D">
      <w:pPr>
        <w:pStyle w:val="CodeBlock"/>
        <w:rPr>
          <w:del w:id="2584" w:author="Sam Tertzakian" w:date="2018-09-11T19:26:00Z"/>
        </w:rPr>
      </w:pPr>
      <w:del w:id="2585" w:author="Sam Tertzakian" w:date="2018-09-11T19:26:00Z">
        <w:r w:rsidRPr="00CB5BEE" w:rsidDel="00847B24">
          <w:delText>--*/</w:delText>
        </w:r>
      </w:del>
    </w:p>
    <w:p w14:paraId="17CDBF1E" w14:textId="77777777" w:rsidR="0038406D" w:rsidRPr="00CB5BEE" w:rsidRDefault="0038406D">
      <w:pPr>
        <w:pStyle w:val="CodeBlock"/>
        <w:pPrChange w:id="2586" w:author="Sam Tertzakian" w:date="2018-09-12T14:45:00Z">
          <w:pPr/>
        </w:pPrChange>
      </w:pPr>
    </w:p>
    <w:p w14:paraId="5ED00841" w14:textId="77777777" w:rsidR="00847B24" w:rsidRDefault="00847B24">
      <w:pPr>
        <w:rPr>
          <w:ins w:id="2587" w:author="Sam Tertzakian" w:date="2018-09-11T19:33:00Z"/>
          <w:rFonts w:asciiTheme="majorHAnsi" w:eastAsiaTheme="majorEastAsia" w:hAnsiTheme="majorHAnsi" w:cstheme="majorBidi"/>
          <w:bCs/>
          <w:color w:val="000000" w:themeColor="text1"/>
        </w:rPr>
      </w:pPr>
      <w:bookmarkStart w:id="2588" w:name="_Toc500407342"/>
      <w:ins w:id="2589" w:author="Sam Tertzakian" w:date="2018-09-11T19:33:00Z">
        <w:r>
          <w:rPr>
            <w:b/>
          </w:rPr>
          <w:br w:type="page"/>
        </w:r>
      </w:ins>
    </w:p>
    <w:p w14:paraId="4B29959A" w14:textId="3744A08D" w:rsidR="0038406D" w:rsidRDefault="0038406D" w:rsidP="0038406D">
      <w:pPr>
        <w:pStyle w:val="Heading3"/>
      </w:pPr>
      <w:bookmarkStart w:id="2590" w:name="_Toc524527511"/>
      <w:r w:rsidRPr="00847B24">
        <w:rPr>
          <w:b w:val="0"/>
          <w:rPrChange w:id="2591" w:author="Sam Tertzakian" w:date="2018-09-11T19:27:00Z">
            <w:rPr/>
          </w:rPrChange>
        </w:rPr>
        <w:lastRenderedPageBreak/>
        <w:t>S</w:t>
      </w:r>
      <w:r>
        <w:t>ection 2: DMF Include</w:t>
      </w:r>
      <w:bookmarkEnd w:id="2588"/>
      <w:bookmarkEnd w:id="2590"/>
    </w:p>
    <w:p w14:paraId="2B19CD1E" w14:textId="46F64A94" w:rsidR="00847B24" w:rsidRDefault="00847B24" w:rsidP="0038406D">
      <w:pPr>
        <w:rPr>
          <w:ins w:id="2592" w:author="Sam Tertzakian" w:date="2018-09-11T19:29:00Z"/>
        </w:rPr>
      </w:pPr>
      <w:ins w:id="2593" w:author="Sam Tertzakian" w:date="2018-09-11T19:29:00Z">
        <w:r>
          <w:t xml:space="preserve">Every Module always includes the include file for the Library in which the Module is located. </w:t>
        </w:r>
      </w:ins>
      <w:ins w:id="2594" w:author="Sam Tertzakian" w:date="2018-09-11T19:30:00Z">
        <w:r>
          <w:t xml:space="preserve">This include file always includes the DMF core include files as well as the Library include file for the Library </w:t>
        </w:r>
      </w:ins>
      <w:ins w:id="2595" w:author="Sam Tertzakian" w:date="2018-09-11T19:31:00Z">
        <w:r>
          <w:t>it depends on. Since every Library is a superset of all the Librarie</w:t>
        </w:r>
      </w:ins>
      <w:ins w:id="2596" w:author="Sam Tertzakian" w:date="2018-09-11T19:32:00Z">
        <w:r>
          <w:t>s it depends on, the Client need only include the name of a single Library</w:t>
        </w:r>
      </w:ins>
      <w:ins w:id="2597" w:author="Sam Tertzakian" w:date="2018-09-11T19:37:00Z">
        <w:r w:rsidR="00492831">
          <w:t>:</w:t>
        </w:r>
      </w:ins>
      <w:ins w:id="2598" w:author="Sam Tertzakian" w:date="2018-09-11T19:32:00Z">
        <w:r>
          <w:t xml:space="preserve"> </w:t>
        </w:r>
      </w:ins>
    </w:p>
    <w:p w14:paraId="155D00AA" w14:textId="4E9EA59F" w:rsidR="0038406D" w:rsidRPr="005753AC" w:rsidDel="00847B24" w:rsidRDefault="0038406D">
      <w:pPr>
        <w:pStyle w:val="CodeBlock"/>
        <w:rPr>
          <w:del w:id="2599" w:author="Sam Tertzakian" w:date="2018-09-11T19:33:00Z"/>
        </w:rPr>
        <w:pPrChange w:id="2600" w:author="Sam Tertzakian" w:date="2018-09-12T14:45:00Z">
          <w:pPr/>
        </w:pPrChange>
      </w:pPr>
      <w:del w:id="2601" w:author="Sam Tertzakian" w:date="2018-09-11T19:33:00Z">
        <w:r w:rsidDel="00847B24">
          <w:delText xml:space="preserve">Every Module must include DmfModule.h which includes </w:delText>
        </w:r>
        <w:r w:rsidR="00432DFB" w:rsidDel="00847B24">
          <w:delText xml:space="preserve">DMF definitions and </w:delText>
        </w:r>
        <w:r w:rsidDel="00847B24">
          <w:delText>all of WDF as well as many</w:delText>
        </w:r>
        <w:r w:rsidR="007347F4" w:rsidDel="00847B24">
          <w:delText xml:space="preserve"> DDK</w:delText>
        </w:r>
        <w:r w:rsidDel="00847B24">
          <w:delText xml:space="preserve"> include files used by most drivers.</w:delText>
        </w:r>
      </w:del>
    </w:p>
    <w:p w14:paraId="1C23EB8D" w14:textId="77777777" w:rsidR="00847B24" w:rsidRDefault="00847B24">
      <w:pPr>
        <w:pStyle w:val="CodeBlock"/>
        <w:rPr>
          <w:ins w:id="2602" w:author="Sam Tertzakian" w:date="2018-09-11T19:28:00Z"/>
          <w:color w:val="000000"/>
        </w:rPr>
        <w:pPrChange w:id="2603" w:author="Sam Tertzakian" w:date="2018-09-12T14:45:00Z">
          <w:pPr>
            <w:autoSpaceDE w:val="0"/>
            <w:autoSpaceDN w:val="0"/>
            <w:adjustRightInd w:val="0"/>
            <w:spacing w:after="0" w:line="240" w:lineRule="auto"/>
          </w:pPr>
        </w:pPrChange>
      </w:pPr>
      <w:ins w:id="2604" w:author="Sam Tertzakian" w:date="2018-09-11T19:28:00Z">
        <w:r>
          <w:t>// DMF and this Module's Library specific definitions.</w:t>
        </w:r>
      </w:ins>
    </w:p>
    <w:p w14:paraId="291042C3" w14:textId="77777777" w:rsidR="00847B24" w:rsidRDefault="00847B24">
      <w:pPr>
        <w:pStyle w:val="CodeBlock"/>
        <w:rPr>
          <w:ins w:id="2605" w:author="Sam Tertzakian" w:date="2018-09-11T19:28:00Z"/>
          <w:color w:val="000000"/>
        </w:rPr>
        <w:pPrChange w:id="2606" w:author="Sam Tertzakian" w:date="2018-09-12T14:45:00Z">
          <w:pPr>
            <w:autoSpaceDE w:val="0"/>
            <w:autoSpaceDN w:val="0"/>
            <w:adjustRightInd w:val="0"/>
            <w:spacing w:after="0" w:line="240" w:lineRule="auto"/>
          </w:pPr>
        </w:pPrChange>
      </w:pPr>
      <w:ins w:id="2607" w:author="Sam Tertzakian" w:date="2018-09-11T19:28:00Z">
        <w:r>
          <w:t>//</w:t>
        </w:r>
      </w:ins>
    </w:p>
    <w:p w14:paraId="6FDDF1B4" w14:textId="77777777" w:rsidR="00847B24" w:rsidRDefault="00847B24">
      <w:pPr>
        <w:pStyle w:val="CodeBlock"/>
        <w:rPr>
          <w:ins w:id="2608" w:author="Sam Tertzakian" w:date="2018-09-11T19:28:00Z"/>
          <w:color w:val="000000"/>
        </w:rPr>
        <w:pPrChange w:id="2609" w:author="Sam Tertzakian" w:date="2018-09-12T14:45:00Z">
          <w:pPr>
            <w:autoSpaceDE w:val="0"/>
            <w:autoSpaceDN w:val="0"/>
            <w:adjustRightInd w:val="0"/>
            <w:spacing w:after="0" w:line="240" w:lineRule="auto"/>
          </w:pPr>
        </w:pPrChange>
      </w:pPr>
      <w:ins w:id="2610" w:author="Sam Tertzakian" w:date="2018-09-11T19:28:00Z">
        <w:r>
          <w:rPr>
            <w:color w:val="808080"/>
          </w:rPr>
          <w:t>#include</w:t>
        </w:r>
        <w:r>
          <w:rPr>
            <w:color w:val="000000"/>
          </w:rPr>
          <w:t xml:space="preserve"> </w:t>
        </w:r>
        <w:r>
          <w:t>"DmfModules.Library.h"</w:t>
        </w:r>
      </w:ins>
    </w:p>
    <w:p w14:paraId="308E6F71" w14:textId="77777777" w:rsidR="00847B24" w:rsidRDefault="00847B24">
      <w:pPr>
        <w:pStyle w:val="CodeBlock"/>
        <w:rPr>
          <w:ins w:id="2611" w:author="Sam Tertzakian" w:date="2018-09-11T19:28:00Z"/>
          <w:color w:val="000000"/>
        </w:rPr>
        <w:pPrChange w:id="2612" w:author="Sam Tertzakian" w:date="2018-09-12T14:45:00Z">
          <w:pPr>
            <w:autoSpaceDE w:val="0"/>
            <w:autoSpaceDN w:val="0"/>
            <w:adjustRightInd w:val="0"/>
            <w:spacing w:after="0" w:line="240" w:lineRule="auto"/>
          </w:pPr>
        </w:pPrChange>
      </w:pPr>
      <w:ins w:id="2613" w:author="Sam Tertzakian" w:date="2018-09-11T19:28:00Z">
        <w:r>
          <w:rPr>
            <w:color w:val="808080"/>
          </w:rPr>
          <w:t>#include</w:t>
        </w:r>
        <w:r>
          <w:rPr>
            <w:color w:val="000000"/>
          </w:rPr>
          <w:t xml:space="preserve"> </w:t>
        </w:r>
        <w:r>
          <w:t>"DmfModules.Library.Trace.h"</w:t>
        </w:r>
      </w:ins>
    </w:p>
    <w:p w14:paraId="2BEF2F1C" w14:textId="03EB000F" w:rsidR="0038406D" w:rsidDel="00847B24" w:rsidRDefault="0038406D">
      <w:pPr>
        <w:pStyle w:val="CodeBlock"/>
        <w:rPr>
          <w:del w:id="2614" w:author="Sam Tertzakian" w:date="2018-09-11T19:28:00Z"/>
        </w:rPr>
      </w:pPr>
      <w:del w:id="2615" w:author="Sam Tertzakian" w:date="2018-09-11T19:28:00Z">
        <w:r w:rsidDel="00847B24">
          <w:delText>// The Dmf Framework (including Wdf).</w:delText>
        </w:r>
        <w:bookmarkStart w:id="2616" w:name="_Toc524526134"/>
        <w:bookmarkStart w:id="2617" w:name="_Toc524526823"/>
        <w:bookmarkStart w:id="2618" w:name="_Toc524527512"/>
        <w:bookmarkEnd w:id="2616"/>
        <w:bookmarkEnd w:id="2617"/>
        <w:bookmarkEnd w:id="2618"/>
      </w:del>
    </w:p>
    <w:p w14:paraId="11EF053D" w14:textId="22B307B8" w:rsidR="0038406D" w:rsidDel="00847B24" w:rsidRDefault="0038406D">
      <w:pPr>
        <w:pStyle w:val="CodeBlock"/>
        <w:rPr>
          <w:del w:id="2619" w:author="Sam Tertzakian" w:date="2018-09-11T19:28:00Z"/>
        </w:rPr>
      </w:pPr>
      <w:del w:id="2620" w:author="Sam Tertzakian" w:date="2018-09-11T19:28:00Z">
        <w:r w:rsidDel="00847B24">
          <w:delText>//</w:delText>
        </w:r>
        <w:bookmarkStart w:id="2621" w:name="_Toc524526135"/>
        <w:bookmarkStart w:id="2622" w:name="_Toc524526824"/>
        <w:bookmarkStart w:id="2623" w:name="_Toc524527513"/>
        <w:bookmarkEnd w:id="2621"/>
        <w:bookmarkEnd w:id="2622"/>
        <w:bookmarkEnd w:id="2623"/>
      </w:del>
    </w:p>
    <w:p w14:paraId="19A8B441" w14:textId="493BF49C" w:rsidR="0038406D" w:rsidDel="00847B24" w:rsidRDefault="0038406D">
      <w:pPr>
        <w:pStyle w:val="CodeBlock"/>
        <w:rPr>
          <w:del w:id="2624" w:author="Sam Tertzakian" w:date="2018-09-11T19:28:00Z"/>
        </w:rPr>
      </w:pPr>
      <w:del w:id="2625" w:author="Sam Tertzakian" w:date="2018-09-11T19:28:00Z">
        <w:r w:rsidDel="00847B24">
          <w:delText>#include "DmfModule.h"</w:delText>
        </w:r>
        <w:bookmarkStart w:id="2626" w:name="_Toc524526136"/>
        <w:bookmarkStart w:id="2627" w:name="_Toc524526825"/>
        <w:bookmarkStart w:id="2628" w:name="_Toc524527514"/>
        <w:bookmarkEnd w:id="2626"/>
        <w:bookmarkEnd w:id="2627"/>
        <w:bookmarkEnd w:id="2628"/>
      </w:del>
    </w:p>
    <w:p w14:paraId="7817D2D7" w14:textId="696DE79C" w:rsidR="0038406D" w:rsidDel="003968F6" w:rsidRDefault="0038406D">
      <w:pPr>
        <w:pStyle w:val="CodeBlock"/>
        <w:rPr>
          <w:del w:id="2629" w:author="Sam Tertzakian" w:date="2018-09-11T19:35:00Z"/>
        </w:rPr>
        <w:pPrChange w:id="2630" w:author="Sam Tertzakian" w:date="2018-09-11T19:28:00Z">
          <w:pPr/>
        </w:pPrChange>
      </w:pPr>
      <w:bookmarkStart w:id="2631" w:name="_Toc524526137"/>
      <w:bookmarkStart w:id="2632" w:name="_Toc524526826"/>
      <w:bookmarkStart w:id="2633" w:name="_Toc524527515"/>
      <w:bookmarkEnd w:id="2631"/>
      <w:bookmarkEnd w:id="2632"/>
      <w:bookmarkEnd w:id="2633"/>
    </w:p>
    <w:p w14:paraId="450068E8" w14:textId="384407DB" w:rsidR="0038406D" w:rsidRDefault="0038406D" w:rsidP="0038406D">
      <w:pPr>
        <w:pStyle w:val="Heading3"/>
      </w:pPr>
      <w:bookmarkStart w:id="2634" w:name="_Toc500407343"/>
      <w:bookmarkStart w:id="2635" w:name="_Toc524527516"/>
      <w:r>
        <w:t xml:space="preserve">Section 3: </w:t>
      </w:r>
      <w:del w:id="2636" w:author="Sam Tertzakian" w:date="2018-09-11T19:35:00Z">
        <w:r w:rsidDel="003968F6">
          <w:delText>WPP Tracing GUID</w:delText>
        </w:r>
      </w:del>
      <w:bookmarkEnd w:id="2634"/>
      <w:ins w:id="2637" w:author="Sam Tertzakian" w:date="2018-09-11T19:35:00Z">
        <w:r w:rsidR="003968F6">
          <w:t>WPP Definitions</w:t>
        </w:r>
      </w:ins>
      <w:bookmarkEnd w:id="2635"/>
    </w:p>
    <w:p w14:paraId="3BC56E37" w14:textId="28050C3F" w:rsidR="0038406D" w:rsidDel="003968F6" w:rsidRDefault="00A04B53" w:rsidP="0038406D">
      <w:pPr>
        <w:rPr>
          <w:del w:id="2638" w:author="Sam Tertzakian" w:date="2018-09-11T19:36:00Z"/>
        </w:rPr>
      </w:pPr>
      <w:ins w:id="2639" w:author="Sam Tertzakian" w:date="2018-09-11T19:37:00Z">
        <w:r>
          <w:t>A</w:t>
        </w:r>
      </w:ins>
      <w:ins w:id="2640" w:author="Sam Tertzakian" w:date="2018-09-11T19:36:00Z">
        <w:r w:rsidR="003968F6">
          <w:t xml:space="preserve"> corresponding include file which contains definitions needed for WPP tracing which must also be included. Finally, the corresponding .tmh file for the .c/.cpp file must be included:</w:t>
        </w:r>
      </w:ins>
      <w:del w:id="2641" w:author="Sam Tertzakian" w:date="2018-09-11T19:36:00Z">
        <w:r w:rsidR="0038406D" w:rsidDel="003968F6">
          <w:delText xml:space="preserve">Every Module has a GUID that allows it to use WPP tracing. This GUID is </w:delText>
        </w:r>
        <w:r w:rsidR="00DB6F2C" w:rsidDel="003968F6">
          <w:delText>designed to be unique</w:delText>
        </w:r>
        <w:r w:rsidR="0038406D" w:rsidDel="003968F6">
          <w:delText xml:space="preserve"> for each Module because every Module has a specific id assigned to it. Also, the corresponding .tmh file include is present in this section.</w:delText>
        </w:r>
      </w:del>
    </w:p>
    <w:p w14:paraId="2021F6F8" w14:textId="0A5D6FEB" w:rsidR="0038406D" w:rsidRDefault="0038406D" w:rsidP="0038406D">
      <w:del w:id="2642" w:author="Sam Tertzakian" w:date="2018-09-11T19:36:00Z">
        <w:r w:rsidDel="003968F6">
          <w:delText xml:space="preserve">NOTE: This section </w:delText>
        </w:r>
        <w:r w:rsidR="00DB6F2C" w:rsidDel="003968F6">
          <w:delText>will</w:delText>
        </w:r>
        <w:r w:rsidDel="003968F6">
          <w:delText xml:space="preserve"> change in the near future. It is a holdover from the original version of DMF that </w:delText>
        </w:r>
        <w:r w:rsidR="0021677F" w:rsidDel="003968F6">
          <w:delText>linked DMF source code directly.</w:delText>
        </w:r>
        <w:r w:rsidDel="003968F6">
          <w:delText xml:space="preserve"> This is a known issue.</w:delText>
        </w:r>
        <w:r w:rsidR="00DB6F2C" w:rsidDel="003968F6">
          <w:delText xml:space="preserve"> </w:delText>
        </w:r>
        <w:r w:rsidR="00DB6F2C" w:rsidRPr="005B2DA0" w:rsidDel="003968F6">
          <w:rPr>
            <w:u w:val="single"/>
          </w:rPr>
          <w:delText>For now, please copy the code below directly</w:delText>
        </w:r>
        <w:r w:rsidR="005B2DA0" w:rsidDel="003968F6">
          <w:rPr>
            <w:u w:val="single"/>
          </w:rPr>
          <w:delText xml:space="preserve"> but use the Module Name as the name of the </w:delText>
        </w:r>
        <w:r w:rsidR="00842818" w:rsidDel="003968F6">
          <w:rPr>
            <w:u w:val="single"/>
          </w:rPr>
          <w:delText xml:space="preserve">GUID and </w:delText>
        </w:r>
        <w:r w:rsidR="005B2DA0" w:rsidDel="003968F6">
          <w:rPr>
            <w:u w:val="single"/>
          </w:rPr>
          <w:delText>.tmh file</w:delText>
        </w:r>
        <w:r w:rsidR="00DB6F2C" w:rsidRPr="005B2DA0" w:rsidDel="003968F6">
          <w:rPr>
            <w:u w:val="single"/>
          </w:rPr>
          <w:delText>.</w:delText>
        </w:r>
        <w:r w:rsidR="00DB6F2C" w:rsidDel="003968F6">
          <w:delText xml:space="preserve"> </w:delText>
        </w:r>
      </w:del>
    </w:p>
    <w:p w14:paraId="460AAC3B" w14:textId="4F3CC336" w:rsidR="003968F6" w:rsidRDefault="003968F6" w:rsidP="003237FA">
      <w:pPr>
        <w:pStyle w:val="CodeBlock"/>
        <w:rPr>
          <w:ins w:id="2643" w:author="Sam Tertzakian" w:date="2018-09-11T19:35:00Z"/>
        </w:rPr>
      </w:pPr>
      <w:ins w:id="2644" w:author="Sam Tertzakian" w:date="2018-09-11T19:35:00Z">
        <w:r>
          <w:rPr>
            <w:color w:val="808080"/>
          </w:rPr>
          <w:t>#include</w:t>
        </w:r>
        <w:r>
          <w:rPr>
            <w:color w:val="000000"/>
          </w:rPr>
          <w:t xml:space="preserve"> </w:t>
        </w:r>
        <w:r>
          <w:t>"Dmf_</w:t>
        </w:r>
      </w:ins>
      <w:ins w:id="2645" w:author="Sam Tertzakian" w:date="2018-09-11T19:36:00Z">
        <w:r>
          <w:t>[ModuleName]</w:t>
        </w:r>
      </w:ins>
      <w:ins w:id="2646" w:author="Sam Tertzakian" w:date="2018-09-11T19:35:00Z">
        <w:r>
          <w:t>.tmh"</w:t>
        </w:r>
        <w:r w:rsidDel="00847B24">
          <w:t xml:space="preserve"> </w:t>
        </w:r>
      </w:ins>
    </w:p>
    <w:p w14:paraId="520C4A68" w14:textId="385B334C" w:rsidR="0038406D" w:rsidDel="003968F6" w:rsidRDefault="0038406D" w:rsidP="0038406D">
      <w:pPr>
        <w:pStyle w:val="CodeBlock"/>
        <w:rPr>
          <w:del w:id="2647" w:author="Sam Tertzakian" w:date="2018-09-11T19:35:00Z"/>
        </w:rPr>
      </w:pPr>
      <w:del w:id="2648" w:author="Sam Tertzakian" w:date="2018-09-11T19:35:00Z">
        <w:r w:rsidDel="003968F6">
          <w:delText>#define WPP_CONTROL_GUIDS                                     \</w:delText>
        </w:r>
        <w:bookmarkStart w:id="2649" w:name="_Toc524526139"/>
        <w:bookmarkStart w:id="2650" w:name="_Toc524526828"/>
        <w:bookmarkStart w:id="2651" w:name="_Toc524527517"/>
        <w:bookmarkEnd w:id="2649"/>
        <w:bookmarkEnd w:id="2650"/>
        <w:bookmarkEnd w:id="2651"/>
      </w:del>
    </w:p>
    <w:p w14:paraId="3C8F481B" w14:textId="1DCBCC78" w:rsidR="0038406D" w:rsidDel="003968F6" w:rsidRDefault="0038406D" w:rsidP="0038406D">
      <w:pPr>
        <w:pStyle w:val="CodeBlock"/>
        <w:rPr>
          <w:del w:id="2652" w:author="Sam Tertzakian" w:date="2018-09-11T19:35:00Z"/>
        </w:rPr>
      </w:pPr>
      <w:del w:id="2653" w:author="Sam Tertzakian" w:date="2018-09-11T19:35:00Z">
        <w:r w:rsidDel="003968F6">
          <w:delText xml:space="preserve">    WPP_DEFINE_CONTROL_GUID(                                  \</w:delText>
        </w:r>
        <w:bookmarkStart w:id="2654" w:name="_Toc524526140"/>
        <w:bookmarkStart w:id="2655" w:name="_Toc524526829"/>
        <w:bookmarkStart w:id="2656" w:name="_Toc524527518"/>
        <w:bookmarkEnd w:id="2654"/>
        <w:bookmarkEnd w:id="2655"/>
        <w:bookmarkEnd w:id="2656"/>
      </w:del>
    </w:p>
    <w:p w14:paraId="5FCE02DB" w14:textId="00C1651F" w:rsidR="0038406D" w:rsidDel="003968F6" w:rsidRDefault="0038406D" w:rsidP="0038406D">
      <w:pPr>
        <w:pStyle w:val="CodeBlock"/>
        <w:rPr>
          <w:del w:id="2657" w:author="Sam Tertzakian" w:date="2018-09-11T19:35:00Z"/>
        </w:rPr>
      </w:pPr>
      <w:del w:id="2658" w:author="Sam Tertzakian" w:date="2018-09-11T19:35:00Z">
        <w:r w:rsidDel="003968F6">
          <w:delText xml:space="preserve">        </w:delText>
        </w:r>
        <w:r w:rsidR="006979B0" w:rsidDel="003968F6">
          <w:delText>DMF_</w:delText>
        </w:r>
        <w:r w:rsidR="00842818" w:rsidDel="003968F6">
          <w:delText>[ModuleName]</w:delText>
        </w:r>
        <w:r w:rsidR="006979B0" w:rsidDel="003968F6">
          <w:delText>_GenericRequest</w:delText>
        </w:r>
        <w:r w:rsidDel="003968F6">
          <w:delText>,    (25AB6EA0,DMF_DriverId,DMF_ModuleId_</w:delText>
        </w:r>
        <w:r w:rsidR="00842818" w:rsidDel="003968F6">
          <w:delText>[ModuleName]</w:delText>
        </w:r>
        <w:r w:rsidDel="003968F6">
          <w:delText>,A85C,2C29C1C3FA97), \</w:delText>
        </w:r>
        <w:bookmarkStart w:id="2659" w:name="_Toc524526141"/>
        <w:bookmarkStart w:id="2660" w:name="_Toc524526830"/>
        <w:bookmarkStart w:id="2661" w:name="_Toc524527519"/>
        <w:bookmarkEnd w:id="2659"/>
        <w:bookmarkEnd w:id="2660"/>
        <w:bookmarkEnd w:id="2661"/>
      </w:del>
    </w:p>
    <w:p w14:paraId="7D507D99" w14:textId="3FEC554F" w:rsidR="0038406D" w:rsidDel="003968F6" w:rsidRDefault="0038406D" w:rsidP="0038406D">
      <w:pPr>
        <w:pStyle w:val="CodeBlock"/>
        <w:rPr>
          <w:del w:id="2662" w:author="Sam Tertzakian" w:date="2018-09-11T19:35:00Z"/>
        </w:rPr>
      </w:pPr>
      <w:del w:id="2663" w:author="Sam Tertzakian" w:date="2018-09-11T19:35:00Z">
        <w:r w:rsidDel="003968F6">
          <w:delText xml:space="preserve">        WPP_DEFINE_BIT(</w:delText>
        </w:r>
        <w:r w:rsidR="006979B0" w:rsidDel="003968F6">
          <w:delText>DMF_TRACE_</w:delText>
        </w:r>
        <w:r w:rsidR="00842818" w:rsidDel="003968F6">
          <w:delText>[ModuleName]</w:delText>
        </w:r>
        <w:r w:rsidDel="003968F6">
          <w:delText>)                       \</w:delText>
        </w:r>
        <w:bookmarkStart w:id="2664" w:name="_Toc524526142"/>
        <w:bookmarkStart w:id="2665" w:name="_Toc524526831"/>
        <w:bookmarkStart w:id="2666" w:name="_Toc524527520"/>
        <w:bookmarkEnd w:id="2664"/>
        <w:bookmarkEnd w:id="2665"/>
        <w:bookmarkEnd w:id="2666"/>
      </w:del>
    </w:p>
    <w:p w14:paraId="13EF41F5" w14:textId="68917FDA" w:rsidR="0038406D" w:rsidDel="003968F6" w:rsidRDefault="0038406D" w:rsidP="0038406D">
      <w:pPr>
        <w:pStyle w:val="CodeBlock"/>
        <w:rPr>
          <w:del w:id="2667" w:author="Sam Tertzakian" w:date="2018-09-11T19:35:00Z"/>
        </w:rPr>
      </w:pPr>
      <w:del w:id="2668" w:author="Sam Tertzakian" w:date="2018-09-11T19:35:00Z">
        <w:r w:rsidDel="003968F6">
          <w:delText xml:space="preserve">        )                                                              \</w:delText>
        </w:r>
        <w:bookmarkStart w:id="2669" w:name="_Toc524526143"/>
        <w:bookmarkStart w:id="2670" w:name="_Toc524526832"/>
        <w:bookmarkStart w:id="2671" w:name="_Toc524527521"/>
        <w:bookmarkEnd w:id="2669"/>
        <w:bookmarkEnd w:id="2670"/>
        <w:bookmarkEnd w:id="2671"/>
      </w:del>
    </w:p>
    <w:p w14:paraId="5CC212B8" w14:textId="30E2CB54" w:rsidR="0038406D" w:rsidDel="003968F6" w:rsidRDefault="0038406D" w:rsidP="0038406D">
      <w:pPr>
        <w:pStyle w:val="CodeBlock"/>
        <w:rPr>
          <w:del w:id="2672" w:author="Sam Tertzakian" w:date="2018-09-11T19:35:00Z"/>
        </w:rPr>
      </w:pPr>
      <w:bookmarkStart w:id="2673" w:name="_Toc524526144"/>
      <w:bookmarkStart w:id="2674" w:name="_Toc524526833"/>
      <w:bookmarkStart w:id="2675" w:name="_Toc524527522"/>
      <w:bookmarkEnd w:id="2673"/>
      <w:bookmarkEnd w:id="2674"/>
      <w:bookmarkEnd w:id="2675"/>
    </w:p>
    <w:p w14:paraId="1C54F7F6" w14:textId="749DB3C3" w:rsidR="0038406D" w:rsidDel="003968F6" w:rsidRDefault="0038406D" w:rsidP="0038406D">
      <w:pPr>
        <w:pStyle w:val="CodeBlock"/>
        <w:rPr>
          <w:del w:id="2676" w:author="Sam Tertzakian" w:date="2018-09-11T19:35:00Z"/>
        </w:rPr>
      </w:pPr>
      <w:del w:id="2677" w:author="Sam Tertzakian" w:date="2018-09-11T19:35:00Z">
        <w:r w:rsidDel="003968F6">
          <w:delText>#include "</w:delText>
        </w:r>
        <w:r w:rsidR="00CB4D81" w:rsidDel="003968F6">
          <w:delText>Dmf_</w:delText>
        </w:r>
        <w:r w:rsidR="00842818" w:rsidDel="003968F6">
          <w:delText>[ModuleName]</w:delText>
        </w:r>
        <w:r w:rsidR="00CB4D81" w:rsidDel="003968F6">
          <w:delText>.tmh</w:delText>
        </w:r>
        <w:r w:rsidDel="003968F6">
          <w:delText>"</w:delText>
        </w:r>
        <w:bookmarkStart w:id="2678" w:name="_Toc524526145"/>
        <w:bookmarkStart w:id="2679" w:name="_Toc524526834"/>
        <w:bookmarkStart w:id="2680" w:name="_Toc524527523"/>
        <w:bookmarkEnd w:id="2678"/>
        <w:bookmarkEnd w:id="2679"/>
        <w:bookmarkEnd w:id="2680"/>
      </w:del>
    </w:p>
    <w:p w14:paraId="02B9470D" w14:textId="227E2FE6" w:rsidR="0038406D" w:rsidDel="003968F6" w:rsidRDefault="0038406D" w:rsidP="0038406D">
      <w:pPr>
        <w:pStyle w:val="CodeBlock"/>
        <w:rPr>
          <w:del w:id="2681" w:author="Sam Tertzakian" w:date="2018-09-11T19:36:00Z"/>
        </w:rPr>
      </w:pPr>
      <w:bookmarkStart w:id="2682" w:name="_Toc524526146"/>
      <w:bookmarkStart w:id="2683" w:name="_Toc524526835"/>
      <w:bookmarkStart w:id="2684" w:name="_Toc524527524"/>
      <w:bookmarkEnd w:id="2682"/>
      <w:bookmarkEnd w:id="2683"/>
      <w:bookmarkEnd w:id="2684"/>
    </w:p>
    <w:p w14:paraId="18E7776C" w14:textId="7EE767BB" w:rsidR="0038406D" w:rsidDel="00A04B53" w:rsidRDefault="0038406D" w:rsidP="0038406D">
      <w:pPr>
        <w:rPr>
          <w:del w:id="2685" w:author="Sam Tertzakian" w:date="2018-09-11T19:36:00Z"/>
        </w:rPr>
      </w:pPr>
      <w:bookmarkStart w:id="2686" w:name="_Toc524526147"/>
      <w:bookmarkStart w:id="2687" w:name="_Toc524526836"/>
      <w:bookmarkStart w:id="2688" w:name="_Toc524527525"/>
      <w:bookmarkEnd w:id="2686"/>
      <w:bookmarkEnd w:id="2687"/>
      <w:bookmarkEnd w:id="2688"/>
    </w:p>
    <w:p w14:paraId="02DD1879" w14:textId="77777777" w:rsidR="0038406D" w:rsidRDefault="0038406D" w:rsidP="0038406D">
      <w:pPr>
        <w:pStyle w:val="Heading3"/>
      </w:pPr>
      <w:bookmarkStart w:id="2689" w:name="_Toc500407344"/>
      <w:bookmarkStart w:id="2690" w:name="_Toc524527526"/>
      <w:r>
        <w:t>Section 4: Module Private Enumerations and Structures</w:t>
      </w:r>
      <w:bookmarkEnd w:id="2689"/>
      <w:bookmarkEnd w:id="2690"/>
    </w:p>
    <w:p w14:paraId="770080D7" w14:textId="635B6407" w:rsidR="0038406D" w:rsidRDefault="0038406D" w:rsidP="0038406D">
      <w:r>
        <w:t>If the Module’s private code uses enumerations and data structures</w:t>
      </w:r>
      <w:r w:rsidR="00D725F5">
        <w:t>,</w:t>
      </w:r>
      <w:r>
        <w:t xml:space="preserve"> they are place</w:t>
      </w:r>
      <w:r w:rsidR="00612564">
        <w:t>d</w:t>
      </w:r>
      <w:r>
        <w:t xml:space="preserve"> here. These are not accessible outside </w:t>
      </w:r>
      <w:r w:rsidR="00D725F5">
        <w:t xml:space="preserve">of </w:t>
      </w:r>
      <w:r>
        <w:t xml:space="preserve">this </w:t>
      </w:r>
      <w:r w:rsidR="008228BE">
        <w:t>M</w:t>
      </w:r>
      <w:r>
        <w:t>odule.</w:t>
      </w:r>
      <w:ins w:id="2691" w:author="Sam Tertzakian" w:date="2018-09-11T19:38:00Z">
        <w:r w:rsidR="00DE0D5F">
          <w:t xml:space="preserve"> Non-DMF specific i</w:t>
        </w:r>
      </w:ins>
      <w:ins w:id="2692" w:author="Sam Tertzakian" w:date="2018-09-11T19:39:00Z">
        <w:r w:rsidR="00DE0D5F">
          <w:t>nclude files which contain definitions needed by the Module are also included here:</w:t>
        </w:r>
      </w:ins>
    </w:p>
    <w:p w14:paraId="55D61B3E" w14:textId="7F15AF80" w:rsidR="00E06CAA" w:rsidRDefault="00E06CAA" w:rsidP="003237FA">
      <w:pPr>
        <w:pStyle w:val="CodeBlock"/>
        <w:rPr>
          <w:color w:val="000000"/>
        </w:rPr>
      </w:pPr>
      <w:r>
        <w:t>/////////////////////////////////////////////////////////////////////////////////////////////////</w:t>
      </w:r>
    </w:p>
    <w:p w14:paraId="11DFF9A9" w14:textId="77777777" w:rsidR="00E06CAA" w:rsidRDefault="00E06CAA" w:rsidP="003237FA">
      <w:pPr>
        <w:pStyle w:val="CodeBlock"/>
        <w:rPr>
          <w:color w:val="000000"/>
        </w:rPr>
      </w:pPr>
      <w:r>
        <w:t>// Module Private Enumerations and Structures</w:t>
      </w:r>
    </w:p>
    <w:p w14:paraId="58797D98" w14:textId="4C9615F8" w:rsidR="00E06CAA" w:rsidRDefault="00E06CAA" w:rsidP="003237FA">
      <w:pPr>
        <w:pStyle w:val="CodeBlock"/>
        <w:rPr>
          <w:color w:val="000000"/>
        </w:rPr>
      </w:pPr>
      <w:r>
        <w:t>/////////////////////////////////////////////////////////////////////////////////////////////////</w:t>
      </w:r>
    </w:p>
    <w:p w14:paraId="47D408B5" w14:textId="77777777" w:rsidR="00E06CAA" w:rsidRDefault="00E06CAA" w:rsidP="003237FA">
      <w:pPr>
        <w:pStyle w:val="CodeBlock"/>
        <w:rPr>
          <w:color w:val="000000"/>
        </w:rPr>
      </w:pPr>
      <w:r>
        <w:t>//</w:t>
      </w:r>
    </w:p>
    <w:p w14:paraId="2C5EF573" w14:textId="2A371094" w:rsidR="00E06CAA" w:rsidRDefault="00E06CAA" w:rsidP="003237FA">
      <w:pPr>
        <w:pStyle w:val="CodeBlock"/>
        <w:rPr>
          <w:ins w:id="2693" w:author="Sam Tertzakian" w:date="2018-09-11T19:37:00Z"/>
        </w:rPr>
      </w:pPr>
    </w:p>
    <w:p w14:paraId="0D8DA962" w14:textId="77777777" w:rsidR="00DE0D5F" w:rsidRDefault="00DE0D5F">
      <w:pPr>
        <w:pStyle w:val="CodeBlock"/>
        <w:rPr>
          <w:ins w:id="2694" w:author="Sam Tertzakian" w:date="2018-09-11T19:38:00Z"/>
          <w:color w:val="000000"/>
        </w:rPr>
        <w:pPrChange w:id="2695" w:author="Sam Tertzakian" w:date="2018-09-12T14:45:00Z">
          <w:pPr>
            <w:autoSpaceDE w:val="0"/>
            <w:autoSpaceDN w:val="0"/>
            <w:adjustRightInd w:val="0"/>
            <w:spacing w:after="0" w:line="240" w:lineRule="auto"/>
          </w:pPr>
        </w:pPrChange>
      </w:pPr>
      <w:ins w:id="2696" w:author="Sam Tertzakian" w:date="2018-09-11T19:38:00Z">
        <w:r>
          <w:rPr>
            <w:color w:val="808080"/>
          </w:rPr>
          <w:t>#define</w:t>
        </w:r>
        <w:r>
          <w:rPr>
            <w:color w:val="000000"/>
          </w:rPr>
          <w:t xml:space="preserve"> </w:t>
        </w:r>
        <w:r>
          <w:t>RESHUB_USE_HELPER_ROUTINES</w:t>
        </w:r>
      </w:ins>
    </w:p>
    <w:p w14:paraId="0EA7D3B2" w14:textId="77777777" w:rsidR="00DE0D5F" w:rsidRDefault="00DE0D5F">
      <w:pPr>
        <w:pStyle w:val="CodeBlock"/>
        <w:rPr>
          <w:ins w:id="2697" w:author="Sam Tertzakian" w:date="2018-09-11T19:38:00Z"/>
          <w:color w:val="000000"/>
        </w:rPr>
        <w:pPrChange w:id="2698" w:author="Sam Tertzakian" w:date="2018-09-12T14:45:00Z">
          <w:pPr>
            <w:autoSpaceDE w:val="0"/>
            <w:autoSpaceDN w:val="0"/>
            <w:adjustRightInd w:val="0"/>
            <w:spacing w:after="0" w:line="240" w:lineRule="auto"/>
          </w:pPr>
        </w:pPrChange>
      </w:pPr>
      <w:ins w:id="2699" w:author="Sam Tertzakian" w:date="2018-09-11T19:38:00Z">
        <w:r>
          <w:rPr>
            <w:color w:val="808080"/>
          </w:rPr>
          <w:t>#include</w:t>
        </w:r>
        <w:r>
          <w:rPr>
            <w:color w:val="000000"/>
          </w:rPr>
          <w:t xml:space="preserve"> </w:t>
        </w:r>
        <w:r>
          <w:t>"reshub.h"</w:t>
        </w:r>
      </w:ins>
    </w:p>
    <w:p w14:paraId="577104E4" w14:textId="77777777" w:rsidR="00DE0D5F" w:rsidRDefault="00DE0D5F">
      <w:pPr>
        <w:pStyle w:val="CodeBlock"/>
        <w:rPr>
          <w:ins w:id="2700" w:author="Sam Tertzakian" w:date="2018-09-11T19:38:00Z"/>
          <w:color w:val="000000"/>
        </w:rPr>
        <w:pPrChange w:id="2701" w:author="Sam Tertzakian" w:date="2018-09-12T14:45:00Z">
          <w:pPr>
            <w:autoSpaceDE w:val="0"/>
            <w:autoSpaceDN w:val="0"/>
            <w:adjustRightInd w:val="0"/>
            <w:spacing w:after="0" w:line="240" w:lineRule="auto"/>
          </w:pPr>
        </w:pPrChange>
      </w:pPr>
      <w:ins w:id="2702" w:author="Sam Tertzakian" w:date="2018-09-11T19:38:00Z">
        <w:r>
          <w:t>#include</w:t>
        </w:r>
        <w:r>
          <w:rPr>
            <w:color w:val="000000"/>
          </w:rPr>
          <w:t xml:space="preserve"> </w:t>
        </w:r>
        <w:r>
          <w:rPr>
            <w:color w:val="A31515"/>
          </w:rPr>
          <w:t>&lt;Spb.h&gt;</w:t>
        </w:r>
      </w:ins>
    </w:p>
    <w:p w14:paraId="25D585A2" w14:textId="77777777" w:rsidR="00DE0D5F" w:rsidRDefault="00DE0D5F">
      <w:pPr>
        <w:pStyle w:val="CodeBlock"/>
        <w:rPr>
          <w:ins w:id="2703" w:author="Sam Tertzakian" w:date="2018-09-11T19:38:00Z"/>
        </w:rPr>
        <w:pPrChange w:id="2704" w:author="Sam Tertzakian" w:date="2018-09-12T14:45:00Z">
          <w:pPr>
            <w:autoSpaceDE w:val="0"/>
            <w:autoSpaceDN w:val="0"/>
            <w:adjustRightInd w:val="0"/>
            <w:spacing w:after="0" w:line="240" w:lineRule="auto"/>
          </w:pPr>
        </w:pPrChange>
      </w:pPr>
    </w:p>
    <w:p w14:paraId="0B74536C" w14:textId="77777777" w:rsidR="00DE0D5F" w:rsidRDefault="00DE0D5F">
      <w:pPr>
        <w:pStyle w:val="CodeBlock"/>
        <w:rPr>
          <w:ins w:id="2705" w:author="Sam Tertzakian" w:date="2018-09-11T19:38:00Z"/>
          <w:color w:val="000000"/>
        </w:rPr>
        <w:pPrChange w:id="2706" w:author="Sam Tertzakian" w:date="2018-09-12T14:45:00Z">
          <w:pPr>
            <w:autoSpaceDE w:val="0"/>
            <w:autoSpaceDN w:val="0"/>
            <w:adjustRightInd w:val="0"/>
            <w:spacing w:after="0" w:line="240" w:lineRule="auto"/>
          </w:pPr>
        </w:pPrChange>
      </w:pPr>
      <w:ins w:id="2707" w:author="Sam Tertzakian" w:date="2018-09-11T19:38:00Z">
        <w:r>
          <w:rPr>
            <w:color w:val="0000FF"/>
          </w:rPr>
          <w:t>typedef</w:t>
        </w:r>
        <w:r>
          <w:rPr>
            <w:color w:val="000000"/>
          </w:rPr>
          <w:t xml:space="preserve"> </w:t>
        </w:r>
        <w:r>
          <w:rPr>
            <w:color w:val="0000FF"/>
          </w:rPr>
          <w:t>struct</w:t>
        </w:r>
        <w:r>
          <w:rPr>
            <w:color w:val="000000"/>
          </w:rPr>
          <w:t xml:space="preserve"> </w:t>
        </w:r>
        <w:r>
          <w:t>_RESOURCEHUB_FILEOBJECT_CONTEXT</w:t>
        </w:r>
      </w:ins>
    </w:p>
    <w:p w14:paraId="08B11939" w14:textId="77777777" w:rsidR="00DE0D5F" w:rsidRDefault="00DE0D5F">
      <w:pPr>
        <w:pStyle w:val="CodeBlock"/>
        <w:rPr>
          <w:ins w:id="2708" w:author="Sam Tertzakian" w:date="2018-09-11T19:38:00Z"/>
        </w:rPr>
        <w:pPrChange w:id="2709" w:author="Sam Tertzakian" w:date="2018-09-12T14:45:00Z">
          <w:pPr>
            <w:autoSpaceDE w:val="0"/>
            <w:autoSpaceDN w:val="0"/>
            <w:adjustRightInd w:val="0"/>
            <w:spacing w:after="0" w:line="240" w:lineRule="auto"/>
          </w:pPr>
        </w:pPrChange>
      </w:pPr>
      <w:ins w:id="2710" w:author="Sam Tertzakian" w:date="2018-09-11T19:38:00Z">
        <w:r>
          <w:t>{</w:t>
        </w:r>
      </w:ins>
    </w:p>
    <w:p w14:paraId="0D216206" w14:textId="77777777" w:rsidR="00DE0D5F" w:rsidRDefault="00DE0D5F">
      <w:pPr>
        <w:pStyle w:val="CodeBlock"/>
        <w:rPr>
          <w:ins w:id="2711" w:author="Sam Tertzakian" w:date="2018-09-11T19:38:00Z"/>
        </w:rPr>
        <w:pPrChange w:id="2712" w:author="Sam Tertzakian" w:date="2018-09-12T14:45:00Z">
          <w:pPr>
            <w:autoSpaceDE w:val="0"/>
            <w:autoSpaceDN w:val="0"/>
            <w:adjustRightInd w:val="0"/>
            <w:spacing w:after="0" w:line="240" w:lineRule="auto"/>
          </w:pPr>
        </w:pPrChange>
      </w:pPr>
      <w:ins w:id="2713" w:author="Sam Tertzakian" w:date="2018-09-11T19:38:00Z">
        <w:r>
          <w:t xml:space="preserve">    </w:t>
        </w:r>
        <w:r>
          <w:rPr>
            <w:color w:val="2B91AF"/>
          </w:rPr>
          <w:t>USHORT</w:t>
        </w:r>
        <w:r>
          <w:t xml:space="preserve"> SecondaryDeviceAddress;</w:t>
        </w:r>
      </w:ins>
    </w:p>
    <w:p w14:paraId="54BA2A23" w14:textId="77777777" w:rsidR="00DE0D5F" w:rsidRDefault="00DE0D5F">
      <w:pPr>
        <w:pStyle w:val="CodeBlock"/>
        <w:rPr>
          <w:ins w:id="2714" w:author="Sam Tertzakian" w:date="2018-09-11T19:38:00Z"/>
        </w:rPr>
        <w:pPrChange w:id="2715" w:author="Sam Tertzakian" w:date="2018-09-12T14:45:00Z">
          <w:pPr>
            <w:autoSpaceDE w:val="0"/>
            <w:autoSpaceDN w:val="0"/>
            <w:adjustRightInd w:val="0"/>
            <w:spacing w:after="0" w:line="240" w:lineRule="auto"/>
          </w:pPr>
        </w:pPrChange>
      </w:pPr>
      <w:ins w:id="2716" w:author="Sam Tertzakian" w:date="2018-09-11T19:38:00Z">
        <w:r>
          <w:t xml:space="preserve">    </w:t>
        </w:r>
        <w:r>
          <w:rPr>
            <w:color w:val="2B91AF"/>
          </w:rPr>
          <w:t>WDFMEMORY</w:t>
        </w:r>
        <w:r>
          <w:t xml:space="preserve"> ConnectionProperties;</w:t>
        </w:r>
      </w:ins>
    </w:p>
    <w:p w14:paraId="04EF7622" w14:textId="77777777" w:rsidR="00DE0D5F" w:rsidRDefault="00DE0D5F">
      <w:pPr>
        <w:pStyle w:val="CodeBlock"/>
        <w:rPr>
          <w:ins w:id="2717" w:author="Sam Tertzakian" w:date="2018-09-11T19:38:00Z"/>
          <w:color w:val="000000"/>
        </w:rPr>
        <w:pPrChange w:id="2718" w:author="Sam Tertzakian" w:date="2018-09-12T14:45:00Z">
          <w:pPr>
            <w:autoSpaceDE w:val="0"/>
            <w:autoSpaceDN w:val="0"/>
            <w:adjustRightInd w:val="0"/>
            <w:spacing w:after="0" w:line="240" w:lineRule="auto"/>
          </w:pPr>
        </w:pPrChange>
      </w:pPr>
      <w:ins w:id="2719" w:author="Sam Tertzakian" w:date="2018-09-11T19:38:00Z">
        <w:r>
          <w:rPr>
            <w:color w:val="000000"/>
          </w:rPr>
          <w:t xml:space="preserve">} </w:t>
        </w:r>
        <w:r>
          <w:t>RESOURCEHUB_FILEOBJECT_CONTEXT</w:t>
        </w:r>
        <w:r>
          <w:rPr>
            <w:color w:val="000000"/>
          </w:rPr>
          <w:t>;</w:t>
        </w:r>
      </w:ins>
    </w:p>
    <w:p w14:paraId="71939BAA" w14:textId="77777777" w:rsidR="00DE0D5F" w:rsidRDefault="00DE0D5F">
      <w:pPr>
        <w:pStyle w:val="CodeBlock"/>
        <w:rPr>
          <w:ins w:id="2720" w:author="Sam Tertzakian" w:date="2018-09-11T19:38:00Z"/>
        </w:rPr>
        <w:pPrChange w:id="2721" w:author="Sam Tertzakian" w:date="2018-09-12T14:45:00Z">
          <w:pPr>
            <w:autoSpaceDE w:val="0"/>
            <w:autoSpaceDN w:val="0"/>
            <w:adjustRightInd w:val="0"/>
            <w:spacing w:after="0" w:line="240" w:lineRule="auto"/>
          </w:pPr>
        </w:pPrChange>
      </w:pPr>
    </w:p>
    <w:p w14:paraId="46C7B421" w14:textId="4BB50777" w:rsidR="00DE0D5F" w:rsidRDefault="00DE0D5F" w:rsidP="003237FA">
      <w:pPr>
        <w:pStyle w:val="CodeBlock"/>
        <w:rPr>
          <w:ins w:id="2722" w:author="Sam Tertzakian" w:date="2018-09-11T19:38:00Z"/>
          <w:color w:val="000000"/>
        </w:rPr>
      </w:pPr>
      <w:ins w:id="2723" w:author="Sam Tertzakian" w:date="2018-09-11T19:38:00Z">
        <w:r>
          <w:t>WDF_DECLARE_CONTEXT_TYPE_WITH_NAME</w:t>
        </w:r>
        <w:r>
          <w:rPr>
            <w:color w:val="000000"/>
          </w:rPr>
          <w:t>(</w:t>
        </w:r>
        <w:r>
          <w:rPr>
            <w:color w:val="2B91AF"/>
          </w:rPr>
          <w:t>RESOURCEHUB_FILEOBJECT_CONTEXT</w:t>
        </w:r>
        <w:r>
          <w:rPr>
            <w:color w:val="000000"/>
          </w:rPr>
          <w:t>, ResourceHub_FileContextGet);</w:t>
        </w:r>
      </w:ins>
    </w:p>
    <w:p w14:paraId="7AEC4C6C" w14:textId="77777777" w:rsidR="00DE0D5F" w:rsidRDefault="00DE0D5F">
      <w:pPr>
        <w:pStyle w:val="CodeBlock"/>
        <w:rPr>
          <w:ins w:id="2724" w:author="Sam Tertzakian" w:date="2018-09-11T19:38:00Z"/>
        </w:rPr>
        <w:pPrChange w:id="2725" w:author="Sam Tertzakian" w:date="2018-09-12T14:45:00Z">
          <w:pPr>
            <w:autoSpaceDE w:val="0"/>
            <w:autoSpaceDN w:val="0"/>
            <w:adjustRightInd w:val="0"/>
            <w:spacing w:after="0" w:line="240" w:lineRule="auto"/>
          </w:pPr>
        </w:pPrChange>
      </w:pPr>
    </w:p>
    <w:p w14:paraId="1D83C3D3" w14:textId="45ACC928" w:rsidR="00DE0D5F" w:rsidDel="00DE0D5F" w:rsidRDefault="00DE0D5F" w:rsidP="00E06CAA">
      <w:pPr>
        <w:pStyle w:val="CodeBlock"/>
        <w:rPr>
          <w:del w:id="2726" w:author="Sam Tertzakian" w:date="2018-09-11T19:38:00Z"/>
          <w:color w:val="000000"/>
        </w:rPr>
      </w:pPr>
    </w:p>
    <w:p w14:paraId="4E8D694D" w14:textId="00F3D857" w:rsidR="00E06CAA" w:rsidDel="00DE0D5F" w:rsidRDefault="00E06CAA" w:rsidP="00E06CAA">
      <w:pPr>
        <w:pStyle w:val="CodeBlock"/>
        <w:rPr>
          <w:del w:id="2727" w:author="Sam Tertzakian" w:date="2018-09-11T19:38:00Z"/>
          <w:color w:val="000000"/>
        </w:rPr>
      </w:pPr>
      <w:del w:id="2728" w:author="Sam Tertzakian" w:date="2018-09-11T19:38:00Z">
        <w:r w:rsidDel="00DE0D5F">
          <w:rPr>
            <w:color w:val="0000FF"/>
          </w:rPr>
          <w:delText>typedef</w:delText>
        </w:r>
        <w:r w:rsidDel="00DE0D5F">
          <w:rPr>
            <w:color w:val="000000"/>
          </w:rPr>
          <w:delText xml:space="preserve"> </w:delText>
        </w:r>
        <w:r w:rsidDel="00DE0D5F">
          <w:rPr>
            <w:color w:val="0000FF"/>
          </w:rPr>
          <w:delText>struct</w:delText>
        </w:r>
      </w:del>
    </w:p>
    <w:p w14:paraId="220D9494" w14:textId="25BF3E4D" w:rsidR="00E06CAA" w:rsidDel="00DE0D5F" w:rsidRDefault="00E06CAA" w:rsidP="00E06CAA">
      <w:pPr>
        <w:pStyle w:val="CodeBlock"/>
        <w:rPr>
          <w:del w:id="2729" w:author="Sam Tertzakian" w:date="2018-09-11T19:38:00Z"/>
          <w:color w:val="000000"/>
        </w:rPr>
      </w:pPr>
      <w:del w:id="2730" w:author="Sam Tertzakian" w:date="2018-09-11T19:38:00Z">
        <w:r w:rsidDel="00DE0D5F">
          <w:rPr>
            <w:color w:val="000000"/>
          </w:rPr>
          <w:delText>{</w:delText>
        </w:r>
      </w:del>
    </w:p>
    <w:p w14:paraId="7E09B0ED" w14:textId="536A1072" w:rsidR="00E06CAA" w:rsidDel="00DE0D5F" w:rsidRDefault="00E06CAA" w:rsidP="00E06CAA">
      <w:pPr>
        <w:pStyle w:val="CodeBlock"/>
        <w:rPr>
          <w:del w:id="2731" w:author="Sam Tertzakian" w:date="2018-09-11T19:38:00Z"/>
          <w:color w:val="000000"/>
        </w:rPr>
      </w:pPr>
      <w:del w:id="2732" w:author="Sam Tertzakian" w:date="2018-09-11T19:38:00Z">
        <w:r w:rsidDel="00DE0D5F">
          <w:rPr>
            <w:color w:val="000000"/>
          </w:rPr>
          <w:delText xml:space="preserve">    </w:delText>
        </w:r>
        <w:r w:rsidDel="00DE0D5F">
          <w:delText>// To keep track of full buffer.</w:delText>
        </w:r>
      </w:del>
    </w:p>
    <w:p w14:paraId="54D57905" w14:textId="1E3701DE" w:rsidR="00E06CAA" w:rsidDel="00DE0D5F" w:rsidRDefault="00E06CAA" w:rsidP="00E06CAA">
      <w:pPr>
        <w:pStyle w:val="CodeBlock"/>
        <w:rPr>
          <w:del w:id="2733" w:author="Sam Tertzakian" w:date="2018-09-11T19:38:00Z"/>
          <w:color w:val="000000"/>
        </w:rPr>
      </w:pPr>
      <w:del w:id="2734" w:author="Sam Tertzakian" w:date="2018-09-11T19:38:00Z">
        <w:r w:rsidDel="00DE0D5F">
          <w:rPr>
            <w:color w:val="000000"/>
          </w:rPr>
          <w:delText xml:space="preserve">    </w:delText>
        </w:r>
        <w:r w:rsidDel="00DE0D5F">
          <w:delText>//</w:delText>
        </w:r>
      </w:del>
    </w:p>
    <w:p w14:paraId="1C9097A6" w14:textId="2C176BB8" w:rsidR="00E06CAA" w:rsidDel="00DE0D5F" w:rsidRDefault="00E06CAA" w:rsidP="00E06CAA">
      <w:pPr>
        <w:pStyle w:val="CodeBlock"/>
        <w:rPr>
          <w:del w:id="2735" w:author="Sam Tertzakian" w:date="2018-09-11T19:38:00Z"/>
          <w:color w:val="000000"/>
        </w:rPr>
      </w:pPr>
      <w:del w:id="2736" w:author="Sam Tertzakian" w:date="2018-09-11T19:38:00Z">
        <w:r w:rsidDel="00DE0D5F">
          <w:rPr>
            <w:color w:val="000000"/>
          </w:rPr>
          <w:delText xml:space="preserve">    </w:delText>
        </w:r>
        <w:r w:rsidDel="00DE0D5F">
          <w:rPr>
            <w:color w:val="2B91AF"/>
          </w:rPr>
          <w:delText>PLONG_A32</w:delText>
        </w:r>
        <w:r w:rsidDel="00DE0D5F">
          <w:rPr>
            <w:color w:val="000000"/>
          </w:rPr>
          <w:delText xml:space="preserve"> Round;</w:delText>
        </w:r>
      </w:del>
    </w:p>
    <w:p w14:paraId="7216852E" w14:textId="340D1AD3" w:rsidR="00E06CAA" w:rsidDel="00DE0D5F" w:rsidRDefault="00E06CAA" w:rsidP="00E06CAA">
      <w:pPr>
        <w:pStyle w:val="CodeBlock"/>
        <w:rPr>
          <w:del w:id="2737" w:author="Sam Tertzakian" w:date="2018-09-11T19:38:00Z"/>
          <w:color w:val="000000"/>
        </w:rPr>
      </w:pPr>
      <w:del w:id="2738" w:author="Sam Tertzakian" w:date="2018-09-11T19:38:00Z">
        <w:r w:rsidDel="00DE0D5F">
          <w:rPr>
            <w:color w:val="000000"/>
          </w:rPr>
          <w:delText xml:space="preserve">    </w:delText>
        </w:r>
        <w:r w:rsidDel="00DE0D5F">
          <w:delText>// Size of each entry.</w:delText>
        </w:r>
      </w:del>
    </w:p>
    <w:p w14:paraId="650039A8" w14:textId="01C53BA3" w:rsidR="00E06CAA" w:rsidDel="00DE0D5F" w:rsidRDefault="00E06CAA" w:rsidP="00E06CAA">
      <w:pPr>
        <w:pStyle w:val="CodeBlock"/>
        <w:rPr>
          <w:del w:id="2739" w:author="Sam Tertzakian" w:date="2018-09-11T19:38:00Z"/>
          <w:color w:val="000000"/>
        </w:rPr>
      </w:pPr>
      <w:del w:id="2740" w:author="Sam Tertzakian" w:date="2018-09-11T19:38:00Z">
        <w:r w:rsidDel="00DE0D5F">
          <w:rPr>
            <w:color w:val="000000"/>
          </w:rPr>
          <w:delText xml:space="preserve">    </w:delText>
        </w:r>
        <w:r w:rsidDel="00DE0D5F">
          <w:delText>//</w:delText>
        </w:r>
      </w:del>
    </w:p>
    <w:p w14:paraId="54B0DD4A" w14:textId="70337334" w:rsidR="00E06CAA" w:rsidDel="00DE0D5F" w:rsidRDefault="00E06CAA" w:rsidP="00E06CAA">
      <w:pPr>
        <w:pStyle w:val="CodeBlock"/>
        <w:rPr>
          <w:del w:id="2741" w:author="Sam Tertzakian" w:date="2018-09-11T19:38:00Z"/>
          <w:color w:val="000000"/>
        </w:rPr>
      </w:pPr>
      <w:del w:id="2742" w:author="Sam Tertzakian" w:date="2018-09-11T19:38:00Z">
        <w:r w:rsidDel="00DE0D5F">
          <w:rPr>
            <w:color w:val="000000"/>
          </w:rPr>
          <w:delText xml:space="preserve">    </w:delText>
        </w:r>
        <w:r w:rsidDel="00DE0D5F">
          <w:rPr>
            <w:color w:val="2B91AF"/>
          </w:rPr>
          <w:delText>ULONG</w:delText>
        </w:r>
        <w:r w:rsidDel="00DE0D5F">
          <w:rPr>
            <w:color w:val="000000"/>
          </w:rPr>
          <w:delText xml:space="preserve"> SizeOfEntry;</w:delText>
        </w:r>
      </w:del>
    </w:p>
    <w:p w14:paraId="20263202" w14:textId="195C453C" w:rsidR="00E06CAA" w:rsidDel="00DE0D5F" w:rsidRDefault="00E06CAA" w:rsidP="00E06CAA">
      <w:pPr>
        <w:pStyle w:val="CodeBlock"/>
        <w:rPr>
          <w:del w:id="2743" w:author="Sam Tertzakian" w:date="2018-09-11T19:38:00Z"/>
          <w:color w:val="000000"/>
        </w:rPr>
      </w:pPr>
      <w:del w:id="2744" w:author="Sam Tertzakian" w:date="2018-09-11T19:38:00Z">
        <w:r w:rsidDel="00DE0D5F">
          <w:rPr>
            <w:color w:val="000000"/>
          </w:rPr>
          <w:delText xml:space="preserve">    </w:delText>
        </w:r>
        <w:r w:rsidDel="00DE0D5F">
          <w:delText>// The entries in the FIFO.</w:delText>
        </w:r>
      </w:del>
    </w:p>
    <w:p w14:paraId="74592D32" w14:textId="401C1D64" w:rsidR="00E06CAA" w:rsidDel="00DE0D5F" w:rsidRDefault="00E06CAA" w:rsidP="00E06CAA">
      <w:pPr>
        <w:pStyle w:val="CodeBlock"/>
        <w:rPr>
          <w:del w:id="2745" w:author="Sam Tertzakian" w:date="2018-09-11T19:38:00Z"/>
          <w:color w:val="000000"/>
        </w:rPr>
      </w:pPr>
      <w:del w:id="2746" w:author="Sam Tertzakian" w:date="2018-09-11T19:38:00Z">
        <w:r w:rsidDel="00DE0D5F">
          <w:rPr>
            <w:color w:val="000000"/>
          </w:rPr>
          <w:delText xml:space="preserve">    </w:delText>
        </w:r>
        <w:r w:rsidDel="00DE0D5F">
          <w:delText>//</w:delText>
        </w:r>
      </w:del>
    </w:p>
    <w:p w14:paraId="1C27D964" w14:textId="4FFA1750" w:rsidR="00E06CAA" w:rsidDel="00DE0D5F" w:rsidRDefault="00E06CAA" w:rsidP="00E06CAA">
      <w:pPr>
        <w:pStyle w:val="CodeBlock"/>
        <w:rPr>
          <w:del w:id="2747" w:author="Sam Tertzakian" w:date="2018-09-11T19:38:00Z"/>
          <w:color w:val="000000"/>
        </w:rPr>
      </w:pPr>
      <w:del w:id="2748" w:author="Sam Tertzakian" w:date="2018-09-11T19:38:00Z">
        <w:r w:rsidDel="00DE0D5F">
          <w:rPr>
            <w:color w:val="000000"/>
          </w:rPr>
          <w:delText xml:space="preserve">    </w:delText>
        </w:r>
        <w:r w:rsidDel="00DE0D5F">
          <w:rPr>
            <w:color w:val="2B91AF"/>
          </w:rPr>
          <w:delText>PUCHAR</w:delText>
        </w:r>
        <w:r w:rsidDel="00DE0D5F">
          <w:rPr>
            <w:color w:val="000000"/>
          </w:rPr>
          <w:delText xml:space="preserve"> Entries;</w:delText>
        </w:r>
      </w:del>
    </w:p>
    <w:p w14:paraId="3FCB9F7B" w14:textId="0D79DEA5" w:rsidR="00E06CAA" w:rsidDel="00DE0D5F" w:rsidRDefault="00E06CAA" w:rsidP="00E06CAA">
      <w:pPr>
        <w:pStyle w:val="CodeBlock"/>
        <w:rPr>
          <w:del w:id="2749" w:author="Sam Tertzakian" w:date="2018-09-11T19:38:00Z"/>
          <w:color w:val="000000"/>
        </w:rPr>
      </w:pPr>
      <w:del w:id="2750" w:author="Sam Tertzakian" w:date="2018-09-11T19:38:00Z">
        <w:r w:rsidDel="00DE0D5F">
          <w:rPr>
            <w:color w:val="000000"/>
          </w:rPr>
          <w:delText xml:space="preserve">    </w:delText>
        </w:r>
        <w:r w:rsidDel="00DE0D5F">
          <w:delText>// Current Read Offset.</w:delText>
        </w:r>
      </w:del>
    </w:p>
    <w:p w14:paraId="01B1F679" w14:textId="669ADFCC" w:rsidR="00E06CAA" w:rsidDel="00DE0D5F" w:rsidRDefault="00E06CAA" w:rsidP="00E06CAA">
      <w:pPr>
        <w:pStyle w:val="CodeBlock"/>
        <w:rPr>
          <w:del w:id="2751" w:author="Sam Tertzakian" w:date="2018-09-11T19:38:00Z"/>
          <w:color w:val="000000"/>
        </w:rPr>
      </w:pPr>
      <w:del w:id="2752" w:author="Sam Tertzakian" w:date="2018-09-11T19:38:00Z">
        <w:r w:rsidDel="00DE0D5F">
          <w:rPr>
            <w:color w:val="000000"/>
          </w:rPr>
          <w:delText xml:space="preserve">    </w:delText>
        </w:r>
        <w:r w:rsidDel="00DE0D5F">
          <w:delText>//</w:delText>
        </w:r>
      </w:del>
    </w:p>
    <w:p w14:paraId="234929B2" w14:textId="377D9427" w:rsidR="00E06CAA" w:rsidDel="00DE0D5F" w:rsidRDefault="00E06CAA" w:rsidP="00E06CAA">
      <w:pPr>
        <w:pStyle w:val="CodeBlock"/>
        <w:rPr>
          <w:del w:id="2753" w:author="Sam Tertzakian" w:date="2018-09-11T19:38:00Z"/>
          <w:color w:val="000000"/>
        </w:rPr>
      </w:pPr>
      <w:del w:id="2754" w:author="Sam Tertzakian" w:date="2018-09-11T19:38:00Z">
        <w:r w:rsidDel="00DE0D5F">
          <w:rPr>
            <w:color w:val="000000"/>
          </w:rPr>
          <w:delText xml:space="preserve">    </w:delText>
        </w:r>
        <w:r w:rsidDel="00DE0D5F">
          <w:rPr>
            <w:color w:val="2B91AF"/>
          </w:rPr>
          <w:delText>PUCHAR</w:delText>
        </w:r>
        <w:r w:rsidDel="00DE0D5F">
          <w:rPr>
            <w:color w:val="000000"/>
          </w:rPr>
          <w:delText xml:space="preserve"> ReadPointer;</w:delText>
        </w:r>
      </w:del>
    </w:p>
    <w:p w14:paraId="48D14BD0" w14:textId="307F22D2" w:rsidR="00E06CAA" w:rsidDel="00DE0D5F" w:rsidRDefault="00E06CAA" w:rsidP="00E06CAA">
      <w:pPr>
        <w:pStyle w:val="CodeBlock"/>
        <w:rPr>
          <w:del w:id="2755" w:author="Sam Tertzakian" w:date="2018-09-11T19:38:00Z"/>
          <w:color w:val="000000"/>
        </w:rPr>
      </w:pPr>
      <w:del w:id="2756" w:author="Sam Tertzakian" w:date="2018-09-11T19:38:00Z">
        <w:r w:rsidDel="00DE0D5F">
          <w:rPr>
            <w:color w:val="000000"/>
          </w:rPr>
          <w:delText xml:space="preserve">    </w:delText>
        </w:r>
        <w:r w:rsidDel="00DE0D5F">
          <w:delText>// Current Write Offset.</w:delText>
        </w:r>
      </w:del>
    </w:p>
    <w:p w14:paraId="2056333F" w14:textId="2F49389A" w:rsidR="00E06CAA" w:rsidDel="00DE0D5F" w:rsidRDefault="00E06CAA" w:rsidP="00E06CAA">
      <w:pPr>
        <w:pStyle w:val="CodeBlock"/>
        <w:rPr>
          <w:del w:id="2757" w:author="Sam Tertzakian" w:date="2018-09-11T19:38:00Z"/>
          <w:color w:val="000000"/>
        </w:rPr>
      </w:pPr>
      <w:del w:id="2758" w:author="Sam Tertzakian" w:date="2018-09-11T19:38:00Z">
        <w:r w:rsidDel="00DE0D5F">
          <w:rPr>
            <w:color w:val="000000"/>
          </w:rPr>
          <w:delText xml:space="preserve">    </w:delText>
        </w:r>
        <w:r w:rsidDel="00DE0D5F">
          <w:delText>//</w:delText>
        </w:r>
      </w:del>
    </w:p>
    <w:p w14:paraId="25F8B2B5" w14:textId="552C30A3" w:rsidR="00E06CAA" w:rsidDel="00DE0D5F" w:rsidRDefault="00E06CAA" w:rsidP="00E06CAA">
      <w:pPr>
        <w:pStyle w:val="CodeBlock"/>
        <w:rPr>
          <w:del w:id="2759" w:author="Sam Tertzakian" w:date="2018-09-11T19:38:00Z"/>
          <w:color w:val="000000"/>
        </w:rPr>
      </w:pPr>
      <w:del w:id="2760" w:author="Sam Tertzakian" w:date="2018-09-11T19:38:00Z">
        <w:r w:rsidDel="00DE0D5F">
          <w:rPr>
            <w:color w:val="000000"/>
          </w:rPr>
          <w:delText xml:space="preserve">    </w:delText>
        </w:r>
        <w:r w:rsidDel="00DE0D5F">
          <w:rPr>
            <w:color w:val="2B91AF"/>
          </w:rPr>
          <w:delText>PUCHAR</w:delText>
        </w:r>
        <w:r w:rsidDel="00DE0D5F">
          <w:rPr>
            <w:color w:val="000000"/>
          </w:rPr>
          <w:delText xml:space="preserve"> WritePointer;</w:delText>
        </w:r>
      </w:del>
    </w:p>
    <w:p w14:paraId="50EC93C8" w14:textId="444F6C05" w:rsidR="00E06CAA" w:rsidDel="00DE0D5F" w:rsidRDefault="00E06CAA" w:rsidP="00E06CAA">
      <w:pPr>
        <w:pStyle w:val="CodeBlock"/>
        <w:rPr>
          <w:del w:id="2761" w:author="Sam Tertzakian" w:date="2018-09-11T19:38:00Z"/>
          <w:color w:val="000000"/>
        </w:rPr>
      </w:pPr>
      <w:del w:id="2762" w:author="Sam Tertzakian" w:date="2018-09-11T19:38:00Z">
        <w:r w:rsidDel="00DE0D5F">
          <w:rPr>
            <w:color w:val="000000"/>
          </w:rPr>
          <w:delText xml:space="preserve">    </w:delText>
        </w:r>
        <w:r w:rsidDel="00DE0D5F">
          <w:delText>// End of Buffer.</w:delText>
        </w:r>
      </w:del>
    </w:p>
    <w:p w14:paraId="1EEE4B2E" w14:textId="08230C83" w:rsidR="00E06CAA" w:rsidDel="00DE0D5F" w:rsidRDefault="00E06CAA" w:rsidP="00E06CAA">
      <w:pPr>
        <w:pStyle w:val="CodeBlock"/>
        <w:rPr>
          <w:del w:id="2763" w:author="Sam Tertzakian" w:date="2018-09-11T19:38:00Z"/>
          <w:color w:val="000000"/>
        </w:rPr>
      </w:pPr>
      <w:del w:id="2764" w:author="Sam Tertzakian" w:date="2018-09-11T19:38:00Z">
        <w:r w:rsidDel="00DE0D5F">
          <w:rPr>
            <w:color w:val="000000"/>
          </w:rPr>
          <w:delText xml:space="preserve">    </w:delText>
        </w:r>
        <w:r w:rsidDel="00DE0D5F">
          <w:delText>//</w:delText>
        </w:r>
      </w:del>
    </w:p>
    <w:p w14:paraId="36C6F04A" w14:textId="085E24DB" w:rsidR="00E06CAA" w:rsidDel="00DE0D5F" w:rsidRDefault="00E06CAA" w:rsidP="00E06CAA">
      <w:pPr>
        <w:pStyle w:val="CodeBlock"/>
        <w:rPr>
          <w:del w:id="2765" w:author="Sam Tertzakian" w:date="2018-09-11T19:38:00Z"/>
          <w:color w:val="000000"/>
        </w:rPr>
      </w:pPr>
      <w:del w:id="2766" w:author="Sam Tertzakian" w:date="2018-09-11T19:38:00Z">
        <w:r w:rsidDel="00DE0D5F">
          <w:rPr>
            <w:color w:val="000000"/>
          </w:rPr>
          <w:delText xml:space="preserve">    </w:delText>
        </w:r>
        <w:r w:rsidDel="00DE0D5F">
          <w:rPr>
            <w:color w:val="2B91AF"/>
          </w:rPr>
          <w:delText>PUCHAR</w:delText>
        </w:r>
        <w:r w:rsidDel="00DE0D5F">
          <w:rPr>
            <w:color w:val="000000"/>
          </w:rPr>
          <w:delText xml:space="preserve"> BufferEnd;</w:delText>
        </w:r>
      </w:del>
    </w:p>
    <w:p w14:paraId="08FD12CA" w14:textId="344EF5E8" w:rsidR="00E06CAA" w:rsidDel="00DE0D5F" w:rsidRDefault="00E06CAA" w:rsidP="00E06CAA">
      <w:pPr>
        <w:pStyle w:val="CodeBlock"/>
        <w:rPr>
          <w:del w:id="2767" w:author="Sam Tertzakian" w:date="2018-09-11T19:38:00Z"/>
          <w:color w:val="000000"/>
        </w:rPr>
      </w:pPr>
      <w:del w:id="2768" w:author="Sam Tertzakian" w:date="2018-09-11T19:38:00Z">
        <w:r w:rsidDel="00DE0D5F">
          <w:rPr>
            <w:color w:val="000000"/>
          </w:rPr>
          <w:delText xml:space="preserve">    </w:delText>
        </w:r>
        <w:r w:rsidDel="00DE0D5F">
          <w:delText>// Total size of ring data.</w:delText>
        </w:r>
      </w:del>
    </w:p>
    <w:p w14:paraId="6FC682EE" w14:textId="617015FF" w:rsidR="00E06CAA" w:rsidDel="00DE0D5F" w:rsidRDefault="00E06CAA" w:rsidP="00E06CAA">
      <w:pPr>
        <w:pStyle w:val="CodeBlock"/>
        <w:rPr>
          <w:del w:id="2769" w:author="Sam Tertzakian" w:date="2018-09-11T19:38:00Z"/>
          <w:color w:val="000000"/>
        </w:rPr>
      </w:pPr>
      <w:del w:id="2770" w:author="Sam Tertzakian" w:date="2018-09-11T19:38:00Z">
        <w:r w:rsidDel="00DE0D5F">
          <w:rPr>
            <w:color w:val="000000"/>
          </w:rPr>
          <w:delText xml:space="preserve">    </w:delText>
        </w:r>
        <w:r w:rsidDel="00DE0D5F">
          <w:delText>//</w:delText>
        </w:r>
      </w:del>
    </w:p>
    <w:p w14:paraId="2D99E377" w14:textId="67688C99" w:rsidR="00E06CAA" w:rsidDel="00DE0D5F" w:rsidRDefault="00E06CAA" w:rsidP="00E06CAA">
      <w:pPr>
        <w:pStyle w:val="CodeBlock"/>
        <w:rPr>
          <w:del w:id="2771" w:author="Sam Tertzakian" w:date="2018-09-11T19:38:00Z"/>
          <w:color w:val="000000"/>
        </w:rPr>
      </w:pPr>
      <w:del w:id="2772" w:author="Sam Tertzakian" w:date="2018-09-11T19:38:00Z">
        <w:r w:rsidDel="00DE0D5F">
          <w:rPr>
            <w:color w:val="000000"/>
          </w:rPr>
          <w:delText xml:space="preserve">    </w:delText>
        </w:r>
        <w:r w:rsidDel="00DE0D5F">
          <w:rPr>
            <w:color w:val="2B91AF"/>
          </w:rPr>
          <w:delText>ULONG</w:delText>
        </w:r>
        <w:r w:rsidDel="00DE0D5F">
          <w:rPr>
            <w:color w:val="000000"/>
          </w:rPr>
          <w:delText xml:space="preserve"> TotalSize;</w:delText>
        </w:r>
      </w:del>
    </w:p>
    <w:p w14:paraId="03B82194" w14:textId="101F9639" w:rsidR="00E06CAA" w:rsidDel="00DE0D5F" w:rsidRDefault="00E06CAA" w:rsidP="00E06CAA">
      <w:pPr>
        <w:pStyle w:val="CodeBlock"/>
        <w:rPr>
          <w:del w:id="2773" w:author="Sam Tertzakian" w:date="2018-09-11T19:38:00Z"/>
          <w:color w:val="000000"/>
        </w:rPr>
      </w:pPr>
      <w:del w:id="2774" w:author="Sam Tertzakian" w:date="2018-09-11T19:38:00Z">
        <w:r w:rsidDel="00DE0D5F">
          <w:rPr>
            <w:color w:val="000000"/>
          </w:rPr>
          <w:delText xml:space="preserve">    </w:delText>
        </w:r>
        <w:r w:rsidDel="00DE0D5F">
          <w:delText>// Indicates if it is an infinite ring buffer that never gets empty. The oldest</w:delText>
        </w:r>
      </w:del>
    </w:p>
    <w:p w14:paraId="49ECD9F8" w14:textId="593AB765" w:rsidR="00E06CAA" w:rsidDel="00DE0D5F" w:rsidRDefault="00E06CAA" w:rsidP="00E06CAA">
      <w:pPr>
        <w:pStyle w:val="CodeBlock"/>
        <w:rPr>
          <w:del w:id="2775" w:author="Sam Tertzakian" w:date="2018-09-11T19:38:00Z"/>
          <w:color w:val="000000"/>
        </w:rPr>
      </w:pPr>
      <w:del w:id="2776" w:author="Sam Tertzakian" w:date="2018-09-11T19:38:00Z">
        <w:r w:rsidDel="00DE0D5F">
          <w:rPr>
            <w:color w:val="000000"/>
          </w:rPr>
          <w:delText xml:space="preserve">    </w:delText>
        </w:r>
        <w:r w:rsidDel="00DE0D5F">
          <w:delText>// entry is just overwritten.</w:delText>
        </w:r>
      </w:del>
    </w:p>
    <w:p w14:paraId="1E72E992" w14:textId="13F57EE2" w:rsidR="00E06CAA" w:rsidDel="00DE0D5F" w:rsidRDefault="00E06CAA" w:rsidP="00E06CAA">
      <w:pPr>
        <w:pStyle w:val="CodeBlock"/>
        <w:rPr>
          <w:del w:id="2777" w:author="Sam Tertzakian" w:date="2018-09-11T19:38:00Z"/>
          <w:color w:val="000000"/>
        </w:rPr>
      </w:pPr>
      <w:del w:id="2778" w:author="Sam Tertzakian" w:date="2018-09-11T19:38:00Z">
        <w:r w:rsidDel="00DE0D5F">
          <w:rPr>
            <w:color w:val="000000"/>
          </w:rPr>
          <w:delText xml:space="preserve">    </w:delText>
        </w:r>
        <w:r w:rsidDel="00DE0D5F">
          <w:delText>//</w:delText>
        </w:r>
      </w:del>
    </w:p>
    <w:p w14:paraId="39773DC9" w14:textId="6B8D58C0" w:rsidR="00E06CAA" w:rsidDel="00DE0D5F" w:rsidRDefault="00E06CAA" w:rsidP="00E06CAA">
      <w:pPr>
        <w:pStyle w:val="CodeBlock"/>
        <w:rPr>
          <w:del w:id="2779" w:author="Sam Tertzakian" w:date="2018-09-11T19:38:00Z"/>
          <w:color w:val="000000"/>
        </w:rPr>
      </w:pPr>
      <w:del w:id="2780" w:author="Sam Tertzakian" w:date="2018-09-11T19:38:00Z">
        <w:r w:rsidDel="00DE0D5F">
          <w:rPr>
            <w:color w:val="000000"/>
          </w:rPr>
          <w:delText xml:space="preserve">    </w:delText>
        </w:r>
        <w:r w:rsidDel="00DE0D5F">
          <w:rPr>
            <w:color w:val="2B91AF"/>
          </w:rPr>
          <w:delText>ULONG</w:delText>
        </w:r>
        <w:r w:rsidDel="00DE0D5F">
          <w:rPr>
            <w:color w:val="000000"/>
          </w:rPr>
          <w:delText xml:space="preserve"> InfiniteMode;</w:delText>
        </w:r>
      </w:del>
    </w:p>
    <w:p w14:paraId="6282F2F4" w14:textId="59F5F496" w:rsidR="0038406D" w:rsidRPr="00E06CAA" w:rsidDel="00DE0D5F" w:rsidRDefault="00E06CAA" w:rsidP="0038406D">
      <w:pPr>
        <w:pStyle w:val="CodeBlock"/>
        <w:rPr>
          <w:del w:id="2781" w:author="Sam Tertzakian" w:date="2018-09-11T19:38:00Z"/>
          <w:color w:val="000000"/>
        </w:rPr>
      </w:pPr>
      <w:del w:id="2782" w:author="Sam Tertzakian" w:date="2018-09-11T19:38:00Z">
        <w:r w:rsidDel="00DE0D5F">
          <w:rPr>
            <w:color w:val="000000"/>
          </w:rPr>
          <w:delText xml:space="preserve">} </w:delText>
        </w:r>
        <w:r w:rsidDel="00DE0D5F">
          <w:rPr>
            <w:color w:val="2B91AF"/>
          </w:rPr>
          <w:delText>RING_BUFFER</w:delText>
        </w:r>
        <w:r w:rsidDel="00DE0D5F">
          <w:rPr>
            <w:color w:val="000000"/>
          </w:rPr>
          <w:delText>, *</w:delText>
        </w:r>
        <w:r w:rsidDel="00DE0D5F">
          <w:rPr>
            <w:color w:val="2B91AF"/>
          </w:rPr>
          <w:delText>PRING_BUFFER</w:delText>
        </w:r>
        <w:r w:rsidDel="00DE0D5F">
          <w:rPr>
            <w:color w:val="000000"/>
          </w:rPr>
          <w:delText>;</w:delText>
        </w:r>
        <w:r w:rsidR="0038406D" w:rsidDel="00DE0D5F">
          <w:delText xml:space="preserve"> </w:delText>
        </w:r>
      </w:del>
    </w:p>
    <w:p w14:paraId="4579EDEC" w14:textId="77777777" w:rsidR="00943982" w:rsidRDefault="00943982">
      <w:pPr>
        <w:rPr>
          <w:rFonts w:asciiTheme="majorHAnsi" w:eastAsiaTheme="majorEastAsia" w:hAnsiTheme="majorHAnsi" w:cstheme="majorBidi"/>
          <w:b/>
          <w:bCs/>
          <w:color w:val="000000" w:themeColor="text1"/>
        </w:rPr>
      </w:pPr>
      <w:bookmarkStart w:id="2783" w:name="_Toc500407345"/>
      <w:r>
        <w:br w:type="page"/>
      </w:r>
    </w:p>
    <w:p w14:paraId="6A8CE7B3" w14:textId="220C1B24" w:rsidR="0038406D" w:rsidRDefault="0038406D" w:rsidP="0038406D">
      <w:pPr>
        <w:pStyle w:val="Heading3"/>
      </w:pPr>
      <w:bookmarkStart w:id="2784" w:name="_Toc524527527"/>
      <w:r>
        <w:lastRenderedPageBreak/>
        <w:t>Section 5: Module Private Context</w:t>
      </w:r>
      <w:bookmarkEnd w:id="2783"/>
      <w:bookmarkEnd w:id="2784"/>
    </w:p>
    <w:p w14:paraId="3AA1AF2B" w14:textId="64F66C65" w:rsidR="0038406D" w:rsidRDefault="0038406D" w:rsidP="0038406D">
      <w:r>
        <w:t xml:space="preserve">The Module’s Private Context is </w:t>
      </w:r>
      <w:proofErr w:type="gramStart"/>
      <w:r>
        <w:t>similar to</w:t>
      </w:r>
      <w:proofErr w:type="gramEnd"/>
      <w:r>
        <w:t xml:space="preserve"> a driver’s device context. This data structure contains all the information needed while the Module is running. For example, it may contain handles to Child Modules or timers or other WDF primitives as well as flags and buffers. This structure is only visible to this </w:t>
      </w:r>
      <w:r w:rsidR="00D725F5">
        <w:t>file</w:t>
      </w:r>
      <w:r>
        <w:t>. Place the definition of the Module’s Private Context in this section. It m</w:t>
      </w:r>
      <w:r w:rsidR="00E707E6">
        <w:t>a</w:t>
      </w:r>
      <w:r>
        <w:t>y use enumerations and structures defined above.</w:t>
      </w:r>
    </w:p>
    <w:p w14:paraId="6C99B4BB" w14:textId="530BB8CC" w:rsidR="00E06CAA" w:rsidRDefault="00E06CAA" w:rsidP="003237FA">
      <w:pPr>
        <w:pStyle w:val="CodeBlock"/>
        <w:rPr>
          <w:color w:val="000000"/>
        </w:rPr>
      </w:pPr>
      <w:r>
        <w:t>/////////////////////////////////////////////////////////////////////////////////////////////////</w:t>
      </w:r>
    </w:p>
    <w:p w14:paraId="5FB75AD9" w14:textId="77777777" w:rsidR="00E06CAA" w:rsidRDefault="00E06CAA" w:rsidP="003237FA">
      <w:pPr>
        <w:pStyle w:val="CodeBlock"/>
        <w:rPr>
          <w:color w:val="000000"/>
        </w:rPr>
      </w:pPr>
      <w:r>
        <w:t>// Module Private Context</w:t>
      </w:r>
    </w:p>
    <w:p w14:paraId="18252CD9" w14:textId="33FCF6EF" w:rsidR="00E06CAA" w:rsidRDefault="00E06CAA" w:rsidP="003237FA">
      <w:pPr>
        <w:pStyle w:val="CodeBlock"/>
        <w:rPr>
          <w:color w:val="000000"/>
        </w:rPr>
      </w:pPr>
      <w:r>
        <w:t>/////////////////////////////////////////////////////////////////////////////////////////////////</w:t>
      </w:r>
    </w:p>
    <w:p w14:paraId="65363787" w14:textId="77777777" w:rsidR="00E06CAA" w:rsidRDefault="00E06CAA" w:rsidP="003237FA">
      <w:pPr>
        <w:pStyle w:val="CodeBlock"/>
        <w:rPr>
          <w:color w:val="000000"/>
        </w:rPr>
      </w:pPr>
      <w:r>
        <w:t>//</w:t>
      </w:r>
    </w:p>
    <w:p w14:paraId="6BFD26CF" w14:textId="77777777" w:rsidR="00E06CAA" w:rsidRDefault="00E06CAA" w:rsidP="003237FA">
      <w:pPr>
        <w:pStyle w:val="CodeBlock"/>
      </w:pPr>
    </w:p>
    <w:p w14:paraId="44EA95B4" w14:textId="77777777" w:rsidR="005B1F6E" w:rsidRDefault="005B1F6E">
      <w:pPr>
        <w:pStyle w:val="CodeBlock"/>
        <w:rPr>
          <w:ins w:id="2785" w:author="Sam Tertzakian" w:date="2018-09-11T19:40:00Z"/>
        </w:rPr>
        <w:pPrChange w:id="2786" w:author="Sam Tertzakian" w:date="2018-09-12T14:45:00Z">
          <w:pPr>
            <w:autoSpaceDE w:val="0"/>
            <w:autoSpaceDN w:val="0"/>
            <w:adjustRightInd w:val="0"/>
            <w:spacing w:after="0" w:line="240" w:lineRule="auto"/>
          </w:pPr>
        </w:pPrChange>
      </w:pPr>
    </w:p>
    <w:p w14:paraId="767DE9F6" w14:textId="77777777" w:rsidR="005B1F6E" w:rsidRDefault="005B1F6E">
      <w:pPr>
        <w:pStyle w:val="CodeBlock"/>
        <w:rPr>
          <w:ins w:id="2787" w:author="Sam Tertzakian" w:date="2018-09-11T19:40:00Z"/>
        </w:rPr>
        <w:pPrChange w:id="2788" w:author="Sam Tertzakian" w:date="2018-09-12T14:45:00Z">
          <w:pPr>
            <w:autoSpaceDE w:val="0"/>
            <w:autoSpaceDN w:val="0"/>
            <w:adjustRightInd w:val="0"/>
            <w:spacing w:after="0" w:line="240" w:lineRule="auto"/>
          </w:pPr>
        </w:pPrChange>
      </w:pPr>
      <w:ins w:id="2789" w:author="Sam Tertzakian" w:date="2018-09-11T19:40:00Z">
        <w:r>
          <w:t>// Contains the WDF IO Target as well as all the structures needed for</w:t>
        </w:r>
      </w:ins>
    </w:p>
    <w:p w14:paraId="57857ED2" w14:textId="77777777" w:rsidR="005B1F6E" w:rsidRDefault="005B1F6E">
      <w:pPr>
        <w:pStyle w:val="CodeBlock"/>
        <w:rPr>
          <w:ins w:id="2790" w:author="Sam Tertzakian" w:date="2018-09-11T19:40:00Z"/>
        </w:rPr>
        <w:pPrChange w:id="2791" w:author="Sam Tertzakian" w:date="2018-09-12T14:45:00Z">
          <w:pPr>
            <w:autoSpaceDE w:val="0"/>
            <w:autoSpaceDN w:val="0"/>
            <w:adjustRightInd w:val="0"/>
            <w:spacing w:after="0" w:line="240" w:lineRule="auto"/>
          </w:pPr>
        </w:pPrChange>
      </w:pPr>
      <w:ins w:id="2792" w:author="Sam Tertzakian" w:date="2018-09-11T19:40:00Z">
        <w:r>
          <w:t>// streaming requests.</w:t>
        </w:r>
      </w:ins>
    </w:p>
    <w:p w14:paraId="375F3341" w14:textId="77777777" w:rsidR="005B1F6E" w:rsidRDefault="005B1F6E">
      <w:pPr>
        <w:pStyle w:val="CodeBlock"/>
        <w:rPr>
          <w:ins w:id="2793" w:author="Sam Tertzakian" w:date="2018-09-11T19:40:00Z"/>
        </w:rPr>
        <w:pPrChange w:id="2794" w:author="Sam Tertzakian" w:date="2018-09-12T14:45:00Z">
          <w:pPr>
            <w:autoSpaceDE w:val="0"/>
            <w:autoSpaceDN w:val="0"/>
            <w:adjustRightInd w:val="0"/>
            <w:spacing w:after="0" w:line="240" w:lineRule="auto"/>
          </w:pPr>
        </w:pPrChange>
      </w:pPr>
      <w:ins w:id="2795" w:author="Sam Tertzakian" w:date="2018-09-11T19:40:00Z">
        <w:r>
          <w:t>//</w:t>
        </w:r>
      </w:ins>
    </w:p>
    <w:p w14:paraId="5A3E0CD8" w14:textId="77777777" w:rsidR="005B1F6E" w:rsidRDefault="005B1F6E">
      <w:pPr>
        <w:pStyle w:val="CodeBlock"/>
        <w:rPr>
          <w:ins w:id="2796" w:author="Sam Tertzakian" w:date="2018-09-11T19:40:00Z"/>
        </w:rPr>
        <w:pPrChange w:id="2797" w:author="Sam Tertzakian" w:date="2018-09-12T14:45:00Z">
          <w:pPr>
            <w:autoSpaceDE w:val="0"/>
            <w:autoSpaceDN w:val="0"/>
            <w:adjustRightInd w:val="0"/>
            <w:spacing w:after="0" w:line="240" w:lineRule="auto"/>
          </w:pPr>
        </w:pPrChange>
      </w:pPr>
      <w:ins w:id="2798" w:author="Sam Tertzakian" w:date="2018-09-11T19:40:00Z">
        <w:r>
          <w:t>typedef struct</w:t>
        </w:r>
      </w:ins>
    </w:p>
    <w:p w14:paraId="197F9835" w14:textId="77777777" w:rsidR="005B1F6E" w:rsidRDefault="005B1F6E">
      <w:pPr>
        <w:pStyle w:val="CodeBlock"/>
        <w:rPr>
          <w:ins w:id="2799" w:author="Sam Tertzakian" w:date="2018-09-11T19:40:00Z"/>
        </w:rPr>
        <w:pPrChange w:id="2800" w:author="Sam Tertzakian" w:date="2018-09-12T14:45:00Z">
          <w:pPr>
            <w:autoSpaceDE w:val="0"/>
            <w:autoSpaceDN w:val="0"/>
            <w:adjustRightInd w:val="0"/>
            <w:spacing w:after="0" w:line="240" w:lineRule="auto"/>
          </w:pPr>
        </w:pPrChange>
      </w:pPr>
      <w:ins w:id="2801" w:author="Sam Tertzakian" w:date="2018-09-11T19:40:00Z">
        <w:r>
          <w:t>{</w:t>
        </w:r>
      </w:ins>
    </w:p>
    <w:p w14:paraId="4EFEE5A5" w14:textId="77777777" w:rsidR="005B1F6E" w:rsidRDefault="005B1F6E">
      <w:pPr>
        <w:pStyle w:val="CodeBlock"/>
        <w:rPr>
          <w:ins w:id="2802" w:author="Sam Tertzakian" w:date="2018-09-11T19:40:00Z"/>
        </w:rPr>
        <w:pPrChange w:id="2803" w:author="Sam Tertzakian" w:date="2018-09-12T14:45:00Z">
          <w:pPr>
            <w:autoSpaceDE w:val="0"/>
            <w:autoSpaceDN w:val="0"/>
            <w:adjustRightInd w:val="0"/>
            <w:spacing w:after="0" w:line="240" w:lineRule="auto"/>
          </w:pPr>
        </w:pPrChange>
      </w:pPr>
      <w:ins w:id="2804" w:author="Sam Tertzakian" w:date="2018-09-11T19:40:00Z">
        <w:r>
          <w:t xml:space="preserve">    </w:t>
        </w:r>
        <w:r>
          <w:rPr>
            <w:color w:val="2B91AF"/>
          </w:rPr>
          <w:t>WDFIOTARGET</w:t>
        </w:r>
        <w:r>
          <w:t xml:space="preserve"> ResourceHubTarget;</w:t>
        </w:r>
      </w:ins>
    </w:p>
    <w:p w14:paraId="69C6BB33" w14:textId="3AD9DD47" w:rsidR="00E06CAA" w:rsidDel="005B1F6E" w:rsidRDefault="005B1F6E">
      <w:pPr>
        <w:pStyle w:val="CodeBlock"/>
        <w:rPr>
          <w:del w:id="2805" w:author="Sam Tertzakian" w:date="2018-09-11T19:40:00Z"/>
        </w:rPr>
        <w:pPrChange w:id="2806" w:author="Sam Tertzakian" w:date="2018-09-12T14:45:00Z">
          <w:pPr/>
        </w:pPrChange>
      </w:pPr>
      <w:ins w:id="2807" w:author="Sam Tertzakian" w:date="2018-09-11T19:40:00Z">
        <w:r>
          <w:t>} DMF_CONTEXT_ResourceHub;</w:t>
        </w:r>
      </w:ins>
      <w:del w:id="2808" w:author="Sam Tertzakian" w:date="2018-09-11T19:40:00Z">
        <w:r w:rsidR="00E06CAA" w:rsidDel="005B1F6E">
          <w:rPr>
            <w:color w:val="0000FF"/>
          </w:rPr>
          <w:delText>typedef</w:delText>
        </w:r>
        <w:r w:rsidR="00E06CAA" w:rsidDel="005B1F6E">
          <w:delText xml:space="preserve"> </w:delText>
        </w:r>
        <w:r w:rsidR="00E06CAA" w:rsidDel="005B1F6E">
          <w:rPr>
            <w:color w:val="0000FF"/>
          </w:rPr>
          <w:delText>struct</w:delText>
        </w:r>
      </w:del>
    </w:p>
    <w:p w14:paraId="530ABBFE" w14:textId="77777777" w:rsidR="005B1F6E" w:rsidRDefault="005B1F6E" w:rsidP="003237FA">
      <w:pPr>
        <w:pStyle w:val="CodeBlock"/>
        <w:rPr>
          <w:ins w:id="2809" w:author="Sam Tertzakian" w:date="2018-09-11T19:40:00Z"/>
        </w:rPr>
      </w:pPr>
    </w:p>
    <w:p w14:paraId="080871DE" w14:textId="50362025" w:rsidR="00E06CAA" w:rsidDel="005B1F6E" w:rsidRDefault="00E06CAA" w:rsidP="00E06CAA">
      <w:pPr>
        <w:pStyle w:val="CodeBlock"/>
        <w:rPr>
          <w:del w:id="2810" w:author="Sam Tertzakian" w:date="2018-09-11T19:40:00Z"/>
          <w:color w:val="000000"/>
        </w:rPr>
      </w:pPr>
      <w:del w:id="2811" w:author="Sam Tertzakian" w:date="2018-09-11T19:40:00Z">
        <w:r w:rsidDel="005B1F6E">
          <w:rPr>
            <w:color w:val="000000"/>
          </w:rPr>
          <w:delText>{</w:delText>
        </w:r>
      </w:del>
    </w:p>
    <w:p w14:paraId="4704F910" w14:textId="7808E3A9" w:rsidR="00E06CAA" w:rsidDel="005B1F6E" w:rsidRDefault="00E06CAA" w:rsidP="00E06CAA">
      <w:pPr>
        <w:pStyle w:val="CodeBlock"/>
        <w:rPr>
          <w:del w:id="2812" w:author="Sam Tertzakian" w:date="2018-09-11T19:40:00Z"/>
          <w:color w:val="000000"/>
        </w:rPr>
      </w:pPr>
      <w:del w:id="2813" w:author="Sam Tertzakian" w:date="2018-09-11T19:40:00Z">
        <w:r w:rsidDel="005B1F6E">
          <w:rPr>
            <w:color w:val="000000"/>
          </w:rPr>
          <w:delText xml:space="preserve">    </w:delText>
        </w:r>
        <w:r w:rsidDel="005B1F6E">
          <w:delText>// Contains all the Ring Buffer management contstructs.</w:delText>
        </w:r>
      </w:del>
    </w:p>
    <w:p w14:paraId="24D3A31F" w14:textId="3F5D5EF6" w:rsidR="00E06CAA" w:rsidDel="005B1F6E" w:rsidRDefault="00E06CAA" w:rsidP="00E06CAA">
      <w:pPr>
        <w:pStyle w:val="CodeBlock"/>
        <w:rPr>
          <w:del w:id="2814" w:author="Sam Tertzakian" w:date="2018-09-11T19:40:00Z"/>
          <w:color w:val="000000"/>
        </w:rPr>
      </w:pPr>
      <w:del w:id="2815" w:author="Sam Tertzakian" w:date="2018-09-11T19:40:00Z">
        <w:r w:rsidDel="005B1F6E">
          <w:rPr>
            <w:color w:val="000000"/>
          </w:rPr>
          <w:delText xml:space="preserve">    </w:delText>
        </w:r>
        <w:r w:rsidDel="005B1F6E">
          <w:delText>//</w:delText>
        </w:r>
      </w:del>
    </w:p>
    <w:p w14:paraId="66259A9A" w14:textId="3008A715" w:rsidR="00E06CAA" w:rsidDel="005B1F6E" w:rsidRDefault="00E06CAA" w:rsidP="00E06CAA">
      <w:pPr>
        <w:pStyle w:val="CodeBlock"/>
        <w:rPr>
          <w:del w:id="2816" w:author="Sam Tertzakian" w:date="2018-09-11T19:40:00Z"/>
          <w:color w:val="000000"/>
        </w:rPr>
      </w:pPr>
      <w:del w:id="2817" w:author="Sam Tertzakian" w:date="2018-09-11T19:40:00Z">
        <w:r w:rsidDel="005B1F6E">
          <w:rPr>
            <w:color w:val="000000"/>
          </w:rPr>
          <w:delText xml:space="preserve">    </w:delText>
        </w:r>
        <w:r w:rsidDel="005B1F6E">
          <w:rPr>
            <w:color w:val="2B91AF"/>
          </w:rPr>
          <w:delText>RING_BUFFER</w:delText>
        </w:r>
        <w:r w:rsidDel="005B1F6E">
          <w:rPr>
            <w:color w:val="000000"/>
          </w:rPr>
          <w:delText xml:space="preserve"> RingBuffer;</w:delText>
        </w:r>
      </w:del>
    </w:p>
    <w:p w14:paraId="4BA8E494" w14:textId="3F79F609" w:rsidR="00E06CAA" w:rsidDel="005B1F6E" w:rsidRDefault="00E06CAA" w:rsidP="00E06CAA">
      <w:pPr>
        <w:pStyle w:val="CodeBlock"/>
        <w:rPr>
          <w:del w:id="2818" w:author="Sam Tertzakian" w:date="2018-09-11T19:40:00Z"/>
          <w:color w:val="000000"/>
        </w:rPr>
      </w:pPr>
      <w:del w:id="2819" w:author="Sam Tertzakian" w:date="2018-09-11T19:40:00Z">
        <w:r w:rsidDel="005B1F6E">
          <w:rPr>
            <w:color w:val="000000"/>
          </w:rPr>
          <w:delText xml:space="preserve">} </w:delText>
        </w:r>
        <w:r w:rsidDel="005B1F6E">
          <w:rPr>
            <w:color w:val="2B91AF"/>
          </w:rPr>
          <w:delText>DMF_CONTEXT_FifoViaMemoryRing</w:delText>
        </w:r>
        <w:r w:rsidDel="005B1F6E">
          <w:rPr>
            <w:color w:val="000000"/>
          </w:rPr>
          <w:delText>, *</w:delText>
        </w:r>
        <w:r w:rsidDel="005B1F6E">
          <w:rPr>
            <w:color w:val="2B91AF"/>
          </w:rPr>
          <w:delText>PDMF_CONTEXT_FifoViaMemoryRing</w:delText>
        </w:r>
        <w:r w:rsidDel="005B1F6E">
          <w:rPr>
            <w:color w:val="000000"/>
          </w:rPr>
          <w:delText>;</w:delText>
        </w:r>
      </w:del>
    </w:p>
    <w:p w14:paraId="2955EB6B" w14:textId="44E08100" w:rsidR="00E06CAA" w:rsidDel="005B1F6E" w:rsidRDefault="00E06CAA" w:rsidP="00E06CAA">
      <w:pPr>
        <w:pStyle w:val="CodeBlock"/>
        <w:rPr>
          <w:del w:id="2820" w:author="Sam Tertzakian" w:date="2018-09-11T19:40:00Z"/>
          <w:color w:val="000000"/>
        </w:rPr>
      </w:pPr>
    </w:p>
    <w:p w14:paraId="47A64D02" w14:textId="6809395D" w:rsidR="0038406D" w:rsidDel="005B1F6E" w:rsidRDefault="00E06CAA" w:rsidP="0038406D">
      <w:pPr>
        <w:pStyle w:val="CodeBlock"/>
        <w:rPr>
          <w:del w:id="2821" w:author="Sam Tertzakian" w:date="2018-09-11T19:40:00Z"/>
        </w:rPr>
      </w:pPr>
      <w:del w:id="2822" w:author="Sam Tertzakian" w:date="2018-09-11T19:40:00Z">
        <w:r w:rsidDel="005B1F6E">
          <w:rPr>
            <w:color w:val="000000"/>
          </w:rPr>
          <w:delText>)DMF_ModuleConfigGet(DmfModule))</w:delText>
        </w:r>
      </w:del>
    </w:p>
    <w:p w14:paraId="2131BDBC" w14:textId="77777777" w:rsidR="00943982" w:rsidRDefault="00943982">
      <w:pPr>
        <w:rPr>
          <w:rFonts w:asciiTheme="majorHAnsi" w:eastAsiaTheme="majorEastAsia" w:hAnsiTheme="majorHAnsi" w:cstheme="majorBidi"/>
          <w:b/>
          <w:bCs/>
          <w:color w:val="000000" w:themeColor="text1"/>
        </w:rPr>
      </w:pPr>
      <w:bookmarkStart w:id="2823" w:name="_Toc500407346"/>
      <w:r>
        <w:br w:type="page"/>
      </w:r>
    </w:p>
    <w:p w14:paraId="079F183B" w14:textId="08D652C3" w:rsidR="0038406D" w:rsidRDefault="0038406D" w:rsidP="0038406D">
      <w:pPr>
        <w:pStyle w:val="Heading3"/>
      </w:pPr>
      <w:bookmarkStart w:id="2824" w:name="_Toc524527528"/>
      <w:r>
        <w:lastRenderedPageBreak/>
        <w:t>Section 6: Module Macros</w:t>
      </w:r>
      <w:bookmarkEnd w:id="2823"/>
      <w:bookmarkEnd w:id="2824"/>
    </w:p>
    <w:p w14:paraId="29981C94" w14:textId="6B6E2A88" w:rsidR="00943982" w:rsidRDefault="0038406D" w:rsidP="0038406D">
      <w:r>
        <w:t xml:space="preserve">This section contains definitions that standardize the way Modules access the Private Context and Config. </w:t>
      </w:r>
      <w:r w:rsidR="00943982">
        <w:t>Each Module always has exactly two macros that automatically define macros that allow the Module to access its Context and its Config. The macros are always used even if there is no Context and/or Config because the macros also define other functions that are used internally by DMF.</w:t>
      </w:r>
    </w:p>
    <w:p w14:paraId="7C62A34E" w14:textId="0CAF00F9" w:rsidR="003049AA" w:rsidRPr="003049AA" w:rsidRDefault="003049AA" w:rsidP="0038406D">
      <w:pPr>
        <w:rPr>
          <w:u w:val="single"/>
        </w:rPr>
      </w:pPr>
      <w:r w:rsidRPr="003049AA">
        <w:rPr>
          <w:u w:val="single"/>
        </w:rPr>
        <w:t>Note: Always use these macros in the Module’s .c file, not the Module’s .h file to ensure they are private to the Module. Clients should never have access to functions defined by these macros.</w:t>
      </w:r>
    </w:p>
    <w:p w14:paraId="02B9B638" w14:textId="2EDF762A" w:rsidR="00943982" w:rsidRDefault="002F23C7" w:rsidP="00943982">
      <w:pPr>
        <w:pStyle w:val="Heading4"/>
      </w:pPr>
      <w:r>
        <w:t>DMF_MODULE_DECLARE_CONTEXT</w:t>
      </w:r>
    </w:p>
    <w:p w14:paraId="6E34832D" w14:textId="566A6F2A" w:rsidR="00943982" w:rsidRPr="00943982" w:rsidRDefault="00943982" w:rsidP="00943982">
      <w:r>
        <w:t xml:space="preserve">This macro indicates that the </w:t>
      </w:r>
      <w:r w:rsidRPr="003049AA">
        <w:rPr>
          <w:u w:val="single"/>
        </w:rPr>
        <w:t>Module has a Context</w:t>
      </w:r>
      <w:r w:rsidR="00A14D82" w:rsidRPr="003049AA">
        <w:rPr>
          <w:u w:val="single"/>
        </w:rPr>
        <w:t xml:space="preserve"> (define just above this macro)</w:t>
      </w:r>
      <w:r>
        <w:t xml:space="preserve">. It automatically defines a function called </w:t>
      </w:r>
      <w:r w:rsidRPr="00A14D82">
        <w:rPr>
          <w:rStyle w:val="CodeText"/>
        </w:rPr>
        <w:t>DMF_CONTEXT_GET()</w:t>
      </w:r>
      <w:r>
        <w:t xml:space="preserve"> which allows Modules to access their Context given a </w:t>
      </w:r>
      <w:r w:rsidRPr="00A14D82">
        <w:rPr>
          <w:rStyle w:val="CodeText"/>
        </w:rPr>
        <w:t>DMFMODULE</w:t>
      </w:r>
      <w:r>
        <w:t>:</w:t>
      </w:r>
    </w:p>
    <w:p w14:paraId="2EB91BAE" w14:textId="59160F82" w:rsidR="00943982" w:rsidDel="005B1F6E" w:rsidRDefault="00943982">
      <w:pPr>
        <w:pStyle w:val="CodeBlock"/>
        <w:rPr>
          <w:del w:id="2825" w:author="Sam Tertzakian" w:date="2018-09-11T19:41:00Z"/>
        </w:rPr>
        <w:pPrChange w:id="2826" w:author="Sam Tertzakian" w:date="2018-09-12T14:45:00Z">
          <w:pPr>
            <w:autoSpaceDE w:val="0"/>
            <w:autoSpaceDN w:val="0"/>
            <w:adjustRightInd w:val="0"/>
            <w:spacing w:after="0" w:line="240" w:lineRule="auto"/>
          </w:pPr>
        </w:pPrChange>
      </w:pPr>
    </w:p>
    <w:p w14:paraId="35B399F7" w14:textId="77777777" w:rsidR="005B1F6E" w:rsidRDefault="005B1F6E">
      <w:pPr>
        <w:pStyle w:val="CodeBlock"/>
        <w:rPr>
          <w:ins w:id="2827" w:author="Sam Tertzakian" w:date="2018-09-11T19:40:00Z"/>
          <w:color w:val="000000"/>
        </w:rPr>
        <w:pPrChange w:id="2828" w:author="Sam Tertzakian" w:date="2018-09-12T14:45:00Z">
          <w:pPr>
            <w:autoSpaceDE w:val="0"/>
            <w:autoSpaceDN w:val="0"/>
            <w:adjustRightInd w:val="0"/>
            <w:spacing w:after="0" w:line="240" w:lineRule="auto"/>
          </w:pPr>
        </w:pPrChange>
      </w:pPr>
      <w:ins w:id="2829" w:author="Sam Tertzakian" w:date="2018-09-11T19:40:00Z">
        <w:r>
          <w:t>// This macro declares the following function:</w:t>
        </w:r>
      </w:ins>
    </w:p>
    <w:p w14:paraId="462677F7" w14:textId="77777777" w:rsidR="005B1F6E" w:rsidRDefault="005B1F6E">
      <w:pPr>
        <w:pStyle w:val="CodeBlock"/>
        <w:rPr>
          <w:ins w:id="2830" w:author="Sam Tertzakian" w:date="2018-09-11T19:40:00Z"/>
          <w:color w:val="000000"/>
        </w:rPr>
        <w:pPrChange w:id="2831" w:author="Sam Tertzakian" w:date="2018-09-12T14:45:00Z">
          <w:pPr>
            <w:autoSpaceDE w:val="0"/>
            <w:autoSpaceDN w:val="0"/>
            <w:adjustRightInd w:val="0"/>
            <w:spacing w:after="0" w:line="240" w:lineRule="auto"/>
          </w:pPr>
        </w:pPrChange>
      </w:pPr>
      <w:ins w:id="2832" w:author="Sam Tertzakian" w:date="2018-09-11T19:40:00Z">
        <w:r>
          <w:t>// DMF_CONTEXT_GET()</w:t>
        </w:r>
      </w:ins>
    </w:p>
    <w:p w14:paraId="4CD51366" w14:textId="77777777" w:rsidR="005B1F6E" w:rsidRDefault="005B1F6E">
      <w:pPr>
        <w:pStyle w:val="CodeBlock"/>
        <w:rPr>
          <w:ins w:id="2833" w:author="Sam Tertzakian" w:date="2018-09-11T19:40:00Z"/>
          <w:color w:val="000000"/>
        </w:rPr>
        <w:pPrChange w:id="2834" w:author="Sam Tertzakian" w:date="2018-09-12T14:45:00Z">
          <w:pPr>
            <w:autoSpaceDE w:val="0"/>
            <w:autoSpaceDN w:val="0"/>
            <w:adjustRightInd w:val="0"/>
            <w:spacing w:after="0" w:line="240" w:lineRule="auto"/>
          </w:pPr>
        </w:pPrChange>
      </w:pPr>
      <w:ins w:id="2835" w:author="Sam Tertzakian" w:date="2018-09-11T19:40:00Z">
        <w:r>
          <w:t>//</w:t>
        </w:r>
      </w:ins>
    </w:p>
    <w:p w14:paraId="64E2DA58" w14:textId="255613A3" w:rsidR="00943982" w:rsidDel="005B1F6E" w:rsidRDefault="005B1F6E">
      <w:pPr>
        <w:pStyle w:val="CodeBlock"/>
        <w:rPr>
          <w:del w:id="2836" w:author="Sam Tertzakian" w:date="2018-09-11T19:40:00Z"/>
          <w:color w:val="000000"/>
        </w:rPr>
      </w:pPr>
      <w:ins w:id="2837" w:author="Sam Tertzakian" w:date="2018-09-11T19:40:00Z">
        <w:r>
          <w:rPr>
            <w:color w:val="6F008A"/>
          </w:rPr>
          <w:t>DMF_MODULE_DECLARE_CONTEXT</w:t>
        </w:r>
        <w:r>
          <w:rPr>
            <w:color w:val="000000"/>
          </w:rPr>
          <w:t>(ResourceHub)</w:t>
        </w:r>
      </w:ins>
      <w:del w:id="2838" w:author="Sam Tertzakian" w:date="2018-09-11T19:40:00Z">
        <w:r w:rsidR="00943982" w:rsidDel="005B1F6E">
          <w:delText>// This macro declares the following function:</w:delText>
        </w:r>
      </w:del>
    </w:p>
    <w:p w14:paraId="6DDF5535" w14:textId="6834E903" w:rsidR="00943982" w:rsidDel="005B1F6E" w:rsidRDefault="00943982">
      <w:pPr>
        <w:pStyle w:val="CodeBlock"/>
        <w:rPr>
          <w:del w:id="2839" w:author="Sam Tertzakian" w:date="2018-09-11T19:40:00Z"/>
          <w:color w:val="000000"/>
        </w:rPr>
      </w:pPr>
      <w:del w:id="2840" w:author="Sam Tertzakian" w:date="2018-09-11T19:40:00Z">
        <w:r w:rsidDel="005B1F6E">
          <w:delText>// DMF_CONTEXT_GET()</w:delText>
        </w:r>
      </w:del>
    </w:p>
    <w:p w14:paraId="2BD4BA08" w14:textId="264F2A69" w:rsidR="00943982" w:rsidDel="005B1F6E" w:rsidRDefault="00943982">
      <w:pPr>
        <w:pStyle w:val="CodeBlock"/>
        <w:rPr>
          <w:del w:id="2841" w:author="Sam Tertzakian" w:date="2018-09-11T19:40:00Z"/>
          <w:color w:val="000000"/>
        </w:rPr>
      </w:pPr>
      <w:del w:id="2842" w:author="Sam Tertzakian" w:date="2018-09-11T19:40:00Z">
        <w:r w:rsidDel="005B1F6E">
          <w:delText>//</w:delText>
        </w:r>
      </w:del>
    </w:p>
    <w:p w14:paraId="1AF18E6A" w14:textId="0E38D798" w:rsidR="00943982" w:rsidDel="005B1F6E" w:rsidRDefault="00943982">
      <w:pPr>
        <w:pStyle w:val="CodeBlock"/>
        <w:rPr>
          <w:del w:id="2843" w:author="Sam Tertzakian" w:date="2018-09-11T19:40:00Z"/>
          <w:color w:val="000000"/>
        </w:rPr>
      </w:pPr>
      <w:del w:id="2844" w:author="Sam Tertzakian" w:date="2018-09-11T19:40:00Z">
        <w:r w:rsidDel="005B1F6E">
          <w:delText>DMF_MODULE_DECLARE_CONTEXT</w:delText>
        </w:r>
        <w:r w:rsidDel="005B1F6E">
          <w:rPr>
            <w:color w:val="000000"/>
          </w:rPr>
          <w:delText>(RequestStream)</w:delText>
        </w:r>
      </w:del>
    </w:p>
    <w:p w14:paraId="3FF13340" w14:textId="0E679EC2" w:rsidR="00943982" w:rsidRDefault="00943982">
      <w:pPr>
        <w:pStyle w:val="CodeBlock"/>
        <w:pPrChange w:id="2845" w:author="Sam Tertzakian" w:date="2018-09-12T14:45:00Z">
          <w:pPr>
            <w:autoSpaceDE w:val="0"/>
            <w:autoSpaceDN w:val="0"/>
            <w:adjustRightInd w:val="0"/>
            <w:spacing w:after="0" w:line="240" w:lineRule="auto"/>
          </w:pPr>
        </w:pPrChange>
      </w:pPr>
    </w:p>
    <w:p w14:paraId="384222F6" w14:textId="4DC4F41C" w:rsidR="00943982" w:rsidRDefault="002F23C7" w:rsidP="00943982">
      <w:pPr>
        <w:pStyle w:val="Heading4"/>
      </w:pPr>
      <w:r>
        <w:t>DMF_MODULE_DECLARE_CONFIG</w:t>
      </w:r>
    </w:p>
    <w:p w14:paraId="273C2ADE" w14:textId="3AC0E26E" w:rsidR="00943982" w:rsidRPr="00943982" w:rsidRDefault="00943982" w:rsidP="00943982">
      <w:r>
        <w:t xml:space="preserve">This macro indicates that the </w:t>
      </w:r>
      <w:r w:rsidRPr="003049AA">
        <w:rPr>
          <w:u w:val="single"/>
        </w:rPr>
        <w:t>Module has a Con</w:t>
      </w:r>
      <w:r w:rsidR="00A14D82" w:rsidRPr="003049AA">
        <w:rPr>
          <w:u w:val="single"/>
        </w:rPr>
        <w:t>fig (defined in the Module’s .h file)</w:t>
      </w:r>
      <w:r>
        <w:t xml:space="preserve">. It automatically defines a function called </w:t>
      </w:r>
      <w:r w:rsidRPr="00A14D82">
        <w:rPr>
          <w:rStyle w:val="CodeText"/>
        </w:rPr>
        <w:t>DMF_CONFIG_GET()</w:t>
      </w:r>
      <w:r>
        <w:t xml:space="preserve"> which allows Modules to access their Config given a </w:t>
      </w:r>
      <w:r w:rsidRPr="00A14D82">
        <w:rPr>
          <w:rStyle w:val="CodeText"/>
        </w:rPr>
        <w:t>DMFMODULE</w:t>
      </w:r>
      <w:r>
        <w:t>:</w:t>
      </w:r>
    </w:p>
    <w:p w14:paraId="51EEFB41" w14:textId="3E97640A" w:rsidR="00943982" w:rsidDel="005B1F6E" w:rsidRDefault="00943982">
      <w:pPr>
        <w:pStyle w:val="CodeBlock"/>
        <w:rPr>
          <w:del w:id="2846" w:author="Sam Tertzakian" w:date="2018-09-11T19:42:00Z"/>
        </w:rPr>
        <w:pPrChange w:id="2847" w:author="Sam Tertzakian" w:date="2018-09-12T14:45:00Z">
          <w:pPr>
            <w:autoSpaceDE w:val="0"/>
            <w:autoSpaceDN w:val="0"/>
            <w:adjustRightInd w:val="0"/>
            <w:spacing w:after="0" w:line="240" w:lineRule="auto"/>
          </w:pPr>
        </w:pPrChange>
      </w:pPr>
    </w:p>
    <w:p w14:paraId="0B52F5B2" w14:textId="77777777" w:rsidR="005B1F6E" w:rsidRDefault="005B1F6E">
      <w:pPr>
        <w:pStyle w:val="CodeBlock"/>
        <w:rPr>
          <w:ins w:id="2848" w:author="Sam Tertzakian" w:date="2018-09-11T19:42:00Z"/>
        </w:rPr>
        <w:pPrChange w:id="2849" w:author="Sam Tertzakian" w:date="2018-09-12T14:45:00Z">
          <w:pPr>
            <w:autoSpaceDE w:val="0"/>
            <w:autoSpaceDN w:val="0"/>
            <w:adjustRightInd w:val="0"/>
            <w:spacing w:after="0" w:line="240" w:lineRule="auto"/>
          </w:pPr>
        </w:pPrChange>
      </w:pPr>
      <w:ins w:id="2850" w:author="Sam Tertzakian" w:date="2018-09-11T19:42:00Z">
        <w:r>
          <w:t>// This macro declares the following function:</w:t>
        </w:r>
      </w:ins>
    </w:p>
    <w:p w14:paraId="08A86F74" w14:textId="77777777" w:rsidR="005B1F6E" w:rsidRDefault="005B1F6E">
      <w:pPr>
        <w:pStyle w:val="CodeBlock"/>
        <w:rPr>
          <w:ins w:id="2851" w:author="Sam Tertzakian" w:date="2018-09-11T19:42:00Z"/>
          <w:color w:val="000000"/>
        </w:rPr>
        <w:pPrChange w:id="2852" w:author="Sam Tertzakian" w:date="2018-09-12T14:45:00Z">
          <w:pPr>
            <w:autoSpaceDE w:val="0"/>
            <w:autoSpaceDN w:val="0"/>
            <w:adjustRightInd w:val="0"/>
            <w:spacing w:after="0" w:line="240" w:lineRule="auto"/>
          </w:pPr>
        </w:pPrChange>
      </w:pPr>
      <w:ins w:id="2853" w:author="Sam Tertzakian" w:date="2018-09-11T19:42:00Z">
        <w:r>
          <w:t>// DMF_CONFIG_GET()</w:t>
        </w:r>
      </w:ins>
    </w:p>
    <w:p w14:paraId="40C87B0D" w14:textId="77777777" w:rsidR="005B1F6E" w:rsidRDefault="005B1F6E">
      <w:pPr>
        <w:pStyle w:val="CodeBlock"/>
        <w:rPr>
          <w:ins w:id="2854" w:author="Sam Tertzakian" w:date="2018-09-11T19:42:00Z"/>
          <w:color w:val="000000"/>
        </w:rPr>
        <w:pPrChange w:id="2855" w:author="Sam Tertzakian" w:date="2018-09-12T14:45:00Z">
          <w:pPr>
            <w:autoSpaceDE w:val="0"/>
            <w:autoSpaceDN w:val="0"/>
            <w:adjustRightInd w:val="0"/>
            <w:spacing w:after="0" w:line="240" w:lineRule="auto"/>
          </w:pPr>
        </w:pPrChange>
      </w:pPr>
      <w:ins w:id="2856" w:author="Sam Tertzakian" w:date="2018-09-11T19:42:00Z">
        <w:r>
          <w:t>//</w:t>
        </w:r>
      </w:ins>
    </w:p>
    <w:p w14:paraId="234807AD" w14:textId="50E5B411" w:rsidR="00943982" w:rsidDel="005B1F6E" w:rsidRDefault="005B1F6E">
      <w:pPr>
        <w:pStyle w:val="CodeBlock"/>
        <w:rPr>
          <w:del w:id="2857" w:author="Sam Tertzakian" w:date="2018-09-11T19:42:00Z"/>
          <w:color w:val="000000"/>
        </w:rPr>
      </w:pPr>
      <w:ins w:id="2858" w:author="Sam Tertzakian" w:date="2018-09-11T19:42:00Z">
        <w:r>
          <w:rPr>
            <w:color w:val="6F008A"/>
          </w:rPr>
          <w:t>DMF_MODULE_DECLARE_CONFIG</w:t>
        </w:r>
        <w:r>
          <w:rPr>
            <w:color w:val="000000"/>
          </w:rPr>
          <w:t>(ResourceHub)</w:t>
        </w:r>
      </w:ins>
      <w:del w:id="2859" w:author="Sam Tertzakian" w:date="2018-09-11T19:42:00Z">
        <w:r w:rsidR="00943982" w:rsidDel="005B1F6E">
          <w:delText>// This macro declares the following function:</w:delText>
        </w:r>
      </w:del>
    </w:p>
    <w:p w14:paraId="1D5B4121" w14:textId="78EA5409" w:rsidR="00943982" w:rsidDel="005B1F6E" w:rsidRDefault="00943982">
      <w:pPr>
        <w:pStyle w:val="CodeBlock"/>
        <w:rPr>
          <w:del w:id="2860" w:author="Sam Tertzakian" w:date="2018-09-11T19:42:00Z"/>
          <w:color w:val="000000"/>
        </w:rPr>
      </w:pPr>
      <w:del w:id="2861" w:author="Sam Tertzakian" w:date="2018-09-11T19:42:00Z">
        <w:r w:rsidDel="005B1F6E">
          <w:delText>// DMF_CONFIG_GET()</w:delText>
        </w:r>
      </w:del>
    </w:p>
    <w:p w14:paraId="50DE5B31" w14:textId="2D2395C7" w:rsidR="00943982" w:rsidDel="005B1F6E" w:rsidRDefault="00943982">
      <w:pPr>
        <w:pStyle w:val="CodeBlock"/>
        <w:rPr>
          <w:del w:id="2862" w:author="Sam Tertzakian" w:date="2018-09-11T19:42:00Z"/>
          <w:color w:val="000000"/>
        </w:rPr>
      </w:pPr>
      <w:del w:id="2863" w:author="Sam Tertzakian" w:date="2018-09-11T19:42:00Z">
        <w:r w:rsidDel="005B1F6E">
          <w:delText>//</w:delText>
        </w:r>
      </w:del>
    </w:p>
    <w:p w14:paraId="1A8D8090" w14:textId="2BFDB1B6" w:rsidR="00943982" w:rsidRDefault="00943982" w:rsidP="003237FA">
      <w:pPr>
        <w:pStyle w:val="CodeBlock"/>
      </w:pPr>
      <w:del w:id="2864" w:author="Sam Tertzakian" w:date="2018-09-11T19:42:00Z">
        <w:r w:rsidDel="005B1F6E">
          <w:delText>DMF_MODULE_DECLARE_CONFIG</w:delText>
        </w:r>
        <w:r w:rsidDel="005B1F6E">
          <w:rPr>
            <w:color w:val="000000"/>
          </w:rPr>
          <w:delText>(RequestStream)</w:delText>
        </w:r>
      </w:del>
    </w:p>
    <w:p w14:paraId="44589A79" w14:textId="17D5C19F" w:rsidR="00943982" w:rsidRDefault="002F23C7" w:rsidP="00943982">
      <w:pPr>
        <w:pStyle w:val="Heading4"/>
      </w:pPr>
      <w:r>
        <w:t>DMF_MODULE_DECLARE_NO_CONTEXT</w:t>
      </w:r>
    </w:p>
    <w:p w14:paraId="162AE4BC" w14:textId="1739C140" w:rsidR="00943982" w:rsidRPr="00943982" w:rsidDel="005B1F6E" w:rsidRDefault="00943982" w:rsidP="00943982">
      <w:pPr>
        <w:rPr>
          <w:del w:id="2865" w:author="Sam Tertzakian" w:date="2018-09-11T19:42:00Z"/>
        </w:rPr>
      </w:pPr>
      <w:r>
        <w:t xml:space="preserve">This macro indicates that the </w:t>
      </w:r>
      <w:r w:rsidRPr="003049AA">
        <w:rPr>
          <w:u w:val="single"/>
        </w:rPr>
        <w:t xml:space="preserve">Module has </w:t>
      </w:r>
      <w:r w:rsidR="00A14D82" w:rsidRPr="003049AA">
        <w:rPr>
          <w:u w:val="single"/>
        </w:rPr>
        <w:t>no</w:t>
      </w:r>
      <w:r w:rsidRPr="003049AA">
        <w:rPr>
          <w:u w:val="single"/>
        </w:rPr>
        <w:t xml:space="preserve"> Context</w:t>
      </w:r>
      <w:r>
        <w:t xml:space="preserve">. </w:t>
      </w:r>
      <w:r w:rsidR="00A14D82">
        <w:t>Use this macro to make the Module standard and for possible additional features in the future. This macro also defines other definitions used internally by DMF.</w:t>
      </w:r>
    </w:p>
    <w:p w14:paraId="0695AC6F" w14:textId="77777777" w:rsidR="00943982" w:rsidRDefault="00943982">
      <w:pPr>
        <w:pPrChange w:id="2866" w:author="Sam Tertzakian" w:date="2018-09-11T19:42:00Z">
          <w:pPr>
            <w:autoSpaceDE w:val="0"/>
            <w:autoSpaceDN w:val="0"/>
            <w:adjustRightInd w:val="0"/>
            <w:spacing w:after="0" w:line="240" w:lineRule="auto"/>
          </w:pPr>
        </w:pPrChange>
      </w:pPr>
    </w:p>
    <w:p w14:paraId="58FEA800" w14:textId="77777777" w:rsidR="00A14D82" w:rsidRDefault="00A14D82" w:rsidP="003237FA">
      <w:pPr>
        <w:pStyle w:val="CodeBlock"/>
        <w:rPr>
          <w:color w:val="000000"/>
        </w:rPr>
      </w:pPr>
      <w:r>
        <w:t>// This Module has no Context.</w:t>
      </w:r>
    </w:p>
    <w:p w14:paraId="3C7FF5D8" w14:textId="77777777" w:rsidR="00A14D82" w:rsidRDefault="00A14D82" w:rsidP="003237FA">
      <w:pPr>
        <w:pStyle w:val="CodeBlock"/>
        <w:rPr>
          <w:color w:val="000000"/>
        </w:rPr>
      </w:pPr>
      <w:r>
        <w:t>//</w:t>
      </w:r>
    </w:p>
    <w:p w14:paraId="25672E7B" w14:textId="14074440" w:rsidR="00943982" w:rsidRDefault="00A14D82" w:rsidP="003237FA">
      <w:pPr>
        <w:pStyle w:val="CodeBlock"/>
        <w:rPr>
          <w:color w:val="000000"/>
        </w:rPr>
      </w:pPr>
      <w:r>
        <w:t>DMF_MODULE_DECLARE_NO_CONTEXT</w:t>
      </w:r>
      <w:r>
        <w:rPr>
          <w:color w:val="000000"/>
        </w:rPr>
        <w:t>(PdoCreate)</w:t>
      </w:r>
    </w:p>
    <w:p w14:paraId="026EE773" w14:textId="7E71B65E" w:rsidR="00943982" w:rsidRDefault="002F23C7" w:rsidP="00943982">
      <w:pPr>
        <w:pStyle w:val="Heading4"/>
      </w:pPr>
      <w:r>
        <w:t>DMF_MODULE_DECLARE_NO_CONFIG</w:t>
      </w:r>
    </w:p>
    <w:p w14:paraId="73B1D42E" w14:textId="7B222C4D" w:rsidR="00943982" w:rsidRPr="00943982" w:rsidRDefault="00943982" w:rsidP="00943982">
      <w:r>
        <w:t xml:space="preserve">This macro indicates that the </w:t>
      </w:r>
      <w:r w:rsidRPr="003049AA">
        <w:rPr>
          <w:u w:val="single"/>
        </w:rPr>
        <w:t>Module has no Config</w:t>
      </w:r>
      <w:r>
        <w:t xml:space="preserve">. </w:t>
      </w:r>
      <w:r w:rsidR="00A14D82">
        <w:t>Use this macro to make the Module standard and for possible additional features in the future.</w:t>
      </w:r>
    </w:p>
    <w:p w14:paraId="0825EBC4" w14:textId="1DB77C42" w:rsidR="00943982" w:rsidDel="005B1F6E" w:rsidRDefault="00943982">
      <w:pPr>
        <w:pStyle w:val="CodeBlock"/>
        <w:rPr>
          <w:del w:id="2867" w:author="Sam Tertzakian" w:date="2018-09-11T19:42:00Z"/>
        </w:rPr>
        <w:pPrChange w:id="2868" w:author="Sam Tertzakian" w:date="2018-09-12T14:45:00Z">
          <w:pPr>
            <w:autoSpaceDE w:val="0"/>
            <w:autoSpaceDN w:val="0"/>
            <w:adjustRightInd w:val="0"/>
            <w:spacing w:after="0" w:line="240" w:lineRule="auto"/>
          </w:pPr>
        </w:pPrChange>
      </w:pPr>
    </w:p>
    <w:p w14:paraId="167113DA" w14:textId="77777777" w:rsidR="00943982" w:rsidRDefault="00943982" w:rsidP="003237FA">
      <w:pPr>
        <w:pStyle w:val="CodeBlock"/>
      </w:pPr>
      <w:r>
        <w:t>// This Module has no Config.</w:t>
      </w:r>
    </w:p>
    <w:p w14:paraId="0B135BB4" w14:textId="77777777" w:rsidR="00943982" w:rsidRDefault="00943982" w:rsidP="003237FA">
      <w:pPr>
        <w:pStyle w:val="CodeBlock"/>
        <w:rPr>
          <w:color w:val="000000"/>
        </w:rPr>
      </w:pPr>
      <w:r>
        <w:t>//</w:t>
      </w:r>
    </w:p>
    <w:p w14:paraId="143B9919" w14:textId="00B1C323" w:rsidR="00943982" w:rsidRDefault="00943982" w:rsidP="003237FA">
      <w:pPr>
        <w:pStyle w:val="CodeBlock"/>
      </w:pPr>
      <w:r>
        <w:t>DMF_MODULE_DECLARE_NO_CONFIG</w:t>
      </w:r>
      <w:r>
        <w:rPr>
          <w:color w:val="000000"/>
        </w:rPr>
        <w:t>(Registry)</w:t>
      </w:r>
    </w:p>
    <w:p w14:paraId="08D25A13" w14:textId="77777777" w:rsidR="00943982" w:rsidRDefault="00943982">
      <w:pPr>
        <w:rPr>
          <w:rFonts w:asciiTheme="majorHAnsi" w:eastAsiaTheme="majorEastAsia" w:hAnsiTheme="majorHAnsi" w:cstheme="majorBidi"/>
          <w:b/>
          <w:bCs/>
          <w:color w:val="000000" w:themeColor="text1"/>
        </w:rPr>
      </w:pPr>
      <w:bookmarkStart w:id="2869" w:name="_Toc500407347"/>
      <w:r>
        <w:br w:type="page"/>
      </w:r>
    </w:p>
    <w:p w14:paraId="03176B6F" w14:textId="71A95943" w:rsidR="0038406D" w:rsidRDefault="0038406D" w:rsidP="0038406D">
      <w:pPr>
        <w:pStyle w:val="Heading3"/>
      </w:pPr>
      <w:bookmarkStart w:id="2870" w:name="_Toc524527529"/>
      <w:r>
        <w:lastRenderedPageBreak/>
        <w:t xml:space="preserve">Section 7: Module </w:t>
      </w:r>
      <w:r w:rsidR="00E6369D">
        <w:t xml:space="preserve">Private </w:t>
      </w:r>
      <w:r>
        <w:t>Code</w:t>
      </w:r>
      <w:bookmarkEnd w:id="2869"/>
      <w:bookmarkEnd w:id="2870"/>
    </w:p>
    <w:p w14:paraId="34812EF5" w14:textId="77777777" w:rsidR="0038406D" w:rsidRDefault="0038406D" w:rsidP="0038406D">
      <w:r>
        <w:t>This section contains functions that are called by the Module’s callbacks and Methods. This code contains the Module’s functionality and is very specific to this Module. Note there may be zero, one or more than one function in this section.</w:t>
      </w:r>
    </w:p>
    <w:p w14:paraId="5AF3383C" w14:textId="2326B8CF" w:rsidR="0038406D" w:rsidRDefault="0038406D" w:rsidP="0038406D">
      <w:pPr>
        <w:rPr>
          <w:ins w:id="2871" w:author="Sam Tertzakian" w:date="2018-09-11T19:43:00Z"/>
        </w:rPr>
      </w:pPr>
      <w:r>
        <w:t xml:space="preserve">This code </w:t>
      </w:r>
      <w:r w:rsidR="00E6369D">
        <w:t xml:space="preserve">is </w:t>
      </w:r>
      <w:r>
        <w:t>only ever called by Module’s callbacks or Module Methods.</w:t>
      </w:r>
      <w:r w:rsidR="00E6369D">
        <w:t xml:space="preserve"> DMF and Clients never call this code.</w:t>
      </w:r>
    </w:p>
    <w:p w14:paraId="5A44598E" w14:textId="77777777" w:rsidR="005B1F6E" w:rsidRDefault="005B1F6E">
      <w:pPr>
        <w:pStyle w:val="CodeBlock"/>
        <w:rPr>
          <w:ins w:id="2872" w:author="Sam Tertzakian" w:date="2018-09-11T19:43:00Z"/>
          <w:color w:val="000000"/>
        </w:rPr>
        <w:pPrChange w:id="2873" w:author="Sam Tertzakian" w:date="2018-09-12T14:45:00Z">
          <w:pPr>
            <w:autoSpaceDE w:val="0"/>
            <w:autoSpaceDN w:val="0"/>
            <w:adjustRightInd w:val="0"/>
            <w:spacing w:after="0" w:line="240" w:lineRule="auto"/>
          </w:pPr>
        </w:pPrChange>
      </w:pPr>
      <w:ins w:id="2874" w:author="Sam Tertzakian" w:date="2018-09-11T19:43:00Z">
        <w:r>
          <w:t>///////////////////////////////////////////////////////////////////////////////////////////////////////</w:t>
        </w:r>
      </w:ins>
    </w:p>
    <w:p w14:paraId="0B2C95F9" w14:textId="77777777" w:rsidR="005B1F6E" w:rsidRDefault="005B1F6E">
      <w:pPr>
        <w:pStyle w:val="CodeBlock"/>
        <w:rPr>
          <w:ins w:id="2875" w:author="Sam Tertzakian" w:date="2018-09-11T19:43:00Z"/>
          <w:color w:val="000000"/>
        </w:rPr>
        <w:pPrChange w:id="2876" w:author="Sam Tertzakian" w:date="2018-09-12T14:45:00Z">
          <w:pPr>
            <w:autoSpaceDE w:val="0"/>
            <w:autoSpaceDN w:val="0"/>
            <w:adjustRightInd w:val="0"/>
            <w:spacing w:after="0" w:line="240" w:lineRule="auto"/>
          </w:pPr>
        </w:pPrChange>
      </w:pPr>
      <w:ins w:id="2877" w:author="Sam Tertzakian" w:date="2018-09-11T19:43:00Z">
        <w:r>
          <w:t>// DMF Module Support Code</w:t>
        </w:r>
      </w:ins>
    </w:p>
    <w:p w14:paraId="48822ED3" w14:textId="77777777" w:rsidR="005B1F6E" w:rsidRDefault="005B1F6E">
      <w:pPr>
        <w:pStyle w:val="CodeBlock"/>
        <w:rPr>
          <w:ins w:id="2878" w:author="Sam Tertzakian" w:date="2018-09-11T19:43:00Z"/>
          <w:color w:val="000000"/>
        </w:rPr>
        <w:pPrChange w:id="2879" w:author="Sam Tertzakian" w:date="2018-09-12T14:45:00Z">
          <w:pPr>
            <w:autoSpaceDE w:val="0"/>
            <w:autoSpaceDN w:val="0"/>
            <w:adjustRightInd w:val="0"/>
            <w:spacing w:after="0" w:line="240" w:lineRule="auto"/>
          </w:pPr>
        </w:pPrChange>
      </w:pPr>
      <w:ins w:id="2880" w:author="Sam Tertzakian" w:date="2018-09-11T19:43:00Z">
        <w:r>
          <w:t>///////////////////////////////////////////////////////////////////////////////////////////////////////</w:t>
        </w:r>
      </w:ins>
    </w:p>
    <w:p w14:paraId="454B256D" w14:textId="77777777" w:rsidR="005B1F6E" w:rsidRDefault="005B1F6E">
      <w:pPr>
        <w:pStyle w:val="CodeBlock"/>
        <w:rPr>
          <w:ins w:id="2881" w:author="Sam Tertzakian" w:date="2018-09-11T19:43:00Z"/>
          <w:color w:val="000000"/>
        </w:rPr>
        <w:pPrChange w:id="2882" w:author="Sam Tertzakian" w:date="2018-09-12T14:45:00Z">
          <w:pPr>
            <w:autoSpaceDE w:val="0"/>
            <w:autoSpaceDN w:val="0"/>
            <w:adjustRightInd w:val="0"/>
            <w:spacing w:after="0" w:line="240" w:lineRule="auto"/>
          </w:pPr>
        </w:pPrChange>
      </w:pPr>
      <w:ins w:id="2883" w:author="Sam Tertzakian" w:date="2018-09-11T19:43:00Z">
        <w:r>
          <w:t>//</w:t>
        </w:r>
      </w:ins>
    </w:p>
    <w:p w14:paraId="6EE79917" w14:textId="77777777" w:rsidR="005B1F6E" w:rsidRDefault="005B1F6E">
      <w:pPr>
        <w:pStyle w:val="CodeBlock"/>
        <w:rPr>
          <w:ins w:id="2884" w:author="Sam Tertzakian" w:date="2018-09-11T19:43:00Z"/>
        </w:rPr>
        <w:pPrChange w:id="2885" w:author="Sam Tertzakian" w:date="2018-09-12T14:45:00Z">
          <w:pPr>
            <w:autoSpaceDE w:val="0"/>
            <w:autoSpaceDN w:val="0"/>
            <w:adjustRightInd w:val="0"/>
            <w:spacing w:after="0" w:line="240" w:lineRule="auto"/>
          </w:pPr>
        </w:pPrChange>
      </w:pPr>
    </w:p>
    <w:p w14:paraId="45E90709" w14:textId="77777777" w:rsidR="005B1F6E" w:rsidRDefault="005B1F6E">
      <w:pPr>
        <w:pStyle w:val="CodeBlock"/>
        <w:rPr>
          <w:ins w:id="2886" w:author="Sam Tertzakian" w:date="2018-09-11T19:43:00Z"/>
        </w:rPr>
        <w:pPrChange w:id="2887" w:author="Sam Tertzakian" w:date="2018-09-12T14:45:00Z">
          <w:pPr>
            <w:autoSpaceDE w:val="0"/>
            <w:autoSpaceDN w:val="0"/>
            <w:adjustRightInd w:val="0"/>
            <w:spacing w:after="0" w:line="240" w:lineRule="auto"/>
          </w:pPr>
        </w:pPrChange>
      </w:pPr>
      <w:ins w:id="2888" w:author="Sam Tertzakian" w:date="2018-09-11T19:43:00Z">
        <w:r>
          <w:rPr>
            <w:color w:val="808080"/>
          </w:rPr>
          <w:t>#define</w:t>
        </w:r>
        <w:r>
          <w:t xml:space="preserve"> </w:t>
        </w:r>
        <w:r>
          <w:rPr>
            <w:color w:val="6F008A"/>
          </w:rPr>
          <w:t>INTERNAL_SERIAL_BUS_SIZE</w:t>
        </w:r>
        <w:r>
          <w:t>(Desc)     ((</w:t>
        </w:r>
        <w:r>
          <w:rPr>
            <w:color w:val="2B91AF"/>
          </w:rPr>
          <w:t>ULONG</w:t>
        </w:r>
        <w:r>
          <w:t>)(Desc)-&gt;Length +                                      \</w:t>
        </w:r>
      </w:ins>
    </w:p>
    <w:p w14:paraId="17BFAB87" w14:textId="77777777" w:rsidR="005B1F6E" w:rsidRDefault="005B1F6E">
      <w:pPr>
        <w:pStyle w:val="CodeBlock"/>
        <w:rPr>
          <w:ins w:id="2889" w:author="Sam Tertzakian" w:date="2018-09-11T19:43:00Z"/>
        </w:rPr>
        <w:pPrChange w:id="2890" w:author="Sam Tertzakian" w:date="2018-09-12T14:45:00Z">
          <w:pPr>
            <w:autoSpaceDE w:val="0"/>
            <w:autoSpaceDN w:val="0"/>
            <w:adjustRightInd w:val="0"/>
            <w:spacing w:after="0" w:line="240" w:lineRule="auto"/>
          </w:pPr>
        </w:pPrChange>
      </w:pPr>
      <w:ins w:id="2891" w:author="Sam Tertzakian" w:date="2018-09-11T19:43:00Z">
        <w:r>
          <w:t xml:space="preserve">                                           </w:t>
        </w:r>
        <w:r>
          <w:rPr>
            <w:color w:val="6F008A"/>
          </w:rPr>
          <w:t>RTL_SIZEOF_THROUGH_FIELD</w:t>
        </w:r>
        <w:r>
          <w:t>(</w:t>
        </w:r>
        <w:r>
          <w:rPr>
            <w:color w:val="2B91AF"/>
          </w:rPr>
          <w:t>PNP_SERIAL_BUS_DESCRIPTOR</w:t>
        </w:r>
        <w:r>
          <w:t>, Length))</w:t>
        </w:r>
      </w:ins>
    </w:p>
    <w:p w14:paraId="2F2429EB" w14:textId="77777777" w:rsidR="005B1F6E" w:rsidRDefault="005B1F6E">
      <w:pPr>
        <w:pStyle w:val="CodeBlock"/>
        <w:rPr>
          <w:ins w:id="2892" w:author="Sam Tertzakian" w:date="2018-09-11T19:43:00Z"/>
        </w:rPr>
        <w:pPrChange w:id="2893" w:author="Sam Tertzakian" w:date="2018-09-12T14:45:00Z">
          <w:pPr>
            <w:autoSpaceDE w:val="0"/>
            <w:autoSpaceDN w:val="0"/>
            <w:adjustRightInd w:val="0"/>
            <w:spacing w:after="0" w:line="240" w:lineRule="auto"/>
          </w:pPr>
        </w:pPrChange>
      </w:pPr>
    </w:p>
    <w:p w14:paraId="1968E7FA" w14:textId="77777777" w:rsidR="005B1F6E" w:rsidRDefault="005B1F6E">
      <w:pPr>
        <w:pStyle w:val="CodeBlock"/>
        <w:rPr>
          <w:ins w:id="2894" w:author="Sam Tertzakian" w:date="2018-09-11T19:43:00Z"/>
          <w:color w:val="000000"/>
        </w:rPr>
        <w:pPrChange w:id="2895" w:author="Sam Tertzakian" w:date="2018-09-12T14:45:00Z">
          <w:pPr>
            <w:autoSpaceDE w:val="0"/>
            <w:autoSpaceDN w:val="0"/>
            <w:adjustRightInd w:val="0"/>
            <w:spacing w:after="0" w:line="240" w:lineRule="auto"/>
          </w:pPr>
        </w:pPrChange>
      </w:pPr>
      <w:ins w:id="2896" w:author="Sam Tertzakian" w:date="2018-09-11T19:43:00Z">
        <w:r>
          <w:rPr>
            <w:color w:val="808080"/>
          </w:rPr>
          <w:t>#include</w:t>
        </w:r>
        <w:r>
          <w:rPr>
            <w:color w:val="000000"/>
          </w:rPr>
          <w:t xml:space="preserve"> </w:t>
        </w:r>
        <w:r>
          <w:t>"pshpack1.h"</w:t>
        </w:r>
      </w:ins>
    </w:p>
    <w:p w14:paraId="68981FDC" w14:textId="77777777" w:rsidR="005B1F6E" w:rsidRDefault="005B1F6E">
      <w:pPr>
        <w:pStyle w:val="CodeBlock"/>
        <w:rPr>
          <w:ins w:id="2897" w:author="Sam Tertzakian" w:date="2018-09-11T19:43:00Z"/>
        </w:rPr>
        <w:pPrChange w:id="2898" w:author="Sam Tertzakian" w:date="2018-09-12T14:45:00Z">
          <w:pPr>
            <w:autoSpaceDE w:val="0"/>
            <w:autoSpaceDN w:val="0"/>
            <w:adjustRightInd w:val="0"/>
            <w:spacing w:after="0" w:line="240" w:lineRule="auto"/>
          </w:pPr>
        </w:pPrChange>
      </w:pPr>
    </w:p>
    <w:p w14:paraId="2F0B240C" w14:textId="77777777" w:rsidR="005B1F6E" w:rsidRDefault="005B1F6E">
      <w:pPr>
        <w:pStyle w:val="CodeBlock"/>
        <w:rPr>
          <w:ins w:id="2899" w:author="Sam Tertzakian" w:date="2018-09-11T19:43:00Z"/>
          <w:color w:val="000000"/>
        </w:rPr>
        <w:pPrChange w:id="2900" w:author="Sam Tertzakian" w:date="2018-09-12T14:45:00Z">
          <w:pPr>
            <w:autoSpaceDE w:val="0"/>
            <w:autoSpaceDN w:val="0"/>
            <w:adjustRightInd w:val="0"/>
            <w:spacing w:after="0" w:line="240" w:lineRule="auto"/>
          </w:pPr>
        </w:pPrChange>
      </w:pPr>
      <w:ins w:id="2901" w:author="Sam Tertzakian" w:date="2018-09-11T19:43:00Z">
        <w:r>
          <w:rPr>
            <w:color w:val="0000FF"/>
          </w:rPr>
          <w:t>typedef</w:t>
        </w:r>
        <w:r>
          <w:rPr>
            <w:color w:val="000000"/>
          </w:rPr>
          <w:t xml:space="preserve"> </w:t>
        </w:r>
        <w:r>
          <w:rPr>
            <w:color w:val="0000FF"/>
          </w:rPr>
          <w:t>struct</w:t>
        </w:r>
        <w:r>
          <w:rPr>
            <w:color w:val="000000"/>
          </w:rPr>
          <w:t xml:space="preserve"> </w:t>
        </w:r>
        <w:r>
          <w:t>_DIRECTFW_I2C_CONNECTION_DESCRIPTOR_SUBTYPE</w:t>
        </w:r>
      </w:ins>
    </w:p>
    <w:p w14:paraId="5972B421" w14:textId="77777777" w:rsidR="005B1F6E" w:rsidRDefault="005B1F6E">
      <w:pPr>
        <w:pStyle w:val="CodeBlock"/>
        <w:rPr>
          <w:ins w:id="2902" w:author="Sam Tertzakian" w:date="2018-09-11T19:43:00Z"/>
        </w:rPr>
        <w:pPrChange w:id="2903" w:author="Sam Tertzakian" w:date="2018-09-12T14:45:00Z">
          <w:pPr>
            <w:autoSpaceDE w:val="0"/>
            <w:autoSpaceDN w:val="0"/>
            <w:adjustRightInd w:val="0"/>
            <w:spacing w:after="0" w:line="240" w:lineRule="auto"/>
          </w:pPr>
        </w:pPrChange>
      </w:pPr>
      <w:ins w:id="2904" w:author="Sam Tertzakian" w:date="2018-09-11T19:43:00Z">
        <w:r>
          <w:t>{</w:t>
        </w:r>
      </w:ins>
    </w:p>
    <w:p w14:paraId="207532AD" w14:textId="77777777" w:rsidR="005B1F6E" w:rsidRDefault="005B1F6E">
      <w:pPr>
        <w:pStyle w:val="CodeBlock"/>
        <w:rPr>
          <w:ins w:id="2905" w:author="Sam Tertzakian" w:date="2018-09-11T19:43:00Z"/>
        </w:rPr>
        <w:pPrChange w:id="2906" w:author="Sam Tertzakian" w:date="2018-09-12T14:45:00Z">
          <w:pPr>
            <w:autoSpaceDE w:val="0"/>
            <w:autoSpaceDN w:val="0"/>
            <w:adjustRightInd w:val="0"/>
            <w:spacing w:after="0" w:line="240" w:lineRule="auto"/>
          </w:pPr>
        </w:pPrChange>
      </w:pPr>
      <w:ins w:id="2907" w:author="Sam Tertzakian" w:date="2018-09-11T19:43:00Z">
        <w:r>
          <w:t xml:space="preserve">    </w:t>
        </w:r>
        <w:r>
          <w:rPr>
            <w:color w:val="2B91AF"/>
          </w:rPr>
          <w:t>UINT32</w:t>
        </w:r>
        <w:r>
          <w:t xml:space="preserve"> ConnectionSpeed;</w:t>
        </w:r>
      </w:ins>
    </w:p>
    <w:p w14:paraId="4B25E4C6" w14:textId="77777777" w:rsidR="005B1F6E" w:rsidRDefault="005B1F6E">
      <w:pPr>
        <w:pStyle w:val="CodeBlock"/>
        <w:rPr>
          <w:ins w:id="2908" w:author="Sam Tertzakian" w:date="2018-09-11T19:43:00Z"/>
        </w:rPr>
        <w:pPrChange w:id="2909" w:author="Sam Tertzakian" w:date="2018-09-12T14:45:00Z">
          <w:pPr>
            <w:autoSpaceDE w:val="0"/>
            <w:autoSpaceDN w:val="0"/>
            <w:adjustRightInd w:val="0"/>
            <w:spacing w:after="0" w:line="240" w:lineRule="auto"/>
          </w:pPr>
        </w:pPrChange>
      </w:pPr>
      <w:ins w:id="2910" w:author="Sam Tertzakian" w:date="2018-09-11T19:43:00Z">
        <w:r>
          <w:t xml:space="preserve">    </w:t>
        </w:r>
        <w:r>
          <w:rPr>
            <w:color w:val="2B91AF"/>
          </w:rPr>
          <w:t>USHORT</w:t>
        </w:r>
        <w:r>
          <w:t xml:space="preserve"> SecondaryDeviceAddress;</w:t>
        </w:r>
      </w:ins>
    </w:p>
    <w:p w14:paraId="07C6562D" w14:textId="77777777" w:rsidR="005B1F6E" w:rsidRDefault="005B1F6E">
      <w:pPr>
        <w:pStyle w:val="CodeBlock"/>
        <w:rPr>
          <w:ins w:id="2911" w:author="Sam Tertzakian" w:date="2018-09-11T19:43:00Z"/>
        </w:rPr>
        <w:pPrChange w:id="2912" w:author="Sam Tertzakian" w:date="2018-09-12T14:45:00Z">
          <w:pPr>
            <w:autoSpaceDE w:val="0"/>
            <w:autoSpaceDN w:val="0"/>
            <w:adjustRightInd w:val="0"/>
            <w:spacing w:after="0" w:line="240" w:lineRule="auto"/>
          </w:pPr>
        </w:pPrChange>
      </w:pPr>
      <w:ins w:id="2913" w:author="Sam Tertzakian" w:date="2018-09-11T19:43:00Z">
        <w:r>
          <w:t xml:space="preserve">    </w:t>
        </w:r>
        <w:r>
          <w:rPr>
            <w:color w:val="2B91AF"/>
          </w:rPr>
          <w:t>UCHAR</w:t>
        </w:r>
        <w:r>
          <w:t xml:space="preserve">  VendorDefinedData[</w:t>
        </w:r>
        <w:r>
          <w:rPr>
            <w:color w:val="6F008A"/>
          </w:rPr>
          <w:t>ANYSIZE_ARRAY</w:t>
        </w:r>
        <w:r>
          <w:t>];</w:t>
        </w:r>
      </w:ins>
    </w:p>
    <w:p w14:paraId="5EE4B272" w14:textId="77777777" w:rsidR="005B1F6E" w:rsidRDefault="005B1F6E">
      <w:pPr>
        <w:pStyle w:val="CodeBlock"/>
        <w:rPr>
          <w:ins w:id="2914" w:author="Sam Tertzakian" w:date="2018-09-11T19:43:00Z"/>
          <w:color w:val="000000"/>
        </w:rPr>
        <w:pPrChange w:id="2915" w:author="Sam Tertzakian" w:date="2018-09-12T14:45:00Z">
          <w:pPr>
            <w:autoSpaceDE w:val="0"/>
            <w:autoSpaceDN w:val="0"/>
            <w:adjustRightInd w:val="0"/>
            <w:spacing w:after="0" w:line="240" w:lineRule="auto"/>
          </w:pPr>
        </w:pPrChange>
      </w:pPr>
      <w:ins w:id="2916" w:author="Sam Tertzakian" w:date="2018-09-11T19:43:00Z">
        <w:r>
          <w:rPr>
            <w:color w:val="000000"/>
          </w:rPr>
          <w:t xml:space="preserve">} </w:t>
        </w:r>
        <w:r>
          <w:t>DIRECTFW_I2C_CONNECTION_DESCRIPTOR_SUBTYPE</w:t>
        </w:r>
        <w:r>
          <w:rPr>
            <w:color w:val="000000"/>
          </w:rPr>
          <w:t>;</w:t>
        </w:r>
      </w:ins>
    </w:p>
    <w:p w14:paraId="069E9ECD" w14:textId="77777777" w:rsidR="005B1F6E" w:rsidRDefault="005B1F6E">
      <w:pPr>
        <w:pStyle w:val="CodeBlock"/>
        <w:rPr>
          <w:ins w:id="2917" w:author="Sam Tertzakian" w:date="2018-09-11T19:43:00Z"/>
        </w:rPr>
        <w:pPrChange w:id="2918" w:author="Sam Tertzakian" w:date="2018-09-12T14:45:00Z">
          <w:pPr>
            <w:autoSpaceDE w:val="0"/>
            <w:autoSpaceDN w:val="0"/>
            <w:adjustRightInd w:val="0"/>
            <w:spacing w:after="0" w:line="240" w:lineRule="auto"/>
          </w:pPr>
        </w:pPrChange>
      </w:pPr>
    </w:p>
    <w:p w14:paraId="0E3EDAB8" w14:textId="77777777" w:rsidR="005B1F6E" w:rsidRDefault="005B1F6E">
      <w:pPr>
        <w:pStyle w:val="CodeBlock"/>
        <w:rPr>
          <w:ins w:id="2919" w:author="Sam Tertzakian" w:date="2018-09-11T19:43:00Z"/>
          <w:color w:val="000000"/>
        </w:rPr>
        <w:pPrChange w:id="2920" w:author="Sam Tertzakian" w:date="2018-09-12T14:45:00Z">
          <w:pPr>
            <w:autoSpaceDE w:val="0"/>
            <w:autoSpaceDN w:val="0"/>
            <w:adjustRightInd w:val="0"/>
            <w:spacing w:after="0" w:line="240" w:lineRule="auto"/>
          </w:pPr>
        </w:pPrChange>
      </w:pPr>
      <w:ins w:id="2921" w:author="Sam Tertzakian" w:date="2018-09-11T19:43:00Z">
        <w:r>
          <w:rPr>
            <w:color w:val="808080"/>
          </w:rPr>
          <w:t>#include</w:t>
        </w:r>
        <w:r>
          <w:rPr>
            <w:color w:val="000000"/>
          </w:rPr>
          <w:t xml:space="preserve"> </w:t>
        </w:r>
        <w:r>
          <w:t>"poppack.h"</w:t>
        </w:r>
      </w:ins>
    </w:p>
    <w:p w14:paraId="1C5979D2" w14:textId="77777777" w:rsidR="005B1F6E" w:rsidRDefault="005B1F6E">
      <w:pPr>
        <w:pStyle w:val="CodeBlock"/>
        <w:rPr>
          <w:ins w:id="2922" w:author="Sam Tertzakian" w:date="2018-09-11T19:43:00Z"/>
        </w:rPr>
        <w:pPrChange w:id="2923" w:author="Sam Tertzakian" w:date="2018-09-12T14:45:00Z">
          <w:pPr>
            <w:autoSpaceDE w:val="0"/>
            <w:autoSpaceDN w:val="0"/>
            <w:adjustRightInd w:val="0"/>
            <w:spacing w:after="0" w:line="240" w:lineRule="auto"/>
          </w:pPr>
        </w:pPrChange>
      </w:pPr>
    </w:p>
    <w:p w14:paraId="2FA330E0" w14:textId="77777777" w:rsidR="005B1F6E" w:rsidRDefault="005B1F6E">
      <w:pPr>
        <w:pStyle w:val="CodeBlock"/>
        <w:rPr>
          <w:ins w:id="2924" w:author="Sam Tertzakian" w:date="2018-09-11T19:43:00Z"/>
          <w:color w:val="000000"/>
        </w:rPr>
        <w:pPrChange w:id="2925" w:author="Sam Tertzakian" w:date="2018-09-12T14:45:00Z">
          <w:pPr>
            <w:autoSpaceDE w:val="0"/>
            <w:autoSpaceDN w:val="0"/>
            <w:adjustRightInd w:val="0"/>
            <w:spacing w:after="0" w:line="240" w:lineRule="auto"/>
          </w:pPr>
        </w:pPrChange>
      </w:pPr>
      <w:ins w:id="2926" w:author="Sam Tertzakian" w:date="2018-09-11T19:43:00Z">
        <w:r>
          <w:t>#pragma</w:t>
        </w:r>
        <w:r>
          <w:rPr>
            <w:color w:val="000000"/>
          </w:rPr>
          <w:t xml:space="preserve"> </w:t>
        </w:r>
        <w:r>
          <w:t>code_seg</w:t>
        </w:r>
        <w:r>
          <w:rPr>
            <w:color w:val="000000"/>
          </w:rPr>
          <w:t>(</w:t>
        </w:r>
        <w:r>
          <w:rPr>
            <w:color w:val="A31515"/>
          </w:rPr>
          <w:t>"PAGE"</w:t>
        </w:r>
        <w:r>
          <w:rPr>
            <w:color w:val="000000"/>
          </w:rPr>
          <w:t>)</w:t>
        </w:r>
      </w:ins>
    </w:p>
    <w:p w14:paraId="2296D512" w14:textId="77777777" w:rsidR="005B1F6E" w:rsidRDefault="005B1F6E">
      <w:pPr>
        <w:pStyle w:val="CodeBlock"/>
        <w:rPr>
          <w:ins w:id="2927" w:author="Sam Tertzakian" w:date="2018-09-11T19:43:00Z"/>
          <w:color w:val="000000"/>
        </w:rPr>
        <w:pPrChange w:id="2928" w:author="Sam Tertzakian" w:date="2018-09-12T14:45:00Z">
          <w:pPr>
            <w:autoSpaceDE w:val="0"/>
            <w:autoSpaceDN w:val="0"/>
            <w:adjustRightInd w:val="0"/>
            <w:spacing w:after="0" w:line="240" w:lineRule="auto"/>
          </w:pPr>
        </w:pPrChange>
      </w:pPr>
      <w:ins w:id="2929" w:author="Sam Tertzakian" w:date="2018-09-11T19:43:00Z">
        <w:r>
          <w:t>NTSTATUS</w:t>
        </w:r>
      </w:ins>
    </w:p>
    <w:p w14:paraId="0F78E943" w14:textId="77777777" w:rsidR="005B1F6E" w:rsidRDefault="005B1F6E">
      <w:pPr>
        <w:pStyle w:val="CodeBlock"/>
        <w:rPr>
          <w:ins w:id="2930" w:author="Sam Tertzakian" w:date="2018-09-11T19:43:00Z"/>
        </w:rPr>
        <w:pPrChange w:id="2931" w:author="Sam Tertzakian" w:date="2018-09-12T14:45:00Z">
          <w:pPr>
            <w:autoSpaceDE w:val="0"/>
            <w:autoSpaceDN w:val="0"/>
            <w:adjustRightInd w:val="0"/>
            <w:spacing w:after="0" w:line="240" w:lineRule="auto"/>
          </w:pPr>
        </w:pPrChange>
      </w:pPr>
      <w:ins w:id="2932" w:author="Sam Tertzakian" w:date="2018-09-11T19:43:00Z">
        <w:r>
          <w:t>ResourceHub_ConnectResourceHubIoTarget(</w:t>
        </w:r>
      </w:ins>
    </w:p>
    <w:p w14:paraId="2C995B06" w14:textId="77777777" w:rsidR="005B1F6E" w:rsidRDefault="005B1F6E">
      <w:pPr>
        <w:pStyle w:val="CodeBlock"/>
        <w:rPr>
          <w:ins w:id="2933" w:author="Sam Tertzakian" w:date="2018-09-11T19:43:00Z"/>
          <w:color w:val="000000"/>
        </w:rPr>
        <w:pPrChange w:id="2934" w:author="Sam Tertzakian" w:date="2018-09-12T14:45:00Z">
          <w:pPr>
            <w:autoSpaceDE w:val="0"/>
            <w:autoSpaceDN w:val="0"/>
            <w:adjustRightInd w:val="0"/>
            <w:spacing w:after="0" w:line="240" w:lineRule="auto"/>
          </w:pPr>
        </w:pPrChange>
      </w:pPr>
      <w:ins w:id="2935" w:author="Sam Tertzakian" w:date="2018-09-11T19:43:00Z">
        <w:r>
          <w:rPr>
            <w:color w:val="000000"/>
          </w:rPr>
          <w:t xml:space="preserve">    </w:t>
        </w:r>
        <w:r>
          <w:rPr>
            <w:color w:val="6F008A"/>
          </w:rPr>
          <w:t>_Inout_</w:t>
        </w:r>
        <w:r>
          <w:rPr>
            <w:color w:val="000000"/>
          </w:rPr>
          <w:t xml:space="preserve"> </w:t>
        </w:r>
        <w:r>
          <w:t>DMFMODULE</w:t>
        </w:r>
        <w:r>
          <w:rPr>
            <w:color w:val="000000"/>
          </w:rPr>
          <w:t xml:space="preserve"> </w:t>
        </w:r>
        <w:r>
          <w:rPr>
            <w:color w:val="808080"/>
          </w:rPr>
          <w:t>DmfModule</w:t>
        </w:r>
        <w:r>
          <w:rPr>
            <w:color w:val="000000"/>
          </w:rPr>
          <w:t>,</w:t>
        </w:r>
      </w:ins>
    </w:p>
    <w:p w14:paraId="1245CB0D" w14:textId="77777777" w:rsidR="005B1F6E" w:rsidRDefault="005B1F6E">
      <w:pPr>
        <w:pStyle w:val="CodeBlock"/>
        <w:rPr>
          <w:ins w:id="2936" w:author="Sam Tertzakian" w:date="2018-09-11T19:43:00Z"/>
          <w:color w:val="000000"/>
        </w:rPr>
        <w:pPrChange w:id="2937" w:author="Sam Tertzakian" w:date="2018-09-12T14:45:00Z">
          <w:pPr>
            <w:autoSpaceDE w:val="0"/>
            <w:autoSpaceDN w:val="0"/>
            <w:adjustRightInd w:val="0"/>
            <w:spacing w:after="0" w:line="240" w:lineRule="auto"/>
          </w:pPr>
        </w:pPrChange>
      </w:pPr>
      <w:ins w:id="2938" w:author="Sam Tertzakian" w:date="2018-09-11T19:43:00Z">
        <w:r>
          <w:rPr>
            <w:color w:val="000000"/>
          </w:rPr>
          <w:t xml:space="preserve">    </w:t>
        </w:r>
        <w:r>
          <w:rPr>
            <w:color w:val="6F008A"/>
          </w:rPr>
          <w:t>_In_opt_</w:t>
        </w:r>
        <w:r>
          <w:rPr>
            <w:color w:val="000000"/>
          </w:rPr>
          <w:t xml:space="preserve"> </w:t>
        </w:r>
        <w:r>
          <w:t>PLARGE_INTEGER</w:t>
        </w:r>
        <w:r>
          <w:rPr>
            <w:color w:val="000000"/>
          </w:rPr>
          <w:t xml:space="preserve"> </w:t>
        </w:r>
        <w:r>
          <w:rPr>
            <w:color w:val="808080"/>
          </w:rPr>
          <w:t>Id</w:t>
        </w:r>
        <w:r>
          <w:rPr>
            <w:color w:val="000000"/>
          </w:rPr>
          <w:t>,</w:t>
        </w:r>
      </w:ins>
    </w:p>
    <w:p w14:paraId="1A8B6B58" w14:textId="77777777" w:rsidR="005B1F6E" w:rsidRDefault="005B1F6E">
      <w:pPr>
        <w:pStyle w:val="CodeBlock"/>
        <w:rPr>
          <w:ins w:id="2939" w:author="Sam Tertzakian" w:date="2018-09-11T19:43:00Z"/>
          <w:color w:val="000000"/>
        </w:rPr>
        <w:pPrChange w:id="2940" w:author="Sam Tertzakian" w:date="2018-09-12T14:45:00Z">
          <w:pPr>
            <w:autoSpaceDE w:val="0"/>
            <w:autoSpaceDN w:val="0"/>
            <w:adjustRightInd w:val="0"/>
            <w:spacing w:after="0" w:line="240" w:lineRule="auto"/>
          </w:pPr>
        </w:pPrChange>
      </w:pPr>
      <w:ins w:id="2941" w:author="Sam Tertzakian" w:date="2018-09-11T19:43:00Z">
        <w:r>
          <w:rPr>
            <w:color w:val="000000"/>
          </w:rPr>
          <w:t xml:space="preserve">    </w:t>
        </w:r>
        <w:r>
          <w:rPr>
            <w:color w:val="6F008A"/>
          </w:rPr>
          <w:t>_Out_</w:t>
        </w:r>
        <w:r>
          <w:rPr>
            <w:color w:val="000000"/>
          </w:rPr>
          <w:t xml:space="preserve"> </w:t>
        </w:r>
        <w:r>
          <w:rPr>
            <w:color w:val="2B91AF"/>
          </w:rPr>
          <w:t>WDFIOTARGET</w:t>
        </w:r>
        <w:r>
          <w:rPr>
            <w:color w:val="000000"/>
          </w:rPr>
          <w:t xml:space="preserve"> * </w:t>
        </w:r>
        <w:r>
          <w:t>RootHubIoTarget</w:t>
        </w:r>
      </w:ins>
    </w:p>
    <w:p w14:paraId="71A1DC97" w14:textId="77777777" w:rsidR="005B1F6E" w:rsidRDefault="005B1F6E">
      <w:pPr>
        <w:pStyle w:val="CodeBlock"/>
        <w:rPr>
          <w:ins w:id="2942" w:author="Sam Tertzakian" w:date="2018-09-11T19:43:00Z"/>
        </w:rPr>
        <w:pPrChange w:id="2943" w:author="Sam Tertzakian" w:date="2018-09-12T14:45:00Z">
          <w:pPr>
            <w:autoSpaceDE w:val="0"/>
            <w:autoSpaceDN w:val="0"/>
            <w:adjustRightInd w:val="0"/>
            <w:spacing w:after="0" w:line="240" w:lineRule="auto"/>
          </w:pPr>
        </w:pPrChange>
      </w:pPr>
      <w:ins w:id="2944" w:author="Sam Tertzakian" w:date="2018-09-11T19:43:00Z">
        <w:r>
          <w:t xml:space="preserve">    )</w:t>
        </w:r>
      </w:ins>
    </w:p>
    <w:p w14:paraId="699893F3" w14:textId="77777777" w:rsidR="005B1F6E" w:rsidRDefault="005B1F6E">
      <w:pPr>
        <w:pStyle w:val="CodeBlock"/>
        <w:rPr>
          <w:ins w:id="2945" w:author="Sam Tertzakian" w:date="2018-09-11T19:43:00Z"/>
          <w:color w:val="000000"/>
        </w:rPr>
        <w:pPrChange w:id="2946" w:author="Sam Tertzakian" w:date="2018-09-12T14:45:00Z">
          <w:pPr>
            <w:autoSpaceDE w:val="0"/>
            <w:autoSpaceDN w:val="0"/>
            <w:adjustRightInd w:val="0"/>
            <w:spacing w:after="0" w:line="240" w:lineRule="auto"/>
          </w:pPr>
        </w:pPrChange>
      </w:pPr>
      <w:ins w:id="2947" w:author="Sam Tertzakian" w:date="2018-09-11T19:43:00Z">
        <w:r>
          <w:t>/*++</w:t>
        </w:r>
      </w:ins>
    </w:p>
    <w:p w14:paraId="1D70BE4D" w14:textId="77777777" w:rsidR="005B1F6E" w:rsidRDefault="005B1F6E">
      <w:pPr>
        <w:pStyle w:val="CodeBlock"/>
        <w:rPr>
          <w:ins w:id="2948" w:author="Sam Tertzakian" w:date="2018-09-11T19:43:00Z"/>
        </w:rPr>
        <w:pPrChange w:id="2949" w:author="Sam Tertzakian" w:date="2018-09-12T14:45:00Z">
          <w:pPr>
            <w:autoSpaceDE w:val="0"/>
            <w:autoSpaceDN w:val="0"/>
            <w:adjustRightInd w:val="0"/>
            <w:spacing w:after="0" w:line="240" w:lineRule="auto"/>
          </w:pPr>
        </w:pPrChange>
      </w:pPr>
    </w:p>
    <w:p w14:paraId="09414E77" w14:textId="77777777" w:rsidR="005B1F6E" w:rsidRDefault="005B1F6E">
      <w:pPr>
        <w:pStyle w:val="CodeBlock"/>
        <w:rPr>
          <w:ins w:id="2950" w:author="Sam Tertzakian" w:date="2018-09-11T19:43:00Z"/>
          <w:color w:val="000000"/>
        </w:rPr>
        <w:pPrChange w:id="2951" w:author="Sam Tertzakian" w:date="2018-09-12T14:45:00Z">
          <w:pPr>
            <w:autoSpaceDE w:val="0"/>
            <w:autoSpaceDN w:val="0"/>
            <w:adjustRightInd w:val="0"/>
            <w:spacing w:after="0" w:line="240" w:lineRule="auto"/>
          </w:pPr>
        </w:pPrChange>
      </w:pPr>
      <w:ins w:id="2952" w:author="Sam Tertzakian" w:date="2018-09-11T19:43:00Z">
        <w:r>
          <w:t>Routine Description:</w:t>
        </w:r>
      </w:ins>
    </w:p>
    <w:p w14:paraId="296BF171" w14:textId="77777777" w:rsidR="005B1F6E" w:rsidRDefault="005B1F6E">
      <w:pPr>
        <w:pStyle w:val="CodeBlock"/>
        <w:rPr>
          <w:ins w:id="2953" w:author="Sam Tertzakian" w:date="2018-09-11T19:43:00Z"/>
        </w:rPr>
        <w:pPrChange w:id="2954" w:author="Sam Tertzakian" w:date="2018-09-12T14:45:00Z">
          <w:pPr>
            <w:autoSpaceDE w:val="0"/>
            <w:autoSpaceDN w:val="0"/>
            <w:adjustRightInd w:val="0"/>
            <w:spacing w:after="0" w:line="240" w:lineRule="auto"/>
          </w:pPr>
        </w:pPrChange>
      </w:pPr>
    </w:p>
    <w:p w14:paraId="2D1A3719" w14:textId="77777777" w:rsidR="005B1F6E" w:rsidRDefault="005B1F6E">
      <w:pPr>
        <w:pStyle w:val="CodeBlock"/>
        <w:rPr>
          <w:ins w:id="2955" w:author="Sam Tertzakian" w:date="2018-09-11T19:43:00Z"/>
          <w:color w:val="000000"/>
        </w:rPr>
        <w:pPrChange w:id="2956" w:author="Sam Tertzakian" w:date="2018-09-12T14:45:00Z">
          <w:pPr>
            <w:autoSpaceDE w:val="0"/>
            <w:autoSpaceDN w:val="0"/>
            <w:adjustRightInd w:val="0"/>
            <w:spacing w:after="0" w:line="240" w:lineRule="auto"/>
          </w:pPr>
        </w:pPrChange>
      </w:pPr>
      <w:ins w:id="2957" w:author="Sam Tertzakian" w:date="2018-09-11T19:43:00Z">
        <w:r>
          <w:t xml:space="preserve">    Opens an I/O target to the Resource Hub.</w:t>
        </w:r>
      </w:ins>
    </w:p>
    <w:p w14:paraId="61C072A7" w14:textId="77777777" w:rsidR="005B1F6E" w:rsidRDefault="005B1F6E">
      <w:pPr>
        <w:pStyle w:val="CodeBlock"/>
        <w:rPr>
          <w:ins w:id="2958" w:author="Sam Tertzakian" w:date="2018-09-11T19:43:00Z"/>
        </w:rPr>
        <w:pPrChange w:id="2959" w:author="Sam Tertzakian" w:date="2018-09-12T14:45:00Z">
          <w:pPr>
            <w:autoSpaceDE w:val="0"/>
            <w:autoSpaceDN w:val="0"/>
            <w:adjustRightInd w:val="0"/>
            <w:spacing w:after="0" w:line="240" w:lineRule="auto"/>
          </w:pPr>
        </w:pPrChange>
      </w:pPr>
    </w:p>
    <w:p w14:paraId="2EFB4FD4" w14:textId="77777777" w:rsidR="005B1F6E" w:rsidRDefault="005B1F6E">
      <w:pPr>
        <w:pStyle w:val="CodeBlock"/>
        <w:rPr>
          <w:ins w:id="2960" w:author="Sam Tertzakian" w:date="2018-09-11T19:43:00Z"/>
          <w:color w:val="000000"/>
        </w:rPr>
        <w:pPrChange w:id="2961" w:author="Sam Tertzakian" w:date="2018-09-12T14:45:00Z">
          <w:pPr>
            <w:autoSpaceDE w:val="0"/>
            <w:autoSpaceDN w:val="0"/>
            <w:adjustRightInd w:val="0"/>
            <w:spacing w:after="0" w:line="240" w:lineRule="auto"/>
          </w:pPr>
        </w:pPrChange>
      </w:pPr>
      <w:ins w:id="2962" w:author="Sam Tertzakian" w:date="2018-09-11T19:43:00Z">
        <w:r>
          <w:t xml:space="preserve">    If Id is left NULL, the target is opened to the Resource Hub directly, and can then</w:t>
        </w:r>
      </w:ins>
    </w:p>
    <w:p w14:paraId="7A3245B7" w14:textId="77777777" w:rsidR="005B1F6E" w:rsidRDefault="005B1F6E">
      <w:pPr>
        <w:pStyle w:val="CodeBlock"/>
        <w:rPr>
          <w:ins w:id="2963" w:author="Sam Tertzakian" w:date="2018-09-11T19:43:00Z"/>
          <w:color w:val="000000"/>
        </w:rPr>
        <w:pPrChange w:id="2964" w:author="Sam Tertzakian" w:date="2018-09-12T14:45:00Z">
          <w:pPr>
            <w:autoSpaceDE w:val="0"/>
            <w:autoSpaceDN w:val="0"/>
            <w:adjustRightInd w:val="0"/>
            <w:spacing w:after="0" w:line="240" w:lineRule="auto"/>
          </w:pPr>
        </w:pPrChange>
      </w:pPr>
      <w:ins w:id="2965" w:author="Sam Tertzakian" w:date="2018-09-11T19:43:00Z">
        <w:r>
          <w:t xml:space="preserve">    be used to query for connection properties.</w:t>
        </w:r>
      </w:ins>
    </w:p>
    <w:p w14:paraId="75A9652E" w14:textId="77777777" w:rsidR="005B1F6E" w:rsidRDefault="005B1F6E">
      <w:pPr>
        <w:pStyle w:val="CodeBlock"/>
        <w:rPr>
          <w:ins w:id="2966" w:author="Sam Tertzakian" w:date="2018-09-11T19:43:00Z"/>
        </w:rPr>
        <w:pPrChange w:id="2967" w:author="Sam Tertzakian" w:date="2018-09-12T14:45:00Z">
          <w:pPr>
            <w:autoSpaceDE w:val="0"/>
            <w:autoSpaceDN w:val="0"/>
            <w:adjustRightInd w:val="0"/>
            <w:spacing w:after="0" w:line="240" w:lineRule="auto"/>
          </w:pPr>
        </w:pPrChange>
      </w:pPr>
    </w:p>
    <w:p w14:paraId="7E9B7E88" w14:textId="77777777" w:rsidR="005B1F6E" w:rsidRDefault="005B1F6E">
      <w:pPr>
        <w:pStyle w:val="CodeBlock"/>
        <w:rPr>
          <w:ins w:id="2968" w:author="Sam Tertzakian" w:date="2018-09-11T19:43:00Z"/>
          <w:color w:val="000000"/>
        </w:rPr>
        <w:pPrChange w:id="2969" w:author="Sam Tertzakian" w:date="2018-09-12T14:45:00Z">
          <w:pPr>
            <w:autoSpaceDE w:val="0"/>
            <w:autoSpaceDN w:val="0"/>
            <w:adjustRightInd w:val="0"/>
            <w:spacing w:after="0" w:line="240" w:lineRule="auto"/>
          </w:pPr>
        </w:pPrChange>
      </w:pPr>
      <w:ins w:id="2970" w:author="Sam Tertzakian" w:date="2018-09-11T19:43:00Z">
        <w:r>
          <w:t xml:space="preserve">    If Id is specified, the target is opened to the RH with this Id as the</w:t>
        </w:r>
      </w:ins>
    </w:p>
    <w:p w14:paraId="2E522C1B" w14:textId="77777777" w:rsidR="005B1F6E" w:rsidRDefault="005B1F6E">
      <w:pPr>
        <w:pStyle w:val="CodeBlock"/>
        <w:rPr>
          <w:ins w:id="2971" w:author="Sam Tertzakian" w:date="2018-09-11T19:43:00Z"/>
          <w:color w:val="000000"/>
        </w:rPr>
        <w:pPrChange w:id="2972" w:author="Sam Tertzakian" w:date="2018-09-12T14:45:00Z">
          <w:pPr>
            <w:autoSpaceDE w:val="0"/>
            <w:autoSpaceDN w:val="0"/>
            <w:adjustRightInd w:val="0"/>
            <w:spacing w:after="0" w:line="240" w:lineRule="auto"/>
          </w:pPr>
        </w:pPrChange>
      </w:pPr>
      <w:ins w:id="2973" w:author="Sam Tertzakian" w:date="2018-09-11T19:43:00Z">
        <w:r>
          <w:t xml:space="preserve">    filename. Internally the RH redirects the I/O target such that requests made</w:t>
        </w:r>
      </w:ins>
    </w:p>
    <w:p w14:paraId="2172D5A9" w14:textId="77777777" w:rsidR="005B1F6E" w:rsidRDefault="005B1F6E">
      <w:pPr>
        <w:pStyle w:val="CodeBlock"/>
        <w:rPr>
          <w:ins w:id="2974" w:author="Sam Tertzakian" w:date="2018-09-11T19:43:00Z"/>
          <w:color w:val="000000"/>
        </w:rPr>
        <w:pPrChange w:id="2975" w:author="Sam Tertzakian" w:date="2018-09-12T14:45:00Z">
          <w:pPr>
            <w:autoSpaceDE w:val="0"/>
            <w:autoSpaceDN w:val="0"/>
            <w:adjustRightInd w:val="0"/>
            <w:spacing w:after="0" w:line="240" w:lineRule="auto"/>
          </w:pPr>
        </w:pPrChange>
      </w:pPr>
      <w:ins w:id="2976" w:author="Sam Tertzakian" w:date="2018-09-11T19:43:00Z">
        <w:r>
          <w:t xml:space="preserve">    against the target are sent to the device represented by that Id.</w:t>
        </w:r>
      </w:ins>
    </w:p>
    <w:p w14:paraId="4D7B83AB" w14:textId="77777777" w:rsidR="005B1F6E" w:rsidRDefault="005B1F6E">
      <w:pPr>
        <w:pStyle w:val="CodeBlock"/>
        <w:rPr>
          <w:ins w:id="2977" w:author="Sam Tertzakian" w:date="2018-09-11T19:43:00Z"/>
        </w:rPr>
        <w:pPrChange w:id="2978" w:author="Sam Tertzakian" w:date="2018-09-12T14:45:00Z">
          <w:pPr>
            <w:autoSpaceDE w:val="0"/>
            <w:autoSpaceDN w:val="0"/>
            <w:adjustRightInd w:val="0"/>
            <w:spacing w:after="0" w:line="240" w:lineRule="auto"/>
          </w:pPr>
        </w:pPrChange>
      </w:pPr>
    </w:p>
    <w:p w14:paraId="167717B5" w14:textId="77777777" w:rsidR="005B1F6E" w:rsidRDefault="005B1F6E">
      <w:pPr>
        <w:pStyle w:val="CodeBlock"/>
        <w:rPr>
          <w:ins w:id="2979" w:author="Sam Tertzakian" w:date="2018-09-11T19:43:00Z"/>
          <w:color w:val="000000"/>
        </w:rPr>
        <w:pPrChange w:id="2980" w:author="Sam Tertzakian" w:date="2018-09-12T14:45:00Z">
          <w:pPr>
            <w:autoSpaceDE w:val="0"/>
            <w:autoSpaceDN w:val="0"/>
            <w:adjustRightInd w:val="0"/>
            <w:spacing w:after="0" w:line="240" w:lineRule="auto"/>
          </w:pPr>
        </w:pPrChange>
      </w:pPr>
      <w:ins w:id="2981" w:author="Sam Tertzakian" w:date="2018-09-11T19:43:00Z">
        <w:r>
          <w:t>Arguments:</w:t>
        </w:r>
      </w:ins>
    </w:p>
    <w:p w14:paraId="71D53366" w14:textId="77777777" w:rsidR="005B1F6E" w:rsidRDefault="005B1F6E">
      <w:pPr>
        <w:pStyle w:val="CodeBlock"/>
        <w:rPr>
          <w:ins w:id="2982" w:author="Sam Tertzakian" w:date="2018-09-11T19:43:00Z"/>
        </w:rPr>
        <w:pPrChange w:id="2983" w:author="Sam Tertzakian" w:date="2018-09-12T14:45:00Z">
          <w:pPr>
            <w:autoSpaceDE w:val="0"/>
            <w:autoSpaceDN w:val="0"/>
            <w:adjustRightInd w:val="0"/>
            <w:spacing w:after="0" w:line="240" w:lineRule="auto"/>
          </w:pPr>
        </w:pPrChange>
      </w:pPr>
    </w:p>
    <w:p w14:paraId="1B21B62F" w14:textId="77777777" w:rsidR="005B1F6E" w:rsidRDefault="005B1F6E">
      <w:pPr>
        <w:pStyle w:val="CodeBlock"/>
        <w:rPr>
          <w:ins w:id="2984" w:author="Sam Tertzakian" w:date="2018-09-11T19:43:00Z"/>
          <w:color w:val="000000"/>
        </w:rPr>
        <w:pPrChange w:id="2985" w:author="Sam Tertzakian" w:date="2018-09-12T14:45:00Z">
          <w:pPr>
            <w:autoSpaceDE w:val="0"/>
            <w:autoSpaceDN w:val="0"/>
            <w:adjustRightInd w:val="0"/>
            <w:spacing w:after="0" w:line="240" w:lineRule="auto"/>
          </w:pPr>
        </w:pPrChange>
      </w:pPr>
      <w:ins w:id="2986" w:author="Sam Tertzakian" w:date="2018-09-11T19:43:00Z">
        <w:r>
          <w:t xml:space="preserve">    DmfModule - This Module's handle.</w:t>
        </w:r>
      </w:ins>
    </w:p>
    <w:p w14:paraId="7756F2BA" w14:textId="77777777" w:rsidR="005B1F6E" w:rsidRDefault="005B1F6E">
      <w:pPr>
        <w:pStyle w:val="CodeBlock"/>
        <w:rPr>
          <w:ins w:id="2987" w:author="Sam Tertzakian" w:date="2018-09-11T19:43:00Z"/>
          <w:color w:val="000000"/>
        </w:rPr>
        <w:pPrChange w:id="2988" w:author="Sam Tertzakian" w:date="2018-09-12T14:45:00Z">
          <w:pPr>
            <w:autoSpaceDE w:val="0"/>
            <w:autoSpaceDN w:val="0"/>
            <w:adjustRightInd w:val="0"/>
            <w:spacing w:after="0" w:line="240" w:lineRule="auto"/>
          </w:pPr>
        </w:pPrChange>
      </w:pPr>
      <w:ins w:id="2989" w:author="Sam Tertzakian" w:date="2018-09-11T19:43:00Z">
        <w:r>
          <w:t xml:space="preserve">    Id - Connection ID received as part of FileCreate callback or</w:t>
        </w:r>
      </w:ins>
    </w:p>
    <w:p w14:paraId="5DAAB89D" w14:textId="77777777" w:rsidR="005B1F6E" w:rsidRDefault="005B1F6E">
      <w:pPr>
        <w:pStyle w:val="CodeBlock"/>
        <w:rPr>
          <w:ins w:id="2990" w:author="Sam Tertzakian" w:date="2018-09-11T19:43:00Z"/>
          <w:color w:val="000000"/>
        </w:rPr>
        <w:pPrChange w:id="2991" w:author="Sam Tertzakian" w:date="2018-09-12T14:45:00Z">
          <w:pPr>
            <w:autoSpaceDE w:val="0"/>
            <w:autoSpaceDN w:val="0"/>
            <w:adjustRightInd w:val="0"/>
            <w:spacing w:after="0" w:line="240" w:lineRule="auto"/>
          </w:pPr>
        </w:pPrChange>
      </w:pPr>
      <w:ins w:id="2992" w:author="Sam Tertzakian" w:date="2018-09-11T19:43:00Z">
        <w:r>
          <w:t xml:space="preserve">         PrepareHardware resources.</w:t>
        </w:r>
      </w:ins>
    </w:p>
    <w:p w14:paraId="7979405D" w14:textId="77777777" w:rsidR="005B1F6E" w:rsidRDefault="005B1F6E">
      <w:pPr>
        <w:pStyle w:val="CodeBlock"/>
        <w:rPr>
          <w:ins w:id="2993" w:author="Sam Tertzakian" w:date="2018-09-11T19:43:00Z"/>
          <w:color w:val="000000"/>
        </w:rPr>
        <w:pPrChange w:id="2994" w:author="Sam Tertzakian" w:date="2018-09-12T14:45:00Z">
          <w:pPr>
            <w:autoSpaceDE w:val="0"/>
            <w:autoSpaceDN w:val="0"/>
            <w:adjustRightInd w:val="0"/>
            <w:spacing w:after="0" w:line="240" w:lineRule="auto"/>
          </w:pPr>
        </w:pPrChange>
      </w:pPr>
      <w:ins w:id="2995" w:author="Sam Tertzakian" w:date="2018-09-11T19:43:00Z">
        <w:r>
          <w:t xml:space="preserve">    RootHubIoTarget - Opened I/O target to the Resource Hub, using a filename</w:t>
        </w:r>
      </w:ins>
    </w:p>
    <w:p w14:paraId="3BA72E1D" w14:textId="77777777" w:rsidR="005B1F6E" w:rsidRDefault="005B1F6E">
      <w:pPr>
        <w:pStyle w:val="CodeBlock"/>
        <w:rPr>
          <w:ins w:id="2996" w:author="Sam Tertzakian" w:date="2018-09-11T19:43:00Z"/>
          <w:color w:val="000000"/>
        </w:rPr>
        <w:pPrChange w:id="2997" w:author="Sam Tertzakian" w:date="2018-09-12T14:45:00Z">
          <w:pPr>
            <w:autoSpaceDE w:val="0"/>
            <w:autoSpaceDN w:val="0"/>
            <w:adjustRightInd w:val="0"/>
            <w:spacing w:after="0" w:line="240" w:lineRule="auto"/>
          </w:pPr>
        </w:pPrChange>
      </w:pPr>
      <w:ins w:id="2998" w:author="Sam Tertzakian" w:date="2018-09-11T19:43:00Z">
        <w:r>
          <w:t xml:space="preserve">                      constructed from the value Id.</w:t>
        </w:r>
      </w:ins>
    </w:p>
    <w:p w14:paraId="17A0F1F8" w14:textId="77777777" w:rsidR="005B1F6E" w:rsidRDefault="005B1F6E">
      <w:pPr>
        <w:pStyle w:val="CodeBlock"/>
        <w:rPr>
          <w:ins w:id="2999" w:author="Sam Tertzakian" w:date="2018-09-11T19:43:00Z"/>
        </w:rPr>
        <w:pPrChange w:id="3000" w:author="Sam Tertzakian" w:date="2018-09-12T14:45:00Z">
          <w:pPr>
            <w:autoSpaceDE w:val="0"/>
            <w:autoSpaceDN w:val="0"/>
            <w:adjustRightInd w:val="0"/>
            <w:spacing w:after="0" w:line="240" w:lineRule="auto"/>
          </w:pPr>
        </w:pPrChange>
      </w:pPr>
    </w:p>
    <w:p w14:paraId="146F6BFF" w14:textId="77777777" w:rsidR="005B1F6E" w:rsidRDefault="005B1F6E">
      <w:pPr>
        <w:pStyle w:val="CodeBlock"/>
        <w:rPr>
          <w:ins w:id="3001" w:author="Sam Tertzakian" w:date="2018-09-11T19:43:00Z"/>
          <w:color w:val="000000"/>
        </w:rPr>
        <w:pPrChange w:id="3002" w:author="Sam Tertzakian" w:date="2018-09-12T14:45:00Z">
          <w:pPr>
            <w:autoSpaceDE w:val="0"/>
            <w:autoSpaceDN w:val="0"/>
            <w:adjustRightInd w:val="0"/>
            <w:spacing w:after="0" w:line="240" w:lineRule="auto"/>
          </w:pPr>
        </w:pPrChange>
      </w:pPr>
      <w:ins w:id="3003" w:author="Sam Tertzakian" w:date="2018-09-11T19:43:00Z">
        <w:r>
          <w:t>Return Value:</w:t>
        </w:r>
      </w:ins>
    </w:p>
    <w:p w14:paraId="118ED242" w14:textId="77777777" w:rsidR="005B1F6E" w:rsidRDefault="005B1F6E">
      <w:pPr>
        <w:pStyle w:val="CodeBlock"/>
        <w:rPr>
          <w:ins w:id="3004" w:author="Sam Tertzakian" w:date="2018-09-11T19:43:00Z"/>
        </w:rPr>
        <w:pPrChange w:id="3005" w:author="Sam Tertzakian" w:date="2018-09-12T14:45:00Z">
          <w:pPr>
            <w:autoSpaceDE w:val="0"/>
            <w:autoSpaceDN w:val="0"/>
            <w:adjustRightInd w:val="0"/>
            <w:spacing w:after="0" w:line="240" w:lineRule="auto"/>
          </w:pPr>
        </w:pPrChange>
      </w:pPr>
    </w:p>
    <w:p w14:paraId="2F24DF6E" w14:textId="77777777" w:rsidR="005B1F6E" w:rsidRDefault="005B1F6E">
      <w:pPr>
        <w:pStyle w:val="CodeBlock"/>
        <w:rPr>
          <w:ins w:id="3006" w:author="Sam Tertzakian" w:date="2018-09-11T19:43:00Z"/>
          <w:color w:val="000000"/>
        </w:rPr>
        <w:pPrChange w:id="3007" w:author="Sam Tertzakian" w:date="2018-09-12T14:45:00Z">
          <w:pPr>
            <w:autoSpaceDE w:val="0"/>
            <w:autoSpaceDN w:val="0"/>
            <w:adjustRightInd w:val="0"/>
            <w:spacing w:after="0" w:line="240" w:lineRule="auto"/>
          </w:pPr>
        </w:pPrChange>
      </w:pPr>
      <w:ins w:id="3008" w:author="Sam Tertzakian" w:date="2018-09-11T19:43:00Z">
        <w:r>
          <w:t xml:space="preserve">    NTSTATUS</w:t>
        </w:r>
      </w:ins>
    </w:p>
    <w:p w14:paraId="349C544E" w14:textId="77777777" w:rsidR="005B1F6E" w:rsidRDefault="005B1F6E">
      <w:pPr>
        <w:pStyle w:val="CodeBlock"/>
        <w:rPr>
          <w:ins w:id="3009" w:author="Sam Tertzakian" w:date="2018-09-11T19:43:00Z"/>
        </w:rPr>
        <w:pPrChange w:id="3010" w:author="Sam Tertzakian" w:date="2018-09-12T14:45:00Z">
          <w:pPr>
            <w:autoSpaceDE w:val="0"/>
            <w:autoSpaceDN w:val="0"/>
            <w:adjustRightInd w:val="0"/>
            <w:spacing w:after="0" w:line="240" w:lineRule="auto"/>
          </w:pPr>
        </w:pPrChange>
      </w:pPr>
    </w:p>
    <w:p w14:paraId="6C5B09E7" w14:textId="77777777" w:rsidR="005B1F6E" w:rsidRDefault="005B1F6E">
      <w:pPr>
        <w:pStyle w:val="CodeBlock"/>
        <w:rPr>
          <w:ins w:id="3011" w:author="Sam Tertzakian" w:date="2018-09-11T19:43:00Z"/>
          <w:color w:val="000000"/>
        </w:rPr>
        <w:pPrChange w:id="3012" w:author="Sam Tertzakian" w:date="2018-09-12T14:45:00Z">
          <w:pPr>
            <w:autoSpaceDE w:val="0"/>
            <w:autoSpaceDN w:val="0"/>
            <w:adjustRightInd w:val="0"/>
            <w:spacing w:after="0" w:line="240" w:lineRule="auto"/>
          </w:pPr>
        </w:pPrChange>
      </w:pPr>
      <w:ins w:id="3013" w:author="Sam Tertzakian" w:date="2018-09-11T19:43:00Z">
        <w:r>
          <w:t>--*/</w:t>
        </w:r>
      </w:ins>
    </w:p>
    <w:p w14:paraId="7B97CD63" w14:textId="77777777" w:rsidR="005B1F6E" w:rsidRDefault="005B1F6E">
      <w:pPr>
        <w:pStyle w:val="CodeBlock"/>
        <w:rPr>
          <w:ins w:id="3014" w:author="Sam Tertzakian" w:date="2018-09-11T19:43:00Z"/>
        </w:rPr>
        <w:pPrChange w:id="3015" w:author="Sam Tertzakian" w:date="2018-09-12T14:45:00Z">
          <w:pPr>
            <w:autoSpaceDE w:val="0"/>
            <w:autoSpaceDN w:val="0"/>
            <w:adjustRightInd w:val="0"/>
            <w:spacing w:after="0" w:line="240" w:lineRule="auto"/>
          </w:pPr>
        </w:pPrChange>
      </w:pPr>
      <w:ins w:id="3016" w:author="Sam Tertzakian" w:date="2018-09-11T19:43:00Z">
        <w:r>
          <w:t>{</w:t>
        </w:r>
      </w:ins>
    </w:p>
    <w:p w14:paraId="09AF5384" w14:textId="77777777" w:rsidR="005B1F6E" w:rsidRDefault="005B1F6E">
      <w:pPr>
        <w:pStyle w:val="CodeBlock"/>
        <w:rPr>
          <w:ins w:id="3017" w:author="Sam Tertzakian" w:date="2018-09-11T19:43:00Z"/>
        </w:rPr>
        <w:pPrChange w:id="3018" w:author="Sam Tertzakian" w:date="2018-09-12T14:45:00Z">
          <w:pPr>
            <w:autoSpaceDE w:val="0"/>
            <w:autoSpaceDN w:val="0"/>
            <w:adjustRightInd w:val="0"/>
            <w:spacing w:after="0" w:line="240" w:lineRule="auto"/>
          </w:pPr>
        </w:pPrChange>
      </w:pPr>
      <w:ins w:id="3019" w:author="Sam Tertzakian" w:date="2018-09-11T19:43:00Z">
        <w:r>
          <w:t xml:space="preserve">    </w:t>
        </w:r>
        <w:r>
          <w:rPr>
            <w:color w:val="2B91AF"/>
          </w:rPr>
          <w:t>NTSTATUS</w:t>
        </w:r>
        <w:r>
          <w:t xml:space="preserve"> ntStatus;</w:t>
        </w:r>
      </w:ins>
    </w:p>
    <w:p w14:paraId="2623AEDE" w14:textId="77777777" w:rsidR="005B1F6E" w:rsidRDefault="005B1F6E">
      <w:pPr>
        <w:pStyle w:val="CodeBlock"/>
        <w:rPr>
          <w:ins w:id="3020" w:author="Sam Tertzakian" w:date="2018-09-11T19:43:00Z"/>
          <w:color w:val="000000"/>
        </w:rPr>
        <w:pPrChange w:id="3021" w:author="Sam Tertzakian" w:date="2018-09-12T14:45:00Z">
          <w:pPr>
            <w:autoSpaceDE w:val="0"/>
            <w:autoSpaceDN w:val="0"/>
            <w:adjustRightInd w:val="0"/>
            <w:spacing w:after="0" w:line="240" w:lineRule="auto"/>
          </w:pPr>
        </w:pPrChange>
      </w:pPr>
      <w:ins w:id="3022" w:author="Sam Tertzakian" w:date="2018-09-11T19:43:00Z">
        <w:r>
          <w:rPr>
            <w:color w:val="000000"/>
          </w:rPr>
          <w:t xml:space="preserve">    </w:t>
        </w:r>
        <w:r>
          <w:t>WDF_OBJECT_ATTRIBUTES</w:t>
        </w:r>
        <w:r>
          <w:rPr>
            <w:color w:val="000000"/>
          </w:rPr>
          <w:t xml:space="preserve"> attributes;</w:t>
        </w:r>
      </w:ins>
    </w:p>
    <w:p w14:paraId="41F8522A" w14:textId="77777777" w:rsidR="005B1F6E" w:rsidRDefault="005B1F6E">
      <w:pPr>
        <w:pStyle w:val="CodeBlock"/>
        <w:rPr>
          <w:ins w:id="3023" w:author="Sam Tertzakian" w:date="2018-09-11T19:43:00Z"/>
          <w:color w:val="000000"/>
        </w:rPr>
        <w:pPrChange w:id="3024" w:author="Sam Tertzakian" w:date="2018-09-12T14:45:00Z">
          <w:pPr>
            <w:autoSpaceDE w:val="0"/>
            <w:autoSpaceDN w:val="0"/>
            <w:adjustRightInd w:val="0"/>
            <w:spacing w:after="0" w:line="240" w:lineRule="auto"/>
          </w:pPr>
        </w:pPrChange>
      </w:pPr>
      <w:ins w:id="3025" w:author="Sam Tertzakian" w:date="2018-09-11T19:43:00Z">
        <w:r>
          <w:rPr>
            <w:color w:val="000000"/>
          </w:rPr>
          <w:t xml:space="preserve">    </w:t>
        </w:r>
        <w:r>
          <w:t>DECLARE_UNICODE_STRING_SIZE</w:t>
        </w:r>
        <w:r>
          <w:rPr>
            <w:color w:val="000000"/>
          </w:rPr>
          <w:t xml:space="preserve">(resourceHubFileName, </w:t>
        </w:r>
        <w:r>
          <w:t>RESOURCE_HUB_PATH_SIZE</w:t>
        </w:r>
        <w:r>
          <w:rPr>
            <w:color w:val="000000"/>
          </w:rPr>
          <w:t>);</w:t>
        </w:r>
      </w:ins>
    </w:p>
    <w:p w14:paraId="6E74F517" w14:textId="77777777" w:rsidR="005B1F6E" w:rsidRDefault="005B1F6E">
      <w:pPr>
        <w:pStyle w:val="CodeBlock"/>
        <w:rPr>
          <w:ins w:id="3026" w:author="Sam Tertzakian" w:date="2018-09-11T19:43:00Z"/>
          <w:color w:val="000000"/>
        </w:rPr>
        <w:pPrChange w:id="3027" w:author="Sam Tertzakian" w:date="2018-09-12T14:45:00Z">
          <w:pPr>
            <w:autoSpaceDE w:val="0"/>
            <w:autoSpaceDN w:val="0"/>
            <w:adjustRightInd w:val="0"/>
            <w:spacing w:after="0" w:line="240" w:lineRule="auto"/>
          </w:pPr>
        </w:pPrChange>
      </w:pPr>
      <w:ins w:id="3028" w:author="Sam Tertzakian" w:date="2018-09-11T19:43:00Z">
        <w:r>
          <w:rPr>
            <w:color w:val="000000"/>
          </w:rPr>
          <w:t xml:space="preserve">    </w:t>
        </w:r>
        <w:r>
          <w:t>WDF_IO_TARGET_OPEN_PARAMS</w:t>
        </w:r>
        <w:r>
          <w:rPr>
            <w:color w:val="000000"/>
          </w:rPr>
          <w:t xml:space="preserve"> openParameters;</w:t>
        </w:r>
      </w:ins>
    </w:p>
    <w:p w14:paraId="17EB5969" w14:textId="77777777" w:rsidR="005B1F6E" w:rsidRDefault="005B1F6E">
      <w:pPr>
        <w:pStyle w:val="CodeBlock"/>
        <w:rPr>
          <w:ins w:id="3029" w:author="Sam Tertzakian" w:date="2018-09-11T19:43:00Z"/>
        </w:rPr>
        <w:pPrChange w:id="3030" w:author="Sam Tertzakian" w:date="2018-09-12T14:45:00Z">
          <w:pPr>
            <w:autoSpaceDE w:val="0"/>
            <w:autoSpaceDN w:val="0"/>
            <w:adjustRightInd w:val="0"/>
            <w:spacing w:after="0" w:line="240" w:lineRule="auto"/>
          </w:pPr>
        </w:pPrChange>
      </w:pPr>
    </w:p>
    <w:p w14:paraId="3AD1D3E8" w14:textId="77777777" w:rsidR="005B1F6E" w:rsidRDefault="005B1F6E">
      <w:pPr>
        <w:pStyle w:val="CodeBlock"/>
        <w:rPr>
          <w:ins w:id="3031" w:author="Sam Tertzakian" w:date="2018-09-11T19:43:00Z"/>
          <w:color w:val="000000"/>
        </w:rPr>
        <w:pPrChange w:id="3032" w:author="Sam Tertzakian" w:date="2018-09-12T14:45:00Z">
          <w:pPr>
            <w:autoSpaceDE w:val="0"/>
            <w:autoSpaceDN w:val="0"/>
            <w:adjustRightInd w:val="0"/>
            <w:spacing w:after="0" w:line="240" w:lineRule="auto"/>
          </w:pPr>
        </w:pPrChange>
      </w:pPr>
      <w:ins w:id="3033" w:author="Sam Tertzakian" w:date="2018-09-11T19:43:00Z">
        <w:r>
          <w:rPr>
            <w:color w:val="000000"/>
          </w:rPr>
          <w:lastRenderedPageBreak/>
          <w:t xml:space="preserve">    </w:t>
        </w:r>
        <w:r>
          <w:t>PAGED_CODE</w:t>
        </w:r>
        <w:r>
          <w:rPr>
            <w:color w:val="000000"/>
          </w:rPr>
          <w:t>();</w:t>
        </w:r>
      </w:ins>
    </w:p>
    <w:p w14:paraId="1EBB3F0E" w14:textId="77777777" w:rsidR="005B1F6E" w:rsidRDefault="005B1F6E">
      <w:pPr>
        <w:pStyle w:val="CodeBlock"/>
        <w:rPr>
          <w:ins w:id="3034" w:author="Sam Tertzakian" w:date="2018-09-11T19:43:00Z"/>
        </w:rPr>
        <w:pPrChange w:id="3035" w:author="Sam Tertzakian" w:date="2018-09-12T14:45:00Z">
          <w:pPr>
            <w:autoSpaceDE w:val="0"/>
            <w:autoSpaceDN w:val="0"/>
            <w:adjustRightInd w:val="0"/>
            <w:spacing w:after="0" w:line="240" w:lineRule="auto"/>
          </w:pPr>
        </w:pPrChange>
      </w:pPr>
    </w:p>
    <w:p w14:paraId="106EB26A" w14:textId="77777777" w:rsidR="005B1F6E" w:rsidRDefault="005B1F6E">
      <w:pPr>
        <w:pStyle w:val="CodeBlock"/>
        <w:rPr>
          <w:ins w:id="3036" w:author="Sam Tertzakian" w:date="2018-09-11T19:43:00Z"/>
        </w:rPr>
        <w:pPrChange w:id="3037" w:author="Sam Tertzakian" w:date="2018-09-12T14:45:00Z">
          <w:pPr>
            <w:autoSpaceDE w:val="0"/>
            <w:autoSpaceDN w:val="0"/>
            <w:adjustRightInd w:val="0"/>
            <w:spacing w:after="0" w:line="240" w:lineRule="auto"/>
          </w:pPr>
        </w:pPrChange>
      </w:pPr>
      <w:ins w:id="3038" w:author="Sam Tertzakian" w:date="2018-09-11T19:43:00Z">
        <w:r>
          <w:t xml:space="preserve">    </w:t>
        </w:r>
        <w:r>
          <w:rPr>
            <w:color w:val="6F008A"/>
          </w:rPr>
          <w:t>ASSERT</w:t>
        </w:r>
        <w:r>
          <w:t>(</w:t>
        </w:r>
        <w:r>
          <w:rPr>
            <w:color w:val="808080"/>
          </w:rPr>
          <w:t>DmfModule</w:t>
        </w:r>
        <w:r>
          <w:t xml:space="preserve"> != </w:t>
        </w:r>
        <w:r>
          <w:rPr>
            <w:color w:val="6F008A"/>
          </w:rPr>
          <w:t>NULL</w:t>
        </w:r>
        <w:r>
          <w:t>);</w:t>
        </w:r>
      </w:ins>
    </w:p>
    <w:p w14:paraId="01BF3413" w14:textId="77777777" w:rsidR="005B1F6E" w:rsidRDefault="005B1F6E">
      <w:pPr>
        <w:pStyle w:val="CodeBlock"/>
        <w:rPr>
          <w:ins w:id="3039" w:author="Sam Tertzakian" w:date="2018-09-11T19:43:00Z"/>
          <w:color w:val="000000"/>
        </w:rPr>
        <w:pPrChange w:id="3040" w:author="Sam Tertzakian" w:date="2018-09-12T14:45:00Z">
          <w:pPr>
            <w:autoSpaceDE w:val="0"/>
            <w:autoSpaceDN w:val="0"/>
            <w:adjustRightInd w:val="0"/>
            <w:spacing w:after="0" w:line="240" w:lineRule="auto"/>
          </w:pPr>
        </w:pPrChange>
      </w:pPr>
      <w:ins w:id="3041" w:author="Sam Tertzakian" w:date="2018-09-11T19:43:00Z">
        <w:r>
          <w:rPr>
            <w:color w:val="000000"/>
          </w:rPr>
          <w:t xml:space="preserve">    </w:t>
        </w:r>
        <w:r>
          <w:rPr>
            <w:color w:val="6F008A"/>
          </w:rPr>
          <w:t>ASSERT</w:t>
        </w:r>
        <w:r>
          <w:rPr>
            <w:color w:val="000000"/>
          </w:rPr>
          <w:t>(</w:t>
        </w:r>
        <w:r>
          <w:t>RootHubIoTarget</w:t>
        </w:r>
        <w:r>
          <w:rPr>
            <w:color w:val="000000"/>
          </w:rPr>
          <w:t xml:space="preserve"> != </w:t>
        </w:r>
        <w:r>
          <w:rPr>
            <w:color w:val="6F008A"/>
          </w:rPr>
          <w:t>NULL</w:t>
        </w:r>
        <w:r>
          <w:rPr>
            <w:color w:val="000000"/>
          </w:rPr>
          <w:t>);</w:t>
        </w:r>
      </w:ins>
    </w:p>
    <w:p w14:paraId="1F3D6CC9" w14:textId="77777777" w:rsidR="005B1F6E" w:rsidRDefault="005B1F6E">
      <w:pPr>
        <w:pStyle w:val="CodeBlock"/>
        <w:rPr>
          <w:ins w:id="3042" w:author="Sam Tertzakian" w:date="2018-09-11T19:43:00Z"/>
        </w:rPr>
        <w:pPrChange w:id="3043" w:author="Sam Tertzakian" w:date="2018-09-12T14:45:00Z">
          <w:pPr>
            <w:autoSpaceDE w:val="0"/>
            <w:autoSpaceDN w:val="0"/>
            <w:adjustRightInd w:val="0"/>
            <w:spacing w:after="0" w:line="240" w:lineRule="auto"/>
          </w:pPr>
        </w:pPrChange>
      </w:pPr>
    </w:p>
    <w:p w14:paraId="12831120" w14:textId="77777777" w:rsidR="005B1F6E" w:rsidRDefault="005B1F6E">
      <w:pPr>
        <w:pStyle w:val="CodeBlock"/>
        <w:rPr>
          <w:ins w:id="3044" w:author="Sam Tertzakian" w:date="2018-09-11T19:43:00Z"/>
          <w:color w:val="000000"/>
        </w:rPr>
        <w:pPrChange w:id="3045" w:author="Sam Tertzakian" w:date="2018-09-12T14:45:00Z">
          <w:pPr>
            <w:autoSpaceDE w:val="0"/>
            <w:autoSpaceDN w:val="0"/>
            <w:adjustRightInd w:val="0"/>
            <w:spacing w:after="0" w:line="240" w:lineRule="auto"/>
          </w:pPr>
        </w:pPrChange>
      </w:pPr>
      <w:ins w:id="3046" w:author="Sam Tertzakian" w:date="2018-09-11T19:43:00Z">
        <w:r>
          <w:rPr>
            <w:color w:val="000000"/>
          </w:rPr>
          <w:t xml:space="preserve">    </w:t>
        </w:r>
        <w:r>
          <w:t>// Create an IO target to the controller driver via the resource hub.</w:t>
        </w:r>
      </w:ins>
    </w:p>
    <w:p w14:paraId="4934A249" w14:textId="77777777" w:rsidR="005B1F6E" w:rsidRDefault="005B1F6E">
      <w:pPr>
        <w:pStyle w:val="CodeBlock"/>
        <w:rPr>
          <w:ins w:id="3047" w:author="Sam Tertzakian" w:date="2018-09-11T19:43:00Z"/>
        </w:rPr>
        <w:pPrChange w:id="3048" w:author="Sam Tertzakian" w:date="2018-09-12T14:45:00Z">
          <w:pPr>
            <w:autoSpaceDE w:val="0"/>
            <w:autoSpaceDN w:val="0"/>
            <w:adjustRightInd w:val="0"/>
            <w:spacing w:after="0" w:line="240" w:lineRule="auto"/>
          </w:pPr>
        </w:pPrChange>
      </w:pPr>
      <w:ins w:id="3049" w:author="Sam Tertzakian" w:date="2018-09-11T19:43:00Z">
        <w:r>
          <w:t xml:space="preserve">    //</w:t>
        </w:r>
      </w:ins>
    </w:p>
    <w:p w14:paraId="0342A410" w14:textId="77777777" w:rsidR="005B1F6E" w:rsidRDefault="005B1F6E">
      <w:pPr>
        <w:pStyle w:val="CodeBlock"/>
        <w:rPr>
          <w:ins w:id="3050" w:author="Sam Tertzakian" w:date="2018-09-11T19:43:00Z"/>
        </w:rPr>
        <w:pPrChange w:id="3051" w:author="Sam Tertzakian" w:date="2018-09-12T14:45:00Z">
          <w:pPr>
            <w:autoSpaceDE w:val="0"/>
            <w:autoSpaceDN w:val="0"/>
            <w:adjustRightInd w:val="0"/>
            <w:spacing w:after="0" w:line="240" w:lineRule="auto"/>
          </w:pPr>
        </w:pPrChange>
      </w:pPr>
      <w:ins w:id="3052" w:author="Sam Tertzakian" w:date="2018-09-11T19:43:00Z">
        <w:r>
          <w:t xml:space="preserve">    WDF_OBJECT_ATTRIBUTES_INIT(&amp;attributes);</w:t>
        </w:r>
      </w:ins>
    </w:p>
    <w:p w14:paraId="2E9CAF9D" w14:textId="77777777" w:rsidR="005B1F6E" w:rsidRDefault="005B1F6E">
      <w:pPr>
        <w:pStyle w:val="CodeBlock"/>
        <w:rPr>
          <w:ins w:id="3053" w:author="Sam Tertzakian" w:date="2018-09-11T19:43:00Z"/>
        </w:rPr>
        <w:pPrChange w:id="3054" w:author="Sam Tertzakian" w:date="2018-09-12T14:45:00Z">
          <w:pPr>
            <w:autoSpaceDE w:val="0"/>
            <w:autoSpaceDN w:val="0"/>
            <w:adjustRightInd w:val="0"/>
            <w:spacing w:after="0" w:line="240" w:lineRule="auto"/>
          </w:pPr>
        </w:pPrChange>
      </w:pPr>
      <w:ins w:id="3055" w:author="Sam Tertzakian" w:date="2018-09-11T19:43:00Z">
        <w:r>
          <w:t xml:space="preserve">    attributes.ParentObject = </w:t>
        </w:r>
        <w:r>
          <w:rPr>
            <w:color w:val="808080"/>
          </w:rPr>
          <w:t>DmfModule</w:t>
        </w:r>
        <w:r>
          <w:t>;</w:t>
        </w:r>
      </w:ins>
    </w:p>
    <w:p w14:paraId="4C09DD8C" w14:textId="77777777" w:rsidR="005B1F6E" w:rsidRDefault="005B1F6E">
      <w:pPr>
        <w:pStyle w:val="CodeBlock"/>
        <w:rPr>
          <w:ins w:id="3056" w:author="Sam Tertzakian" w:date="2018-09-11T19:43:00Z"/>
        </w:rPr>
        <w:pPrChange w:id="3057" w:author="Sam Tertzakian" w:date="2018-09-12T14:45:00Z">
          <w:pPr>
            <w:autoSpaceDE w:val="0"/>
            <w:autoSpaceDN w:val="0"/>
            <w:adjustRightInd w:val="0"/>
            <w:spacing w:after="0" w:line="240" w:lineRule="auto"/>
          </w:pPr>
        </w:pPrChange>
      </w:pPr>
      <w:ins w:id="3058" w:author="Sam Tertzakian" w:date="2018-09-11T19:43:00Z">
        <w:r>
          <w:t xml:space="preserve">    ntStatus = WdfIoTargetCreate(DMF_AttachedDeviceGet(</w:t>
        </w:r>
        <w:r>
          <w:rPr>
            <w:color w:val="808080"/>
          </w:rPr>
          <w:t>DmfModule</w:t>
        </w:r>
        <w:r>
          <w:t>),</w:t>
        </w:r>
      </w:ins>
    </w:p>
    <w:p w14:paraId="31852797" w14:textId="77777777" w:rsidR="005B1F6E" w:rsidRDefault="005B1F6E">
      <w:pPr>
        <w:pStyle w:val="CodeBlock"/>
        <w:rPr>
          <w:ins w:id="3059" w:author="Sam Tertzakian" w:date="2018-09-11T19:43:00Z"/>
        </w:rPr>
        <w:pPrChange w:id="3060" w:author="Sam Tertzakian" w:date="2018-09-12T14:45:00Z">
          <w:pPr>
            <w:autoSpaceDE w:val="0"/>
            <w:autoSpaceDN w:val="0"/>
            <w:adjustRightInd w:val="0"/>
            <w:spacing w:after="0" w:line="240" w:lineRule="auto"/>
          </w:pPr>
        </w:pPrChange>
      </w:pPr>
      <w:ins w:id="3061" w:author="Sam Tertzakian" w:date="2018-09-11T19:43:00Z">
        <w:r>
          <w:t xml:space="preserve">                                 &amp;attributes,</w:t>
        </w:r>
      </w:ins>
    </w:p>
    <w:p w14:paraId="5C4C9CA0" w14:textId="77777777" w:rsidR="005B1F6E" w:rsidRDefault="005B1F6E">
      <w:pPr>
        <w:pStyle w:val="CodeBlock"/>
        <w:rPr>
          <w:ins w:id="3062" w:author="Sam Tertzakian" w:date="2018-09-11T19:43:00Z"/>
        </w:rPr>
        <w:pPrChange w:id="3063" w:author="Sam Tertzakian" w:date="2018-09-12T14:45:00Z">
          <w:pPr>
            <w:autoSpaceDE w:val="0"/>
            <w:autoSpaceDN w:val="0"/>
            <w:adjustRightInd w:val="0"/>
            <w:spacing w:after="0" w:line="240" w:lineRule="auto"/>
          </w:pPr>
        </w:pPrChange>
      </w:pPr>
      <w:ins w:id="3064" w:author="Sam Tertzakian" w:date="2018-09-11T19:43:00Z">
        <w:r>
          <w:t xml:space="preserve">                                 </w:t>
        </w:r>
        <w:r>
          <w:rPr>
            <w:color w:val="808080"/>
          </w:rPr>
          <w:t>RootHubIoTarget</w:t>
        </w:r>
        <w:r>
          <w:t>);</w:t>
        </w:r>
      </w:ins>
    </w:p>
    <w:p w14:paraId="02219EFD" w14:textId="77777777" w:rsidR="005B1F6E" w:rsidRDefault="005B1F6E">
      <w:pPr>
        <w:pStyle w:val="CodeBlock"/>
        <w:rPr>
          <w:ins w:id="3065" w:author="Sam Tertzakian" w:date="2018-09-11T19:43:00Z"/>
        </w:rPr>
        <w:pPrChange w:id="3066" w:author="Sam Tertzakian" w:date="2018-09-12T14:45:00Z">
          <w:pPr>
            <w:autoSpaceDE w:val="0"/>
            <w:autoSpaceDN w:val="0"/>
            <w:adjustRightInd w:val="0"/>
            <w:spacing w:after="0" w:line="240" w:lineRule="auto"/>
          </w:pPr>
        </w:pPrChange>
      </w:pPr>
      <w:ins w:id="3067" w:author="Sam Tertzakian" w:date="2018-09-11T19:43:00Z">
        <w:r>
          <w:t xml:space="preserve">    </w:t>
        </w:r>
        <w:r>
          <w:rPr>
            <w:color w:val="0000FF"/>
          </w:rPr>
          <w:t>if</w:t>
        </w:r>
        <w:r>
          <w:t xml:space="preserve"> (! </w:t>
        </w:r>
        <w:r>
          <w:rPr>
            <w:color w:val="6F008A"/>
          </w:rPr>
          <w:t>NT_SUCCESS</w:t>
        </w:r>
        <w:r>
          <w:t>(ntStatus))</w:t>
        </w:r>
      </w:ins>
    </w:p>
    <w:p w14:paraId="5EDD02DC" w14:textId="77777777" w:rsidR="005B1F6E" w:rsidRDefault="005B1F6E">
      <w:pPr>
        <w:pStyle w:val="CodeBlock"/>
        <w:rPr>
          <w:ins w:id="3068" w:author="Sam Tertzakian" w:date="2018-09-11T19:43:00Z"/>
        </w:rPr>
        <w:pPrChange w:id="3069" w:author="Sam Tertzakian" w:date="2018-09-12T14:45:00Z">
          <w:pPr>
            <w:autoSpaceDE w:val="0"/>
            <w:autoSpaceDN w:val="0"/>
            <w:adjustRightInd w:val="0"/>
            <w:spacing w:after="0" w:line="240" w:lineRule="auto"/>
          </w:pPr>
        </w:pPrChange>
      </w:pPr>
      <w:ins w:id="3070" w:author="Sam Tertzakian" w:date="2018-09-11T19:43:00Z">
        <w:r>
          <w:t xml:space="preserve">    {</w:t>
        </w:r>
      </w:ins>
    </w:p>
    <w:p w14:paraId="5FC39F8B" w14:textId="77777777" w:rsidR="005B1F6E" w:rsidRDefault="005B1F6E">
      <w:pPr>
        <w:pStyle w:val="CodeBlock"/>
        <w:rPr>
          <w:ins w:id="3071" w:author="Sam Tertzakian" w:date="2018-09-11T19:43:00Z"/>
        </w:rPr>
        <w:pPrChange w:id="3072" w:author="Sam Tertzakian" w:date="2018-09-12T14:45:00Z">
          <w:pPr>
            <w:autoSpaceDE w:val="0"/>
            <w:autoSpaceDN w:val="0"/>
            <w:adjustRightInd w:val="0"/>
            <w:spacing w:after="0" w:line="240" w:lineRule="auto"/>
          </w:pPr>
        </w:pPrChange>
      </w:pPr>
      <w:ins w:id="3073" w:author="Sam Tertzakian" w:date="2018-09-11T19:43:00Z">
        <w:r>
          <w:t xml:space="preserve">        </w:t>
        </w:r>
        <w:r>
          <w:rPr>
            <w:color w:val="6F008A"/>
          </w:rPr>
          <w:t>TraceEvents</w:t>
        </w:r>
        <w:r>
          <w:t>(</w:t>
        </w:r>
        <w:r>
          <w:rPr>
            <w:color w:val="6F008A"/>
          </w:rPr>
          <w:t>TRACE_LEVEL_ERROR</w:t>
        </w:r>
        <w:r>
          <w:t xml:space="preserve">, DMF_TRACE_ResourceHub, </w:t>
        </w:r>
        <w:r>
          <w:rPr>
            <w:color w:val="A31515"/>
          </w:rPr>
          <w:t>"WdfIoTargetCreate fails: ntStatus=%!STATUS!"</w:t>
        </w:r>
        <w:r>
          <w:t>, ntStatus);</w:t>
        </w:r>
      </w:ins>
    </w:p>
    <w:p w14:paraId="6ECC7E5F" w14:textId="77777777" w:rsidR="005B1F6E" w:rsidRDefault="005B1F6E">
      <w:pPr>
        <w:pStyle w:val="CodeBlock"/>
        <w:rPr>
          <w:ins w:id="3074" w:author="Sam Tertzakian" w:date="2018-09-11T19:43:00Z"/>
          <w:color w:val="000000"/>
        </w:rPr>
        <w:pPrChange w:id="3075" w:author="Sam Tertzakian" w:date="2018-09-12T14:45:00Z">
          <w:pPr>
            <w:autoSpaceDE w:val="0"/>
            <w:autoSpaceDN w:val="0"/>
            <w:adjustRightInd w:val="0"/>
            <w:spacing w:after="0" w:line="240" w:lineRule="auto"/>
          </w:pPr>
        </w:pPrChange>
      </w:pPr>
      <w:ins w:id="3076" w:author="Sam Tertzakian" w:date="2018-09-11T19:43:00Z">
        <w:r>
          <w:rPr>
            <w:color w:val="000000"/>
          </w:rPr>
          <w:t xml:space="preserve">        *</w:t>
        </w:r>
        <w:r>
          <w:t>RootHubIoTarget</w:t>
        </w:r>
        <w:r>
          <w:rPr>
            <w:color w:val="000000"/>
          </w:rPr>
          <w:t xml:space="preserve"> = </w:t>
        </w:r>
        <w:r>
          <w:rPr>
            <w:color w:val="6F008A"/>
          </w:rPr>
          <w:t>NULL</w:t>
        </w:r>
        <w:r>
          <w:rPr>
            <w:color w:val="000000"/>
          </w:rPr>
          <w:t>;</w:t>
        </w:r>
      </w:ins>
    </w:p>
    <w:p w14:paraId="3618EB6A" w14:textId="77777777" w:rsidR="005B1F6E" w:rsidRDefault="005B1F6E">
      <w:pPr>
        <w:pStyle w:val="CodeBlock"/>
        <w:rPr>
          <w:ins w:id="3077" w:author="Sam Tertzakian" w:date="2018-09-11T19:43:00Z"/>
        </w:rPr>
        <w:pPrChange w:id="3078" w:author="Sam Tertzakian" w:date="2018-09-12T14:45:00Z">
          <w:pPr>
            <w:autoSpaceDE w:val="0"/>
            <w:autoSpaceDN w:val="0"/>
            <w:adjustRightInd w:val="0"/>
            <w:spacing w:after="0" w:line="240" w:lineRule="auto"/>
          </w:pPr>
        </w:pPrChange>
      </w:pPr>
      <w:ins w:id="3079" w:author="Sam Tertzakian" w:date="2018-09-11T19:43:00Z">
        <w:r>
          <w:t xml:space="preserve">        </w:t>
        </w:r>
        <w:r>
          <w:rPr>
            <w:color w:val="0000FF"/>
          </w:rPr>
          <w:t>goto</w:t>
        </w:r>
        <w:r>
          <w:t xml:space="preserve"> Exit;</w:t>
        </w:r>
      </w:ins>
    </w:p>
    <w:p w14:paraId="750C005F" w14:textId="77777777" w:rsidR="005B1F6E" w:rsidRDefault="005B1F6E">
      <w:pPr>
        <w:pStyle w:val="CodeBlock"/>
        <w:rPr>
          <w:ins w:id="3080" w:author="Sam Tertzakian" w:date="2018-09-11T19:43:00Z"/>
        </w:rPr>
        <w:pPrChange w:id="3081" w:author="Sam Tertzakian" w:date="2018-09-12T14:45:00Z">
          <w:pPr>
            <w:autoSpaceDE w:val="0"/>
            <w:autoSpaceDN w:val="0"/>
            <w:adjustRightInd w:val="0"/>
            <w:spacing w:after="0" w:line="240" w:lineRule="auto"/>
          </w:pPr>
        </w:pPrChange>
      </w:pPr>
      <w:ins w:id="3082" w:author="Sam Tertzakian" w:date="2018-09-11T19:43:00Z">
        <w:r>
          <w:t xml:space="preserve">    }</w:t>
        </w:r>
      </w:ins>
    </w:p>
    <w:p w14:paraId="6877258F" w14:textId="77777777" w:rsidR="005B1F6E" w:rsidRDefault="005B1F6E">
      <w:pPr>
        <w:pStyle w:val="CodeBlock"/>
        <w:rPr>
          <w:ins w:id="3083" w:author="Sam Tertzakian" w:date="2018-09-11T19:43:00Z"/>
        </w:rPr>
        <w:pPrChange w:id="3084" w:author="Sam Tertzakian" w:date="2018-09-12T14:45:00Z">
          <w:pPr>
            <w:autoSpaceDE w:val="0"/>
            <w:autoSpaceDN w:val="0"/>
            <w:adjustRightInd w:val="0"/>
            <w:spacing w:after="0" w:line="240" w:lineRule="auto"/>
          </w:pPr>
        </w:pPrChange>
      </w:pPr>
    </w:p>
    <w:p w14:paraId="3DE8D244" w14:textId="77777777" w:rsidR="005B1F6E" w:rsidRDefault="005B1F6E">
      <w:pPr>
        <w:pStyle w:val="CodeBlock"/>
        <w:rPr>
          <w:ins w:id="3085" w:author="Sam Tertzakian" w:date="2018-09-11T19:43:00Z"/>
          <w:color w:val="000000"/>
        </w:rPr>
        <w:pPrChange w:id="3086" w:author="Sam Tertzakian" w:date="2018-09-12T14:45:00Z">
          <w:pPr>
            <w:autoSpaceDE w:val="0"/>
            <w:autoSpaceDN w:val="0"/>
            <w:adjustRightInd w:val="0"/>
            <w:spacing w:after="0" w:line="240" w:lineRule="auto"/>
          </w:pPr>
        </w:pPrChange>
      </w:pPr>
      <w:ins w:id="3087" w:author="Sam Tertzakian" w:date="2018-09-11T19:43:00Z">
        <w:r>
          <w:rPr>
            <w:color w:val="000000"/>
          </w:rPr>
          <w:t xml:space="preserve">    </w:t>
        </w:r>
        <w:r>
          <w:t>// Create controller driver string from descriptor information.</w:t>
        </w:r>
      </w:ins>
    </w:p>
    <w:p w14:paraId="27D74316" w14:textId="77777777" w:rsidR="005B1F6E" w:rsidRDefault="005B1F6E">
      <w:pPr>
        <w:pStyle w:val="CodeBlock"/>
        <w:rPr>
          <w:ins w:id="3088" w:author="Sam Tertzakian" w:date="2018-09-11T19:43:00Z"/>
        </w:rPr>
        <w:pPrChange w:id="3089" w:author="Sam Tertzakian" w:date="2018-09-12T14:45:00Z">
          <w:pPr>
            <w:autoSpaceDE w:val="0"/>
            <w:autoSpaceDN w:val="0"/>
            <w:adjustRightInd w:val="0"/>
            <w:spacing w:after="0" w:line="240" w:lineRule="auto"/>
          </w:pPr>
        </w:pPrChange>
      </w:pPr>
      <w:ins w:id="3090" w:author="Sam Tertzakian" w:date="2018-09-11T19:43:00Z">
        <w:r>
          <w:t xml:space="preserve">    //</w:t>
        </w:r>
      </w:ins>
    </w:p>
    <w:p w14:paraId="0835684E" w14:textId="77777777" w:rsidR="005B1F6E" w:rsidRDefault="005B1F6E">
      <w:pPr>
        <w:pStyle w:val="CodeBlock"/>
        <w:rPr>
          <w:ins w:id="3091" w:author="Sam Tertzakian" w:date="2018-09-11T19:43:00Z"/>
        </w:rPr>
        <w:pPrChange w:id="3092" w:author="Sam Tertzakian" w:date="2018-09-12T14:45:00Z">
          <w:pPr>
            <w:autoSpaceDE w:val="0"/>
            <w:autoSpaceDN w:val="0"/>
            <w:adjustRightInd w:val="0"/>
            <w:spacing w:after="0" w:line="240" w:lineRule="auto"/>
          </w:pPr>
        </w:pPrChange>
      </w:pPr>
      <w:ins w:id="3093" w:author="Sam Tertzakian" w:date="2018-09-11T19:43:00Z">
        <w:r>
          <w:t xml:space="preserve">    </w:t>
        </w:r>
        <w:r>
          <w:rPr>
            <w:color w:val="0000FF"/>
          </w:rPr>
          <w:t>if</w:t>
        </w:r>
        <w:r>
          <w:t xml:space="preserve"> (</w:t>
        </w:r>
        <w:r>
          <w:rPr>
            <w:color w:val="808080"/>
          </w:rPr>
          <w:t>Id</w:t>
        </w:r>
        <w:r>
          <w:t xml:space="preserve"> != </w:t>
        </w:r>
        <w:r>
          <w:rPr>
            <w:color w:val="6F008A"/>
          </w:rPr>
          <w:t>NULL</w:t>
        </w:r>
        <w:r>
          <w:t>)</w:t>
        </w:r>
      </w:ins>
    </w:p>
    <w:p w14:paraId="03EF2C7D" w14:textId="77777777" w:rsidR="005B1F6E" w:rsidRDefault="005B1F6E">
      <w:pPr>
        <w:pStyle w:val="CodeBlock"/>
        <w:rPr>
          <w:ins w:id="3094" w:author="Sam Tertzakian" w:date="2018-09-11T19:43:00Z"/>
        </w:rPr>
        <w:pPrChange w:id="3095" w:author="Sam Tertzakian" w:date="2018-09-12T14:45:00Z">
          <w:pPr>
            <w:autoSpaceDE w:val="0"/>
            <w:autoSpaceDN w:val="0"/>
            <w:adjustRightInd w:val="0"/>
            <w:spacing w:after="0" w:line="240" w:lineRule="auto"/>
          </w:pPr>
        </w:pPrChange>
      </w:pPr>
      <w:ins w:id="3096" w:author="Sam Tertzakian" w:date="2018-09-11T19:43:00Z">
        <w:r>
          <w:t xml:space="preserve">    {</w:t>
        </w:r>
      </w:ins>
    </w:p>
    <w:p w14:paraId="098A7B13" w14:textId="77777777" w:rsidR="005B1F6E" w:rsidRDefault="005B1F6E">
      <w:pPr>
        <w:pStyle w:val="CodeBlock"/>
        <w:rPr>
          <w:ins w:id="3097" w:author="Sam Tertzakian" w:date="2018-09-11T19:43:00Z"/>
        </w:rPr>
        <w:pPrChange w:id="3098" w:author="Sam Tertzakian" w:date="2018-09-12T14:45:00Z">
          <w:pPr>
            <w:autoSpaceDE w:val="0"/>
            <w:autoSpaceDN w:val="0"/>
            <w:adjustRightInd w:val="0"/>
            <w:spacing w:after="0" w:line="240" w:lineRule="auto"/>
          </w:pPr>
        </w:pPrChange>
      </w:pPr>
      <w:ins w:id="3099" w:author="Sam Tertzakian" w:date="2018-09-11T19:43:00Z">
        <w:r>
          <w:t xml:space="preserve">        RESOURCE_HUB_CREATE_PATH_FROM_ID(&amp;resourceHubFileName,</w:t>
        </w:r>
      </w:ins>
    </w:p>
    <w:p w14:paraId="20A03C34" w14:textId="77777777" w:rsidR="005B1F6E" w:rsidRDefault="005B1F6E">
      <w:pPr>
        <w:pStyle w:val="CodeBlock"/>
        <w:rPr>
          <w:ins w:id="3100" w:author="Sam Tertzakian" w:date="2018-09-11T19:43:00Z"/>
        </w:rPr>
        <w:pPrChange w:id="3101" w:author="Sam Tertzakian" w:date="2018-09-12T14:45:00Z">
          <w:pPr>
            <w:autoSpaceDE w:val="0"/>
            <w:autoSpaceDN w:val="0"/>
            <w:adjustRightInd w:val="0"/>
            <w:spacing w:after="0" w:line="240" w:lineRule="auto"/>
          </w:pPr>
        </w:pPrChange>
      </w:pPr>
      <w:ins w:id="3102" w:author="Sam Tertzakian" w:date="2018-09-11T19:43:00Z">
        <w:r>
          <w:t xml:space="preserve">                                         </w:t>
        </w:r>
        <w:r>
          <w:rPr>
            <w:color w:val="808080"/>
          </w:rPr>
          <w:t>Id</w:t>
        </w:r>
        <w:r>
          <w:t>-&gt;LowPart,</w:t>
        </w:r>
      </w:ins>
    </w:p>
    <w:p w14:paraId="3E32687D" w14:textId="77777777" w:rsidR="005B1F6E" w:rsidRDefault="005B1F6E">
      <w:pPr>
        <w:pStyle w:val="CodeBlock"/>
        <w:rPr>
          <w:ins w:id="3103" w:author="Sam Tertzakian" w:date="2018-09-11T19:43:00Z"/>
        </w:rPr>
        <w:pPrChange w:id="3104" w:author="Sam Tertzakian" w:date="2018-09-12T14:45:00Z">
          <w:pPr>
            <w:autoSpaceDE w:val="0"/>
            <w:autoSpaceDN w:val="0"/>
            <w:adjustRightInd w:val="0"/>
            <w:spacing w:after="0" w:line="240" w:lineRule="auto"/>
          </w:pPr>
        </w:pPrChange>
      </w:pPr>
      <w:ins w:id="3105" w:author="Sam Tertzakian" w:date="2018-09-11T19:43:00Z">
        <w:r>
          <w:t xml:space="preserve">                                         </w:t>
        </w:r>
        <w:r>
          <w:rPr>
            <w:color w:val="808080"/>
          </w:rPr>
          <w:t>Id</w:t>
        </w:r>
        <w:r>
          <w:t>-&gt;HighPart);</w:t>
        </w:r>
      </w:ins>
    </w:p>
    <w:p w14:paraId="2EDF55D5" w14:textId="77777777" w:rsidR="005B1F6E" w:rsidRDefault="005B1F6E">
      <w:pPr>
        <w:pStyle w:val="CodeBlock"/>
        <w:rPr>
          <w:ins w:id="3106" w:author="Sam Tertzakian" w:date="2018-09-11T19:43:00Z"/>
        </w:rPr>
        <w:pPrChange w:id="3107" w:author="Sam Tertzakian" w:date="2018-09-12T14:45:00Z">
          <w:pPr>
            <w:autoSpaceDE w:val="0"/>
            <w:autoSpaceDN w:val="0"/>
            <w:adjustRightInd w:val="0"/>
            <w:spacing w:after="0" w:line="240" w:lineRule="auto"/>
          </w:pPr>
        </w:pPrChange>
      </w:pPr>
      <w:ins w:id="3108" w:author="Sam Tertzakian" w:date="2018-09-11T19:43:00Z">
        <w:r>
          <w:t xml:space="preserve">    }</w:t>
        </w:r>
      </w:ins>
    </w:p>
    <w:p w14:paraId="48EC9EBA" w14:textId="77777777" w:rsidR="005B1F6E" w:rsidRDefault="005B1F6E">
      <w:pPr>
        <w:pStyle w:val="CodeBlock"/>
        <w:rPr>
          <w:ins w:id="3109" w:author="Sam Tertzakian" w:date="2018-09-11T19:43:00Z"/>
        </w:rPr>
        <w:pPrChange w:id="3110" w:author="Sam Tertzakian" w:date="2018-09-12T14:45:00Z">
          <w:pPr>
            <w:autoSpaceDE w:val="0"/>
            <w:autoSpaceDN w:val="0"/>
            <w:adjustRightInd w:val="0"/>
            <w:spacing w:after="0" w:line="240" w:lineRule="auto"/>
          </w:pPr>
        </w:pPrChange>
      </w:pPr>
      <w:ins w:id="3111" w:author="Sam Tertzakian" w:date="2018-09-11T19:43:00Z">
        <w:r>
          <w:t xml:space="preserve">    </w:t>
        </w:r>
        <w:r>
          <w:rPr>
            <w:color w:val="0000FF"/>
          </w:rPr>
          <w:t>else</w:t>
        </w:r>
      </w:ins>
    </w:p>
    <w:p w14:paraId="389210F3" w14:textId="77777777" w:rsidR="005B1F6E" w:rsidRDefault="005B1F6E">
      <w:pPr>
        <w:pStyle w:val="CodeBlock"/>
        <w:rPr>
          <w:ins w:id="3112" w:author="Sam Tertzakian" w:date="2018-09-11T19:43:00Z"/>
        </w:rPr>
        <w:pPrChange w:id="3113" w:author="Sam Tertzakian" w:date="2018-09-12T14:45:00Z">
          <w:pPr>
            <w:autoSpaceDE w:val="0"/>
            <w:autoSpaceDN w:val="0"/>
            <w:adjustRightInd w:val="0"/>
            <w:spacing w:after="0" w:line="240" w:lineRule="auto"/>
          </w:pPr>
        </w:pPrChange>
      </w:pPr>
      <w:ins w:id="3114" w:author="Sam Tertzakian" w:date="2018-09-11T19:43:00Z">
        <w:r>
          <w:t xml:space="preserve">    {</w:t>
        </w:r>
      </w:ins>
    </w:p>
    <w:p w14:paraId="56A109C6" w14:textId="77777777" w:rsidR="005B1F6E" w:rsidRDefault="005B1F6E">
      <w:pPr>
        <w:pStyle w:val="CodeBlock"/>
        <w:rPr>
          <w:ins w:id="3115" w:author="Sam Tertzakian" w:date="2018-09-11T19:43:00Z"/>
        </w:rPr>
        <w:pPrChange w:id="3116" w:author="Sam Tertzakian" w:date="2018-09-12T14:45:00Z">
          <w:pPr>
            <w:autoSpaceDE w:val="0"/>
            <w:autoSpaceDN w:val="0"/>
            <w:adjustRightInd w:val="0"/>
            <w:spacing w:after="0" w:line="240" w:lineRule="auto"/>
          </w:pPr>
        </w:pPrChange>
      </w:pPr>
      <w:ins w:id="3117" w:author="Sam Tertzakian" w:date="2018-09-11T19:43:00Z">
        <w:r>
          <w:t xml:space="preserve">        RtlInitUnicodeString(&amp;resourceHubFileName,</w:t>
        </w:r>
      </w:ins>
    </w:p>
    <w:p w14:paraId="7B00E66A" w14:textId="77777777" w:rsidR="005B1F6E" w:rsidRDefault="005B1F6E">
      <w:pPr>
        <w:pStyle w:val="CodeBlock"/>
        <w:rPr>
          <w:ins w:id="3118" w:author="Sam Tertzakian" w:date="2018-09-11T19:43:00Z"/>
        </w:rPr>
        <w:pPrChange w:id="3119" w:author="Sam Tertzakian" w:date="2018-09-12T14:45:00Z">
          <w:pPr>
            <w:autoSpaceDE w:val="0"/>
            <w:autoSpaceDN w:val="0"/>
            <w:adjustRightInd w:val="0"/>
            <w:spacing w:after="0" w:line="240" w:lineRule="auto"/>
          </w:pPr>
        </w:pPrChange>
      </w:pPr>
      <w:ins w:id="3120" w:author="Sam Tertzakian" w:date="2018-09-11T19:43:00Z">
        <w:r>
          <w:t xml:space="preserve">                             </w:t>
        </w:r>
        <w:r>
          <w:rPr>
            <w:color w:val="6F008A"/>
          </w:rPr>
          <w:t>RESOURCE_HUB_DEVICE_NAME</w:t>
        </w:r>
        <w:r>
          <w:t>);</w:t>
        </w:r>
      </w:ins>
    </w:p>
    <w:p w14:paraId="6C946984" w14:textId="77777777" w:rsidR="005B1F6E" w:rsidRDefault="005B1F6E">
      <w:pPr>
        <w:pStyle w:val="CodeBlock"/>
        <w:rPr>
          <w:ins w:id="3121" w:author="Sam Tertzakian" w:date="2018-09-11T19:43:00Z"/>
        </w:rPr>
        <w:pPrChange w:id="3122" w:author="Sam Tertzakian" w:date="2018-09-12T14:45:00Z">
          <w:pPr>
            <w:autoSpaceDE w:val="0"/>
            <w:autoSpaceDN w:val="0"/>
            <w:adjustRightInd w:val="0"/>
            <w:spacing w:after="0" w:line="240" w:lineRule="auto"/>
          </w:pPr>
        </w:pPrChange>
      </w:pPr>
      <w:ins w:id="3123" w:author="Sam Tertzakian" w:date="2018-09-11T19:43:00Z">
        <w:r>
          <w:t xml:space="preserve">    }</w:t>
        </w:r>
      </w:ins>
    </w:p>
    <w:p w14:paraId="14A0D448" w14:textId="77777777" w:rsidR="005B1F6E" w:rsidRDefault="005B1F6E">
      <w:pPr>
        <w:pStyle w:val="CodeBlock"/>
        <w:rPr>
          <w:ins w:id="3124" w:author="Sam Tertzakian" w:date="2018-09-11T19:43:00Z"/>
        </w:rPr>
        <w:pPrChange w:id="3125" w:author="Sam Tertzakian" w:date="2018-09-12T14:45:00Z">
          <w:pPr>
            <w:autoSpaceDE w:val="0"/>
            <w:autoSpaceDN w:val="0"/>
            <w:adjustRightInd w:val="0"/>
            <w:spacing w:after="0" w:line="240" w:lineRule="auto"/>
          </w:pPr>
        </w:pPrChange>
      </w:pPr>
    </w:p>
    <w:p w14:paraId="78FC9436" w14:textId="77777777" w:rsidR="005B1F6E" w:rsidRDefault="005B1F6E">
      <w:pPr>
        <w:pStyle w:val="CodeBlock"/>
        <w:rPr>
          <w:ins w:id="3126" w:author="Sam Tertzakian" w:date="2018-09-11T19:43:00Z"/>
        </w:rPr>
        <w:pPrChange w:id="3127" w:author="Sam Tertzakian" w:date="2018-09-12T14:45:00Z">
          <w:pPr>
            <w:autoSpaceDE w:val="0"/>
            <w:autoSpaceDN w:val="0"/>
            <w:adjustRightInd w:val="0"/>
            <w:spacing w:after="0" w:line="240" w:lineRule="auto"/>
          </w:pPr>
        </w:pPrChange>
      </w:pPr>
      <w:ins w:id="3128" w:author="Sam Tertzakian" w:date="2018-09-11T19:43:00Z">
        <w:r>
          <w:t xml:space="preserve">    WDF_IO_TARGET_OPEN_PARAMS_INIT_OPEN_BY_NAME(&amp;openParameters,</w:t>
        </w:r>
      </w:ins>
    </w:p>
    <w:p w14:paraId="0CCED574" w14:textId="77777777" w:rsidR="005B1F6E" w:rsidRDefault="005B1F6E">
      <w:pPr>
        <w:pStyle w:val="CodeBlock"/>
        <w:rPr>
          <w:ins w:id="3129" w:author="Sam Tertzakian" w:date="2018-09-11T19:43:00Z"/>
        </w:rPr>
        <w:pPrChange w:id="3130" w:author="Sam Tertzakian" w:date="2018-09-12T14:45:00Z">
          <w:pPr>
            <w:autoSpaceDE w:val="0"/>
            <w:autoSpaceDN w:val="0"/>
            <w:adjustRightInd w:val="0"/>
            <w:spacing w:after="0" w:line="240" w:lineRule="auto"/>
          </w:pPr>
        </w:pPrChange>
      </w:pPr>
      <w:ins w:id="3131" w:author="Sam Tertzakian" w:date="2018-09-11T19:43:00Z">
        <w:r>
          <w:t xml:space="preserve">                                                &amp;resourceHubFileName,</w:t>
        </w:r>
      </w:ins>
    </w:p>
    <w:p w14:paraId="75DF841A" w14:textId="77777777" w:rsidR="005B1F6E" w:rsidRDefault="005B1F6E">
      <w:pPr>
        <w:pStyle w:val="CodeBlock"/>
        <w:rPr>
          <w:ins w:id="3132" w:author="Sam Tertzakian" w:date="2018-09-11T19:43:00Z"/>
        </w:rPr>
        <w:pPrChange w:id="3133" w:author="Sam Tertzakian" w:date="2018-09-12T14:45:00Z">
          <w:pPr>
            <w:autoSpaceDE w:val="0"/>
            <w:autoSpaceDN w:val="0"/>
            <w:adjustRightInd w:val="0"/>
            <w:spacing w:after="0" w:line="240" w:lineRule="auto"/>
          </w:pPr>
        </w:pPrChange>
      </w:pPr>
      <w:ins w:id="3134" w:author="Sam Tertzakian" w:date="2018-09-11T19:43:00Z">
        <w:r>
          <w:t xml:space="preserve">                                                </w:t>
        </w:r>
        <w:r>
          <w:rPr>
            <w:color w:val="6F008A"/>
          </w:rPr>
          <w:t>STANDARD_RIGHTS_ALL</w:t>
        </w:r>
        <w:r>
          <w:t>);</w:t>
        </w:r>
      </w:ins>
    </w:p>
    <w:p w14:paraId="1ADBC5CB" w14:textId="77777777" w:rsidR="005B1F6E" w:rsidRDefault="005B1F6E">
      <w:pPr>
        <w:pStyle w:val="CodeBlock"/>
        <w:rPr>
          <w:ins w:id="3135" w:author="Sam Tertzakian" w:date="2018-09-11T19:43:00Z"/>
        </w:rPr>
        <w:pPrChange w:id="3136" w:author="Sam Tertzakian" w:date="2018-09-12T14:45:00Z">
          <w:pPr>
            <w:autoSpaceDE w:val="0"/>
            <w:autoSpaceDN w:val="0"/>
            <w:adjustRightInd w:val="0"/>
            <w:spacing w:after="0" w:line="240" w:lineRule="auto"/>
          </w:pPr>
        </w:pPrChange>
      </w:pPr>
    </w:p>
    <w:p w14:paraId="7C3FC965" w14:textId="77777777" w:rsidR="005B1F6E" w:rsidRDefault="005B1F6E">
      <w:pPr>
        <w:pStyle w:val="CodeBlock"/>
        <w:rPr>
          <w:ins w:id="3137" w:author="Sam Tertzakian" w:date="2018-09-11T19:43:00Z"/>
          <w:color w:val="000000"/>
        </w:rPr>
        <w:pPrChange w:id="3138" w:author="Sam Tertzakian" w:date="2018-09-12T14:45:00Z">
          <w:pPr>
            <w:autoSpaceDE w:val="0"/>
            <w:autoSpaceDN w:val="0"/>
            <w:adjustRightInd w:val="0"/>
            <w:spacing w:after="0" w:line="240" w:lineRule="auto"/>
          </w:pPr>
        </w:pPrChange>
      </w:pPr>
      <w:ins w:id="3139" w:author="Sam Tertzakian" w:date="2018-09-11T19:43:00Z">
        <w:r>
          <w:rPr>
            <w:color w:val="000000"/>
          </w:rPr>
          <w:t xml:space="preserve">    </w:t>
        </w:r>
        <w:r>
          <w:t>// Open the controller driver / Resource Hub I/O target.</w:t>
        </w:r>
      </w:ins>
    </w:p>
    <w:p w14:paraId="361E20ED" w14:textId="77777777" w:rsidR="005B1F6E" w:rsidRDefault="005B1F6E">
      <w:pPr>
        <w:pStyle w:val="CodeBlock"/>
        <w:rPr>
          <w:ins w:id="3140" w:author="Sam Tertzakian" w:date="2018-09-11T19:43:00Z"/>
        </w:rPr>
        <w:pPrChange w:id="3141" w:author="Sam Tertzakian" w:date="2018-09-12T14:45:00Z">
          <w:pPr>
            <w:autoSpaceDE w:val="0"/>
            <w:autoSpaceDN w:val="0"/>
            <w:adjustRightInd w:val="0"/>
            <w:spacing w:after="0" w:line="240" w:lineRule="auto"/>
          </w:pPr>
        </w:pPrChange>
      </w:pPr>
      <w:ins w:id="3142" w:author="Sam Tertzakian" w:date="2018-09-11T19:43:00Z">
        <w:r>
          <w:t xml:space="preserve">    //</w:t>
        </w:r>
      </w:ins>
    </w:p>
    <w:p w14:paraId="3CE1FA0A" w14:textId="77777777" w:rsidR="005B1F6E" w:rsidRDefault="005B1F6E">
      <w:pPr>
        <w:pStyle w:val="CodeBlock"/>
        <w:rPr>
          <w:ins w:id="3143" w:author="Sam Tertzakian" w:date="2018-09-11T19:43:00Z"/>
        </w:rPr>
        <w:pPrChange w:id="3144" w:author="Sam Tertzakian" w:date="2018-09-12T14:45:00Z">
          <w:pPr>
            <w:autoSpaceDE w:val="0"/>
            <w:autoSpaceDN w:val="0"/>
            <w:adjustRightInd w:val="0"/>
            <w:spacing w:after="0" w:line="240" w:lineRule="auto"/>
          </w:pPr>
        </w:pPrChange>
      </w:pPr>
      <w:ins w:id="3145" w:author="Sam Tertzakian" w:date="2018-09-11T19:43:00Z">
        <w:r>
          <w:t xml:space="preserve">    ntStatus = WdfIoTargetOpen(*</w:t>
        </w:r>
        <w:r>
          <w:rPr>
            <w:color w:val="808080"/>
          </w:rPr>
          <w:t>RootHubIoTarget</w:t>
        </w:r>
        <w:r>
          <w:t>,</w:t>
        </w:r>
      </w:ins>
    </w:p>
    <w:p w14:paraId="44423896" w14:textId="77777777" w:rsidR="005B1F6E" w:rsidRDefault="005B1F6E">
      <w:pPr>
        <w:pStyle w:val="CodeBlock"/>
        <w:rPr>
          <w:ins w:id="3146" w:author="Sam Tertzakian" w:date="2018-09-11T19:43:00Z"/>
        </w:rPr>
        <w:pPrChange w:id="3147" w:author="Sam Tertzakian" w:date="2018-09-12T14:45:00Z">
          <w:pPr>
            <w:autoSpaceDE w:val="0"/>
            <w:autoSpaceDN w:val="0"/>
            <w:adjustRightInd w:val="0"/>
            <w:spacing w:after="0" w:line="240" w:lineRule="auto"/>
          </w:pPr>
        </w:pPrChange>
      </w:pPr>
      <w:ins w:id="3148" w:author="Sam Tertzakian" w:date="2018-09-11T19:43:00Z">
        <w:r>
          <w:t xml:space="preserve">                               &amp;openParameters);</w:t>
        </w:r>
      </w:ins>
    </w:p>
    <w:p w14:paraId="3B819BFF" w14:textId="77777777" w:rsidR="005B1F6E" w:rsidRDefault="005B1F6E">
      <w:pPr>
        <w:pStyle w:val="CodeBlock"/>
        <w:rPr>
          <w:ins w:id="3149" w:author="Sam Tertzakian" w:date="2018-09-11T19:43:00Z"/>
        </w:rPr>
        <w:pPrChange w:id="3150" w:author="Sam Tertzakian" w:date="2018-09-12T14:45:00Z">
          <w:pPr>
            <w:autoSpaceDE w:val="0"/>
            <w:autoSpaceDN w:val="0"/>
            <w:adjustRightInd w:val="0"/>
            <w:spacing w:after="0" w:line="240" w:lineRule="auto"/>
          </w:pPr>
        </w:pPrChange>
      </w:pPr>
      <w:ins w:id="3151" w:author="Sam Tertzakian" w:date="2018-09-11T19:43:00Z">
        <w:r>
          <w:t xml:space="preserve">    </w:t>
        </w:r>
        <w:r>
          <w:rPr>
            <w:color w:val="0000FF"/>
          </w:rPr>
          <w:t>if</w:t>
        </w:r>
        <w:r>
          <w:t xml:space="preserve"> (! </w:t>
        </w:r>
        <w:r>
          <w:rPr>
            <w:color w:val="6F008A"/>
          </w:rPr>
          <w:t>NT_SUCCESS</w:t>
        </w:r>
        <w:r>
          <w:t>(ntStatus))</w:t>
        </w:r>
      </w:ins>
    </w:p>
    <w:p w14:paraId="764A66BE" w14:textId="77777777" w:rsidR="005B1F6E" w:rsidRDefault="005B1F6E">
      <w:pPr>
        <w:pStyle w:val="CodeBlock"/>
        <w:rPr>
          <w:ins w:id="3152" w:author="Sam Tertzakian" w:date="2018-09-11T19:43:00Z"/>
        </w:rPr>
        <w:pPrChange w:id="3153" w:author="Sam Tertzakian" w:date="2018-09-12T14:45:00Z">
          <w:pPr>
            <w:autoSpaceDE w:val="0"/>
            <w:autoSpaceDN w:val="0"/>
            <w:adjustRightInd w:val="0"/>
            <w:spacing w:after="0" w:line="240" w:lineRule="auto"/>
          </w:pPr>
        </w:pPrChange>
      </w:pPr>
      <w:ins w:id="3154" w:author="Sam Tertzakian" w:date="2018-09-11T19:43:00Z">
        <w:r>
          <w:t xml:space="preserve">    {</w:t>
        </w:r>
      </w:ins>
    </w:p>
    <w:p w14:paraId="1F547073" w14:textId="77777777" w:rsidR="005B1F6E" w:rsidRDefault="005B1F6E">
      <w:pPr>
        <w:pStyle w:val="CodeBlock"/>
        <w:rPr>
          <w:ins w:id="3155" w:author="Sam Tertzakian" w:date="2018-09-11T19:43:00Z"/>
        </w:rPr>
        <w:pPrChange w:id="3156" w:author="Sam Tertzakian" w:date="2018-09-12T14:45:00Z">
          <w:pPr>
            <w:autoSpaceDE w:val="0"/>
            <w:autoSpaceDN w:val="0"/>
            <w:adjustRightInd w:val="0"/>
            <w:spacing w:after="0" w:line="240" w:lineRule="auto"/>
          </w:pPr>
        </w:pPrChange>
      </w:pPr>
      <w:ins w:id="3157" w:author="Sam Tertzakian" w:date="2018-09-11T19:43:00Z">
        <w:r>
          <w:t xml:space="preserve">        </w:t>
        </w:r>
        <w:r>
          <w:rPr>
            <w:color w:val="6F008A"/>
          </w:rPr>
          <w:t>TraceEvents</w:t>
        </w:r>
        <w:r>
          <w:t>(</w:t>
        </w:r>
        <w:r>
          <w:rPr>
            <w:color w:val="6F008A"/>
          </w:rPr>
          <w:t>TRACE_LEVEL_ERROR</w:t>
        </w:r>
        <w:r>
          <w:t xml:space="preserve">, DMF_TRACE_ResourceHub, </w:t>
        </w:r>
        <w:r>
          <w:rPr>
            <w:color w:val="A31515"/>
          </w:rPr>
          <w:t>"WdfIoTargetOpen fails: ntStatus=%!STATUS!"</w:t>
        </w:r>
        <w:r>
          <w:t>, ntStatus);</w:t>
        </w:r>
      </w:ins>
    </w:p>
    <w:p w14:paraId="056AB523" w14:textId="77777777" w:rsidR="005B1F6E" w:rsidRDefault="005B1F6E">
      <w:pPr>
        <w:pStyle w:val="CodeBlock"/>
        <w:rPr>
          <w:ins w:id="3158" w:author="Sam Tertzakian" w:date="2018-09-11T19:43:00Z"/>
        </w:rPr>
        <w:pPrChange w:id="3159" w:author="Sam Tertzakian" w:date="2018-09-12T14:45:00Z">
          <w:pPr>
            <w:autoSpaceDE w:val="0"/>
            <w:autoSpaceDN w:val="0"/>
            <w:adjustRightInd w:val="0"/>
            <w:spacing w:after="0" w:line="240" w:lineRule="auto"/>
          </w:pPr>
        </w:pPrChange>
      </w:pPr>
      <w:ins w:id="3160" w:author="Sam Tertzakian" w:date="2018-09-11T19:43:00Z">
        <w:r>
          <w:t xml:space="preserve">        </w:t>
        </w:r>
        <w:r>
          <w:rPr>
            <w:color w:val="0000FF"/>
          </w:rPr>
          <w:t>goto</w:t>
        </w:r>
        <w:r>
          <w:t xml:space="preserve"> Exit;</w:t>
        </w:r>
      </w:ins>
    </w:p>
    <w:p w14:paraId="69B3AC85" w14:textId="77777777" w:rsidR="005B1F6E" w:rsidRDefault="005B1F6E">
      <w:pPr>
        <w:pStyle w:val="CodeBlock"/>
        <w:rPr>
          <w:ins w:id="3161" w:author="Sam Tertzakian" w:date="2018-09-11T19:43:00Z"/>
        </w:rPr>
        <w:pPrChange w:id="3162" w:author="Sam Tertzakian" w:date="2018-09-12T14:45:00Z">
          <w:pPr>
            <w:autoSpaceDE w:val="0"/>
            <w:autoSpaceDN w:val="0"/>
            <w:adjustRightInd w:val="0"/>
            <w:spacing w:after="0" w:line="240" w:lineRule="auto"/>
          </w:pPr>
        </w:pPrChange>
      </w:pPr>
      <w:ins w:id="3163" w:author="Sam Tertzakian" w:date="2018-09-11T19:43:00Z">
        <w:r>
          <w:t xml:space="preserve">    }</w:t>
        </w:r>
      </w:ins>
    </w:p>
    <w:p w14:paraId="2CEE5BFC" w14:textId="77777777" w:rsidR="005B1F6E" w:rsidRDefault="005B1F6E">
      <w:pPr>
        <w:pStyle w:val="CodeBlock"/>
        <w:rPr>
          <w:ins w:id="3164" w:author="Sam Tertzakian" w:date="2018-09-11T19:43:00Z"/>
        </w:rPr>
        <w:pPrChange w:id="3165" w:author="Sam Tertzakian" w:date="2018-09-12T14:45:00Z">
          <w:pPr>
            <w:autoSpaceDE w:val="0"/>
            <w:autoSpaceDN w:val="0"/>
            <w:adjustRightInd w:val="0"/>
            <w:spacing w:after="0" w:line="240" w:lineRule="auto"/>
          </w:pPr>
        </w:pPrChange>
      </w:pPr>
    </w:p>
    <w:p w14:paraId="4F4B9B14" w14:textId="77777777" w:rsidR="005B1F6E" w:rsidRDefault="005B1F6E">
      <w:pPr>
        <w:pStyle w:val="CodeBlock"/>
        <w:rPr>
          <w:ins w:id="3166" w:author="Sam Tertzakian" w:date="2018-09-11T19:43:00Z"/>
        </w:rPr>
        <w:pPrChange w:id="3167" w:author="Sam Tertzakian" w:date="2018-09-12T14:45:00Z">
          <w:pPr>
            <w:autoSpaceDE w:val="0"/>
            <w:autoSpaceDN w:val="0"/>
            <w:adjustRightInd w:val="0"/>
            <w:spacing w:after="0" w:line="240" w:lineRule="auto"/>
          </w:pPr>
        </w:pPrChange>
      </w:pPr>
      <w:ins w:id="3168" w:author="Sam Tertzakian" w:date="2018-09-11T19:43:00Z">
        <w:r>
          <w:t>Exit:</w:t>
        </w:r>
      </w:ins>
    </w:p>
    <w:p w14:paraId="22892183" w14:textId="77777777" w:rsidR="005B1F6E" w:rsidRDefault="005B1F6E">
      <w:pPr>
        <w:pStyle w:val="CodeBlock"/>
        <w:rPr>
          <w:ins w:id="3169" w:author="Sam Tertzakian" w:date="2018-09-11T19:43:00Z"/>
        </w:rPr>
        <w:pPrChange w:id="3170" w:author="Sam Tertzakian" w:date="2018-09-12T14:45:00Z">
          <w:pPr>
            <w:autoSpaceDE w:val="0"/>
            <w:autoSpaceDN w:val="0"/>
            <w:adjustRightInd w:val="0"/>
            <w:spacing w:after="0" w:line="240" w:lineRule="auto"/>
          </w:pPr>
        </w:pPrChange>
      </w:pPr>
    </w:p>
    <w:p w14:paraId="01D770DD" w14:textId="77777777" w:rsidR="005B1F6E" w:rsidRDefault="005B1F6E">
      <w:pPr>
        <w:pStyle w:val="CodeBlock"/>
        <w:rPr>
          <w:ins w:id="3171" w:author="Sam Tertzakian" w:date="2018-09-11T19:43:00Z"/>
        </w:rPr>
        <w:pPrChange w:id="3172" w:author="Sam Tertzakian" w:date="2018-09-12T14:45:00Z">
          <w:pPr>
            <w:autoSpaceDE w:val="0"/>
            <w:autoSpaceDN w:val="0"/>
            <w:adjustRightInd w:val="0"/>
            <w:spacing w:after="0" w:line="240" w:lineRule="auto"/>
          </w:pPr>
        </w:pPrChange>
      </w:pPr>
      <w:ins w:id="3173" w:author="Sam Tertzakian" w:date="2018-09-11T19:43:00Z">
        <w:r>
          <w:t xml:space="preserve">    </w:t>
        </w:r>
        <w:r>
          <w:rPr>
            <w:color w:val="0000FF"/>
          </w:rPr>
          <w:t>if</w:t>
        </w:r>
        <w:r>
          <w:t xml:space="preserve"> (! </w:t>
        </w:r>
        <w:r>
          <w:rPr>
            <w:color w:val="6F008A"/>
          </w:rPr>
          <w:t>NT_SUCCESS</w:t>
        </w:r>
        <w:r>
          <w:t>(ntStatus) &amp;&amp;</w:t>
        </w:r>
      </w:ins>
    </w:p>
    <w:p w14:paraId="411192B2" w14:textId="77777777" w:rsidR="005B1F6E" w:rsidRDefault="005B1F6E">
      <w:pPr>
        <w:pStyle w:val="CodeBlock"/>
        <w:rPr>
          <w:ins w:id="3174" w:author="Sam Tertzakian" w:date="2018-09-11T19:43:00Z"/>
        </w:rPr>
        <w:pPrChange w:id="3175" w:author="Sam Tertzakian" w:date="2018-09-12T14:45:00Z">
          <w:pPr>
            <w:autoSpaceDE w:val="0"/>
            <w:autoSpaceDN w:val="0"/>
            <w:adjustRightInd w:val="0"/>
            <w:spacing w:after="0" w:line="240" w:lineRule="auto"/>
          </w:pPr>
        </w:pPrChange>
      </w:pPr>
      <w:ins w:id="3176" w:author="Sam Tertzakian" w:date="2018-09-11T19:43:00Z">
        <w:r>
          <w:t xml:space="preserve">        (*</w:t>
        </w:r>
        <w:r>
          <w:rPr>
            <w:color w:val="808080"/>
          </w:rPr>
          <w:t>RootHubIoTarget</w:t>
        </w:r>
        <w:r>
          <w:t xml:space="preserve"> != </w:t>
        </w:r>
        <w:r>
          <w:rPr>
            <w:color w:val="6F008A"/>
          </w:rPr>
          <w:t>NULL</w:t>
        </w:r>
        <w:r>
          <w:t>))</w:t>
        </w:r>
      </w:ins>
    </w:p>
    <w:p w14:paraId="5A358A49" w14:textId="77777777" w:rsidR="005B1F6E" w:rsidRDefault="005B1F6E">
      <w:pPr>
        <w:pStyle w:val="CodeBlock"/>
        <w:rPr>
          <w:ins w:id="3177" w:author="Sam Tertzakian" w:date="2018-09-11T19:43:00Z"/>
        </w:rPr>
        <w:pPrChange w:id="3178" w:author="Sam Tertzakian" w:date="2018-09-12T14:45:00Z">
          <w:pPr>
            <w:autoSpaceDE w:val="0"/>
            <w:autoSpaceDN w:val="0"/>
            <w:adjustRightInd w:val="0"/>
            <w:spacing w:after="0" w:line="240" w:lineRule="auto"/>
          </w:pPr>
        </w:pPrChange>
      </w:pPr>
      <w:ins w:id="3179" w:author="Sam Tertzakian" w:date="2018-09-11T19:43:00Z">
        <w:r>
          <w:t xml:space="preserve">    {</w:t>
        </w:r>
      </w:ins>
    </w:p>
    <w:p w14:paraId="5306F845" w14:textId="77777777" w:rsidR="005B1F6E" w:rsidRDefault="005B1F6E">
      <w:pPr>
        <w:pStyle w:val="CodeBlock"/>
        <w:rPr>
          <w:ins w:id="3180" w:author="Sam Tertzakian" w:date="2018-09-11T19:43:00Z"/>
        </w:rPr>
        <w:pPrChange w:id="3181" w:author="Sam Tertzakian" w:date="2018-09-12T14:45:00Z">
          <w:pPr>
            <w:autoSpaceDE w:val="0"/>
            <w:autoSpaceDN w:val="0"/>
            <w:adjustRightInd w:val="0"/>
            <w:spacing w:after="0" w:line="240" w:lineRule="auto"/>
          </w:pPr>
        </w:pPrChange>
      </w:pPr>
      <w:ins w:id="3182" w:author="Sam Tertzakian" w:date="2018-09-11T19:43:00Z">
        <w:r>
          <w:t xml:space="preserve">        WdfObjectDelete(*</w:t>
        </w:r>
        <w:r>
          <w:rPr>
            <w:color w:val="808080"/>
          </w:rPr>
          <w:t>RootHubIoTarget</w:t>
        </w:r>
        <w:r>
          <w:t>);</w:t>
        </w:r>
      </w:ins>
    </w:p>
    <w:p w14:paraId="4D6F6288" w14:textId="77777777" w:rsidR="005B1F6E" w:rsidRDefault="005B1F6E">
      <w:pPr>
        <w:pStyle w:val="CodeBlock"/>
        <w:rPr>
          <w:ins w:id="3183" w:author="Sam Tertzakian" w:date="2018-09-11T19:43:00Z"/>
          <w:color w:val="000000"/>
        </w:rPr>
        <w:pPrChange w:id="3184" w:author="Sam Tertzakian" w:date="2018-09-12T14:45:00Z">
          <w:pPr>
            <w:autoSpaceDE w:val="0"/>
            <w:autoSpaceDN w:val="0"/>
            <w:adjustRightInd w:val="0"/>
            <w:spacing w:after="0" w:line="240" w:lineRule="auto"/>
          </w:pPr>
        </w:pPrChange>
      </w:pPr>
      <w:ins w:id="3185" w:author="Sam Tertzakian" w:date="2018-09-11T19:43:00Z">
        <w:r>
          <w:rPr>
            <w:color w:val="000000"/>
          </w:rPr>
          <w:t xml:space="preserve">        *</w:t>
        </w:r>
        <w:r>
          <w:t>RootHubIoTarget</w:t>
        </w:r>
        <w:r>
          <w:rPr>
            <w:color w:val="000000"/>
          </w:rPr>
          <w:t xml:space="preserve"> = </w:t>
        </w:r>
        <w:r>
          <w:rPr>
            <w:color w:val="6F008A"/>
          </w:rPr>
          <w:t>NULL</w:t>
        </w:r>
        <w:r>
          <w:rPr>
            <w:color w:val="000000"/>
          </w:rPr>
          <w:t>;</w:t>
        </w:r>
      </w:ins>
    </w:p>
    <w:p w14:paraId="4523D1B9" w14:textId="77777777" w:rsidR="005B1F6E" w:rsidRDefault="005B1F6E">
      <w:pPr>
        <w:pStyle w:val="CodeBlock"/>
        <w:rPr>
          <w:ins w:id="3186" w:author="Sam Tertzakian" w:date="2018-09-11T19:43:00Z"/>
        </w:rPr>
        <w:pPrChange w:id="3187" w:author="Sam Tertzakian" w:date="2018-09-12T14:45:00Z">
          <w:pPr>
            <w:autoSpaceDE w:val="0"/>
            <w:autoSpaceDN w:val="0"/>
            <w:adjustRightInd w:val="0"/>
            <w:spacing w:after="0" w:line="240" w:lineRule="auto"/>
          </w:pPr>
        </w:pPrChange>
      </w:pPr>
      <w:ins w:id="3188" w:author="Sam Tertzakian" w:date="2018-09-11T19:43:00Z">
        <w:r>
          <w:t xml:space="preserve">    }</w:t>
        </w:r>
      </w:ins>
    </w:p>
    <w:p w14:paraId="0A3189A4" w14:textId="77777777" w:rsidR="005B1F6E" w:rsidRDefault="005B1F6E">
      <w:pPr>
        <w:pStyle w:val="CodeBlock"/>
        <w:rPr>
          <w:ins w:id="3189" w:author="Sam Tertzakian" w:date="2018-09-11T19:43:00Z"/>
        </w:rPr>
        <w:pPrChange w:id="3190" w:author="Sam Tertzakian" w:date="2018-09-12T14:45:00Z">
          <w:pPr>
            <w:autoSpaceDE w:val="0"/>
            <w:autoSpaceDN w:val="0"/>
            <w:adjustRightInd w:val="0"/>
            <w:spacing w:after="0" w:line="240" w:lineRule="auto"/>
          </w:pPr>
        </w:pPrChange>
      </w:pPr>
    </w:p>
    <w:p w14:paraId="297A0D7B" w14:textId="77777777" w:rsidR="005B1F6E" w:rsidRDefault="005B1F6E">
      <w:pPr>
        <w:pStyle w:val="CodeBlock"/>
        <w:rPr>
          <w:ins w:id="3191" w:author="Sam Tertzakian" w:date="2018-09-11T19:43:00Z"/>
        </w:rPr>
        <w:pPrChange w:id="3192" w:author="Sam Tertzakian" w:date="2018-09-12T14:45:00Z">
          <w:pPr>
            <w:autoSpaceDE w:val="0"/>
            <w:autoSpaceDN w:val="0"/>
            <w:adjustRightInd w:val="0"/>
            <w:spacing w:after="0" w:line="240" w:lineRule="auto"/>
          </w:pPr>
        </w:pPrChange>
      </w:pPr>
      <w:ins w:id="3193" w:author="Sam Tertzakian" w:date="2018-09-11T19:43:00Z">
        <w:r>
          <w:t xml:space="preserve">    </w:t>
        </w:r>
        <w:r>
          <w:rPr>
            <w:color w:val="6F008A"/>
          </w:rPr>
          <w:t>FuncExit</w:t>
        </w:r>
        <w:r>
          <w:t xml:space="preserve">(DMF_TRACE_ResourceHub, </w:t>
        </w:r>
        <w:r>
          <w:rPr>
            <w:color w:val="A31515"/>
          </w:rPr>
          <w:t>"ntStatus=%!STATUS!"</w:t>
        </w:r>
        <w:r>
          <w:t>, ntStatus);</w:t>
        </w:r>
      </w:ins>
    </w:p>
    <w:p w14:paraId="4A63E44D" w14:textId="77777777" w:rsidR="005B1F6E" w:rsidRDefault="005B1F6E">
      <w:pPr>
        <w:pStyle w:val="CodeBlock"/>
        <w:rPr>
          <w:ins w:id="3194" w:author="Sam Tertzakian" w:date="2018-09-11T19:43:00Z"/>
        </w:rPr>
        <w:pPrChange w:id="3195" w:author="Sam Tertzakian" w:date="2018-09-12T14:45:00Z">
          <w:pPr>
            <w:autoSpaceDE w:val="0"/>
            <w:autoSpaceDN w:val="0"/>
            <w:adjustRightInd w:val="0"/>
            <w:spacing w:after="0" w:line="240" w:lineRule="auto"/>
          </w:pPr>
        </w:pPrChange>
      </w:pPr>
    </w:p>
    <w:p w14:paraId="753A35C9" w14:textId="77777777" w:rsidR="005B1F6E" w:rsidRDefault="005B1F6E">
      <w:pPr>
        <w:pStyle w:val="CodeBlock"/>
        <w:rPr>
          <w:ins w:id="3196" w:author="Sam Tertzakian" w:date="2018-09-11T19:43:00Z"/>
        </w:rPr>
        <w:pPrChange w:id="3197" w:author="Sam Tertzakian" w:date="2018-09-12T14:45:00Z">
          <w:pPr>
            <w:autoSpaceDE w:val="0"/>
            <w:autoSpaceDN w:val="0"/>
            <w:adjustRightInd w:val="0"/>
            <w:spacing w:after="0" w:line="240" w:lineRule="auto"/>
          </w:pPr>
        </w:pPrChange>
      </w:pPr>
      <w:ins w:id="3198" w:author="Sam Tertzakian" w:date="2018-09-11T19:43:00Z">
        <w:r>
          <w:t xml:space="preserve">    </w:t>
        </w:r>
        <w:r>
          <w:rPr>
            <w:color w:val="0000FF"/>
          </w:rPr>
          <w:t>return</w:t>
        </w:r>
        <w:r>
          <w:t xml:space="preserve"> ntStatus;</w:t>
        </w:r>
      </w:ins>
    </w:p>
    <w:p w14:paraId="552E5BBA" w14:textId="77777777" w:rsidR="005B1F6E" w:rsidRDefault="005B1F6E">
      <w:pPr>
        <w:pStyle w:val="CodeBlock"/>
        <w:rPr>
          <w:ins w:id="3199" w:author="Sam Tertzakian" w:date="2018-09-11T19:43:00Z"/>
        </w:rPr>
        <w:pPrChange w:id="3200" w:author="Sam Tertzakian" w:date="2018-09-12T14:45:00Z">
          <w:pPr>
            <w:autoSpaceDE w:val="0"/>
            <w:autoSpaceDN w:val="0"/>
            <w:adjustRightInd w:val="0"/>
            <w:spacing w:after="0" w:line="240" w:lineRule="auto"/>
          </w:pPr>
        </w:pPrChange>
      </w:pPr>
      <w:ins w:id="3201" w:author="Sam Tertzakian" w:date="2018-09-11T19:43:00Z">
        <w:r>
          <w:t>}</w:t>
        </w:r>
      </w:ins>
    </w:p>
    <w:p w14:paraId="6E81C436" w14:textId="4527620A" w:rsidR="005B1F6E" w:rsidRDefault="005B1F6E" w:rsidP="003237FA">
      <w:pPr>
        <w:pStyle w:val="CodeBlock"/>
        <w:rPr>
          <w:ins w:id="3202" w:author="Sam Tertzakian" w:date="2018-09-11T19:44:00Z"/>
          <w:color w:val="000000"/>
        </w:rPr>
      </w:pPr>
      <w:ins w:id="3203" w:author="Sam Tertzakian" w:date="2018-09-11T19:43:00Z">
        <w:r>
          <w:t>#pragma</w:t>
        </w:r>
        <w:r>
          <w:rPr>
            <w:color w:val="000000"/>
          </w:rPr>
          <w:t xml:space="preserve"> </w:t>
        </w:r>
        <w:r>
          <w:t>code_seg</w:t>
        </w:r>
        <w:r>
          <w:rPr>
            <w:color w:val="000000"/>
          </w:rPr>
          <w:t>()</w:t>
        </w:r>
      </w:ins>
    </w:p>
    <w:p w14:paraId="12E8F98B" w14:textId="0EBA1028" w:rsidR="005B1F6E" w:rsidRDefault="005B1F6E" w:rsidP="003237FA">
      <w:pPr>
        <w:pStyle w:val="CodeBlock"/>
        <w:rPr>
          <w:ins w:id="3204" w:author="Sam Tertzakian" w:date="2018-09-11T19:44:00Z"/>
        </w:rPr>
      </w:pPr>
    </w:p>
    <w:p w14:paraId="130A8D06" w14:textId="09F5E076" w:rsidR="005B1F6E" w:rsidRDefault="005B1F6E" w:rsidP="003237FA">
      <w:pPr>
        <w:pStyle w:val="CodeBlock"/>
        <w:rPr>
          <w:ins w:id="3205" w:author="Sam Tertzakian" w:date="2018-09-11T19:45:00Z"/>
        </w:rPr>
      </w:pPr>
      <w:ins w:id="3206" w:author="Sam Tertzakian" w:date="2018-09-11T19:44:00Z">
        <w:r>
          <w:t xml:space="preserve">// NOTE: See Dmf_ResourceHub.c to see the rest of the code in this </w:t>
        </w:r>
      </w:ins>
      <w:ins w:id="3207" w:author="Sam Tertzakian" w:date="2018-09-11T19:45:00Z">
        <w:r>
          <w:t>section.</w:t>
        </w:r>
      </w:ins>
    </w:p>
    <w:p w14:paraId="38B0C2CB" w14:textId="659C4CA0" w:rsidR="005B1F6E" w:rsidRDefault="005B1F6E" w:rsidP="003237FA">
      <w:pPr>
        <w:pStyle w:val="CodeBlock"/>
        <w:rPr>
          <w:ins w:id="3208" w:author="Sam Tertzakian" w:date="2018-09-11T19:45:00Z"/>
        </w:rPr>
      </w:pPr>
      <w:ins w:id="3209" w:author="Sam Tertzakian" w:date="2018-09-11T19:45:00Z">
        <w:r>
          <w:t xml:space="preserve">// </w:t>
        </w:r>
      </w:ins>
    </w:p>
    <w:p w14:paraId="0A4C354A" w14:textId="511C7563" w:rsidR="005B1F6E" w:rsidRPr="00CB5BEE" w:rsidDel="005B1F6E" w:rsidRDefault="005B1F6E">
      <w:pPr>
        <w:pStyle w:val="CodeBlock"/>
        <w:rPr>
          <w:del w:id="3210" w:author="Sam Tertzakian" w:date="2018-09-11T19:45:00Z"/>
        </w:rPr>
        <w:pPrChange w:id="3211" w:author="Sam Tertzakian" w:date="2018-09-12T14:45:00Z">
          <w:pPr/>
        </w:pPrChange>
      </w:pPr>
      <w:ins w:id="3212" w:author="Sam Tertzakian" w:date="2018-09-11T19:45:00Z">
        <w:r>
          <w:t>// …</w:t>
        </w:r>
      </w:ins>
    </w:p>
    <w:p w14:paraId="711C7415" w14:textId="1138912F" w:rsidR="0038406D" w:rsidDel="005B1F6E" w:rsidRDefault="0038406D">
      <w:pPr>
        <w:pStyle w:val="CodeBlock"/>
        <w:rPr>
          <w:del w:id="3213" w:author="Sam Tertzakian" w:date="2018-09-11T19:45:00Z"/>
        </w:rPr>
      </w:pPr>
      <w:del w:id="3214" w:author="Sam Tertzakian" w:date="2018-09-11T19:45:00Z">
        <w:r w:rsidDel="005B1F6E">
          <w:delText>///////////////////////////////////////////////////////////////////////////////////////////////////////</w:delText>
        </w:r>
      </w:del>
    </w:p>
    <w:p w14:paraId="6B9E42B6" w14:textId="2DE352DC" w:rsidR="0038406D" w:rsidDel="005B1F6E" w:rsidRDefault="0038406D">
      <w:pPr>
        <w:pStyle w:val="CodeBlock"/>
        <w:rPr>
          <w:del w:id="3215" w:author="Sam Tertzakian" w:date="2018-09-11T19:45:00Z"/>
        </w:rPr>
      </w:pPr>
      <w:del w:id="3216" w:author="Sam Tertzakian" w:date="2018-09-11T19:45:00Z">
        <w:r w:rsidDel="005B1F6E">
          <w:delText xml:space="preserve">// Dmf Module </w:delText>
        </w:r>
        <w:r w:rsidR="00E6369D" w:rsidDel="005B1F6E">
          <w:delText xml:space="preserve">Private </w:delText>
        </w:r>
        <w:r w:rsidDel="005B1F6E">
          <w:delText>Code</w:delText>
        </w:r>
      </w:del>
    </w:p>
    <w:p w14:paraId="31722E57" w14:textId="04EE8656" w:rsidR="0038406D" w:rsidDel="005B1F6E" w:rsidRDefault="0038406D">
      <w:pPr>
        <w:pStyle w:val="CodeBlock"/>
        <w:rPr>
          <w:del w:id="3217" w:author="Sam Tertzakian" w:date="2018-09-11T19:45:00Z"/>
        </w:rPr>
      </w:pPr>
      <w:del w:id="3218" w:author="Sam Tertzakian" w:date="2018-09-11T19:45:00Z">
        <w:r w:rsidDel="005B1F6E">
          <w:delText>/////////////////////////////////////////////////////////////////////////////////////////////////</w:delText>
        </w:r>
      </w:del>
    </w:p>
    <w:p w14:paraId="04687A94" w14:textId="4DA43E80" w:rsidR="0038406D" w:rsidDel="005B1F6E" w:rsidRDefault="0038406D">
      <w:pPr>
        <w:pStyle w:val="CodeBlock"/>
        <w:rPr>
          <w:del w:id="3219" w:author="Sam Tertzakian" w:date="2018-09-11T19:45:00Z"/>
        </w:rPr>
      </w:pPr>
      <w:del w:id="3220" w:author="Sam Tertzakian" w:date="2018-09-11T19:45:00Z">
        <w:r w:rsidDel="005B1F6E">
          <w:delText>//</w:delText>
        </w:r>
      </w:del>
    </w:p>
    <w:p w14:paraId="3A5986DA" w14:textId="30FE8340" w:rsidR="00EB7478" w:rsidDel="005B1F6E" w:rsidRDefault="00EB7478">
      <w:pPr>
        <w:pStyle w:val="CodeBlock"/>
        <w:rPr>
          <w:del w:id="3221" w:author="Sam Tertzakian" w:date="2018-09-11T19:45:00Z"/>
        </w:rPr>
      </w:pPr>
    </w:p>
    <w:p w14:paraId="09D08D4C" w14:textId="2EFE046B" w:rsidR="00AD4FB4" w:rsidRPr="00AD4FB4" w:rsidDel="005B1F6E" w:rsidRDefault="00AD4FB4">
      <w:pPr>
        <w:pStyle w:val="CodeBlock"/>
        <w:rPr>
          <w:del w:id="3222" w:author="Sam Tertzakian" w:date="2018-09-11T19:45:00Z"/>
        </w:rPr>
      </w:pPr>
      <w:bookmarkStart w:id="3223" w:name="_Toc500407348"/>
      <w:del w:id="3224" w:author="Sam Tertzakian" w:date="2018-09-11T19:45:00Z">
        <w:r w:rsidRPr="00AD4FB4" w:rsidDel="005B1F6E">
          <w:delText>_IRQL_requires_max_(DISPATCH_LEVEL)</w:delText>
        </w:r>
      </w:del>
    </w:p>
    <w:p w14:paraId="20C9455F" w14:textId="61FC525D" w:rsidR="00AD4FB4" w:rsidRPr="00AD4FB4" w:rsidDel="005B1F6E" w:rsidRDefault="00AD4FB4">
      <w:pPr>
        <w:pStyle w:val="CodeBlock"/>
        <w:rPr>
          <w:del w:id="3225" w:author="Sam Tertzakian" w:date="2018-09-11T19:45:00Z"/>
        </w:rPr>
      </w:pPr>
      <w:del w:id="3226" w:author="Sam Tertzakian" w:date="2018-09-11T19:45:00Z">
        <w:r w:rsidRPr="00AD4FB4" w:rsidDel="005B1F6E">
          <w:delText>static</w:delText>
        </w:r>
      </w:del>
    </w:p>
    <w:p w14:paraId="64772028" w14:textId="27F09D4B" w:rsidR="00AD4FB4" w:rsidRPr="00AD4FB4" w:rsidDel="005B1F6E" w:rsidRDefault="00AD4FB4">
      <w:pPr>
        <w:pStyle w:val="CodeBlock"/>
        <w:rPr>
          <w:del w:id="3227" w:author="Sam Tertzakian" w:date="2018-09-11T19:45:00Z"/>
        </w:rPr>
      </w:pPr>
      <w:del w:id="3228" w:author="Sam Tertzakian" w:date="2018-09-11T19:45:00Z">
        <w:r w:rsidRPr="00AD4FB4" w:rsidDel="005B1F6E">
          <w:delText>VOID</w:delText>
        </w:r>
      </w:del>
    </w:p>
    <w:p w14:paraId="491985C8" w14:textId="54CF021D" w:rsidR="00AD4FB4" w:rsidRPr="00AD4FB4" w:rsidDel="005B1F6E" w:rsidRDefault="00AD4FB4">
      <w:pPr>
        <w:pStyle w:val="CodeBlock"/>
        <w:rPr>
          <w:del w:id="3229" w:author="Sam Tertzakian" w:date="2018-09-11T19:45:00Z"/>
        </w:rPr>
      </w:pPr>
      <w:del w:id="3230" w:author="Sam Tertzakian" w:date="2018-09-11T19:45:00Z">
        <w:r w:rsidRPr="00AD4FB4" w:rsidDel="005B1F6E">
          <w:delText>FifoViaMemory_RingBufferReadPointerIncrement(</w:delText>
        </w:r>
      </w:del>
    </w:p>
    <w:p w14:paraId="732E2F08" w14:textId="678987E1" w:rsidR="00AD4FB4" w:rsidRPr="00AD4FB4" w:rsidDel="005B1F6E" w:rsidRDefault="00AD4FB4">
      <w:pPr>
        <w:pStyle w:val="CodeBlock"/>
        <w:rPr>
          <w:del w:id="3231" w:author="Sam Tertzakian" w:date="2018-09-11T19:45:00Z"/>
        </w:rPr>
      </w:pPr>
      <w:del w:id="3232" w:author="Sam Tertzakian" w:date="2018-09-11T19:45:00Z">
        <w:r w:rsidRPr="00AD4FB4" w:rsidDel="005B1F6E">
          <w:delText xml:space="preserve">    _Inout_ PRING_BUFFER RingBuffer</w:delText>
        </w:r>
      </w:del>
    </w:p>
    <w:p w14:paraId="4DCF3CE4" w14:textId="222EBAED" w:rsidR="00AD4FB4" w:rsidRPr="00AD4FB4" w:rsidDel="005B1F6E" w:rsidRDefault="00AD4FB4">
      <w:pPr>
        <w:pStyle w:val="CodeBlock"/>
        <w:rPr>
          <w:del w:id="3233" w:author="Sam Tertzakian" w:date="2018-09-11T19:45:00Z"/>
        </w:rPr>
      </w:pPr>
      <w:del w:id="3234" w:author="Sam Tertzakian" w:date="2018-09-11T19:45:00Z">
        <w:r w:rsidRPr="00AD4FB4" w:rsidDel="005B1F6E">
          <w:delText xml:space="preserve">    )</w:delText>
        </w:r>
      </w:del>
    </w:p>
    <w:p w14:paraId="225FE1C1" w14:textId="75C5D70F" w:rsidR="00AD4FB4" w:rsidRPr="00AD4FB4" w:rsidDel="005B1F6E" w:rsidRDefault="00AD4FB4">
      <w:pPr>
        <w:pStyle w:val="CodeBlock"/>
        <w:rPr>
          <w:del w:id="3235" w:author="Sam Tertzakian" w:date="2018-09-11T19:45:00Z"/>
        </w:rPr>
      </w:pPr>
      <w:del w:id="3236" w:author="Sam Tertzakian" w:date="2018-09-11T19:45:00Z">
        <w:r w:rsidRPr="00AD4FB4" w:rsidDel="005B1F6E">
          <w:delText>/*++</w:delText>
        </w:r>
      </w:del>
    </w:p>
    <w:p w14:paraId="5364644E" w14:textId="41D846CC" w:rsidR="00AD4FB4" w:rsidRPr="00AD4FB4" w:rsidDel="005B1F6E" w:rsidRDefault="00AD4FB4">
      <w:pPr>
        <w:pStyle w:val="CodeBlock"/>
        <w:rPr>
          <w:del w:id="3237" w:author="Sam Tertzakian" w:date="2018-09-11T19:45:00Z"/>
        </w:rPr>
      </w:pPr>
    </w:p>
    <w:p w14:paraId="4D68F135" w14:textId="2120CCC3" w:rsidR="00AD4FB4" w:rsidRPr="00AD4FB4" w:rsidDel="005B1F6E" w:rsidRDefault="00AD4FB4">
      <w:pPr>
        <w:pStyle w:val="CodeBlock"/>
        <w:rPr>
          <w:del w:id="3238" w:author="Sam Tertzakian" w:date="2018-09-11T19:45:00Z"/>
        </w:rPr>
      </w:pPr>
      <w:del w:id="3239" w:author="Sam Tertzakian" w:date="2018-09-11T19:45:00Z">
        <w:r w:rsidRPr="00AD4FB4" w:rsidDel="005B1F6E">
          <w:delText>Routine Description:</w:delText>
        </w:r>
      </w:del>
    </w:p>
    <w:p w14:paraId="4DFA552C" w14:textId="025C27B7" w:rsidR="00AD4FB4" w:rsidRPr="00AD4FB4" w:rsidDel="005B1F6E" w:rsidRDefault="00AD4FB4">
      <w:pPr>
        <w:pStyle w:val="CodeBlock"/>
        <w:rPr>
          <w:del w:id="3240" w:author="Sam Tertzakian" w:date="2018-09-11T19:45:00Z"/>
        </w:rPr>
      </w:pPr>
    </w:p>
    <w:p w14:paraId="479B4DFB" w14:textId="246C46E9" w:rsidR="00AD4FB4" w:rsidRPr="00AD4FB4" w:rsidDel="005B1F6E" w:rsidRDefault="00AD4FB4">
      <w:pPr>
        <w:pStyle w:val="CodeBlock"/>
        <w:rPr>
          <w:del w:id="3241" w:author="Sam Tertzakian" w:date="2018-09-11T19:45:00Z"/>
        </w:rPr>
      </w:pPr>
      <w:del w:id="3242" w:author="Sam Tertzakian" w:date="2018-09-11T19:45:00Z">
        <w:r w:rsidRPr="00AD4FB4" w:rsidDel="005B1F6E">
          <w:delText xml:space="preserve">    Increment the Read Pointer, properly wrapping around when necessary. Incrementing the Read Pointer happens from two different locations.</w:delText>
        </w:r>
      </w:del>
    </w:p>
    <w:p w14:paraId="2C0B7C2A" w14:textId="68E931A9" w:rsidR="00AD4FB4" w:rsidRPr="00AD4FB4" w:rsidDel="005B1F6E" w:rsidRDefault="00AD4FB4">
      <w:pPr>
        <w:pStyle w:val="CodeBlock"/>
        <w:rPr>
          <w:del w:id="3243" w:author="Sam Tertzakian" w:date="2018-09-11T19:45:00Z"/>
        </w:rPr>
      </w:pPr>
    </w:p>
    <w:p w14:paraId="4FA712E6" w14:textId="55230925" w:rsidR="00AD4FB4" w:rsidRPr="00AD4FB4" w:rsidDel="005B1F6E" w:rsidRDefault="00AD4FB4">
      <w:pPr>
        <w:pStyle w:val="CodeBlock"/>
        <w:rPr>
          <w:del w:id="3244" w:author="Sam Tertzakian" w:date="2018-09-11T19:45:00Z"/>
        </w:rPr>
      </w:pPr>
      <w:del w:id="3245" w:author="Sam Tertzakian" w:date="2018-09-11T19:45:00Z">
        <w:r w:rsidRPr="00AD4FB4" w:rsidDel="005B1F6E">
          <w:delText>Arguments:</w:delText>
        </w:r>
      </w:del>
    </w:p>
    <w:p w14:paraId="578CF1DF" w14:textId="3C22A7BC" w:rsidR="00AD4FB4" w:rsidRPr="00AD4FB4" w:rsidDel="005B1F6E" w:rsidRDefault="00AD4FB4">
      <w:pPr>
        <w:pStyle w:val="CodeBlock"/>
        <w:rPr>
          <w:del w:id="3246" w:author="Sam Tertzakian" w:date="2018-09-11T19:45:00Z"/>
        </w:rPr>
      </w:pPr>
    </w:p>
    <w:p w14:paraId="5527DC91" w14:textId="1889A23A" w:rsidR="00AD4FB4" w:rsidRPr="00AD4FB4" w:rsidDel="005B1F6E" w:rsidRDefault="00AD4FB4">
      <w:pPr>
        <w:pStyle w:val="CodeBlock"/>
        <w:rPr>
          <w:del w:id="3247" w:author="Sam Tertzakian" w:date="2018-09-11T19:45:00Z"/>
        </w:rPr>
      </w:pPr>
      <w:del w:id="3248" w:author="Sam Tertzakian" w:date="2018-09-11T19:45:00Z">
        <w:r w:rsidRPr="00AD4FB4" w:rsidDel="005B1F6E">
          <w:delText xml:space="preserve">    RingBuffer - The Ring Buffer management data.</w:delText>
        </w:r>
      </w:del>
    </w:p>
    <w:p w14:paraId="7545775F" w14:textId="7321571F" w:rsidR="00AD4FB4" w:rsidRPr="00AD4FB4" w:rsidDel="005B1F6E" w:rsidRDefault="00AD4FB4">
      <w:pPr>
        <w:pStyle w:val="CodeBlock"/>
        <w:rPr>
          <w:del w:id="3249" w:author="Sam Tertzakian" w:date="2018-09-11T19:45:00Z"/>
        </w:rPr>
      </w:pPr>
    </w:p>
    <w:p w14:paraId="05016968" w14:textId="76C7B114" w:rsidR="00AD4FB4" w:rsidRPr="00AD4FB4" w:rsidDel="005B1F6E" w:rsidRDefault="00AD4FB4">
      <w:pPr>
        <w:pStyle w:val="CodeBlock"/>
        <w:rPr>
          <w:del w:id="3250" w:author="Sam Tertzakian" w:date="2018-09-11T19:45:00Z"/>
        </w:rPr>
      </w:pPr>
      <w:del w:id="3251" w:author="Sam Tertzakian" w:date="2018-09-11T19:45:00Z">
        <w:r w:rsidRPr="00AD4FB4" w:rsidDel="005B1F6E">
          <w:delText>Return Value:</w:delText>
        </w:r>
      </w:del>
    </w:p>
    <w:p w14:paraId="223571DB" w14:textId="65E15695" w:rsidR="00AD4FB4" w:rsidRPr="00AD4FB4" w:rsidDel="005B1F6E" w:rsidRDefault="00AD4FB4">
      <w:pPr>
        <w:pStyle w:val="CodeBlock"/>
        <w:rPr>
          <w:del w:id="3252" w:author="Sam Tertzakian" w:date="2018-09-11T19:45:00Z"/>
        </w:rPr>
      </w:pPr>
    </w:p>
    <w:p w14:paraId="775DA570" w14:textId="10C377F6" w:rsidR="00AD4FB4" w:rsidRPr="00AD4FB4" w:rsidDel="005B1F6E" w:rsidRDefault="00AD4FB4">
      <w:pPr>
        <w:pStyle w:val="CodeBlock"/>
        <w:rPr>
          <w:del w:id="3253" w:author="Sam Tertzakian" w:date="2018-09-11T19:45:00Z"/>
        </w:rPr>
      </w:pPr>
      <w:del w:id="3254" w:author="Sam Tertzakian" w:date="2018-09-11T19:45:00Z">
        <w:r w:rsidRPr="00AD4FB4" w:rsidDel="005B1F6E">
          <w:delText xml:space="preserve">    None</w:delText>
        </w:r>
      </w:del>
    </w:p>
    <w:p w14:paraId="5EA0B372" w14:textId="35DDC613" w:rsidR="00AD4FB4" w:rsidRPr="00AD4FB4" w:rsidDel="005B1F6E" w:rsidRDefault="00AD4FB4">
      <w:pPr>
        <w:pStyle w:val="CodeBlock"/>
        <w:rPr>
          <w:del w:id="3255" w:author="Sam Tertzakian" w:date="2018-09-11T19:45:00Z"/>
        </w:rPr>
      </w:pPr>
    </w:p>
    <w:p w14:paraId="5610FCB2" w14:textId="1804991A" w:rsidR="00AD4FB4" w:rsidRPr="00AD4FB4" w:rsidDel="005B1F6E" w:rsidRDefault="00AD4FB4">
      <w:pPr>
        <w:pStyle w:val="CodeBlock"/>
        <w:rPr>
          <w:del w:id="3256" w:author="Sam Tertzakian" w:date="2018-09-11T19:45:00Z"/>
        </w:rPr>
      </w:pPr>
      <w:del w:id="3257" w:author="Sam Tertzakian" w:date="2018-09-11T19:45:00Z">
        <w:r w:rsidRPr="00AD4FB4" w:rsidDel="005B1F6E">
          <w:delText>--*/</w:delText>
        </w:r>
      </w:del>
    </w:p>
    <w:p w14:paraId="64BB2229" w14:textId="037237E4" w:rsidR="00AD4FB4" w:rsidRPr="00AD4FB4" w:rsidDel="005B1F6E" w:rsidRDefault="00AD4FB4">
      <w:pPr>
        <w:pStyle w:val="CodeBlock"/>
        <w:rPr>
          <w:del w:id="3258" w:author="Sam Tertzakian" w:date="2018-09-11T19:45:00Z"/>
        </w:rPr>
      </w:pPr>
      <w:del w:id="3259" w:author="Sam Tertzakian" w:date="2018-09-11T19:45:00Z">
        <w:r w:rsidRPr="00AD4FB4" w:rsidDel="005B1F6E">
          <w:delText>{</w:delText>
        </w:r>
      </w:del>
    </w:p>
    <w:p w14:paraId="7319306F" w14:textId="4FD6D735" w:rsidR="00AD4FB4" w:rsidRPr="00AD4FB4" w:rsidDel="005B1F6E" w:rsidRDefault="00AD4FB4">
      <w:pPr>
        <w:pStyle w:val="CodeBlock"/>
        <w:rPr>
          <w:del w:id="3260" w:author="Sam Tertzakian" w:date="2018-09-11T19:45:00Z"/>
        </w:rPr>
      </w:pPr>
      <w:del w:id="3261" w:author="Sam Tertzakian" w:date="2018-09-11T19:45:00Z">
        <w:r w:rsidRPr="00AD4FB4" w:rsidDel="005B1F6E">
          <w:delText xml:space="preserve">    RingBuffer-&gt;ReadPointer += RingBuffer-&gt;SizeOfEntry;</w:delText>
        </w:r>
      </w:del>
    </w:p>
    <w:p w14:paraId="28640198" w14:textId="000ADAA2" w:rsidR="00AD4FB4" w:rsidRPr="00AD4FB4" w:rsidDel="005B1F6E" w:rsidRDefault="00AD4FB4">
      <w:pPr>
        <w:pStyle w:val="CodeBlock"/>
        <w:rPr>
          <w:del w:id="3262" w:author="Sam Tertzakian" w:date="2018-09-11T19:45:00Z"/>
        </w:rPr>
      </w:pPr>
      <w:del w:id="3263" w:author="Sam Tertzakian" w:date="2018-09-11T19:45:00Z">
        <w:r w:rsidRPr="00AD4FB4" w:rsidDel="005B1F6E">
          <w:delText xml:space="preserve">    ASSERT(RingBuffer-&gt;ReadPointer &lt;= RingBuffer-&gt;BufferEnd);</w:delText>
        </w:r>
      </w:del>
    </w:p>
    <w:p w14:paraId="1F9DF405" w14:textId="3B722C2E" w:rsidR="00AD4FB4" w:rsidRPr="00AD4FB4" w:rsidDel="005B1F6E" w:rsidRDefault="00AD4FB4">
      <w:pPr>
        <w:pStyle w:val="CodeBlock"/>
        <w:rPr>
          <w:del w:id="3264" w:author="Sam Tertzakian" w:date="2018-09-11T19:45:00Z"/>
        </w:rPr>
      </w:pPr>
      <w:del w:id="3265" w:author="Sam Tertzakian" w:date="2018-09-11T19:45:00Z">
        <w:r w:rsidRPr="00AD4FB4" w:rsidDel="005B1F6E">
          <w:delText xml:space="preserve">    ASSERT(RingBuffer-&gt;ReadPointer &gt;= RingBuffer-&gt;Entries);</w:delText>
        </w:r>
      </w:del>
    </w:p>
    <w:p w14:paraId="09A72874" w14:textId="2615A473" w:rsidR="00AD4FB4" w:rsidRPr="00AD4FB4" w:rsidDel="005B1F6E" w:rsidRDefault="00AD4FB4">
      <w:pPr>
        <w:pStyle w:val="CodeBlock"/>
        <w:rPr>
          <w:del w:id="3266" w:author="Sam Tertzakian" w:date="2018-09-11T19:45:00Z"/>
        </w:rPr>
      </w:pPr>
      <w:del w:id="3267" w:author="Sam Tertzakian" w:date="2018-09-11T19:45:00Z">
        <w:r w:rsidRPr="00AD4FB4" w:rsidDel="005B1F6E">
          <w:delText xml:space="preserve">    if (RingBuffer-&gt;ReadPointer == RingBuffer-&gt;BufferEnd)</w:delText>
        </w:r>
      </w:del>
    </w:p>
    <w:p w14:paraId="6CC7AC4D" w14:textId="26B8414D" w:rsidR="00AD4FB4" w:rsidRPr="00AD4FB4" w:rsidDel="005B1F6E" w:rsidRDefault="00AD4FB4">
      <w:pPr>
        <w:pStyle w:val="CodeBlock"/>
        <w:rPr>
          <w:del w:id="3268" w:author="Sam Tertzakian" w:date="2018-09-11T19:45:00Z"/>
        </w:rPr>
      </w:pPr>
      <w:del w:id="3269" w:author="Sam Tertzakian" w:date="2018-09-11T19:45:00Z">
        <w:r w:rsidRPr="00AD4FB4" w:rsidDel="005B1F6E">
          <w:delText xml:space="preserve">    {</w:delText>
        </w:r>
      </w:del>
    </w:p>
    <w:p w14:paraId="4329EEB9" w14:textId="05ADE4A4" w:rsidR="00AD4FB4" w:rsidRPr="00AD4FB4" w:rsidDel="005B1F6E" w:rsidRDefault="00AD4FB4">
      <w:pPr>
        <w:pStyle w:val="CodeBlock"/>
        <w:rPr>
          <w:del w:id="3270" w:author="Sam Tertzakian" w:date="2018-09-11T19:45:00Z"/>
        </w:rPr>
      </w:pPr>
      <w:del w:id="3271" w:author="Sam Tertzakian" w:date="2018-09-11T19:45:00Z">
        <w:r w:rsidRPr="00AD4FB4" w:rsidDel="005B1F6E">
          <w:delText xml:space="preserve">        RingBuffer-&gt;ReadPointer = RingBuffer-&gt;Entries;</w:delText>
        </w:r>
      </w:del>
    </w:p>
    <w:p w14:paraId="0F9C99B1" w14:textId="7B292DDC" w:rsidR="00AD4FB4" w:rsidRPr="00AD4FB4" w:rsidDel="005B1F6E" w:rsidRDefault="00AD4FB4">
      <w:pPr>
        <w:pStyle w:val="CodeBlock"/>
        <w:rPr>
          <w:del w:id="3272" w:author="Sam Tertzakian" w:date="2018-09-11T19:45:00Z"/>
        </w:rPr>
      </w:pPr>
      <w:del w:id="3273" w:author="Sam Tertzakian" w:date="2018-09-11T19:45:00Z">
        <w:r w:rsidRPr="00AD4FB4" w:rsidDel="005B1F6E">
          <w:delText xml:space="preserve">    }</w:delText>
        </w:r>
      </w:del>
    </w:p>
    <w:p w14:paraId="39D0110A" w14:textId="768FF37F" w:rsidR="00AD4FB4" w:rsidDel="005B1F6E" w:rsidRDefault="00AD4FB4">
      <w:pPr>
        <w:pStyle w:val="CodeBlock"/>
        <w:rPr>
          <w:del w:id="3274" w:author="Sam Tertzakian" w:date="2018-09-11T19:45:00Z"/>
        </w:rPr>
      </w:pPr>
      <w:del w:id="3275" w:author="Sam Tertzakian" w:date="2018-09-11T19:45:00Z">
        <w:r w:rsidRPr="00AD4FB4" w:rsidDel="005B1F6E">
          <w:delText>}</w:delText>
        </w:r>
      </w:del>
    </w:p>
    <w:p w14:paraId="048535B2" w14:textId="0B7D35B8" w:rsidR="00AC5E75" w:rsidDel="005B1F6E" w:rsidRDefault="00AC5E75">
      <w:pPr>
        <w:pStyle w:val="CodeBlock"/>
        <w:rPr>
          <w:del w:id="3276" w:author="Sam Tertzakian" w:date="2018-09-11T19:45:00Z"/>
        </w:rPr>
      </w:pPr>
    </w:p>
    <w:p w14:paraId="11B0DB35" w14:textId="71A57C72" w:rsidR="00AC5E75" w:rsidRPr="00AD4FB4" w:rsidDel="005B1F6E" w:rsidRDefault="00AC5E75">
      <w:pPr>
        <w:pStyle w:val="CodeBlock"/>
        <w:rPr>
          <w:del w:id="3277" w:author="Sam Tertzakian" w:date="2018-09-11T19:45:00Z"/>
        </w:rPr>
      </w:pPr>
      <w:del w:id="3278" w:author="Sam Tertzakian" w:date="2018-09-11T19:45:00Z">
        <w:r w:rsidDel="005B1F6E">
          <w:delText>// (More support functions go below if needed.)</w:delText>
        </w:r>
      </w:del>
    </w:p>
    <w:p w14:paraId="470EC50D" w14:textId="74A404D7" w:rsidR="00F470D8" w:rsidRDefault="00F470D8">
      <w:pPr>
        <w:pStyle w:val="CodeBlock"/>
        <w:rPr>
          <w:rFonts w:asciiTheme="majorHAnsi" w:eastAsiaTheme="majorEastAsia" w:hAnsiTheme="majorHAnsi" w:cstheme="majorBidi"/>
          <w:color w:val="000000" w:themeColor="text1"/>
        </w:rPr>
        <w:pPrChange w:id="3279" w:author="Sam Tertzakian" w:date="2018-09-12T14:45:00Z">
          <w:pPr/>
        </w:pPrChange>
      </w:pPr>
      <w:del w:id="3280" w:author="Sam Tertzakian" w:date="2018-09-11T19:45:00Z">
        <w:r w:rsidDel="005B1F6E">
          <w:br w:type="page"/>
        </w:r>
      </w:del>
    </w:p>
    <w:p w14:paraId="50BEFB5F" w14:textId="1FBA3EFA" w:rsidR="0038406D" w:rsidRDefault="0038406D" w:rsidP="00AD4FB4">
      <w:pPr>
        <w:pStyle w:val="Heading3"/>
      </w:pPr>
      <w:bookmarkStart w:id="3281" w:name="_Toc524527530"/>
      <w:r>
        <w:lastRenderedPageBreak/>
        <w:t>Section 8: Module WDF Callbacks</w:t>
      </w:r>
      <w:bookmarkEnd w:id="3223"/>
      <w:bookmarkEnd w:id="3281"/>
    </w:p>
    <w:p w14:paraId="61010136" w14:textId="77777777" w:rsidR="00775226" w:rsidRDefault="0038406D" w:rsidP="0038406D">
      <w:pPr>
        <w:rPr>
          <w:ins w:id="3282" w:author="Sam Tertzakian" w:date="2018-09-12T17:17:00Z"/>
        </w:rPr>
      </w:pPr>
      <w:r>
        <w:t>This section contains definitions of all the WDF callbacks that the Module supports.</w:t>
      </w:r>
      <w:r w:rsidR="00193690">
        <w:t xml:space="preserve"> Only callbacks that the Module supports are listed. Unsupported callbacks use DMF’s generic version of those callbacks which in most (but not all) cases, </w:t>
      </w:r>
      <w:r w:rsidR="002B457F">
        <w:t xml:space="preserve">simply </w:t>
      </w:r>
      <w:r w:rsidR="00193690">
        <w:t>perform validation in DEBUG build.</w:t>
      </w:r>
      <w:ins w:id="3283" w:author="Sam Tertzakian" w:date="2018-09-11T19:46:00Z">
        <w:r w:rsidR="007C215B">
          <w:t xml:space="preserve"> </w:t>
        </w:r>
      </w:ins>
    </w:p>
    <w:p w14:paraId="49BE3CCF" w14:textId="262AA7D8" w:rsidR="0038406D" w:rsidRDefault="005134E4" w:rsidP="0038406D">
      <w:ins w:id="3284" w:author="Sam Tertzakian" w:date="2018-09-11T19:48:00Z">
        <w:r>
          <w:t>(</w:t>
        </w:r>
      </w:ins>
      <w:ins w:id="3285" w:author="Sam Tertzakian" w:date="2018-09-12T16:57:00Z">
        <w:r w:rsidR="00DC594D" w:rsidRPr="00775226">
          <w:rPr>
            <w:i/>
            <w:rPrChange w:id="3286" w:author="Sam Tertzakian" w:date="2018-09-12T17:17:00Z">
              <w:rPr>
                <w:strike/>
              </w:rPr>
            </w:rPrChange>
          </w:rPr>
          <w:t>Callbacks in italics</w:t>
        </w:r>
      </w:ins>
      <w:ins w:id="3287" w:author="Sam Tertzakian" w:date="2018-09-11T19:47:00Z">
        <w:r>
          <w:t xml:space="preserve"> indicate callbacks that are almost never used because DMF contains special support </w:t>
        </w:r>
      </w:ins>
      <w:ins w:id="3288" w:author="Sam Tertzakian" w:date="2018-09-11T19:48:00Z">
        <w:r>
          <w:t>which generally eliminates the need for these specific callbacks.)</w:t>
        </w:r>
      </w:ins>
      <w:ins w:id="3289" w:author="Sam Tertzakian" w:date="2018-09-12T17:17:00Z">
        <w:r w:rsidR="00775226">
          <w:t xml:space="preserve"> See the table</w:t>
        </w:r>
        <w:bookmarkStart w:id="3290" w:name="_GoBack"/>
        <w:bookmarkEnd w:id="3290"/>
        <w:r w:rsidR="00775226">
          <w:t xml:space="preserve"> below for more information about the callbacks in </w:t>
        </w:r>
        <w:r w:rsidR="00775226" w:rsidRPr="00775226">
          <w:rPr>
            <w:i/>
            <w:rPrChange w:id="3291" w:author="Sam Tertzakian" w:date="2018-09-12T17:17:00Z">
              <w:rPr/>
            </w:rPrChange>
          </w:rPr>
          <w:t>italics</w:t>
        </w:r>
        <w:r w:rsidR="00775226">
          <w:t>.</w:t>
        </w:r>
      </w:ins>
    </w:p>
    <w:p w14:paraId="222FAE1D" w14:textId="6A9D43F3" w:rsidR="0038406D" w:rsidRDefault="00F470D8" w:rsidP="0038406D">
      <w:r>
        <w:t>This is the list of WDF callbacks that DMF supports:</w:t>
      </w:r>
    </w:p>
    <w:p w14:paraId="26122660" w14:textId="19D7B925" w:rsidR="00F470D8" w:rsidRPr="002B6EC2" w:rsidRDefault="002B6EC2" w:rsidP="00072437">
      <w:pPr>
        <w:pStyle w:val="ListParagraph"/>
        <w:numPr>
          <w:ilvl w:val="0"/>
          <w:numId w:val="45"/>
        </w:numPr>
        <w:rPr>
          <w:rStyle w:val="CodeText"/>
          <w:i/>
          <w:rPrChange w:id="3292" w:author="Sam Tertzakian" w:date="2018-09-12T17:13:00Z">
            <w:rPr/>
          </w:rPrChange>
        </w:rPr>
      </w:pPr>
      <w:ins w:id="3293" w:author="Sam Tertzakian" w:date="2018-09-12T17:14:00Z">
        <w:r>
          <w:rPr>
            <w:rStyle w:val="CodeText"/>
            <w:i/>
          </w:rPr>
          <w:t>***</w:t>
        </w:r>
      </w:ins>
      <w:r w:rsidR="00F470D8" w:rsidRPr="002B6EC2">
        <w:rPr>
          <w:rStyle w:val="CodeText"/>
          <w:i/>
          <w:rPrChange w:id="3294" w:author="Sam Tertzakian" w:date="2018-09-12T17:13:00Z">
            <w:rPr/>
          </w:rPrChange>
        </w:rPr>
        <w:t>DMF</w:t>
      </w:r>
      <w:r w:rsidR="001F48AA" w:rsidRPr="002B6EC2">
        <w:rPr>
          <w:rStyle w:val="CodeText"/>
          <w:i/>
          <w:rPrChange w:id="3295" w:author="Sam Tertzakian" w:date="2018-09-12T17:13:00Z">
            <w:rPr/>
          </w:rPrChange>
        </w:rPr>
        <w:t>_[ModuleName]_</w:t>
      </w:r>
      <w:r w:rsidR="00F470D8" w:rsidRPr="002B6EC2">
        <w:rPr>
          <w:rStyle w:val="CodeText"/>
          <w:i/>
          <w:rPrChange w:id="3296" w:author="Sam Tertzakian" w:date="2018-09-12T17:13:00Z">
            <w:rPr/>
          </w:rPrChange>
        </w:rPr>
        <w:t>PrepareHardware</w:t>
      </w:r>
    </w:p>
    <w:p w14:paraId="2156EC38" w14:textId="59233BB5" w:rsidR="00F470D8" w:rsidRPr="002B6EC2" w:rsidRDefault="002B6EC2" w:rsidP="00072437">
      <w:pPr>
        <w:pStyle w:val="ListParagraph"/>
        <w:numPr>
          <w:ilvl w:val="0"/>
          <w:numId w:val="45"/>
        </w:numPr>
        <w:rPr>
          <w:rStyle w:val="CodeText"/>
          <w:i/>
          <w:rPrChange w:id="3297" w:author="Sam Tertzakian" w:date="2018-09-12T17:13:00Z">
            <w:rPr/>
          </w:rPrChange>
        </w:rPr>
      </w:pPr>
      <w:ins w:id="3298" w:author="Sam Tertzakian" w:date="2018-09-12T17:14:00Z">
        <w:r>
          <w:rPr>
            <w:rStyle w:val="CodeText"/>
            <w:i/>
          </w:rPr>
          <w:t>***</w:t>
        </w:r>
      </w:ins>
      <w:r w:rsidR="00F470D8" w:rsidRPr="002B6EC2">
        <w:rPr>
          <w:rStyle w:val="CodeText"/>
          <w:i/>
          <w:rPrChange w:id="3299" w:author="Sam Tertzakian" w:date="2018-09-12T17:13:00Z">
            <w:rPr/>
          </w:rPrChange>
        </w:rPr>
        <w:t>DMF</w:t>
      </w:r>
      <w:r w:rsidR="001F48AA" w:rsidRPr="002B6EC2">
        <w:rPr>
          <w:rStyle w:val="CodeText"/>
          <w:i/>
          <w:rPrChange w:id="3300" w:author="Sam Tertzakian" w:date="2018-09-12T17:13:00Z">
            <w:rPr/>
          </w:rPrChange>
        </w:rPr>
        <w:t>_[ModuleName]_</w:t>
      </w:r>
      <w:r w:rsidR="00F470D8" w:rsidRPr="002B6EC2">
        <w:rPr>
          <w:rStyle w:val="CodeText"/>
          <w:i/>
          <w:rPrChange w:id="3301" w:author="Sam Tertzakian" w:date="2018-09-12T17:13:00Z">
            <w:rPr/>
          </w:rPrChange>
        </w:rPr>
        <w:t>ReleaseHardware</w:t>
      </w:r>
    </w:p>
    <w:p w14:paraId="1EB0F4CA" w14:textId="461B52A1" w:rsidR="00F470D8" w:rsidRPr="002B6EC2" w:rsidRDefault="00F470D8" w:rsidP="00072437">
      <w:pPr>
        <w:pStyle w:val="ListParagraph"/>
        <w:numPr>
          <w:ilvl w:val="0"/>
          <w:numId w:val="45"/>
        </w:numPr>
        <w:rPr>
          <w:rStyle w:val="CodeText"/>
          <w:rPrChange w:id="3302" w:author="Sam Tertzakian" w:date="2018-09-12T17:13:00Z">
            <w:rPr/>
          </w:rPrChange>
        </w:rPr>
      </w:pPr>
      <w:r w:rsidRPr="002B6EC2">
        <w:rPr>
          <w:rStyle w:val="CodeText"/>
          <w:rPrChange w:id="3303" w:author="Sam Tertzakian" w:date="2018-09-12T17:13:00Z">
            <w:rPr/>
          </w:rPrChange>
        </w:rPr>
        <w:t>DMF</w:t>
      </w:r>
      <w:r w:rsidR="001F48AA" w:rsidRPr="002B6EC2">
        <w:rPr>
          <w:rStyle w:val="CodeText"/>
          <w:rPrChange w:id="3304" w:author="Sam Tertzakian" w:date="2018-09-12T17:13:00Z">
            <w:rPr/>
          </w:rPrChange>
        </w:rPr>
        <w:t>_[ModuleName]_</w:t>
      </w:r>
      <w:r w:rsidRPr="002B6EC2">
        <w:rPr>
          <w:rStyle w:val="CodeText"/>
          <w:rPrChange w:id="3305" w:author="Sam Tertzakian" w:date="2018-09-12T17:13:00Z">
            <w:rPr/>
          </w:rPrChange>
        </w:rPr>
        <w:t>D0Entry</w:t>
      </w:r>
    </w:p>
    <w:p w14:paraId="05ABB810" w14:textId="213DB6EB" w:rsidR="00F470D8" w:rsidRPr="002B6EC2" w:rsidRDefault="00F470D8" w:rsidP="00072437">
      <w:pPr>
        <w:pStyle w:val="ListParagraph"/>
        <w:numPr>
          <w:ilvl w:val="0"/>
          <w:numId w:val="45"/>
        </w:numPr>
        <w:rPr>
          <w:rStyle w:val="CodeText"/>
          <w:rPrChange w:id="3306" w:author="Sam Tertzakian" w:date="2018-09-12T17:13:00Z">
            <w:rPr/>
          </w:rPrChange>
        </w:rPr>
      </w:pPr>
      <w:r w:rsidRPr="002B6EC2">
        <w:rPr>
          <w:rStyle w:val="CodeText"/>
          <w:rPrChange w:id="3307" w:author="Sam Tertzakian" w:date="2018-09-12T17:13:00Z">
            <w:rPr/>
          </w:rPrChange>
        </w:rPr>
        <w:t>DMF</w:t>
      </w:r>
      <w:r w:rsidR="001F48AA" w:rsidRPr="002B6EC2">
        <w:rPr>
          <w:rStyle w:val="CodeText"/>
          <w:rPrChange w:id="3308" w:author="Sam Tertzakian" w:date="2018-09-12T17:13:00Z">
            <w:rPr/>
          </w:rPrChange>
        </w:rPr>
        <w:t>_[ModuleName]_</w:t>
      </w:r>
      <w:r w:rsidRPr="002B6EC2">
        <w:rPr>
          <w:rStyle w:val="CodeText"/>
          <w:rPrChange w:id="3309" w:author="Sam Tertzakian" w:date="2018-09-12T17:13:00Z">
            <w:rPr/>
          </w:rPrChange>
        </w:rPr>
        <w:t>D0EntryPostInterruptsEnabled</w:t>
      </w:r>
    </w:p>
    <w:p w14:paraId="27C0E6A6" w14:textId="579F1356" w:rsidR="00F470D8" w:rsidRPr="002B6EC2" w:rsidRDefault="00F470D8" w:rsidP="00072437">
      <w:pPr>
        <w:pStyle w:val="ListParagraph"/>
        <w:numPr>
          <w:ilvl w:val="0"/>
          <w:numId w:val="45"/>
        </w:numPr>
        <w:rPr>
          <w:rStyle w:val="CodeText"/>
          <w:rPrChange w:id="3310" w:author="Sam Tertzakian" w:date="2018-09-12T17:13:00Z">
            <w:rPr/>
          </w:rPrChange>
        </w:rPr>
      </w:pPr>
      <w:r w:rsidRPr="002B6EC2">
        <w:rPr>
          <w:rStyle w:val="CodeText"/>
          <w:rPrChange w:id="3311" w:author="Sam Tertzakian" w:date="2018-09-12T17:13:00Z">
            <w:rPr/>
          </w:rPrChange>
        </w:rPr>
        <w:t>DMF</w:t>
      </w:r>
      <w:r w:rsidR="001F48AA" w:rsidRPr="002B6EC2">
        <w:rPr>
          <w:rStyle w:val="CodeText"/>
          <w:rPrChange w:id="3312" w:author="Sam Tertzakian" w:date="2018-09-12T17:13:00Z">
            <w:rPr/>
          </w:rPrChange>
        </w:rPr>
        <w:t>_[ModuleName]_</w:t>
      </w:r>
      <w:r w:rsidRPr="002B6EC2">
        <w:rPr>
          <w:rStyle w:val="CodeText"/>
          <w:rPrChange w:id="3313" w:author="Sam Tertzakian" w:date="2018-09-12T17:13:00Z">
            <w:rPr/>
          </w:rPrChange>
        </w:rPr>
        <w:t>D0ExitPreInterruptsDisabled</w:t>
      </w:r>
    </w:p>
    <w:p w14:paraId="2E5D47EC" w14:textId="0CB5AC67" w:rsidR="00F470D8" w:rsidRPr="002B6EC2" w:rsidRDefault="00F470D8" w:rsidP="00072437">
      <w:pPr>
        <w:pStyle w:val="ListParagraph"/>
        <w:numPr>
          <w:ilvl w:val="0"/>
          <w:numId w:val="45"/>
        </w:numPr>
        <w:rPr>
          <w:rStyle w:val="CodeText"/>
          <w:rPrChange w:id="3314" w:author="Sam Tertzakian" w:date="2018-09-12T17:13:00Z">
            <w:rPr/>
          </w:rPrChange>
        </w:rPr>
      </w:pPr>
      <w:r w:rsidRPr="002B6EC2">
        <w:rPr>
          <w:rStyle w:val="CodeText"/>
          <w:rPrChange w:id="3315" w:author="Sam Tertzakian" w:date="2018-09-12T17:13:00Z">
            <w:rPr/>
          </w:rPrChange>
        </w:rPr>
        <w:t>DMF</w:t>
      </w:r>
      <w:r w:rsidR="001F48AA" w:rsidRPr="002B6EC2">
        <w:rPr>
          <w:rStyle w:val="CodeText"/>
          <w:rPrChange w:id="3316" w:author="Sam Tertzakian" w:date="2018-09-12T17:13:00Z">
            <w:rPr/>
          </w:rPrChange>
        </w:rPr>
        <w:t>_[ModuleName]_</w:t>
      </w:r>
      <w:r w:rsidRPr="002B6EC2">
        <w:rPr>
          <w:rStyle w:val="CodeText"/>
          <w:rPrChange w:id="3317" w:author="Sam Tertzakian" w:date="2018-09-12T17:13:00Z">
            <w:rPr/>
          </w:rPrChange>
        </w:rPr>
        <w:t>D0Exit</w:t>
      </w:r>
    </w:p>
    <w:p w14:paraId="4B9CE580" w14:textId="37B66320" w:rsidR="00F470D8" w:rsidRPr="002B6EC2" w:rsidRDefault="002B6EC2" w:rsidP="00072437">
      <w:pPr>
        <w:pStyle w:val="ListParagraph"/>
        <w:numPr>
          <w:ilvl w:val="0"/>
          <w:numId w:val="45"/>
        </w:numPr>
        <w:rPr>
          <w:rStyle w:val="CodeText"/>
          <w:i/>
          <w:rPrChange w:id="3318" w:author="Sam Tertzakian" w:date="2018-09-12T17:14:00Z">
            <w:rPr/>
          </w:rPrChange>
        </w:rPr>
      </w:pPr>
      <w:ins w:id="3319" w:author="Sam Tertzakian" w:date="2018-09-12T17:14:00Z">
        <w:r>
          <w:rPr>
            <w:rStyle w:val="CodeText"/>
            <w:i/>
          </w:rPr>
          <w:t>***</w:t>
        </w:r>
      </w:ins>
      <w:r w:rsidR="00F470D8" w:rsidRPr="002B6EC2">
        <w:rPr>
          <w:rStyle w:val="CodeText"/>
          <w:i/>
          <w:rPrChange w:id="3320" w:author="Sam Tertzakian" w:date="2018-09-12T17:14:00Z">
            <w:rPr/>
          </w:rPrChange>
        </w:rPr>
        <w:t>DMF</w:t>
      </w:r>
      <w:r w:rsidR="001F48AA" w:rsidRPr="002B6EC2">
        <w:rPr>
          <w:rStyle w:val="CodeText"/>
          <w:i/>
          <w:rPrChange w:id="3321" w:author="Sam Tertzakian" w:date="2018-09-12T17:14:00Z">
            <w:rPr/>
          </w:rPrChange>
        </w:rPr>
        <w:t>_[ModuleName]_</w:t>
      </w:r>
      <w:r w:rsidR="00F470D8" w:rsidRPr="002B6EC2">
        <w:rPr>
          <w:rStyle w:val="CodeText"/>
          <w:i/>
          <w:rPrChange w:id="3322" w:author="Sam Tertzakian" w:date="2018-09-12T17:14:00Z">
            <w:rPr/>
          </w:rPrChange>
        </w:rPr>
        <w:t>DeviceIoControl</w:t>
      </w:r>
    </w:p>
    <w:p w14:paraId="5D1D4540" w14:textId="6B058A54" w:rsidR="00F470D8" w:rsidRPr="002B6EC2" w:rsidRDefault="002B6EC2" w:rsidP="00072437">
      <w:pPr>
        <w:pStyle w:val="ListParagraph"/>
        <w:numPr>
          <w:ilvl w:val="0"/>
          <w:numId w:val="45"/>
        </w:numPr>
        <w:rPr>
          <w:rStyle w:val="CodeText"/>
          <w:i/>
          <w:rPrChange w:id="3323" w:author="Sam Tertzakian" w:date="2018-09-12T17:14:00Z">
            <w:rPr/>
          </w:rPrChange>
        </w:rPr>
      </w:pPr>
      <w:ins w:id="3324" w:author="Sam Tertzakian" w:date="2018-09-12T17:14:00Z">
        <w:r>
          <w:rPr>
            <w:rStyle w:val="CodeText"/>
            <w:i/>
          </w:rPr>
          <w:t>***</w:t>
        </w:r>
      </w:ins>
      <w:r w:rsidR="00F470D8" w:rsidRPr="002B6EC2">
        <w:rPr>
          <w:rStyle w:val="CodeText"/>
          <w:i/>
          <w:rPrChange w:id="3325" w:author="Sam Tertzakian" w:date="2018-09-12T17:14:00Z">
            <w:rPr/>
          </w:rPrChange>
        </w:rPr>
        <w:t>DMF</w:t>
      </w:r>
      <w:r w:rsidR="001F48AA" w:rsidRPr="002B6EC2">
        <w:rPr>
          <w:rStyle w:val="CodeText"/>
          <w:i/>
          <w:rPrChange w:id="3326" w:author="Sam Tertzakian" w:date="2018-09-12T17:14:00Z">
            <w:rPr/>
          </w:rPrChange>
        </w:rPr>
        <w:t>_[ModuleName]_</w:t>
      </w:r>
      <w:r w:rsidR="00F470D8" w:rsidRPr="002B6EC2">
        <w:rPr>
          <w:rStyle w:val="CodeText"/>
          <w:i/>
          <w:rPrChange w:id="3327" w:author="Sam Tertzakian" w:date="2018-09-12T17:14:00Z">
            <w:rPr/>
          </w:rPrChange>
        </w:rPr>
        <w:t>InternalDeviceIoControl</w:t>
      </w:r>
    </w:p>
    <w:p w14:paraId="46F69BB7" w14:textId="254F9E85" w:rsidR="00F470D8" w:rsidRPr="002B6EC2" w:rsidRDefault="00F470D8" w:rsidP="00072437">
      <w:pPr>
        <w:pStyle w:val="ListParagraph"/>
        <w:numPr>
          <w:ilvl w:val="0"/>
          <w:numId w:val="45"/>
        </w:numPr>
        <w:rPr>
          <w:rStyle w:val="CodeText"/>
          <w:rPrChange w:id="3328" w:author="Sam Tertzakian" w:date="2018-09-12T17:13:00Z">
            <w:rPr/>
          </w:rPrChange>
        </w:rPr>
      </w:pPr>
      <w:r w:rsidRPr="002B6EC2">
        <w:rPr>
          <w:rStyle w:val="CodeText"/>
          <w:rPrChange w:id="3329" w:author="Sam Tertzakian" w:date="2018-09-12T17:13:00Z">
            <w:rPr/>
          </w:rPrChange>
        </w:rPr>
        <w:t>DMF</w:t>
      </w:r>
      <w:r w:rsidR="001F48AA" w:rsidRPr="002B6EC2">
        <w:rPr>
          <w:rStyle w:val="CodeText"/>
          <w:rPrChange w:id="3330" w:author="Sam Tertzakian" w:date="2018-09-12T17:13:00Z">
            <w:rPr/>
          </w:rPrChange>
        </w:rPr>
        <w:t>_[ModuleName]_</w:t>
      </w:r>
      <w:r w:rsidRPr="002B6EC2">
        <w:rPr>
          <w:rStyle w:val="CodeText"/>
          <w:rPrChange w:id="3331" w:author="Sam Tertzakian" w:date="2018-09-12T17:13:00Z">
            <w:rPr/>
          </w:rPrChange>
        </w:rPr>
        <w:t>SelfManagedIoCleanup</w:t>
      </w:r>
    </w:p>
    <w:p w14:paraId="7DC091CB" w14:textId="7A8118CC" w:rsidR="00F470D8" w:rsidRPr="002B6EC2" w:rsidRDefault="00F470D8" w:rsidP="00072437">
      <w:pPr>
        <w:pStyle w:val="ListParagraph"/>
        <w:numPr>
          <w:ilvl w:val="0"/>
          <w:numId w:val="45"/>
        </w:numPr>
        <w:rPr>
          <w:rStyle w:val="CodeText"/>
          <w:rPrChange w:id="3332" w:author="Sam Tertzakian" w:date="2018-09-12T17:13:00Z">
            <w:rPr/>
          </w:rPrChange>
        </w:rPr>
      </w:pPr>
      <w:r w:rsidRPr="002B6EC2">
        <w:rPr>
          <w:rStyle w:val="CodeText"/>
          <w:rPrChange w:id="3333" w:author="Sam Tertzakian" w:date="2018-09-12T17:13:00Z">
            <w:rPr/>
          </w:rPrChange>
        </w:rPr>
        <w:t>DMF</w:t>
      </w:r>
      <w:r w:rsidR="001F48AA" w:rsidRPr="002B6EC2">
        <w:rPr>
          <w:rStyle w:val="CodeText"/>
          <w:rPrChange w:id="3334" w:author="Sam Tertzakian" w:date="2018-09-12T17:13:00Z">
            <w:rPr/>
          </w:rPrChange>
        </w:rPr>
        <w:t>_[ModuleName]_</w:t>
      </w:r>
      <w:r w:rsidRPr="002B6EC2">
        <w:rPr>
          <w:rStyle w:val="CodeText"/>
          <w:rPrChange w:id="3335" w:author="Sam Tertzakian" w:date="2018-09-12T17:13:00Z">
            <w:rPr/>
          </w:rPrChange>
        </w:rPr>
        <w:t>SelfManagedIoFlush</w:t>
      </w:r>
    </w:p>
    <w:p w14:paraId="5FA6228A" w14:textId="45A14B10" w:rsidR="00F470D8" w:rsidRPr="002B6EC2" w:rsidRDefault="00F470D8" w:rsidP="00072437">
      <w:pPr>
        <w:pStyle w:val="ListParagraph"/>
        <w:numPr>
          <w:ilvl w:val="0"/>
          <w:numId w:val="45"/>
        </w:numPr>
        <w:rPr>
          <w:rStyle w:val="CodeText"/>
          <w:rPrChange w:id="3336" w:author="Sam Tertzakian" w:date="2018-09-12T17:13:00Z">
            <w:rPr/>
          </w:rPrChange>
        </w:rPr>
      </w:pPr>
      <w:r w:rsidRPr="002B6EC2">
        <w:rPr>
          <w:rStyle w:val="CodeText"/>
          <w:rPrChange w:id="3337" w:author="Sam Tertzakian" w:date="2018-09-12T17:13:00Z">
            <w:rPr/>
          </w:rPrChange>
        </w:rPr>
        <w:t>DMF</w:t>
      </w:r>
      <w:r w:rsidR="001F48AA" w:rsidRPr="002B6EC2">
        <w:rPr>
          <w:rStyle w:val="CodeText"/>
          <w:rPrChange w:id="3338" w:author="Sam Tertzakian" w:date="2018-09-12T17:13:00Z">
            <w:rPr/>
          </w:rPrChange>
        </w:rPr>
        <w:t>_[ModuleName]_</w:t>
      </w:r>
      <w:r w:rsidRPr="002B6EC2">
        <w:rPr>
          <w:rStyle w:val="CodeText"/>
          <w:rPrChange w:id="3339" w:author="Sam Tertzakian" w:date="2018-09-12T17:13:00Z">
            <w:rPr/>
          </w:rPrChange>
        </w:rPr>
        <w:t>SelfManagedIoInit</w:t>
      </w:r>
    </w:p>
    <w:p w14:paraId="0387E379" w14:textId="57C96F84" w:rsidR="00F470D8" w:rsidRPr="002B6EC2" w:rsidRDefault="00F470D8" w:rsidP="00072437">
      <w:pPr>
        <w:pStyle w:val="ListParagraph"/>
        <w:numPr>
          <w:ilvl w:val="0"/>
          <w:numId w:val="45"/>
        </w:numPr>
        <w:rPr>
          <w:rStyle w:val="CodeText"/>
          <w:rPrChange w:id="3340" w:author="Sam Tertzakian" w:date="2018-09-12T17:13:00Z">
            <w:rPr/>
          </w:rPrChange>
        </w:rPr>
      </w:pPr>
      <w:r w:rsidRPr="002B6EC2">
        <w:rPr>
          <w:rStyle w:val="CodeText"/>
          <w:rPrChange w:id="3341" w:author="Sam Tertzakian" w:date="2018-09-12T17:13:00Z">
            <w:rPr/>
          </w:rPrChange>
        </w:rPr>
        <w:t>DMF</w:t>
      </w:r>
      <w:r w:rsidR="001F48AA" w:rsidRPr="002B6EC2">
        <w:rPr>
          <w:rStyle w:val="CodeText"/>
          <w:rPrChange w:id="3342" w:author="Sam Tertzakian" w:date="2018-09-12T17:13:00Z">
            <w:rPr/>
          </w:rPrChange>
        </w:rPr>
        <w:t>_[ModuleName]_</w:t>
      </w:r>
      <w:r w:rsidRPr="002B6EC2">
        <w:rPr>
          <w:rStyle w:val="CodeText"/>
          <w:rPrChange w:id="3343" w:author="Sam Tertzakian" w:date="2018-09-12T17:13:00Z">
            <w:rPr/>
          </w:rPrChange>
        </w:rPr>
        <w:t>SelfManagedIoSuspend</w:t>
      </w:r>
    </w:p>
    <w:p w14:paraId="0F2E5C8C" w14:textId="65C7F876" w:rsidR="00F470D8" w:rsidRPr="002B6EC2" w:rsidRDefault="00F470D8" w:rsidP="00072437">
      <w:pPr>
        <w:pStyle w:val="ListParagraph"/>
        <w:numPr>
          <w:ilvl w:val="0"/>
          <w:numId w:val="45"/>
        </w:numPr>
        <w:rPr>
          <w:rStyle w:val="CodeText"/>
          <w:rPrChange w:id="3344" w:author="Sam Tertzakian" w:date="2018-09-12T17:13:00Z">
            <w:rPr/>
          </w:rPrChange>
        </w:rPr>
      </w:pPr>
      <w:r w:rsidRPr="002B6EC2">
        <w:rPr>
          <w:rStyle w:val="CodeText"/>
          <w:rPrChange w:id="3345" w:author="Sam Tertzakian" w:date="2018-09-12T17:13:00Z">
            <w:rPr/>
          </w:rPrChange>
        </w:rPr>
        <w:t>DMF</w:t>
      </w:r>
      <w:r w:rsidR="001F48AA" w:rsidRPr="002B6EC2">
        <w:rPr>
          <w:rStyle w:val="CodeText"/>
          <w:rPrChange w:id="3346" w:author="Sam Tertzakian" w:date="2018-09-12T17:13:00Z">
            <w:rPr/>
          </w:rPrChange>
        </w:rPr>
        <w:t>_[ModuleName]_</w:t>
      </w:r>
      <w:r w:rsidRPr="002B6EC2">
        <w:rPr>
          <w:rStyle w:val="CodeText"/>
          <w:rPrChange w:id="3347" w:author="Sam Tertzakian" w:date="2018-09-12T17:13:00Z">
            <w:rPr/>
          </w:rPrChange>
        </w:rPr>
        <w:t>SelfManagedIoRestart</w:t>
      </w:r>
    </w:p>
    <w:p w14:paraId="00A11432" w14:textId="4393BB15" w:rsidR="00F470D8" w:rsidRPr="002B6EC2" w:rsidRDefault="00F470D8" w:rsidP="00072437">
      <w:pPr>
        <w:pStyle w:val="ListParagraph"/>
        <w:numPr>
          <w:ilvl w:val="0"/>
          <w:numId w:val="45"/>
        </w:numPr>
        <w:rPr>
          <w:rStyle w:val="CodeText"/>
          <w:rPrChange w:id="3348" w:author="Sam Tertzakian" w:date="2018-09-12T17:13:00Z">
            <w:rPr/>
          </w:rPrChange>
        </w:rPr>
      </w:pPr>
      <w:r w:rsidRPr="002B6EC2">
        <w:rPr>
          <w:rStyle w:val="CodeText"/>
          <w:rPrChange w:id="3349" w:author="Sam Tertzakian" w:date="2018-09-12T17:13:00Z">
            <w:rPr/>
          </w:rPrChange>
        </w:rPr>
        <w:t>DMF</w:t>
      </w:r>
      <w:r w:rsidR="001F48AA" w:rsidRPr="002B6EC2">
        <w:rPr>
          <w:rStyle w:val="CodeText"/>
          <w:rPrChange w:id="3350" w:author="Sam Tertzakian" w:date="2018-09-12T17:13:00Z">
            <w:rPr/>
          </w:rPrChange>
        </w:rPr>
        <w:t>_[ModuleName]_</w:t>
      </w:r>
      <w:r w:rsidRPr="002B6EC2">
        <w:rPr>
          <w:rStyle w:val="CodeText"/>
          <w:rPrChange w:id="3351" w:author="Sam Tertzakian" w:date="2018-09-12T17:13:00Z">
            <w:rPr/>
          </w:rPrChange>
        </w:rPr>
        <w:t>SurpriseRemoval</w:t>
      </w:r>
    </w:p>
    <w:p w14:paraId="3E907185" w14:textId="157CE3E8" w:rsidR="00F470D8" w:rsidRPr="002B6EC2" w:rsidRDefault="00F470D8" w:rsidP="00072437">
      <w:pPr>
        <w:pStyle w:val="ListParagraph"/>
        <w:numPr>
          <w:ilvl w:val="0"/>
          <w:numId w:val="45"/>
        </w:numPr>
        <w:rPr>
          <w:rStyle w:val="CodeText"/>
          <w:rPrChange w:id="3352" w:author="Sam Tertzakian" w:date="2018-09-12T17:13:00Z">
            <w:rPr/>
          </w:rPrChange>
        </w:rPr>
      </w:pPr>
      <w:r w:rsidRPr="002B6EC2">
        <w:rPr>
          <w:rStyle w:val="CodeText"/>
          <w:rPrChange w:id="3353" w:author="Sam Tertzakian" w:date="2018-09-12T17:13:00Z">
            <w:rPr/>
          </w:rPrChange>
        </w:rPr>
        <w:t>DMF</w:t>
      </w:r>
      <w:r w:rsidR="001F48AA" w:rsidRPr="002B6EC2">
        <w:rPr>
          <w:rStyle w:val="CodeText"/>
          <w:rPrChange w:id="3354" w:author="Sam Tertzakian" w:date="2018-09-12T17:13:00Z">
            <w:rPr/>
          </w:rPrChange>
        </w:rPr>
        <w:t>_[ModuleName]_</w:t>
      </w:r>
      <w:r w:rsidRPr="002B6EC2">
        <w:rPr>
          <w:rStyle w:val="CodeText"/>
          <w:rPrChange w:id="3355" w:author="Sam Tertzakian" w:date="2018-09-12T17:13:00Z">
            <w:rPr/>
          </w:rPrChange>
        </w:rPr>
        <w:t>QueryRemove</w:t>
      </w:r>
    </w:p>
    <w:p w14:paraId="465FCD5D" w14:textId="77BA0E82" w:rsidR="00F470D8" w:rsidRPr="002B6EC2" w:rsidRDefault="00F470D8" w:rsidP="00072437">
      <w:pPr>
        <w:pStyle w:val="ListParagraph"/>
        <w:numPr>
          <w:ilvl w:val="0"/>
          <w:numId w:val="45"/>
        </w:numPr>
        <w:rPr>
          <w:rStyle w:val="CodeText"/>
          <w:rPrChange w:id="3356" w:author="Sam Tertzakian" w:date="2018-09-12T17:13:00Z">
            <w:rPr/>
          </w:rPrChange>
        </w:rPr>
      </w:pPr>
      <w:r w:rsidRPr="002B6EC2">
        <w:rPr>
          <w:rStyle w:val="CodeText"/>
          <w:rPrChange w:id="3357" w:author="Sam Tertzakian" w:date="2018-09-12T17:13:00Z">
            <w:rPr/>
          </w:rPrChange>
        </w:rPr>
        <w:t>DMF</w:t>
      </w:r>
      <w:r w:rsidR="001F48AA" w:rsidRPr="002B6EC2">
        <w:rPr>
          <w:rStyle w:val="CodeText"/>
          <w:rPrChange w:id="3358" w:author="Sam Tertzakian" w:date="2018-09-12T17:13:00Z">
            <w:rPr/>
          </w:rPrChange>
        </w:rPr>
        <w:t>_[ModuleName]_</w:t>
      </w:r>
      <w:r w:rsidRPr="002B6EC2">
        <w:rPr>
          <w:rStyle w:val="CodeText"/>
          <w:rPrChange w:id="3359" w:author="Sam Tertzakian" w:date="2018-09-12T17:13:00Z">
            <w:rPr/>
          </w:rPrChange>
        </w:rPr>
        <w:t>QueryStop</w:t>
      </w:r>
    </w:p>
    <w:p w14:paraId="64564A1D" w14:textId="37CB775B" w:rsidR="00F470D8" w:rsidRPr="002B6EC2" w:rsidRDefault="00F470D8" w:rsidP="00072437">
      <w:pPr>
        <w:pStyle w:val="ListParagraph"/>
        <w:numPr>
          <w:ilvl w:val="0"/>
          <w:numId w:val="45"/>
        </w:numPr>
        <w:rPr>
          <w:rStyle w:val="CodeText"/>
          <w:rPrChange w:id="3360" w:author="Sam Tertzakian" w:date="2018-09-12T17:13:00Z">
            <w:rPr/>
          </w:rPrChange>
        </w:rPr>
      </w:pPr>
      <w:r w:rsidRPr="002B6EC2">
        <w:rPr>
          <w:rStyle w:val="CodeText"/>
          <w:rPrChange w:id="3361" w:author="Sam Tertzakian" w:date="2018-09-12T17:13:00Z">
            <w:rPr/>
          </w:rPrChange>
        </w:rPr>
        <w:t>DMF</w:t>
      </w:r>
      <w:r w:rsidR="001F48AA" w:rsidRPr="002B6EC2">
        <w:rPr>
          <w:rStyle w:val="CodeText"/>
          <w:rPrChange w:id="3362" w:author="Sam Tertzakian" w:date="2018-09-12T17:13:00Z">
            <w:rPr/>
          </w:rPrChange>
        </w:rPr>
        <w:t>_[ModuleName]_</w:t>
      </w:r>
      <w:r w:rsidRPr="002B6EC2">
        <w:rPr>
          <w:rStyle w:val="CodeText"/>
          <w:rPrChange w:id="3363" w:author="Sam Tertzakian" w:date="2018-09-12T17:13:00Z">
            <w:rPr/>
          </w:rPrChange>
        </w:rPr>
        <w:t>RelationsQuery</w:t>
      </w:r>
    </w:p>
    <w:p w14:paraId="5D6638DD" w14:textId="13AEA7B7" w:rsidR="00F470D8" w:rsidRPr="002B6EC2" w:rsidRDefault="00F470D8" w:rsidP="00072437">
      <w:pPr>
        <w:pStyle w:val="ListParagraph"/>
        <w:numPr>
          <w:ilvl w:val="0"/>
          <w:numId w:val="45"/>
        </w:numPr>
        <w:rPr>
          <w:rStyle w:val="CodeText"/>
          <w:rPrChange w:id="3364" w:author="Sam Tertzakian" w:date="2018-09-12T17:13:00Z">
            <w:rPr/>
          </w:rPrChange>
        </w:rPr>
      </w:pPr>
      <w:r w:rsidRPr="002B6EC2">
        <w:rPr>
          <w:rStyle w:val="CodeText"/>
          <w:rPrChange w:id="3365" w:author="Sam Tertzakian" w:date="2018-09-12T17:13:00Z">
            <w:rPr/>
          </w:rPrChange>
        </w:rPr>
        <w:t>DMF</w:t>
      </w:r>
      <w:r w:rsidR="001F48AA" w:rsidRPr="002B6EC2">
        <w:rPr>
          <w:rStyle w:val="CodeText"/>
          <w:rPrChange w:id="3366" w:author="Sam Tertzakian" w:date="2018-09-12T17:13:00Z">
            <w:rPr/>
          </w:rPrChange>
        </w:rPr>
        <w:t>_[ModuleName]_</w:t>
      </w:r>
      <w:r w:rsidRPr="002B6EC2">
        <w:rPr>
          <w:rStyle w:val="CodeText"/>
          <w:rPrChange w:id="3367" w:author="Sam Tertzakian" w:date="2018-09-12T17:13:00Z">
            <w:rPr/>
          </w:rPrChange>
        </w:rPr>
        <w:t>UsageNotificationEx</w:t>
      </w:r>
    </w:p>
    <w:p w14:paraId="35A05991" w14:textId="2E64E02A" w:rsidR="00F470D8" w:rsidRPr="002B6EC2" w:rsidRDefault="00F470D8" w:rsidP="00072437">
      <w:pPr>
        <w:pStyle w:val="ListParagraph"/>
        <w:numPr>
          <w:ilvl w:val="0"/>
          <w:numId w:val="45"/>
        </w:numPr>
        <w:rPr>
          <w:rStyle w:val="CodeText"/>
          <w:rPrChange w:id="3368" w:author="Sam Tertzakian" w:date="2018-09-12T17:13:00Z">
            <w:rPr/>
          </w:rPrChange>
        </w:rPr>
      </w:pPr>
      <w:r w:rsidRPr="002B6EC2">
        <w:rPr>
          <w:rStyle w:val="CodeText"/>
          <w:rPrChange w:id="3369" w:author="Sam Tertzakian" w:date="2018-09-12T17:13:00Z">
            <w:rPr/>
          </w:rPrChange>
        </w:rPr>
        <w:t>DMF</w:t>
      </w:r>
      <w:r w:rsidR="001F48AA" w:rsidRPr="002B6EC2">
        <w:rPr>
          <w:rStyle w:val="CodeText"/>
          <w:rPrChange w:id="3370" w:author="Sam Tertzakian" w:date="2018-09-12T17:13:00Z">
            <w:rPr/>
          </w:rPrChange>
        </w:rPr>
        <w:t>_[ModuleName]_</w:t>
      </w:r>
      <w:r w:rsidRPr="002B6EC2">
        <w:rPr>
          <w:rStyle w:val="CodeText"/>
          <w:rPrChange w:id="3371" w:author="Sam Tertzakian" w:date="2018-09-12T17:13:00Z">
            <w:rPr/>
          </w:rPrChange>
        </w:rPr>
        <w:t>ArmWakeFromS0</w:t>
      </w:r>
    </w:p>
    <w:p w14:paraId="6398DD00" w14:textId="6EF86613" w:rsidR="00F470D8" w:rsidRPr="002B6EC2" w:rsidRDefault="00F470D8" w:rsidP="00072437">
      <w:pPr>
        <w:pStyle w:val="ListParagraph"/>
        <w:numPr>
          <w:ilvl w:val="0"/>
          <w:numId w:val="45"/>
        </w:numPr>
        <w:rPr>
          <w:rStyle w:val="CodeText"/>
          <w:rPrChange w:id="3372" w:author="Sam Tertzakian" w:date="2018-09-12T17:13:00Z">
            <w:rPr/>
          </w:rPrChange>
        </w:rPr>
      </w:pPr>
      <w:r w:rsidRPr="002B6EC2">
        <w:rPr>
          <w:rStyle w:val="CodeText"/>
          <w:rPrChange w:id="3373" w:author="Sam Tertzakian" w:date="2018-09-12T17:13:00Z">
            <w:rPr/>
          </w:rPrChange>
        </w:rPr>
        <w:t>DMF</w:t>
      </w:r>
      <w:r w:rsidR="001F48AA" w:rsidRPr="002B6EC2">
        <w:rPr>
          <w:rStyle w:val="CodeText"/>
          <w:rPrChange w:id="3374" w:author="Sam Tertzakian" w:date="2018-09-12T17:13:00Z">
            <w:rPr/>
          </w:rPrChange>
        </w:rPr>
        <w:t>_[ModuleName]_</w:t>
      </w:r>
      <w:r w:rsidRPr="002B6EC2">
        <w:rPr>
          <w:rStyle w:val="CodeText"/>
          <w:rPrChange w:id="3375" w:author="Sam Tertzakian" w:date="2018-09-12T17:13:00Z">
            <w:rPr/>
          </w:rPrChange>
        </w:rPr>
        <w:t>WakeFromS0Triggered</w:t>
      </w:r>
    </w:p>
    <w:p w14:paraId="7A633438" w14:textId="4A70D74B" w:rsidR="00F470D8" w:rsidRPr="002B6EC2" w:rsidRDefault="00F470D8" w:rsidP="00072437">
      <w:pPr>
        <w:pStyle w:val="ListParagraph"/>
        <w:numPr>
          <w:ilvl w:val="0"/>
          <w:numId w:val="45"/>
        </w:numPr>
        <w:rPr>
          <w:rStyle w:val="CodeText"/>
          <w:rPrChange w:id="3376" w:author="Sam Tertzakian" w:date="2018-09-12T17:13:00Z">
            <w:rPr/>
          </w:rPrChange>
        </w:rPr>
      </w:pPr>
      <w:r w:rsidRPr="002B6EC2">
        <w:rPr>
          <w:rStyle w:val="CodeText"/>
          <w:rPrChange w:id="3377" w:author="Sam Tertzakian" w:date="2018-09-12T17:13:00Z">
            <w:rPr/>
          </w:rPrChange>
        </w:rPr>
        <w:t>DMF</w:t>
      </w:r>
      <w:r w:rsidR="001F48AA" w:rsidRPr="002B6EC2">
        <w:rPr>
          <w:rStyle w:val="CodeText"/>
          <w:rPrChange w:id="3378" w:author="Sam Tertzakian" w:date="2018-09-12T17:13:00Z">
            <w:rPr/>
          </w:rPrChange>
        </w:rPr>
        <w:t>_[ModuleName]_</w:t>
      </w:r>
      <w:r w:rsidRPr="002B6EC2">
        <w:rPr>
          <w:rStyle w:val="CodeText"/>
          <w:rPrChange w:id="3379" w:author="Sam Tertzakian" w:date="2018-09-12T17:13:00Z">
            <w:rPr/>
          </w:rPrChange>
        </w:rPr>
        <w:t>ArmWakeFromSxWithReason</w:t>
      </w:r>
    </w:p>
    <w:p w14:paraId="4AD745C6" w14:textId="660043C4" w:rsidR="00F470D8" w:rsidRPr="002B6EC2" w:rsidRDefault="00F470D8" w:rsidP="00072437">
      <w:pPr>
        <w:pStyle w:val="ListParagraph"/>
        <w:numPr>
          <w:ilvl w:val="0"/>
          <w:numId w:val="45"/>
        </w:numPr>
        <w:rPr>
          <w:rStyle w:val="CodeText"/>
          <w:rPrChange w:id="3380" w:author="Sam Tertzakian" w:date="2018-09-12T17:13:00Z">
            <w:rPr/>
          </w:rPrChange>
        </w:rPr>
      </w:pPr>
      <w:r w:rsidRPr="002B6EC2">
        <w:rPr>
          <w:rStyle w:val="CodeText"/>
          <w:rPrChange w:id="3381" w:author="Sam Tertzakian" w:date="2018-09-12T17:13:00Z">
            <w:rPr/>
          </w:rPrChange>
        </w:rPr>
        <w:t>DMF</w:t>
      </w:r>
      <w:r w:rsidR="001F48AA" w:rsidRPr="002B6EC2">
        <w:rPr>
          <w:rStyle w:val="CodeText"/>
          <w:rPrChange w:id="3382" w:author="Sam Tertzakian" w:date="2018-09-12T17:13:00Z">
            <w:rPr/>
          </w:rPrChange>
        </w:rPr>
        <w:t>_[ModuleName]_</w:t>
      </w:r>
      <w:r w:rsidRPr="002B6EC2">
        <w:rPr>
          <w:rStyle w:val="CodeText"/>
          <w:rPrChange w:id="3383" w:author="Sam Tertzakian" w:date="2018-09-12T17:13:00Z">
            <w:rPr/>
          </w:rPrChange>
        </w:rPr>
        <w:t>DisarmWakeFromSx</w:t>
      </w:r>
    </w:p>
    <w:p w14:paraId="3F9C9977" w14:textId="3334A925" w:rsidR="00F470D8" w:rsidRPr="002B6EC2" w:rsidRDefault="00F470D8" w:rsidP="00072437">
      <w:pPr>
        <w:pStyle w:val="ListParagraph"/>
        <w:numPr>
          <w:ilvl w:val="0"/>
          <w:numId w:val="45"/>
        </w:numPr>
        <w:rPr>
          <w:rStyle w:val="CodeText"/>
          <w:rPrChange w:id="3384" w:author="Sam Tertzakian" w:date="2018-09-12T17:13:00Z">
            <w:rPr/>
          </w:rPrChange>
        </w:rPr>
      </w:pPr>
      <w:r w:rsidRPr="002B6EC2">
        <w:rPr>
          <w:rStyle w:val="CodeText"/>
          <w:rPrChange w:id="3385" w:author="Sam Tertzakian" w:date="2018-09-12T17:13:00Z">
            <w:rPr/>
          </w:rPrChange>
        </w:rPr>
        <w:t>DMF</w:t>
      </w:r>
      <w:r w:rsidR="001F48AA" w:rsidRPr="002B6EC2">
        <w:rPr>
          <w:rStyle w:val="CodeText"/>
          <w:rPrChange w:id="3386" w:author="Sam Tertzakian" w:date="2018-09-12T17:13:00Z">
            <w:rPr/>
          </w:rPrChange>
        </w:rPr>
        <w:t>_[ModuleName]_</w:t>
      </w:r>
      <w:r w:rsidRPr="002B6EC2">
        <w:rPr>
          <w:rStyle w:val="CodeText"/>
          <w:rPrChange w:id="3387" w:author="Sam Tertzakian" w:date="2018-09-12T17:13:00Z">
            <w:rPr/>
          </w:rPrChange>
        </w:rPr>
        <w:t>WakeFromSxTriggered</w:t>
      </w:r>
    </w:p>
    <w:p w14:paraId="75B85094" w14:textId="0649BC59" w:rsidR="00F470D8" w:rsidRPr="002B6EC2" w:rsidRDefault="00F470D8" w:rsidP="00072437">
      <w:pPr>
        <w:pStyle w:val="ListParagraph"/>
        <w:numPr>
          <w:ilvl w:val="0"/>
          <w:numId w:val="45"/>
        </w:numPr>
        <w:rPr>
          <w:rStyle w:val="CodeText"/>
          <w:rPrChange w:id="3388" w:author="Sam Tertzakian" w:date="2018-09-12T17:13:00Z">
            <w:rPr/>
          </w:rPrChange>
        </w:rPr>
      </w:pPr>
      <w:r w:rsidRPr="002B6EC2">
        <w:rPr>
          <w:rStyle w:val="CodeText"/>
          <w:rPrChange w:id="3389" w:author="Sam Tertzakian" w:date="2018-09-12T17:13:00Z">
            <w:rPr/>
          </w:rPrChange>
        </w:rPr>
        <w:t>DMF</w:t>
      </w:r>
      <w:r w:rsidR="001F48AA" w:rsidRPr="002B6EC2">
        <w:rPr>
          <w:rStyle w:val="CodeText"/>
          <w:rPrChange w:id="3390" w:author="Sam Tertzakian" w:date="2018-09-12T17:13:00Z">
            <w:rPr/>
          </w:rPrChange>
        </w:rPr>
        <w:t>_[ModuleName]_</w:t>
      </w:r>
      <w:r w:rsidRPr="002B6EC2">
        <w:rPr>
          <w:rStyle w:val="CodeText"/>
          <w:rPrChange w:id="3391" w:author="Sam Tertzakian" w:date="2018-09-12T17:13:00Z">
            <w:rPr/>
          </w:rPrChange>
        </w:rPr>
        <w:t>FileCreate</w:t>
      </w:r>
    </w:p>
    <w:p w14:paraId="3AF8429D" w14:textId="55CB55E2" w:rsidR="00F470D8" w:rsidRPr="002B6EC2" w:rsidRDefault="00F470D8" w:rsidP="00072437">
      <w:pPr>
        <w:pStyle w:val="ListParagraph"/>
        <w:numPr>
          <w:ilvl w:val="0"/>
          <w:numId w:val="45"/>
        </w:numPr>
        <w:rPr>
          <w:rStyle w:val="CodeText"/>
          <w:rPrChange w:id="3392" w:author="Sam Tertzakian" w:date="2018-09-12T17:13:00Z">
            <w:rPr/>
          </w:rPrChange>
        </w:rPr>
      </w:pPr>
      <w:r w:rsidRPr="002B6EC2">
        <w:rPr>
          <w:rStyle w:val="CodeText"/>
          <w:rPrChange w:id="3393" w:author="Sam Tertzakian" w:date="2018-09-12T17:13:00Z">
            <w:rPr/>
          </w:rPrChange>
        </w:rPr>
        <w:t>DMF</w:t>
      </w:r>
      <w:r w:rsidR="001F48AA" w:rsidRPr="002B6EC2">
        <w:rPr>
          <w:rStyle w:val="CodeText"/>
          <w:rPrChange w:id="3394" w:author="Sam Tertzakian" w:date="2018-09-12T17:13:00Z">
            <w:rPr/>
          </w:rPrChange>
        </w:rPr>
        <w:t>_[ModuleName]_</w:t>
      </w:r>
      <w:r w:rsidRPr="002B6EC2">
        <w:rPr>
          <w:rStyle w:val="CodeText"/>
          <w:rPrChange w:id="3395" w:author="Sam Tertzakian" w:date="2018-09-12T17:13:00Z">
            <w:rPr/>
          </w:rPrChange>
        </w:rPr>
        <w:t>FileCleanup</w:t>
      </w:r>
    </w:p>
    <w:p w14:paraId="61205CD2" w14:textId="74AA97BD" w:rsidR="00F470D8" w:rsidRPr="002B6EC2" w:rsidRDefault="00F470D8" w:rsidP="00072437">
      <w:pPr>
        <w:pStyle w:val="ListParagraph"/>
        <w:numPr>
          <w:ilvl w:val="0"/>
          <w:numId w:val="45"/>
        </w:numPr>
        <w:rPr>
          <w:rStyle w:val="CodeText"/>
          <w:rPrChange w:id="3396" w:author="Sam Tertzakian" w:date="2018-09-12T17:13:00Z">
            <w:rPr/>
          </w:rPrChange>
        </w:rPr>
      </w:pPr>
      <w:r w:rsidRPr="002B6EC2">
        <w:rPr>
          <w:rStyle w:val="CodeText"/>
          <w:rPrChange w:id="3397" w:author="Sam Tertzakian" w:date="2018-09-12T17:13:00Z">
            <w:rPr/>
          </w:rPrChange>
        </w:rPr>
        <w:t>DMF</w:t>
      </w:r>
      <w:r w:rsidR="001F48AA" w:rsidRPr="002B6EC2">
        <w:rPr>
          <w:rStyle w:val="CodeText"/>
          <w:rPrChange w:id="3398" w:author="Sam Tertzakian" w:date="2018-09-12T17:13:00Z">
            <w:rPr/>
          </w:rPrChange>
        </w:rPr>
        <w:t>_[ModuleName]_</w:t>
      </w:r>
      <w:r w:rsidRPr="002B6EC2">
        <w:rPr>
          <w:rStyle w:val="CodeText"/>
          <w:rPrChange w:id="3399" w:author="Sam Tertzakian" w:date="2018-09-12T17:13:00Z">
            <w:rPr/>
          </w:rPrChange>
        </w:rPr>
        <w:t>FileClose</w:t>
      </w:r>
    </w:p>
    <w:p w14:paraId="3195D1B0" w14:textId="4F8C294B" w:rsidR="00F470D8" w:rsidRPr="002B6EC2" w:rsidRDefault="00F470D8" w:rsidP="00072437">
      <w:pPr>
        <w:pStyle w:val="ListParagraph"/>
        <w:numPr>
          <w:ilvl w:val="0"/>
          <w:numId w:val="45"/>
        </w:numPr>
        <w:rPr>
          <w:rStyle w:val="CodeText"/>
          <w:rPrChange w:id="3400" w:author="Sam Tertzakian" w:date="2018-09-12T17:13:00Z">
            <w:rPr/>
          </w:rPrChange>
        </w:rPr>
      </w:pPr>
      <w:r w:rsidRPr="002B6EC2">
        <w:rPr>
          <w:rStyle w:val="CodeText"/>
          <w:rPrChange w:id="3401" w:author="Sam Tertzakian" w:date="2018-09-12T17:13:00Z">
            <w:rPr/>
          </w:rPrChange>
        </w:rPr>
        <w:t>DMF</w:t>
      </w:r>
      <w:r w:rsidR="001F48AA" w:rsidRPr="002B6EC2">
        <w:rPr>
          <w:rStyle w:val="CodeText"/>
          <w:rPrChange w:id="3402" w:author="Sam Tertzakian" w:date="2018-09-12T17:13:00Z">
            <w:rPr/>
          </w:rPrChange>
        </w:rPr>
        <w:t>_[ModuleName]_</w:t>
      </w:r>
      <w:r w:rsidRPr="002B6EC2">
        <w:rPr>
          <w:rStyle w:val="CodeText"/>
          <w:rPrChange w:id="3403" w:author="Sam Tertzakian" w:date="2018-09-12T17:13:00Z">
            <w:rPr/>
          </w:rPrChange>
        </w:rPr>
        <w:t>QueueIoRead</w:t>
      </w:r>
    </w:p>
    <w:p w14:paraId="4A28D042" w14:textId="4F18F0FF" w:rsidR="00F470D8" w:rsidRPr="002B6EC2" w:rsidRDefault="00F470D8" w:rsidP="00072437">
      <w:pPr>
        <w:pStyle w:val="ListParagraph"/>
        <w:numPr>
          <w:ilvl w:val="0"/>
          <w:numId w:val="45"/>
        </w:numPr>
        <w:rPr>
          <w:rStyle w:val="CodeText"/>
          <w:rPrChange w:id="3404" w:author="Sam Tertzakian" w:date="2018-09-12T17:13:00Z">
            <w:rPr/>
          </w:rPrChange>
        </w:rPr>
      </w:pPr>
      <w:r w:rsidRPr="002B6EC2">
        <w:rPr>
          <w:rStyle w:val="CodeText"/>
          <w:rPrChange w:id="3405" w:author="Sam Tertzakian" w:date="2018-09-12T17:13:00Z">
            <w:rPr/>
          </w:rPrChange>
        </w:rPr>
        <w:t>DMF</w:t>
      </w:r>
      <w:r w:rsidR="001F48AA" w:rsidRPr="002B6EC2">
        <w:rPr>
          <w:rStyle w:val="CodeText"/>
          <w:rPrChange w:id="3406" w:author="Sam Tertzakian" w:date="2018-09-12T17:13:00Z">
            <w:rPr/>
          </w:rPrChange>
        </w:rPr>
        <w:t>_[ModuleName]_</w:t>
      </w:r>
      <w:r w:rsidRPr="002B6EC2">
        <w:rPr>
          <w:rStyle w:val="CodeText"/>
          <w:rPrChange w:id="3407" w:author="Sam Tertzakian" w:date="2018-09-12T17:13:00Z">
            <w:rPr/>
          </w:rPrChange>
        </w:rPr>
        <w:t>QueueIoWrite</w:t>
      </w:r>
    </w:p>
    <w:p w14:paraId="27A2F70B" w14:textId="77777777" w:rsidR="00775226" w:rsidRDefault="00775226">
      <w:pPr>
        <w:rPr>
          <w:ins w:id="3408" w:author="Sam Tertzakian" w:date="2018-09-12T17:17:00Z"/>
          <w:rFonts w:asciiTheme="majorHAnsi" w:eastAsiaTheme="majorEastAsia" w:hAnsiTheme="majorHAnsi" w:cstheme="majorBidi"/>
          <w:b/>
          <w:bCs/>
          <w:i/>
          <w:iCs/>
          <w:color w:val="000000" w:themeColor="text1"/>
        </w:rPr>
      </w:pPr>
      <w:ins w:id="3409" w:author="Sam Tertzakian" w:date="2018-09-12T17:17:00Z">
        <w:r>
          <w:br w:type="page"/>
        </w:r>
      </w:ins>
    </w:p>
    <w:p w14:paraId="71DCCC2B" w14:textId="6CA70A0F" w:rsidR="00DC594D" w:rsidRDefault="002B6EC2" w:rsidP="002B6EC2">
      <w:pPr>
        <w:pStyle w:val="Heading4"/>
        <w:rPr>
          <w:ins w:id="3410" w:author="Sam Tertzakian" w:date="2018-09-12T17:18:00Z"/>
        </w:rPr>
      </w:pPr>
      <w:ins w:id="3411" w:author="Sam Tertzakian" w:date="2018-09-12T17:13:00Z">
        <w:r>
          <w:lastRenderedPageBreak/>
          <w:t>Rarely Used Callbacks</w:t>
        </w:r>
      </w:ins>
    </w:p>
    <w:p w14:paraId="5F39DCDB" w14:textId="308B1DD3" w:rsidR="00775226" w:rsidRPr="00775226" w:rsidRDefault="00C92B41" w:rsidP="00775226">
      <w:pPr>
        <w:rPr>
          <w:ins w:id="3412" w:author="Sam Tertzakian" w:date="2018-09-12T17:14:00Z"/>
          <w:rPrChange w:id="3413" w:author="Sam Tertzakian" w:date="2018-09-12T17:18:00Z">
            <w:rPr>
              <w:ins w:id="3414" w:author="Sam Tertzakian" w:date="2018-09-12T17:14:00Z"/>
            </w:rPr>
          </w:rPrChange>
        </w:rPr>
        <w:pPrChange w:id="3415" w:author="Sam Tertzakian" w:date="2018-09-12T17:18:00Z">
          <w:pPr>
            <w:pStyle w:val="Heading4"/>
          </w:pPr>
        </w:pPrChange>
      </w:pPr>
      <w:ins w:id="3416" w:author="Sam Tertzakian" w:date="2018-09-12T17:24:00Z">
        <w:r>
          <w:t xml:space="preserve">This section contains notes about the entries in the above table that are in </w:t>
        </w:r>
        <w:r w:rsidRPr="00C92B41">
          <w:rPr>
            <w:i/>
            <w:rPrChange w:id="3417" w:author="Sam Tertzakian" w:date="2018-09-12T17:24:00Z">
              <w:rPr/>
            </w:rPrChange>
          </w:rPr>
          <w:t>italics</w:t>
        </w:r>
        <w:r>
          <w:t>.</w:t>
        </w:r>
      </w:ins>
    </w:p>
    <w:tbl>
      <w:tblPr>
        <w:tblStyle w:val="TableGrid"/>
        <w:tblW w:w="0" w:type="auto"/>
        <w:tblLook w:val="04A0" w:firstRow="1" w:lastRow="0" w:firstColumn="1" w:lastColumn="0" w:noHBand="0" w:noVBand="1"/>
      </w:tblPr>
      <w:tblGrid>
        <w:gridCol w:w="4788"/>
        <w:gridCol w:w="4788"/>
      </w:tblGrid>
      <w:tr w:rsidR="00775226" w14:paraId="7F94666A" w14:textId="77777777" w:rsidTr="00775226">
        <w:trPr>
          <w:ins w:id="3418" w:author="Sam Tertzakian" w:date="2018-09-12T17:14:00Z"/>
        </w:trPr>
        <w:tc>
          <w:tcPr>
            <w:tcW w:w="4788" w:type="dxa"/>
          </w:tcPr>
          <w:p w14:paraId="5DF11719" w14:textId="5F3CC9E9" w:rsidR="00775226" w:rsidRPr="00775226" w:rsidRDefault="00775226" w:rsidP="00775226">
            <w:pPr>
              <w:rPr>
                <w:ins w:id="3419" w:author="Sam Tertzakian" w:date="2018-09-12T17:15:00Z"/>
                <w:rStyle w:val="CodeText"/>
                <w:rPrChange w:id="3420" w:author="Sam Tertzakian" w:date="2018-09-12T17:15:00Z">
                  <w:rPr>
                    <w:ins w:id="3421" w:author="Sam Tertzakian" w:date="2018-09-12T17:15:00Z"/>
                    <w:rStyle w:val="CodeText"/>
                    <w:i/>
                  </w:rPr>
                </w:rPrChange>
              </w:rPr>
              <w:pPrChange w:id="3422" w:author="Sam Tertzakian" w:date="2018-09-12T17:15:00Z">
                <w:pPr>
                  <w:pStyle w:val="ListParagraph"/>
                  <w:numPr>
                    <w:numId w:val="45"/>
                  </w:numPr>
                  <w:ind w:hanging="360"/>
                </w:pPr>
              </w:pPrChange>
            </w:pPr>
            <w:ins w:id="3423" w:author="Sam Tertzakian" w:date="2018-09-12T17:15:00Z">
              <w:r w:rsidRPr="00775226">
                <w:rPr>
                  <w:rStyle w:val="CodeText"/>
                  <w:rPrChange w:id="3424" w:author="Sam Tertzakian" w:date="2018-09-12T17:15:00Z">
                    <w:rPr>
                      <w:rStyle w:val="CodeText"/>
                      <w:i/>
                    </w:rPr>
                  </w:rPrChange>
                </w:rPr>
                <w:t>DMF_[ModuleName]_PrepareHardware</w:t>
              </w:r>
            </w:ins>
          </w:p>
          <w:p w14:paraId="050FF174" w14:textId="569583E3" w:rsidR="00775226" w:rsidRPr="00775226" w:rsidRDefault="00775226" w:rsidP="00775226">
            <w:pPr>
              <w:rPr>
                <w:ins w:id="3425" w:author="Sam Tertzakian" w:date="2018-09-12T17:15:00Z"/>
                <w:rStyle w:val="CodeText"/>
                <w:rPrChange w:id="3426" w:author="Sam Tertzakian" w:date="2018-09-12T17:15:00Z">
                  <w:rPr>
                    <w:ins w:id="3427" w:author="Sam Tertzakian" w:date="2018-09-12T17:15:00Z"/>
                    <w:rStyle w:val="CodeText"/>
                    <w:i/>
                  </w:rPr>
                </w:rPrChange>
              </w:rPr>
              <w:pPrChange w:id="3428" w:author="Sam Tertzakian" w:date="2018-09-12T17:15:00Z">
                <w:pPr>
                  <w:pStyle w:val="ListParagraph"/>
                  <w:numPr>
                    <w:numId w:val="45"/>
                  </w:numPr>
                  <w:ind w:hanging="360"/>
                </w:pPr>
              </w:pPrChange>
            </w:pPr>
            <w:ins w:id="3429" w:author="Sam Tertzakian" w:date="2018-09-12T17:15:00Z">
              <w:r w:rsidRPr="00775226">
                <w:rPr>
                  <w:rStyle w:val="CodeText"/>
                  <w:rPrChange w:id="3430" w:author="Sam Tertzakian" w:date="2018-09-12T17:15:00Z">
                    <w:rPr>
                      <w:rStyle w:val="CodeText"/>
                      <w:i/>
                    </w:rPr>
                  </w:rPrChange>
                </w:rPr>
                <w:t>DMF_[ModuleName]_ReleaseHardware</w:t>
              </w:r>
            </w:ins>
          </w:p>
          <w:p w14:paraId="33102302" w14:textId="77777777" w:rsidR="00775226" w:rsidRDefault="00775226" w:rsidP="00775226">
            <w:pPr>
              <w:rPr>
                <w:ins w:id="3431" w:author="Sam Tertzakian" w:date="2018-09-12T17:14:00Z"/>
              </w:rPr>
            </w:pPr>
          </w:p>
        </w:tc>
        <w:tc>
          <w:tcPr>
            <w:tcW w:w="4788" w:type="dxa"/>
          </w:tcPr>
          <w:p w14:paraId="31ED5C51" w14:textId="27C761EC" w:rsidR="00775226" w:rsidRDefault="00C92B41" w:rsidP="00775226">
            <w:pPr>
              <w:rPr>
                <w:ins w:id="3432" w:author="Sam Tertzakian" w:date="2018-09-12T17:14:00Z"/>
              </w:rPr>
            </w:pPr>
            <w:ins w:id="3433" w:author="Sam Tertzakian" w:date="2018-09-12T17:26:00Z">
              <w:r>
                <w:t xml:space="preserve">Modules should generally not support </w:t>
              </w:r>
            </w:ins>
            <w:ins w:id="3434" w:author="Sam Tertzakian" w:date="2018-09-12T17:14:00Z">
              <w:r w:rsidR="00775226" w:rsidRPr="00E63DE1">
                <w:rPr>
                  <w:rStyle w:val="CodeText"/>
                </w:rPr>
                <w:t>DMF_[ModuleName]_PrepareHardware</w:t>
              </w:r>
              <w:r w:rsidR="00775226">
                <w:t xml:space="preserve"> and </w:t>
              </w:r>
              <w:r w:rsidR="00775226" w:rsidRPr="00E63DE1">
                <w:rPr>
                  <w:rStyle w:val="CodeText"/>
                </w:rPr>
                <w:t>DMF_[ModuleName]_ReleaseHardware</w:t>
              </w:r>
              <w:r w:rsidR="00775226">
                <w:t xml:space="preserve">. Instead, set the Module Open Option to indicate when the Modules’ </w:t>
              </w:r>
              <w:r w:rsidR="00775226" w:rsidRPr="00E63DE1">
                <w:rPr>
                  <w:rStyle w:val="CodeText"/>
                </w:rPr>
                <w:t>DMF_[ModuleName]_Open</w:t>
              </w:r>
              <w:r w:rsidR="00775226">
                <w:t xml:space="preserve"> and </w:t>
              </w:r>
              <w:r w:rsidR="00775226" w:rsidRPr="00E63DE1">
                <w:rPr>
                  <w:rStyle w:val="CodeText"/>
                </w:rPr>
                <w:t>DMF_[ModuleName]_Close</w:t>
              </w:r>
              <w:r w:rsidR="00775226">
                <w:t xml:space="preserve"> callbacks </w:t>
              </w:r>
            </w:ins>
            <w:ins w:id="3435" w:author="Sam Tertzakian" w:date="2018-09-12T17:26:00Z">
              <w:r>
                <w:t xml:space="preserve">are </w:t>
              </w:r>
            </w:ins>
            <w:ins w:id="3436" w:author="Sam Tertzakian" w:date="2018-09-12T17:14:00Z">
              <w:r w:rsidR="00775226">
                <w:t xml:space="preserve">be called. Also, Modules that need resources define </w:t>
              </w:r>
              <w:r w:rsidR="00775226" w:rsidRPr="00E63DE1">
                <w:rPr>
                  <w:rStyle w:val="CodeText"/>
                </w:rPr>
                <w:t>DMF_[ModuleName]_ResourcesAssign</w:t>
              </w:r>
              <w:r w:rsidR="00775226">
                <w:t xml:space="preserve">. </w:t>
              </w:r>
            </w:ins>
          </w:p>
          <w:p w14:paraId="0D1BD3AE" w14:textId="2455FD43" w:rsidR="00775226" w:rsidRDefault="00775226" w:rsidP="00775226">
            <w:pPr>
              <w:rPr>
                <w:ins w:id="3437" w:author="Sam Tertzakian" w:date="2018-09-12T17:14:00Z"/>
              </w:rPr>
            </w:pPr>
            <w:ins w:id="3438" w:author="Sam Tertzakian" w:date="2018-09-12T17:18:00Z">
              <w:r>
                <w:t>For more information abou</w:t>
              </w:r>
              <w:r>
                <w:t xml:space="preserve">t why </w:t>
              </w:r>
              <w:r w:rsidRPr="00E63DE1">
                <w:rPr>
                  <w:rStyle w:val="CodeText"/>
                </w:rPr>
                <w:t>DMF_[ModuleName]_PrepareHardware</w:t>
              </w:r>
              <w:r>
                <w:t xml:space="preserve"> and </w:t>
              </w:r>
              <w:r w:rsidRPr="00E63DE1">
                <w:rPr>
                  <w:rStyle w:val="CodeText"/>
                </w:rPr>
                <w:t>DMF_[ModuleName]_ReleaseHardware</w:t>
              </w:r>
              <w:r>
                <w:t xml:space="preserve"> are rarely used, please see</w:t>
              </w:r>
              <w:r>
                <w:t xml:space="preserve"> </w:t>
              </w:r>
              <w:r>
                <w:fldChar w:fldCharType="begin"/>
              </w:r>
              <w:r>
                <w:instrText xml:space="preserve"> REF _Ref524535338 \w \h </w:instrText>
              </w:r>
              <w:r>
                <w:fldChar w:fldCharType="separate"/>
              </w:r>
              <w:r>
                <w:t>7.3.1</w:t>
              </w:r>
              <w:r>
                <w:fldChar w:fldCharType="end"/>
              </w:r>
              <w:r>
                <w:t xml:space="preserve"> and </w:t>
              </w:r>
              <w:r>
                <w:fldChar w:fldCharType="begin"/>
              </w:r>
              <w:r>
                <w:instrText xml:space="preserve"> REF _Ref524535370 \w \h </w:instrText>
              </w:r>
              <w:r>
                <w:fldChar w:fldCharType="separate"/>
              </w:r>
              <w:r>
                <w:t>7.3.2</w:t>
              </w:r>
              <w:r>
                <w:fldChar w:fldCharType="end"/>
              </w:r>
              <w:r>
                <w:t>.</w:t>
              </w:r>
            </w:ins>
            <w:ins w:id="3439" w:author="Sam Tertzakian" w:date="2018-09-12T17:24:00Z">
              <w:r w:rsidR="00C92B41">
                <w:t xml:space="preserve"> Also, </w:t>
              </w:r>
            </w:ins>
            <w:ins w:id="3440" w:author="Sam Tertzakian" w:date="2018-09-12T17:25:00Z">
              <w:r w:rsidR="00C92B41">
                <w:t xml:space="preserve">please see section </w:t>
              </w:r>
              <w:r w:rsidR="00C92B41">
                <w:fldChar w:fldCharType="begin"/>
              </w:r>
              <w:r w:rsidR="00C92B41">
                <w:instrText xml:space="preserve"> REF _Ref524536483 \w \h </w:instrText>
              </w:r>
            </w:ins>
            <w:r w:rsidR="00C92B41">
              <w:fldChar w:fldCharType="separate"/>
            </w:r>
            <w:ins w:id="3441" w:author="Sam Tertzakian" w:date="2018-09-12T17:25:00Z">
              <w:r w:rsidR="00C92B41">
                <w:t>7.1.1</w:t>
              </w:r>
              <w:r w:rsidR="00C92B41">
                <w:fldChar w:fldCharType="end"/>
              </w:r>
              <w:r w:rsidR="00C92B41">
                <w:t xml:space="preserve"> which des</w:t>
              </w:r>
            </w:ins>
            <w:ins w:id="3442" w:author="Sam Tertzakian" w:date="2018-09-12T17:26:00Z">
              <w:r w:rsidR="00C92B41">
                <w:t>cribes Module Open Options.</w:t>
              </w:r>
            </w:ins>
          </w:p>
        </w:tc>
      </w:tr>
      <w:tr w:rsidR="00775226" w14:paraId="0BE56A18" w14:textId="77777777" w:rsidTr="00775226">
        <w:trPr>
          <w:ins w:id="3443" w:author="Sam Tertzakian" w:date="2018-09-12T17:15:00Z"/>
        </w:trPr>
        <w:tc>
          <w:tcPr>
            <w:tcW w:w="4788" w:type="dxa"/>
          </w:tcPr>
          <w:p w14:paraId="2F576C5D" w14:textId="606B725C" w:rsidR="00775226" w:rsidRPr="00775226" w:rsidRDefault="00775226" w:rsidP="00775226">
            <w:pPr>
              <w:rPr>
                <w:ins w:id="3444" w:author="Sam Tertzakian" w:date="2018-09-12T17:15:00Z"/>
                <w:rStyle w:val="CodeText"/>
                <w:rPrChange w:id="3445" w:author="Sam Tertzakian" w:date="2018-09-12T17:16:00Z">
                  <w:rPr>
                    <w:ins w:id="3446" w:author="Sam Tertzakian" w:date="2018-09-12T17:15:00Z"/>
                    <w:rStyle w:val="CodeText"/>
                    <w:i/>
                  </w:rPr>
                </w:rPrChange>
              </w:rPr>
              <w:pPrChange w:id="3447" w:author="Sam Tertzakian" w:date="2018-09-12T17:15:00Z">
                <w:pPr>
                  <w:pStyle w:val="ListParagraph"/>
                  <w:numPr>
                    <w:numId w:val="45"/>
                  </w:numPr>
                  <w:ind w:hanging="360"/>
                </w:pPr>
              </w:pPrChange>
            </w:pPr>
            <w:ins w:id="3448" w:author="Sam Tertzakian" w:date="2018-09-12T17:15:00Z">
              <w:r w:rsidRPr="00775226">
                <w:rPr>
                  <w:rStyle w:val="CodeText"/>
                  <w:rPrChange w:id="3449" w:author="Sam Tertzakian" w:date="2018-09-12T17:16:00Z">
                    <w:rPr>
                      <w:rStyle w:val="CodeText"/>
                      <w:i/>
                    </w:rPr>
                  </w:rPrChange>
                </w:rPr>
                <w:t>DMF_[ModuleName]_DeviceIoControl</w:t>
              </w:r>
            </w:ins>
          </w:p>
          <w:p w14:paraId="47E4E614" w14:textId="31948E70" w:rsidR="00775226" w:rsidRPr="00775226" w:rsidRDefault="00775226" w:rsidP="00775226">
            <w:pPr>
              <w:rPr>
                <w:ins w:id="3450" w:author="Sam Tertzakian" w:date="2018-09-12T17:15:00Z"/>
                <w:rStyle w:val="CodeText"/>
                <w:rPrChange w:id="3451" w:author="Sam Tertzakian" w:date="2018-09-12T17:16:00Z">
                  <w:rPr>
                    <w:ins w:id="3452" w:author="Sam Tertzakian" w:date="2018-09-12T17:15:00Z"/>
                    <w:rStyle w:val="CodeText"/>
                    <w:i/>
                  </w:rPr>
                </w:rPrChange>
              </w:rPr>
              <w:pPrChange w:id="3453" w:author="Sam Tertzakian" w:date="2018-09-12T17:15:00Z">
                <w:pPr>
                  <w:pStyle w:val="ListParagraph"/>
                  <w:numPr>
                    <w:numId w:val="45"/>
                  </w:numPr>
                  <w:ind w:hanging="360"/>
                </w:pPr>
              </w:pPrChange>
            </w:pPr>
            <w:ins w:id="3454" w:author="Sam Tertzakian" w:date="2018-09-12T17:15:00Z">
              <w:r w:rsidRPr="00775226">
                <w:rPr>
                  <w:rStyle w:val="CodeText"/>
                  <w:rPrChange w:id="3455" w:author="Sam Tertzakian" w:date="2018-09-12T17:16:00Z">
                    <w:rPr>
                      <w:rStyle w:val="CodeText"/>
                      <w:i/>
                    </w:rPr>
                  </w:rPrChange>
                </w:rPr>
                <w:t>DMF_[ModuleName]_InternalDeviceIoControl</w:t>
              </w:r>
            </w:ins>
          </w:p>
          <w:p w14:paraId="498A44E5" w14:textId="77777777" w:rsidR="00775226" w:rsidRPr="00775226" w:rsidRDefault="00775226" w:rsidP="00775226">
            <w:pPr>
              <w:rPr>
                <w:ins w:id="3456" w:author="Sam Tertzakian" w:date="2018-09-12T17:15:00Z"/>
                <w:rStyle w:val="CodeText"/>
                <w:rPrChange w:id="3457" w:author="Sam Tertzakian" w:date="2018-09-12T17:15:00Z">
                  <w:rPr>
                    <w:ins w:id="3458" w:author="Sam Tertzakian" w:date="2018-09-12T17:15:00Z"/>
                    <w:rStyle w:val="CodeText"/>
                  </w:rPr>
                </w:rPrChange>
              </w:rPr>
            </w:pPr>
          </w:p>
        </w:tc>
        <w:tc>
          <w:tcPr>
            <w:tcW w:w="4788" w:type="dxa"/>
          </w:tcPr>
          <w:p w14:paraId="5881F01D" w14:textId="30E4B32A" w:rsidR="00775226" w:rsidRDefault="00775226" w:rsidP="00775226">
            <w:pPr>
              <w:rPr>
                <w:ins w:id="3459" w:author="Sam Tertzakian" w:date="2018-09-12T17:15:00Z"/>
              </w:rPr>
            </w:pPr>
            <w:ins w:id="3460" w:author="Sam Tertzakian" w:date="2018-09-12T17:15:00Z">
              <w:r>
                <w:t>Instead of using th</w:t>
              </w:r>
            </w:ins>
            <w:ins w:id="3461" w:author="Sam Tertzakian" w:date="2018-09-12T17:16:00Z">
              <w:r>
                <w:t xml:space="preserve">ese callbacks, it is </w:t>
              </w:r>
            </w:ins>
            <w:ins w:id="3462" w:author="Sam Tertzakian" w:date="2018-09-12T17:27:00Z">
              <w:r w:rsidR="00C92B41">
                <w:t xml:space="preserve">much </w:t>
              </w:r>
            </w:ins>
            <w:ins w:id="3463" w:author="Sam Tertzakian" w:date="2018-09-12T17:16:00Z">
              <w:r>
                <w:t xml:space="preserve">easier to use </w:t>
              </w:r>
              <w:r w:rsidRPr="00775226">
                <w:rPr>
                  <w:rStyle w:val="CodeText"/>
                  <w:rPrChange w:id="3464" w:author="Sam Tertzakian" w:date="2018-09-12T17:21:00Z">
                    <w:rPr/>
                  </w:rPrChange>
                </w:rPr>
                <w:t>DMF_IoctlHandler</w:t>
              </w:r>
              <w:r>
                <w:t xml:space="preserve"> instead. </w:t>
              </w:r>
            </w:ins>
            <w:ins w:id="3465" w:author="Sam Tertzakian" w:date="2018-09-12T17:22:00Z">
              <w:r>
                <w:t xml:space="preserve">This Module is designed to easily manage </w:t>
              </w:r>
            </w:ins>
            <w:ins w:id="3466" w:author="Sam Tertzakian" w:date="2018-09-12T17:23:00Z">
              <w:r>
                <w:t>the routing of IOCTLs between the different Modules and Client driver code. Also, t</w:t>
              </w:r>
            </w:ins>
            <w:ins w:id="3467" w:author="Sam Tertzakian" w:date="2018-09-12T17:16:00Z">
              <w:r>
                <w:t>his Module will perform validation and access control based on table of supported IOCTLs.</w:t>
              </w:r>
            </w:ins>
            <w:ins w:id="3468" w:author="Sam Tertzakian" w:date="2018-09-12T17:20:00Z">
              <w:r>
                <w:t xml:space="preserve"> For more information please see </w:t>
              </w:r>
              <w:r w:rsidRPr="00775226">
                <w:rPr>
                  <w:rStyle w:val="CodeText"/>
                  <w:rPrChange w:id="3469" w:author="Sam Tertzakian" w:date="2018-09-12T17:21:00Z">
                    <w:rPr/>
                  </w:rPrChange>
                </w:rPr>
                <w:t>DMF_IoctlHandler.txt</w:t>
              </w:r>
              <w:r>
                <w:t xml:space="preserve">. Also, please see </w:t>
              </w:r>
            </w:ins>
            <w:ins w:id="3470" w:author="Sam Tertzakian" w:date="2018-09-12T17:21:00Z">
              <w:r>
                <w:fldChar w:fldCharType="begin"/>
              </w:r>
              <w:r>
                <w:instrText xml:space="preserve"> REF _Ref524536211 \w \h </w:instrText>
              </w:r>
            </w:ins>
            <w:r>
              <w:fldChar w:fldCharType="separate"/>
            </w:r>
            <w:ins w:id="3471" w:author="Sam Tertzakian" w:date="2018-09-12T17:21:00Z">
              <w:r>
                <w:t>7.3.7</w:t>
              </w:r>
              <w:r>
                <w:fldChar w:fldCharType="end"/>
              </w:r>
              <w:r>
                <w:t xml:space="preserve"> and </w:t>
              </w:r>
              <w:r>
                <w:fldChar w:fldCharType="begin"/>
              </w:r>
              <w:r>
                <w:instrText xml:space="preserve"> REF _Ref524536219 \w \h </w:instrText>
              </w:r>
            </w:ins>
            <w:r>
              <w:fldChar w:fldCharType="separate"/>
            </w:r>
            <w:ins w:id="3472" w:author="Sam Tertzakian" w:date="2018-09-12T17:21:00Z">
              <w:r>
                <w:t>7.3.8</w:t>
              </w:r>
              <w:r>
                <w:fldChar w:fldCharType="end"/>
              </w:r>
              <w:r>
                <w:t>.</w:t>
              </w:r>
            </w:ins>
          </w:p>
        </w:tc>
      </w:tr>
    </w:tbl>
    <w:p w14:paraId="335C2366" w14:textId="03037A3B" w:rsidR="00F470D8" w:rsidRDefault="00F470D8">
      <w:pPr>
        <w:rPr>
          <w:rFonts w:ascii="Courier New" w:hAnsi="Courier New"/>
          <w:b/>
          <w:noProof/>
          <w:sz w:val="16"/>
        </w:rPr>
      </w:pPr>
      <w:r>
        <w:br w:type="page"/>
      </w:r>
    </w:p>
    <w:p w14:paraId="6F1430F1" w14:textId="77777777" w:rsidR="005134E4" w:rsidRDefault="005134E4">
      <w:pPr>
        <w:pStyle w:val="CodeBlock"/>
        <w:rPr>
          <w:ins w:id="3473" w:author="Sam Tertzakian" w:date="2018-09-11T19:50:00Z"/>
          <w:color w:val="000000"/>
        </w:rPr>
        <w:pPrChange w:id="3474" w:author="Sam Tertzakian" w:date="2018-09-12T14:45:00Z">
          <w:pPr>
            <w:autoSpaceDE w:val="0"/>
            <w:autoSpaceDN w:val="0"/>
            <w:adjustRightInd w:val="0"/>
            <w:spacing w:after="0" w:line="240" w:lineRule="auto"/>
          </w:pPr>
        </w:pPrChange>
      </w:pPr>
      <w:ins w:id="3475" w:author="Sam Tertzakian" w:date="2018-09-11T19:50:00Z">
        <w:r>
          <w:lastRenderedPageBreak/>
          <w:t>///////////////////////////////////////////////////////////////////////////////////////////////////////</w:t>
        </w:r>
      </w:ins>
    </w:p>
    <w:p w14:paraId="74A68C40" w14:textId="77777777" w:rsidR="005134E4" w:rsidRDefault="005134E4">
      <w:pPr>
        <w:pStyle w:val="CodeBlock"/>
        <w:rPr>
          <w:ins w:id="3476" w:author="Sam Tertzakian" w:date="2018-09-11T19:50:00Z"/>
          <w:color w:val="000000"/>
        </w:rPr>
        <w:pPrChange w:id="3477" w:author="Sam Tertzakian" w:date="2018-09-12T14:45:00Z">
          <w:pPr>
            <w:autoSpaceDE w:val="0"/>
            <w:autoSpaceDN w:val="0"/>
            <w:adjustRightInd w:val="0"/>
            <w:spacing w:after="0" w:line="240" w:lineRule="auto"/>
          </w:pPr>
        </w:pPrChange>
      </w:pPr>
      <w:ins w:id="3478" w:author="Sam Tertzakian" w:date="2018-09-11T19:50:00Z">
        <w:r>
          <w:t>// Wdf Module Callbacks</w:t>
        </w:r>
      </w:ins>
    </w:p>
    <w:p w14:paraId="345F7973" w14:textId="77777777" w:rsidR="005134E4" w:rsidRDefault="005134E4">
      <w:pPr>
        <w:pStyle w:val="CodeBlock"/>
        <w:rPr>
          <w:ins w:id="3479" w:author="Sam Tertzakian" w:date="2018-09-11T19:50:00Z"/>
          <w:color w:val="000000"/>
        </w:rPr>
        <w:pPrChange w:id="3480" w:author="Sam Tertzakian" w:date="2018-09-12T14:45:00Z">
          <w:pPr>
            <w:autoSpaceDE w:val="0"/>
            <w:autoSpaceDN w:val="0"/>
            <w:adjustRightInd w:val="0"/>
            <w:spacing w:after="0" w:line="240" w:lineRule="auto"/>
          </w:pPr>
        </w:pPrChange>
      </w:pPr>
      <w:ins w:id="3481" w:author="Sam Tertzakian" w:date="2018-09-11T19:50:00Z">
        <w:r>
          <w:t>///////////////////////////////////////////////////////////////////////////////////////////////////////</w:t>
        </w:r>
      </w:ins>
    </w:p>
    <w:p w14:paraId="4DC2F08A" w14:textId="77777777" w:rsidR="005134E4" w:rsidRDefault="005134E4">
      <w:pPr>
        <w:pStyle w:val="CodeBlock"/>
        <w:rPr>
          <w:ins w:id="3482" w:author="Sam Tertzakian" w:date="2018-09-11T19:50:00Z"/>
          <w:color w:val="000000"/>
        </w:rPr>
        <w:pPrChange w:id="3483" w:author="Sam Tertzakian" w:date="2018-09-12T14:45:00Z">
          <w:pPr>
            <w:autoSpaceDE w:val="0"/>
            <w:autoSpaceDN w:val="0"/>
            <w:adjustRightInd w:val="0"/>
            <w:spacing w:after="0" w:line="240" w:lineRule="auto"/>
          </w:pPr>
        </w:pPrChange>
      </w:pPr>
      <w:ins w:id="3484" w:author="Sam Tertzakian" w:date="2018-09-11T19:50:00Z">
        <w:r>
          <w:t>//</w:t>
        </w:r>
      </w:ins>
    </w:p>
    <w:p w14:paraId="4A92CE13" w14:textId="77777777" w:rsidR="005134E4" w:rsidRDefault="005134E4">
      <w:pPr>
        <w:pStyle w:val="CodeBlock"/>
        <w:rPr>
          <w:ins w:id="3485" w:author="Sam Tertzakian" w:date="2018-09-11T19:50:00Z"/>
        </w:rPr>
        <w:pPrChange w:id="3486" w:author="Sam Tertzakian" w:date="2018-09-12T14:45:00Z">
          <w:pPr>
            <w:autoSpaceDE w:val="0"/>
            <w:autoSpaceDN w:val="0"/>
            <w:adjustRightInd w:val="0"/>
            <w:spacing w:after="0" w:line="240" w:lineRule="auto"/>
          </w:pPr>
        </w:pPrChange>
      </w:pPr>
    </w:p>
    <w:p w14:paraId="7CF896F9" w14:textId="77777777" w:rsidR="005134E4" w:rsidRDefault="005134E4">
      <w:pPr>
        <w:pStyle w:val="CodeBlock"/>
        <w:rPr>
          <w:ins w:id="3487" w:author="Sam Tertzakian" w:date="2018-09-11T19:50:00Z"/>
          <w:color w:val="000000"/>
        </w:rPr>
        <w:pPrChange w:id="3488" w:author="Sam Tertzakian" w:date="2018-09-12T14:45:00Z">
          <w:pPr>
            <w:autoSpaceDE w:val="0"/>
            <w:autoSpaceDN w:val="0"/>
            <w:adjustRightInd w:val="0"/>
            <w:spacing w:after="0" w:line="240" w:lineRule="auto"/>
          </w:pPr>
        </w:pPrChange>
      </w:pPr>
      <w:ins w:id="3489" w:author="Sam Tertzakian" w:date="2018-09-11T19:50:00Z">
        <w:r>
          <w:t>#pragma</w:t>
        </w:r>
        <w:r>
          <w:rPr>
            <w:color w:val="000000"/>
          </w:rPr>
          <w:t xml:space="preserve"> </w:t>
        </w:r>
        <w:r>
          <w:t>code_seg</w:t>
        </w:r>
        <w:r>
          <w:rPr>
            <w:color w:val="000000"/>
          </w:rPr>
          <w:t>(</w:t>
        </w:r>
        <w:r>
          <w:rPr>
            <w:color w:val="A31515"/>
          </w:rPr>
          <w:t>"PAGE"</w:t>
        </w:r>
        <w:r>
          <w:rPr>
            <w:color w:val="000000"/>
          </w:rPr>
          <w:t>)</w:t>
        </w:r>
      </w:ins>
    </w:p>
    <w:p w14:paraId="67C4DA1F" w14:textId="77777777" w:rsidR="005134E4" w:rsidRDefault="005134E4">
      <w:pPr>
        <w:pStyle w:val="CodeBlock"/>
        <w:rPr>
          <w:ins w:id="3490" w:author="Sam Tertzakian" w:date="2018-09-11T19:50:00Z"/>
          <w:color w:val="000000"/>
        </w:rPr>
        <w:pPrChange w:id="3491" w:author="Sam Tertzakian" w:date="2018-09-12T14:45:00Z">
          <w:pPr>
            <w:autoSpaceDE w:val="0"/>
            <w:autoSpaceDN w:val="0"/>
            <w:adjustRightInd w:val="0"/>
            <w:spacing w:after="0" w:line="240" w:lineRule="auto"/>
          </w:pPr>
        </w:pPrChange>
      </w:pPr>
      <w:ins w:id="3492" w:author="Sam Tertzakian" w:date="2018-09-11T19:50:00Z">
        <w:r>
          <w:t>_IRQL_requires_max_</w:t>
        </w:r>
        <w:r>
          <w:rPr>
            <w:color w:val="000000"/>
          </w:rPr>
          <w:t>(</w:t>
        </w:r>
        <w:r>
          <w:t>PASSIVE_LEVEL</w:t>
        </w:r>
        <w:r>
          <w:rPr>
            <w:color w:val="000000"/>
          </w:rPr>
          <w:t>)</w:t>
        </w:r>
      </w:ins>
    </w:p>
    <w:p w14:paraId="05F0C749" w14:textId="77777777" w:rsidR="005134E4" w:rsidRDefault="005134E4">
      <w:pPr>
        <w:pStyle w:val="CodeBlock"/>
        <w:rPr>
          <w:ins w:id="3493" w:author="Sam Tertzakian" w:date="2018-09-11T19:50:00Z"/>
          <w:color w:val="000000"/>
        </w:rPr>
        <w:pPrChange w:id="3494" w:author="Sam Tertzakian" w:date="2018-09-12T14:45:00Z">
          <w:pPr>
            <w:autoSpaceDE w:val="0"/>
            <w:autoSpaceDN w:val="0"/>
            <w:adjustRightInd w:val="0"/>
            <w:spacing w:after="0" w:line="240" w:lineRule="auto"/>
          </w:pPr>
        </w:pPrChange>
      </w:pPr>
      <w:ins w:id="3495" w:author="Sam Tertzakian" w:date="2018-09-11T19:50:00Z">
        <w:r>
          <w:t>static</w:t>
        </w:r>
      </w:ins>
    </w:p>
    <w:p w14:paraId="0119DDD7" w14:textId="77777777" w:rsidR="005134E4" w:rsidRDefault="005134E4">
      <w:pPr>
        <w:pStyle w:val="CodeBlock"/>
        <w:rPr>
          <w:ins w:id="3496" w:author="Sam Tertzakian" w:date="2018-09-11T19:50:00Z"/>
          <w:color w:val="000000"/>
        </w:rPr>
        <w:pPrChange w:id="3497" w:author="Sam Tertzakian" w:date="2018-09-12T14:45:00Z">
          <w:pPr>
            <w:autoSpaceDE w:val="0"/>
            <w:autoSpaceDN w:val="0"/>
            <w:adjustRightInd w:val="0"/>
            <w:spacing w:after="0" w:line="240" w:lineRule="auto"/>
          </w:pPr>
        </w:pPrChange>
      </w:pPr>
      <w:ins w:id="3498" w:author="Sam Tertzakian" w:date="2018-09-11T19:50:00Z">
        <w:r>
          <w:t>BOOLEAN</w:t>
        </w:r>
      </w:ins>
    </w:p>
    <w:p w14:paraId="58603BEC" w14:textId="77777777" w:rsidR="005134E4" w:rsidRDefault="005134E4">
      <w:pPr>
        <w:pStyle w:val="CodeBlock"/>
        <w:rPr>
          <w:ins w:id="3499" w:author="Sam Tertzakian" w:date="2018-09-11T19:50:00Z"/>
        </w:rPr>
        <w:pPrChange w:id="3500" w:author="Sam Tertzakian" w:date="2018-09-12T14:45:00Z">
          <w:pPr>
            <w:autoSpaceDE w:val="0"/>
            <w:autoSpaceDN w:val="0"/>
            <w:adjustRightInd w:val="0"/>
            <w:spacing w:after="0" w:line="240" w:lineRule="auto"/>
          </w:pPr>
        </w:pPrChange>
      </w:pPr>
      <w:ins w:id="3501" w:author="Sam Tertzakian" w:date="2018-09-11T19:50:00Z">
        <w:r>
          <w:t>DMF_ResourceHub_ModuleFileCreate(</w:t>
        </w:r>
      </w:ins>
    </w:p>
    <w:p w14:paraId="7EE7BD20" w14:textId="77777777" w:rsidR="005134E4" w:rsidRDefault="005134E4">
      <w:pPr>
        <w:pStyle w:val="CodeBlock"/>
        <w:rPr>
          <w:ins w:id="3502" w:author="Sam Tertzakian" w:date="2018-09-11T19:50:00Z"/>
          <w:color w:val="000000"/>
        </w:rPr>
        <w:pPrChange w:id="3503" w:author="Sam Tertzakian" w:date="2018-09-12T14:45:00Z">
          <w:pPr>
            <w:autoSpaceDE w:val="0"/>
            <w:autoSpaceDN w:val="0"/>
            <w:adjustRightInd w:val="0"/>
            <w:spacing w:after="0" w:line="240" w:lineRule="auto"/>
          </w:pPr>
        </w:pPrChange>
      </w:pPr>
      <w:ins w:id="3504" w:author="Sam Tertzakian" w:date="2018-09-11T19:50:00Z">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ins>
    </w:p>
    <w:p w14:paraId="1B4F6B9D" w14:textId="77777777" w:rsidR="005134E4" w:rsidRDefault="005134E4">
      <w:pPr>
        <w:pStyle w:val="CodeBlock"/>
        <w:rPr>
          <w:ins w:id="3505" w:author="Sam Tertzakian" w:date="2018-09-11T19:50:00Z"/>
          <w:color w:val="000000"/>
        </w:rPr>
        <w:pPrChange w:id="3506" w:author="Sam Tertzakian" w:date="2018-09-12T14:45:00Z">
          <w:pPr>
            <w:autoSpaceDE w:val="0"/>
            <w:autoSpaceDN w:val="0"/>
            <w:adjustRightInd w:val="0"/>
            <w:spacing w:after="0" w:line="240" w:lineRule="auto"/>
          </w:pPr>
        </w:pPrChange>
      </w:pPr>
      <w:ins w:id="3507" w:author="Sam Tertzakian" w:date="2018-09-11T19:50:00Z">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ins>
    </w:p>
    <w:p w14:paraId="50E02A98" w14:textId="77777777" w:rsidR="005134E4" w:rsidRDefault="005134E4">
      <w:pPr>
        <w:pStyle w:val="CodeBlock"/>
        <w:rPr>
          <w:ins w:id="3508" w:author="Sam Tertzakian" w:date="2018-09-11T19:50:00Z"/>
          <w:color w:val="000000"/>
        </w:rPr>
        <w:pPrChange w:id="3509" w:author="Sam Tertzakian" w:date="2018-09-12T14:45:00Z">
          <w:pPr>
            <w:autoSpaceDE w:val="0"/>
            <w:autoSpaceDN w:val="0"/>
            <w:adjustRightInd w:val="0"/>
            <w:spacing w:after="0" w:line="240" w:lineRule="auto"/>
          </w:pPr>
        </w:pPrChange>
      </w:pPr>
      <w:ins w:id="3510" w:author="Sam Tertzakian" w:date="2018-09-11T19:50:00Z">
        <w:r>
          <w:rPr>
            <w:color w:val="000000"/>
          </w:rPr>
          <w:t xml:space="preserve">    </w:t>
        </w:r>
        <w:r>
          <w:rPr>
            <w:color w:val="6F008A"/>
          </w:rPr>
          <w:t>_In_</w:t>
        </w:r>
        <w:r>
          <w:rPr>
            <w:color w:val="000000"/>
          </w:rPr>
          <w:t xml:space="preserve"> </w:t>
        </w:r>
        <w:r>
          <w:t>WDFREQUEST</w:t>
        </w:r>
        <w:r>
          <w:rPr>
            <w:color w:val="000000"/>
          </w:rPr>
          <w:t xml:space="preserve"> </w:t>
        </w:r>
        <w:r>
          <w:rPr>
            <w:color w:val="808080"/>
          </w:rPr>
          <w:t>Request</w:t>
        </w:r>
        <w:r>
          <w:rPr>
            <w:color w:val="000000"/>
          </w:rPr>
          <w:t>,</w:t>
        </w:r>
      </w:ins>
    </w:p>
    <w:p w14:paraId="42CEEAC7" w14:textId="77777777" w:rsidR="005134E4" w:rsidRDefault="005134E4">
      <w:pPr>
        <w:pStyle w:val="CodeBlock"/>
        <w:rPr>
          <w:ins w:id="3511" w:author="Sam Tertzakian" w:date="2018-09-11T19:50:00Z"/>
          <w:color w:val="000000"/>
        </w:rPr>
        <w:pPrChange w:id="3512" w:author="Sam Tertzakian" w:date="2018-09-12T14:45:00Z">
          <w:pPr>
            <w:autoSpaceDE w:val="0"/>
            <w:autoSpaceDN w:val="0"/>
            <w:adjustRightInd w:val="0"/>
            <w:spacing w:after="0" w:line="240" w:lineRule="auto"/>
          </w:pPr>
        </w:pPrChange>
      </w:pPr>
      <w:ins w:id="3513" w:author="Sam Tertzakian" w:date="2018-09-11T19:50:00Z">
        <w:r>
          <w:rPr>
            <w:color w:val="000000"/>
          </w:rPr>
          <w:t xml:space="preserve">    </w:t>
        </w:r>
        <w:r>
          <w:rPr>
            <w:color w:val="6F008A"/>
          </w:rPr>
          <w:t>_In_</w:t>
        </w:r>
        <w:r>
          <w:rPr>
            <w:color w:val="000000"/>
          </w:rPr>
          <w:t xml:space="preserve"> </w:t>
        </w:r>
        <w:r>
          <w:t>WDFFILEOBJECT</w:t>
        </w:r>
        <w:r>
          <w:rPr>
            <w:color w:val="000000"/>
          </w:rPr>
          <w:t xml:space="preserve"> </w:t>
        </w:r>
        <w:r>
          <w:rPr>
            <w:color w:val="808080"/>
          </w:rPr>
          <w:t>FileObject</w:t>
        </w:r>
      </w:ins>
    </w:p>
    <w:p w14:paraId="17119ACE" w14:textId="77777777" w:rsidR="005134E4" w:rsidRDefault="005134E4">
      <w:pPr>
        <w:pStyle w:val="CodeBlock"/>
        <w:rPr>
          <w:ins w:id="3514" w:author="Sam Tertzakian" w:date="2018-09-11T19:50:00Z"/>
        </w:rPr>
        <w:pPrChange w:id="3515" w:author="Sam Tertzakian" w:date="2018-09-12T14:45:00Z">
          <w:pPr>
            <w:autoSpaceDE w:val="0"/>
            <w:autoSpaceDN w:val="0"/>
            <w:adjustRightInd w:val="0"/>
            <w:spacing w:after="0" w:line="240" w:lineRule="auto"/>
          </w:pPr>
        </w:pPrChange>
      </w:pPr>
      <w:ins w:id="3516" w:author="Sam Tertzakian" w:date="2018-09-11T19:50:00Z">
        <w:r>
          <w:t xml:space="preserve">    )</w:t>
        </w:r>
      </w:ins>
    </w:p>
    <w:p w14:paraId="196C8164" w14:textId="77777777" w:rsidR="005134E4" w:rsidRDefault="005134E4">
      <w:pPr>
        <w:pStyle w:val="CodeBlock"/>
        <w:rPr>
          <w:ins w:id="3517" w:author="Sam Tertzakian" w:date="2018-09-11T19:50:00Z"/>
          <w:color w:val="000000"/>
        </w:rPr>
        <w:pPrChange w:id="3518" w:author="Sam Tertzakian" w:date="2018-09-12T14:45:00Z">
          <w:pPr>
            <w:autoSpaceDE w:val="0"/>
            <w:autoSpaceDN w:val="0"/>
            <w:adjustRightInd w:val="0"/>
            <w:spacing w:after="0" w:line="240" w:lineRule="auto"/>
          </w:pPr>
        </w:pPrChange>
      </w:pPr>
      <w:ins w:id="3519" w:author="Sam Tertzakian" w:date="2018-09-11T19:50:00Z">
        <w:r>
          <w:t>/*++</w:t>
        </w:r>
      </w:ins>
    </w:p>
    <w:p w14:paraId="72ACA7C6" w14:textId="77777777" w:rsidR="005134E4" w:rsidRDefault="005134E4">
      <w:pPr>
        <w:pStyle w:val="CodeBlock"/>
        <w:rPr>
          <w:ins w:id="3520" w:author="Sam Tertzakian" w:date="2018-09-11T19:50:00Z"/>
        </w:rPr>
        <w:pPrChange w:id="3521" w:author="Sam Tertzakian" w:date="2018-09-12T14:45:00Z">
          <w:pPr>
            <w:autoSpaceDE w:val="0"/>
            <w:autoSpaceDN w:val="0"/>
            <w:adjustRightInd w:val="0"/>
            <w:spacing w:after="0" w:line="240" w:lineRule="auto"/>
          </w:pPr>
        </w:pPrChange>
      </w:pPr>
    </w:p>
    <w:p w14:paraId="64AD5DF3" w14:textId="77777777" w:rsidR="005134E4" w:rsidRDefault="005134E4">
      <w:pPr>
        <w:pStyle w:val="CodeBlock"/>
        <w:rPr>
          <w:ins w:id="3522" w:author="Sam Tertzakian" w:date="2018-09-11T19:50:00Z"/>
          <w:color w:val="000000"/>
        </w:rPr>
        <w:pPrChange w:id="3523" w:author="Sam Tertzakian" w:date="2018-09-12T14:45:00Z">
          <w:pPr>
            <w:autoSpaceDE w:val="0"/>
            <w:autoSpaceDN w:val="0"/>
            <w:adjustRightInd w:val="0"/>
            <w:spacing w:after="0" w:line="240" w:lineRule="auto"/>
          </w:pPr>
        </w:pPrChange>
      </w:pPr>
      <w:ins w:id="3524" w:author="Sam Tertzakian" w:date="2018-09-11T19:50:00Z">
        <w:r>
          <w:t>Routine Description:</w:t>
        </w:r>
      </w:ins>
    </w:p>
    <w:p w14:paraId="69FA1967" w14:textId="77777777" w:rsidR="005134E4" w:rsidRDefault="005134E4">
      <w:pPr>
        <w:pStyle w:val="CodeBlock"/>
        <w:rPr>
          <w:ins w:id="3525" w:author="Sam Tertzakian" w:date="2018-09-11T19:50:00Z"/>
        </w:rPr>
        <w:pPrChange w:id="3526" w:author="Sam Tertzakian" w:date="2018-09-12T14:45:00Z">
          <w:pPr>
            <w:autoSpaceDE w:val="0"/>
            <w:autoSpaceDN w:val="0"/>
            <w:adjustRightInd w:val="0"/>
            <w:spacing w:after="0" w:line="240" w:lineRule="auto"/>
          </w:pPr>
        </w:pPrChange>
      </w:pPr>
    </w:p>
    <w:p w14:paraId="3AAD745D" w14:textId="77777777" w:rsidR="005134E4" w:rsidRDefault="005134E4">
      <w:pPr>
        <w:pStyle w:val="CodeBlock"/>
        <w:rPr>
          <w:ins w:id="3527" w:author="Sam Tertzakian" w:date="2018-09-11T19:50:00Z"/>
          <w:color w:val="000000"/>
        </w:rPr>
        <w:pPrChange w:id="3528" w:author="Sam Tertzakian" w:date="2018-09-12T14:45:00Z">
          <w:pPr>
            <w:autoSpaceDE w:val="0"/>
            <w:autoSpaceDN w:val="0"/>
            <w:adjustRightInd w:val="0"/>
            <w:spacing w:after="0" w:line="240" w:lineRule="auto"/>
          </w:pPr>
        </w:pPrChange>
      </w:pPr>
      <w:ins w:id="3529" w:author="Sam Tertzakian" w:date="2018-09-11T19:50:00Z">
        <w:r>
          <w:t xml:space="preserve">    File Create callback. Use this callback to open a connection to ACPI.</w:t>
        </w:r>
      </w:ins>
    </w:p>
    <w:p w14:paraId="2B55D580" w14:textId="77777777" w:rsidR="005134E4" w:rsidRDefault="005134E4">
      <w:pPr>
        <w:pStyle w:val="CodeBlock"/>
        <w:rPr>
          <w:ins w:id="3530" w:author="Sam Tertzakian" w:date="2018-09-11T19:50:00Z"/>
        </w:rPr>
        <w:pPrChange w:id="3531" w:author="Sam Tertzakian" w:date="2018-09-12T14:45:00Z">
          <w:pPr>
            <w:autoSpaceDE w:val="0"/>
            <w:autoSpaceDN w:val="0"/>
            <w:adjustRightInd w:val="0"/>
            <w:spacing w:after="0" w:line="240" w:lineRule="auto"/>
          </w:pPr>
        </w:pPrChange>
      </w:pPr>
    </w:p>
    <w:p w14:paraId="16EC4E71" w14:textId="77777777" w:rsidR="005134E4" w:rsidRDefault="005134E4">
      <w:pPr>
        <w:pStyle w:val="CodeBlock"/>
        <w:rPr>
          <w:ins w:id="3532" w:author="Sam Tertzakian" w:date="2018-09-11T19:50:00Z"/>
          <w:color w:val="000000"/>
        </w:rPr>
        <w:pPrChange w:id="3533" w:author="Sam Tertzakian" w:date="2018-09-12T14:45:00Z">
          <w:pPr>
            <w:autoSpaceDE w:val="0"/>
            <w:autoSpaceDN w:val="0"/>
            <w:adjustRightInd w:val="0"/>
            <w:spacing w:after="0" w:line="240" w:lineRule="auto"/>
          </w:pPr>
        </w:pPrChange>
      </w:pPr>
      <w:ins w:id="3534" w:author="Sam Tertzakian" w:date="2018-09-11T19:50:00Z">
        <w:r>
          <w:t>Arguments:</w:t>
        </w:r>
      </w:ins>
    </w:p>
    <w:p w14:paraId="028A0EB6" w14:textId="77777777" w:rsidR="005134E4" w:rsidRDefault="005134E4">
      <w:pPr>
        <w:pStyle w:val="CodeBlock"/>
        <w:rPr>
          <w:ins w:id="3535" w:author="Sam Tertzakian" w:date="2018-09-11T19:50:00Z"/>
        </w:rPr>
        <w:pPrChange w:id="3536" w:author="Sam Tertzakian" w:date="2018-09-12T14:45:00Z">
          <w:pPr>
            <w:autoSpaceDE w:val="0"/>
            <w:autoSpaceDN w:val="0"/>
            <w:adjustRightInd w:val="0"/>
            <w:spacing w:after="0" w:line="240" w:lineRule="auto"/>
          </w:pPr>
        </w:pPrChange>
      </w:pPr>
    </w:p>
    <w:p w14:paraId="0562FE70" w14:textId="77777777" w:rsidR="005134E4" w:rsidRDefault="005134E4">
      <w:pPr>
        <w:pStyle w:val="CodeBlock"/>
        <w:rPr>
          <w:ins w:id="3537" w:author="Sam Tertzakian" w:date="2018-09-11T19:50:00Z"/>
          <w:color w:val="000000"/>
        </w:rPr>
        <w:pPrChange w:id="3538" w:author="Sam Tertzakian" w:date="2018-09-12T14:45:00Z">
          <w:pPr>
            <w:autoSpaceDE w:val="0"/>
            <w:autoSpaceDN w:val="0"/>
            <w:adjustRightInd w:val="0"/>
            <w:spacing w:after="0" w:line="240" w:lineRule="auto"/>
          </w:pPr>
        </w:pPrChange>
      </w:pPr>
      <w:ins w:id="3539" w:author="Sam Tertzakian" w:date="2018-09-11T19:50:00Z">
        <w:r>
          <w:t xml:space="preserve">    DmfModule - The given DMF Module.</w:t>
        </w:r>
      </w:ins>
    </w:p>
    <w:p w14:paraId="41C7C982" w14:textId="77777777" w:rsidR="005134E4" w:rsidRDefault="005134E4">
      <w:pPr>
        <w:pStyle w:val="CodeBlock"/>
        <w:rPr>
          <w:ins w:id="3540" w:author="Sam Tertzakian" w:date="2018-09-11T19:50:00Z"/>
          <w:color w:val="000000"/>
        </w:rPr>
        <w:pPrChange w:id="3541" w:author="Sam Tertzakian" w:date="2018-09-12T14:45:00Z">
          <w:pPr>
            <w:autoSpaceDE w:val="0"/>
            <w:autoSpaceDN w:val="0"/>
            <w:adjustRightInd w:val="0"/>
            <w:spacing w:after="0" w:line="240" w:lineRule="auto"/>
          </w:pPr>
        </w:pPrChange>
      </w:pPr>
      <w:ins w:id="3542" w:author="Sam Tertzakian" w:date="2018-09-11T19:50:00Z">
        <w:r>
          <w:t xml:space="preserve">    Device - WDF device object.</w:t>
        </w:r>
      </w:ins>
    </w:p>
    <w:p w14:paraId="288A6140" w14:textId="77777777" w:rsidR="005134E4" w:rsidRDefault="005134E4">
      <w:pPr>
        <w:pStyle w:val="CodeBlock"/>
        <w:rPr>
          <w:ins w:id="3543" w:author="Sam Tertzakian" w:date="2018-09-11T19:50:00Z"/>
          <w:color w:val="000000"/>
        </w:rPr>
        <w:pPrChange w:id="3544" w:author="Sam Tertzakian" w:date="2018-09-12T14:45:00Z">
          <w:pPr>
            <w:autoSpaceDE w:val="0"/>
            <w:autoSpaceDN w:val="0"/>
            <w:adjustRightInd w:val="0"/>
            <w:spacing w:after="0" w:line="240" w:lineRule="auto"/>
          </w:pPr>
        </w:pPrChange>
      </w:pPr>
      <w:ins w:id="3545" w:author="Sam Tertzakian" w:date="2018-09-11T19:50:00Z">
        <w:r>
          <w:t xml:space="preserve">    Request - WDF Request with IOCTL parameters.</w:t>
        </w:r>
      </w:ins>
    </w:p>
    <w:p w14:paraId="5FC1A76B" w14:textId="77777777" w:rsidR="005134E4" w:rsidRDefault="005134E4">
      <w:pPr>
        <w:pStyle w:val="CodeBlock"/>
        <w:rPr>
          <w:ins w:id="3546" w:author="Sam Tertzakian" w:date="2018-09-11T19:50:00Z"/>
          <w:color w:val="000000"/>
        </w:rPr>
        <w:pPrChange w:id="3547" w:author="Sam Tertzakian" w:date="2018-09-12T14:45:00Z">
          <w:pPr>
            <w:autoSpaceDE w:val="0"/>
            <w:autoSpaceDN w:val="0"/>
            <w:adjustRightInd w:val="0"/>
            <w:spacing w:after="0" w:line="240" w:lineRule="auto"/>
          </w:pPr>
        </w:pPrChange>
      </w:pPr>
      <w:ins w:id="3548" w:author="Sam Tertzakian" w:date="2018-09-11T19:50:00Z">
        <w:r>
          <w:t xml:space="preserve">    FileObject - WDF file object that describes a file that is being opened for the specified request.</w:t>
        </w:r>
      </w:ins>
    </w:p>
    <w:p w14:paraId="2340A58A" w14:textId="77777777" w:rsidR="005134E4" w:rsidRDefault="005134E4">
      <w:pPr>
        <w:pStyle w:val="CodeBlock"/>
        <w:rPr>
          <w:ins w:id="3549" w:author="Sam Tertzakian" w:date="2018-09-11T19:50:00Z"/>
        </w:rPr>
        <w:pPrChange w:id="3550" w:author="Sam Tertzakian" w:date="2018-09-12T14:45:00Z">
          <w:pPr>
            <w:autoSpaceDE w:val="0"/>
            <w:autoSpaceDN w:val="0"/>
            <w:adjustRightInd w:val="0"/>
            <w:spacing w:after="0" w:line="240" w:lineRule="auto"/>
          </w:pPr>
        </w:pPrChange>
      </w:pPr>
    </w:p>
    <w:p w14:paraId="021B67AB" w14:textId="77777777" w:rsidR="005134E4" w:rsidRDefault="005134E4">
      <w:pPr>
        <w:pStyle w:val="CodeBlock"/>
        <w:rPr>
          <w:ins w:id="3551" w:author="Sam Tertzakian" w:date="2018-09-11T19:50:00Z"/>
          <w:color w:val="000000"/>
        </w:rPr>
        <w:pPrChange w:id="3552" w:author="Sam Tertzakian" w:date="2018-09-12T14:45:00Z">
          <w:pPr>
            <w:autoSpaceDE w:val="0"/>
            <w:autoSpaceDN w:val="0"/>
            <w:adjustRightInd w:val="0"/>
            <w:spacing w:after="0" w:line="240" w:lineRule="auto"/>
          </w:pPr>
        </w:pPrChange>
      </w:pPr>
      <w:ins w:id="3553" w:author="Sam Tertzakian" w:date="2018-09-11T19:50:00Z">
        <w:r>
          <w:t>Return Value:</w:t>
        </w:r>
      </w:ins>
    </w:p>
    <w:p w14:paraId="7064B800" w14:textId="77777777" w:rsidR="005134E4" w:rsidRDefault="005134E4">
      <w:pPr>
        <w:pStyle w:val="CodeBlock"/>
        <w:rPr>
          <w:ins w:id="3554" w:author="Sam Tertzakian" w:date="2018-09-11T19:50:00Z"/>
        </w:rPr>
        <w:pPrChange w:id="3555" w:author="Sam Tertzakian" w:date="2018-09-12T14:45:00Z">
          <w:pPr>
            <w:autoSpaceDE w:val="0"/>
            <w:autoSpaceDN w:val="0"/>
            <w:adjustRightInd w:val="0"/>
            <w:spacing w:after="0" w:line="240" w:lineRule="auto"/>
          </w:pPr>
        </w:pPrChange>
      </w:pPr>
    </w:p>
    <w:p w14:paraId="62F3D0A3" w14:textId="77777777" w:rsidR="005134E4" w:rsidRDefault="005134E4">
      <w:pPr>
        <w:pStyle w:val="CodeBlock"/>
        <w:rPr>
          <w:ins w:id="3556" w:author="Sam Tertzakian" w:date="2018-09-11T19:50:00Z"/>
          <w:color w:val="000000"/>
        </w:rPr>
        <w:pPrChange w:id="3557" w:author="Sam Tertzakian" w:date="2018-09-12T14:45:00Z">
          <w:pPr>
            <w:autoSpaceDE w:val="0"/>
            <w:autoSpaceDN w:val="0"/>
            <w:adjustRightInd w:val="0"/>
            <w:spacing w:after="0" w:line="240" w:lineRule="auto"/>
          </w:pPr>
        </w:pPrChange>
      </w:pPr>
      <w:ins w:id="3558" w:author="Sam Tertzakian" w:date="2018-09-11T19:50:00Z">
        <w:r>
          <w:t xml:space="preserve">    TRUE if this Module handled the callback; false, otherwise.</w:t>
        </w:r>
      </w:ins>
    </w:p>
    <w:p w14:paraId="3E97D8B4" w14:textId="77777777" w:rsidR="005134E4" w:rsidRDefault="005134E4">
      <w:pPr>
        <w:pStyle w:val="CodeBlock"/>
        <w:rPr>
          <w:ins w:id="3559" w:author="Sam Tertzakian" w:date="2018-09-11T19:50:00Z"/>
        </w:rPr>
        <w:pPrChange w:id="3560" w:author="Sam Tertzakian" w:date="2018-09-12T14:45:00Z">
          <w:pPr>
            <w:autoSpaceDE w:val="0"/>
            <w:autoSpaceDN w:val="0"/>
            <w:adjustRightInd w:val="0"/>
            <w:spacing w:after="0" w:line="240" w:lineRule="auto"/>
          </w:pPr>
        </w:pPrChange>
      </w:pPr>
    </w:p>
    <w:p w14:paraId="626142E9" w14:textId="77777777" w:rsidR="005134E4" w:rsidRDefault="005134E4">
      <w:pPr>
        <w:pStyle w:val="CodeBlock"/>
        <w:rPr>
          <w:ins w:id="3561" w:author="Sam Tertzakian" w:date="2018-09-11T19:50:00Z"/>
          <w:color w:val="000000"/>
        </w:rPr>
        <w:pPrChange w:id="3562" w:author="Sam Tertzakian" w:date="2018-09-12T14:45:00Z">
          <w:pPr>
            <w:autoSpaceDE w:val="0"/>
            <w:autoSpaceDN w:val="0"/>
            <w:adjustRightInd w:val="0"/>
            <w:spacing w:after="0" w:line="240" w:lineRule="auto"/>
          </w:pPr>
        </w:pPrChange>
      </w:pPr>
      <w:ins w:id="3563" w:author="Sam Tertzakian" w:date="2018-09-11T19:50:00Z">
        <w:r>
          <w:t>--*/</w:t>
        </w:r>
      </w:ins>
    </w:p>
    <w:p w14:paraId="4850D676" w14:textId="77777777" w:rsidR="005134E4" w:rsidRDefault="005134E4">
      <w:pPr>
        <w:pStyle w:val="CodeBlock"/>
        <w:rPr>
          <w:ins w:id="3564" w:author="Sam Tertzakian" w:date="2018-09-11T19:50:00Z"/>
        </w:rPr>
        <w:pPrChange w:id="3565" w:author="Sam Tertzakian" w:date="2018-09-12T14:45:00Z">
          <w:pPr>
            <w:autoSpaceDE w:val="0"/>
            <w:autoSpaceDN w:val="0"/>
            <w:adjustRightInd w:val="0"/>
            <w:spacing w:after="0" w:line="240" w:lineRule="auto"/>
          </w:pPr>
        </w:pPrChange>
      </w:pPr>
      <w:ins w:id="3566" w:author="Sam Tertzakian" w:date="2018-09-11T19:50:00Z">
        <w:r>
          <w:t>{</w:t>
        </w:r>
      </w:ins>
    </w:p>
    <w:p w14:paraId="60404355" w14:textId="77777777" w:rsidR="005134E4" w:rsidRDefault="005134E4">
      <w:pPr>
        <w:pStyle w:val="CodeBlock"/>
        <w:rPr>
          <w:ins w:id="3567" w:author="Sam Tertzakian" w:date="2018-09-11T19:50:00Z"/>
        </w:rPr>
        <w:pPrChange w:id="3568" w:author="Sam Tertzakian" w:date="2018-09-12T14:45:00Z">
          <w:pPr>
            <w:autoSpaceDE w:val="0"/>
            <w:autoSpaceDN w:val="0"/>
            <w:adjustRightInd w:val="0"/>
            <w:spacing w:after="0" w:line="240" w:lineRule="auto"/>
          </w:pPr>
        </w:pPrChange>
      </w:pPr>
      <w:ins w:id="3569" w:author="Sam Tertzakian" w:date="2018-09-11T19:50:00Z">
        <w:r>
          <w:t xml:space="preserve">    </w:t>
        </w:r>
        <w:r>
          <w:rPr>
            <w:color w:val="2B91AF"/>
          </w:rPr>
          <w:t>BOOLEAN</w:t>
        </w:r>
        <w:r>
          <w:t xml:space="preserve"> handled;</w:t>
        </w:r>
      </w:ins>
    </w:p>
    <w:p w14:paraId="1C64053F" w14:textId="77777777" w:rsidR="005134E4" w:rsidRDefault="005134E4">
      <w:pPr>
        <w:pStyle w:val="CodeBlock"/>
        <w:rPr>
          <w:ins w:id="3570" w:author="Sam Tertzakian" w:date="2018-09-11T19:50:00Z"/>
          <w:color w:val="000000"/>
        </w:rPr>
        <w:pPrChange w:id="3571" w:author="Sam Tertzakian" w:date="2018-09-12T14:45:00Z">
          <w:pPr>
            <w:autoSpaceDE w:val="0"/>
            <w:autoSpaceDN w:val="0"/>
            <w:adjustRightInd w:val="0"/>
            <w:spacing w:after="0" w:line="240" w:lineRule="auto"/>
          </w:pPr>
        </w:pPrChange>
      </w:pPr>
      <w:ins w:id="3572" w:author="Sam Tertzakian" w:date="2018-09-11T19:50:00Z">
        <w:r>
          <w:rPr>
            <w:color w:val="000000"/>
          </w:rPr>
          <w:t xml:space="preserve">    </w:t>
        </w:r>
        <w:r>
          <w:t>DMF_CONTEXT_ResourceHub</w:t>
        </w:r>
        <w:r>
          <w:rPr>
            <w:color w:val="000000"/>
          </w:rPr>
          <w:t>* moduleContext;</w:t>
        </w:r>
      </w:ins>
    </w:p>
    <w:p w14:paraId="442A14E8" w14:textId="77777777" w:rsidR="005134E4" w:rsidRDefault="005134E4">
      <w:pPr>
        <w:pStyle w:val="CodeBlock"/>
        <w:rPr>
          <w:ins w:id="3573" w:author="Sam Tertzakian" w:date="2018-09-11T19:50:00Z"/>
        </w:rPr>
        <w:pPrChange w:id="3574" w:author="Sam Tertzakian" w:date="2018-09-12T14:45:00Z">
          <w:pPr>
            <w:autoSpaceDE w:val="0"/>
            <w:autoSpaceDN w:val="0"/>
            <w:adjustRightInd w:val="0"/>
            <w:spacing w:after="0" w:line="240" w:lineRule="auto"/>
          </w:pPr>
        </w:pPrChange>
      </w:pPr>
      <w:ins w:id="3575" w:author="Sam Tertzakian" w:date="2018-09-11T19:50:00Z">
        <w:r>
          <w:t xml:space="preserve">    </w:t>
        </w:r>
        <w:r>
          <w:rPr>
            <w:color w:val="2B91AF"/>
          </w:rPr>
          <w:t>PUNICODE_STRING</w:t>
        </w:r>
        <w:r>
          <w:t xml:space="preserve"> fileName;</w:t>
        </w:r>
      </w:ins>
    </w:p>
    <w:p w14:paraId="1D70EC03" w14:textId="77777777" w:rsidR="005134E4" w:rsidRDefault="005134E4">
      <w:pPr>
        <w:pStyle w:val="CodeBlock"/>
        <w:rPr>
          <w:ins w:id="3576" w:author="Sam Tertzakian" w:date="2018-09-11T19:50:00Z"/>
        </w:rPr>
        <w:pPrChange w:id="3577" w:author="Sam Tertzakian" w:date="2018-09-12T14:45:00Z">
          <w:pPr>
            <w:autoSpaceDE w:val="0"/>
            <w:autoSpaceDN w:val="0"/>
            <w:adjustRightInd w:val="0"/>
            <w:spacing w:after="0" w:line="240" w:lineRule="auto"/>
          </w:pPr>
        </w:pPrChange>
      </w:pPr>
      <w:ins w:id="3578" w:author="Sam Tertzakian" w:date="2018-09-11T19:50:00Z">
        <w:r>
          <w:t xml:space="preserve">    </w:t>
        </w:r>
        <w:r>
          <w:rPr>
            <w:color w:val="2B91AF"/>
          </w:rPr>
          <w:t>UNICODE_STRING</w:t>
        </w:r>
        <w:r>
          <w:t xml:space="preserve"> filePart;</w:t>
        </w:r>
      </w:ins>
    </w:p>
    <w:p w14:paraId="101AFFDE" w14:textId="77777777" w:rsidR="005134E4" w:rsidRDefault="005134E4">
      <w:pPr>
        <w:pStyle w:val="CodeBlock"/>
        <w:rPr>
          <w:ins w:id="3579" w:author="Sam Tertzakian" w:date="2018-09-11T19:50:00Z"/>
          <w:color w:val="000000"/>
        </w:rPr>
        <w:pPrChange w:id="3580" w:author="Sam Tertzakian" w:date="2018-09-12T14:45:00Z">
          <w:pPr>
            <w:autoSpaceDE w:val="0"/>
            <w:autoSpaceDN w:val="0"/>
            <w:adjustRightInd w:val="0"/>
            <w:spacing w:after="0" w:line="240" w:lineRule="auto"/>
          </w:pPr>
        </w:pPrChange>
      </w:pPr>
      <w:ins w:id="3581" w:author="Sam Tertzakian" w:date="2018-09-11T19:50:00Z">
        <w:r>
          <w:rPr>
            <w:color w:val="000000"/>
          </w:rPr>
          <w:t xml:space="preserve">    </w:t>
        </w:r>
        <w:r>
          <w:t>LARGE_INTEGER</w:t>
        </w:r>
        <w:r>
          <w:rPr>
            <w:color w:val="000000"/>
          </w:rPr>
          <w:t xml:space="preserve"> id;</w:t>
        </w:r>
      </w:ins>
    </w:p>
    <w:p w14:paraId="76D693C7" w14:textId="77777777" w:rsidR="005134E4" w:rsidRDefault="005134E4">
      <w:pPr>
        <w:pStyle w:val="CodeBlock"/>
        <w:rPr>
          <w:ins w:id="3582" w:author="Sam Tertzakian" w:date="2018-09-11T19:50:00Z"/>
        </w:rPr>
        <w:pPrChange w:id="3583" w:author="Sam Tertzakian" w:date="2018-09-12T14:45:00Z">
          <w:pPr>
            <w:autoSpaceDE w:val="0"/>
            <w:autoSpaceDN w:val="0"/>
            <w:adjustRightInd w:val="0"/>
            <w:spacing w:after="0" w:line="240" w:lineRule="auto"/>
          </w:pPr>
        </w:pPrChange>
      </w:pPr>
      <w:ins w:id="3584" w:author="Sam Tertzakian" w:date="2018-09-11T19:50:00Z">
        <w:r>
          <w:t xml:space="preserve">    </w:t>
        </w:r>
        <w:r>
          <w:rPr>
            <w:color w:val="2B91AF"/>
          </w:rPr>
          <w:t>NTSTATUS</w:t>
        </w:r>
        <w:r>
          <w:t xml:space="preserve"> ntStatus;</w:t>
        </w:r>
      </w:ins>
    </w:p>
    <w:p w14:paraId="20F038F9" w14:textId="77777777" w:rsidR="005134E4" w:rsidRDefault="005134E4">
      <w:pPr>
        <w:pStyle w:val="CodeBlock"/>
        <w:rPr>
          <w:ins w:id="3585" w:author="Sam Tertzakian" w:date="2018-09-11T19:50:00Z"/>
        </w:rPr>
        <w:pPrChange w:id="3586" w:author="Sam Tertzakian" w:date="2018-09-12T14:45:00Z">
          <w:pPr>
            <w:autoSpaceDE w:val="0"/>
            <w:autoSpaceDN w:val="0"/>
            <w:adjustRightInd w:val="0"/>
            <w:spacing w:after="0" w:line="240" w:lineRule="auto"/>
          </w:pPr>
        </w:pPrChange>
      </w:pPr>
      <w:ins w:id="3587" w:author="Sam Tertzakian" w:date="2018-09-11T19:50:00Z">
        <w:r>
          <w:t xml:space="preserve">    </w:t>
        </w:r>
        <w:r>
          <w:rPr>
            <w:color w:val="2B91AF"/>
          </w:rPr>
          <w:t>WDFMEMORY</w:t>
        </w:r>
        <w:r>
          <w:t xml:space="preserve"> connectionProperties;</w:t>
        </w:r>
      </w:ins>
    </w:p>
    <w:p w14:paraId="3AC66FB7" w14:textId="77777777" w:rsidR="005134E4" w:rsidRDefault="005134E4">
      <w:pPr>
        <w:pStyle w:val="CodeBlock"/>
        <w:rPr>
          <w:ins w:id="3588" w:author="Sam Tertzakian" w:date="2018-09-11T19:50:00Z"/>
        </w:rPr>
        <w:pPrChange w:id="3589" w:author="Sam Tertzakian" w:date="2018-09-12T14:45:00Z">
          <w:pPr>
            <w:autoSpaceDE w:val="0"/>
            <w:autoSpaceDN w:val="0"/>
            <w:adjustRightInd w:val="0"/>
            <w:spacing w:after="0" w:line="240" w:lineRule="auto"/>
          </w:pPr>
        </w:pPrChange>
      </w:pPr>
      <w:ins w:id="3590" w:author="Sam Tertzakian" w:date="2018-09-11T19:50:00Z">
        <w:r>
          <w:t xml:space="preserve">    </w:t>
        </w:r>
        <w:r>
          <w:rPr>
            <w:color w:val="6F008A"/>
          </w:rPr>
          <w:t>VOID</w:t>
        </w:r>
        <w:r>
          <w:t>* connectionPropertiesBuffer;</w:t>
        </w:r>
      </w:ins>
    </w:p>
    <w:p w14:paraId="69B88F5A" w14:textId="77777777" w:rsidR="005134E4" w:rsidRDefault="005134E4">
      <w:pPr>
        <w:pStyle w:val="CodeBlock"/>
        <w:rPr>
          <w:ins w:id="3591" w:author="Sam Tertzakian" w:date="2018-09-11T19:50:00Z"/>
        </w:rPr>
        <w:pPrChange w:id="3592" w:author="Sam Tertzakian" w:date="2018-09-12T14:45:00Z">
          <w:pPr>
            <w:autoSpaceDE w:val="0"/>
            <w:autoSpaceDN w:val="0"/>
            <w:adjustRightInd w:val="0"/>
            <w:spacing w:after="0" w:line="240" w:lineRule="auto"/>
          </w:pPr>
        </w:pPrChange>
      </w:pPr>
      <w:ins w:id="3593" w:author="Sam Tertzakian" w:date="2018-09-11T19:50:00Z">
        <w:r>
          <w:t xml:space="preserve">    </w:t>
        </w:r>
        <w:r>
          <w:rPr>
            <w:color w:val="2B91AF"/>
          </w:rPr>
          <w:t>size_t</w:t>
        </w:r>
        <w:r>
          <w:t xml:space="preserve"> connectionPropertiesLength;</w:t>
        </w:r>
      </w:ins>
    </w:p>
    <w:p w14:paraId="686061A9" w14:textId="77777777" w:rsidR="005134E4" w:rsidRDefault="005134E4">
      <w:pPr>
        <w:pStyle w:val="CodeBlock"/>
        <w:rPr>
          <w:ins w:id="3594" w:author="Sam Tertzakian" w:date="2018-09-11T19:50:00Z"/>
          <w:color w:val="000000"/>
        </w:rPr>
        <w:pPrChange w:id="3595" w:author="Sam Tertzakian" w:date="2018-09-12T14:45:00Z">
          <w:pPr>
            <w:autoSpaceDE w:val="0"/>
            <w:autoSpaceDN w:val="0"/>
            <w:adjustRightInd w:val="0"/>
            <w:spacing w:after="0" w:line="240" w:lineRule="auto"/>
          </w:pPr>
        </w:pPrChange>
      </w:pPr>
      <w:ins w:id="3596" w:author="Sam Tertzakian" w:date="2018-09-11T19:50:00Z">
        <w:r>
          <w:rPr>
            <w:color w:val="000000"/>
          </w:rPr>
          <w:t xml:space="preserve">    </w:t>
        </w:r>
        <w:r>
          <w:t>DIRECTFW_SERIAL_BUS_TYPE</w:t>
        </w:r>
        <w:r>
          <w:rPr>
            <w:color w:val="000000"/>
          </w:rPr>
          <w:t xml:space="preserve"> serialBusType;</w:t>
        </w:r>
      </w:ins>
    </w:p>
    <w:p w14:paraId="548F74CC" w14:textId="77777777" w:rsidR="005134E4" w:rsidRDefault="005134E4">
      <w:pPr>
        <w:pStyle w:val="CodeBlock"/>
        <w:rPr>
          <w:ins w:id="3597" w:author="Sam Tertzakian" w:date="2018-09-11T19:50:00Z"/>
        </w:rPr>
        <w:pPrChange w:id="3598" w:author="Sam Tertzakian" w:date="2018-09-12T14:45:00Z">
          <w:pPr>
            <w:autoSpaceDE w:val="0"/>
            <w:autoSpaceDN w:val="0"/>
            <w:adjustRightInd w:val="0"/>
            <w:spacing w:after="0" w:line="240" w:lineRule="auto"/>
          </w:pPr>
        </w:pPrChange>
      </w:pPr>
      <w:ins w:id="3599" w:author="Sam Tertzakian" w:date="2018-09-11T19:50:00Z">
        <w:r>
          <w:t xml:space="preserve">    </w:t>
        </w:r>
        <w:r>
          <w:rPr>
            <w:color w:val="6F008A"/>
          </w:rPr>
          <w:t>VOID</w:t>
        </w:r>
        <w:r>
          <w:t>* typeSpecificData;</w:t>
        </w:r>
      </w:ins>
    </w:p>
    <w:p w14:paraId="1E809F3C" w14:textId="77777777" w:rsidR="005134E4" w:rsidRDefault="005134E4">
      <w:pPr>
        <w:pStyle w:val="CodeBlock"/>
        <w:rPr>
          <w:ins w:id="3600" w:author="Sam Tertzakian" w:date="2018-09-11T19:50:00Z"/>
        </w:rPr>
        <w:pPrChange w:id="3601" w:author="Sam Tertzakian" w:date="2018-09-12T14:45:00Z">
          <w:pPr>
            <w:autoSpaceDE w:val="0"/>
            <w:autoSpaceDN w:val="0"/>
            <w:adjustRightInd w:val="0"/>
            <w:spacing w:after="0" w:line="240" w:lineRule="auto"/>
          </w:pPr>
        </w:pPrChange>
      </w:pPr>
      <w:ins w:id="3602" w:author="Sam Tertzakian" w:date="2018-09-11T19:50:00Z">
        <w:r>
          <w:t xml:space="preserve">    </w:t>
        </w:r>
        <w:r>
          <w:rPr>
            <w:color w:val="2B91AF"/>
          </w:rPr>
          <w:t>ULONG</w:t>
        </w:r>
        <w:r>
          <w:t xml:space="preserve"> typeSpecificDataLength;</w:t>
        </w:r>
      </w:ins>
    </w:p>
    <w:p w14:paraId="47699491" w14:textId="77777777" w:rsidR="005134E4" w:rsidRDefault="005134E4">
      <w:pPr>
        <w:pStyle w:val="CodeBlock"/>
        <w:rPr>
          <w:ins w:id="3603" w:author="Sam Tertzakian" w:date="2018-09-11T19:50:00Z"/>
        </w:rPr>
        <w:pPrChange w:id="3604" w:author="Sam Tertzakian" w:date="2018-09-12T14:45:00Z">
          <w:pPr>
            <w:autoSpaceDE w:val="0"/>
            <w:autoSpaceDN w:val="0"/>
            <w:adjustRightInd w:val="0"/>
            <w:spacing w:after="0" w:line="240" w:lineRule="auto"/>
          </w:pPr>
        </w:pPrChange>
      </w:pPr>
      <w:ins w:id="3605" w:author="Sam Tertzakian" w:date="2018-09-11T19:50:00Z">
        <w:r>
          <w:t xml:space="preserve">    </w:t>
        </w:r>
        <w:r>
          <w:rPr>
            <w:color w:val="2B91AF"/>
          </w:rPr>
          <w:t>USHORT</w:t>
        </w:r>
        <w:r>
          <w:t xml:space="preserve"> secondaryDeviceAddress;</w:t>
        </w:r>
      </w:ins>
    </w:p>
    <w:p w14:paraId="38755B5D" w14:textId="77777777" w:rsidR="005134E4" w:rsidRDefault="005134E4">
      <w:pPr>
        <w:pStyle w:val="CodeBlock"/>
        <w:rPr>
          <w:ins w:id="3606" w:author="Sam Tertzakian" w:date="2018-09-11T19:50:00Z"/>
        </w:rPr>
        <w:pPrChange w:id="3607" w:author="Sam Tertzakian" w:date="2018-09-12T14:45:00Z">
          <w:pPr>
            <w:autoSpaceDE w:val="0"/>
            <w:autoSpaceDN w:val="0"/>
            <w:adjustRightInd w:val="0"/>
            <w:spacing w:after="0" w:line="240" w:lineRule="auto"/>
          </w:pPr>
        </w:pPrChange>
      </w:pPr>
      <w:ins w:id="3608" w:author="Sam Tertzakian" w:date="2018-09-11T19:50:00Z">
        <w:r>
          <w:t xml:space="preserve">    </w:t>
        </w:r>
        <w:r>
          <w:rPr>
            <w:color w:val="2B91AF"/>
          </w:rPr>
          <w:t>size_t</w:t>
        </w:r>
        <w:r>
          <w:t xml:space="preserve"> filenameLength;</w:t>
        </w:r>
      </w:ins>
    </w:p>
    <w:p w14:paraId="093ECCB7" w14:textId="77777777" w:rsidR="005134E4" w:rsidRDefault="005134E4">
      <w:pPr>
        <w:pStyle w:val="CodeBlock"/>
        <w:rPr>
          <w:ins w:id="3609" w:author="Sam Tertzakian" w:date="2018-09-11T19:50:00Z"/>
          <w:color w:val="000000"/>
        </w:rPr>
        <w:pPrChange w:id="3610" w:author="Sam Tertzakian" w:date="2018-09-12T14:45:00Z">
          <w:pPr>
            <w:autoSpaceDE w:val="0"/>
            <w:autoSpaceDN w:val="0"/>
            <w:adjustRightInd w:val="0"/>
            <w:spacing w:after="0" w:line="240" w:lineRule="auto"/>
          </w:pPr>
        </w:pPrChange>
      </w:pPr>
      <w:ins w:id="3611" w:author="Sam Tertzakian" w:date="2018-09-11T19:50:00Z">
        <w:r>
          <w:rPr>
            <w:color w:val="000000"/>
          </w:rPr>
          <w:t xml:space="preserve">    </w:t>
        </w:r>
        <w:r>
          <w:t>WDF_OBJECT_ATTRIBUTES</w:t>
        </w:r>
        <w:r>
          <w:rPr>
            <w:color w:val="000000"/>
          </w:rPr>
          <w:t xml:space="preserve"> attributes;</w:t>
        </w:r>
      </w:ins>
    </w:p>
    <w:p w14:paraId="4940385C" w14:textId="77777777" w:rsidR="005134E4" w:rsidRDefault="005134E4">
      <w:pPr>
        <w:pStyle w:val="CodeBlock"/>
        <w:rPr>
          <w:ins w:id="3612" w:author="Sam Tertzakian" w:date="2018-09-11T19:50:00Z"/>
          <w:color w:val="000000"/>
        </w:rPr>
        <w:pPrChange w:id="3613" w:author="Sam Tertzakian" w:date="2018-09-12T14:45:00Z">
          <w:pPr>
            <w:autoSpaceDE w:val="0"/>
            <w:autoSpaceDN w:val="0"/>
            <w:adjustRightInd w:val="0"/>
            <w:spacing w:after="0" w:line="240" w:lineRule="auto"/>
          </w:pPr>
        </w:pPrChange>
      </w:pPr>
      <w:ins w:id="3614" w:author="Sam Tertzakian" w:date="2018-09-11T19:50:00Z">
        <w:r>
          <w:rPr>
            <w:color w:val="000000"/>
          </w:rPr>
          <w:t xml:space="preserve">    </w:t>
        </w:r>
        <w:r>
          <w:t>RESOURCEHUB_FILEOBJECT_CONTEXT</w:t>
        </w:r>
        <w:r>
          <w:rPr>
            <w:color w:val="000000"/>
          </w:rPr>
          <w:t>* fileContext;</w:t>
        </w:r>
      </w:ins>
    </w:p>
    <w:p w14:paraId="3FBEFDE2" w14:textId="77777777" w:rsidR="005134E4" w:rsidRDefault="005134E4">
      <w:pPr>
        <w:pStyle w:val="CodeBlock"/>
        <w:rPr>
          <w:ins w:id="3615" w:author="Sam Tertzakian" w:date="2018-09-11T19:50:00Z"/>
        </w:rPr>
        <w:pPrChange w:id="3616" w:author="Sam Tertzakian" w:date="2018-09-12T14:45:00Z">
          <w:pPr>
            <w:autoSpaceDE w:val="0"/>
            <w:autoSpaceDN w:val="0"/>
            <w:adjustRightInd w:val="0"/>
            <w:spacing w:after="0" w:line="240" w:lineRule="auto"/>
          </w:pPr>
        </w:pPrChange>
      </w:pPr>
    </w:p>
    <w:p w14:paraId="1D1EA67D" w14:textId="77777777" w:rsidR="005134E4" w:rsidRDefault="005134E4">
      <w:pPr>
        <w:pStyle w:val="CodeBlock"/>
        <w:rPr>
          <w:ins w:id="3617" w:author="Sam Tertzakian" w:date="2018-09-11T19:50:00Z"/>
          <w:color w:val="000000"/>
        </w:rPr>
        <w:pPrChange w:id="3618" w:author="Sam Tertzakian" w:date="2018-09-12T14:45:00Z">
          <w:pPr>
            <w:autoSpaceDE w:val="0"/>
            <w:autoSpaceDN w:val="0"/>
            <w:adjustRightInd w:val="0"/>
            <w:spacing w:after="0" w:line="240" w:lineRule="auto"/>
          </w:pPr>
        </w:pPrChange>
      </w:pPr>
      <w:ins w:id="3619" w:author="Sam Tertzakian" w:date="2018-09-11T19:50:00Z">
        <w:r>
          <w:rPr>
            <w:color w:val="000000"/>
          </w:rPr>
          <w:t xml:space="preserve">    </w:t>
        </w:r>
        <w:r>
          <w:t>PAGED_CODE</w:t>
        </w:r>
        <w:r>
          <w:rPr>
            <w:color w:val="000000"/>
          </w:rPr>
          <w:t>();</w:t>
        </w:r>
      </w:ins>
    </w:p>
    <w:p w14:paraId="3BE5C5A7" w14:textId="77777777" w:rsidR="005134E4" w:rsidRDefault="005134E4">
      <w:pPr>
        <w:pStyle w:val="CodeBlock"/>
        <w:rPr>
          <w:ins w:id="3620" w:author="Sam Tertzakian" w:date="2018-09-11T19:50:00Z"/>
        </w:rPr>
        <w:pPrChange w:id="3621" w:author="Sam Tertzakian" w:date="2018-09-12T14:45:00Z">
          <w:pPr>
            <w:autoSpaceDE w:val="0"/>
            <w:autoSpaceDN w:val="0"/>
            <w:adjustRightInd w:val="0"/>
            <w:spacing w:after="0" w:line="240" w:lineRule="auto"/>
          </w:pPr>
        </w:pPrChange>
      </w:pPr>
    </w:p>
    <w:p w14:paraId="78DC7301" w14:textId="77777777" w:rsidR="005134E4" w:rsidRDefault="005134E4">
      <w:pPr>
        <w:pStyle w:val="CodeBlock"/>
        <w:rPr>
          <w:ins w:id="3622" w:author="Sam Tertzakian" w:date="2018-09-11T19:50:00Z"/>
          <w:color w:val="000000"/>
        </w:rPr>
        <w:pPrChange w:id="3623" w:author="Sam Tertzakian" w:date="2018-09-12T14:45:00Z">
          <w:pPr>
            <w:autoSpaceDE w:val="0"/>
            <w:autoSpaceDN w:val="0"/>
            <w:adjustRightInd w:val="0"/>
            <w:spacing w:after="0" w:line="240" w:lineRule="auto"/>
          </w:pPr>
        </w:pPrChange>
      </w:pPr>
      <w:ins w:id="3624" w:author="Sam Tertzakian" w:date="2018-09-11T19:50:00Z">
        <w:r>
          <w:rPr>
            <w:color w:val="000000"/>
          </w:rPr>
          <w:t xml:space="preserve">    </w:t>
        </w:r>
        <w:r>
          <w:t>UNREFERENCED_PARAMETER</w:t>
        </w:r>
        <w:r>
          <w:rPr>
            <w:color w:val="000000"/>
          </w:rPr>
          <w:t>(</w:t>
        </w:r>
        <w:r>
          <w:rPr>
            <w:color w:val="808080"/>
          </w:rPr>
          <w:t>Device</w:t>
        </w:r>
        <w:r>
          <w:rPr>
            <w:color w:val="000000"/>
          </w:rPr>
          <w:t>);</w:t>
        </w:r>
      </w:ins>
    </w:p>
    <w:p w14:paraId="3C34D750" w14:textId="77777777" w:rsidR="005134E4" w:rsidRDefault="005134E4">
      <w:pPr>
        <w:pStyle w:val="CodeBlock"/>
        <w:rPr>
          <w:ins w:id="3625" w:author="Sam Tertzakian" w:date="2018-09-11T19:50:00Z"/>
        </w:rPr>
        <w:pPrChange w:id="3626" w:author="Sam Tertzakian" w:date="2018-09-12T14:45:00Z">
          <w:pPr>
            <w:autoSpaceDE w:val="0"/>
            <w:autoSpaceDN w:val="0"/>
            <w:adjustRightInd w:val="0"/>
            <w:spacing w:after="0" w:line="240" w:lineRule="auto"/>
          </w:pPr>
        </w:pPrChange>
      </w:pPr>
    </w:p>
    <w:p w14:paraId="5234EBE8" w14:textId="77777777" w:rsidR="005134E4" w:rsidRDefault="005134E4">
      <w:pPr>
        <w:pStyle w:val="CodeBlock"/>
        <w:rPr>
          <w:ins w:id="3627" w:author="Sam Tertzakian" w:date="2018-09-11T19:50:00Z"/>
        </w:rPr>
        <w:pPrChange w:id="3628" w:author="Sam Tertzakian" w:date="2018-09-12T14:45:00Z">
          <w:pPr>
            <w:autoSpaceDE w:val="0"/>
            <w:autoSpaceDN w:val="0"/>
            <w:adjustRightInd w:val="0"/>
            <w:spacing w:after="0" w:line="240" w:lineRule="auto"/>
          </w:pPr>
        </w:pPrChange>
      </w:pPr>
      <w:ins w:id="3629" w:author="Sam Tertzakian" w:date="2018-09-11T19:50:00Z">
        <w:r>
          <w:t xml:space="preserve">    </w:t>
        </w:r>
        <w:r>
          <w:rPr>
            <w:color w:val="6F008A"/>
          </w:rPr>
          <w:t>FuncEntry</w:t>
        </w:r>
        <w:r>
          <w:t>(DMF_TRACE_ResourceHub);</w:t>
        </w:r>
      </w:ins>
    </w:p>
    <w:p w14:paraId="534B06EF" w14:textId="77777777" w:rsidR="005134E4" w:rsidRDefault="005134E4">
      <w:pPr>
        <w:pStyle w:val="CodeBlock"/>
        <w:rPr>
          <w:ins w:id="3630" w:author="Sam Tertzakian" w:date="2018-09-11T19:50:00Z"/>
        </w:rPr>
        <w:pPrChange w:id="3631" w:author="Sam Tertzakian" w:date="2018-09-12T14:45:00Z">
          <w:pPr>
            <w:autoSpaceDE w:val="0"/>
            <w:autoSpaceDN w:val="0"/>
            <w:adjustRightInd w:val="0"/>
            <w:spacing w:after="0" w:line="240" w:lineRule="auto"/>
          </w:pPr>
        </w:pPrChange>
      </w:pPr>
    </w:p>
    <w:p w14:paraId="0055EEFF" w14:textId="77777777" w:rsidR="005134E4" w:rsidRDefault="005134E4">
      <w:pPr>
        <w:pStyle w:val="CodeBlock"/>
        <w:rPr>
          <w:ins w:id="3632" w:author="Sam Tertzakian" w:date="2018-09-11T19:50:00Z"/>
        </w:rPr>
        <w:pPrChange w:id="3633" w:author="Sam Tertzakian" w:date="2018-09-12T14:45:00Z">
          <w:pPr>
            <w:autoSpaceDE w:val="0"/>
            <w:autoSpaceDN w:val="0"/>
            <w:adjustRightInd w:val="0"/>
            <w:spacing w:after="0" w:line="240" w:lineRule="auto"/>
          </w:pPr>
        </w:pPrChange>
      </w:pPr>
      <w:ins w:id="3634" w:author="Sam Tertzakian" w:date="2018-09-11T19:50:00Z">
        <w:r>
          <w:t xml:space="preserve">    </w:t>
        </w:r>
        <w:r>
          <w:rPr>
            <w:color w:val="6F008A"/>
          </w:rPr>
          <w:t>ASSERT</w:t>
        </w:r>
        <w:r>
          <w:t>(</w:t>
        </w:r>
        <w:r>
          <w:rPr>
            <w:color w:val="808080"/>
          </w:rPr>
          <w:t>Device</w:t>
        </w:r>
        <w:r>
          <w:t xml:space="preserve"> == DMF_AttachedDeviceGet(</w:t>
        </w:r>
        <w:r>
          <w:rPr>
            <w:color w:val="808080"/>
          </w:rPr>
          <w:t>DmfModule</w:t>
        </w:r>
        <w:r>
          <w:t>));</w:t>
        </w:r>
      </w:ins>
    </w:p>
    <w:p w14:paraId="7BBE5CE3" w14:textId="77777777" w:rsidR="005134E4" w:rsidRDefault="005134E4">
      <w:pPr>
        <w:pStyle w:val="CodeBlock"/>
        <w:rPr>
          <w:ins w:id="3635" w:author="Sam Tertzakian" w:date="2018-09-11T19:50:00Z"/>
        </w:rPr>
        <w:pPrChange w:id="3636" w:author="Sam Tertzakian" w:date="2018-09-12T14:45:00Z">
          <w:pPr>
            <w:autoSpaceDE w:val="0"/>
            <w:autoSpaceDN w:val="0"/>
            <w:adjustRightInd w:val="0"/>
            <w:spacing w:after="0" w:line="240" w:lineRule="auto"/>
          </w:pPr>
        </w:pPrChange>
      </w:pPr>
      <w:ins w:id="3637" w:author="Sam Tertzakian" w:date="2018-09-11T19:50:00Z">
        <w:r>
          <w:t xml:space="preserve">    </w:t>
        </w:r>
        <w:r>
          <w:rPr>
            <w:color w:val="6F008A"/>
          </w:rPr>
          <w:t>ASSERT</w:t>
        </w:r>
        <w:r>
          <w:t>(</w:t>
        </w:r>
        <w:r>
          <w:rPr>
            <w:color w:val="808080"/>
          </w:rPr>
          <w:t>Request</w:t>
        </w:r>
        <w:r>
          <w:t xml:space="preserve"> != </w:t>
        </w:r>
        <w:r>
          <w:rPr>
            <w:color w:val="6F008A"/>
          </w:rPr>
          <w:t>NULL</w:t>
        </w:r>
        <w:r>
          <w:t>);</w:t>
        </w:r>
      </w:ins>
    </w:p>
    <w:p w14:paraId="50FE6FC5" w14:textId="77777777" w:rsidR="005134E4" w:rsidRDefault="005134E4">
      <w:pPr>
        <w:pStyle w:val="CodeBlock"/>
        <w:rPr>
          <w:ins w:id="3638" w:author="Sam Tertzakian" w:date="2018-09-11T19:50:00Z"/>
        </w:rPr>
        <w:pPrChange w:id="3639" w:author="Sam Tertzakian" w:date="2018-09-12T14:45:00Z">
          <w:pPr>
            <w:autoSpaceDE w:val="0"/>
            <w:autoSpaceDN w:val="0"/>
            <w:adjustRightInd w:val="0"/>
            <w:spacing w:after="0" w:line="240" w:lineRule="auto"/>
          </w:pPr>
        </w:pPrChange>
      </w:pPr>
      <w:ins w:id="3640" w:author="Sam Tertzakian" w:date="2018-09-11T19:50:00Z">
        <w:r>
          <w:t xml:space="preserve">    </w:t>
        </w:r>
        <w:r>
          <w:rPr>
            <w:color w:val="6F008A"/>
          </w:rPr>
          <w:t>ASSERT</w:t>
        </w:r>
        <w:r>
          <w:t>(</w:t>
        </w:r>
        <w:r>
          <w:rPr>
            <w:color w:val="808080"/>
          </w:rPr>
          <w:t>FileObject</w:t>
        </w:r>
        <w:r>
          <w:t xml:space="preserve"> != </w:t>
        </w:r>
        <w:r>
          <w:rPr>
            <w:color w:val="6F008A"/>
          </w:rPr>
          <w:t>NULL</w:t>
        </w:r>
        <w:r>
          <w:t>);</w:t>
        </w:r>
      </w:ins>
    </w:p>
    <w:p w14:paraId="4C12B1CE" w14:textId="77777777" w:rsidR="005134E4" w:rsidRDefault="005134E4">
      <w:pPr>
        <w:pStyle w:val="CodeBlock"/>
        <w:rPr>
          <w:ins w:id="3641" w:author="Sam Tertzakian" w:date="2018-09-11T19:50:00Z"/>
        </w:rPr>
        <w:pPrChange w:id="3642" w:author="Sam Tertzakian" w:date="2018-09-12T14:45:00Z">
          <w:pPr>
            <w:autoSpaceDE w:val="0"/>
            <w:autoSpaceDN w:val="0"/>
            <w:adjustRightInd w:val="0"/>
            <w:spacing w:after="0" w:line="240" w:lineRule="auto"/>
          </w:pPr>
        </w:pPrChange>
      </w:pPr>
    </w:p>
    <w:p w14:paraId="043C127E" w14:textId="77777777" w:rsidR="005134E4" w:rsidRDefault="005134E4">
      <w:pPr>
        <w:pStyle w:val="CodeBlock"/>
        <w:rPr>
          <w:ins w:id="3643" w:author="Sam Tertzakian" w:date="2018-09-11T19:50:00Z"/>
        </w:rPr>
        <w:pPrChange w:id="3644" w:author="Sam Tertzakian" w:date="2018-09-12T14:45:00Z">
          <w:pPr>
            <w:autoSpaceDE w:val="0"/>
            <w:autoSpaceDN w:val="0"/>
            <w:adjustRightInd w:val="0"/>
            <w:spacing w:after="0" w:line="240" w:lineRule="auto"/>
          </w:pPr>
        </w:pPrChange>
      </w:pPr>
      <w:ins w:id="3645" w:author="Sam Tertzakian" w:date="2018-09-11T19:50:00Z">
        <w:r>
          <w:t xml:space="preserve">    moduleContext = DMF_CONTEXT_GET(</w:t>
        </w:r>
        <w:r>
          <w:rPr>
            <w:color w:val="808080"/>
          </w:rPr>
          <w:t>DmfModule</w:t>
        </w:r>
        <w:r>
          <w:t>);</w:t>
        </w:r>
      </w:ins>
    </w:p>
    <w:p w14:paraId="0F9E1968" w14:textId="77777777" w:rsidR="005134E4" w:rsidRDefault="005134E4">
      <w:pPr>
        <w:pStyle w:val="CodeBlock"/>
        <w:rPr>
          <w:ins w:id="3646" w:author="Sam Tertzakian" w:date="2018-09-11T19:50:00Z"/>
        </w:rPr>
        <w:pPrChange w:id="3647" w:author="Sam Tertzakian" w:date="2018-09-12T14:45:00Z">
          <w:pPr>
            <w:autoSpaceDE w:val="0"/>
            <w:autoSpaceDN w:val="0"/>
            <w:adjustRightInd w:val="0"/>
            <w:spacing w:after="0" w:line="240" w:lineRule="auto"/>
          </w:pPr>
        </w:pPrChange>
      </w:pPr>
    </w:p>
    <w:p w14:paraId="3F417602" w14:textId="77777777" w:rsidR="005134E4" w:rsidRDefault="005134E4">
      <w:pPr>
        <w:pStyle w:val="CodeBlock"/>
        <w:rPr>
          <w:ins w:id="3648" w:author="Sam Tertzakian" w:date="2018-09-11T19:50:00Z"/>
          <w:color w:val="000000"/>
        </w:rPr>
        <w:pPrChange w:id="3649" w:author="Sam Tertzakian" w:date="2018-09-12T14:45:00Z">
          <w:pPr>
            <w:autoSpaceDE w:val="0"/>
            <w:autoSpaceDN w:val="0"/>
            <w:adjustRightInd w:val="0"/>
            <w:spacing w:after="0" w:line="240" w:lineRule="auto"/>
          </w:pPr>
        </w:pPrChange>
      </w:pPr>
      <w:ins w:id="3650" w:author="Sam Tertzakian" w:date="2018-09-11T19:50:00Z">
        <w:r>
          <w:rPr>
            <w:color w:val="000000"/>
          </w:rPr>
          <w:t xml:space="preserve">    </w:t>
        </w:r>
        <w:r>
          <w:t>WDF_OBJECT_ATTRIBUTES_INIT_CONTEXT_TYPE</w:t>
        </w:r>
        <w:r>
          <w:rPr>
            <w:color w:val="000000"/>
          </w:rPr>
          <w:t>(&amp;attributes,</w:t>
        </w:r>
      </w:ins>
    </w:p>
    <w:p w14:paraId="4D5912A7" w14:textId="77777777" w:rsidR="005134E4" w:rsidRDefault="005134E4">
      <w:pPr>
        <w:pStyle w:val="CodeBlock"/>
        <w:rPr>
          <w:ins w:id="3651" w:author="Sam Tertzakian" w:date="2018-09-11T19:50:00Z"/>
        </w:rPr>
        <w:pPrChange w:id="3652" w:author="Sam Tertzakian" w:date="2018-09-12T14:45:00Z">
          <w:pPr>
            <w:autoSpaceDE w:val="0"/>
            <w:autoSpaceDN w:val="0"/>
            <w:adjustRightInd w:val="0"/>
            <w:spacing w:after="0" w:line="240" w:lineRule="auto"/>
          </w:pPr>
        </w:pPrChange>
      </w:pPr>
      <w:ins w:id="3653" w:author="Sam Tertzakian" w:date="2018-09-11T19:50:00Z">
        <w:r>
          <w:t xml:space="preserve">                                            </w:t>
        </w:r>
        <w:r>
          <w:rPr>
            <w:color w:val="2B91AF"/>
          </w:rPr>
          <w:t>RESOURCEHUB_FILEOBJECT_CONTEXT</w:t>
        </w:r>
        <w:r>
          <w:t>);</w:t>
        </w:r>
      </w:ins>
    </w:p>
    <w:p w14:paraId="6D2D6808" w14:textId="77777777" w:rsidR="005134E4" w:rsidRDefault="005134E4">
      <w:pPr>
        <w:pStyle w:val="CodeBlock"/>
        <w:rPr>
          <w:ins w:id="3654" w:author="Sam Tertzakian" w:date="2018-09-11T19:50:00Z"/>
        </w:rPr>
        <w:pPrChange w:id="3655" w:author="Sam Tertzakian" w:date="2018-09-12T14:45:00Z">
          <w:pPr>
            <w:autoSpaceDE w:val="0"/>
            <w:autoSpaceDN w:val="0"/>
            <w:adjustRightInd w:val="0"/>
            <w:spacing w:after="0" w:line="240" w:lineRule="auto"/>
          </w:pPr>
        </w:pPrChange>
      </w:pPr>
      <w:ins w:id="3656" w:author="Sam Tertzakian" w:date="2018-09-11T19:50:00Z">
        <w:r>
          <w:t xml:space="preserve">    ntStatus = WdfObjectAllocateContext(</w:t>
        </w:r>
        <w:r>
          <w:rPr>
            <w:color w:val="808080"/>
          </w:rPr>
          <w:t>FileObject</w:t>
        </w:r>
        <w:r>
          <w:t>,</w:t>
        </w:r>
      </w:ins>
    </w:p>
    <w:p w14:paraId="01FCF32C" w14:textId="77777777" w:rsidR="005134E4" w:rsidRDefault="005134E4">
      <w:pPr>
        <w:pStyle w:val="CodeBlock"/>
        <w:rPr>
          <w:ins w:id="3657" w:author="Sam Tertzakian" w:date="2018-09-11T19:50:00Z"/>
        </w:rPr>
        <w:pPrChange w:id="3658" w:author="Sam Tertzakian" w:date="2018-09-12T14:45:00Z">
          <w:pPr>
            <w:autoSpaceDE w:val="0"/>
            <w:autoSpaceDN w:val="0"/>
            <w:adjustRightInd w:val="0"/>
            <w:spacing w:after="0" w:line="240" w:lineRule="auto"/>
          </w:pPr>
        </w:pPrChange>
      </w:pPr>
      <w:ins w:id="3659" w:author="Sam Tertzakian" w:date="2018-09-11T19:50:00Z">
        <w:r>
          <w:t xml:space="preserve">                                        &amp;attributes,</w:t>
        </w:r>
      </w:ins>
    </w:p>
    <w:p w14:paraId="600980A0" w14:textId="77777777" w:rsidR="005134E4" w:rsidRDefault="005134E4">
      <w:pPr>
        <w:pStyle w:val="CodeBlock"/>
        <w:rPr>
          <w:ins w:id="3660" w:author="Sam Tertzakian" w:date="2018-09-11T19:50:00Z"/>
        </w:rPr>
        <w:pPrChange w:id="3661" w:author="Sam Tertzakian" w:date="2018-09-12T14:45:00Z">
          <w:pPr>
            <w:autoSpaceDE w:val="0"/>
            <w:autoSpaceDN w:val="0"/>
            <w:adjustRightInd w:val="0"/>
            <w:spacing w:after="0" w:line="240" w:lineRule="auto"/>
          </w:pPr>
        </w:pPrChange>
      </w:pPr>
      <w:ins w:id="3662" w:author="Sam Tertzakian" w:date="2018-09-11T19:50:00Z">
        <w:r>
          <w:t xml:space="preserve">                                        (</w:t>
        </w:r>
        <w:r>
          <w:rPr>
            <w:color w:val="6F008A"/>
          </w:rPr>
          <w:t>VOID</w:t>
        </w:r>
        <w:r>
          <w:t>**)&amp;fileContext);</w:t>
        </w:r>
      </w:ins>
    </w:p>
    <w:p w14:paraId="67986952" w14:textId="77777777" w:rsidR="005134E4" w:rsidRDefault="005134E4">
      <w:pPr>
        <w:pStyle w:val="CodeBlock"/>
        <w:rPr>
          <w:ins w:id="3663" w:author="Sam Tertzakian" w:date="2018-09-11T19:50:00Z"/>
        </w:rPr>
        <w:pPrChange w:id="3664" w:author="Sam Tertzakian" w:date="2018-09-12T14:45:00Z">
          <w:pPr>
            <w:autoSpaceDE w:val="0"/>
            <w:autoSpaceDN w:val="0"/>
            <w:adjustRightInd w:val="0"/>
            <w:spacing w:after="0" w:line="240" w:lineRule="auto"/>
          </w:pPr>
        </w:pPrChange>
      </w:pPr>
    </w:p>
    <w:p w14:paraId="5D0D4E8C" w14:textId="77777777" w:rsidR="005134E4" w:rsidRDefault="005134E4">
      <w:pPr>
        <w:pStyle w:val="CodeBlock"/>
        <w:rPr>
          <w:ins w:id="3665" w:author="Sam Tertzakian" w:date="2018-09-11T19:50:00Z"/>
        </w:rPr>
        <w:pPrChange w:id="3666" w:author="Sam Tertzakian" w:date="2018-09-12T14:45:00Z">
          <w:pPr>
            <w:autoSpaceDE w:val="0"/>
            <w:autoSpaceDN w:val="0"/>
            <w:adjustRightInd w:val="0"/>
            <w:spacing w:after="0" w:line="240" w:lineRule="auto"/>
          </w:pPr>
        </w:pPrChange>
      </w:pPr>
      <w:ins w:id="3667" w:author="Sam Tertzakian" w:date="2018-09-11T19:50:00Z">
        <w:r>
          <w:lastRenderedPageBreak/>
          <w:t xml:space="preserve">    fileContext = ResourceHub_FileContextGet(</w:t>
        </w:r>
        <w:r>
          <w:rPr>
            <w:color w:val="808080"/>
          </w:rPr>
          <w:t>FileObject</w:t>
        </w:r>
        <w:r>
          <w:t>);</w:t>
        </w:r>
      </w:ins>
    </w:p>
    <w:p w14:paraId="628B2FF1" w14:textId="77777777" w:rsidR="005134E4" w:rsidRDefault="005134E4">
      <w:pPr>
        <w:pStyle w:val="CodeBlock"/>
        <w:rPr>
          <w:ins w:id="3668" w:author="Sam Tertzakian" w:date="2018-09-11T19:50:00Z"/>
        </w:rPr>
        <w:pPrChange w:id="3669" w:author="Sam Tertzakian" w:date="2018-09-12T14:45:00Z">
          <w:pPr>
            <w:autoSpaceDE w:val="0"/>
            <w:autoSpaceDN w:val="0"/>
            <w:adjustRightInd w:val="0"/>
            <w:spacing w:after="0" w:line="240" w:lineRule="auto"/>
          </w:pPr>
        </w:pPrChange>
      </w:pPr>
    </w:p>
    <w:p w14:paraId="10BB1DA6" w14:textId="77777777" w:rsidR="005134E4" w:rsidRDefault="005134E4">
      <w:pPr>
        <w:pStyle w:val="CodeBlock"/>
        <w:rPr>
          <w:ins w:id="3670" w:author="Sam Tertzakian" w:date="2018-09-11T19:50:00Z"/>
        </w:rPr>
        <w:pPrChange w:id="3671" w:author="Sam Tertzakian" w:date="2018-09-12T14:45:00Z">
          <w:pPr>
            <w:autoSpaceDE w:val="0"/>
            <w:autoSpaceDN w:val="0"/>
            <w:adjustRightInd w:val="0"/>
            <w:spacing w:after="0" w:line="240" w:lineRule="auto"/>
          </w:pPr>
        </w:pPrChange>
      </w:pPr>
      <w:ins w:id="3672" w:author="Sam Tertzakian" w:date="2018-09-11T19:50:00Z">
        <w:r>
          <w:t xml:space="preserve">    handled = </w:t>
        </w:r>
        <w:r>
          <w:rPr>
            <w:color w:val="6F008A"/>
          </w:rPr>
          <w:t>FALSE</w:t>
        </w:r>
        <w:r>
          <w:t>;</w:t>
        </w:r>
      </w:ins>
    </w:p>
    <w:p w14:paraId="756D2EC3" w14:textId="77777777" w:rsidR="005134E4" w:rsidRDefault="005134E4">
      <w:pPr>
        <w:pStyle w:val="CodeBlock"/>
        <w:rPr>
          <w:ins w:id="3673" w:author="Sam Tertzakian" w:date="2018-09-11T19:50:00Z"/>
        </w:rPr>
        <w:pPrChange w:id="3674" w:author="Sam Tertzakian" w:date="2018-09-12T14:45:00Z">
          <w:pPr>
            <w:autoSpaceDE w:val="0"/>
            <w:autoSpaceDN w:val="0"/>
            <w:adjustRightInd w:val="0"/>
            <w:spacing w:after="0" w:line="240" w:lineRule="auto"/>
          </w:pPr>
        </w:pPrChange>
      </w:pPr>
      <w:ins w:id="3675" w:author="Sam Tertzakian" w:date="2018-09-11T19:50:00Z">
        <w:r>
          <w:t xml:space="preserve">    ntStatus = </w:t>
        </w:r>
        <w:r>
          <w:rPr>
            <w:color w:val="6F008A"/>
          </w:rPr>
          <w:t>STATUS_SUCCESS</w:t>
        </w:r>
        <w:r>
          <w:t>;</w:t>
        </w:r>
      </w:ins>
    </w:p>
    <w:p w14:paraId="78A7D749" w14:textId="77777777" w:rsidR="005134E4" w:rsidRDefault="005134E4">
      <w:pPr>
        <w:pStyle w:val="CodeBlock"/>
        <w:rPr>
          <w:ins w:id="3676" w:author="Sam Tertzakian" w:date="2018-09-11T19:50:00Z"/>
        </w:rPr>
        <w:pPrChange w:id="3677" w:author="Sam Tertzakian" w:date="2018-09-12T14:45:00Z">
          <w:pPr>
            <w:autoSpaceDE w:val="0"/>
            <w:autoSpaceDN w:val="0"/>
            <w:adjustRightInd w:val="0"/>
            <w:spacing w:after="0" w:line="240" w:lineRule="auto"/>
          </w:pPr>
        </w:pPrChange>
      </w:pPr>
      <w:ins w:id="3678" w:author="Sam Tertzakian" w:date="2018-09-11T19:50:00Z">
        <w:r>
          <w:t xml:space="preserve">    connectionProperties = </w:t>
        </w:r>
        <w:r>
          <w:rPr>
            <w:color w:val="6F008A"/>
          </w:rPr>
          <w:t>NULL</w:t>
        </w:r>
        <w:r>
          <w:t>;</w:t>
        </w:r>
      </w:ins>
    </w:p>
    <w:p w14:paraId="59FB13D0" w14:textId="77777777" w:rsidR="005134E4" w:rsidRDefault="005134E4">
      <w:pPr>
        <w:pStyle w:val="CodeBlock"/>
        <w:rPr>
          <w:ins w:id="3679" w:author="Sam Tertzakian" w:date="2018-09-11T19:50:00Z"/>
        </w:rPr>
        <w:pPrChange w:id="3680" w:author="Sam Tertzakian" w:date="2018-09-12T14:45:00Z">
          <w:pPr>
            <w:autoSpaceDE w:val="0"/>
            <w:autoSpaceDN w:val="0"/>
            <w:adjustRightInd w:val="0"/>
            <w:spacing w:after="0" w:line="240" w:lineRule="auto"/>
          </w:pPr>
        </w:pPrChange>
      </w:pPr>
      <w:ins w:id="3681" w:author="Sam Tertzakian" w:date="2018-09-11T19:50:00Z">
        <w:r>
          <w:t xml:space="preserve">    filenameLength = 0;</w:t>
        </w:r>
      </w:ins>
    </w:p>
    <w:p w14:paraId="1033FBFD" w14:textId="77777777" w:rsidR="005134E4" w:rsidRDefault="005134E4">
      <w:pPr>
        <w:pStyle w:val="CodeBlock"/>
        <w:rPr>
          <w:ins w:id="3682" w:author="Sam Tertzakian" w:date="2018-09-11T19:50:00Z"/>
        </w:rPr>
        <w:pPrChange w:id="3683" w:author="Sam Tertzakian" w:date="2018-09-12T14:45:00Z">
          <w:pPr>
            <w:autoSpaceDE w:val="0"/>
            <w:autoSpaceDN w:val="0"/>
            <w:adjustRightInd w:val="0"/>
            <w:spacing w:after="0" w:line="240" w:lineRule="auto"/>
          </w:pPr>
        </w:pPrChange>
      </w:pPr>
    </w:p>
    <w:p w14:paraId="3556E231" w14:textId="77777777" w:rsidR="005134E4" w:rsidRDefault="005134E4">
      <w:pPr>
        <w:pStyle w:val="CodeBlock"/>
        <w:rPr>
          <w:ins w:id="3684" w:author="Sam Tertzakian" w:date="2018-09-11T19:50:00Z"/>
        </w:rPr>
        <w:pPrChange w:id="3685" w:author="Sam Tertzakian" w:date="2018-09-12T14:45:00Z">
          <w:pPr>
            <w:autoSpaceDE w:val="0"/>
            <w:autoSpaceDN w:val="0"/>
            <w:adjustRightInd w:val="0"/>
            <w:spacing w:after="0" w:line="240" w:lineRule="auto"/>
          </w:pPr>
        </w:pPrChange>
      </w:pPr>
      <w:ins w:id="3686" w:author="Sam Tertzakian" w:date="2018-09-11T19:50:00Z">
        <w:r>
          <w:t xml:space="preserve">    fileName = WdfFileObjectGetFileName(</w:t>
        </w:r>
        <w:r>
          <w:rPr>
            <w:color w:val="808080"/>
          </w:rPr>
          <w:t>FileObject</w:t>
        </w:r>
        <w:r>
          <w:t>);</w:t>
        </w:r>
      </w:ins>
    </w:p>
    <w:p w14:paraId="61303E00" w14:textId="77777777" w:rsidR="005134E4" w:rsidRDefault="005134E4">
      <w:pPr>
        <w:pStyle w:val="CodeBlock"/>
        <w:rPr>
          <w:ins w:id="3687" w:author="Sam Tertzakian" w:date="2018-09-11T19:50:00Z"/>
        </w:rPr>
        <w:pPrChange w:id="3688" w:author="Sam Tertzakian" w:date="2018-09-12T14:45:00Z">
          <w:pPr>
            <w:autoSpaceDE w:val="0"/>
            <w:autoSpaceDN w:val="0"/>
            <w:adjustRightInd w:val="0"/>
            <w:spacing w:after="0" w:line="240" w:lineRule="auto"/>
          </w:pPr>
        </w:pPrChange>
      </w:pPr>
      <w:ins w:id="3689" w:author="Sam Tertzakian" w:date="2018-09-11T19:50:00Z">
        <w:r>
          <w:t xml:space="preserve">    </w:t>
        </w:r>
        <w:r>
          <w:rPr>
            <w:color w:val="0000FF"/>
          </w:rPr>
          <w:t>if</w:t>
        </w:r>
        <w:r>
          <w:t xml:space="preserve"> ((fileName != </w:t>
        </w:r>
        <w:r>
          <w:rPr>
            <w:color w:val="6F008A"/>
          </w:rPr>
          <w:t>NULL</w:t>
        </w:r>
        <w:r>
          <w:t>) &amp;&amp;</w:t>
        </w:r>
      </w:ins>
    </w:p>
    <w:p w14:paraId="12C77BCA" w14:textId="77777777" w:rsidR="005134E4" w:rsidRDefault="005134E4">
      <w:pPr>
        <w:pStyle w:val="CodeBlock"/>
        <w:rPr>
          <w:ins w:id="3690" w:author="Sam Tertzakian" w:date="2018-09-11T19:50:00Z"/>
        </w:rPr>
        <w:pPrChange w:id="3691" w:author="Sam Tertzakian" w:date="2018-09-12T14:45:00Z">
          <w:pPr>
            <w:autoSpaceDE w:val="0"/>
            <w:autoSpaceDN w:val="0"/>
            <w:adjustRightInd w:val="0"/>
            <w:spacing w:after="0" w:line="240" w:lineRule="auto"/>
          </w:pPr>
        </w:pPrChange>
      </w:pPr>
      <w:ins w:id="3692" w:author="Sam Tertzakian" w:date="2018-09-11T19:50:00Z">
        <w:r>
          <w:t xml:space="preserve">        (fileName-&gt;Length != 0))</w:t>
        </w:r>
      </w:ins>
    </w:p>
    <w:p w14:paraId="09E4BC8B" w14:textId="77777777" w:rsidR="005134E4" w:rsidRDefault="005134E4">
      <w:pPr>
        <w:pStyle w:val="CodeBlock"/>
        <w:rPr>
          <w:ins w:id="3693" w:author="Sam Tertzakian" w:date="2018-09-11T19:50:00Z"/>
        </w:rPr>
        <w:pPrChange w:id="3694" w:author="Sam Tertzakian" w:date="2018-09-12T14:45:00Z">
          <w:pPr>
            <w:autoSpaceDE w:val="0"/>
            <w:autoSpaceDN w:val="0"/>
            <w:adjustRightInd w:val="0"/>
            <w:spacing w:after="0" w:line="240" w:lineRule="auto"/>
          </w:pPr>
        </w:pPrChange>
      </w:pPr>
      <w:ins w:id="3695" w:author="Sam Tertzakian" w:date="2018-09-11T19:50:00Z">
        <w:r>
          <w:t xml:space="preserve">    {</w:t>
        </w:r>
      </w:ins>
    </w:p>
    <w:p w14:paraId="2721D0E7" w14:textId="77777777" w:rsidR="005134E4" w:rsidRDefault="005134E4">
      <w:pPr>
        <w:pStyle w:val="CodeBlock"/>
        <w:rPr>
          <w:ins w:id="3696" w:author="Sam Tertzakian" w:date="2018-09-11T19:50:00Z"/>
          <w:color w:val="000000"/>
        </w:rPr>
        <w:pPrChange w:id="3697" w:author="Sam Tertzakian" w:date="2018-09-12T14:45:00Z">
          <w:pPr>
            <w:autoSpaceDE w:val="0"/>
            <w:autoSpaceDN w:val="0"/>
            <w:adjustRightInd w:val="0"/>
            <w:spacing w:after="0" w:line="240" w:lineRule="auto"/>
          </w:pPr>
        </w:pPrChange>
      </w:pPr>
      <w:ins w:id="3698" w:author="Sam Tertzakian" w:date="2018-09-11T19:50:00Z">
        <w:r>
          <w:rPr>
            <w:color w:val="000000"/>
          </w:rPr>
          <w:t xml:space="preserve">        </w:t>
        </w:r>
        <w:r>
          <w:t xml:space="preserve">//If the string is null-terminated, Length does not include the trailing null character. </w:t>
        </w:r>
      </w:ins>
    </w:p>
    <w:p w14:paraId="5757EE6E" w14:textId="77777777" w:rsidR="005134E4" w:rsidRDefault="005134E4">
      <w:pPr>
        <w:pStyle w:val="CodeBlock"/>
        <w:rPr>
          <w:ins w:id="3699" w:author="Sam Tertzakian" w:date="2018-09-11T19:50:00Z"/>
          <w:color w:val="000000"/>
        </w:rPr>
        <w:pPrChange w:id="3700" w:author="Sam Tertzakian" w:date="2018-09-12T14:45:00Z">
          <w:pPr>
            <w:autoSpaceDE w:val="0"/>
            <w:autoSpaceDN w:val="0"/>
            <w:adjustRightInd w:val="0"/>
            <w:spacing w:after="0" w:line="240" w:lineRule="auto"/>
          </w:pPr>
        </w:pPrChange>
      </w:pPr>
      <w:ins w:id="3701" w:author="Sam Tertzakian" w:date="2018-09-11T19:50:00Z">
        <w:r>
          <w:rPr>
            <w:color w:val="000000"/>
          </w:rPr>
          <w:t xml:space="preserve">        </w:t>
        </w:r>
        <w:r>
          <w:t>//So use MaximumLength field instead.</w:t>
        </w:r>
      </w:ins>
    </w:p>
    <w:p w14:paraId="6362DADC" w14:textId="77777777" w:rsidR="005134E4" w:rsidRDefault="005134E4">
      <w:pPr>
        <w:pStyle w:val="CodeBlock"/>
        <w:rPr>
          <w:ins w:id="3702" w:author="Sam Tertzakian" w:date="2018-09-11T19:50:00Z"/>
        </w:rPr>
        <w:pPrChange w:id="3703" w:author="Sam Tertzakian" w:date="2018-09-12T14:45:00Z">
          <w:pPr>
            <w:autoSpaceDE w:val="0"/>
            <w:autoSpaceDN w:val="0"/>
            <w:adjustRightInd w:val="0"/>
            <w:spacing w:after="0" w:line="240" w:lineRule="auto"/>
          </w:pPr>
        </w:pPrChange>
      </w:pPr>
      <w:ins w:id="3704" w:author="Sam Tertzakian" w:date="2018-09-11T19:50:00Z">
        <w:r>
          <w:t xml:space="preserve">        //</w:t>
        </w:r>
      </w:ins>
    </w:p>
    <w:p w14:paraId="62730F26" w14:textId="77777777" w:rsidR="005134E4" w:rsidRDefault="005134E4">
      <w:pPr>
        <w:pStyle w:val="CodeBlock"/>
        <w:rPr>
          <w:ins w:id="3705" w:author="Sam Tertzakian" w:date="2018-09-11T19:50:00Z"/>
        </w:rPr>
        <w:pPrChange w:id="3706" w:author="Sam Tertzakian" w:date="2018-09-12T14:45:00Z">
          <w:pPr>
            <w:autoSpaceDE w:val="0"/>
            <w:autoSpaceDN w:val="0"/>
            <w:adjustRightInd w:val="0"/>
            <w:spacing w:after="0" w:line="240" w:lineRule="auto"/>
          </w:pPr>
        </w:pPrChange>
      </w:pPr>
      <w:ins w:id="3707" w:author="Sam Tertzakian" w:date="2018-09-11T19:50:00Z">
        <w:r>
          <w:t xml:space="preserve">        RtlInitEmptyUnicodeString(&amp;filePart,</w:t>
        </w:r>
      </w:ins>
    </w:p>
    <w:p w14:paraId="73190DDA" w14:textId="77777777" w:rsidR="005134E4" w:rsidRDefault="005134E4">
      <w:pPr>
        <w:pStyle w:val="CodeBlock"/>
        <w:rPr>
          <w:ins w:id="3708" w:author="Sam Tertzakian" w:date="2018-09-11T19:50:00Z"/>
        </w:rPr>
        <w:pPrChange w:id="3709" w:author="Sam Tertzakian" w:date="2018-09-12T14:45:00Z">
          <w:pPr>
            <w:autoSpaceDE w:val="0"/>
            <w:autoSpaceDN w:val="0"/>
            <w:adjustRightInd w:val="0"/>
            <w:spacing w:after="0" w:line="240" w:lineRule="auto"/>
          </w:pPr>
        </w:pPrChange>
      </w:pPr>
      <w:ins w:id="3710" w:author="Sam Tertzakian" w:date="2018-09-11T19:50:00Z">
        <w:r>
          <w:t xml:space="preserve">                                  fileName-&gt;Buffer,</w:t>
        </w:r>
      </w:ins>
    </w:p>
    <w:p w14:paraId="2335575D" w14:textId="77777777" w:rsidR="005134E4" w:rsidRDefault="005134E4">
      <w:pPr>
        <w:pStyle w:val="CodeBlock"/>
        <w:rPr>
          <w:ins w:id="3711" w:author="Sam Tertzakian" w:date="2018-09-11T19:50:00Z"/>
        </w:rPr>
        <w:pPrChange w:id="3712" w:author="Sam Tertzakian" w:date="2018-09-12T14:45:00Z">
          <w:pPr>
            <w:autoSpaceDE w:val="0"/>
            <w:autoSpaceDN w:val="0"/>
            <w:adjustRightInd w:val="0"/>
            <w:spacing w:after="0" w:line="240" w:lineRule="auto"/>
          </w:pPr>
        </w:pPrChange>
      </w:pPr>
      <w:ins w:id="3713" w:author="Sam Tertzakian" w:date="2018-09-11T19:50:00Z">
        <w:r>
          <w:t xml:space="preserve">                                  fileName-&gt;MaximumLength);</w:t>
        </w:r>
      </w:ins>
    </w:p>
    <w:p w14:paraId="5065454E" w14:textId="77777777" w:rsidR="005134E4" w:rsidRDefault="005134E4">
      <w:pPr>
        <w:pStyle w:val="CodeBlock"/>
        <w:rPr>
          <w:ins w:id="3714" w:author="Sam Tertzakian" w:date="2018-09-11T19:50:00Z"/>
        </w:rPr>
        <w:pPrChange w:id="3715" w:author="Sam Tertzakian" w:date="2018-09-12T14:45:00Z">
          <w:pPr>
            <w:autoSpaceDE w:val="0"/>
            <w:autoSpaceDN w:val="0"/>
            <w:adjustRightInd w:val="0"/>
            <w:spacing w:after="0" w:line="240" w:lineRule="auto"/>
          </w:pPr>
        </w:pPrChange>
      </w:pPr>
    </w:p>
    <w:p w14:paraId="582095DB" w14:textId="77777777" w:rsidR="005134E4" w:rsidRDefault="005134E4">
      <w:pPr>
        <w:pStyle w:val="CodeBlock"/>
        <w:rPr>
          <w:ins w:id="3716" w:author="Sam Tertzakian" w:date="2018-09-11T19:50:00Z"/>
          <w:color w:val="000000"/>
        </w:rPr>
        <w:pPrChange w:id="3717" w:author="Sam Tertzakian" w:date="2018-09-12T14:45:00Z">
          <w:pPr>
            <w:autoSpaceDE w:val="0"/>
            <w:autoSpaceDN w:val="0"/>
            <w:adjustRightInd w:val="0"/>
            <w:spacing w:after="0" w:line="240" w:lineRule="auto"/>
          </w:pPr>
        </w:pPrChange>
      </w:pPr>
      <w:ins w:id="3718" w:author="Sam Tertzakian" w:date="2018-09-11T19:50:00Z">
        <w:r>
          <w:rPr>
            <w:color w:val="000000"/>
          </w:rPr>
          <w:t xml:space="preserve">        </w:t>
        </w:r>
        <w:r>
          <w:t>// The file-name part received may begin with a leading backslash</w:t>
        </w:r>
      </w:ins>
    </w:p>
    <w:p w14:paraId="7521C833" w14:textId="77777777" w:rsidR="005134E4" w:rsidRDefault="005134E4">
      <w:pPr>
        <w:pStyle w:val="CodeBlock"/>
        <w:rPr>
          <w:ins w:id="3719" w:author="Sam Tertzakian" w:date="2018-09-11T19:50:00Z"/>
          <w:color w:val="000000"/>
        </w:rPr>
        <w:pPrChange w:id="3720" w:author="Sam Tertzakian" w:date="2018-09-12T14:45:00Z">
          <w:pPr>
            <w:autoSpaceDE w:val="0"/>
            <w:autoSpaceDN w:val="0"/>
            <w:adjustRightInd w:val="0"/>
            <w:spacing w:after="0" w:line="240" w:lineRule="auto"/>
          </w:pPr>
        </w:pPrChange>
      </w:pPr>
      <w:ins w:id="3721" w:author="Sam Tertzakian" w:date="2018-09-11T19:50:00Z">
        <w:r>
          <w:rPr>
            <w:color w:val="000000"/>
          </w:rPr>
          <w:t xml:space="preserve">        </w:t>
        </w:r>
        <w:r>
          <w:t>// in the form "\0000000012345678". If the first character is a</w:t>
        </w:r>
      </w:ins>
    </w:p>
    <w:p w14:paraId="2C0A3DF8" w14:textId="77777777" w:rsidR="005134E4" w:rsidRDefault="005134E4">
      <w:pPr>
        <w:pStyle w:val="CodeBlock"/>
        <w:rPr>
          <w:ins w:id="3722" w:author="Sam Tertzakian" w:date="2018-09-11T19:50:00Z"/>
          <w:color w:val="000000"/>
        </w:rPr>
        <w:pPrChange w:id="3723" w:author="Sam Tertzakian" w:date="2018-09-12T14:45:00Z">
          <w:pPr>
            <w:autoSpaceDE w:val="0"/>
            <w:autoSpaceDN w:val="0"/>
            <w:adjustRightInd w:val="0"/>
            <w:spacing w:after="0" w:line="240" w:lineRule="auto"/>
          </w:pPr>
        </w:pPrChange>
      </w:pPr>
      <w:ins w:id="3724" w:author="Sam Tertzakian" w:date="2018-09-11T19:50:00Z">
        <w:r>
          <w:rPr>
            <w:color w:val="000000"/>
          </w:rPr>
          <w:t xml:space="preserve">        </w:t>
        </w:r>
        <w:r>
          <w:t>// backslash, skip it.</w:t>
        </w:r>
      </w:ins>
    </w:p>
    <w:p w14:paraId="1FF82D3C" w14:textId="77777777" w:rsidR="005134E4" w:rsidRDefault="005134E4">
      <w:pPr>
        <w:pStyle w:val="CodeBlock"/>
        <w:rPr>
          <w:ins w:id="3725" w:author="Sam Tertzakian" w:date="2018-09-11T19:50:00Z"/>
        </w:rPr>
        <w:pPrChange w:id="3726" w:author="Sam Tertzakian" w:date="2018-09-12T14:45:00Z">
          <w:pPr>
            <w:autoSpaceDE w:val="0"/>
            <w:autoSpaceDN w:val="0"/>
            <w:adjustRightInd w:val="0"/>
            <w:spacing w:after="0" w:line="240" w:lineRule="auto"/>
          </w:pPr>
        </w:pPrChange>
      </w:pPr>
      <w:ins w:id="3727" w:author="Sam Tertzakian" w:date="2018-09-11T19:50:00Z">
        <w:r>
          <w:t xml:space="preserve">        //</w:t>
        </w:r>
      </w:ins>
    </w:p>
    <w:p w14:paraId="0EEC1DFB" w14:textId="77777777" w:rsidR="005134E4" w:rsidRDefault="005134E4">
      <w:pPr>
        <w:pStyle w:val="CodeBlock"/>
        <w:rPr>
          <w:ins w:id="3728" w:author="Sam Tertzakian" w:date="2018-09-11T19:50:00Z"/>
        </w:rPr>
        <w:pPrChange w:id="3729" w:author="Sam Tertzakian" w:date="2018-09-12T14:45:00Z">
          <w:pPr>
            <w:autoSpaceDE w:val="0"/>
            <w:autoSpaceDN w:val="0"/>
            <w:adjustRightInd w:val="0"/>
            <w:spacing w:after="0" w:line="240" w:lineRule="auto"/>
          </w:pPr>
        </w:pPrChange>
      </w:pPr>
      <w:ins w:id="3730" w:author="Sam Tertzakian" w:date="2018-09-11T19:50:00Z">
        <w:r>
          <w:t xml:space="preserve">        filePart.Length = fileName-&gt;Length;</w:t>
        </w:r>
      </w:ins>
    </w:p>
    <w:p w14:paraId="1346EF18" w14:textId="77777777" w:rsidR="005134E4" w:rsidRDefault="005134E4">
      <w:pPr>
        <w:pStyle w:val="CodeBlock"/>
        <w:rPr>
          <w:ins w:id="3731" w:author="Sam Tertzakian" w:date="2018-09-11T19:50:00Z"/>
        </w:rPr>
        <w:pPrChange w:id="3732" w:author="Sam Tertzakian" w:date="2018-09-12T14:45:00Z">
          <w:pPr>
            <w:autoSpaceDE w:val="0"/>
            <w:autoSpaceDN w:val="0"/>
            <w:adjustRightInd w:val="0"/>
            <w:spacing w:after="0" w:line="240" w:lineRule="auto"/>
          </w:pPr>
        </w:pPrChange>
      </w:pPr>
      <w:ins w:id="3733" w:author="Sam Tertzakian" w:date="2018-09-11T19:50:00Z">
        <w:r>
          <w:t xml:space="preserve">        </w:t>
        </w:r>
        <w:r>
          <w:rPr>
            <w:color w:val="0000FF"/>
          </w:rPr>
          <w:t>if</w:t>
        </w:r>
        <w:r>
          <w:t xml:space="preserve"> (filePart.Length &gt;= </w:t>
        </w:r>
        <w:r>
          <w:rPr>
            <w:color w:val="0000FF"/>
          </w:rPr>
          <w:t>sizeof</w:t>
        </w:r>
        <w:r>
          <w:t>(</w:t>
        </w:r>
        <w:r>
          <w:rPr>
            <w:color w:val="2B91AF"/>
          </w:rPr>
          <w:t>WCHAR</w:t>
        </w:r>
        <w:r>
          <w:t xml:space="preserve">) &amp;&amp; filePart.Buffer[0] == </w:t>
        </w:r>
        <w:r>
          <w:rPr>
            <w:color w:val="A31515"/>
          </w:rPr>
          <w:t>L'\\'</w:t>
        </w:r>
        <w:r>
          <w:t>)</w:t>
        </w:r>
      </w:ins>
    </w:p>
    <w:p w14:paraId="234F1515" w14:textId="77777777" w:rsidR="005134E4" w:rsidRDefault="005134E4">
      <w:pPr>
        <w:pStyle w:val="CodeBlock"/>
        <w:rPr>
          <w:ins w:id="3734" w:author="Sam Tertzakian" w:date="2018-09-11T19:50:00Z"/>
        </w:rPr>
        <w:pPrChange w:id="3735" w:author="Sam Tertzakian" w:date="2018-09-12T14:45:00Z">
          <w:pPr>
            <w:autoSpaceDE w:val="0"/>
            <w:autoSpaceDN w:val="0"/>
            <w:adjustRightInd w:val="0"/>
            <w:spacing w:after="0" w:line="240" w:lineRule="auto"/>
          </w:pPr>
        </w:pPrChange>
      </w:pPr>
      <w:ins w:id="3736" w:author="Sam Tertzakian" w:date="2018-09-11T19:50:00Z">
        <w:r>
          <w:t xml:space="preserve">        {</w:t>
        </w:r>
      </w:ins>
    </w:p>
    <w:p w14:paraId="2BE8844C" w14:textId="77777777" w:rsidR="005134E4" w:rsidRDefault="005134E4">
      <w:pPr>
        <w:pStyle w:val="CodeBlock"/>
        <w:rPr>
          <w:ins w:id="3737" w:author="Sam Tertzakian" w:date="2018-09-11T19:50:00Z"/>
        </w:rPr>
        <w:pPrChange w:id="3738" w:author="Sam Tertzakian" w:date="2018-09-12T14:45:00Z">
          <w:pPr>
            <w:autoSpaceDE w:val="0"/>
            <w:autoSpaceDN w:val="0"/>
            <w:adjustRightInd w:val="0"/>
            <w:spacing w:after="0" w:line="240" w:lineRule="auto"/>
          </w:pPr>
        </w:pPrChange>
      </w:pPr>
      <w:ins w:id="3739" w:author="Sam Tertzakian" w:date="2018-09-11T19:50:00Z">
        <w:r>
          <w:t xml:space="preserve">            ++filePart.Buffer;</w:t>
        </w:r>
      </w:ins>
    </w:p>
    <w:p w14:paraId="12281DE5" w14:textId="77777777" w:rsidR="005134E4" w:rsidRDefault="005134E4">
      <w:pPr>
        <w:pStyle w:val="CodeBlock"/>
        <w:rPr>
          <w:ins w:id="3740" w:author="Sam Tertzakian" w:date="2018-09-11T19:50:00Z"/>
        </w:rPr>
        <w:pPrChange w:id="3741" w:author="Sam Tertzakian" w:date="2018-09-12T14:45:00Z">
          <w:pPr>
            <w:autoSpaceDE w:val="0"/>
            <w:autoSpaceDN w:val="0"/>
            <w:adjustRightInd w:val="0"/>
            <w:spacing w:after="0" w:line="240" w:lineRule="auto"/>
          </w:pPr>
        </w:pPrChange>
      </w:pPr>
      <w:ins w:id="3742" w:author="Sam Tertzakian" w:date="2018-09-11T19:50:00Z">
        <w:r>
          <w:t xml:space="preserve">            filePart.Length -= </w:t>
        </w:r>
        <w:r>
          <w:rPr>
            <w:color w:val="0000FF"/>
          </w:rPr>
          <w:t>sizeof</w:t>
        </w:r>
        <w:r>
          <w:t>(</w:t>
        </w:r>
        <w:r>
          <w:rPr>
            <w:color w:val="2B91AF"/>
          </w:rPr>
          <w:t>WCHAR</w:t>
        </w:r>
        <w:r>
          <w:t>);</w:t>
        </w:r>
      </w:ins>
    </w:p>
    <w:p w14:paraId="280F9C34" w14:textId="77777777" w:rsidR="005134E4" w:rsidRDefault="005134E4">
      <w:pPr>
        <w:pStyle w:val="CodeBlock"/>
        <w:rPr>
          <w:ins w:id="3743" w:author="Sam Tertzakian" w:date="2018-09-11T19:50:00Z"/>
        </w:rPr>
        <w:pPrChange w:id="3744" w:author="Sam Tertzakian" w:date="2018-09-12T14:45:00Z">
          <w:pPr>
            <w:autoSpaceDE w:val="0"/>
            <w:autoSpaceDN w:val="0"/>
            <w:adjustRightInd w:val="0"/>
            <w:spacing w:after="0" w:line="240" w:lineRule="auto"/>
          </w:pPr>
        </w:pPrChange>
      </w:pPr>
      <w:ins w:id="3745" w:author="Sam Tertzakian" w:date="2018-09-11T19:50:00Z">
        <w:r>
          <w:t xml:space="preserve">            filePart.MaximumLength -= </w:t>
        </w:r>
        <w:r>
          <w:rPr>
            <w:color w:val="0000FF"/>
          </w:rPr>
          <w:t>sizeof</w:t>
        </w:r>
        <w:r>
          <w:t>(</w:t>
        </w:r>
        <w:r>
          <w:rPr>
            <w:color w:val="2B91AF"/>
          </w:rPr>
          <w:t>WCHAR</w:t>
        </w:r>
        <w:r>
          <w:t>);</w:t>
        </w:r>
      </w:ins>
    </w:p>
    <w:p w14:paraId="79E851B3" w14:textId="77777777" w:rsidR="005134E4" w:rsidRDefault="005134E4">
      <w:pPr>
        <w:pStyle w:val="CodeBlock"/>
        <w:rPr>
          <w:ins w:id="3746" w:author="Sam Tertzakian" w:date="2018-09-11T19:50:00Z"/>
        </w:rPr>
        <w:pPrChange w:id="3747" w:author="Sam Tertzakian" w:date="2018-09-12T14:45:00Z">
          <w:pPr>
            <w:autoSpaceDE w:val="0"/>
            <w:autoSpaceDN w:val="0"/>
            <w:adjustRightInd w:val="0"/>
            <w:spacing w:after="0" w:line="240" w:lineRule="auto"/>
          </w:pPr>
        </w:pPrChange>
      </w:pPr>
      <w:ins w:id="3748" w:author="Sam Tertzakian" w:date="2018-09-11T19:50:00Z">
        <w:r>
          <w:t xml:space="preserve">        }</w:t>
        </w:r>
      </w:ins>
    </w:p>
    <w:p w14:paraId="609345EC" w14:textId="77777777" w:rsidR="005134E4" w:rsidRDefault="005134E4">
      <w:pPr>
        <w:pStyle w:val="CodeBlock"/>
        <w:rPr>
          <w:ins w:id="3749" w:author="Sam Tertzakian" w:date="2018-09-11T19:50:00Z"/>
        </w:rPr>
        <w:pPrChange w:id="3750" w:author="Sam Tertzakian" w:date="2018-09-12T14:45:00Z">
          <w:pPr>
            <w:autoSpaceDE w:val="0"/>
            <w:autoSpaceDN w:val="0"/>
            <w:adjustRightInd w:val="0"/>
            <w:spacing w:after="0" w:line="240" w:lineRule="auto"/>
          </w:pPr>
        </w:pPrChange>
      </w:pPr>
    </w:p>
    <w:p w14:paraId="0CEE5F5B" w14:textId="77777777" w:rsidR="005134E4" w:rsidRDefault="005134E4">
      <w:pPr>
        <w:pStyle w:val="CodeBlock"/>
        <w:rPr>
          <w:ins w:id="3751" w:author="Sam Tertzakian" w:date="2018-09-11T19:50:00Z"/>
        </w:rPr>
        <w:pPrChange w:id="3752" w:author="Sam Tertzakian" w:date="2018-09-12T14:45:00Z">
          <w:pPr>
            <w:autoSpaceDE w:val="0"/>
            <w:autoSpaceDN w:val="0"/>
            <w:adjustRightInd w:val="0"/>
            <w:spacing w:after="0" w:line="240" w:lineRule="auto"/>
          </w:pPr>
        </w:pPrChange>
      </w:pPr>
      <w:ins w:id="3753" w:author="Sam Tertzakian" w:date="2018-09-11T19:50:00Z">
        <w:r>
          <w:t xml:space="preserve">        </w:t>
        </w:r>
        <w:r>
          <w:rPr>
            <w:color w:val="0000FF"/>
          </w:rPr>
          <w:t>if</w:t>
        </w:r>
        <w:r>
          <w:t xml:space="preserve"> (filePart.Length &lt; </w:t>
        </w:r>
        <w:r>
          <w:rPr>
            <w:color w:val="0000FF"/>
          </w:rPr>
          <w:t>sizeof</w:t>
        </w:r>
        <w:r>
          <w:t>(</w:t>
        </w:r>
        <w:r>
          <w:rPr>
            <w:color w:val="2B91AF"/>
          </w:rPr>
          <w:t>WCHAR</w:t>
        </w:r>
        <w:r>
          <w:t>))</w:t>
        </w:r>
      </w:ins>
    </w:p>
    <w:p w14:paraId="2FCCD9C3" w14:textId="77777777" w:rsidR="005134E4" w:rsidRDefault="005134E4">
      <w:pPr>
        <w:pStyle w:val="CodeBlock"/>
        <w:rPr>
          <w:ins w:id="3754" w:author="Sam Tertzakian" w:date="2018-09-11T19:50:00Z"/>
        </w:rPr>
        <w:pPrChange w:id="3755" w:author="Sam Tertzakian" w:date="2018-09-12T14:45:00Z">
          <w:pPr>
            <w:autoSpaceDE w:val="0"/>
            <w:autoSpaceDN w:val="0"/>
            <w:adjustRightInd w:val="0"/>
            <w:spacing w:after="0" w:line="240" w:lineRule="auto"/>
          </w:pPr>
        </w:pPrChange>
      </w:pPr>
      <w:ins w:id="3756" w:author="Sam Tertzakian" w:date="2018-09-11T19:50:00Z">
        <w:r>
          <w:t xml:space="preserve">        {</w:t>
        </w:r>
      </w:ins>
    </w:p>
    <w:p w14:paraId="60CACE0D" w14:textId="77777777" w:rsidR="005134E4" w:rsidRDefault="005134E4">
      <w:pPr>
        <w:pStyle w:val="CodeBlock"/>
        <w:rPr>
          <w:ins w:id="3757" w:author="Sam Tertzakian" w:date="2018-09-11T19:50:00Z"/>
        </w:rPr>
        <w:pPrChange w:id="3758" w:author="Sam Tertzakian" w:date="2018-09-12T14:45:00Z">
          <w:pPr>
            <w:autoSpaceDE w:val="0"/>
            <w:autoSpaceDN w:val="0"/>
            <w:adjustRightInd w:val="0"/>
            <w:spacing w:after="0" w:line="240" w:lineRule="auto"/>
          </w:pPr>
        </w:pPrChange>
      </w:pPr>
      <w:ins w:id="3759" w:author="Sam Tertzakian" w:date="2018-09-11T19:50:00Z">
        <w:r>
          <w:t xml:space="preserve">            </w:t>
        </w:r>
        <w:r>
          <w:rPr>
            <w:color w:val="6F008A"/>
          </w:rPr>
          <w:t>TraceEvents</w:t>
        </w:r>
        <w:r>
          <w:t>(</w:t>
        </w:r>
        <w:r>
          <w:rPr>
            <w:color w:val="6F008A"/>
          </w:rPr>
          <w:t>TRACE_LEVEL_ERROR</w:t>
        </w:r>
        <w:r>
          <w:t xml:space="preserve">, DMF_TRACE_ResourceHub, </w:t>
        </w:r>
        <w:r>
          <w:rPr>
            <w:color w:val="A31515"/>
          </w:rPr>
          <w:t>"Invalid fileName parameter"</w:t>
        </w:r>
        <w:r>
          <w:t>);</w:t>
        </w:r>
      </w:ins>
    </w:p>
    <w:p w14:paraId="5F4FBC1C" w14:textId="77777777" w:rsidR="005134E4" w:rsidRDefault="005134E4">
      <w:pPr>
        <w:pStyle w:val="CodeBlock"/>
        <w:rPr>
          <w:ins w:id="3760" w:author="Sam Tertzakian" w:date="2018-09-11T19:50:00Z"/>
        </w:rPr>
        <w:pPrChange w:id="3761" w:author="Sam Tertzakian" w:date="2018-09-12T14:45:00Z">
          <w:pPr>
            <w:autoSpaceDE w:val="0"/>
            <w:autoSpaceDN w:val="0"/>
            <w:adjustRightInd w:val="0"/>
            <w:spacing w:after="0" w:line="240" w:lineRule="auto"/>
          </w:pPr>
        </w:pPrChange>
      </w:pPr>
      <w:ins w:id="3762" w:author="Sam Tertzakian" w:date="2018-09-11T19:50:00Z">
        <w:r>
          <w:t xml:space="preserve">            ntStatus = </w:t>
        </w:r>
        <w:r>
          <w:rPr>
            <w:color w:val="6F008A"/>
          </w:rPr>
          <w:t>STATUS_INVALID_PARAMETER</w:t>
        </w:r>
        <w:r>
          <w:t>;</w:t>
        </w:r>
      </w:ins>
    </w:p>
    <w:p w14:paraId="10F073E3" w14:textId="77777777" w:rsidR="005134E4" w:rsidRDefault="005134E4">
      <w:pPr>
        <w:pStyle w:val="CodeBlock"/>
        <w:rPr>
          <w:ins w:id="3763" w:author="Sam Tertzakian" w:date="2018-09-11T19:50:00Z"/>
        </w:rPr>
        <w:pPrChange w:id="3764" w:author="Sam Tertzakian" w:date="2018-09-12T14:45:00Z">
          <w:pPr>
            <w:autoSpaceDE w:val="0"/>
            <w:autoSpaceDN w:val="0"/>
            <w:adjustRightInd w:val="0"/>
            <w:spacing w:after="0" w:line="240" w:lineRule="auto"/>
          </w:pPr>
        </w:pPrChange>
      </w:pPr>
      <w:ins w:id="3765" w:author="Sam Tertzakian" w:date="2018-09-11T19:50:00Z">
        <w:r>
          <w:t xml:space="preserve">            </w:t>
        </w:r>
        <w:r>
          <w:rPr>
            <w:color w:val="0000FF"/>
          </w:rPr>
          <w:t>goto</w:t>
        </w:r>
        <w:r>
          <w:t xml:space="preserve"> Exit;</w:t>
        </w:r>
      </w:ins>
    </w:p>
    <w:p w14:paraId="739A8CA6" w14:textId="77777777" w:rsidR="005134E4" w:rsidRDefault="005134E4">
      <w:pPr>
        <w:pStyle w:val="CodeBlock"/>
        <w:rPr>
          <w:ins w:id="3766" w:author="Sam Tertzakian" w:date="2018-09-11T19:50:00Z"/>
        </w:rPr>
        <w:pPrChange w:id="3767" w:author="Sam Tertzakian" w:date="2018-09-12T14:45:00Z">
          <w:pPr>
            <w:autoSpaceDE w:val="0"/>
            <w:autoSpaceDN w:val="0"/>
            <w:adjustRightInd w:val="0"/>
            <w:spacing w:after="0" w:line="240" w:lineRule="auto"/>
          </w:pPr>
        </w:pPrChange>
      </w:pPr>
      <w:ins w:id="3768" w:author="Sam Tertzakian" w:date="2018-09-11T19:50:00Z">
        <w:r>
          <w:t xml:space="preserve">        }</w:t>
        </w:r>
      </w:ins>
    </w:p>
    <w:p w14:paraId="0B12BD8F" w14:textId="77777777" w:rsidR="005134E4" w:rsidRDefault="005134E4">
      <w:pPr>
        <w:pStyle w:val="CodeBlock"/>
        <w:rPr>
          <w:ins w:id="3769" w:author="Sam Tertzakian" w:date="2018-09-11T19:50:00Z"/>
        </w:rPr>
        <w:pPrChange w:id="3770" w:author="Sam Tertzakian" w:date="2018-09-12T14:45:00Z">
          <w:pPr>
            <w:autoSpaceDE w:val="0"/>
            <w:autoSpaceDN w:val="0"/>
            <w:adjustRightInd w:val="0"/>
            <w:spacing w:after="0" w:line="240" w:lineRule="auto"/>
          </w:pPr>
        </w:pPrChange>
      </w:pPr>
    </w:p>
    <w:p w14:paraId="68FED729" w14:textId="77777777" w:rsidR="005134E4" w:rsidRDefault="005134E4">
      <w:pPr>
        <w:pStyle w:val="CodeBlock"/>
        <w:rPr>
          <w:ins w:id="3771" w:author="Sam Tertzakian" w:date="2018-09-11T19:50:00Z"/>
        </w:rPr>
        <w:pPrChange w:id="3772" w:author="Sam Tertzakian" w:date="2018-09-12T14:45:00Z">
          <w:pPr>
            <w:autoSpaceDE w:val="0"/>
            <w:autoSpaceDN w:val="0"/>
            <w:adjustRightInd w:val="0"/>
            <w:spacing w:after="0" w:line="240" w:lineRule="auto"/>
          </w:pPr>
        </w:pPrChange>
      </w:pPr>
      <w:ins w:id="3773" w:author="Sam Tertzakian" w:date="2018-09-11T19:50:00Z">
        <w:r>
          <w:t xml:space="preserve">        filePart.MaximumLength /= </w:t>
        </w:r>
        <w:r>
          <w:rPr>
            <w:color w:val="0000FF"/>
          </w:rPr>
          <w:t>sizeof</w:t>
        </w:r>
        <w:r>
          <w:t>(</w:t>
        </w:r>
        <w:r>
          <w:rPr>
            <w:color w:val="2B91AF"/>
          </w:rPr>
          <w:t>WCHAR</w:t>
        </w:r>
        <w:r>
          <w:t>);</w:t>
        </w:r>
      </w:ins>
    </w:p>
    <w:p w14:paraId="1391334A" w14:textId="77777777" w:rsidR="005134E4" w:rsidRDefault="005134E4">
      <w:pPr>
        <w:pStyle w:val="CodeBlock"/>
        <w:rPr>
          <w:ins w:id="3774" w:author="Sam Tertzakian" w:date="2018-09-11T19:50:00Z"/>
        </w:rPr>
        <w:pPrChange w:id="3775" w:author="Sam Tertzakian" w:date="2018-09-12T14:45:00Z">
          <w:pPr>
            <w:autoSpaceDE w:val="0"/>
            <w:autoSpaceDN w:val="0"/>
            <w:adjustRightInd w:val="0"/>
            <w:spacing w:after="0" w:line="240" w:lineRule="auto"/>
          </w:pPr>
        </w:pPrChange>
      </w:pPr>
    </w:p>
    <w:p w14:paraId="446946DE" w14:textId="77777777" w:rsidR="005134E4" w:rsidRDefault="005134E4">
      <w:pPr>
        <w:pStyle w:val="CodeBlock"/>
        <w:rPr>
          <w:ins w:id="3776" w:author="Sam Tertzakian" w:date="2018-09-11T19:50:00Z"/>
        </w:rPr>
        <w:pPrChange w:id="3777" w:author="Sam Tertzakian" w:date="2018-09-12T14:45:00Z">
          <w:pPr>
            <w:autoSpaceDE w:val="0"/>
            <w:autoSpaceDN w:val="0"/>
            <w:adjustRightInd w:val="0"/>
            <w:spacing w:after="0" w:line="240" w:lineRule="auto"/>
          </w:pPr>
        </w:pPrChange>
      </w:pPr>
      <w:ins w:id="3778" w:author="Sam Tertzakian" w:date="2018-09-11T19:50:00Z">
        <w:r>
          <w:t xml:space="preserve">        ntStatus = RtlStringCchLengthW(filePart.Buffer,</w:t>
        </w:r>
      </w:ins>
    </w:p>
    <w:p w14:paraId="15D09A34" w14:textId="77777777" w:rsidR="005134E4" w:rsidRDefault="005134E4">
      <w:pPr>
        <w:pStyle w:val="CodeBlock"/>
        <w:rPr>
          <w:ins w:id="3779" w:author="Sam Tertzakian" w:date="2018-09-11T19:50:00Z"/>
        </w:rPr>
        <w:pPrChange w:id="3780" w:author="Sam Tertzakian" w:date="2018-09-12T14:45:00Z">
          <w:pPr>
            <w:autoSpaceDE w:val="0"/>
            <w:autoSpaceDN w:val="0"/>
            <w:adjustRightInd w:val="0"/>
            <w:spacing w:after="0" w:line="240" w:lineRule="auto"/>
          </w:pPr>
        </w:pPrChange>
      </w:pPr>
      <w:ins w:id="3781" w:author="Sam Tertzakian" w:date="2018-09-11T19:50:00Z">
        <w:r>
          <w:t xml:space="preserve">                                       filePart.MaximumLength,</w:t>
        </w:r>
      </w:ins>
    </w:p>
    <w:p w14:paraId="7EB87169" w14:textId="77777777" w:rsidR="005134E4" w:rsidRDefault="005134E4">
      <w:pPr>
        <w:pStyle w:val="CodeBlock"/>
        <w:rPr>
          <w:ins w:id="3782" w:author="Sam Tertzakian" w:date="2018-09-11T19:50:00Z"/>
        </w:rPr>
        <w:pPrChange w:id="3783" w:author="Sam Tertzakian" w:date="2018-09-12T14:45:00Z">
          <w:pPr>
            <w:autoSpaceDE w:val="0"/>
            <w:autoSpaceDN w:val="0"/>
            <w:adjustRightInd w:val="0"/>
            <w:spacing w:after="0" w:line="240" w:lineRule="auto"/>
          </w:pPr>
        </w:pPrChange>
      </w:pPr>
      <w:ins w:id="3784" w:author="Sam Tertzakian" w:date="2018-09-11T19:50:00Z">
        <w:r>
          <w:t xml:space="preserve">                                       &amp;filenameLength);</w:t>
        </w:r>
      </w:ins>
    </w:p>
    <w:p w14:paraId="04E3D603" w14:textId="77777777" w:rsidR="005134E4" w:rsidRDefault="005134E4">
      <w:pPr>
        <w:pStyle w:val="CodeBlock"/>
        <w:rPr>
          <w:ins w:id="3785" w:author="Sam Tertzakian" w:date="2018-09-11T19:50:00Z"/>
        </w:rPr>
        <w:pPrChange w:id="3786" w:author="Sam Tertzakian" w:date="2018-09-12T14:45:00Z">
          <w:pPr>
            <w:autoSpaceDE w:val="0"/>
            <w:autoSpaceDN w:val="0"/>
            <w:adjustRightInd w:val="0"/>
            <w:spacing w:after="0" w:line="240" w:lineRule="auto"/>
          </w:pPr>
        </w:pPrChange>
      </w:pPr>
      <w:ins w:id="3787" w:author="Sam Tertzakian" w:date="2018-09-11T19:50:00Z">
        <w:r>
          <w:t xml:space="preserve">        </w:t>
        </w:r>
        <w:r>
          <w:rPr>
            <w:color w:val="0000FF"/>
          </w:rPr>
          <w:t>if</w:t>
        </w:r>
        <w:r>
          <w:t xml:space="preserve"> (! </w:t>
        </w:r>
        <w:r>
          <w:rPr>
            <w:color w:val="6F008A"/>
          </w:rPr>
          <w:t>NT_SUCCESS</w:t>
        </w:r>
        <w:r>
          <w:t>(ntStatus))</w:t>
        </w:r>
      </w:ins>
    </w:p>
    <w:p w14:paraId="3395F726" w14:textId="77777777" w:rsidR="005134E4" w:rsidRDefault="005134E4">
      <w:pPr>
        <w:pStyle w:val="CodeBlock"/>
        <w:rPr>
          <w:ins w:id="3788" w:author="Sam Tertzakian" w:date="2018-09-11T19:50:00Z"/>
        </w:rPr>
        <w:pPrChange w:id="3789" w:author="Sam Tertzakian" w:date="2018-09-12T14:45:00Z">
          <w:pPr>
            <w:autoSpaceDE w:val="0"/>
            <w:autoSpaceDN w:val="0"/>
            <w:adjustRightInd w:val="0"/>
            <w:spacing w:after="0" w:line="240" w:lineRule="auto"/>
          </w:pPr>
        </w:pPrChange>
      </w:pPr>
      <w:ins w:id="3790" w:author="Sam Tertzakian" w:date="2018-09-11T19:50:00Z">
        <w:r>
          <w:t xml:space="preserve">        {</w:t>
        </w:r>
      </w:ins>
    </w:p>
    <w:p w14:paraId="1B374047" w14:textId="77777777" w:rsidR="005134E4" w:rsidRDefault="005134E4">
      <w:pPr>
        <w:pStyle w:val="CodeBlock"/>
        <w:rPr>
          <w:ins w:id="3791" w:author="Sam Tertzakian" w:date="2018-09-11T19:50:00Z"/>
        </w:rPr>
        <w:pPrChange w:id="3792" w:author="Sam Tertzakian" w:date="2018-09-12T14:45:00Z">
          <w:pPr>
            <w:autoSpaceDE w:val="0"/>
            <w:autoSpaceDN w:val="0"/>
            <w:adjustRightInd w:val="0"/>
            <w:spacing w:after="0" w:line="240" w:lineRule="auto"/>
          </w:pPr>
        </w:pPrChange>
      </w:pPr>
      <w:ins w:id="3793" w:author="Sam Tertzakian" w:date="2018-09-11T19:50:00Z">
        <w:r>
          <w:t xml:space="preserve">            </w:t>
        </w:r>
        <w:r>
          <w:rPr>
            <w:color w:val="6F008A"/>
          </w:rPr>
          <w:t>TraceEvents</w:t>
        </w:r>
        <w:r>
          <w:t>(</w:t>
        </w:r>
        <w:r>
          <w:rPr>
            <w:color w:val="6F008A"/>
          </w:rPr>
          <w:t>TRACE_LEVEL_ERROR</w:t>
        </w:r>
        <w:r>
          <w:t xml:space="preserve">, DMF_TRACE_ResourceHub, </w:t>
        </w:r>
        <w:r>
          <w:rPr>
            <w:color w:val="A31515"/>
          </w:rPr>
          <w:t>"Invalid fileName parameter"</w:t>
        </w:r>
        <w:r>
          <w:t>);</w:t>
        </w:r>
      </w:ins>
    </w:p>
    <w:p w14:paraId="31A9A49B" w14:textId="77777777" w:rsidR="005134E4" w:rsidRDefault="005134E4">
      <w:pPr>
        <w:pStyle w:val="CodeBlock"/>
        <w:rPr>
          <w:ins w:id="3794" w:author="Sam Tertzakian" w:date="2018-09-11T19:50:00Z"/>
        </w:rPr>
        <w:pPrChange w:id="3795" w:author="Sam Tertzakian" w:date="2018-09-12T14:45:00Z">
          <w:pPr>
            <w:autoSpaceDE w:val="0"/>
            <w:autoSpaceDN w:val="0"/>
            <w:adjustRightInd w:val="0"/>
            <w:spacing w:after="0" w:line="240" w:lineRule="auto"/>
          </w:pPr>
        </w:pPrChange>
      </w:pPr>
      <w:ins w:id="3796" w:author="Sam Tertzakian" w:date="2018-09-11T19:50:00Z">
        <w:r>
          <w:t xml:space="preserve">            </w:t>
        </w:r>
        <w:r>
          <w:rPr>
            <w:color w:val="0000FF"/>
          </w:rPr>
          <w:t>goto</w:t>
        </w:r>
        <w:r>
          <w:t xml:space="preserve"> Exit;</w:t>
        </w:r>
      </w:ins>
    </w:p>
    <w:p w14:paraId="541CACB8" w14:textId="77777777" w:rsidR="005134E4" w:rsidRDefault="005134E4">
      <w:pPr>
        <w:pStyle w:val="CodeBlock"/>
        <w:rPr>
          <w:ins w:id="3797" w:author="Sam Tertzakian" w:date="2018-09-11T19:50:00Z"/>
        </w:rPr>
        <w:pPrChange w:id="3798" w:author="Sam Tertzakian" w:date="2018-09-12T14:45:00Z">
          <w:pPr>
            <w:autoSpaceDE w:val="0"/>
            <w:autoSpaceDN w:val="0"/>
            <w:adjustRightInd w:val="0"/>
            <w:spacing w:after="0" w:line="240" w:lineRule="auto"/>
          </w:pPr>
        </w:pPrChange>
      </w:pPr>
      <w:ins w:id="3799" w:author="Sam Tertzakian" w:date="2018-09-11T19:50:00Z">
        <w:r>
          <w:t xml:space="preserve">        }</w:t>
        </w:r>
      </w:ins>
    </w:p>
    <w:p w14:paraId="6B1AE396" w14:textId="77777777" w:rsidR="005134E4" w:rsidRDefault="005134E4">
      <w:pPr>
        <w:pStyle w:val="CodeBlock"/>
        <w:rPr>
          <w:ins w:id="3800" w:author="Sam Tertzakian" w:date="2018-09-11T19:50:00Z"/>
        </w:rPr>
        <w:pPrChange w:id="3801" w:author="Sam Tertzakian" w:date="2018-09-12T14:45:00Z">
          <w:pPr>
            <w:autoSpaceDE w:val="0"/>
            <w:autoSpaceDN w:val="0"/>
            <w:adjustRightInd w:val="0"/>
            <w:spacing w:after="0" w:line="240" w:lineRule="auto"/>
          </w:pPr>
        </w:pPrChange>
      </w:pPr>
    </w:p>
    <w:p w14:paraId="0199DC0B" w14:textId="77777777" w:rsidR="005134E4" w:rsidRDefault="005134E4">
      <w:pPr>
        <w:pStyle w:val="CodeBlock"/>
        <w:rPr>
          <w:ins w:id="3802" w:author="Sam Tertzakian" w:date="2018-09-11T19:50:00Z"/>
          <w:color w:val="000000"/>
        </w:rPr>
        <w:pPrChange w:id="3803" w:author="Sam Tertzakian" w:date="2018-09-12T14:45:00Z">
          <w:pPr>
            <w:autoSpaceDE w:val="0"/>
            <w:autoSpaceDN w:val="0"/>
            <w:adjustRightInd w:val="0"/>
            <w:spacing w:after="0" w:line="240" w:lineRule="auto"/>
          </w:pPr>
        </w:pPrChange>
      </w:pPr>
      <w:ins w:id="3804" w:author="Sam Tertzakian" w:date="2018-09-11T19:50:00Z">
        <w:r>
          <w:rPr>
            <w:color w:val="000000"/>
          </w:rPr>
          <w:t xml:space="preserve">        </w:t>
        </w:r>
        <w:r>
          <w:t>// Retrieve ACPI resource descriptor for this connection from Resource Hub.</w:t>
        </w:r>
      </w:ins>
    </w:p>
    <w:p w14:paraId="069B50DD" w14:textId="77777777" w:rsidR="005134E4" w:rsidRDefault="005134E4">
      <w:pPr>
        <w:pStyle w:val="CodeBlock"/>
        <w:rPr>
          <w:ins w:id="3805" w:author="Sam Tertzakian" w:date="2018-09-11T19:50:00Z"/>
        </w:rPr>
        <w:pPrChange w:id="3806" w:author="Sam Tertzakian" w:date="2018-09-12T14:45:00Z">
          <w:pPr>
            <w:autoSpaceDE w:val="0"/>
            <w:autoSpaceDN w:val="0"/>
            <w:adjustRightInd w:val="0"/>
            <w:spacing w:after="0" w:line="240" w:lineRule="auto"/>
          </w:pPr>
        </w:pPrChange>
      </w:pPr>
      <w:ins w:id="3807" w:author="Sam Tertzakian" w:date="2018-09-11T19:50:00Z">
        <w:r>
          <w:t xml:space="preserve">        //</w:t>
        </w:r>
      </w:ins>
    </w:p>
    <w:p w14:paraId="0F79F0FA" w14:textId="77777777" w:rsidR="005134E4" w:rsidRDefault="005134E4">
      <w:pPr>
        <w:pStyle w:val="CodeBlock"/>
        <w:rPr>
          <w:ins w:id="3808" w:author="Sam Tertzakian" w:date="2018-09-11T19:50:00Z"/>
        </w:rPr>
        <w:pPrChange w:id="3809" w:author="Sam Tertzakian" w:date="2018-09-12T14:45:00Z">
          <w:pPr>
            <w:autoSpaceDE w:val="0"/>
            <w:autoSpaceDN w:val="0"/>
            <w:adjustRightInd w:val="0"/>
            <w:spacing w:after="0" w:line="240" w:lineRule="auto"/>
          </w:pPr>
        </w:pPrChange>
      </w:pPr>
      <w:ins w:id="3810" w:author="Sam Tertzakian" w:date="2018-09-11T19:50:00Z">
        <w:r>
          <w:t xml:space="preserve">        RESOURCE_HUB_ID_FROM_FILE_NAME(filePart.Buffer,</w:t>
        </w:r>
      </w:ins>
    </w:p>
    <w:p w14:paraId="541E58C1" w14:textId="77777777" w:rsidR="005134E4" w:rsidRDefault="005134E4">
      <w:pPr>
        <w:pStyle w:val="CodeBlock"/>
        <w:rPr>
          <w:ins w:id="3811" w:author="Sam Tertzakian" w:date="2018-09-11T19:50:00Z"/>
        </w:rPr>
        <w:pPrChange w:id="3812" w:author="Sam Tertzakian" w:date="2018-09-12T14:45:00Z">
          <w:pPr>
            <w:autoSpaceDE w:val="0"/>
            <w:autoSpaceDN w:val="0"/>
            <w:adjustRightInd w:val="0"/>
            <w:spacing w:after="0" w:line="240" w:lineRule="auto"/>
          </w:pPr>
        </w:pPrChange>
      </w:pPr>
      <w:ins w:id="3813" w:author="Sam Tertzakian" w:date="2018-09-11T19:50:00Z">
        <w:r>
          <w:t xml:space="preserve">                                       &amp;id);</w:t>
        </w:r>
      </w:ins>
    </w:p>
    <w:p w14:paraId="2B3FCBF2" w14:textId="77777777" w:rsidR="005134E4" w:rsidRDefault="005134E4">
      <w:pPr>
        <w:pStyle w:val="CodeBlock"/>
        <w:rPr>
          <w:ins w:id="3814" w:author="Sam Tertzakian" w:date="2018-09-11T19:50:00Z"/>
        </w:rPr>
        <w:pPrChange w:id="3815" w:author="Sam Tertzakian" w:date="2018-09-12T14:45:00Z">
          <w:pPr>
            <w:autoSpaceDE w:val="0"/>
            <w:autoSpaceDN w:val="0"/>
            <w:adjustRightInd w:val="0"/>
            <w:spacing w:after="0" w:line="240" w:lineRule="auto"/>
          </w:pPr>
        </w:pPrChange>
      </w:pPr>
      <w:ins w:id="3816" w:author="Sam Tertzakian" w:date="2018-09-11T19:50:00Z">
        <w:r>
          <w:t xml:space="preserve">        ntStatus = ResourceHub_QueryConnectionProperties(</w:t>
        </w:r>
        <w:r>
          <w:rPr>
            <w:color w:val="808080"/>
          </w:rPr>
          <w:t>DmfModule</w:t>
        </w:r>
        <w:r>
          <w:t>,</w:t>
        </w:r>
      </w:ins>
    </w:p>
    <w:p w14:paraId="497FDB2E" w14:textId="77777777" w:rsidR="005134E4" w:rsidRDefault="005134E4">
      <w:pPr>
        <w:pStyle w:val="CodeBlock"/>
        <w:rPr>
          <w:ins w:id="3817" w:author="Sam Tertzakian" w:date="2018-09-11T19:50:00Z"/>
        </w:rPr>
        <w:pPrChange w:id="3818" w:author="Sam Tertzakian" w:date="2018-09-12T14:45:00Z">
          <w:pPr>
            <w:autoSpaceDE w:val="0"/>
            <w:autoSpaceDN w:val="0"/>
            <w:adjustRightInd w:val="0"/>
            <w:spacing w:after="0" w:line="240" w:lineRule="auto"/>
          </w:pPr>
        </w:pPrChange>
      </w:pPr>
      <w:ins w:id="3819" w:author="Sam Tertzakian" w:date="2018-09-11T19:50:00Z">
        <w:r>
          <w:t xml:space="preserve">                                                         &amp;id,</w:t>
        </w:r>
      </w:ins>
    </w:p>
    <w:p w14:paraId="49084C80" w14:textId="77777777" w:rsidR="005134E4" w:rsidRDefault="005134E4">
      <w:pPr>
        <w:pStyle w:val="CodeBlock"/>
        <w:rPr>
          <w:ins w:id="3820" w:author="Sam Tertzakian" w:date="2018-09-11T19:50:00Z"/>
        </w:rPr>
        <w:pPrChange w:id="3821" w:author="Sam Tertzakian" w:date="2018-09-12T14:45:00Z">
          <w:pPr>
            <w:autoSpaceDE w:val="0"/>
            <w:autoSpaceDN w:val="0"/>
            <w:adjustRightInd w:val="0"/>
            <w:spacing w:after="0" w:line="240" w:lineRule="auto"/>
          </w:pPr>
        </w:pPrChange>
      </w:pPr>
      <w:ins w:id="3822" w:author="Sam Tertzakian" w:date="2018-09-11T19:50:00Z">
        <w:r>
          <w:t xml:space="preserve">                                                         </w:t>
        </w:r>
        <w:r>
          <w:rPr>
            <w:color w:val="808080"/>
          </w:rPr>
          <w:t>FileObject</w:t>
        </w:r>
        <w:r>
          <w:t>,</w:t>
        </w:r>
      </w:ins>
    </w:p>
    <w:p w14:paraId="5E6BADB4" w14:textId="77777777" w:rsidR="005134E4" w:rsidRDefault="005134E4">
      <w:pPr>
        <w:pStyle w:val="CodeBlock"/>
        <w:rPr>
          <w:ins w:id="3823" w:author="Sam Tertzakian" w:date="2018-09-11T19:50:00Z"/>
        </w:rPr>
        <w:pPrChange w:id="3824" w:author="Sam Tertzakian" w:date="2018-09-12T14:45:00Z">
          <w:pPr>
            <w:autoSpaceDE w:val="0"/>
            <w:autoSpaceDN w:val="0"/>
            <w:adjustRightInd w:val="0"/>
            <w:spacing w:after="0" w:line="240" w:lineRule="auto"/>
          </w:pPr>
        </w:pPrChange>
      </w:pPr>
      <w:ins w:id="3825" w:author="Sam Tertzakian" w:date="2018-09-11T19:50:00Z">
        <w:r>
          <w:t xml:space="preserve">                                                         &amp;connectionProperties);</w:t>
        </w:r>
      </w:ins>
    </w:p>
    <w:p w14:paraId="63F3BF1C" w14:textId="77777777" w:rsidR="005134E4" w:rsidRDefault="005134E4">
      <w:pPr>
        <w:pStyle w:val="CodeBlock"/>
        <w:rPr>
          <w:ins w:id="3826" w:author="Sam Tertzakian" w:date="2018-09-11T19:50:00Z"/>
        </w:rPr>
        <w:pPrChange w:id="3827" w:author="Sam Tertzakian" w:date="2018-09-12T14:45:00Z">
          <w:pPr>
            <w:autoSpaceDE w:val="0"/>
            <w:autoSpaceDN w:val="0"/>
            <w:adjustRightInd w:val="0"/>
            <w:spacing w:after="0" w:line="240" w:lineRule="auto"/>
          </w:pPr>
        </w:pPrChange>
      </w:pPr>
      <w:ins w:id="3828" w:author="Sam Tertzakian" w:date="2018-09-11T19:50:00Z">
        <w:r>
          <w:t xml:space="preserve">        </w:t>
        </w:r>
        <w:r>
          <w:rPr>
            <w:color w:val="0000FF"/>
          </w:rPr>
          <w:t>if</w:t>
        </w:r>
        <w:r>
          <w:t xml:space="preserve"> (! </w:t>
        </w:r>
        <w:r>
          <w:rPr>
            <w:color w:val="6F008A"/>
          </w:rPr>
          <w:t>NT_SUCCESS</w:t>
        </w:r>
        <w:r>
          <w:t>(ntStatus))</w:t>
        </w:r>
      </w:ins>
    </w:p>
    <w:p w14:paraId="18F78485" w14:textId="77777777" w:rsidR="005134E4" w:rsidRDefault="005134E4">
      <w:pPr>
        <w:pStyle w:val="CodeBlock"/>
        <w:rPr>
          <w:ins w:id="3829" w:author="Sam Tertzakian" w:date="2018-09-11T19:50:00Z"/>
        </w:rPr>
        <w:pPrChange w:id="3830" w:author="Sam Tertzakian" w:date="2018-09-12T14:45:00Z">
          <w:pPr>
            <w:autoSpaceDE w:val="0"/>
            <w:autoSpaceDN w:val="0"/>
            <w:adjustRightInd w:val="0"/>
            <w:spacing w:after="0" w:line="240" w:lineRule="auto"/>
          </w:pPr>
        </w:pPrChange>
      </w:pPr>
      <w:ins w:id="3831" w:author="Sam Tertzakian" w:date="2018-09-11T19:50:00Z">
        <w:r>
          <w:t xml:space="preserve">        {</w:t>
        </w:r>
      </w:ins>
    </w:p>
    <w:p w14:paraId="6AA392A5" w14:textId="77777777" w:rsidR="005134E4" w:rsidRDefault="005134E4">
      <w:pPr>
        <w:pStyle w:val="CodeBlock"/>
        <w:rPr>
          <w:ins w:id="3832" w:author="Sam Tertzakian" w:date="2018-09-11T19:50:00Z"/>
          <w:color w:val="000000"/>
        </w:rPr>
        <w:pPrChange w:id="3833" w:author="Sam Tertzakian" w:date="2018-09-12T14:45:00Z">
          <w:pPr>
            <w:autoSpaceDE w:val="0"/>
            <w:autoSpaceDN w:val="0"/>
            <w:adjustRightInd w:val="0"/>
            <w:spacing w:after="0" w:line="240" w:lineRule="auto"/>
          </w:pPr>
        </w:pPrChange>
      </w:pPr>
      <w:ins w:id="3834" w:author="Sam Tertzakian" w:date="2018-09-11T19:50:00Z">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"ResourceHub_QueryConnectionProperties fails: ntStatus=%!STATUS!"</w:t>
        </w:r>
        <w:r>
          <w:rPr>
            <w:color w:val="000000"/>
          </w:rPr>
          <w:t>, ntStatus);</w:t>
        </w:r>
      </w:ins>
    </w:p>
    <w:p w14:paraId="203DA3DA" w14:textId="77777777" w:rsidR="005134E4" w:rsidRDefault="005134E4">
      <w:pPr>
        <w:pStyle w:val="CodeBlock"/>
        <w:rPr>
          <w:ins w:id="3835" w:author="Sam Tertzakian" w:date="2018-09-11T19:50:00Z"/>
        </w:rPr>
        <w:pPrChange w:id="3836" w:author="Sam Tertzakian" w:date="2018-09-12T14:45:00Z">
          <w:pPr>
            <w:autoSpaceDE w:val="0"/>
            <w:autoSpaceDN w:val="0"/>
            <w:adjustRightInd w:val="0"/>
            <w:spacing w:after="0" w:line="240" w:lineRule="auto"/>
          </w:pPr>
        </w:pPrChange>
      </w:pPr>
      <w:ins w:id="3837" w:author="Sam Tertzakian" w:date="2018-09-11T19:50:00Z">
        <w:r>
          <w:t xml:space="preserve">            </w:t>
        </w:r>
        <w:r>
          <w:rPr>
            <w:color w:val="0000FF"/>
          </w:rPr>
          <w:t>goto</w:t>
        </w:r>
        <w:r>
          <w:t xml:space="preserve"> Exit;</w:t>
        </w:r>
      </w:ins>
    </w:p>
    <w:p w14:paraId="77C3A8DA" w14:textId="77777777" w:rsidR="005134E4" w:rsidRDefault="005134E4">
      <w:pPr>
        <w:pStyle w:val="CodeBlock"/>
        <w:rPr>
          <w:ins w:id="3838" w:author="Sam Tertzakian" w:date="2018-09-11T19:50:00Z"/>
        </w:rPr>
        <w:pPrChange w:id="3839" w:author="Sam Tertzakian" w:date="2018-09-12T14:45:00Z">
          <w:pPr>
            <w:autoSpaceDE w:val="0"/>
            <w:autoSpaceDN w:val="0"/>
            <w:adjustRightInd w:val="0"/>
            <w:spacing w:after="0" w:line="240" w:lineRule="auto"/>
          </w:pPr>
        </w:pPrChange>
      </w:pPr>
      <w:ins w:id="3840" w:author="Sam Tertzakian" w:date="2018-09-11T19:50:00Z">
        <w:r>
          <w:t xml:space="preserve">        }</w:t>
        </w:r>
      </w:ins>
    </w:p>
    <w:p w14:paraId="2831980D" w14:textId="77777777" w:rsidR="005134E4" w:rsidRDefault="005134E4">
      <w:pPr>
        <w:pStyle w:val="CodeBlock"/>
        <w:rPr>
          <w:ins w:id="3841" w:author="Sam Tertzakian" w:date="2018-09-11T19:50:00Z"/>
        </w:rPr>
        <w:pPrChange w:id="3842" w:author="Sam Tertzakian" w:date="2018-09-12T14:45:00Z">
          <w:pPr>
            <w:autoSpaceDE w:val="0"/>
            <w:autoSpaceDN w:val="0"/>
            <w:adjustRightInd w:val="0"/>
            <w:spacing w:after="0" w:line="240" w:lineRule="auto"/>
          </w:pPr>
        </w:pPrChange>
      </w:pPr>
    </w:p>
    <w:p w14:paraId="11A2F115" w14:textId="77777777" w:rsidR="005134E4" w:rsidRDefault="005134E4">
      <w:pPr>
        <w:pStyle w:val="CodeBlock"/>
        <w:rPr>
          <w:ins w:id="3843" w:author="Sam Tertzakian" w:date="2018-09-11T19:50:00Z"/>
          <w:color w:val="000000"/>
        </w:rPr>
        <w:pPrChange w:id="3844" w:author="Sam Tertzakian" w:date="2018-09-12T14:45:00Z">
          <w:pPr>
            <w:autoSpaceDE w:val="0"/>
            <w:autoSpaceDN w:val="0"/>
            <w:adjustRightInd w:val="0"/>
            <w:spacing w:after="0" w:line="240" w:lineRule="auto"/>
          </w:pPr>
        </w:pPrChange>
      </w:pPr>
      <w:ins w:id="3845" w:author="Sam Tertzakian" w:date="2018-09-11T19:50:00Z">
        <w:r>
          <w:rPr>
            <w:color w:val="000000"/>
          </w:rPr>
          <w:t xml:space="preserve">        </w:t>
        </w:r>
        <w:r>
          <w:t>// Only I2C GenericSerialBus descriptors are supported. Extract the secondaryDevice address.</w:t>
        </w:r>
      </w:ins>
    </w:p>
    <w:p w14:paraId="33077B9C" w14:textId="77777777" w:rsidR="005134E4" w:rsidRDefault="005134E4">
      <w:pPr>
        <w:pStyle w:val="CodeBlock"/>
        <w:rPr>
          <w:ins w:id="3846" w:author="Sam Tertzakian" w:date="2018-09-11T19:50:00Z"/>
        </w:rPr>
        <w:pPrChange w:id="3847" w:author="Sam Tertzakian" w:date="2018-09-12T14:45:00Z">
          <w:pPr>
            <w:autoSpaceDE w:val="0"/>
            <w:autoSpaceDN w:val="0"/>
            <w:adjustRightInd w:val="0"/>
            <w:spacing w:after="0" w:line="240" w:lineRule="auto"/>
          </w:pPr>
        </w:pPrChange>
      </w:pPr>
      <w:ins w:id="3848" w:author="Sam Tertzakian" w:date="2018-09-11T19:50:00Z">
        <w:r>
          <w:t xml:space="preserve">        //</w:t>
        </w:r>
      </w:ins>
    </w:p>
    <w:p w14:paraId="411DE65D" w14:textId="77777777" w:rsidR="005134E4" w:rsidRDefault="005134E4">
      <w:pPr>
        <w:pStyle w:val="CodeBlock"/>
        <w:rPr>
          <w:ins w:id="3849" w:author="Sam Tertzakian" w:date="2018-09-11T19:50:00Z"/>
        </w:rPr>
        <w:pPrChange w:id="3850" w:author="Sam Tertzakian" w:date="2018-09-12T14:45:00Z">
          <w:pPr>
            <w:autoSpaceDE w:val="0"/>
            <w:autoSpaceDN w:val="0"/>
            <w:adjustRightInd w:val="0"/>
            <w:spacing w:after="0" w:line="240" w:lineRule="auto"/>
          </w:pPr>
        </w:pPrChange>
      </w:pPr>
      <w:ins w:id="3851" w:author="Sam Tertzakian" w:date="2018-09-11T19:50:00Z">
        <w:r>
          <w:t xml:space="preserve">        connectionPropertiesBuffer = WdfMemoryGetBuffer(connectionProperties,</w:t>
        </w:r>
      </w:ins>
    </w:p>
    <w:p w14:paraId="331B5DB2" w14:textId="77777777" w:rsidR="005134E4" w:rsidRDefault="005134E4">
      <w:pPr>
        <w:pStyle w:val="CodeBlock"/>
        <w:rPr>
          <w:ins w:id="3852" w:author="Sam Tertzakian" w:date="2018-09-11T19:50:00Z"/>
        </w:rPr>
        <w:pPrChange w:id="3853" w:author="Sam Tertzakian" w:date="2018-09-12T14:45:00Z">
          <w:pPr>
            <w:autoSpaceDE w:val="0"/>
            <w:autoSpaceDN w:val="0"/>
            <w:adjustRightInd w:val="0"/>
            <w:spacing w:after="0" w:line="240" w:lineRule="auto"/>
          </w:pPr>
        </w:pPrChange>
      </w:pPr>
      <w:ins w:id="3854" w:author="Sam Tertzakian" w:date="2018-09-11T19:50:00Z">
        <w:r>
          <w:t xml:space="preserve">                                                        &amp;connectionPropertiesLength);</w:t>
        </w:r>
      </w:ins>
    </w:p>
    <w:p w14:paraId="3BE63C52" w14:textId="77777777" w:rsidR="005134E4" w:rsidRDefault="005134E4">
      <w:pPr>
        <w:pStyle w:val="CodeBlock"/>
        <w:rPr>
          <w:ins w:id="3855" w:author="Sam Tertzakian" w:date="2018-09-11T19:50:00Z"/>
        </w:rPr>
        <w:pPrChange w:id="3856" w:author="Sam Tertzakian" w:date="2018-09-12T14:45:00Z">
          <w:pPr>
            <w:autoSpaceDE w:val="0"/>
            <w:autoSpaceDN w:val="0"/>
            <w:adjustRightInd w:val="0"/>
            <w:spacing w:after="0" w:line="240" w:lineRule="auto"/>
          </w:pPr>
        </w:pPrChange>
      </w:pPr>
      <w:ins w:id="3857" w:author="Sam Tertzakian" w:date="2018-09-11T19:50:00Z">
        <w:r>
          <w:t xml:space="preserve">        </w:t>
        </w:r>
        <w:r>
          <w:rPr>
            <w:color w:val="0000FF"/>
          </w:rPr>
          <w:t>if</w:t>
        </w:r>
        <w:r>
          <w:t xml:space="preserve"> (connectionPropertiesBuffer == </w:t>
        </w:r>
        <w:r>
          <w:rPr>
            <w:color w:val="6F008A"/>
          </w:rPr>
          <w:t>NULL</w:t>
        </w:r>
        <w:r>
          <w:t>)</w:t>
        </w:r>
      </w:ins>
    </w:p>
    <w:p w14:paraId="0AA4FAA5" w14:textId="77777777" w:rsidR="005134E4" w:rsidRDefault="005134E4">
      <w:pPr>
        <w:pStyle w:val="CodeBlock"/>
        <w:rPr>
          <w:ins w:id="3858" w:author="Sam Tertzakian" w:date="2018-09-11T19:50:00Z"/>
        </w:rPr>
        <w:pPrChange w:id="3859" w:author="Sam Tertzakian" w:date="2018-09-12T14:45:00Z">
          <w:pPr>
            <w:autoSpaceDE w:val="0"/>
            <w:autoSpaceDN w:val="0"/>
            <w:adjustRightInd w:val="0"/>
            <w:spacing w:after="0" w:line="240" w:lineRule="auto"/>
          </w:pPr>
        </w:pPrChange>
      </w:pPr>
      <w:ins w:id="3860" w:author="Sam Tertzakian" w:date="2018-09-11T19:50:00Z">
        <w:r>
          <w:t xml:space="preserve">        {</w:t>
        </w:r>
      </w:ins>
    </w:p>
    <w:p w14:paraId="76305225" w14:textId="77777777" w:rsidR="005134E4" w:rsidRDefault="005134E4">
      <w:pPr>
        <w:pStyle w:val="CodeBlock"/>
        <w:rPr>
          <w:ins w:id="3861" w:author="Sam Tertzakian" w:date="2018-09-11T19:50:00Z"/>
        </w:rPr>
        <w:pPrChange w:id="3862" w:author="Sam Tertzakian" w:date="2018-09-12T14:45:00Z">
          <w:pPr>
            <w:autoSpaceDE w:val="0"/>
            <w:autoSpaceDN w:val="0"/>
            <w:adjustRightInd w:val="0"/>
            <w:spacing w:after="0" w:line="240" w:lineRule="auto"/>
          </w:pPr>
        </w:pPrChange>
      </w:pPr>
      <w:ins w:id="3863" w:author="Sam Tertzakian" w:date="2018-09-11T19:50:00Z">
        <w:r>
          <w:lastRenderedPageBreak/>
          <w:t xml:space="preserve">            ntStatus = </w:t>
        </w:r>
        <w:r>
          <w:rPr>
            <w:color w:val="6F008A"/>
          </w:rPr>
          <w:t>STATUS_UNSUCCESSFUL</w:t>
        </w:r>
        <w:r>
          <w:t>;</w:t>
        </w:r>
      </w:ins>
    </w:p>
    <w:p w14:paraId="36CC5D36" w14:textId="77777777" w:rsidR="005134E4" w:rsidRDefault="005134E4">
      <w:pPr>
        <w:pStyle w:val="CodeBlock"/>
        <w:rPr>
          <w:ins w:id="3864" w:author="Sam Tertzakian" w:date="2018-09-11T19:50:00Z"/>
        </w:rPr>
        <w:pPrChange w:id="3865" w:author="Sam Tertzakian" w:date="2018-09-12T14:45:00Z">
          <w:pPr>
            <w:autoSpaceDE w:val="0"/>
            <w:autoSpaceDN w:val="0"/>
            <w:adjustRightInd w:val="0"/>
            <w:spacing w:after="0" w:line="240" w:lineRule="auto"/>
          </w:pPr>
        </w:pPrChange>
      </w:pPr>
      <w:ins w:id="3866" w:author="Sam Tertzakian" w:date="2018-09-11T19:50:00Z">
        <w:r>
          <w:t xml:space="preserve">            </w:t>
        </w:r>
        <w:r>
          <w:rPr>
            <w:color w:val="6F008A"/>
          </w:rPr>
          <w:t>TraceEvents</w:t>
        </w:r>
        <w:r>
          <w:t>(</w:t>
        </w:r>
        <w:r>
          <w:rPr>
            <w:color w:val="6F008A"/>
          </w:rPr>
          <w:t>TRACE_LEVEL_ERROR</w:t>
        </w:r>
        <w:r>
          <w:t xml:space="preserve">, DMF_TRACE_ResourceHub, </w:t>
        </w:r>
        <w:r>
          <w:rPr>
            <w:color w:val="A31515"/>
          </w:rPr>
          <w:t>"No resources returned from RH query"</w:t>
        </w:r>
        <w:r>
          <w:t>);</w:t>
        </w:r>
      </w:ins>
    </w:p>
    <w:p w14:paraId="5920BF8D" w14:textId="77777777" w:rsidR="005134E4" w:rsidRDefault="005134E4">
      <w:pPr>
        <w:pStyle w:val="CodeBlock"/>
        <w:rPr>
          <w:ins w:id="3867" w:author="Sam Tertzakian" w:date="2018-09-11T19:50:00Z"/>
        </w:rPr>
        <w:pPrChange w:id="3868" w:author="Sam Tertzakian" w:date="2018-09-12T14:45:00Z">
          <w:pPr>
            <w:autoSpaceDE w:val="0"/>
            <w:autoSpaceDN w:val="0"/>
            <w:adjustRightInd w:val="0"/>
            <w:spacing w:after="0" w:line="240" w:lineRule="auto"/>
          </w:pPr>
        </w:pPrChange>
      </w:pPr>
      <w:ins w:id="3869" w:author="Sam Tertzakian" w:date="2018-09-11T19:50:00Z">
        <w:r>
          <w:t xml:space="preserve">            </w:t>
        </w:r>
        <w:r>
          <w:rPr>
            <w:color w:val="0000FF"/>
          </w:rPr>
          <w:t>goto</w:t>
        </w:r>
        <w:r>
          <w:t xml:space="preserve"> Exit;</w:t>
        </w:r>
      </w:ins>
    </w:p>
    <w:p w14:paraId="58616361" w14:textId="77777777" w:rsidR="005134E4" w:rsidRDefault="005134E4">
      <w:pPr>
        <w:pStyle w:val="CodeBlock"/>
        <w:rPr>
          <w:ins w:id="3870" w:author="Sam Tertzakian" w:date="2018-09-11T19:50:00Z"/>
        </w:rPr>
        <w:pPrChange w:id="3871" w:author="Sam Tertzakian" w:date="2018-09-12T14:45:00Z">
          <w:pPr>
            <w:autoSpaceDE w:val="0"/>
            <w:autoSpaceDN w:val="0"/>
            <w:adjustRightInd w:val="0"/>
            <w:spacing w:after="0" w:line="240" w:lineRule="auto"/>
          </w:pPr>
        </w:pPrChange>
      </w:pPr>
      <w:ins w:id="3872" w:author="Sam Tertzakian" w:date="2018-09-11T19:50:00Z">
        <w:r>
          <w:t xml:space="preserve">        }</w:t>
        </w:r>
      </w:ins>
    </w:p>
    <w:p w14:paraId="2B2E744E" w14:textId="77777777" w:rsidR="005134E4" w:rsidRDefault="005134E4">
      <w:pPr>
        <w:pStyle w:val="CodeBlock"/>
        <w:rPr>
          <w:ins w:id="3873" w:author="Sam Tertzakian" w:date="2018-09-11T19:50:00Z"/>
        </w:rPr>
        <w:pPrChange w:id="3874" w:author="Sam Tertzakian" w:date="2018-09-12T14:45:00Z">
          <w:pPr>
            <w:autoSpaceDE w:val="0"/>
            <w:autoSpaceDN w:val="0"/>
            <w:adjustRightInd w:val="0"/>
            <w:spacing w:after="0" w:line="240" w:lineRule="auto"/>
          </w:pPr>
        </w:pPrChange>
      </w:pPr>
    </w:p>
    <w:p w14:paraId="303095AD" w14:textId="77777777" w:rsidR="005134E4" w:rsidRDefault="005134E4">
      <w:pPr>
        <w:pStyle w:val="CodeBlock"/>
        <w:rPr>
          <w:ins w:id="3875" w:author="Sam Tertzakian" w:date="2018-09-11T19:50:00Z"/>
        </w:rPr>
        <w:pPrChange w:id="3876" w:author="Sam Tertzakian" w:date="2018-09-12T14:45:00Z">
          <w:pPr>
            <w:autoSpaceDE w:val="0"/>
            <w:autoSpaceDN w:val="0"/>
            <w:adjustRightInd w:val="0"/>
            <w:spacing w:after="0" w:line="240" w:lineRule="auto"/>
          </w:pPr>
        </w:pPrChange>
      </w:pPr>
      <w:ins w:id="3877" w:author="Sam Tertzakian" w:date="2018-09-11T19:50:00Z">
        <w:r>
          <w:t xml:space="preserve">        ntStatus = ResourceHub_ParseGenericSerialBusDescriptor(</w:t>
        </w:r>
        <w:r>
          <w:rPr>
            <w:color w:val="808080"/>
          </w:rPr>
          <w:t>DmfModule</w:t>
        </w:r>
        <w:r>
          <w:t>,</w:t>
        </w:r>
      </w:ins>
    </w:p>
    <w:p w14:paraId="52EAD04F" w14:textId="77777777" w:rsidR="005134E4" w:rsidRDefault="005134E4">
      <w:pPr>
        <w:pStyle w:val="CodeBlock"/>
        <w:rPr>
          <w:ins w:id="3878" w:author="Sam Tertzakian" w:date="2018-09-11T19:50:00Z"/>
        </w:rPr>
        <w:pPrChange w:id="3879" w:author="Sam Tertzakian" w:date="2018-09-12T14:45:00Z">
          <w:pPr>
            <w:autoSpaceDE w:val="0"/>
            <w:autoSpaceDN w:val="0"/>
            <w:adjustRightInd w:val="0"/>
            <w:spacing w:after="0" w:line="240" w:lineRule="auto"/>
          </w:pPr>
        </w:pPrChange>
      </w:pPr>
      <w:ins w:id="3880" w:author="Sam Tertzakian" w:date="2018-09-11T19:50:00Z">
        <w:r>
          <w:t xml:space="preserve">                                                               connectionPropertiesBuffer,</w:t>
        </w:r>
      </w:ins>
    </w:p>
    <w:p w14:paraId="154644F6" w14:textId="77777777" w:rsidR="005134E4" w:rsidRDefault="005134E4">
      <w:pPr>
        <w:pStyle w:val="CodeBlock"/>
        <w:rPr>
          <w:ins w:id="3881" w:author="Sam Tertzakian" w:date="2018-09-11T19:50:00Z"/>
        </w:rPr>
        <w:pPrChange w:id="3882" w:author="Sam Tertzakian" w:date="2018-09-12T14:45:00Z">
          <w:pPr>
            <w:autoSpaceDE w:val="0"/>
            <w:autoSpaceDN w:val="0"/>
            <w:adjustRightInd w:val="0"/>
            <w:spacing w:after="0" w:line="240" w:lineRule="auto"/>
          </w:pPr>
        </w:pPrChange>
      </w:pPr>
      <w:ins w:id="3883" w:author="Sam Tertzakian" w:date="2018-09-11T19:50:00Z">
        <w:r>
          <w:t xml:space="preserve">                                                               connectionPropertiesLength,</w:t>
        </w:r>
      </w:ins>
    </w:p>
    <w:p w14:paraId="43D0582D" w14:textId="77777777" w:rsidR="005134E4" w:rsidRDefault="005134E4">
      <w:pPr>
        <w:pStyle w:val="CodeBlock"/>
        <w:rPr>
          <w:ins w:id="3884" w:author="Sam Tertzakian" w:date="2018-09-11T19:50:00Z"/>
        </w:rPr>
        <w:pPrChange w:id="3885" w:author="Sam Tertzakian" w:date="2018-09-12T14:45:00Z">
          <w:pPr>
            <w:autoSpaceDE w:val="0"/>
            <w:autoSpaceDN w:val="0"/>
            <w:adjustRightInd w:val="0"/>
            <w:spacing w:after="0" w:line="240" w:lineRule="auto"/>
          </w:pPr>
        </w:pPrChange>
      </w:pPr>
      <w:ins w:id="3886" w:author="Sam Tertzakian" w:date="2018-09-11T19:50:00Z">
        <w:r>
          <w:t xml:space="preserve">                                                               &amp;serialBusType,</w:t>
        </w:r>
      </w:ins>
    </w:p>
    <w:p w14:paraId="2AD382C7" w14:textId="77777777" w:rsidR="005134E4" w:rsidRDefault="005134E4">
      <w:pPr>
        <w:pStyle w:val="CodeBlock"/>
        <w:rPr>
          <w:ins w:id="3887" w:author="Sam Tertzakian" w:date="2018-09-11T19:50:00Z"/>
        </w:rPr>
        <w:pPrChange w:id="3888" w:author="Sam Tertzakian" w:date="2018-09-12T14:45:00Z">
          <w:pPr>
            <w:autoSpaceDE w:val="0"/>
            <w:autoSpaceDN w:val="0"/>
            <w:adjustRightInd w:val="0"/>
            <w:spacing w:after="0" w:line="240" w:lineRule="auto"/>
          </w:pPr>
        </w:pPrChange>
      </w:pPr>
      <w:ins w:id="3889" w:author="Sam Tertzakian" w:date="2018-09-11T19:50:00Z">
        <w:r>
          <w:t xml:space="preserve">                                                               &amp;typeSpecificData,</w:t>
        </w:r>
      </w:ins>
    </w:p>
    <w:p w14:paraId="0F4CCA43" w14:textId="77777777" w:rsidR="005134E4" w:rsidRDefault="005134E4">
      <w:pPr>
        <w:pStyle w:val="CodeBlock"/>
        <w:rPr>
          <w:ins w:id="3890" w:author="Sam Tertzakian" w:date="2018-09-11T19:50:00Z"/>
        </w:rPr>
        <w:pPrChange w:id="3891" w:author="Sam Tertzakian" w:date="2018-09-12T14:45:00Z">
          <w:pPr>
            <w:autoSpaceDE w:val="0"/>
            <w:autoSpaceDN w:val="0"/>
            <w:adjustRightInd w:val="0"/>
            <w:spacing w:after="0" w:line="240" w:lineRule="auto"/>
          </w:pPr>
        </w:pPrChange>
      </w:pPr>
      <w:ins w:id="3892" w:author="Sam Tertzakian" w:date="2018-09-11T19:50:00Z">
        <w:r>
          <w:t xml:space="preserve">                                                               &amp;typeSpecificDataLength,</w:t>
        </w:r>
      </w:ins>
    </w:p>
    <w:p w14:paraId="0FF82823" w14:textId="77777777" w:rsidR="005134E4" w:rsidRDefault="005134E4">
      <w:pPr>
        <w:pStyle w:val="CodeBlock"/>
        <w:rPr>
          <w:ins w:id="3893" w:author="Sam Tertzakian" w:date="2018-09-11T19:50:00Z"/>
        </w:rPr>
        <w:pPrChange w:id="3894" w:author="Sam Tertzakian" w:date="2018-09-12T14:45:00Z">
          <w:pPr>
            <w:autoSpaceDE w:val="0"/>
            <w:autoSpaceDN w:val="0"/>
            <w:adjustRightInd w:val="0"/>
            <w:spacing w:after="0" w:line="240" w:lineRule="auto"/>
          </w:pPr>
        </w:pPrChange>
      </w:pPr>
      <w:ins w:id="3895" w:author="Sam Tertzakian" w:date="2018-09-11T19:50:00Z">
        <w:r>
          <w:t xml:space="preserve">                                                               </w:t>
        </w:r>
        <w:r>
          <w:rPr>
            <w:color w:val="6F008A"/>
          </w:rPr>
          <w:t>NULL</w:t>
        </w:r>
        <w:r>
          <w:t>);</w:t>
        </w:r>
      </w:ins>
    </w:p>
    <w:p w14:paraId="3E28783E" w14:textId="77777777" w:rsidR="005134E4" w:rsidRDefault="005134E4">
      <w:pPr>
        <w:pStyle w:val="CodeBlock"/>
        <w:rPr>
          <w:ins w:id="3896" w:author="Sam Tertzakian" w:date="2018-09-11T19:50:00Z"/>
        </w:rPr>
        <w:pPrChange w:id="3897" w:author="Sam Tertzakian" w:date="2018-09-12T14:45:00Z">
          <w:pPr>
            <w:autoSpaceDE w:val="0"/>
            <w:autoSpaceDN w:val="0"/>
            <w:adjustRightInd w:val="0"/>
            <w:spacing w:after="0" w:line="240" w:lineRule="auto"/>
          </w:pPr>
        </w:pPrChange>
      </w:pPr>
      <w:ins w:id="3898" w:author="Sam Tertzakian" w:date="2018-09-11T19:50:00Z">
        <w:r>
          <w:t xml:space="preserve">        </w:t>
        </w:r>
        <w:r>
          <w:rPr>
            <w:color w:val="0000FF"/>
          </w:rPr>
          <w:t>if</w:t>
        </w:r>
        <w:r>
          <w:t xml:space="preserve"> (! </w:t>
        </w:r>
        <w:r>
          <w:rPr>
            <w:color w:val="6F008A"/>
          </w:rPr>
          <w:t>NT_SUCCESS</w:t>
        </w:r>
        <w:r>
          <w:t>(ntStatus))</w:t>
        </w:r>
      </w:ins>
    </w:p>
    <w:p w14:paraId="3199BED6" w14:textId="77777777" w:rsidR="005134E4" w:rsidRDefault="005134E4">
      <w:pPr>
        <w:pStyle w:val="CodeBlock"/>
        <w:rPr>
          <w:ins w:id="3899" w:author="Sam Tertzakian" w:date="2018-09-11T19:50:00Z"/>
        </w:rPr>
        <w:pPrChange w:id="3900" w:author="Sam Tertzakian" w:date="2018-09-12T14:45:00Z">
          <w:pPr>
            <w:autoSpaceDE w:val="0"/>
            <w:autoSpaceDN w:val="0"/>
            <w:adjustRightInd w:val="0"/>
            <w:spacing w:after="0" w:line="240" w:lineRule="auto"/>
          </w:pPr>
        </w:pPrChange>
      </w:pPr>
      <w:ins w:id="3901" w:author="Sam Tertzakian" w:date="2018-09-11T19:50:00Z">
        <w:r>
          <w:t xml:space="preserve">        {</w:t>
        </w:r>
      </w:ins>
    </w:p>
    <w:p w14:paraId="723AE930" w14:textId="77777777" w:rsidR="005134E4" w:rsidRDefault="005134E4">
      <w:pPr>
        <w:pStyle w:val="CodeBlock"/>
        <w:rPr>
          <w:ins w:id="3902" w:author="Sam Tertzakian" w:date="2018-09-11T19:50:00Z"/>
          <w:color w:val="000000"/>
        </w:rPr>
        <w:pPrChange w:id="3903" w:author="Sam Tertzakian" w:date="2018-09-12T14:45:00Z">
          <w:pPr>
            <w:autoSpaceDE w:val="0"/>
            <w:autoSpaceDN w:val="0"/>
            <w:adjustRightInd w:val="0"/>
            <w:spacing w:after="0" w:line="240" w:lineRule="auto"/>
          </w:pPr>
        </w:pPrChange>
      </w:pPr>
      <w:ins w:id="3904" w:author="Sam Tertzakian" w:date="2018-09-11T19:50:00Z">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"ResourceHub_ParseGenericSerialBusDescriptor fails: ntStatus=%!STATUS!"</w:t>
        </w:r>
        <w:r>
          <w:rPr>
            <w:color w:val="000000"/>
          </w:rPr>
          <w:t>, ntStatus);</w:t>
        </w:r>
      </w:ins>
    </w:p>
    <w:p w14:paraId="5910C149" w14:textId="77777777" w:rsidR="005134E4" w:rsidRDefault="005134E4">
      <w:pPr>
        <w:pStyle w:val="CodeBlock"/>
        <w:rPr>
          <w:ins w:id="3905" w:author="Sam Tertzakian" w:date="2018-09-11T19:50:00Z"/>
        </w:rPr>
        <w:pPrChange w:id="3906" w:author="Sam Tertzakian" w:date="2018-09-12T14:45:00Z">
          <w:pPr>
            <w:autoSpaceDE w:val="0"/>
            <w:autoSpaceDN w:val="0"/>
            <w:adjustRightInd w:val="0"/>
            <w:spacing w:after="0" w:line="240" w:lineRule="auto"/>
          </w:pPr>
        </w:pPrChange>
      </w:pPr>
      <w:ins w:id="3907" w:author="Sam Tertzakian" w:date="2018-09-11T19:50:00Z">
        <w:r>
          <w:t xml:space="preserve">            </w:t>
        </w:r>
        <w:r>
          <w:rPr>
            <w:color w:val="0000FF"/>
          </w:rPr>
          <w:t>goto</w:t>
        </w:r>
        <w:r>
          <w:t xml:space="preserve"> Exit;</w:t>
        </w:r>
      </w:ins>
    </w:p>
    <w:p w14:paraId="72D3E841" w14:textId="77777777" w:rsidR="005134E4" w:rsidRDefault="005134E4">
      <w:pPr>
        <w:pStyle w:val="CodeBlock"/>
        <w:rPr>
          <w:ins w:id="3908" w:author="Sam Tertzakian" w:date="2018-09-11T19:50:00Z"/>
        </w:rPr>
        <w:pPrChange w:id="3909" w:author="Sam Tertzakian" w:date="2018-09-12T14:45:00Z">
          <w:pPr>
            <w:autoSpaceDE w:val="0"/>
            <w:autoSpaceDN w:val="0"/>
            <w:adjustRightInd w:val="0"/>
            <w:spacing w:after="0" w:line="240" w:lineRule="auto"/>
          </w:pPr>
        </w:pPrChange>
      </w:pPr>
      <w:ins w:id="3910" w:author="Sam Tertzakian" w:date="2018-09-11T19:50:00Z">
        <w:r>
          <w:t xml:space="preserve">        }</w:t>
        </w:r>
      </w:ins>
    </w:p>
    <w:p w14:paraId="4682048B" w14:textId="77777777" w:rsidR="005134E4" w:rsidRDefault="005134E4">
      <w:pPr>
        <w:pStyle w:val="CodeBlock"/>
        <w:rPr>
          <w:ins w:id="3911" w:author="Sam Tertzakian" w:date="2018-09-11T19:50:00Z"/>
        </w:rPr>
        <w:pPrChange w:id="3912" w:author="Sam Tertzakian" w:date="2018-09-12T14:45:00Z">
          <w:pPr>
            <w:autoSpaceDE w:val="0"/>
            <w:autoSpaceDN w:val="0"/>
            <w:adjustRightInd w:val="0"/>
            <w:spacing w:after="0" w:line="240" w:lineRule="auto"/>
          </w:pPr>
        </w:pPrChange>
      </w:pPr>
    </w:p>
    <w:p w14:paraId="04F516F3" w14:textId="77777777" w:rsidR="005134E4" w:rsidRDefault="005134E4">
      <w:pPr>
        <w:pStyle w:val="CodeBlock"/>
        <w:rPr>
          <w:ins w:id="3913" w:author="Sam Tertzakian" w:date="2018-09-11T19:50:00Z"/>
        </w:rPr>
        <w:pPrChange w:id="3914" w:author="Sam Tertzakian" w:date="2018-09-12T14:45:00Z">
          <w:pPr>
            <w:autoSpaceDE w:val="0"/>
            <w:autoSpaceDN w:val="0"/>
            <w:adjustRightInd w:val="0"/>
            <w:spacing w:after="0" w:line="240" w:lineRule="auto"/>
          </w:pPr>
        </w:pPrChange>
      </w:pPr>
      <w:ins w:id="3915" w:author="Sam Tertzakian" w:date="2018-09-11T19:50:00Z">
        <w:r>
          <w:t xml:space="preserve">        </w:t>
        </w:r>
        <w:r>
          <w:rPr>
            <w:color w:val="0000FF"/>
          </w:rPr>
          <w:t>if</w:t>
        </w:r>
        <w:r>
          <w:t xml:space="preserve"> (serialBusType != </w:t>
        </w:r>
        <w:r>
          <w:rPr>
            <w:color w:val="2F4F4F"/>
          </w:rPr>
          <w:t>I2C</w:t>
        </w:r>
        <w:r>
          <w:t>)</w:t>
        </w:r>
      </w:ins>
    </w:p>
    <w:p w14:paraId="497E2292" w14:textId="77777777" w:rsidR="005134E4" w:rsidRDefault="005134E4">
      <w:pPr>
        <w:pStyle w:val="CodeBlock"/>
        <w:rPr>
          <w:ins w:id="3916" w:author="Sam Tertzakian" w:date="2018-09-11T19:50:00Z"/>
        </w:rPr>
        <w:pPrChange w:id="3917" w:author="Sam Tertzakian" w:date="2018-09-12T14:45:00Z">
          <w:pPr>
            <w:autoSpaceDE w:val="0"/>
            <w:autoSpaceDN w:val="0"/>
            <w:adjustRightInd w:val="0"/>
            <w:spacing w:after="0" w:line="240" w:lineRule="auto"/>
          </w:pPr>
        </w:pPrChange>
      </w:pPr>
      <w:ins w:id="3918" w:author="Sam Tertzakian" w:date="2018-09-11T19:50:00Z">
        <w:r>
          <w:t xml:space="preserve">        {</w:t>
        </w:r>
      </w:ins>
    </w:p>
    <w:p w14:paraId="07012105" w14:textId="77777777" w:rsidR="005134E4" w:rsidRDefault="005134E4">
      <w:pPr>
        <w:pStyle w:val="CodeBlock"/>
        <w:rPr>
          <w:ins w:id="3919" w:author="Sam Tertzakian" w:date="2018-09-11T19:50:00Z"/>
        </w:rPr>
        <w:pPrChange w:id="3920" w:author="Sam Tertzakian" w:date="2018-09-12T14:45:00Z">
          <w:pPr>
            <w:autoSpaceDE w:val="0"/>
            <w:autoSpaceDN w:val="0"/>
            <w:adjustRightInd w:val="0"/>
            <w:spacing w:after="0" w:line="240" w:lineRule="auto"/>
          </w:pPr>
        </w:pPrChange>
      </w:pPr>
      <w:ins w:id="3921" w:author="Sam Tertzakian" w:date="2018-09-11T19:50:00Z">
        <w:r>
          <w:t xml:space="preserve">            ntStatus = </w:t>
        </w:r>
        <w:r>
          <w:rPr>
            <w:color w:val="6F008A"/>
          </w:rPr>
          <w:t>STATUS_UNSUCCESSFUL</w:t>
        </w:r>
        <w:r>
          <w:t>;</w:t>
        </w:r>
      </w:ins>
    </w:p>
    <w:p w14:paraId="515C7875" w14:textId="77777777" w:rsidR="005134E4" w:rsidRDefault="005134E4">
      <w:pPr>
        <w:pStyle w:val="CodeBlock"/>
        <w:rPr>
          <w:ins w:id="3922" w:author="Sam Tertzakian" w:date="2018-09-11T19:50:00Z"/>
          <w:color w:val="000000"/>
        </w:rPr>
        <w:pPrChange w:id="3923" w:author="Sam Tertzakian" w:date="2018-09-12T14:45:00Z">
          <w:pPr>
            <w:autoSpaceDE w:val="0"/>
            <w:autoSpaceDN w:val="0"/>
            <w:adjustRightInd w:val="0"/>
            <w:spacing w:after="0" w:line="240" w:lineRule="auto"/>
          </w:pPr>
        </w:pPrChange>
      </w:pPr>
      <w:ins w:id="3924" w:author="Sam Tertzakian" w:date="2018-09-11T19:50:00Z">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"GenericSerialBus descriptor subtype not I2C: 0x%x ntStatus=%!STATUS!"</w:t>
        </w:r>
        <w:r>
          <w:rPr>
            <w:color w:val="000000"/>
          </w:rPr>
          <w:t>, serialBusType, ntStatus);</w:t>
        </w:r>
      </w:ins>
    </w:p>
    <w:p w14:paraId="638610D2" w14:textId="77777777" w:rsidR="005134E4" w:rsidRDefault="005134E4">
      <w:pPr>
        <w:pStyle w:val="CodeBlock"/>
        <w:rPr>
          <w:ins w:id="3925" w:author="Sam Tertzakian" w:date="2018-09-11T19:50:00Z"/>
        </w:rPr>
        <w:pPrChange w:id="3926" w:author="Sam Tertzakian" w:date="2018-09-12T14:45:00Z">
          <w:pPr>
            <w:autoSpaceDE w:val="0"/>
            <w:autoSpaceDN w:val="0"/>
            <w:adjustRightInd w:val="0"/>
            <w:spacing w:after="0" w:line="240" w:lineRule="auto"/>
          </w:pPr>
        </w:pPrChange>
      </w:pPr>
      <w:ins w:id="3927" w:author="Sam Tertzakian" w:date="2018-09-11T19:50:00Z">
        <w:r>
          <w:t xml:space="preserve">            </w:t>
        </w:r>
        <w:r>
          <w:rPr>
            <w:color w:val="0000FF"/>
          </w:rPr>
          <w:t>goto</w:t>
        </w:r>
        <w:r>
          <w:t xml:space="preserve"> Exit;</w:t>
        </w:r>
      </w:ins>
    </w:p>
    <w:p w14:paraId="29402CD8" w14:textId="77777777" w:rsidR="005134E4" w:rsidRDefault="005134E4">
      <w:pPr>
        <w:pStyle w:val="CodeBlock"/>
        <w:rPr>
          <w:ins w:id="3928" w:author="Sam Tertzakian" w:date="2018-09-11T19:50:00Z"/>
        </w:rPr>
        <w:pPrChange w:id="3929" w:author="Sam Tertzakian" w:date="2018-09-12T14:45:00Z">
          <w:pPr>
            <w:autoSpaceDE w:val="0"/>
            <w:autoSpaceDN w:val="0"/>
            <w:adjustRightInd w:val="0"/>
            <w:spacing w:after="0" w:line="240" w:lineRule="auto"/>
          </w:pPr>
        </w:pPrChange>
      </w:pPr>
      <w:ins w:id="3930" w:author="Sam Tertzakian" w:date="2018-09-11T19:50:00Z">
        <w:r>
          <w:t xml:space="preserve">        }</w:t>
        </w:r>
      </w:ins>
    </w:p>
    <w:p w14:paraId="1E052B2B" w14:textId="77777777" w:rsidR="005134E4" w:rsidRDefault="005134E4">
      <w:pPr>
        <w:pStyle w:val="CodeBlock"/>
        <w:rPr>
          <w:ins w:id="3931" w:author="Sam Tertzakian" w:date="2018-09-11T19:50:00Z"/>
        </w:rPr>
        <w:pPrChange w:id="3932" w:author="Sam Tertzakian" w:date="2018-09-12T14:45:00Z">
          <w:pPr>
            <w:autoSpaceDE w:val="0"/>
            <w:autoSpaceDN w:val="0"/>
            <w:adjustRightInd w:val="0"/>
            <w:spacing w:after="0" w:line="240" w:lineRule="auto"/>
          </w:pPr>
        </w:pPrChange>
      </w:pPr>
    </w:p>
    <w:p w14:paraId="4755DC26" w14:textId="77777777" w:rsidR="005134E4" w:rsidRDefault="005134E4">
      <w:pPr>
        <w:pStyle w:val="CodeBlock"/>
        <w:rPr>
          <w:ins w:id="3933" w:author="Sam Tertzakian" w:date="2018-09-11T19:50:00Z"/>
        </w:rPr>
        <w:pPrChange w:id="3934" w:author="Sam Tertzakian" w:date="2018-09-12T14:45:00Z">
          <w:pPr>
            <w:autoSpaceDE w:val="0"/>
            <w:autoSpaceDN w:val="0"/>
            <w:adjustRightInd w:val="0"/>
            <w:spacing w:after="0" w:line="240" w:lineRule="auto"/>
          </w:pPr>
        </w:pPrChange>
      </w:pPr>
      <w:ins w:id="3935" w:author="Sam Tertzakian" w:date="2018-09-11T19:50:00Z">
        <w:r>
          <w:t xml:space="preserve">        ntStatus = ResourceHub_ParseI2CSerialBusDescriptorSubtype(</w:t>
        </w:r>
        <w:r>
          <w:rPr>
            <w:color w:val="808080"/>
          </w:rPr>
          <w:t>DmfModule</w:t>
        </w:r>
        <w:r>
          <w:t>,</w:t>
        </w:r>
      </w:ins>
    </w:p>
    <w:p w14:paraId="43EB7B3E" w14:textId="77777777" w:rsidR="005134E4" w:rsidRDefault="005134E4">
      <w:pPr>
        <w:pStyle w:val="CodeBlock"/>
        <w:rPr>
          <w:ins w:id="3936" w:author="Sam Tertzakian" w:date="2018-09-11T19:50:00Z"/>
        </w:rPr>
        <w:pPrChange w:id="3937" w:author="Sam Tertzakian" w:date="2018-09-12T14:45:00Z">
          <w:pPr>
            <w:autoSpaceDE w:val="0"/>
            <w:autoSpaceDN w:val="0"/>
            <w:adjustRightInd w:val="0"/>
            <w:spacing w:after="0" w:line="240" w:lineRule="auto"/>
          </w:pPr>
        </w:pPrChange>
      </w:pPr>
      <w:ins w:id="3938" w:author="Sam Tertzakian" w:date="2018-09-11T19:50:00Z">
        <w:r>
          <w:t xml:space="preserve">                                                                  typeSpecificData,</w:t>
        </w:r>
      </w:ins>
    </w:p>
    <w:p w14:paraId="3BE3C068" w14:textId="77777777" w:rsidR="005134E4" w:rsidRDefault="005134E4">
      <w:pPr>
        <w:pStyle w:val="CodeBlock"/>
        <w:rPr>
          <w:ins w:id="3939" w:author="Sam Tertzakian" w:date="2018-09-11T19:50:00Z"/>
        </w:rPr>
        <w:pPrChange w:id="3940" w:author="Sam Tertzakian" w:date="2018-09-12T14:45:00Z">
          <w:pPr>
            <w:autoSpaceDE w:val="0"/>
            <w:autoSpaceDN w:val="0"/>
            <w:adjustRightInd w:val="0"/>
            <w:spacing w:after="0" w:line="240" w:lineRule="auto"/>
          </w:pPr>
        </w:pPrChange>
      </w:pPr>
      <w:ins w:id="3941" w:author="Sam Tertzakian" w:date="2018-09-11T19:50:00Z">
        <w:r>
          <w:t xml:space="preserve">                                                                  typeSpecificDataLength,</w:t>
        </w:r>
      </w:ins>
    </w:p>
    <w:p w14:paraId="2B59292E" w14:textId="77777777" w:rsidR="005134E4" w:rsidRDefault="005134E4">
      <w:pPr>
        <w:pStyle w:val="CodeBlock"/>
        <w:rPr>
          <w:ins w:id="3942" w:author="Sam Tertzakian" w:date="2018-09-11T19:50:00Z"/>
        </w:rPr>
        <w:pPrChange w:id="3943" w:author="Sam Tertzakian" w:date="2018-09-12T14:45:00Z">
          <w:pPr>
            <w:autoSpaceDE w:val="0"/>
            <w:autoSpaceDN w:val="0"/>
            <w:adjustRightInd w:val="0"/>
            <w:spacing w:after="0" w:line="240" w:lineRule="auto"/>
          </w:pPr>
        </w:pPrChange>
      </w:pPr>
      <w:ins w:id="3944" w:author="Sam Tertzakian" w:date="2018-09-11T19:50:00Z">
        <w:r>
          <w:t xml:space="preserve">                                                                  &amp;secondaryDeviceAddress);</w:t>
        </w:r>
      </w:ins>
    </w:p>
    <w:p w14:paraId="168D838F" w14:textId="77777777" w:rsidR="005134E4" w:rsidRDefault="005134E4">
      <w:pPr>
        <w:pStyle w:val="CodeBlock"/>
        <w:rPr>
          <w:ins w:id="3945" w:author="Sam Tertzakian" w:date="2018-09-11T19:50:00Z"/>
        </w:rPr>
        <w:pPrChange w:id="3946" w:author="Sam Tertzakian" w:date="2018-09-12T14:45:00Z">
          <w:pPr>
            <w:autoSpaceDE w:val="0"/>
            <w:autoSpaceDN w:val="0"/>
            <w:adjustRightInd w:val="0"/>
            <w:spacing w:after="0" w:line="240" w:lineRule="auto"/>
          </w:pPr>
        </w:pPrChange>
      </w:pPr>
      <w:ins w:id="3947" w:author="Sam Tertzakian" w:date="2018-09-11T19:50:00Z">
        <w:r>
          <w:t xml:space="preserve">        </w:t>
        </w:r>
        <w:r>
          <w:rPr>
            <w:color w:val="0000FF"/>
          </w:rPr>
          <w:t>if</w:t>
        </w:r>
        <w:r>
          <w:t xml:space="preserve"> (! </w:t>
        </w:r>
        <w:r>
          <w:rPr>
            <w:color w:val="6F008A"/>
          </w:rPr>
          <w:t>NT_SUCCESS</w:t>
        </w:r>
        <w:r>
          <w:t>(ntStatus))</w:t>
        </w:r>
      </w:ins>
    </w:p>
    <w:p w14:paraId="4DFCC11E" w14:textId="77777777" w:rsidR="005134E4" w:rsidRDefault="005134E4">
      <w:pPr>
        <w:pStyle w:val="CodeBlock"/>
        <w:rPr>
          <w:ins w:id="3948" w:author="Sam Tertzakian" w:date="2018-09-11T19:50:00Z"/>
        </w:rPr>
        <w:pPrChange w:id="3949" w:author="Sam Tertzakian" w:date="2018-09-12T14:45:00Z">
          <w:pPr>
            <w:autoSpaceDE w:val="0"/>
            <w:autoSpaceDN w:val="0"/>
            <w:adjustRightInd w:val="0"/>
            <w:spacing w:after="0" w:line="240" w:lineRule="auto"/>
          </w:pPr>
        </w:pPrChange>
      </w:pPr>
      <w:ins w:id="3950" w:author="Sam Tertzakian" w:date="2018-09-11T19:50:00Z">
        <w:r>
          <w:t xml:space="preserve">        {</w:t>
        </w:r>
      </w:ins>
    </w:p>
    <w:p w14:paraId="74897044" w14:textId="77777777" w:rsidR="005134E4" w:rsidRDefault="005134E4">
      <w:pPr>
        <w:pStyle w:val="CodeBlock"/>
        <w:rPr>
          <w:ins w:id="3951" w:author="Sam Tertzakian" w:date="2018-09-11T19:50:00Z"/>
          <w:color w:val="000000"/>
        </w:rPr>
        <w:pPrChange w:id="3952" w:author="Sam Tertzakian" w:date="2018-09-12T14:45:00Z">
          <w:pPr>
            <w:autoSpaceDE w:val="0"/>
            <w:autoSpaceDN w:val="0"/>
            <w:adjustRightInd w:val="0"/>
            <w:spacing w:after="0" w:line="240" w:lineRule="auto"/>
          </w:pPr>
        </w:pPrChange>
      </w:pPr>
      <w:ins w:id="3953" w:author="Sam Tertzakian" w:date="2018-09-11T19:50:00Z">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"ResourceHub_ParseI2CSerialBusDescriptorSubtype fails: ntStatus=%!STATUS!"</w:t>
        </w:r>
        <w:r>
          <w:rPr>
            <w:color w:val="000000"/>
          </w:rPr>
          <w:t>, ntStatus);</w:t>
        </w:r>
      </w:ins>
    </w:p>
    <w:p w14:paraId="57A4CEC6" w14:textId="77777777" w:rsidR="005134E4" w:rsidRDefault="005134E4">
      <w:pPr>
        <w:pStyle w:val="CodeBlock"/>
        <w:rPr>
          <w:ins w:id="3954" w:author="Sam Tertzakian" w:date="2018-09-11T19:50:00Z"/>
        </w:rPr>
        <w:pPrChange w:id="3955" w:author="Sam Tertzakian" w:date="2018-09-12T14:45:00Z">
          <w:pPr>
            <w:autoSpaceDE w:val="0"/>
            <w:autoSpaceDN w:val="0"/>
            <w:adjustRightInd w:val="0"/>
            <w:spacing w:after="0" w:line="240" w:lineRule="auto"/>
          </w:pPr>
        </w:pPrChange>
      </w:pPr>
      <w:ins w:id="3956" w:author="Sam Tertzakian" w:date="2018-09-11T19:50:00Z">
        <w:r>
          <w:t xml:space="preserve">            </w:t>
        </w:r>
        <w:r>
          <w:rPr>
            <w:color w:val="0000FF"/>
          </w:rPr>
          <w:t>goto</w:t>
        </w:r>
        <w:r>
          <w:t xml:space="preserve"> Exit;</w:t>
        </w:r>
      </w:ins>
    </w:p>
    <w:p w14:paraId="689D5553" w14:textId="77777777" w:rsidR="005134E4" w:rsidRDefault="005134E4">
      <w:pPr>
        <w:pStyle w:val="CodeBlock"/>
        <w:rPr>
          <w:ins w:id="3957" w:author="Sam Tertzakian" w:date="2018-09-11T19:50:00Z"/>
        </w:rPr>
        <w:pPrChange w:id="3958" w:author="Sam Tertzakian" w:date="2018-09-12T14:45:00Z">
          <w:pPr>
            <w:autoSpaceDE w:val="0"/>
            <w:autoSpaceDN w:val="0"/>
            <w:adjustRightInd w:val="0"/>
            <w:spacing w:after="0" w:line="240" w:lineRule="auto"/>
          </w:pPr>
        </w:pPrChange>
      </w:pPr>
      <w:ins w:id="3959" w:author="Sam Tertzakian" w:date="2018-09-11T19:50:00Z">
        <w:r>
          <w:t xml:space="preserve">        }</w:t>
        </w:r>
      </w:ins>
    </w:p>
    <w:p w14:paraId="76DF315B" w14:textId="77777777" w:rsidR="005134E4" w:rsidRDefault="005134E4">
      <w:pPr>
        <w:pStyle w:val="CodeBlock"/>
        <w:rPr>
          <w:ins w:id="3960" w:author="Sam Tertzakian" w:date="2018-09-11T19:50:00Z"/>
        </w:rPr>
        <w:pPrChange w:id="3961" w:author="Sam Tertzakian" w:date="2018-09-12T14:45:00Z">
          <w:pPr>
            <w:autoSpaceDE w:val="0"/>
            <w:autoSpaceDN w:val="0"/>
            <w:adjustRightInd w:val="0"/>
            <w:spacing w:after="0" w:line="240" w:lineRule="auto"/>
          </w:pPr>
        </w:pPrChange>
      </w:pPr>
    </w:p>
    <w:p w14:paraId="6B7578F3" w14:textId="77777777" w:rsidR="005134E4" w:rsidRDefault="005134E4">
      <w:pPr>
        <w:pStyle w:val="CodeBlock"/>
        <w:rPr>
          <w:ins w:id="3962" w:author="Sam Tertzakian" w:date="2018-09-11T19:50:00Z"/>
          <w:color w:val="000000"/>
        </w:rPr>
        <w:pPrChange w:id="3963" w:author="Sam Tertzakian" w:date="2018-09-12T14:45:00Z">
          <w:pPr>
            <w:autoSpaceDE w:val="0"/>
            <w:autoSpaceDN w:val="0"/>
            <w:adjustRightInd w:val="0"/>
            <w:spacing w:after="0" w:line="240" w:lineRule="auto"/>
          </w:pPr>
        </w:pPrChange>
      </w:pPr>
      <w:ins w:id="3964" w:author="Sam Tertzakian" w:date="2018-09-11T19:50:00Z">
        <w:r>
          <w:rPr>
            <w:color w:val="000000"/>
          </w:rPr>
          <w:t xml:space="preserve">        </w:t>
        </w:r>
        <w:r>
          <w:t>// Success.</w:t>
        </w:r>
      </w:ins>
    </w:p>
    <w:p w14:paraId="14ADFD16" w14:textId="77777777" w:rsidR="005134E4" w:rsidRDefault="005134E4">
      <w:pPr>
        <w:pStyle w:val="CodeBlock"/>
        <w:rPr>
          <w:ins w:id="3965" w:author="Sam Tertzakian" w:date="2018-09-11T19:50:00Z"/>
        </w:rPr>
        <w:pPrChange w:id="3966" w:author="Sam Tertzakian" w:date="2018-09-12T14:45:00Z">
          <w:pPr>
            <w:autoSpaceDE w:val="0"/>
            <w:autoSpaceDN w:val="0"/>
            <w:adjustRightInd w:val="0"/>
            <w:spacing w:after="0" w:line="240" w:lineRule="auto"/>
          </w:pPr>
        </w:pPrChange>
      </w:pPr>
      <w:ins w:id="3967" w:author="Sam Tertzakian" w:date="2018-09-11T19:50:00Z">
        <w:r>
          <w:t xml:space="preserve">        //</w:t>
        </w:r>
      </w:ins>
    </w:p>
    <w:p w14:paraId="71D303BD" w14:textId="77777777" w:rsidR="005134E4" w:rsidRDefault="005134E4">
      <w:pPr>
        <w:pStyle w:val="CodeBlock"/>
        <w:rPr>
          <w:ins w:id="3968" w:author="Sam Tertzakian" w:date="2018-09-11T19:50:00Z"/>
        </w:rPr>
        <w:pPrChange w:id="3969" w:author="Sam Tertzakian" w:date="2018-09-12T14:45:00Z">
          <w:pPr>
            <w:autoSpaceDE w:val="0"/>
            <w:autoSpaceDN w:val="0"/>
            <w:adjustRightInd w:val="0"/>
            <w:spacing w:after="0" w:line="240" w:lineRule="auto"/>
          </w:pPr>
        </w:pPrChange>
      </w:pPr>
      <w:ins w:id="3970" w:author="Sam Tertzakian" w:date="2018-09-11T19:50:00Z">
        <w:r>
          <w:t xml:space="preserve">        </w:t>
        </w:r>
        <w:r>
          <w:rPr>
            <w:color w:val="6F008A"/>
          </w:rPr>
          <w:t>TraceEvents</w:t>
        </w:r>
        <w:r>
          <w:t>(</w:t>
        </w:r>
        <w:r>
          <w:rPr>
            <w:color w:val="6F008A"/>
          </w:rPr>
          <w:t>TRACE_LEVEL_INFORMATION</w:t>
        </w:r>
        <w:r>
          <w:t xml:space="preserve">, DMF_TRACE_ResourceHub, </w:t>
        </w:r>
        <w:r>
          <w:rPr>
            <w:color w:val="A31515"/>
          </w:rPr>
          <w:t>"secondaryDeviceAddress=0x%X request=0x%p"</w:t>
        </w:r>
        <w:r>
          <w:t xml:space="preserve">, secondaryDeviceAddress, </w:t>
        </w:r>
        <w:r>
          <w:rPr>
            <w:color w:val="808080"/>
          </w:rPr>
          <w:t>Request</w:t>
        </w:r>
        <w:r>
          <w:t>);</w:t>
        </w:r>
      </w:ins>
    </w:p>
    <w:p w14:paraId="47436631" w14:textId="77777777" w:rsidR="005134E4" w:rsidRDefault="005134E4">
      <w:pPr>
        <w:pStyle w:val="CodeBlock"/>
        <w:rPr>
          <w:ins w:id="3971" w:author="Sam Tertzakian" w:date="2018-09-11T19:50:00Z"/>
        </w:rPr>
        <w:pPrChange w:id="3972" w:author="Sam Tertzakian" w:date="2018-09-12T14:45:00Z">
          <w:pPr>
            <w:autoSpaceDE w:val="0"/>
            <w:autoSpaceDN w:val="0"/>
            <w:adjustRightInd w:val="0"/>
            <w:spacing w:after="0" w:line="240" w:lineRule="auto"/>
          </w:pPr>
        </w:pPrChange>
      </w:pPr>
    </w:p>
    <w:p w14:paraId="7FB43B71" w14:textId="77777777" w:rsidR="005134E4" w:rsidRDefault="005134E4">
      <w:pPr>
        <w:pStyle w:val="CodeBlock"/>
        <w:rPr>
          <w:ins w:id="3973" w:author="Sam Tertzakian" w:date="2018-09-11T19:50:00Z"/>
        </w:rPr>
        <w:pPrChange w:id="3974" w:author="Sam Tertzakian" w:date="2018-09-12T14:45:00Z">
          <w:pPr>
            <w:autoSpaceDE w:val="0"/>
            <w:autoSpaceDN w:val="0"/>
            <w:adjustRightInd w:val="0"/>
            <w:spacing w:after="0" w:line="240" w:lineRule="auto"/>
          </w:pPr>
        </w:pPrChange>
      </w:pPr>
      <w:ins w:id="3975" w:author="Sam Tertzakian" w:date="2018-09-11T19:50:00Z">
        <w:r>
          <w:t xml:space="preserve">        fileContext-&gt;SecondaryDeviceAddress = secondaryDeviceAddress;</w:t>
        </w:r>
      </w:ins>
    </w:p>
    <w:p w14:paraId="40594F7E" w14:textId="77777777" w:rsidR="005134E4" w:rsidRDefault="005134E4">
      <w:pPr>
        <w:pStyle w:val="CodeBlock"/>
        <w:rPr>
          <w:ins w:id="3976" w:author="Sam Tertzakian" w:date="2018-09-11T19:50:00Z"/>
        </w:rPr>
        <w:pPrChange w:id="3977" w:author="Sam Tertzakian" w:date="2018-09-12T14:45:00Z">
          <w:pPr>
            <w:autoSpaceDE w:val="0"/>
            <w:autoSpaceDN w:val="0"/>
            <w:adjustRightInd w:val="0"/>
            <w:spacing w:after="0" w:line="240" w:lineRule="auto"/>
          </w:pPr>
        </w:pPrChange>
      </w:pPr>
    </w:p>
    <w:p w14:paraId="3D4B6EEA" w14:textId="77777777" w:rsidR="005134E4" w:rsidRDefault="005134E4">
      <w:pPr>
        <w:pStyle w:val="CodeBlock"/>
        <w:rPr>
          <w:ins w:id="3978" w:author="Sam Tertzakian" w:date="2018-09-11T19:50:00Z"/>
        </w:rPr>
        <w:pPrChange w:id="3979" w:author="Sam Tertzakian" w:date="2018-09-12T14:45:00Z">
          <w:pPr>
            <w:autoSpaceDE w:val="0"/>
            <w:autoSpaceDN w:val="0"/>
            <w:adjustRightInd w:val="0"/>
            <w:spacing w:after="0" w:line="240" w:lineRule="auto"/>
          </w:pPr>
        </w:pPrChange>
      </w:pPr>
      <w:ins w:id="3980" w:author="Sam Tertzakian" w:date="2018-09-11T19:50:00Z">
        <w:r>
          <w:t xml:space="preserve">        WdfRequestComplete(</w:t>
        </w:r>
        <w:r>
          <w:rPr>
            <w:color w:val="808080"/>
          </w:rPr>
          <w:t>Request</w:t>
        </w:r>
        <w:r>
          <w:t>,</w:t>
        </w:r>
      </w:ins>
    </w:p>
    <w:p w14:paraId="11EACE31" w14:textId="77777777" w:rsidR="005134E4" w:rsidRDefault="005134E4">
      <w:pPr>
        <w:pStyle w:val="CodeBlock"/>
        <w:rPr>
          <w:ins w:id="3981" w:author="Sam Tertzakian" w:date="2018-09-11T19:50:00Z"/>
        </w:rPr>
        <w:pPrChange w:id="3982" w:author="Sam Tertzakian" w:date="2018-09-12T14:45:00Z">
          <w:pPr>
            <w:autoSpaceDE w:val="0"/>
            <w:autoSpaceDN w:val="0"/>
            <w:adjustRightInd w:val="0"/>
            <w:spacing w:after="0" w:line="240" w:lineRule="auto"/>
          </w:pPr>
        </w:pPrChange>
      </w:pPr>
      <w:ins w:id="3983" w:author="Sam Tertzakian" w:date="2018-09-11T19:50:00Z">
        <w:r>
          <w:t xml:space="preserve">                           ntStatus);</w:t>
        </w:r>
      </w:ins>
    </w:p>
    <w:p w14:paraId="77F4F6B4" w14:textId="77777777" w:rsidR="005134E4" w:rsidRDefault="005134E4">
      <w:pPr>
        <w:pStyle w:val="CodeBlock"/>
        <w:rPr>
          <w:ins w:id="3984" w:author="Sam Tertzakian" w:date="2018-09-11T19:50:00Z"/>
        </w:rPr>
        <w:pPrChange w:id="3985" w:author="Sam Tertzakian" w:date="2018-09-12T14:45:00Z">
          <w:pPr>
            <w:autoSpaceDE w:val="0"/>
            <w:autoSpaceDN w:val="0"/>
            <w:adjustRightInd w:val="0"/>
            <w:spacing w:after="0" w:line="240" w:lineRule="auto"/>
          </w:pPr>
        </w:pPrChange>
      </w:pPr>
      <w:ins w:id="3986" w:author="Sam Tertzakian" w:date="2018-09-11T19:50:00Z">
        <w:r>
          <w:t xml:space="preserve">        handled = </w:t>
        </w:r>
        <w:r>
          <w:rPr>
            <w:color w:val="6F008A"/>
          </w:rPr>
          <w:t>TRUE</w:t>
        </w:r>
        <w:r>
          <w:t>;</w:t>
        </w:r>
      </w:ins>
    </w:p>
    <w:p w14:paraId="0BA94D7B" w14:textId="77777777" w:rsidR="005134E4" w:rsidRDefault="005134E4">
      <w:pPr>
        <w:pStyle w:val="CodeBlock"/>
        <w:rPr>
          <w:ins w:id="3987" w:author="Sam Tertzakian" w:date="2018-09-11T19:50:00Z"/>
        </w:rPr>
        <w:pPrChange w:id="3988" w:author="Sam Tertzakian" w:date="2018-09-12T14:45:00Z">
          <w:pPr>
            <w:autoSpaceDE w:val="0"/>
            <w:autoSpaceDN w:val="0"/>
            <w:adjustRightInd w:val="0"/>
            <w:spacing w:after="0" w:line="240" w:lineRule="auto"/>
          </w:pPr>
        </w:pPrChange>
      </w:pPr>
      <w:ins w:id="3989" w:author="Sam Tertzakian" w:date="2018-09-11T19:50:00Z">
        <w:r>
          <w:t xml:space="preserve">    }</w:t>
        </w:r>
      </w:ins>
    </w:p>
    <w:p w14:paraId="790E2559" w14:textId="77777777" w:rsidR="005134E4" w:rsidRDefault="005134E4">
      <w:pPr>
        <w:pStyle w:val="CodeBlock"/>
        <w:rPr>
          <w:ins w:id="3990" w:author="Sam Tertzakian" w:date="2018-09-11T19:50:00Z"/>
        </w:rPr>
        <w:pPrChange w:id="3991" w:author="Sam Tertzakian" w:date="2018-09-12T14:45:00Z">
          <w:pPr>
            <w:autoSpaceDE w:val="0"/>
            <w:autoSpaceDN w:val="0"/>
            <w:adjustRightInd w:val="0"/>
            <w:spacing w:after="0" w:line="240" w:lineRule="auto"/>
          </w:pPr>
        </w:pPrChange>
      </w:pPr>
    </w:p>
    <w:p w14:paraId="2EBBB3FB" w14:textId="77777777" w:rsidR="005134E4" w:rsidRDefault="005134E4">
      <w:pPr>
        <w:pStyle w:val="CodeBlock"/>
        <w:rPr>
          <w:ins w:id="3992" w:author="Sam Tertzakian" w:date="2018-09-11T19:50:00Z"/>
        </w:rPr>
        <w:pPrChange w:id="3993" w:author="Sam Tertzakian" w:date="2018-09-12T14:45:00Z">
          <w:pPr>
            <w:autoSpaceDE w:val="0"/>
            <w:autoSpaceDN w:val="0"/>
            <w:adjustRightInd w:val="0"/>
            <w:spacing w:after="0" w:line="240" w:lineRule="auto"/>
          </w:pPr>
        </w:pPrChange>
      </w:pPr>
      <w:ins w:id="3994" w:author="Sam Tertzakian" w:date="2018-09-11T19:50:00Z">
        <w:r>
          <w:t>Exit:</w:t>
        </w:r>
      </w:ins>
    </w:p>
    <w:p w14:paraId="71F46658" w14:textId="77777777" w:rsidR="005134E4" w:rsidRDefault="005134E4">
      <w:pPr>
        <w:pStyle w:val="CodeBlock"/>
        <w:rPr>
          <w:ins w:id="3995" w:author="Sam Tertzakian" w:date="2018-09-11T19:50:00Z"/>
        </w:rPr>
        <w:pPrChange w:id="3996" w:author="Sam Tertzakian" w:date="2018-09-12T14:45:00Z">
          <w:pPr>
            <w:autoSpaceDE w:val="0"/>
            <w:autoSpaceDN w:val="0"/>
            <w:adjustRightInd w:val="0"/>
            <w:spacing w:after="0" w:line="240" w:lineRule="auto"/>
          </w:pPr>
        </w:pPrChange>
      </w:pPr>
    </w:p>
    <w:p w14:paraId="480726B8" w14:textId="77777777" w:rsidR="005134E4" w:rsidRDefault="005134E4">
      <w:pPr>
        <w:pStyle w:val="CodeBlock"/>
        <w:rPr>
          <w:ins w:id="3997" w:author="Sam Tertzakian" w:date="2018-09-11T19:50:00Z"/>
        </w:rPr>
        <w:pPrChange w:id="3998" w:author="Sam Tertzakian" w:date="2018-09-12T14:45:00Z">
          <w:pPr>
            <w:autoSpaceDE w:val="0"/>
            <w:autoSpaceDN w:val="0"/>
            <w:adjustRightInd w:val="0"/>
            <w:spacing w:after="0" w:line="240" w:lineRule="auto"/>
          </w:pPr>
        </w:pPrChange>
      </w:pPr>
      <w:ins w:id="3999" w:author="Sam Tertzakian" w:date="2018-09-11T19:50:00Z">
        <w:r>
          <w:t xml:space="preserve">    </w:t>
        </w:r>
        <w:r>
          <w:rPr>
            <w:color w:val="0000FF"/>
          </w:rPr>
          <w:t>if</w:t>
        </w:r>
        <w:r>
          <w:t xml:space="preserve"> (connectionProperties != </w:t>
        </w:r>
        <w:r>
          <w:rPr>
            <w:color w:val="6F008A"/>
          </w:rPr>
          <w:t>NULL</w:t>
        </w:r>
        <w:r>
          <w:t>)</w:t>
        </w:r>
      </w:ins>
    </w:p>
    <w:p w14:paraId="55653849" w14:textId="77777777" w:rsidR="005134E4" w:rsidRDefault="005134E4">
      <w:pPr>
        <w:pStyle w:val="CodeBlock"/>
        <w:rPr>
          <w:ins w:id="4000" w:author="Sam Tertzakian" w:date="2018-09-11T19:50:00Z"/>
        </w:rPr>
        <w:pPrChange w:id="4001" w:author="Sam Tertzakian" w:date="2018-09-12T14:45:00Z">
          <w:pPr>
            <w:autoSpaceDE w:val="0"/>
            <w:autoSpaceDN w:val="0"/>
            <w:adjustRightInd w:val="0"/>
            <w:spacing w:after="0" w:line="240" w:lineRule="auto"/>
          </w:pPr>
        </w:pPrChange>
      </w:pPr>
      <w:ins w:id="4002" w:author="Sam Tertzakian" w:date="2018-09-11T19:50:00Z">
        <w:r>
          <w:t xml:space="preserve">    {</w:t>
        </w:r>
      </w:ins>
    </w:p>
    <w:p w14:paraId="272D2163" w14:textId="77777777" w:rsidR="005134E4" w:rsidRDefault="005134E4">
      <w:pPr>
        <w:pStyle w:val="CodeBlock"/>
        <w:rPr>
          <w:ins w:id="4003" w:author="Sam Tertzakian" w:date="2018-09-11T19:50:00Z"/>
        </w:rPr>
        <w:pPrChange w:id="4004" w:author="Sam Tertzakian" w:date="2018-09-12T14:45:00Z">
          <w:pPr>
            <w:autoSpaceDE w:val="0"/>
            <w:autoSpaceDN w:val="0"/>
            <w:adjustRightInd w:val="0"/>
            <w:spacing w:after="0" w:line="240" w:lineRule="auto"/>
          </w:pPr>
        </w:pPrChange>
      </w:pPr>
      <w:ins w:id="4005" w:author="Sam Tertzakian" w:date="2018-09-11T19:50:00Z">
        <w:r>
          <w:t xml:space="preserve">        WdfObjectDelete(connectionProperties);</w:t>
        </w:r>
      </w:ins>
    </w:p>
    <w:p w14:paraId="096696C7" w14:textId="77777777" w:rsidR="005134E4" w:rsidRDefault="005134E4">
      <w:pPr>
        <w:pStyle w:val="CodeBlock"/>
        <w:rPr>
          <w:ins w:id="4006" w:author="Sam Tertzakian" w:date="2018-09-11T19:50:00Z"/>
        </w:rPr>
        <w:pPrChange w:id="4007" w:author="Sam Tertzakian" w:date="2018-09-12T14:45:00Z">
          <w:pPr>
            <w:autoSpaceDE w:val="0"/>
            <w:autoSpaceDN w:val="0"/>
            <w:adjustRightInd w:val="0"/>
            <w:spacing w:after="0" w:line="240" w:lineRule="auto"/>
          </w:pPr>
        </w:pPrChange>
      </w:pPr>
      <w:ins w:id="4008" w:author="Sam Tertzakian" w:date="2018-09-11T19:50:00Z">
        <w:r>
          <w:t xml:space="preserve">    }</w:t>
        </w:r>
      </w:ins>
    </w:p>
    <w:p w14:paraId="3FB31288" w14:textId="77777777" w:rsidR="005134E4" w:rsidRDefault="005134E4">
      <w:pPr>
        <w:pStyle w:val="CodeBlock"/>
        <w:rPr>
          <w:ins w:id="4009" w:author="Sam Tertzakian" w:date="2018-09-11T19:50:00Z"/>
        </w:rPr>
        <w:pPrChange w:id="4010" w:author="Sam Tertzakian" w:date="2018-09-12T14:45:00Z">
          <w:pPr>
            <w:autoSpaceDE w:val="0"/>
            <w:autoSpaceDN w:val="0"/>
            <w:adjustRightInd w:val="0"/>
            <w:spacing w:after="0" w:line="240" w:lineRule="auto"/>
          </w:pPr>
        </w:pPrChange>
      </w:pPr>
    </w:p>
    <w:p w14:paraId="53DAB4C3" w14:textId="77777777" w:rsidR="005134E4" w:rsidRDefault="005134E4">
      <w:pPr>
        <w:pStyle w:val="CodeBlock"/>
        <w:rPr>
          <w:ins w:id="4011" w:author="Sam Tertzakian" w:date="2018-09-11T19:50:00Z"/>
        </w:rPr>
        <w:pPrChange w:id="4012" w:author="Sam Tertzakian" w:date="2018-09-12T14:45:00Z">
          <w:pPr>
            <w:autoSpaceDE w:val="0"/>
            <w:autoSpaceDN w:val="0"/>
            <w:adjustRightInd w:val="0"/>
            <w:spacing w:after="0" w:line="240" w:lineRule="auto"/>
          </w:pPr>
        </w:pPrChange>
      </w:pPr>
      <w:ins w:id="4013" w:author="Sam Tertzakian" w:date="2018-09-11T19:50:00Z">
        <w:r>
          <w:t xml:space="preserve">    </w:t>
        </w:r>
        <w:r>
          <w:rPr>
            <w:color w:val="6F008A"/>
          </w:rPr>
          <w:t>FuncExit</w:t>
        </w:r>
        <w:r>
          <w:t xml:space="preserve">(DMF_TRACE_ResourceHub, </w:t>
        </w:r>
        <w:r>
          <w:rPr>
            <w:color w:val="A31515"/>
          </w:rPr>
          <w:t>"ntStatus=%!STATUS!"</w:t>
        </w:r>
        <w:r>
          <w:t>, ntStatus);</w:t>
        </w:r>
      </w:ins>
    </w:p>
    <w:p w14:paraId="08557004" w14:textId="77777777" w:rsidR="005134E4" w:rsidRDefault="005134E4">
      <w:pPr>
        <w:pStyle w:val="CodeBlock"/>
        <w:rPr>
          <w:ins w:id="4014" w:author="Sam Tertzakian" w:date="2018-09-11T19:50:00Z"/>
        </w:rPr>
        <w:pPrChange w:id="4015" w:author="Sam Tertzakian" w:date="2018-09-12T14:45:00Z">
          <w:pPr>
            <w:autoSpaceDE w:val="0"/>
            <w:autoSpaceDN w:val="0"/>
            <w:adjustRightInd w:val="0"/>
            <w:spacing w:after="0" w:line="240" w:lineRule="auto"/>
          </w:pPr>
        </w:pPrChange>
      </w:pPr>
    </w:p>
    <w:p w14:paraId="50B6EE64" w14:textId="77777777" w:rsidR="005134E4" w:rsidRDefault="005134E4">
      <w:pPr>
        <w:pStyle w:val="CodeBlock"/>
        <w:rPr>
          <w:ins w:id="4016" w:author="Sam Tertzakian" w:date="2018-09-11T19:50:00Z"/>
        </w:rPr>
        <w:pPrChange w:id="4017" w:author="Sam Tertzakian" w:date="2018-09-12T14:45:00Z">
          <w:pPr>
            <w:autoSpaceDE w:val="0"/>
            <w:autoSpaceDN w:val="0"/>
            <w:adjustRightInd w:val="0"/>
            <w:spacing w:after="0" w:line="240" w:lineRule="auto"/>
          </w:pPr>
        </w:pPrChange>
      </w:pPr>
      <w:ins w:id="4018" w:author="Sam Tertzakian" w:date="2018-09-11T19:50:00Z">
        <w:r>
          <w:t xml:space="preserve">    </w:t>
        </w:r>
        <w:r>
          <w:rPr>
            <w:color w:val="0000FF"/>
          </w:rPr>
          <w:t>return</w:t>
        </w:r>
        <w:r>
          <w:t xml:space="preserve"> handled;</w:t>
        </w:r>
      </w:ins>
    </w:p>
    <w:p w14:paraId="14E4613A" w14:textId="77777777" w:rsidR="005134E4" w:rsidRDefault="005134E4">
      <w:pPr>
        <w:pStyle w:val="CodeBlock"/>
        <w:rPr>
          <w:ins w:id="4019" w:author="Sam Tertzakian" w:date="2018-09-11T19:50:00Z"/>
        </w:rPr>
        <w:pPrChange w:id="4020" w:author="Sam Tertzakian" w:date="2018-09-12T14:45:00Z">
          <w:pPr>
            <w:autoSpaceDE w:val="0"/>
            <w:autoSpaceDN w:val="0"/>
            <w:adjustRightInd w:val="0"/>
            <w:spacing w:after="0" w:line="240" w:lineRule="auto"/>
          </w:pPr>
        </w:pPrChange>
      </w:pPr>
      <w:ins w:id="4021" w:author="Sam Tertzakian" w:date="2018-09-11T19:50:00Z">
        <w:r>
          <w:t>}</w:t>
        </w:r>
      </w:ins>
    </w:p>
    <w:p w14:paraId="18729AF5" w14:textId="2338C419" w:rsidR="005134E4" w:rsidRDefault="005134E4" w:rsidP="003237FA">
      <w:pPr>
        <w:pStyle w:val="CodeBlock"/>
        <w:rPr>
          <w:ins w:id="4022" w:author="Sam Tertzakian" w:date="2018-09-11T19:51:00Z"/>
          <w:color w:val="000000"/>
        </w:rPr>
      </w:pPr>
      <w:ins w:id="4023" w:author="Sam Tertzakian" w:date="2018-09-11T19:50:00Z">
        <w:r>
          <w:t>#pragma</w:t>
        </w:r>
        <w:r>
          <w:rPr>
            <w:color w:val="000000"/>
          </w:rPr>
          <w:t xml:space="preserve"> </w:t>
        </w:r>
        <w:r>
          <w:t>code_seg</w:t>
        </w:r>
        <w:r>
          <w:rPr>
            <w:color w:val="000000"/>
          </w:rPr>
          <w:t>()</w:t>
        </w:r>
      </w:ins>
    </w:p>
    <w:p w14:paraId="53C7B5C4" w14:textId="2F95135F" w:rsidR="005134E4" w:rsidRDefault="005134E4" w:rsidP="003237FA">
      <w:pPr>
        <w:pStyle w:val="CodeBlock"/>
        <w:rPr>
          <w:ins w:id="4024" w:author="Sam Tertzakian" w:date="2018-09-11T19:51:00Z"/>
        </w:rPr>
      </w:pPr>
    </w:p>
    <w:p w14:paraId="0C93CD8F" w14:textId="77777777" w:rsidR="005134E4" w:rsidRDefault="005134E4" w:rsidP="003237FA">
      <w:pPr>
        <w:pStyle w:val="CodeBlock"/>
        <w:rPr>
          <w:ins w:id="4025" w:author="Sam Tertzakian" w:date="2018-09-11T19:51:00Z"/>
        </w:rPr>
      </w:pPr>
      <w:ins w:id="4026" w:author="Sam Tertzakian" w:date="2018-09-11T19:51:00Z">
        <w:r>
          <w:t>// NOTE: See Dmf_ResourceHub.c to see the rest of the code in this section.</w:t>
        </w:r>
      </w:ins>
    </w:p>
    <w:p w14:paraId="1D419A5A" w14:textId="77777777" w:rsidR="005134E4" w:rsidRDefault="005134E4" w:rsidP="003237FA">
      <w:pPr>
        <w:pStyle w:val="CodeBlock"/>
        <w:rPr>
          <w:ins w:id="4027" w:author="Sam Tertzakian" w:date="2018-09-11T19:51:00Z"/>
        </w:rPr>
      </w:pPr>
      <w:ins w:id="4028" w:author="Sam Tertzakian" w:date="2018-09-11T19:51:00Z">
        <w:r>
          <w:t xml:space="preserve">// </w:t>
        </w:r>
      </w:ins>
    </w:p>
    <w:p w14:paraId="0514DDF6" w14:textId="2765DB91" w:rsidR="005134E4" w:rsidRDefault="005134E4" w:rsidP="003237FA">
      <w:pPr>
        <w:pStyle w:val="CodeBlock"/>
        <w:rPr>
          <w:ins w:id="4029" w:author="Sam Tertzakian" w:date="2018-09-11T19:51:00Z"/>
        </w:rPr>
      </w:pPr>
      <w:ins w:id="4030" w:author="Sam Tertzakian" w:date="2018-09-11T19:51:00Z">
        <w:r>
          <w:t>// …</w:t>
        </w:r>
      </w:ins>
    </w:p>
    <w:p w14:paraId="1A374B01" w14:textId="05225D66" w:rsidR="0038406D" w:rsidDel="005134E4" w:rsidRDefault="0038406D">
      <w:pPr>
        <w:pStyle w:val="CodeBlock"/>
        <w:rPr>
          <w:del w:id="4031" w:author="Sam Tertzakian" w:date="2018-09-11T19:50:00Z"/>
        </w:rPr>
      </w:pPr>
      <w:del w:id="4032" w:author="Sam Tertzakian" w:date="2018-09-11T19:50:00Z">
        <w:r w:rsidDel="005134E4">
          <w:lastRenderedPageBreak/>
          <w:delText>///////////////////////////////////////////////////////////////////////////////////////////////////////</w:delText>
        </w:r>
        <w:bookmarkStart w:id="4033" w:name="_Toc524526153"/>
        <w:bookmarkStart w:id="4034" w:name="_Toc524526842"/>
        <w:bookmarkStart w:id="4035" w:name="_Toc524527531"/>
        <w:bookmarkEnd w:id="4033"/>
        <w:bookmarkEnd w:id="4034"/>
        <w:bookmarkEnd w:id="4035"/>
      </w:del>
    </w:p>
    <w:p w14:paraId="56452F3E" w14:textId="1265BDBE" w:rsidR="0038406D" w:rsidDel="005134E4" w:rsidRDefault="0038406D">
      <w:pPr>
        <w:pStyle w:val="CodeBlock"/>
        <w:rPr>
          <w:del w:id="4036" w:author="Sam Tertzakian" w:date="2018-09-11T19:50:00Z"/>
        </w:rPr>
      </w:pPr>
      <w:del w:id="4037" w:author="Sam Tertzakian" w:date="2018-09-11T19:50:00Z">
        <w:r w:rsidDel="005134E4">
          <w:delText>// Wdf Module Entry Points</w:delText>
        </w:r>
        <w:bookmarkStart w:id="4038" w:name="_Toc524526154"/>
        <w:bookmarkStart w:id="4039" w:name="_Toc524526843"/>
        <w:bookmarkStart w:id="4040" w:name="_Toc524527532"/>
        <w:bookmarkEnd w:id="4038"/>
        <w:bookmarkEnd w:id="4039"/>
        <w:bookmarkEnd w:id="4040"/>
      </w:del>
    </w:p>
    <w:p w14:paraId="37323B1C" w14:textId="642CD187" w:rsidR="0038406D" w:rsidDel="005134E4" w:rsidRDefault="0038406D">
      <w:pPr>
        <w:pStyle w:val="CodeBlock"/>
        <w:rPr>
          <w:del w:id="4041" w:author="Sam Tertzakian" w:date="2018-09-11T19:50:00Z"/>
        </w:rPr>
      </w:pPr>
      <w:del w:id="4042" w:author="Sam Tertzakian" w:date="2018-09-11T19:50:00Z">
        <w:r w:rsidDel="005134E4">
          <w:delText>///////////////////////////////////////////////////////////////////////////////////////////////////////</w:delText>
        </w:r>
        <w:bookmarkStart w:id="4043" w:name="_Toc524526155"/>
        <w:bookmarkStart w:id="4044" w:name="_Toc524526844"/>
        <w:bookmarkStart w:id="4045" w:name="_Toc524527533"/>
        <w:bookmarkEnd w:id="4043"/>
        <w:bookmarkEnd w:id="4044"/>
        <w:bookmarkEnd w:id="4045"/>
      </w:del>
    </w:p>
    <w:p w14:paraId="1D1275FE" w14:textId="266F0807" w:rsidR="0038406D" w:rsidDel="005134E4" w:rsidRDefault="0038406D">
      <w:pPr>
        <w:pStyle w:val="CodeBlock"/>
        <w:rPr>
          <w:del w:id="4046" w:author="Sam Tertzakian" w:date="2018-09-11T19:50:00Z"/>
        </w:rPr>
      </w:pPr>
      <w:del w:id="4047" w:author="Sam Tertzakian" w:date="2018-09-11T19:50:00Z">
        <w:r w:rsidDel="005134E4">
          <w:delText>//</w:delText>
        </w:r>
        <w:bookmarkStart w:id="4048" w:name="_Toc524526156"/>
        <w:bookmarkStart w:id="4049" w:name="_Toc524526845"/>
        <w:bookmarkStart w:id="4050" w:name="_Toc524527534"/>
        <w:bookmarkEnd w:id="4048"/>
        <w:bookmarkEnd w:id="4049"/>
        <w:bookmarkEnd w:id="4050"/>
      </w:del>
    </w:p>
    <w:p w14:paraId="68455C6D" w14:textId="0C93C22C" w:rsidR="0038406D" w:rsidDel="005134E4" w:rsidRDefault="0038406D">
      <w:pPr>
        <w:pStyle w:val="CodeBlock"/>
        <w:rPr>
          <w:del w:id="4051" w:author="Sam Tertzakian" w:date="2018-09-11T19:50:00Z"/>
        </w:rPr>
      </w:pPr>
      <w:bookmarkStart w:id="4052" w:name="_Toc524526157"/>
      <w:bookmarkStart w:id="4053" w:name="_Toc524526846"/>
      <w:bookmarkStart w:id="4054" w:name="_Toc524527535"/>
      <w:bookmarkEnd w:id="4052"/>
      <w:bookmarkEnd w:id="4053"/>
      <w:bookmarkEnd w:id="4054"/>
    </w:p>
    <w:p w14:paraId="47F7A28E" w14:textId="1B8CCC5B" w:rsidR="0038406D" w:rsidDel="005134E4" w:rsidRDefault="0038406D">
      <w:pPr>
        <w:pStyle w:val="CodeBlock"/>
        <w:rPr>
          <w:del w:id="4055" w:author="Sam Tertzakian" w:date="2018-09-11T19:50:00Z"/>
        </w:rPr>
      </w:pPr>
      <w:del w:id="4056" w:author="Sam Tertzakian" w:date="2018-09-11T19:50:00Z">
        <w:r w:rsidDel="005134E4">
          <w:delText>#pragma code_seg("PAGED")</w:delText>
        </w:r>
        <w:bookmarkStart w:id="4057" w:name="_Toc524526158"/>
        <w:bookmarkStart w:id="4058" w:name="_Toc524526847"/>
        <w:bookmarkStart w:id="4059" w:name="_Toc524527536"/>
        <w:bookmarkEnd w:id="4057"/>
        <w:bookmarkEnd w:id="4058"/>
        <w:bookmarkEnd w:id="4059"/>
      </w:del>
    </w:p>
    <w:p w14:paraId="0223FD14" w14:textId="038885A5" w:rsidR="0038406D" w:rsidDel="005134E4" w:rsidRDefault="0038406D">
      <w:pPr>
        <w:pStyle w:val="CodeBlock"/>
        <w:rPr>
          <w:del w:id="4060" w:author="Sam Tertzakian" w:date="2018-09-11T19:50:00Z"/>
        </w:rPr>
      </w:pPr>
      <w:del w:id="4061" w:author="Sam Tertzakian" w:date="2018-09-11T19:50:00Z">
        <w:r w:rsidDel="005134E4">
          <w:delText>static</w:delText>
        </w:r>
        <w:bookmarkStart w:id="4062" w:name="_Toc524526159"/>
        <w:bookmarkStart w:id="4063" w:name="_Toc524526848"/>
        <w:bookmarkStart w:id="4064" w:name="_Toc524527537"/>
        <w:bookmarkEnd w:id="4062"/>
        <w:bookmarkEnd w:id="4063"/>
        <w:bookmarkEnd w:id="4064"/>
      </w:del>
    </w:p>
    <w:p w14:paraId="39B0936D" w14:textId="277BC277" w:rsidR="0038406D" w:rsidDel="005134E4" w:rsidRDefault="0038406D">
      <w:pPr>
        <w:pStyle w:val="CodeBlock"/>
        <w:rPr>
          <w:del w:id="4065" w:author="Sam Tertzakian" w:date="2018-09-11T19:50:00Z"/>
        </w:rPr>
      </w:pPr>
      <w:del w:id="4066" w:author="Sam Tertzakian" w:date="2018-09-11T19:50:00Z">
        <w:r w:rsidDel="005134E4">
          <w:delText>_Check_return_</w:delText>
        </w:r>
        <w:bookmarkStart w:id="4067" w:name="_Toc524526160"/>
        <w:bookmarkStart w:id="4068" w:name="_Toc524526849"/>
        <w:bookmarkStart w:id="4069" w:name="_Toc524527538"/>
        <w:bookmarkEnd w:id="4067"/>
        <w:bookmarkEnd w:id="4068"/>
        <w:bookmarkEnd w:id="4069"/>
      </w:del>
    </w:p>
    <w:p w14:paraId="4614880E" w14:textId="51E0198F" w:rsidR="0038406D" w:rsidDel="005134E4" w:rsidRDefault="0038406D">
      <w:pPr>
        <w:pStyle w:val="CodeBlock"/>
        <w:rPr>
          <w:del w:id="4070" w:author="Sam Tertzakian" w:date="2018-09-11T19:50:00Z"/>
        </w:rPr>
      </w:pPr>
      <w:del w:id="4071" w:author="Sam Tertzakian" w:date="2018-09-11T19:50:00Z">
        <w:r w:rsidDel="005134E4">
          <w:delText>_IRQL_requires_max_(PASSIVE_LEVEL)</w:delText>
        </w:r>
        <w:bookmarkStart w:id="4072" w:name="_Toc524526161"/>
        <w:bookmarkStart w:id="4073" w:name="_Toc524526850"/>
        <w:bookmarkStart w:id="4074" w:name="_Toc524527539"/>
        <w:bookmarkEnd w:id="4072"/>
        <w:bookmarkEnd w:id="4073"/>
        <w:bookmarkEnd w:id="4074"/>
      </w:del>
    </w:p>
    <w:p w14:paraId="1CB44832" w14:textId="1D4163FC" w:rsidR="0038406D" w:rsidDel="005134E4" w:rsidRDefault="0038406D">
      <w:pPr>
        <w:pStyle w:val="CodeBlock"/>
        <w:rPr>
          <w:del w:id="4075" w:author="Sam Tertzakian" w:date="2018-09-11T19:50:00Z"/>
        </w:rPr>
      </w:pPr>
      <w:del w:id="4076" w:author="Sam Tertzakian" w:date="2018-09-11T19:50:00Z">
        <w:r w:rsidDel="005134E4">
          <w:delText>BOOLEAN</w:delText>
        </w:r>
        <w:bookmarkStart w:id="4077" w:name="_Toc524526162"/>
        <w:bookmarkStart w:id="4078" w:name="_Toc524526851"/>
        <w:bookmarkStart w:id="4079" w:name="_Toc524527540"/>
        <w:bookmarkEnd w:id="4077"/>
        <w:bookmarkEnd w:id="4078"/>
        <w:bookmarkEnd w:id="4079"/>
      </w:del>
    </w:p>
    <w:p w14:paraId="4B42681A" w14:textId="16C53EFB" w:rsidR="0038406D" w:rsidDel="005134E4" w:rsidRDefault="0038406D">
      <w:pPr>
        <w:pStyle w:val="CodeBlock"/>
        <w:rPr>
          <w:del w:id="4080" w:author="Sam Tertzakian" w:date="2018-09-11T19:50:00Z"/>
        </w:rPr>
      </w:pPr>
      <w:del w:id="4081" w:author="Sam Tertzakian" w:date="2018-09-11T19:50:00Z">
        <w:r w:rsidDel="005134E4">
          <w:delText>DMF_GenericRequest_ModuleDeviceIoControl(</w:delText>
        </w:r>
        <w:bookmarkStart w:id="4082" w:name="_Toc524526163"/>
        <w:bookmarkStart w:id="4083" w:name="_Toc524526852"/>
        <w:bookmarkStart w:id="4084" w:name="_Toc524527541"/>
        <w:bookmarkEnd w:id="4082"/>
        <w:bookmarkEnd w:id="4083"/>
        <w:bookmarkEnd w:id="4084"/>
      </w:del>
    </w:p>
    <w:p w14:paraId="4DA0814A" w14:textId="280DEF16" w:rsidR="0038406D" w:rsidDel="005134E4" w:rsidRDefault="0038406D">
      <w:pPr>
        <w:pStyle w:val="CodeBlock"/>
        <w:rPr>
          <w:del w:id="4085" w:author="Sam Tertzakian" w:date="2018-09-11T19:50:00Z"/>
        </w:rPr>
      </w:pPr>
      <w:del w:id="4086" w:author="Sam Tertzakian" w:date="2018-09-11T19:50:00Z">
        <w:r w:rsidDel="005134E4">
          <w:delText xml:space="preserve">    _In_ DMFMODULE DmfModule,</w:delText>
        </w:r>
        <w:bookmarkStart w:id="4087" w:name="_Toc524526164"/>
        <w:bookmarkStart w:id="4088" w:name="_Toc524526853"/>
        <w:bookmarkStart w:id="4089" w:name="_Toc524527542"/>
        <w:bookmarkEnd w:id="4087"/>
        <w:bookmarkEnd w:id="4088"/>
        <w:bookmarkEnd w:id="4089"/>
      </w:del>
    </w:p>
    <w:p w14:paraId="218CD78A" w14:textId="3999F8E8" w:rsidR="0038406D" w:rsidDel="005134E4" w:rsidRDefault="0038406D">
      <w:pPr>
        <w:pStyle w:val="CodeBlock"/>
        <w:rPr>
          <w:del w:id="4090" w:author="Sam Tertzakian" w:date="2018-09-11T19:50:00Z"/>
        </w:rPr>
      </w:pPr>
      <w:del w:id="4091" w:author="Sam Tertzakian" w:date="2018-09-11T19:50:00Z">
        <w:r w:rsidDel="005134E4">
          <w:delText xml:space="preserve">    _In_ WDFQUEUE Queue,</w:delText>
        </w:r>
        <w:bookmarkStart w:id="4092" w:name="_Toc524526165"/>
        <w:bookmarkStart w:id="4093" w:name="_Toc524526854"/>
        <w:bookmarkStart w:id="4094" w:name="_Toc524527543"/>
        <w:bookmarkEnd w:id="4092"/>
        <w:bookmarkEnd w:id="4093"/>
        <w:bookmarkEnd w:id="4094"/>
      </w:del>
    </w:p>
    <w:p w14:paraId="333592F0" w14:textId="62EEB4EB" w:rsidR="0038406D" w:rsidDel="005134E4" w:rsidRDefault="0038406D">
      <w:pPr>
        <w:pStyle w:val="CodeBlock"/>
        <w:rPr>
          <w:del w:id="4095" w:author="Sam Tertzakian" w:date="2018-09-11T19:50:00Z"/>
        </w:rPr>
      </w:pPr>
      <w:del w:id="4096" w:author="Sam Tertzakian" w:date="2018-09-11T19:50:00Z">
        <w:r w:rsidDel="005134E4">
          <w:delText xml:space="preserve">    _In_ WDFREQUEST Request,</w:delText>
        </w:r>
        <w:bookmarkStart w:id="4097" w:name="_Toc524526166"/>
        <w:bookmarkStart w:id="4098" w:name="_Toc524526855"/>
        <w:bookmarkStart w:id="4099" w:name="_Toc524527544"/>
        <w:bookmarkEnd w:id="4097"/>
        <w:bookmarkEnd w:id="4098"/>
        <w:bookmarkEnd w:id="4099"/>
      </w:del>
    </w:p>
    <w:p w14:paraId="2952D7CE" w14:textId="7A9F9700" w:rsidR="0038406D" w:rsidDel="005134E4" w:rsidRDefault="0038406D">
      <w:pPr>
        <w:pStyle w:val="CodeBlock"/>
        <w:rPr>
          <w:del w:id="4100" w:author="Sam Tertzakian" w:date="2018-09-11T19:50:00Z"/>
        </w:rPr>
      </w:pPr>
      <w:del w:id="4101" w:author="Sam Tertzakian" w:date="2018-09-11T19:50:00Z">
        <w:r w:rsidDel="005134E4">
          <w:delText xml:space="preserve">    _In_ size_t OutputBufferLength,</w:delText>
        </w:r>
        <w:bookmarkStart w:id="4102" w:name="_Toc524526167"/>
        <w:bookmarkStart w:id="4103" w:name="_Toc524526856"/>
        <w:bookmarkStart w:id="4104" w:name="_Toc524527545"/>
        <w:bookmarkEnd w:id="4102"/>
        <w:bookmarkEnd w:id="4103"/>
        <w:bookmarkEnd w:id="4104"/>
      </w:del>
    </w:p>
    <w:p w14:paraId="6A2DD2C6" w14:textId="5770CFF6" w:rsidR="0038406D" w:rsidDel="005134E4" w:rsidRDefault="0038406D">
      <w:pPr>
        <w:pStyle w:val="CodeBlock"/>
        <w:rPr>
          <w:del w:id="4105" w:author="Sam Tertzakian" w:date="2018-09-11T19:50:00Z"/>
        </w:rPr>
      </w:pPr>
      <w:del w:id="4106" w:author="Sam Tertzakian" w:date="2018-09-11T19:50:00Z">
        <w:r w:rsidDel="005134E4">
          <w:delText xml:space="preserve">    _In_ size_t InputBufferLength,</w:delText>
        </w:r>
        <w:bookmarkStart w:id="4107" w:name="_Toc524526168"/>
        <w:bookmarkStart w:id="4108" w:name="_Toc524526857"/>
        <w:bookmarkStart w:id="4109" w:name="_Toc524527546"/>
        <w:bookmarkEnd w:id="4107"/>
        <w:bookmarkEnd w:id="4108"/>
        <w:bookmarkEnd w:id="4109"/>
      </w:del>
    </w:p>
    <w:p w14:paraId="7AFBE711" w14:textId="1DE6FF0A" w:rsidR="0038406D" w:rsidDel="005134E4" w:rsidRDefault="0038406D">
      <w:pPr>
        <w:pStyle w:val="CodeBlock"/>
        <w:rPr>
          <w:del w:id="4110" w:author="Sam Tertzakian" w:date="2018-09-11T19:50:00Z"/>
        </w:rPr>
      </w:pPr>
      <w:del w:id="4111" w:author="Sam Tertzakian" w:date="2018-09-11T19:50:00Z">
        <w:r w:rsidDel="005134E4">
          <w:delText xml:space="preserve">    _In_ ULONG IoControlCode</w:delText>
        </w:r>
        <w:bookmarkStart w:id="4112" w:name="_Toc524526169"/>
        <w:bookmarkStart w:id="4113" w:name="_Toc524526858"/>
        <w:bookmarkStart w:id="4114" w:name="_Toc524527547"/>
        <w:bookmarkEnd w:id="4112"/>
        <w:bookmarkEnd w:id="4113"/>
        <w:bookmarkEnd w:id="4114"/>
      </w:del>
    </w:p>
    <w:p w14:paraId="2CDC8205" w14:textId="41D2E0F9" w:rsidR="0038406D" w:rsidDel="005134E4" w:rsidRDefault="0038406D">
      <w:pPr>
        <w:pStyle w:val="CodeBlock"/>
        <w:rPr>
          <w:del w:id="4115" w:author="Sam Tertzakian" w:date="2018-09-11T19:50:00Z"/>
        </w:rPr>
      </w:pPr>
      <w:del w:id="4116" w:author="Sam Tertzakian" w:date="2018-09-11T19:50:00Z">
        <w:r w:rsidDel="005134E4">
          <w:delText xml:space="preserve">    )</w:delText>
        </w:r>
        <w:bookmarkStart w:id="4117" w:name="_Toc524526170"/>
        <w:bookmarkStart w:id="4118" w:name="_Toc524526859"/>
        <w:bookmarkStart w:id="4119" w:name="_Toc524527548"/>
        <w:bookmarkEnd w:id="4117"/>
        <w:bookmarkEnd w:id="4118"/>
        <w:bookmarkEnd w:id="4119"/>
      </w:del>
    </w:p>
    <w:p w14:paraId="2274C39F" w14:textId="520D8F17" w:rsidR="0038406D" w:rsidDel="005134E4" w:rsidRDefault="0038406D">
      <w:pPr>
        <w:pStyle w:val="CodeBlock"/>
        <w:rPr>
          <w:del w:id="4120" w:author="Sam Tertzakian" w:date="2018-09-11T19:50:00Z"/>
        </w:rPr>
      </w:pPr>
      <w:del w:id="4121" w:author="Sam Tertzakian" w:date="2018-09-11T19:50:00Z">
        <w:r w:rsidDel="005134E4">
          <w:delText>/*++</w:delText>
        </w:r>
        <w:bookmarkStart w:id="4122" w:name="_Toc524526171"/>
        <w:bookmarkStart w:id="4123" w:name="_Toc524526860"/>
        <w:bookmarkStart w:id="4124" w:name="_Toc524527549"/>
        <w:bookmarkEnd w:id="4122"/>
        <w:bookmarkEnd w:id="4123"/>
        <w:bookmarkEnd w:id="4124"/>
      </w:del>
    </w:p>
    <w:p w14:paraId="74818160" w14:textId="6D374F00" w:rsidR="0038406D" w:rsidDel="005134E4" w:rsidRDefault="0038406D">
      <w:pPr>
        <w:pStyle w:val="CodeBlock"/>
        <w:rPr>
          <w:del w:id="4125" w:author="Sam Tertzakian" w:date="2018-09-11T19:50:00Z"/>
        </w:rPr>
      </w:pPr>
      <w:bookmarkStart w:id="4126" w:name="_Toc524526172"/>
      <w:bookmarkStart w:id="4127" w:name="_Toc524526861"/>
      <w:bookmarkStart w:id="4128" w:name="_Toc524527550"/>
      <w:bookmarkEnd w:id="4126"/>
      <w:bookmarkEnd w:id="4127"/>
      <w:bookmarkEnd w:id="4128"/>
    </w:p>
    <w:p w14:paraId="274D3F2E" w14:textId="7DDEB78B" w:rsidR="0038406D" w:rsidDel="005134E4" w:rsidRDefault="0038406D">
      <w:pPr>
        <w:pStyle w:val="CodeBlock"/>
        <w:rPr>
          <w:del w:id="4129" w:author="Sam Tertzakian" w:date="2018-09-11T19:50:00Z"/>
        </w:rPr>
      </w:pPr>
      <w:del w:id="4130" w:author="Sam Tertzakian" w:date="2018-09-11T19:50:00Z">
        <w:r w:rsidDel="005134E4">
          <w:delText>Routine Description:</w:delText>
        </w:r>
        <w:bookmarkStart w:id="4131" w:name="_Toc524526173"/>
        <w:bookmarkStart w:id="4132" w:name="_Toc524526862"/>
        <w:bookmarkStart w:id="4133" w:name="_Toc524527551"/>
        <w:bookmarkEnd w:id="4131"/>
        <w:bookmarkEnd w:id="4132"/>
        <w:bookmarkEnd w:id="4133"/>
      </w:del>
    </w:p>
    <w:p w14:paraId="597D9290" w14:textId="64345C22" w:rsidR="0038406D" w:rsidDel="005134E4" w:rsidRDefault="0038406D">
      <w:pPr>
        <w:pStyle w:val="CodeBlock"/>
        <w:rPr>
          <w:del w:id="4134" w:author="Sam Tertzakian" w:date="2018-09-11T19:50:00Z"/>
        </w:rPr>
      </w:pPr>
      <w:bookmarkStart w:id="4135" w:name="_Toc524526174"/>
      <w:bookmarkStart w:id="4136" w:name="_Toc524526863"/>
      <w:bookmarkStart w:id="4137" w:name="_Toc524527552"/>
      <w:bookmarkEnd w:id="4135"/>
      <w:bookmarkEnd w:id="4136"/>
      <w:bookmarkEnd w:id="4137"/>
    </w:p>
    <w:p w14:paraId="416C89C3" w14:textId="18F6D124" w:rsidR="0038406D" w:rsidDel="005134E4" w:rsidRDefault="0038406D">
      <w:pPr>
        <w:pStyle w:val="CodeBlock"/>
        <w:rPr>
          <w:del w:id="4138" w:author="Sam Tertzakian" w:date="2018-09-11T19:50:00Z"/>
        </w:rPr>
      </w:pPr>
      <w:del w:id="4139" w:author="Sam Tertzakian" w:date="2018-09-11T19:50:00Z">
        <w:r w:rsidDel="005134E4">
          <w:delText xml:space="preserve">    This event is called when the framework receives IRP_MJ_DEVICE_CONTROL</w:delText>
        </w:r>
        <w:bookmarkStart w:id="4140" w:name="_Toc524526175"/>
        <w:bookmarkStart w:id="4141" w:name="_Toc524526864"/>
        <w:bookmarkStart w:id="4142" w:name="_Toc524527553"/>
        <w:bookmarkEnd w:id="4140"/>
        <w:bookmarkEnd w:id="4141"/>
        <w:bookmarkEnd w:id="4142"/>
      </w:del>
    </w:p>
    <w:p w14:paraId="7BEDC372" w14:textId="4FC20DA5" w:rsidR="0038406D" w:rsidDel="005134E4" w:rsidRDefault="0038406D">
      <w:pPr>
        <w:pStyle w:val="CodeBlock"/>
        <w:rPr>
          <w:del w:id="4143" w:author="Sam Tertzakian" w:date="2018-09-11T19:50:00Z"/>
        </w:rPr>
      </w:pPr>
      <w:del w:id="4144" w:author="Sam Tertzakian" w:date="2018-09-11T19:50:00Z">
        <w:r w:rsidDel="005134E4">
          <w:delText xml:space="preserve">    requests from the system.</w:delText>
        </w:r>
        <w:bookmarkStart w:id="4145" w:name="_Toc524526176"/>
        <w:bookmarkStart w:id="4146" w:name="_Toc524526865"/>
        <w:bookmarkStart w:id="4147" w:name="_Toc524527554"/>
        <w:bookmarkEnd w:id="4145"/>
        <w:bookmarkEnd w:id="4146"/>
        <w:bookmarkEnd w:id="4147"/>
      </w:del>
    </w:p>
    <w:p w14:paraId="6B6FE2CC" w14:textId="62925C4A" w:rsidR="0038406D" w:rsidDel="005134E4" w:rsidRDefault="0038406D">
      <w:pPr>
        <w:pStyle w:val="CodeBlock"/>
        <w:rPr>
          <w:del w:id="4148" w:author="Sam Tertzakian" w:date="2018-09-11T19:50:00Z"/>
        </w:rPr>
      </w:pPr>
      <w:bookmarkStart w:id="4149" w:name="_Toc524526177"/>
      <w:bookmarkStart w:id="4150" w:name="_Toc524526866"/>
      <w:bookmarkStart w:id="4151" w:name="_Toc524527555"/>
      <w:bookmarkEnd w:id="4149"/>
      <w:bookmarkEnd w:id="4150"/>
      <w:bookmarkEnd w:id="4151"/>
    </w:p>
    <w:p w14:paraId="3E5CAC03" w14:textId="23EB6B8F" w:rsidR="0038406D" w:rsidDel="005134E4" w:rsidRDefault="0038406D">
      <w:pPr>
        <w:pStyle w:val="CodeBlock"/>
        <w:rPr>
          <w:del w:id="4152" w:author="Sam Tertzakian" w:date="2018-09-11T19:50:00Z"/>
        </w:rPr>
      </w:pPr>
      <w:del w:id="4153" w:author="Sam Tertzakian" w:date="2018-09-11T19:50:00Z">
        <w:r w:rsidDel="005134E4">
          <w:delText>Arguments:</w:delText>
        </w:r>
        <w:bookmarkStart w:id="4154" w:name="_Toc524526178"/>
        <w:bookmarkStart w:id="4155" w:name="_Toc524526867"/>
        <w:bookmarkStart w:id="4156" w:name="_Toc524527556"/>
        <w:bookmarkEnd w:id="4154"/>
        <w:bookmarkEnd w:id="4155"/>
        <w:bookmarkEnd w:id="4156"/>
      </w:del>
    </w:p>
    <w:p w14:paraId="043FCB55" w14:textId="198A1D46" w:rsidR="0038406D" w:rsidDel="005134E4" w:rsidRDefault="0038406D">
      <w:pPr>
        <w:pStyle w:val="CodeBlock"/>
        <w:rPr>
          <w:del w:id="4157" w:author="Sam Tertzakian" w:date="2018-09-11T19:50:00Z"/>
        </w:rPr>
      </w:pPr>
      <w:bookmarkStart w:id="4158" w:name="_Toc524526179"/>
      <w:bookmarkStart w:id="4159" w:name="_Toc524526868"/>
      <w:bookmarkStart w:id="4160" w:name="_Toc524527557"/>
      <w:bookmarkEnd w:id="4158"/>
      <w:bookmarkEnd w:id="4159"/>
      <w:bookmarkEnd w:id="4160"/>
    </w:p>
    <w:p w14:paraId="1E681FFF" w14:textId="11D003CC" w:rsidR="0038406D" w:rsidDel="005134E4" w:rsidRDefault="0038406D">
      <w:pPr>
        <w:pStyle w:val="CodeBlock"/>
        <w:rPr>
          <w:del w:id="4161" w:author="Sam Tertzakian" w:date="2018-09-11T19:50:00Z"/>
        </w:rPr>
      </w:pPr>
      <w:del w:id="4162" w:author="Sam Tertzakian" w:date="2018-09-11T19:50:00Z">
        <w:r w:rsidDel="005134E4">
          <w:delText xml:space="preserve">    DmfModule - </w:delText>
        </w:r>
        <w:r w:rsidR="008228BE" w:rsidDel="005134E4">
          <w:delText>This Module’s</w:delText>
        </w:r>
        <w:r w:rsidDel="005134E4">
          <w:delText xml:space="preserve"> Dmf Module.</w:delText>
        </w:r>
        <w:bookmarkStart w:id="4163" w:name="_Toc524526180"/>
        <w:bookmarkStart w:id="4164" w:name="_Toc524526869"/>
        <w:bookmarkStart w:id="4165" w:name="_Toc524527558"/>
        <w:bookmarkEnd w:id="4163"/>
        <w:bookmarkEnd w:id="4164"/>
        <w:bookmarkEnd w:id="4165"/>
      </w:del>
    </w:p>
    <w:p w14:paraId="1BA0423F" w14:textId="742E67BF" w:rsidR="0038406D" w:rsidDel="005134E4" w:rsidRDefault="0038406D">
      <w:pPr>
        <w:pStyle w:val="CodeBlock"/>
        <w:rPr>
          <w:del w:id="4166" w:author="Sam Tertzakian" w:date="2018-09-11T19:50:00Z"/>
        </w:rPr>
      </w:pPr>
      <w:del w:id="4167" w:author="Sam Tertzakian" w:date="2018-09-11T19:50:00Z">
        <w:r w:rsidDel="005134E4">
          <w:delText xml:space="preserve">    Queue - Handle to the framework queue object that is associated</w:delText>
        </w:r>
        <w:bookmarkStart w:id="4168" w:name="_Toc524526181"/>
        <w:bookmarkStart w:id="4169" w:name="_Toc524526870"/>
        <w:bookmarkStart w:id="4170" w:name="_Toc524527559"/>
        <w:bookmarkEnd w:id="4168"/>
        <w:bookmarkEnd w:id="4169"/>
        <w:bookmarkEnd w:id="4170"/>
      </w:del>
    </w:p>
    <w:p w14:paraId="6E1A1EBC" w14:textId="334F04E5" w:rsidR="0038406D" w:rsidDel="005134E4" w:rsidRDefault="0038406D">
      <w:pPr>
        <w:pStyle w:val="CodeBlock"/>
        <w:rPr>
          <w:del w:id="4171" w:author="Sam Tertzakian" w:date="2018-09-11T19:50:00Z"/>
        </w:rPr>
      </w:pPr>
      <w:del w:id="4172" w:author="Sam Tertzakian" w:date="2018-09-11T19:50:00Z">
        <w:r w:rsidDel="005134E4">
          <w:delText xml:space="preserve">            with the I/O request.</w:delText>
        </w:r>
        <w:bookmarkStart w:id="4173" w:name="_Toc524526182"/>
        <w:bookmarkStart w:id="4174" w:name="_Toc524526871"/>
        <w:bookmarkStart w:id="4175" w:name="_Toc524527560"/>
        <w:bookmarkEnd w:id="4173"/>
        <w:bookmarkEnd w:id="4174"/>
        <w:bookmarkEnd w:id="4175"/>
      </w:del>
    </w:p>
    <w:p w14:paraId="7B1A06CF" w14:textId="1679C89E" w:rsidR="0038406D" w:rsidDel="005134E4" w:rsidRDefault="0038406D">
      <w:pPr>
        <w:pStyle w:val="CodeBlock"/>
        <w:rPr>
          <w:del w:id="4176" w:author="Sam Tertzakian" w:date="2018-09-11T19:50:00Z"/>
        </w:rPr>
      </w:pPr>
      <w:del w:id="4177" w:author="Sam Tertzakian" w:date="2018-09-11T19:50:00Z">
        <w:r w:rsidDel="005134E4">
          <w:delText xml:space="preserve">    Request - Handle to a framework request object.</w:delText>
        </w:r>
        <w:bookmarkStart w:id="4178" w:name="_Toc524526183"/>
        <w:bookmarkStart w:id="4179" w:name="_Toc524526872"/>
        <w:bookmarkStart w:id="4180" w:name="_Toc524527561"/>
        <w:bookmarkEnd w:id="4178"/>
        <w:bookmarkEnd w:id="4179"/>
        <w:bookmarkEnd w:id="4180"/>
      </w:del>
    </w:p>
    <w:p w14:paraId="30841E6C" w14:textId="5912032E" w:rsidR="0038406D" w:rsidDel="005134E4" w:rsidRDefault="0038406D">
      <w:pPr>
        <w:pStyle w:val="CodeBlock"/>
        <w:rPr>
          <w:del w:id="4181" w:author="Sam Tertzakian" w:date="2018-09-11T19:50:00Z"/>
        </w:rPr>
      </w:pPr>
      <w:del w:id="4182" w:author="Sam Tertzakian" w:date="2018-09-11T19:50:00Z">
        <w:r w:rsidDel="005134E4">
          <w:delText xml:space="preserve">    OutputBufferLength - Length of the request's output buffer,</w:delText>
        </w:r>
        <w:bookmarkStart w:id="4183" w:name="_Toc524526184"/>
        <w:bookmarkStart w:id="4184" w:name="_Toc524526873"/>
        <w:bookmarkStart w:id="4185" w:name="_Toc524527562"/>
        <w:bookmarkEnd w:id="4183"/>
        <w:bookmarkEnd w:id="4184"/>
        <w:bookmarkEnd w:id="4185"/>
      </w:del>
    </w:p>
    <w:p w14:paraId="578FEC60" w14:textId="2310D4E1" w:rsidR="0038406D" w:rsidDel="005134E4" w:rsidRDefault="0038406D">
      <w:pPr>
        <w:pStyle w:val="CodeBlock"/>
        <w:rPr>
          <w:del w:id="4186" w:author="Sam Tertzakian" w:date="2018-09-11T19:50:00Z"/>
        </w:rPr>
      </w:pPr>
      <w:del w:id="4187" w:author="Sam Tertzakian" w:date="2018-09-11T19:50:00Z">
        <w:r w:rsidDel="005134E4">
          <w:delText xml:space="preserve">                         if an output buffer is available.</w:delText>
        </w:r>
        <w:bookmarkStart w:id="4188" w:name="_Toc524526185"/>
        <w:bookmarkStart w:id="4189" w:name="_Toc524526874"/>
        <w:bookmarkStart w:id="4190" w:name="_Toc524527563"/>
        <w:bookmarkEnd w:id="4188"/>
        <w:bookmarkEnd w:id="4189"/>
        <w:bookmarkEnd w:id="4190"/>
      </w:del>
    </w:p>
    <w:p w14:paraId="476C023B" w14:textId="57C3750F" w:rsidR="0038406D" w:rsidDel="005134E4" w:rsidRDefault="0038406D">
      <w:pPr>
        <w:pStyle w:val="CodeBlock"/>
        <w:rPr>
          <w:del w:id="4191" w:author="Sam Tertzakian" w:date="2018-09-11T19:50:00Z"/>
        </w:rPr>
      </w:pPr>
      <w:del w:id="4192" w:author="Sam Tertzakian" w:date="2018-09-11T19:50:00Z">
        <w:r w:rsidDel="005134E4">
          <w:delText xml:space="preserve">    InputBufferLength - Length of the request's input buffer,</w:delText>
        </w:r>
        <w:bookmarkStart w:id="4193" w:name="_Toc524526186"/>
        <w:bookmarkStart w:id="4194" w:name="_Toc524526875"/>
        <w:bookmarkStart w:id="4195" w:name="_Toc524527564"/>
        <w:bookmarkEnd w:id="4193"/>
        <w:bookmarkEnd w:id="4194"/>
        <w:bookmarkEnd w:id="4195"/>
      </w:del>
    </w:p>
    <w:p w14:paraId="159E65BB" w14:textId="2DDFBD88" w:rsidR="0038406D" w:rsidDel="005134E4" w:rsidRDefault="0038406D">
      <w:pPr>
        <w:pStyle w:val="CodeBlock"/>
        <w:rPr>
          <w:del w:id="4196" w:author="Sam Tertzakian" w:date="2018-09-11T19:50:00Z"/>
        </w:rPr>
      </w:pPr>
      <w:del w:id="4197" w:author="Sam Tertzakian" w:date="2018-09-11T19:50:00Z">
        <w:r w:rsidDel="005134E4">
          <w:delText xml:space="preserve">                        if an input buffer is available.</w:delText>
        </w:r>
        <w:bookmarkStart w:id="4198" w:name="_Toc524526187"/>
        <w:bookmarkStart w:id="4199" w:name="_Toc524526876"/>
        <w:bookmarkStart w:id="4200" w:name="_Toc524527565"/>
        <w:bookmarkEnd w:id="4198"/>
        <w:bookmarkEnd w:id="4199"/>
        <w:bookmarkEnd w:id="4200"/>
      </w:del>
    </w:p>
    <w:p w14:paraId="78B177AB" w14:textId="7B76CF7D" w:rsidR="0038406D" w:rsidDel="005134E4" w:rsidRDefault="0038406D">
      <w:pPr>
        <w:pStyle w:val="CodeBlock"/>
        <w:rPr>
          <w:del w:id="4201" w:author="Sam Tertzakian" w:date="2018-09-11T19:50:00Z"/>
        </w:rPr>
      </w:pPr>
      <w:del w:id="4202" w:author="Sam Tertzakian" w:date="2018-09-11T19:50:00Z">
        <w:r w:rsidDel="005134E4">
          <w:delText xml:space="preserve">    IoControlCode - The driver-defined or system-defined I/O control code</w:delText>
        </w:r>
        <w:bookmarkStart w:id="4203" w:name="_Toc524526188"/>
        <w:bookmarkStart w:id="4204" w:name="_Toc524526877"/>
        <w:bookmarkStart w:id="4205" w:name="_Toc524527566"/>
        <w:bookmarkEnd w:id="4203"/>
        <w:bookmarkEnd w:id="4204"/>
        <w:bookmarkEnd w:id="4205"/>
      </w:del>
    </w:p>
    <w:p w14:paraId="4B48D8ED" w14:textId="1802E5E3" w:rsidR="0038406D" w:rsidDel="005134E4" w:rsidRDefault="0038406D">
      <w:pPr>
        <w:pStyle w:val="CodeBlock"/>
        <w:rPr>
          <w:del w:id="4206" w:author="Sam Tertzakian" w:date="2018-09-11T19:50:00Z"/>
        </w:rPr>
      </w:pPr>
      <w:del w:id="4207" w:author="Sam Tertzakian" w:date="2018-09-11T19:50:00Z">
        <w:r w:rsidDel="005134E4">
          <w:delText xml:space="preserve">                    (IOCTL) that is associated with the request.</w:delText>
        </w:r>
        <w:bookmarkStart w:id="4208" w:name="_Toc524526189"/>
        <w:bookmarkStart w:id="4209" w:name="_Toc524526878"/>
        <w:bookmarkStart w:id="4210" w:name="_Toc524527567"/>
        <w:bookmarkEnd w:id="4208"/>
        <w:bookmarkEnd w:id="4209"/>
        <w:bookmarkEnd w:id="4210"/>
      </w:del>
    </w:p>
    <w:p w14:paraId="44B6D50A" w14:textId="4239EDE3" w:rsidR="0038406D" w:rsidDel="005134E4" w:rsidRDefault="0038406D">
      <w:pPr>
        <w:pStyle w:val="CodeBlock"/>
        <w:rPr>
          <w:del w:id="4211" w:author="Sam Tertzakian" w:date="2018-09-11T19:50:00Z"/>
        </w:rPr>
      </w:pPr>
      <w:bookmarkStart w:id="4212" w:name="_Toc524526190"/>
      <w:bookmarkStart w:id="4213" w:name="_Toc524526879"/>
      <w:bookmarkStart w:id="4214" w:name="_Toc524527568"/>
      <w:bookmarkEnd w:id="4212"/>
      <w:bookmarkEnd w:id="4213"/>
      <w:bookmarkEnd w:id="4214"/>
    </w:p>
    <w:p w14:paraId="3517AB6A" w14:textId="4367EEB0" w:rsidR="0038406D" w:rsidDel="005134E4" w:rsidRDefault="0038406D">
      <w:pPr>
        <w:pStyle w:val="CodeBlock"/>
        <w:rPr>
          <w:del w:id="4215" w:author="Sam Tertzakian" w:date="2018-09-11T19:50:00Z"/>
        </w:rPr>
      </w:pPr>
      <w:del w:id="4216" w:author="Sam Tertzakian" w:date="2018-09-11T19:50:00Z">
        <w:r w:rsidDel="005134E4">
          <w:delText>Return Value:</w:delText>
        </w:r>
        <w:bookmarkStart w:id="4217" w:name="_Toc524526191"/>
        <w:bookmarkStart w:id="4218" w:name="_Toc524526880"/>
        <w:bookmarkStart w:id="4219" w:name="_Toc524527569"/>
        <w:bookmarkEnd w:id="4217"/>
        <w:bookmarkEnd w:id="4218"/>
        <w:bookmarkEnd w:id="4219"/>
      </w:del>
    </w:p>
    <w:p w14:paraId="6817BF9F" w14:textId="053CABE2" w:rsidR="0038406D" w:rsidDel="005134E4" w:rsidRDefault="0038406D">
      <w:pPr>
        <w:pStyle w:val="CodeBlock"/>
        <w:rPr>
          <w:del w:id="4220" w:author="Sam Tertzakian" w:date="2018-09-11T19:50:00Z"/>
        </w:rPr>
      </w:pPr>
      <w:bookmarkStart w:id="4221" w:name="_Toc524526192"/>
      <w:bookmarkStart w:id="4222" w:name="_Toc524526881"/>
      <w:bookmarkStart w:id="4223" w:name="_Toc524527570"/>
      <w:bookmarkEnd w:id="4221"/>
      <w:bookmarkEnd w:id="4222"/>
      <w:bookmarkEnd w:id="4223"/>
    </w:p>
    <w:p w14:paraId="721F26DA" w14:textId="039ABDB2" w:rsidR="0038406D" w:rsidDel="005134E4" w:rsidRDefault="0038406D">
      <w:pPr>
        <w:pStyle w:val="CodeBlock"/>
        <w:rPr>
          <w:del w:id="4224" w:author="Sam Tertzakian" w:date="2018-09-11T19:50:00Z"/>
        </w:rPr>
      </w:pPr>
      <w:del w:id="4225" w:author="Sam Tertzakian" w:date="2018-09-11T19:50:00Z">
        <w:r w:rsidDel="005134E4">
          <w:delText xml:space="preserve">    TRUE if this routine handled the request.</w:delText>
        </w:r>
        <w:bookmarkStart w:id="4226" w:name="_Toc524526193"/>
        <w:bookmarkStart w:id="4227" w:name="_Toc524526882"/>
        <w:bookmarkStart w:id="4228" w:name="_Toc524527571"/>
        <w:bookmarkEnd w:id="4226"/>
        <w:bookmarkEnd w:id="4227"/>
        <w:bookmarkEnd w:id="4228"/>
      </w:del>
    </w:p>
    <w:p w14:paraId="30226F35" w14:textId="626BF8CE" w:rsidR="0038406D" w:rsidDel="005134E4" w:rsidRDefault="0038406D">
      <w:pPr>
        <w:pStyle w:val="CodeBlock"/>
        <w:rPr>
          <w:del w:id="4229" w:author="Sam Tertzakian" w:date="2018-09-11T19:50:00Z"/>
        </w:rPr>
      </w:pPr>
      <w:bookmarkStart w:id="4230" w:name="_Toc524526194"/>
      <w:bookmarkStart w:id="4231" w:name="_Toc524526883"/>
      <w:bookmarkStart w:id="4232" w:name="_Toc524527572"/>
      <w:bookmarkEnd w:id="4230"/>
      <w:bookmarkEnd w:id="4231"/>
      <w:bookmarkEnd w:id="4232"/>
    </w:p>
    <w:p w14:paraId="34112164" w14:textId="6334D7F1" w:rsidR="0038406D" w:rsidDel="005134E4" w:rsidRDefault="0038406D">
      <w:pPr>
        <w:pStyle w:val="CodeBlock"/>
        <w:rPr>
          <w:del w:id="4233" w:author="Sam Tertzakian" w:date="2018-09-11T19:50:00Z"/>
        </w:rPr>
      </w:pPr>
      <w:del w:id="4234" w:author="Sam Tertzakian" w:date="2018-09-11T19:50:00Z">
        <w:r w:rsidDel="005134E4">
          <w:delText>--*/</w:delText>
        </w:r>
        <w:bookmarkStart w:id="4235" w:name="_Toc524526195"/>
        <w:bookmarkStart w:id="4236" w:name="_Toc524526884"/>
        <w:bookmarkStart w:id="4237" w:name="_Toc524527573"/>
        <w:bookmarkEnd w:id="4235"/>
        <w:bookmarkEnd w:id="4236"/>
        <w:bookmarkEnd w:id="4237"/>
      </w:del>
    </w:p>
    <w:p w14:paraId="103ACAB4" w14:textId="7D4D21F9" w:rsidR="0038406D" w:rsidDel="005134E4" w:rsidRDefault="0038406D">
      <w:pPr>
        <w:pStyle w:val="CodeBlock"/>
        <w:rPr>
          <w:del w:id="4238" w:author="Sam Tertzakian" w:date="2018-09-11T19:50:00Z"/>
        </w:rPr>
      </w:pPr>
      <w:del w:id="4239" w:author="Sam Tertzakian" w:date="2018-09-11T19:50:00Z">
        <w:r w:rsidDel="005134E4">
          <w:delText>{</w:delText>
        </w:r>
        <w:bookmarkStart w:id="4240" w:name="_Toc524526196"/>
        <w:bookmarkStart w:id="4241" w:name="_Toc524526885"/>
        <w:bookmarkStart w:id="4242" w:name="_Toc524527574"/>
        <w:bookmarkEnd w:id="4240"/>
        <w:bookmarkEnd w:id="4241"/>
        <w:bookmarkEnd w:id="4242"/>
      </w:del>
    </w:p>
    <w:p w14:paraId="3A7F18E8" w14:textId="131D3D1A" w:rsidR="0038406D" w:rsidDel="005134E4" w:rsidRDefault="0038406D">
      <w:pPr>
        <w:pStyle w:val="CodeBlock"/>
        <w:rPr>
          <w:del w:id="4243" w:author="Sam Tertzakian" w:date="2018-09-11T19:50:00Z"/>
        </w:rPr>
      </w:pPr>
      <w:del w:id="4244" w:author="Sam Tertzakian" w:date="2018-09-11T19:50:00Z">
        <w:r w:rsidDel="005134E4">
          <w:delText xml:space="preserve">    BOOLEAN handled;</w:delText>
        </w:r>
        <w:bookmarkStart w:id="4245" w:name="_Toc524526197"/>
        <w:bookmarkStart w:id="4246" w:name="_Toc524526886"/>
        <w:bookmarkStart w:id="4247" w:name="_Toc524527575"/>
        <w:bookmarkEnd w:id="4245"/>
        <w:bookmarkEnd w:id="4246"/>
        <w:bookmarkEnd w:id="4247"/>
      </w:del>
    </w:p>
    <w:p w14:paraId="38EB5AFE" w14:textId="057FA179" w:rsidR="0038406D" w:rsidDel="005134E4" w:rsidRDefault="0038406D">
      <w:pPr>
        <w:pStyle w:val="CodeBlock"/>
        <w:rPr>
          <w:del w:id="4248" w:author="Sam Tertzakian" w:date="2018-09-11T19:50:00Z"/>
        </w:rPr>
      </w:pPr>
      <w:del w:id="4249" w:author="Sam Tertzakian" w:date="2018-09-11T19:50:00Z">
        <w:r w:rsidDel="005134E4">
          <w:delText xml:space="preserve">    PDMF_CONTEXT_GenericRequest moduleContext;</w:delText>
        </w:r>
        <w:bookmarkStart w:id="4250" w:name="_Toc524526198"/>
        <w:bookmarkStart w:id="4251" w:name="_Toc524526887"/>
        <w:bookmarkStart w:id="4252" w:name="_Toc524527576"/>
        <w:bookmarkEnd w:id="4250"/>
        <w:bookmarkEnd w:id="4251"/>
        <w:bookmarkEnd w:id="4252"/>
      </w:del>
    </w:p>
    <w:p w14:paraId="380E8C87" w14:textId="0C625EE0" w:rsidR="0038406D" w:rsidDel="005134E4" w:rsidRDefault="0038406D">
      <w:pPr>
        <w:pStyle w:val="CodeBlock"/>
        <w:rPr>
          <w:del w:id="4253" w:author="Sam Tertzakian" w:date="2018-09-11T19:50:00Z"/>
        </w:rPr>
      </w:pPr>
      <w:del w:id="4254" w:author="Sam Tertzakian" w:date="2018-09-11T19:50:00Z">
        <w:r w:rsidDel="005134E4">
          <w:delText xml:space="preserve">    size_t bytesReturned;</w:delText>
        </w:r>
        <w:bookmarkStart w:id="4255" w:name="_Toc524526199"/>
        <w:bookmarkStart w:id="4256" w:name="_Toc524526888"/>
        <w:bookmarkStart w:id="4257" w:name="_Toc524527577"/>
        <w:bookmarkEnd w:id="4255"/>
        <w:bookmarkEnd w:id="4256"/>
        <w:bookmarkEnd w:id="4257"/>
      </w:del>
    </w:p>
    <w:p w14:paraId="2131F11C" w14:textId="34DE6887" w:rsidR="0038406D" w:rsidDel="005134E4" w:rsidRDefault="0038406D">
      <w:pPr>
        <w:pStyle w:val="CodeBlock"/>
        <w:rPr>
          <w:del w:id="4258" w:author="Sam Tertzakian" w:date="2018-09-11T19:50:00Z"/>
        </w:rPr>
      </w:pPr>
      <w:del w:id="4259" w:author="Sam Tertzakian" w:date="2018-09-11T19:50:00Z">
        <w:r w:rsidDel="005134E4">
          <w:delText xml:space="preserve">    BOOLEAN requestHasNotBeenCompletedOrIsHeld;</w:delText>
        </w:r>
        <w:bookmarkStart w:id="4260" w:name="_Toc524526200"/>
        <w:bookmarkStart w:id="4261" w:name="_Toc524526889"/>
        <w:bookmarkStart w:id="4262" w:name="_Toc524527578"/>
        <w:bookmarkEnd w:id="4260"/>
        <w:bookmarkEnd w:id="4261"/>
        <w:bookmarkEnd w:id="4262"/>
      </w:del>
    </w:p>
    <w:p w14:paraId="13FB7F63" w14:textId="535CE2E0" w:rsidR="0038406D" w:rsidDel="005134E4" w:rsidRDefault="0038406D">
      <w:pPr>
        <w:pStyle w:val="CodeBlock"/>
        <w:rPr>
          <w:del w:id="4263" w:author="Sam Tertzakian" w:date="2018-09-11T19:50:00Z"/>
        </w:rPr>
      </w:pPr>
      <w:del w:id="4264" w:author="Sam Tertzakian" w:date="2018-09-11T19:50:00Z">
        <w:r w:rsidDel="005134E4">
          <w:delText xml:space="preserve">    NTSTATUS ntStatus;</w:delText>
        </w:r>
        <w:bookmarkStart w:id="4265" w:name="_Toc524526201"/>
        <w:bookmarkStart w:id="4266" w:name="_Toc524526890"/>
        <w:bookmarkStart w:id="4267" w:name="_Toc524527579"/>
        <w:bookmarkEnd w:id="4265"/>
        <w:bookmarkEnd w:id="4266"/>
        <w:bookmarkEnd w:id="4267"/>
      </w:del>
    </w:p>
    <w:p w14:paraId="3252C5FE" w14:textId="2D78916E" w:rsidR="0038406D" w:rsidDel="005134E4" w:rsidRDefault="0038406D">
      <w:pPr>
        <w:pStyle w:val="CodeBlock"/>
        <w:rPr>
          <w:del w:id="4268" w:author="Sam Tertzakian" w:date="2018-09-11T19:50:00Z"/>
        </w:rPr>
      </w:pPr>
      <w:bookmarkStart w:id="4269" w:name="_Toc524526202"/>
      <w:bookmarkStart w:id="4270" w:name="_Toc524526891"/>
      <w:bookmarkStart w:id="4271" w:name="_Toc524527580"/>
      <w:bookmarkEnd w:id="4269"/>
      <w:bookmarkEnd w:id="4270"/>
      <w:bookmarkEnd w:id="4271"/>
    </w:p>
    <w:p w14:paraId="2C8270A0" w14:textId="056FEB93" w:rsidR="0038406D" w:rsidDel="005134E4" w:rsidRDefault="0038406D">
      <w:pPr>
        <w:pStyle w:val="CodeBlock"/>
        <w:rPr>
          <w:del w:id="4272" w:author="Sam Tertzakian" w:date="2018-09-11T19:50:00Z"/>
        </w:rPr>
      </w:pPr>
      <w:del w:id="4273" w:author="Sam Tertzakian" w:date="2018-09-11T19:50:00Z">
        <w:r w:rsidDel="005134E4">
          <w:delText xml:space="preserve">    UNREFERENCED_PARAMETER(Queue);</w:delText>
        </w:r>
        <w:bookmarkStart w:id="4274" w:name="_Toc524526203"/>
        <w:bookmarkStart w:id="4275" w:name="_Toc524526892"/>
        <w:bookmarkStart w:id="4276" w:name="_Toc524527581"/>
        <w:bookmarkEnd w:id="4274"/>
        <w:bookmarkEnd w:id="4275"/>
        <w:bookmarkEnd w:id="4276"/>
      </w:del>
    </w:p>
    <w:p w14:paraId="23276B51" w14:textId="31AD2C3D" w:rsidR="0038406D" w:rsidDel="005134E4" w:rsidRDefault="0038406D">
      <w:pPr>
        <w:pStyle w:val="CodeBlock"/>
        <w:rPr>
          <w:del w:id="4277" w:author="Sam Tertzakian" w:date="2018-09-11T19:50:00Z"/>
        </w:rPr>
      </w:pPr>
      <w:del w:id="4278" w:author="Sam Tertzakian" w:date="2018-09-11T19:50:00Z">
        <w:r w:rsidDel="005134E4">
          <w:delText xml:space="preserve">    UNREFERENCED_PARAMETER(InputBufferLength);</w:delText>
        </w:r>
        <w:bookmarkStart w:id="4279" w:name="_Toc524526204"/>
        <w:bookmarkStart w:id="4280" w:name="_Toc524526893"/>
        <w:bookmarkStart w:id="4281" w:name="_Toc524527582"/>
        <w:bookmarkEnd w:id="4279"/>
        <w:bookmarkEnd w:id="4280"/>
        <w:bookmarkEnd w:id="4281"/>
      </w:del>
    </w:p>
    <w:p w14:paraId="3A4CB6F4" w14:textId="601B52BF" w:rsidR="0038406D" w:rsidDel="005134E4" w:rsidRDefault="0038406D">
      <w:pPr>
        <w:pStyle w:val="CodeBlock"/>
        <w:rPr>
          <w:del w:id="4282" w:author="Sam Tertzakian" w:date="2018-09-11T19:50:00Z"/>
        </w:rPr>
      </w:pPr>
      <w:del w:id="4283" w:author="Sam Tertzakian" w:date="2018-09-11T19:50:00Z">
        <w:r w:rsidDel="005134E4">
          <w:delText xml:space="preserve">    UNREFERENCED_PARAMETER(OutputBufferLength);</w:delText>
        </w:r>
        <w:bookmarkStart w:id="4284" w:name="_Toc524526205"/>
        <w:bookmarkStart w:id="4285" w:name="_Toc524526894"/>
        <w:bookmarkStart w:id="4286" w:name="_Toc524527583"/>
        <w:bookmarkEnd w:id="4284"/>
        <w:bookmarkEnd w:id="4285"/>
        <w:bookmarkEnd w:id="4286"/>
      </w:del>
    </w:p>
    <w:p w14:paraId="2C136EC8" w14:textId="134246AD" w:rsidR="0038406D" w:rsidDel="005134E4" w:rsidRDefault="0038406D">
      <w:pPr>
        <w:pStyle w:val="CodeBlock"/>
        <w:rPr>
          <w:del w:id="4287" w:author="Sam Tertzakian" w:date="2018-09-11T19:50:00Z"/>
        </w:rPr>
      </w:pPr>
      <w:bookmarkStart w:id="4288" w:name="_Toc524526206"/>
      <w:bookmarkStart w:id="4289" w:name="_Toc524526895"/>
      <w:bookmarkStart w:id="4290" w:name="_Toc524527584"/>
      <w:bookmarkEnd w:id="4288"/>
      <w:bookmarkEnd w:id="4289"/>
      <w:bookmarkEnd w:id="4290"/>
    </w:p>
    <w:p w14:paraId="008DB4B8" w14:textId="709E13CA" w:rsidR="0038406D" w:rsidDel="005134E4" w:rsidRDefault="0038406D">
      <w:pPr>
        <w:pStyle w:val="CodeBlock"/>
        <w:rPr>
          <w:del w:id="4291" w:author="Sam Tertzakian" w:date="2018-09-11T19:50:00Z"/>
        </w:rPr>
      </w:pPr>
      <w:del w:id="4292" w:author="Sam Tertzakian" w:date="2018-09-11T19:50:00Z">
        <w:r w:rsidDel="005134E4">
          <w:delText xml:space="preserve">    PAGED_CODE();</w:delText>
        </w:r>
        <w:bookmarkStart w:id="4293" w:name="_Toc524526207"/>
        <w:bookmarkStart w:id="4294" w:name="_Toc524526896"/>
        <w:bookmarkStart w:id="4295" w:name="_Toc524527585"/>
        <w:bookmarkEnd w:id="4293"/>
        <w:bookmarkEnd w:id="4294"/>
        <w:bookmarkEnd w:id="4295"/>
      </w:del>
    </w:p>
    <w:p w14:paraId="575AA3F3" w14:textId="7B6A2E61" w:rsidR="0038406D" w:rsidDel="005134E4" w:rsidRDefault="0038406D">
      <w:pPr>
        <w:pStyle w:val="CodeBlock"/>
        <w:rPr>
          <w:del w:id="4296" w:author="Sam Tertzakian" w:date="2018-09-11T19:50:00Z"/>
        </w:rPr>
      </w:pPr>
      <w:bookmarkStart w:id="4297" w:name="_Toc524526208"/>
      <w:bookmarkStart w:id="4298" w:name="_Toc524526897"/>
      <w:bookmarkStart w:id="4299" w:name="_Toc524527586"/>
      <w:bookmarkEnd w:id="4297"/>
      <w:bookmarkEnd w:id="4298"/>
      <w:bookmarkEnd w:id="4299"/>
    </w:p>
    <w:p w14:paraId="4B508874" w14:textId="33824523" w:rsidR="0038406D" w:rsidDel="005134E4" w:rsidRDefault="0038406D">
      <w:pPr>
        <w:pStyle w:val="CodeBlock"/>
        <w:rPr>
          <w:del w:id="4300" w:author="Sam Tertzakian" w:date="2018-09-11T19:50:00Z"/>
        </w:rPr>
      </w:pPr>
      <w:del w:id="4301" w:author="Sam Tertzakian" w:date="2018-09-11T19:50:00Z">
        <w:r w:rsidDel="005134E4">
          <w:delText xml:space="preserve">    FuncEntry(DMF_TRACE_GenericRequest);</w:delText>
        </w:r>
        <w:bookmarkStart w:id="4302" w:name="_Toc524526209"/>
        <w:bookmarkStart w:id="4303" w:name="_Toc524526898"/>
        <w:bookmarkStart w:id="4304" w:name="_Toc524527587"/>
        <w:bookmarkEnd w:id="4302"/>
        <w:bookmarkEnd w:id="4303"/>
        <w:bookmarkEnd w:id="4304"/>
      </w:del>
    </w:p>
    <w:p w14:paraId="6B8FB403" w14:textId="27A319F8" w:rsidR="0038406D" w:rsidDel="005134E4" w:rsidRDefault="0038406D">
      <w:pPr>
        <w:pStyle w:val="CodeBlock"/>
        <w:rPr>
          <w:del w:id="4305" w:author="Sam Tertzakian" w:date="2018-09-11T19:50:00Z"/>
        </w:rPr>
      </w:pPr>
      <w:bookmarkStart w:id="4306" w:name="_Toc524526210"/>
      <w:bookmarkStart w:id="4307" w:name="_Toc524526899"/>
      <w:bookmarkStart w:id="4308" w:name="_Toc524527588"/>
      <w:bookmarkEnd w:id="4306"/>
      <w:bookmarkEnd w:id="4307"/>
      <w:bookmarkEnd w:id="4308"/>
    </w:p>
    <w:p w14:paraId="02F9CA2F" w14:textId="37281929" w:rsidR="0038406D" w:rsidDel="005134E4" w:rsidRDefault="0038406D">
      <w:pPr>
        <w:pStyle w:val="CodeBlock"/>
        <w:rPr>
          <w:del w:id="4309" w:author="Sam Tertzakian" w:date="2018-09-11T19:50:00Z"/>
        </w:rPr>
      </w:pPr>
      <w:del w:id="4310" w:author="Sam Tertzakian" w:date="2018-09-11T19:50:00Z">
        <w:r w:rsidDel="005134E4">
          <w:delText xml:space="preserve">    moduleContext = DMF_CONTEXT_GET(DmfModule);</w:delText>
        </w:r>
        <w:bookmarkStart w:id="4311" w:name="_Toc524526211"/>
        <w:bookmarkStart w:id="4312" w:name="_Toc524526900"/>
        <w:bookmarkStart w:id="4313" w:name="_Toc524527589"/>
        <w:bookmarkEnd w:id="4311"/>
        <w:bookmarkEnd w:id="4312"/>
        <w:bookmarkEnd w:id="4313"/>
      </w:del>
    </w:p>
    <w:p w14:paraId="43CE208D" w14:textId="1859FA1C" w:rsidR="0038406D" w:rsidDel="005134E4" w:rsidRDefault="0038406D">
      <w:pPr>
        <w:pStyle w:val="CodeBlock"/>
        <w:rPr>
          <w:del w:id="4314" w:author="Sam Tertzakian" w:date="2018-09-11T19:50:00Z"/>
        </w:rPr>
      </w:pPr>
      <w:del w:id="4315" w:author="Sam Tertzakian" w:date="2018-09-11T19:50:00Z">
        <w:r w:rsidDel="005134E4">
          <w:delText xml:space="preserve">    ASSERT(moduleContext != NULL);</w:delText>
        </w:r>
        <w:bookmarkStart w:id="4316" w:name="_Toc524526212"/>
        <w:bookmarkStart w:id="4317" w:name="_Toc524526901"/>
        <w:bookmarkStart w:id="4318" w:name="_Toc524527590"/>
        <w:bookmarkEnd w:id="4316"/>
        <w:bookmarkEnd w:id="4317"/>
        <w:bookmarkEnd w:id="4318"/>
      </w:del>
    </w:p>
    <w:p w14:paraId="55C392E5" w14:textId="4EDCD133" w:rsidR="0038406D" w:rsidDel="005134E4" w:rsidRDefault="0038406D">
      <w:pPr>
        <w:pStyle w:val="CodeBlock"/>
        <w:rPr>
          <w:del w:id="4319" w:author="Sam Tertzakian" w:date="2018-09-11T19:50:00Z"/>
        </w:rPr>
      </w:pPr>
      <w:bookmarkStart w:id="4320" w:name="_Toc524526213"/>
      <w:bookmarkStart w:id="4321" w:name="_Toc524526902"/>
      <w:bookmarkStart w:id="4322" w:name="_Toc524527591"/>
      <w:bookmarkEnd w:id="4320"/>
      <w:bookmarkEnd w:id="4321"/>
      <w:bookmarkEnd w:id="4322"/>
    </w:p>
    <w:p w14:paraId="4AE74B95" w14:textId="085260E1" w:rsidR="0038406D" w:rsidDel="005134E4" w:rsidRDefault="0038406D">
      <w:pPr>
        <w:pStyle w:val="CodeBlock"/>
        <w:rPr>
          <w:del w:id="4323" w:author="Sam Tertzakian" w:date="2018-09-11T19:50:00Z"/>
        </w:rPr>
      </w:pPr>
      <w:del w:id="4324" w:author="Sam Tertzakian" w:date="2018-09-11T19:50:00Z">
        <w:r w:rsidDel="005134E4">
          <w:delText xml:space="preserve">    handled = FALSE;</w:delText>
        </w:r>
        <w:bookmarkStart w:id="4325" w:name="_Toc524526214"/>
        <w:bookmarkStart w:id="4326" w:name="_Toc524526903"/>
        <w:bookmarkStart w:id="4327" w:name="_Toc524527592"/>
        <w:bookmarkEnd w:id="4325"/>
        <w:bookmarkEnd w:id="4326"/>
        <w:bookmarkEnd w:id="4327"/>
      </w:del>
    </w:p>
    <w:p w14:paraId="264B7EA7" w14:textId="5B5B58ED" w:rsidR="0038406D" w:rsidDel="005134E4" w:rsidRDefault="0038406D">
      <w:pPr>
        <w:pStyle w:val="CodeBlock"/>
        <w:rPr>
          <w:del w:id="4328" w:author="Sam Tertzakian" w:date="2018-09-11T19:50:00Z"/>
        </w:rPr>
      </w:pPr>
      <w:del w:id="4329" w:author="Sam Tertzakian" w:date="2018-09-11T19:50:00Z">
        <w:r w:rsidDel="005134E4">
          <w:delText xml:space="preserve">    bytesReturned = 0;</w:delText>
        </w:r>
        <w:bookmarkStart w:id="4330" w:name="_Toc524526215"/>
        <w:bookmarkStart w:id="4331" w:name="_Toc524526904"/>
        <w:bookmarkStart w:id="4332" w:name="_Toc524527593"/>
        <w:bookmarkEnd w:id="4330"/>
        <w:bookmarkEnd w:id="4331"/>
        <w:bookmarkEnd w:id="4332"/>
      </w:del>
    </w:p>
    <w:p w14:paraId="3946993F" w14:textId="5A6F56FC" w:rsidR="0038406D" w:rsidDel="005134E4" w:rsidRDefault="0038406D">
      <w:pPr>
        <w:pStyle w:val="CodeBlock"/>
        <w:rPr>
          <w:del w:id="4333" w:author="Sam Tertzakian" w:date="2018-09-11T19:50:00Z"/>
        </w:rPr>
      </w:pPr>
      <w:del w:id="4334" w:author="Sam Tertzakian" w:date="2018-09-11T19:50:00Z">
        <w:r w:rsidDel="005134E4">
          <w:delText xml:space="preserve">    requestHasNotBeenCompletedOrIsHeld = FALSE;</w:delText>
        </w:r>
        <w:bookmarkStart w:id="4335" w:name="_Toc524526216"/>
        <w:bookmarkStart w:id="4336" w:name="_Toc524526905"/>
        <w:bookmarkStart w:id="4337" w:name="_Toc524527594"/>
        <w:bookmarkEnd w:id="4335"/>
        <w:bookmarkEnd w:id="4336"/>
        <w:bookmarkEnd w:id="4337"/>
      </w:del>
    </w:p>
    <w:p w14:paraId="6471D1CA" w14:textId="5F9B00C7" w:rsidR="0038406D" w:rsidDel="005134E4" w:rsidRDefault="0038406D">
      <w:pPr>
        <w:pStyle w:val="CodeBlock"/>
        <w:rPr>
          <w:del w:id="4338" w:author="Sam Tertzakian" w:date="2018-09-11T19:50:00Z"/>
        </w:rPr>
      </w:pPr>
      <w:del w:id="4339" w:author="Sam Tertzakian" w:date="2018-09-11T19:50:00Z">
        <w:r w:rsidDel="005134E4">
          <w:delText xml:space="preserve">    ntStatus = STATUS_INVALID_DEVICE_REQUEST;</w:delText>
        </w:r>
        <w:bookmarkStart w:id="4340" w:name="_Toc524526217"/>
        <w:bookmarkStart w:id="4341" w:name="_Toc524526906"/>
        <w:bookmarkStart w:id="4342" w:name="_Toc524527595"/>
        <w:bookmarkEnd w:id="4340"/>
        <w:bookmarkEnd w:id="4341"/>
        <w:bookmarkEnd w:id="4342"/>
      </w:del>
    </w:p>
    <w:p w14:paraId="7D8A0C4B" w14:textId="5879CC33" w:rsidR="0038406D" w:rsidDel="005134E4" w:rsidRDefault="0038406D">
      <w:pPr>
        <w:pStyle w:val="CodeBlock"/>
        <w:rPr>
          <w:del w:id="4343" w:author="Sam Tertzakian" w:date="2018-09-11T19:50:00Z"/>
        </w:rPr>
      </w:pPr>
      <w:bookmarkStart w:id="4344" w:name="_Toc524526218"/>
      <w:bookmarkStart w:id="4345" w:name="_Toc524526907"/>
      <w:bookmarkStart w:id="4346" w:name="_Toc524527596"/>
      <w:bookmarkEnd w:id="4344"/>
      <w:bookmarkEnd w:id="4345"/>
      <w:bookmarkEnd w:id="4346"/>
    </w:p>
    <w:p w14:paraId="34069840" w14:textId="539BAEAC" w:rsidR="0038406D" w:rsidDel="005134E4" w:rsidRDefault="0038406D">
      <w:pPr>
        <w:pStyle w:val="CodeBlock"/>
        <w:rPr>
          <w:del w:id="4347" w:author="Sam Tertzakian" w:date="2018-09-11T19:50:00Z"/>
        </w:rPr>
      </w:pPr>
      <w:del w:id="4348" w:author="Sam Tertzakian" w:date="2018-09-11T19:50:00Z">
        <w:r w:rsidDel="005134E4">
          <w:delText xml:space="preserve">    switch (IoControlCode)</w:delText>
        </w:r>
        <w:bookmarkStart w:id="4349" w:name="_Toc524526219"/>
        <w:bookmarkStart w:id="4350" w:name="_Toc524526908"/>
        <w:bookmarkStart w:id="4351" w:name="_Toc524527597"/>
        <w:bookmarkEnd w:id="4349"/>
        <w:bookmarkEnd w:id="4350"/>
        <w:bookmarkEnd w:id="4351"/>
      </w:del>
    </w:p>
    <w:p w14:paraId="7C0BA497" w14:textId="1688D6C7" w:rsidR="0038406D" w:rsidDel="005134E4" w:rsidRDefault="0038406D">
      <w:pPr>
        <w:pStyle w:val="CodeBlock"/>
        <w:rPr>
          <w:del w:id="4352" w:author="Sam Tertzakian" w:date="2018-09-11T19:50:00Z"/>
        </w:rPr>
      </w:pPr>
      <w:del w:id="4353" w:author="Sam Tertzakian" w:date="2018-09-11T19:50:00Z">
        <w:r w:rsidDel="005134E4">
          <w:delText xml:space="preserve">    {</w:delText>
        </w:r>
        <w:bookmarkStart w:id="4354" w:name="_Toc524526220"/>
        <w:bookmarkStart w:id="4355" w:name="_Toc524526909"/>
        <w:bookmarkStart w:id="4356" w:name="_Toc524527598"/>
        <w:bookmarkEnd w:id="4354"/>
        <w:bookmarkEnd w:id="4355"/>
        <w:bookmarkEnd w:id="4356"/>
      </w:del>
    </w:p>
    <w:p w14:paraId="65B630C9" w14:textId="1AA43F0D" w:rsidR="0038406D" w:rsidDel="005134E4" w:rsidRDefault="0038406D">
      <w:pPr>
        <w:pStyle w:val="CodeBlock"/>
        <w:rPr>
          <w:del w:id="4357" w:author="Sam Tertzakian" w:date="2018-09-11T19:50:00Z"/>
        </w:rPr>
      </w:pPr>
      <w:del w:id="4358" w:author="Sam Tertzakian" w:date="2018-09-11T19:50:00Z">
        <w:r w:rsidDel="005134E4">
          <w:delText xml:space="preserve">        case IOCTL_SID_GENERIC_REQUEST:</w:delText>
        </w:r>
        <w:bookmarkStart w:id="4359" w:name="_Toc524526221"/>
        <w:bookmarkStart w:id="4360" w:name="_Toc524526910"/>
        <w:bookmarkStart w:id="4361" w:name="_Toc524527599"/>
        <w:bookmarkEnd w:id="4359"/>
        <w:bookmarkEnd w:id="4360"/>
        <w:bookmarkEnd w:id="4361"/>
      </w:del>
    </w:p>
    <w:p w14:paraId="197A79A5" w14:textId="2A139663" w:rsidR="0038406D" w:rsidDel="005134E4" w:rsidRDefault="0038406D">
      <w:pPr>
        <w:pStyle w:val="CodeBlock"/>
        <w:rPr>
          <w:del w:id="4362" w:author="Sam Tertzakian" w:date="2018-09-11T19:50:00Z"/>
        </w:rPr>
      </w:pPr>
      <w:del w:id="4363" w:author="Sam Tertzakian" w:date="2018-09-11T19:50:00Z">
        <w:r w:rsidDel="005134E4">
          <w:delText xml:space="preserve">        {</w:delText>
        </w:r>
        <w:bookmarkStart w:id="4364" w:name="_Toc524526222"/>
        <w:bookmarkStart w:id="4365" w:name="_Toc524526911"/>
        <w:bookmarkStart w:id="4366" w:name="_Toc524527600"/>
        <w:bookmarkEnd w:id="4364"/>
        <w:bookmarkEnd w:id="4365"/>
        <w:bookmarkEnd w:id="4366"/>
      </w:del>
    </w:p>
    <w:p w14:paraId="0A9974A1" w14:textId="4C7D2470" w:rsidR="0038406D" w:rsidDel="005134E4" w:rsidRDefault="0038406D">
      <w:pPr>
        <w:pStyle w:val="CodeBlock"/>
        <w:rPr>
          <w:del w:id="4367" w:author="Sam Tertzakian" w:date="2018-09-11T19:50:00Z"/>
        </w:rPr>
      </w:pPr>
      <w:del w:id="4368" w:author="Sam Tertzakian" w:date="2018-09-11T19:50:00Z">
        <w:r w:rsidDel="005134E4">
          <w:tab/>
          <w:delText xml:space="preserve">    // Code eliminated for brevity.</w:delText>
        </w:r>
        <w:bookmarkStart w:id="4369" w:name="_Toc524526223"/>
        <w:bookmarkStart w:id="4370" w:name="_Toc524526912"/>
        <w:bookmarkStart w:id="4371" w:name="_Toc524527601"/>
        <w:bookmarkEnd w:id="4369"/>
        <w:bookmarkEnd w:id="4370"/>
        <w:bookmarkEnd w:id="4371"/>
      </w:del>
    </w:p>
    <w:p w14:paraId="3C1BF51E" w14:textId="77EBB9AC" w:rsidR="0038406D" w:rsidDel="005134E4" w:rsidRDefault="0038406D">
      <w:pPr>
        <w:pStyle w:val="CodeBlock"/>
        <w:rPr>
          <w:del w:id="4372" w:author="Sam Tertzakian" w:date="2018-09-11T19:50:00Z"/>
        </w:rPr>
      </w:pPr>
      <w:del w:id="4373" w:author="Sam Tertzakian" w:date="2018-09-11T19:50:00Z">
        <w:r w:rsidDel="005134E4">
          <w:tab/>
          <w:delText xml:space="preserve">    //</w:delText>
        </w:r>
        <w:bookmarkStart w:id="4374" w:name="_Toc524526224"/>
        <w:bookmarkStart w:id="4375" w:name="_Toc524526913"/>
        <w:bookmarkStart w:id="4376" w:name="_Toc524527602"/>
        <w:bookmarkEnd w:id="4374"/>
        <w:bookmarkEnd w:id="4375"/>
        <w:bookmarkEnd w:id="4376"/>
      </w:del>
    </w:p>
    <w:p w14:paraId="17975552" w14:textId="293EE549" w:rsidR="0038406D" w:rsidDel="005134E4" w:rsidRDefault="0038406D">
      <w:pPr>
        <w:pStyle w:val="CodeBlock"/>
        <w:rPr>
          <w:del w:id="4377" w:author="Sam Tertzakian" w:date="2018-09-11T19:50:00Z"/>
        </w:rPr>
      </w:pPr>
      <w:del w:id="4378" w:author="Sam Tertzakian" w:date="2018-09-11T19:50:00Z">
        <w:r w:rsidDel="005134E4">
          <w:delText xml:space="preserve">            break;</w:delText>
        </w:r>
        <w:bookmarkStart w:id="4379" w:name="_Toc524526225"/>
        <w:bookmarkStart w:id="4380" w:name="_Toc524526914"/>
        <w:bookmarkStart w:id="4381" w:name="_Toc524527603"/>
        <w:bookmarkEnd w:id="4379"/>
        <w:bookmarkEnd w:id="4380"/>
        <w:bookmarkEnd w:id="4381"/>
      </w:del>
    </w:p>
    <w:p w14:paraId="23B0E0F7" w14:textId="6CEEE746" w:rsidR="0038406D" w:rsidDel="005134E4" w:rsidRDefault="0038406D">
      <w:pPr>
        <w:pStyle w:val="CodeBlock"/>
        <w:rPr>
          <w:del w:id="4382" w:author="Sam Tertzakian" w:date="2018-09-11T19:50:00Z"/>
        </w:rPr>
      </w:pPr>
      <w:del w:id="4383" w:author="Sam Tertzakian" w:date="2018-09-11T19:50:00Z">
        <w:r w:rsidDel="005134E4">
          <w:delText xml:space="preserve">        }</w:delText>
        </w:r>
        <w:bookmarkStart w:id="4384" w:name="_Toc524526226"/>
        <w:bookmarkStart w:id="4385" w:name="_Toc524526915"/>
        <w:bookmarkStart w:id="4386" w:name="_Toc524527604"/>
        <w:bookmarkEnd w:id="4384"/>
        <w:bookmarkEnd w:id="4385"/>
        <w:bookmarkEnd w:id="4386"/>
      </w:del>
    </w:p>
    <w:p w14:paraId="53B323B8" w14:textId="242B6CC1" w:rsidR="0038406D" w:rsidDel="005134E4" w:rsidRDefault="0038406D">
      <w:pPr>
        <w:pStyle w:val="CodeBlock"/>
        <w:rPr>
          <w:del w:id="4387" w:author="Sam Tertzakian" w:date="2018-09-11T19:50:00Z"/>
        </w:rPr>
      </w:pPr>
      <w:del w:id="4388" w:author="Sam Tertzakian" w:date="2018-09-11T19:50:00Z">
        <w:r w:rsidDel="005134E4">
          <w:delText xml:space="preserve">        case IOCTL_SID_RESET_PCI_ERROR_COUNT:</w:delText>
        </w:r>
        <w:bookmarkStart w:id="4389" w:name="_Toc524526227"/>
        <w:bookmarkStart w:id="4390" w:name="_Toc524526916"/>
        <w:bookmarkStart w:id="4391" w:name="_Toc524527605"/>
        <w:bookmarkEnd w:id="4389"/>
        <w:bookmarkEnd w:id="4390"/>
        <w:bookmarkEnd w:id="4391"/>
      </w:del>
    </w:p>
    <w:p w14:paraId="1A6E2855" w14:textId="30F7F990" w:rsidR="0038406D" w:rsidDel="005134E4" w:rsidRDefault="0038406D">
      <w:pPr>
        <w:pStyle w:val="CodeBlock"/>
        <w:rPr>
          <w:del w:id="4392" w:author="Sam Tertzakian" w:date="2018-09-11T19:50:00Z"/>
        </w:rPr>
      </w:pPr>
      <w:del w:id="4393" w:author="Sam Tertzakian" w:date="2018-09-11T19:50:00Z">
        <w:r w:rsidDel="005134E4">
          <w:delText xml:space="preserve">        {</w:delText>
        </w:r>
        <w:bookmarkStart w:id="4394" w:name="_Toc524526228"/>
        <w:bookmarkStart w:id="4395" w:name="_Toc524526917"/>
        <w:bookmarkStart w:id="4396" w:name="_Toc524527606"/>
        <w:bookmarkEnd w:id="4394"/>
        <w:bookmarkEnd w:id="4395"/>
        <w:bookmarkEnd w:id="4396"/>
      </w:del>
    </w:p>
    <w:p w14:paraId="0F0DFA3B" w14:textId="5C3CE5B2" w:rsidR="0038406D" w:rsidDel="005134E4" w:rsidRDefault="0038406D">
      <w:pPr>
        <w:pStyle w:val="CodeBlock"/>
        <w:rPr>
          <w:del w:id="4397" w:author="Sam Tertzakian" w:date="2018-09-11T19:50:00Z"/>
        </w:rPr>
      </w:pPr>
      <w:del w:id="4398" w:author="Sam Tertzakian" w:date="2018-09-11T19:50:00Z">
        <w:r w:rsidDel="005134E4">
          <w:tab/>
          <w:delText xml:space="preserve">    // Code eliminated for brevity.</w:delText>
        </w:r>
        <w:bookmarkStart w:id="4399" w:name="_Toc524526229"/>
        <w:bookmarkStart w:id="4400" w:name="_Toc524526918"/>
        <w:bookmarkStart w:id="4401" w:name="_Toc524527607"/>
        <w:bookmarkEnd w:id="4399"/>
        <w:bookmarkEnd w:id="4400"/>
        <w:bookmarkEnd w:id="4401"/>
      </w:del>
    </w:p>
    <w:p w14:paraId="26456980" w14:textId="2744CEA8" w:rsidR="0038406D" w:rsidDel="005134E4" w:rsidRDefault="0038406D">
      <w:pPr>
        <w:pStyle w:val="CodeBlock"/>
        <w:rPr>
          <w:del w:id="4402" w:author="Sam Tertzakian" w:date="2018-09-11T19:50:00Z"/>
        </w:rPr>
      </w:pPr>
      <w:del w:id="4403" w:author="Sam Tertzakian" w:date="2018-09-11T19:50:00Z">
        <w:r w:rsidDel="005134E4">
          <w:tab/>
          <w:delText xml:space="preserve">    //</w:delText>
        </w:r>
        <w:bookmarkStart w:id="4404" w:name="_Toc524526230"/>
        <w:bookmarkStart w:id="4405" w:name="_Toc524526919"/>
        <w:bookmarkStart w:id="4406" w:name="_Toc524527608"/>
        <w:bookmarkEnd w:id="4404"/>
        <w:bookmarkEnd w:id="4405"/>
        <w:bookmarkEnd w:id="4406"/>
      </w:del>
    </w:p>
    <w:p w14:paraId="4FED1297" w14:textId="15B8D994" w:rsidR="0038406D" w:rsidDel="005134E4" w:rsidRDefault="0038406D">
      <w:pPr>
        <w:pStyle w:val="CodeBlock"/>
        <w:rPr>
          <w:del w:id="4407" w:author="Sam Tertzakian" w:date="2018-09-11T19:50:00Z"/>
        </w:rPr>
      </w:pPr>
      <w:del w:id="4408" w:author="Sam Tertzakian" w:date="2018-09-11T19:50:00Z">
        <w:r w:rsidDel="005134E4">
          <w:delText xml:space="preserve">            break;</w:delText>
        </w:r>
        <w:bookmarkStart w:id="4409" w:name="_Toc524526231"/>
        <w:bookmarkStart w:id="4410" w:name="_Toc524526920"/>
        <w:bookmarkStart w:id="4411" w:name="_Toc524527609"/>
        <w:bookmarkEnd w:id="4409"/>
        <w:bookmarkEnd w:id="4410"/>
        <w:bookmarkEnd w:id="4411"/>
      </w:del>
    </w:p>
    <w:p w14:paraId="54EF0272" w14:textId="6F7FAE5F" w:rsidR="0038406D" w:rsidDel="005134E4" w:rsidRDefault="0038406D">
      <w:pPr>
        <w:pStyle w:val="CodeBlock"/>
        <w:rPr>
          <w:del w:id="4412" w:author="Sam Tertzakian" w:date="2018-09-11T19:50:00Z"/>
        </w:rPr>
      </w:pPr>
      <w:del w:id="4413" w:author="Sam Tertzakian" w:date="2018-09-11T19:50:00Z">
        <w:r w:rsidDel="005134E4">
          <w:delText xml:space="preserve">        }</w:delText>
        </w:r>
        <w:bookmarkStart w:id="4414" w:name="_Toc524526232"/>
        <w:bookmarkStart w:id="4415" w:name="_Toc524526921"/>
        <w:bookmarkStart w:id="4416" w:name="_Toc524527610"/>
        <w:bookmarkEnd w:id="4414"/>
        <w:bookmarkEnd w:id="4415"/>
        <w:bookmarkEnd w:id="4416"/>
      </w:del>
    </w:p>
    <w:p w14:paraId="703DB637" w14:textId="105167C7" w:rsidR="0038406D" w:rsidDel="005134E4" w:rsidRDefault="0038406D">
      <w:pPr>
        <w:pStyle w:val="CodeBlock"/>
        <w:rPr>
          <w:del w:id="4417" w:author="Sam Tertzakian" w:date="2018-09-11T19:50:00Z"/>
        </w:rPr>
      </w:pPr>
      <w:del w:id="4418" w:author="Sam Tertzakian" w:date="2018-09-11T19:50:00Z">
        <w:r w:rsidDel="005134E4">
          <w:delText xml:space="preserve">        case IOCTL_SID_GET_PCI_COUNTS:</w:delText>
        </w:r>
        <w:bookmarkStart w:id="4419" w:name="_Toc524526233"/>
        <w:bookmarkStart w:id="4420" w:name="_Toc524526922"/>
        <w:bookmarkStart w:id="4421" w:name="_Toc524527611"/>
        <w:bookmarkEnd w:id="4419"/>
        <w:bookmarkEnd w:id="4420"/>
        <w:bookmarkEnd w:id="4421"/>
      </w:del>
    </w:p>
    <w:p w14:paraId="0A843DEA" w14:textId="1E06FB1C" w:rsidR="0038406D" w:rsidDel="005134E4" w:rsidRDefault="0038406D">
      <w:pPr>
        <w:pStyle w:val="CodeBlock"/>
        <w:rPr>
          <w:del w:id="4422" w:author="Sam Tertzakian" w:date="2018-09-11T19:50:00Z"/>
        </w:rPr>
      </w:pPr>
      <w:del w:id="4423" w:author="Sam Tertzakian" w:date="2018-09-11T19:50:00Z">
        <w:r w:rsidDel="005134E4">
          <w:delText xml:space="preserve">        {</w:delText>
        </w:r>
        <w:bookmarkStart w:id="4424" w:name="_Toc524526234"/>
        <w:bookmarkStart w:id="4425" w:name="_Toc524526923"/>
        <w:bookmarkStart w:id="4426" w:name="_Toc524527612"/>
        <w:bookmarkEnd w:id="4424"/>
        <w:bookmarkEnd w:id="4425"/>
        <w:bookmarkEnd w:id="4426"/>
      </w:del>
    </w:p>
    <w:p w14:paraId="0E47FD12" w14:textId="0CDC3565" w:rsidR="0038406D" w:rsidDel="005134E4" w:rsidRDefault="0038406D">
      <w:pPr>
        <w:pStyle w:val="CodeBlock"/>
        <w:rPr>
          <w:del w:id="4427" w:author="Sam Tertzakian" w:date="2018-09-11T19:50:00Z"/>
        </w:rPr>
      </w:pPr>
      <w:del w:id="4428" w:author="Sam Tertzakian" w:date="2018-09-11T19:50:00Z">
        <w:r w:rsidDel="005134E4">
          <w:tab/>
          <w:delText xml:space="preserve">    // Code eliminated for brevity.</w:delText>
        </w:r>
        <w:bookmarkStart w:id="4429" w:name="_Toc524526235"/>
        <w:bookmarkStart w:id="4430" w:name="_Toc524526924"/>
        <w:bookmarkStart w:id="4431" w:name="_Toc524527613"/>
        <w:bookmarkEnd w:id="4429"/>
        <w:bookmarkEnd w:id="4430"/>
        <w:bookmarkEnd w:id="4431"/>
      </w:del>
    </w:p>
    <w:p w14:paraId="7AC464D1" w14:textId="76F91D75" w:rsidR="0038406D" w:rsidDel="005134E4" w:rsidRDefault="0038406D">
      <w:pPr>
        <w:pStyle w:val="CodeBlock"/>
        <w:rPr>
          <w:del w:id="4432" w:author="Sam Tertzakian" w:date="2018-09-11T19:50:00Z"/>
        </w:rPr>
      </w:pPr>
      <w:del w:id="4433" w:author="Sam Tertzakian" w:date="2018-09-11T19:50:00Z">
        <w:r w:rsidDel="005134E4">
          <w:tab/>
          <w:delText xml:space="preserve">    //</w:delText>
        </w:r>
        <w:bookmarkStart w:id="4434" w:name="_Toc524526236"/>
        <w:bookmarkStart w:id="4435" w:name="_Toc524526925"/>
        <w:bookmarkStart w:id="4436" w:name="_Toc524527614"/>
        <w:bookmarkEnd w:id="4434"/>
        <w:bookmarkEnd w:id="4435"/>
        <w:bookmarkEnd w:id="4436"/>
      </w:del>
    </w:p>
    <w:p w14:paraId="5B5C987D" w14:textId="4DEC136E" w:rsidR="0038406D" w:rsidDel="005134E4" w:rsidRDefault="0038406D">
      <w:pPr>
        <w:pStyle w:val="CodeBlock"/>
        <w:rPr>
          <w:del w:id="4437" w:author="Sam Tertzakian" w:date="2018-09-11T19:50:00Z"/>
        </w:rPr>
      </w:pPr>
      <w:del w:id="4438" w:author="Sam Tertzakian" w:date="2018-09-11T19:50:00Z">
        <w:r w:rsidDel="005134E4">
          <w:delText xml:space="preserve">            break;</w:delText>
        </w:r>
        <w:bookmarkStart w:id="4439" w:name="_Toc524526237"/>
        <w:bookmarkStart w:id="4440" w:name="_Toc524526926"/>
        <w:bookmarkStart w:id="4441" w:name="_Toc524527615"/>
        <w:bookmarkEnd w:id="4439"/>
        <w:bookmarkEnd w:id="4440"/>
        <w:bookmarkEnd w:id="4441"/>
      </w:del>
    </w:p>
    <w:p w14:paraId="0A52E947" w14:textId="74B23B99" w:rsidR="0038406D" w:rsidDel="005134E4" w:rsidRDefault="0038406D">
      <w:pPr>
        <w:pStyle w:val="CodeBlock"/>
        <w:rPr>
          <w:del w:id="4442" w:author="Sam Tertzakian" w:date="2018-09-11T19:50:00Z"/>
        </w:rPr>
      </w:pPr>
      <w:del w:id="4443" w:author="Sam Tertzakian" w:date="2018-09-11T19:50:00Z">
        <w:r w:rsidDel="005134E4">
          <w:delText xml:space="preserve">        }</w:delText>
        </w:r>
        <w:bookmarkStart w:id="4444" w:name="_Toc524526238"/>
        <w:bookmarkStart w:id="4445" w:name="_Toc524526927"/>
        <w:bookmarkStart w:id="4446" w:name="_Toc524527616"/>
        <w:bookmarkEnd w:id="4444"/>
        <w:bookmarkEnd w:id="4445"/>
        <w:bookmarkEnd w:id="4446"/>
      </w:del>
    </w:p>
    <w:p w14:paraId="29CBF18E" w14:textId="74A55836" w:rsidR="0038406D" w:rsidDel="005134E4" w:rsidRDefault="0038406D">
      <w:pPr>
        <w:pStyle w:val="CodeBlock"/>
        <w:rPr>
          <w:del w:id="4447" w:author="Sam Tertzakian" w:date="2018-09-11T19:50:00Z"/>
        </w:rPr>
      </w:pPr>
      <w:del w:id="4448" w:author="Sam Tertzakian" w:date="2018-09-11T19:50:00Z">
        <w:r w:rsidDel="005134E4">
          <w:delText xml:space="preserve">        default:</w:delText>
        </w:r>
        <w:bookmarkStart w:id="4449" w:name="_Toc524526239"/>
        <w:bookmarkStart w:id="4450" w:name="_Toc524526928"/>
        <w:bookmarkStart w:id="4451" w:name="_Toc524527617"/>
        <w:bookmarkEnd w:id="4449"/>
        <w:bookmarkEnd w:id="4450"/>
        <w:bookmarkEnd w:id="4451"/>
      </w:del>
    </w:p>
    <w:p w14:paraId="0FFEA73C" w14:textId="063604BC" w:rsidR="0038406D" w:rsidDel="005134E4" w:rsidRDefault="0038406D">
      <w:pPr>
        <w:pStyle w:val="CodeBlock"/>
        <w:rPr>
          <w:del w:id="4452" w:author="Sam Tertzakian" w:date="2018-09-11T19:50:00Z"/>
        </w:rPr>
      </w:pPr>
      <w:del w:id="4453" w:author="Sam Tertzakian" w:date="2018-09-11T19:50:00Z">
        <w:r w:rsidDel="005134E4">
          <w:delText xml:space="preserve">        {</w:delText>
        </w:r>
        <w:bookmarkStart w:id="4454" w:name="_Toc524526240"/>
        <w:bookmarkStart w:id="4455" w:name="_Toc524526929"/>
        <w:bookmarkStart w:id="4456" w:name="_Toc524527618"/>
        <w:bookmarkEnd w:id="4454"/>
        <w:bookmarkEnd w:id="4455"/>
        <w:bookmarkEnd w:id="4456"/>
      </w:del>
    </w:p>
    <w:p w14:paraId="376269B0" w14:textId="46F0AACF" w:rsidR="0038406D" w:rsidDel="005134E4" w:rsidRDefault="0038406D">
      <w:pPr>
        <w:pStyle w:val="CodeBlock"/>
        <w:rPr>
          <w:del w:id="4457" w:author="Sam Tertzakian" w:date="2018-09-11T19:50:00Z"/>
        </w:rPr>
      </w:pPr>
      <w:del w:id="4458" w:author="Sam Tertzakian" w:date="2018-09-11T19:50:00Z">
        <w:r w:rsidDel="005134E4">
          <w:delText xml:space="preserve">            // Don't complete the request. It belongs to another Module.</w:delText>
        </w:r>
        <w:bookmarkStart w:id="4459" w:name="_Toc524526241"/>
        <w:bookmarkStart w:id="4460" w:name="_Toc524526930"/>
        <w:bookmarkStart w:id="4461" w:name="_Toc524527619"/>
        <w:bookmarkEnd w:id="4459"/>
        <w:bookmarkEnd w:id="4460"/>
        <w:bookmarkEnd w:id="4461"/>
      </w:del>
    </w:p>
    <w:p w14:paraId="557D43F4" w14:textId="19D5A696" w:rsidR="0038406D" w:rsidDel="005134E4" w:rsidRDefault="0038406D">
      <w:pPr>
        <w:pStyle w:val="CodeBlock"/>
        <w:rPr>
          <w:del w:id="4462" w:author="Sam Tertzakian" w:date="2018-09-11T19:50:00Z"/>
        </w:rPr>
      </w:pPr>
      <w:del w:id="4463" w:author="Sam Tertzakian" w:date="2018-09-11T19:50:00Z">
        <w:r w:rsidDel="005134E4">
          <w:delText xml:space="preserve">            //</w:delText>
        </w:r>
        <w:bookmarkStart w:id="4464" w:name="_Toc524526242"/>
        <w:bookmarkStart w:id="4465" w:name="_Toc524526931"/>
        <w:bookmarkStart w:id="4466" w:name="_Toc524527620"/>
        <w:bookmarkEnd w:id="4464"/>
        <w:bookmarkEnd w:id="4465"/>
        <w:bookmarkEnd w:id="4466"/>
      </w:del>
    </w:p>
    <w:p w14:paraId="41A4B844" w14:textId="346484BC" w:rsidR="0038406D" w:rsidDel="005134E4" w:rsidRDefault="0038406D">
      <w:pPr>
        <w:pStyle w:val="CodeBlock"/>
        <w:rPr>
          <w:del w:id="4467" w:author="Sam Tertzakian" w:date="2018-09-11T19:50:00Z"/>
        </w:rPr>
      </w:pPr>
      <w:del w:id="4468" w:author="Sam Tertzakian" w:date="2018-09-11T19:50:00Z">
        <w:r w:rsidDel="005134E4">
          <w:delText xml:space="preserve">            requestHasNotBeenCompletedOrIsHeld = TRUE;</w:delText>
        </w:r>
        <w:bookmarkStart w:id="4469" w:name="_Toc524526243"/>
        <w:bookmarkStart w:id="4470" w:name="_Toc524526932"/>
        <w:bookmarkStart w:id="4471" w:name="_Toc524527621"/>
        <w:bookmarkEnd w:id="4469"/>
        <w:bookmarkEnd w:id="4470"/>
        <w:bookmarkEnd w:id="4471"/>
      </w:del>
    </w:p>
    <w:p w14:paraId="673DCD43" w14:textId="0F44FBA3" w:rsidR="0038406D" w:rsidDel="005134E4" w:rsidRDefault="0038406D">
      <w:pPr>
        <w:pStyle w:val="CodeBlock"/>
        <w:rPr>
          <w:del w:id="4472" w:author="Sam Tertzakian" w:date="2018-09-11T19:50:00Z"/>
        </w:rPr>
      </w:pPr>
      <w:del w:id="4473" w:author="Sam Tertzakian" w:date="2018-09-11T19:50:00Z">
        <w:r w:rsidDel="005134E4">
          <w:delText xml:space="preserve">            ASSERT(!handled);</w:delText>
        </w:r>
        <w:bookmarkStart w:id="4474" w:name="_Toc524526244"/>
        <w:bookmarkStart w:id="4475" w:name="_Toc524526933"/>
        <w:bookmarkStart w:id="4476" w:name="_Toc524527622"/>
        <w:bookmarkEnd w:id="4474"/>
        <w:bookmarkEnd w:id="4475"/>
        <w:bookmarkEnd w:id="4476"/>
      </w:del>
    </w:p>
    <w:p w14:paraId="48F864E5" w14:textId="64765FCC" w:rsidR="0038406D" w:rsidDel="005134E4" w:rsidRDefault="0038406D">
      <w:pPr>
        <w:pStyle w:val="CodeBlock"/>
        <w:rPr>
          <w:del w:id="4477" w:author="Sam Tertzakian" w:date="2018-09-11T19:50:00Z"/>
        </w:rPr>
      </w:pPr>
      <w:del w:id="4478" w:author="Sam Tertzakian" w:date="2018-09-11T19:50:00Z">
        <w:r w:rsidDel="005134E4">
          <w:delText xml:space="preserve">            break;</w:delText>
        </w:r>
        <w:bookmarkStart w:id="4479" w:name="_Toc524526245"/>
        <w:bookmarkStart w:id="4480" w:name="_Toc524526934"/>
        <w:bookmarkStart w:id="4481" w:name="_Toc524527623"/>
        <w:bookmarkEnd w:id="4479"/>
        <w:bookmarkEnd w:id="4480"/>
        <w:bookmarkEnd w:id="4481"/>
      </w:del>
    </w:p>
    <w:p w14:paraId="7C43920F" w14:textId="2C460F2B" w:rsidR="0038406D" w:rsidDel="005134E4" w:rsidRDefault="0038406D">
      <w:pPr>
        <w:pStyle w:val="CodeBlock"/>
        <w:rPr>
          <w:del w:id="4482" w:author="Sam Tertzakian" w:date="2018-09-11T19:50:00Z"/>
        </w:rPr>
      </w:pPr>
      <w:del w:id="4483" w:author="Sam Tertzakian" w:date="2018-09-11T19:50:00Z">
        <w:r w:rsidDel="005134E4">
          <w:delText xml:space="preserve">        }</w:delText>
        </w:r>
        <w:bookmarkStart w:id="4484" w:name="_Toc524526246"/>
        <w:bookmarkStart w:id="4485" w:name="_Toc524526935"/>
        <w:bookmarkStart w:id="4486" w:name="_Toc524527624"/>
        <w:bookmarkEnd w:id="4484"/>
        <w:bookmarkEnd w:id="4485"/>
        <w:bookmarkEnd w:id="4486"/>
      </w:del>
    </w:p>
    <w:p w14:paraId="474746BB" w14:textId="16C0BA58" w:rsidR="0038406D" w:rsidDel="005134E4" w:rsidRDefault="0038406D">
      <w:pPr>
        <w:pStyle w:val="CodeBlock"/>
        <w:rPr>
          <w:del w:id="4487" w:author="Sam Tertzakian" w:date="2018-09-11T19:50:00Z"/>
        </w:rPr>
      </w:pPr>
      <w:del w:id="4488" w:author="Sam Tertzakian" w:date="2018-09-11T19:50:00Z">
        <w:r w:rsidDel="005134E4">
          <w:delText xml:space="preserve">    }</w:delText>
        </w:r>
        <w:bookmarkStart w:id="4489" w:name="_Toc524526247"/>
        <w:bookmarkStart w:id="4490" w:name="_Toc524526936"/>
        <w:bookmarkStart w:id="4491" w:name="_Toc524527625"/>
        <w:bookmarkEnd w:id="4489"/>
        <w:bookmarkEnd w:id="4490"/>
        <w:bookmarkEnd w:id="4491"/>
      </w:del>
    </w:p>
    <w:p w14:paraId="14714263" w14:textId="7AB96DA6" w:rsidR="0038406D" w:rsidDel="005134E4" w:rsidRDefault="0038406D">
      <w:pPr>
        <w:pStyle w:val="CodeBlock"/>
        <w:rPr>
          <w:del w:id="4492" w:author="Sam Tertzakian" w:date="2018-09-11T19:50:00Z"/>
        </w:rPr>
      </w:pPr>
      <w:bookmarkStart w:id="4493" w:name="_Toc524526248"/>
      <w:bookmarkStart w:id="4494" w:name="_Toc524526937"/>
      <w:bookmarkStart w:id="4495" w:name="_Toc524527626"/>
      <w:bookmarkEnd w:id="4493"/>
      <w:bookmarkEnd w:id="4494"/>
      <w:bookmarkEnd w:id="4495"/>
    </w:p>
    <w:p w14:paraId="580C8A42" w14:textId="36B07589" w:rsidR="0038406D" w:rsidDel="005134E4" w:rsidRDefault="0038406D">
      <w:pPr>
        <w:pStyle w:val="CodeBlock"/>
        <w:rPr>
          <w:del w:id="4496" w:author="Sam Tertzakian" w:date="2018-09-11T19:50:00Z"/>
        </w:rPr>
      </w:pPr>
      <w:del w:id="4497" w:author="Sam Tertzakian" w:date="2018-09-11T19:50:00Z">
        <w:r w:rsidDel="005134E4">
          <w:delText xml:space="preserve">    if (!requestHasNotBeenCompletedOrIsHeld)</w:delText>
        </w:r>
        <w:bookmarkStart w:id="4498" w:name="_Toc524526249"/>
        <w:bookmarkStart w:id="4499" w:name="_Toc524526938"/>
        <w:bookmarkStart w:id="4500" w:name="_Toc524527627"/>
        <w:bookmarkEnd w:id="4498"/>
        <w:bookmarkEnd w:id="4499"/>
        <w:bookmarkEnd w:id="4500"/>
      </w:del>
    </w:p>
    <w:p w14:paraId="7420EBF3" w14:textId="2A99E8E7" w:rsidR="0038406D" w:rsidDel="005134E4" w:rsidRDefault="0038406D">
      <w:pPr>
        <w:pStyle w:val="CodeBlock"/>
        <w:rPr>
          <w:del w:id="4501" w:author="Sam Tertzakian" w:date="2018-09-11T19:50:00Z"/>
        </w:rPr>
      </w:pPr>
      <w:del w:id="4502" w:author="Sam Tertzakian" w:date="2018-09-11T19:50:00Z">
        <w:r w:rsidDel="005134E4">
          <w:delText xml:space="preserve">    {</w:delText>
        </w:r>
        <w:bookmarkStart w:id="4503" w:name="_Toc524526250"/>
        <w:bookmarkStart w:id="4504" w:name="_Toc524526939"/>
        <w:bookmarkStart w:id="4505" w:name="_Toc524527628"/>
        <w:bookmarkEnd w:id="4503"/>
        <w:bookmarkEnd w:id="4504"/>
        <w:bookmarkEnd w:id="4505"/>
      </w:del>
    </w:p>
    <w:p w14:paraId="2E08D1A6" w14:textId="3273642D" w:rsidR="0038406D" w:rsidDel="005134E4" w:rsidRDefault="0038406D">
      <w:pPr>
        <w:pStyle w:val="CodeBlock"/>
        <w:rPr>
          <w:del w:id="4506" w:author="Sam Tertzakian" w:date="2018-09-11T19:50:00Z"/>
        </w:rPr>
      </w:pPr>
      <w:del w:id="4507" w:author="Sam Tertzakian" w:date="2018-09-11T19:50:00Z">
        <w:r w:rsidDel="005134E4">
          <w:delText xml:space="preserve">        WdfRequestCompleteWithInformation(Request,</w:delText>
        </w:r>
        <w:bookmarkStart w:id="4508" w:name="_Toc524526251"/>
        <w:bookmarkStart w:id="4509" w:name="_Toc524526940"/>
        <w:bookmarkStart w:id="4510" w:name="_Toc524527629"/>
        <w:bookmarkEnd w:id="4508"/>
        <w:bookmarkEnd w:id="4509"/>
        <w:bookmarkEnd w:id="4510"/>
      </w:del>
    </w:p>
    <w:p w14:paraId="235F9743" w14:textId="0FD6D9C2" w:rsidR="0038406D" w:rsidDel="005134E4" w:rsidRDefault="0038406D">
      <w:pPr>
        <w:pStyle w:val="CodeBlock"/>
        <w:rPr>
          <w:del w:id="4511" w:author="Sam Tertzakian" w:date="2018-09-11T19:50:00Z"/>
        </w:rPr>
      </w:pPr>
      <w:del w:id="4512" w:author="Sam Tertzakian" w:date="2018-09-11T19:50:00Z">
        <w:r w:rsidDel="005134E4">
          <w:delText xml:space="preserve">                                          ntStatus,</w:delText>
        </w:r>
        <w:bookmarkStart w:id="4513" w:name="_Toc524526252"/>
        <w:bookmarkStart w:id="4514" w:name="_Toc524526941"/>
        <w:bookmarkStart w:id="4515" w:name="_Toc524527630"/>
        <w:bookmarkEnd w:id="4513"/>
        <w:bookmarkEnd w:id="4514"/>
        <w:bookmarkEnd w:id="4515"/>
      </w:del>
    </w:p>
    <w:p w14:paraId="253AA388" w14:textId="406C9EEC" w:rsidR="0038406D" w:rsidDel="005134E4" w:rsidRDefault="0038406D">
      <w:pPr>
        <w:pStyle w:val="CodeBlock"/>
        <w:rPr>
          <w:del w:id="4516" w:author="Sam Tertzakian" w:date="2018-09-11T19:50:00Z"/>
        </w:rPr>
      </w:pPr>
      <w:del w:id="4517" w:author="Sam Tertzakian" w:date="2018-09-11T19:50:00Z">
        <w:r w:rsidDel="005134E4">
          <w:delText xml:space="preserve">                                          bytesReturned);</w:delText>
        </w:r>
        <w:bookmarkStart w:id="4518" w:name="_Toc524526253"/>
        <w:bookmarkStart w:id="4519" w:name="_Toc524526942"/>
        <w:bookmarkStart w:id="4520" w:name="_Toc524527631"/>
        <w:bookmarkEnd w:id="4518"/>
        <w:bookmarkEnd w:id="4519"/>
        <w:bookmarkEnd w:id="4520"/>
      </w:del>
    </w:p>
    <w:p w14:paraId="55A0691A" w14:textId="2219AD76" w:rsidR="0038406D" w:rsidDel="005134E4" w:rsidRDefault="0038406D">
      <w:pPr>
        <w:pStyle w:val="CodeBlock"/>
        <w:rPr>
          <w:del w:id="4521" w:author="Sam Tertzakian" w:date="2018-09-11T19:50:00Z"/>
        </w:rPr>
      </w:pPr>
      <w:del w:id="4522" w:author="Sam Tertzakian" w:date="2018-09-11T19:50:00Z">
        <w:r w:rsidDel="005134E4">
          <w:delText xml:space="preserve">    }</w:delText>
        </w:r>
        <w:bookmarkStart w:id="4523" w:name="_Toc524526254"/>
        <w:bookmarkStart w:id="4524" w:name="_Toc524526943"/>
        <w:bookmarkStart w:id="4525" w:name="_Toc524527632"/>
        <w:bookmarkEnd w:id="4523"/>
        <w:bookmarkEnd w:id="4524"/>
        <w:bookmarkEnd w:id="4525"/>
      </w:del>
    </w:p>
    <w:p w14:paraId="05ECFC57" w14:textId="4E2046A8" w:rsidR="0038406D" w:rsidDel="005134E4" w:rsidRDefault="0038406D">
      <w:pPr>
        <w:pStyle w:val="CodeBlock"/>
        <w:rPr>
          <w:del w:id="4526" w:author="Sam Tertzakian" w:date="2018-09-11T19:50:00Z"/>
        </w:rPr>
      </w:pPr>
      <w:bookmarkStart w:id="4527" w:name="_Toc524526255"/>
      <w:bookmarkStart w:id="4528" w:name="_Toc524526944"/>
      <w:bookmarkStart w:id="4529" w:name="_Toc524527633"/>
      <w:bookmarkEnd w:id="4527"/>
      <w:bookmarkEnd w:id="4528"/>
      <w:bookmarkEnd w:id="4529"/>
    </w:p>
    <w:p w14:paraId="6F994CAD" w14:textId="47437D1D" w:rsidR="0038406D" w:rsidDel="005134E4" w:rsidRDefault="0038406D">
      <w:pPr>
        <w:pStyle w:val="CodeBlock"/>
        <w:rPr>
          <w:del w:id="4530" w:author="Sam Tertzakian" w:date="2018-09-11T19:50:00Z"/>
        </w:rPr>
      </w:pPr>
      <w:del w:id="4531" w:author="Sam Tertzakian" w:date="2018-09-11T19:50:00Z">
        <w:r w:rsidDel="005134E4">
          <w:delText xml:space="preserve">    FuncExitVoid(DMF_TRACE_GenericRequest);</w:delText>
        </w:r>
        <w:bookmarkStart w:id="4532" w:name="_Toc524526256"/>
        <w:bookmarkStart w:id="4533" w:name="_Toc524526945"/>
        <w:bookmarkStart w:id="4534" w:name="_Toc524527634"/>
        <w:bookmarkEnd w:id="4532"/>
        <w:bookmarkEnd w:id="4533"/>
        <w:bookmarkEnd w:id="4534"/>
      </w:del>
    </w:p>
    <w:p w14:paraId="671F7617" w14:textId="03239276" w:rsidR="0038406D" w:rsidDel="005134E4" w:rsidRDefault="0038406D">
      <w:pPr>
        <w:pStyle w:val="CodeBlock"/>
        <w:rPr>
          <w:del w:id="4535" w:author="Sam Tertzakian" w:date="2018-09-11T19:50:00Z"/>
        </w:rPr>
      </w:pPr>
      <w:bookmarkStart w:id="4536" w:name="_Toc524526257"/>
      <w:bookmarkStart w:id="4537" w:name="_Toc524526946"/>
      <w:bookmarkStart w:id="4538" w:name="_Toc524527635"/>
      <w:bookmarkEnd w:id="4536"/>
      <w:bookmarkEnd w:id="4537"/>
      <w:bookmarkEnd w:id="4538"/>
    </w:p>
    <w:p w14:paraId="3D024A44" w14:textId="06B672F1" w:rsidR="0038406D" w:rsidDel="005134E4" w:rsidRDefault="0038406D">
      <w:pPr>
        <w:pStyle w:val="CodeBlock"/>
        <w:rPr>
          <w:del w:id="4539" w:author="Sam Tertzakian" w:date="2018-09-11T19:50:00Z"/>
        </w:rPr>
      </w:pPr>
      <w:del w:id="4540" w:author="Sam Tertzakian" w:date="2018-09-11T19:50:00Z">
        <w:r w:rsidDel="005134E4">
          <w:delText xml:space="preserve">    return handled;</w:delText>
        </w:r>
        <w:bookmarkStart w:id="4541" w:name="_Toc524526258"/>
        <w:bookmarkStart w:id="4542" w:name="_Toc524526947"/>
        <w:bookmarkStart w:id="4543" w:name="_Toc524527636"/>
        <w:bookmarkEnd w:id="4541"/>
        <w:bookmarkEnd w:id="4542"/>
        <w:bookmarkEnd w:id="4543"/>
      </w:del>
    </w:p>
    <w:p w14:paraId="1BE7DA7D" w14:textId="20643244" w:rsidR="0038406D" w:rsidDel="005134E4" w:rsidRDefault="0038406D">
      <w:pPr>
        <w:pStyle w:val="CodeBlock"/>
        <w:rPr>
          <w:del w:id="4544" w:author="Sam Tertzakian" w:date="2018-09-11T19:50:00Z"/>
        </w:rPr>
      </w:pPr>
      <w:del w:id="4545" w:author="Sam Tertzakian" w:date="2018-09-11T19:50:00Z">
        <w:r w:rsidDel="005134E4">
          <w:delText>}</w:delText>
        </w:r>
        <w:bookmarkStart w:id="4546" w:name="_Toc524526259"/>
        <w:bookmarkStart w:id="4547" w:name="_Toc524526948"/>
        <w:bookmarkStart w:id="4548" w:name="_Toc524527637"/>
        <w:bookmarkEnd w:id="4546"/>
        <w:bookmarkEnd w:id="4547"/>
        <w:bookmarkEnd w:id="4548"/>
      </w:del>
    </w:p>
    <w:p w14:paraId="28B5A156" w14:textId="3EE91357" w:rsidR="0038406D" w:rsidDel="005134E4" w:rsidRDefault="0038406D">
      <w:pPr>
        <w:pStyle w:val="CodeBlock"/>
        <w:rPr>
          <w:del w:id="4549" w:author="Sam Tertzakian" w:date="2018-09-11T19:50:00Z"/>
        </w:rPr>
      </w:pPr>
      <w:del w:id="4550" w:author="Sam Tertzakian" w:date="2018-09-11T19:50:00Z">
        <w:r w:rsidDel="005134E4">
          <w:delText>#pragma code_seg()</w:delText>
        </w:r>
        <w:bookmarkStart w:id="4551" w:name="_Toc524526260"/>
        <w:bookmarkStart w:id="4552" w:name="_Toc524526949"/>
        <w:bookmarkStart w:id="4553" w:name="_Toc524527638"/>
        <w:bookmarkEnd w:id="4551"/>
        <w:bookmarkEnd w:id="4552"/>
        <w:bookmarkEnd w:id="4553"/>
      </w:del>
    </w:p>
    <w:p w14:paraId="5AFB355C" w14:textId="0E97C77D" w:rsidR="0038406D" w:rsidDel="005134E4" w:rsidRDefault="0038406D">
      <w:pPr>
        <w:pStyle w:val="CodeBlock"/>
        <w:rPr>
          <w:del w:id="4554" w:author="Sam Tertzakian" w:date="2018-09-11T19:50:00Z"/>
        </w:rPr>
        <w:pPrChange w:id="4555" w:author="Sam Tertzakian" w:date="2018-09-11T19:51:00Z">
          <w:pPr/>
        </w:pPrChange>
      </w:pPr>
      <w:bookmarkStart w:id="4556" w:name="_Toc524526261"/>
      <w:bookmarkStart w:id="4557" w:name="_Toc524526950"/>
      <w:bookmarkStart w:id="4558" w:name="_Toc524527639"/>
      <w:bookmarkEnd w:id="4556"/>
      <w:bookmarkEnd w:id="4557"/>
      <w:bookmarkEnd w:id="4558"/>
    </w:p>
    <w:p w14:paraId="723AF172" w14:textId="7B2FB501" w:rsidR="0038406D" w:rsidDel="005134E4" w:rsidRDefault="0038406D">
      <w:pPr>
        <w:pStyle w:val="CodeBlock"/>
        <w:rPr>
          <w:del w:id="4559" w:author="Sam Tertzakian" w:date="2018-09-11T19:51:00Z"/>
          <w:rFonts w:asciiTheme="majorHAnsi" w:eastAsiaTheme="majorEastAsia" w:hAnsiTheme="majorHAnsi" w:cstheme="majorBidi"/>
          <w:color w:val="1F3763" w:themeColor="accent1" w:themeShade="7F"/>
          <w:sz w:val="24"/>
          <w:szCs w:val="24"/>
        </w:rPr>
        <w:pPrChange w:id="4560" w:author="Sam Tertzakian" w:date="2018-09-11T19:51:00Z">
          <w:pPr/>
        </w:pPrChange>
      </w:pPr>
      <w:del w:id="4561" w:author="Sam Tertzakian" w:date="2018-09-11T19:51:00Z">
        <w:r w:rsidDel="005134E4">
          <w:br w:type="page"/>
        </w:r>
      </w:del>
    </w:p>
    <w:p w14:paraId="5A4D9940" w14:textId="77777777" w:rsidR="0038406D" w:rsidRDefault="0038406D" w:rsidP="0038406D">
      <w:pPr>
        <w:pStyle w:val="Heading3"/>
      </w:pPr>
      <w:bookmarkStart w:id="4562" w:name="_Toc500407349"/>
      <w:bookmarkStart w:id="4563" w:name="_Toc524527640"/>
      <w:r>
        <w:t>Section 9: Module DMF Callbacks</w:t>
      </w:r>
      <w:bookmarkEnd w:id="4562"/>
      <w:bookmarkEnd w:id="4563"/>
    </w:p>
    <w:p w14:paraId="6DFD0962" w14:textId="5FBAB56B" w:rsidR="0038406D" w:rsidRDefault="0038406D" w:rsidP="0038406D">
      <w:pPr>
        <w:rPr>
          <w:ins w:id="4564" w:author="Sam Tertzakian" w:date="2018-09-11T19:53:00Z"/>
        </w:rPr>
      </w:pPr>
      <w:r>
        <w:t>This section contains definitions of all the DMF callbacks that the Module supports.</w:t>
      </w:r>
      <w:r w:rsidR="00EF0B4C">
        <w:t xml:space="preserve"> See section “Module DMF Callbacks” for the full list.</w:t>
      </w:r>
      <w:ins w:id="4565" w:author="Sam Tertzakian" w:date="2018-09-11T19:54:00Z">
        <w:r w:rsidR="005134E4">
          <w:t xml:space="preserve"> </w:t>
        </w:r>
      </w:ins>
    </w:p>
    <w:p w14:paraId="2833FD4E" w14:textId="77777777" w:rsidR="005134E4" w:rsidRDefault="005134E4">
      <w:pPr>
        <w:pStyle w:val="CodeBlock"/>
        <w:rPr>
          <w:ins w:id="4566" w:author="Sam Tertzakian" w:date="2018-09-11T19:53:00Z"/>
          <w:color w:val="000000"/>
        </w:rPr>
        <w:pPrChange w:id="4567" w:author="Sam Tertzakian" w:date="2018-09-12T14:45:00Z">
          <w:pPr>
            <w:autoSpaceDE w:val="0"/>
            <w:autoSpaceDN w:val="0"/>
            <w:adjustRightInd w:val="0"/>
            <w:spacing w:after="0" w:line="240" w:lineRule="auto"/>
          </w:pPr>
        </w:pPrChange>
      </w:pPr>
      <w:ins w:id="4568" w:author="Sam Tertzakian" w:date="2018-09-11T19:53:00Z">
        <w:r>
          <w:t>///////////////////////////////////////////////////////////////////////////////////////////////////////</w:t>
        </w:r>
      </w:ins>
    </w:p>
    <w:p w14:paraId="6D895952" w14:textId="77777777" w:rsidR="005134E4" w:rsidRDefault="005134E4">
      <w:pPr>
        <w:pStyle w:val="CodeBlock"/>
        <w:rPr>
          <w:ins w:id="4569" w:author="Sam Tertzakian" w:date="2018-09-11T19:53:00Z"/>
          <w:color w:val="000000"/>
        </w:rPr>
        <w:pPrChange w:id="4570" w:author="Sam Tertzakian" w:date="2018-09-12T14:45:00Z">
          <w:pPr>
            <w:autoSpaceDE w:val="0"/>
            <w:autoSpaceDN w:val="0"/>
            <w:adjustRightInd w:val="0"/>
            <w:spacing w:after="0" w:line="240" w:lineRule="auto"/>
          </w:pPr>
        </w:pPrChange>
      </w:pPr>
      <w:ins w:id="4571" w:author="Sam Tertzakian" w:date="2018-09-11T19:53:00Z">
        <w:r>
          <w:t>// DMF Module Callbacks</w:t>
        </w:r>
      </w:ins>
    </w:p>
    <w:p w14:paraId="4934A3A3" w14:textId="77777777" w:rsidR="005134E4" w:rsidRDefault="005134E4">
      <w:pPr>
        <w:pStyle w:val="CodeBlock"/>
        <w:rPr>
          <w:ins w:id="4572" w:author="Sam Tertzakian" w:date="2018-09-11T19:53:00Z"/>
          <w:color w:val="000000"/>
        </w:rPr>
        <w:pPrChange w:id="4573" w:author="Sam Tertzakian" w:date="2018-09-12T14:45:00Z">
          <w:pPr>
            <w:autoSpaceDE w:val="0"/>
            <w:autoSpaceDN w:val="0"/>
            <w:adjustRightInd w:val="0"/>
            <w:spacing w:after="0" w:line="240" w:lineRule="auto"/>
          </w:pPr>
        </w:pPrChange>
      </w:pPr>
      <w:ins w:id="4574" w:author="Sam Tertzakian" w:date="2018-09-11T19:53:00Z">
        <w:r>
          <w:t>///////////////////////////////////////////////////////////////////////////////////////////////////////</w:t>
        </w:r>
      </w:ins>
    </w:p>
    <w:p w14:paraId="03768002" w14:textId="77777777" w:rsidR="005134E4" w:rsidRDefault="005134E4">
      <w:pPr>
        <w:pStyle w:val="CodeBlock"/>
        <w:rPr>
          <w:ins w:id="4575" w:author="Sam Tertzakian" w:date="2018-09-11T19:53:00Z"/>
          <w:color w:val="000000"/>
        </w:rPr>
        <w:pPrChange w:id="4576" w:author="Sam Tertzakian" w:date="2018-09-12T14:45:00Z">
          <w:pPr>
            <w:autoSpaceDE w:val="0"/>
            <w:autoSpaceDN w:val="0"/>
            <w:adjustRightInd w:val="0"/>
            <w:spacing w:after="0" w:line="240" w:lineRule="auto"/>
          </w:pPr>
        </w:pPrChange>
      </w:pPr>
      <w:ins w:id="4577" w:author="Sam Tertzakian" w:date="2018-09-11T19:53:00Z">
        <w:r>
          <w:t>//</w:t>
        </w:r>
      </w:ins>
    </w:p>
    <w:p w14:paraId="74196D64" w14:textId="77777777" w:rsidR="005134E4" w:rsidRDefault="005134E4">
      <w:pPr>
        <w:pStyle w:val="CodeBlock"/>
        <w:rPr>
          <w:ins w:id="4578" w:author="Sam Tertzakian" w:date="2018-09-11T19:53:00Z"/>
        </w:rPr>
        <w:pPrChange w:id="4579" w:author="Sam Tertzakian" w:date="2018-09-12T14:45:00Z">
          <w:pPr>
            <w:autoSpaceDE w:val="0"/>
            <w:autoSpaceDN w:val="0"/>
            <w:adjustRightInd w:val="0"/>
            <w:spacing w:after="0" w:line="240" w:lineRule="auto"/>
          </w:pPr>
        </w:pPrChange>
      </w:pPr>
    </w:p>
    <w:p w14:paraId="0E869D07" w14:textId="77777777" w:rsidR="005134E4" w:rsidRDefault="005134E4">
      <w:pPr>
        <w:pStyle w:val="CodeBlock"/>
        <w:rPr>
          <w:ins w:id="4580" w:author="Sam Tertzakian" w:date="2018-09-11T19:53:00Z"/>
        </w:rPr>
        <w:pPrChange w:id="4581" w:author="Sam Tertzakian" w:date="2018-09-12T14:45:00Z">
          <w:pPr>
            <w:autoSpaceDE w:val="0"/>
            <w:autoSpaceDN w:val="0"/>
            <w:adjustRightInd w:val="0"/>
            <w:spacing w:after="0" w:line="240" w:lineRule="auto"/>
          </w:pPr>
        </w:pPrChange>
      </w:pPr>
      <w:ins w:id="4582" w:author="Sam Tertzakian" w:date="2018-09-11T19:53:00Z">
        <w:r>
          <w:rPr>
            <w:color w:val="2B91AF"/>
          </w:rPr>
          <w:t>IoctlHandler_IoctlRecord</w:t>
        </w:r>
        <w:r>
          <w:t xml:space="preserve"> ResourceHub_IoctlSpecification[] =</w:t>
        </w:r>
      </w:ins>
    </w:p>
    <w:p w14:paraId="5D42C738" w14:textId="77777777" w:rsidR="005134E4" w:rsidRDefault="005134E4">
      <w:pPr>
        <w:pStyle w:val="CodeBlock"/>
        <w:rPr>
          <w:ins w:id="4583" w:author="Sam Tertzakian" w:date="2018-09-11T19:53:00Z"/>
        </w:rPr>
        <w:pPrChange w:id="4584" w:author="Sam Tertzakian" w:date="2018-09-12T14:45:00Z">
          <w:pPr>
            <w:autoSpaceDE w:val="0"/>
            <w:autoSpaceDN w:val="0"/>
            <w:adjustRightInd w:val="0"/>
            <w:spacing w:after="0" w:line="240" w:lineRule="auto"/>
          </w:pPr>
        </w:pPrChange>
      </w:pPr>
      <w:ins w:id="4585" w:author="Sam Tertzakian" w:date="2018-09-11T19:53:00Z">
        <w:r>
          <w:t>{</w:t>
        </w:r>
      </w:ins>
    </w:p>
    <w:p w14:paraId="65E19997" w14:textId="77777777" w:rsidR="005134E4" w:rsidRDefault="005134E4">
      <w:pPr>
        <w:pStyle w:val="CodeBlock"/>
        <w:rPr>
          <w:ins w:id="4586" w:author="Sam Tertzakian" w:date="2018-09-11T19:53:00Z"/>
        </w:rPr>
        <w:pPrChange w:id="4587" w:author="Sam Tertzakian" w:date="2018-09-12T14:45:00Z">
          <w:pPr>
            <w:autoSpaceDE w:val="0"/>
            <w:autoSpaceDN w:val="0"/>
            <w:adjustRightInd w:val="0"/>
            <w:spacing w:after="0" w:line="240" w:lineRule="auto"/>
          </w:pPr>
        </w:pPrChange>
      </w:pPr>
      <w:ins w:id="4588" w:author="Sam Tertzakian" w:date="2018-09-11T19:53:00Z">
        <w:r>
          <w:t xml:space="preserve">    { </w:t>
        </w:r>
        <w:r>
          <w:rPr>
            <w:color w:val="2F4F4F"/>
          </w:rPr>
          <w:t>IOCTL_SPB_EXECUTE_SEQUENCE</w:t>
        </w:r>
        <w:r>
          <w:t xml:space="preserve">, </w:t>
        </w:r>
        <w:r>
          <w:rPr>
            <w:color w:val="0000FF"/>
          </w:rPr>
          <w:t>sizeof</w:t>
        </w:r>
        <w:r>
          <w:t>(</w:t>
        </w:r>
        <w:r>
          <w:rPr>
            <w:color w:val="2B91AF"/>
          </w:rPr>
          <w:t>SPB_TRANSFER_LIST</w:t>
        </w:r>
        <w:r>
          <w:t>), 0, ResourceHub_IoctlClientCallback_SpbExecuteSequence }</w:t>
        </w:r>
      </w:ins>
    </w:p>
    <w:p w14:paraId="1ACE256D" w14:textId="77777777" w:rsidR="005134E4" w:rsidRDefault="005134E4">
      <w:pPr>
        <w:pStyle w:val="CodeBlock"/>
        <w:rPr>
          <w:ins w:id="4589" w:author="Sam Tertzakian" w:date="2018-09-11T19:53:00Z"/>
        </w:rPr>
        <w:pPrChange w:id="4590" w:author="Sam Tertzakian" w:date="2018-09-12T14:45:00Z">
          <w:pPr>
            <w:autoSpaceDE w:val="0"/>
            <w:autoSpaceDN w:val="0"/>
            <w:adjustRightInd w:val="0"/>
            <w:spacing w:after="0" w:line="240" w:lineRule="auto"/>
          </w:pPr>
        </w:pPrChange>
      </w:pPr>
      <w:ins w:id="4591" w:author="Sam Tertzakian" w:date="2018-09-11T19:53:00Z">
        <w:r>
          <w:t>};</w:t>
        </w:r>
      </w:ins>
    </w:p>
    <w:p w14:paraId="717E8BD4" w14:textId="77777777" w:rsidR="005134E4" w:rsidRDefault="005134E4">
      <w:pPr>
        <w:pStyle w:val="CodeBlock"/>
        <w:rPr>
          <w:ins w:id="4592" w:author="Sam Tertzakian" w:date="2018-09-11T19:53:00Z"/>
        </w:rPr>
        <w:pPrChange w:id="4593" w:author="Sam Tertzakian" w:date="2018-09-12T14:45:00Z">
          <w:pPr>
            <w:autoSpaceDE w:val="0"/>
            <w:autoSpaceDN w:val="0"/>
            <w:adjustRightInd w:val="0"/>
            <w:spacing w:after="0" w:line="240" w:lineRule="auto"/>
          </w:pPr>
        </w:pPrChange>
      </w:pPr>
    </w:p>
    <w:p w14:paraId="1EC73DED" w14:textId="77777777" w:rsidR="005134E4" w:rsidRDefault="005134E4">
      <w:pPr>
        <w:pStyle w:val="CodeBlock"/>
        <w:rPr>
          <w:ins w:id="4594" w:author="Sam Tertzakian" w:date="2018-09-11T19:53:00Z"/>
          <w:color w:val="000000"/>
        </w:rPr>
        <w:pPrChange w:id="4595" w:author="Sam Tertzakian" w:date="2018-09-12T14:45:00Z">
          <w:pPr>
            <w:autoSpaceDE w:val="0"/>
            <w:autoSpaceDN w:val="0"/>
            <w:adjustRightInd w:val="0"/>
            <w:spacing w:after="0" w:line="240" w:lineRule="auto"/>
          </w:pPr>
        </w:pPrChange>
      </w:pPr>
      <w:ins w:id="4596" w:author="Sam Tertzakian" w:date="2018-09-11T19:53:00Z">
        <w:r>
          <w:t>#pragma</w:t>
        </w:r>
        <w:r>
          <w:rPr>
            <w:color w:val="000000"/>
          </w:rPr>
          <w:t xml:space="preserve"> </w:t>
        </w:r>
        <w:r>
          <w:t>code_seg</w:t>
        </w:r>
        <w:r>
          <w:rPr>
            <w:color w:val="000000"/>
          </w:rPr>
          <w:t>(</w:t>
        </w:r>
        <w:r>
          <w:rPr>
            <w:color w:val="A31515"/>
          </w:rPr>
          <w:t>"PAGE"</w:t>
        </w:r>
        <w:r>
          <w:rPr>
            <w:color w:val="000000"/>
          </w:rPr>
          <w:t>)</w:t>
        </w:r>
      </w:ins>
    </w:p>
    <w:p w14:paraId="5C9F74F4" w14:textId="77777777" w:rsidR="005134E4" w:rsidRDefault="005134E4">
      <w:pPr>
        <w:pStyle w:val="CodeBlock"/>
        <w:rPr>
          <w:ins w:id="4597" w:author="Sam Tertzakian" w:date="2018-09-11T19:53:00Z"/>
          <w:color w:val="000000"/>
        </w:rPr>
        <w:pPrChange w:id="4598" w:author="Sam Tertzakian" w:date="2018-09-12T14:45:00Z">
          <w:pPr>
            <w:autoSpaceDE w:val="0"/>
            <w:autoSpaceDN w:val="0"/>
            <w:adjustRightInd w:val="0"/>
            <w:spacing w:after="0" w:line="240" w:lineRule="auto"/>
          </w:pPr>
        </w:pPrChange>
      </w:pPr>
      <w:ins w:id="4599" w:author="Sam Tertzakian" w:date="2018-09-11T19:53:00Z">
        <w:r>
          <w:t>_IRQL_requires_max_</w:t>
        </w:r>
        <w:r>
          <w:rPr>
            <w:color w:val="000000"/>
          </w:rPr>
          <w:t>(</w:t>
        </w:r>
        <w:r>
          <w:t>PASSIVE_LEVEL</w:t>
        </w:r>
        <w:r>
          <w:rPr>
            <w:color w:val="000000"/>
          </w:rPr>
          <w:t>)</w:t>
        </w:r>
      </w:ins>
    </w:p>
    <w:p w14:paraId="6C5695E5" w14:textId="77777777" w:rsidR="005134E4" w:rsidRDefault="005134E4">
      <w:pPr>
        <w:pStyle w:val="CodeBlock"/>
        <w:rPr>
          <w:ins w:id="4600" w:author="Sam Tertzakian" w:date="2018-09-11T19:53:00Z"/>
          <w:color w:val="000000"/>
        </w:rPr>
        <w:pPrChange w:id="4601" w:author="Sam Tertzakian" w:date="2018-09-12T14:45:00Z">
          <w:pPr>
            <w:autoSpaceDE w:val="0"/>
            <w:autoSpaceDN w:val="0"/>
            <w:adjustRightInd w:val="0"/>
            <w:spacing w:after="0" w:line="240" w:lineRule="auto"/>
          </w:pPr>
        </w:pPrChange>
      </w:pPr>
      <w:ins w:id="4602" w:author="Sam Tertzakian" w:date="2018-09-11T19:53:00Z">
        <w:r>
          <w:t>VOID</w:t>
        </w:r>
      </w:ins>
    </w:p>
    <w:p w14:paraId="50C1698D" w14:textId="77777777" w:rsidR="005134E4" w:rsidRDefault="005134E4">
      <w:pPr>
        <w:pStyle w:val="CodeBlock"/>
        <w:rPr>
          <w:ins w:id="4603" w:author="Sam Tertzakian" w:date="2018-09-11T19:53:00Z"/>
        </w:rPr>
        <w:pPrChange w:id="4604" w:author="Sam Tertzakian" w:date="2018-09-12T14:45:00Z">
          <w:pPr>
            <w:autoSpaceDE w:val="0"/>
            <w:autoSpaceDN w:val="0"/>
            <w:adjustRightInd w:val="0"/>
            <w:spacing w:after="0" w:line="240" w:lineRule="auto"/>
          </w:pPr>
        </w:pPrChange>
      </w:pPr>
      <w:ins w:id="4605" w:author="Sam Tertzakian" w:date="2018-09-11T19:53:00Z">
        <w:r>
          <w:t>DMF_ResourceHub_ChildModulesAdd(</w:t>
        </w:r>
      </w:ins>
    </w:p>
    <w:p w14:paraId="26FB2DB3" w14:textId="77777777" w:rsidR="005134E4" w:rsidRDefault="005134E4">
      <w:pPr>
        <w:pStyle w:val="CodeBlock"/>
        <w:rPr>
          <w:ins w:id="4606" w:author="Sam Tertzakian" w:date="2018-09-11T19:53:00Z"/>
          <w:color w:val="000000"/>
        </w:rPr>
        <w:pPrChange w:id="4607" w:author="Sam Tertzakian" w:date="2018-09-12T14:45:00Z">
          <w:pPr>
            <w:autoSpaceDE w:val="0"/>
            <w:autoSpaceDN w:val="0"/>
            <w:adjustRightInd w:val="0"/>
            <w:spacing w:after="0" w:line="240" w:lineRule="auto"/>
          </w:pPr>
        </w:pPrChange>
      </w:pPr>
      <w:ins w:id="4608" w:author="Sam Tertzakian" w:date="2018-09-11T19:53:00Z">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r>
          <w:rPr>
            <w:color w:val="000000"/>
          </w:rPr>
          <w:t>,</w:t>
        </w:r>
      </w:ins>
    </w:p>
    <w:p w14:paraId="0D14FFF3" w14:textId="77777777" w:rsidR="005134E4" w:rsidRDefault="005134E4">
      <w:pPr>
        <w:pStyle w:val="CodeBlock"/>
        <w:rPr>
          <w:ins w:id="4609" w:author="Sam Tertzakian" w:date="2018-09-11T19:53:00Z"/>
          <w:color w:val="000000"/>
        </w:rPr>
        <w:pPrChange w:id="4610" w:author="Sam Tertzakian" w:date="2018-09-12T14:45:00Z">
          <w:pPr>
            <w:autoSpaceDE w:val="0"/>
            <w:autoSpaceDN w:val="0"/>
            <w:adjustRightInd w:val="0"/>
            <w:spacing w:after="0" w:line="240" w:lineRule="auto"/>
          </w:pPr>
        </w:pPrChange>
      </w:pPr>
      <w:ins w:id="4611" w:author="Sam Tertzakian" w:date="2018-09-11T19:53:00Z">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ins>
    </w:p>
    <w:p w14:paraId="79ABD189" w14:textId="77777777" w:rsidR="005134E4" w:rsidRDefault="005134E4">
      <w:pPr>
        <w:pStyle w:val="CodeBlock"/>
        <w:rPr>
          <w:ins w:id="4612" w:author="Sam Tertzakian" w:date="2018-09-11T19:53:00Z"/>
          <w:color w:val="000000"/>
        </w:rPr>
        <w:pPrChange w:id="4613" w:author="Sam Tertzakian" w:date="2018-09-12T14:45:00Z">
          <w:pPr>
            <w:autoSpaceDE w:val="0"/>
            <w:autoSpaceDN w:val="0"/>
            <w:adjustRightInd w:val="0"/>
            <w:spacing w:after="0" w:line="240" w:lineRule="auto"/>
          </w:pPr>
        </w:pPrChange>
      </w:pPr>
      <w:ins w:id="4614" w:author="Sam Tertzakian" w:date="2018-09-11T19:53:00Z">
        <w:r>
          <w:rPr>
            <w:color w:val="000000"/>
          </w:rPr>
          <w:t xml:space="preserve">    </w:t>
        </w:r>
        <w:r>
          <w:t>_In_</w:t>
        </w:r>
        <w:r>
          <w:rPr>
            <w:color w:val="000000"/>
          </w:rPr>
          <w:t xml:space="preserve"> </w:t>
        </w:r>
        <w:r>
          <w:t>PDMFMODULE_INIT</w:t>
        </w:r>
        <w:r>
          <w:rPr>
            <w:color w:val="000000"/>
          </w:rPr>
          <w:t xml:space="preserve"> </w:t>
        </w:r>
        <w:r>
          <w:rPr>
            <w:color w:val="808080"/>
          </w:rPr>
          <w:t>DmfModuleInit</w:t>
        </w:r>
      </w:ins>
    </w:p>
    <w:p w14:paraId="4F9260D1" w14:textId="77777777" w:rsidR="005134E4" w:rsidRDefault="005134E4">
      <w:pPr>
        <w:pStyle w:val="CodeBlock"/>
        <w:rPr>
          <w:ins w:id="4615" w:author="Sam Tertzakian" w:date="2018-09-11T19:53:00Z"/>
        </w:rPr>
        <w:pPrChange w:id="4616" w:author="Sam Tertzakian" w:date="2018-09-12T14:45:00Z">
          <w:pPr>
            <w:autoSpaceDE w:val="0"/>
            <w:autoSpaceDN w:val="0"/>
            <w:adjustRightInd w:val="0"/>
            <w:spacing w:after="0" w:line="240" w:lineRule="auto"/>
          </w:pPr>
        </w:pPrChange>
      </w:pPr>
      <w:ins w:id="4617" w:author="Sam Tertzakian" w:date="2018-09-11T19:53:00Z">
        <w:r>
          <w:t xml:space="preserve">    )</w:t>
        </w:r>
      </w:ins>
    </w:p>
    <w:p w14:paraId="3D990911" w14:textId="77777777" w:rsidR="005134E4" w:rsidRDefault="005134E4">
      <w:pPr>
        <w:pStyle w:val="CodeBlock"/>
        <w:rPr>
          <w:ins w:id="4618" w:author="Sam Tertzakian" w:date="2018-09-11T19:53:00Z"/>
          <w:color w:val="000000"/>
        </w:rPr>
        <w:pPrChange w:id="4619" w:author="Sam Tertzakian" w:date="2018-09-12T14:45:00Z">
          <w:pPr>
            <w:autoSpaceDE w:val="0"/>
            <w:autoSpaceDN w:val="0"/>
            <w:adjustRightInd w:val="0"/>
            <w:spacing w:after="0" w:line="240" w:lineRule="auto"/>
          </w:pPr>
        </w:pPrChange>
      </w:pPr>
      <w:ins w:id="4620" w:author="Sam Tertzakian" w:date="2018-09-11T19:53:00Z">
        <w:r>
          <w:t>/*++</w:t>
        </w:r>
      </w:ins>
    </w:p>
    <w:p w14:paraId="32FDB488" w14:textId="77777777" w:rsidR="005134E4" w:rsidRDefault="005134E4">
      <w:pPr>
        <w:pStyle w:val="CodeBlock"/>
        <w:rPr>
          <w:ins w:id="4621" w:author="Sam Tertzakian" w:date="2018-09-11T19:53:00Z"/>
        </w:rPr>
        <w:pPrChange w:id="4622" w:author="Sam Tertzakian" w:date="2018-09-12T14:45:00Z">
          <w:pPr>
            <w:autoSpaceDE w:val="0"/>
            <w:autoSpaceDN w:val="0"/>
            <w:adjustRightInd w:val="0"/>
            <w:spacing w:after="0" w:line="240" w:lineRule="auto"/>
          </w:pPr>
        </w:pPrChange>
      </w:pPr>
    </w:p>
    <w:p w14:paraId="4A0399B3" w14:textId="77777777" w:rsidR="005134E4" w:rsidRDefault="005134E4">
      <w:pPr>
        <w:pStyle w:val="CodeBlock"/>
        <w:rPr>
          <w:ins w:id="4623" w:author="Sam Tertzakian" w:date="2018-09-11T19:53:00Z"/>
          <w:color w:val="000000"/>
        </w:rPr>
        <w:pPrChange w:id="4624" w:author="Sam Tertzakian" w:date="2018-09-12T14:45:00Z">
          <w:pPr>
            <w:autoSpaceDE w:val="0"/>
            <w:autoSpaceDN w:val="0"/>
            <w:adjustRightInd w:val="0"/>
            <w:spacing w:after="0" w:line="240" w:lineRule="auto"/>
          </w:pPr>
        </w:pPrChange>
      </w:pPr>
      <w:ins w:id="4625" w:author="Sam Tertzakian" w:date="2018-09-11T19:53:00Z">
        <w:r>
          <w:t>Routine Description:</w:t>
        </w:r>
      </w:ins>
    </w:p>
    <w:p w14:paraId="072C4F22" w14:textId="77777777" w:rsidR="005134E4" w:rsidRDefault="005134E4">
      <w:pPr>
        <w:pStyle w:val="CodeBlock"/>
        <w:rPr>
          <w:ins w:id="4626" w:author="Sam Tertzakian" w:date="2018-09-11T19:53:00Z"/>
        </w:rPr>
        <w:pPrChange w:id="4627" w:author="Sam Tertzakian" w:date="2018-09-12T14:45:00Z">
          <w:pPr>
            <w:autoSpaceDE w:val="0"/>
            <w:autoSpaceDN w:val="0"/>
            <w:adjustRightInd w:val="0"/>
            <w:spacing w:after="0" w:line="240" w:lineRule="auto"/>
          </w:pPr>
        </w:pPrChange>
      </w:pPr>
    </w:p>
    <w:p w14:paraId="49E47C6E" w14:textId="77777777" w:rsidR="005134E4" w:rsidRDefault="005134E4">
      <w:pPr>
        <w:pStyle w:val="CodeBlock"/>
        <w:rPr>
          <w:ins w:id="4628" w:author="Sam Tertzakian" w:date="2018-09-11T19:53:00Z"/>
          <w:color w:val="000000"/>
        </w:rPr>
        <w:pPrChange w:id="4629" w:author="Sam Tertzakian" w:date="2018-09-12T14:45:00Z">
          <w:pPr>
            <w:autoSpaceDE w:val="0"/>
            <w:autoSpaceDN w:val="0"/>
            <w:adjustRightInd w:val="0"/>
            <w:spacing w:after="0" w:line="240" w:lineRule="auto"/>
          </w:pPr>
        </w:pPrChange>
      </w:pPr>
      <w:ins w:id="4630" w:author="Sam Tertzakian" w:date="2018-09-11T19:53:00Z">
        <w:r>
          <w:t xml:space="preserve">    Configure and add the required Child Modules to the given Parent Module.</w:t>
        </w:r>
      </w:ins>
    </w:p>
    <w:p w14:paraId="5D8660D3" w14:textId="77777777" w:rsidR="005134E4" w:rsidRDefault="005134E4">
      <w:pPr>
        <w:pStyle w:val="CodeBlock"/>
        <w:rPr>
          <w:ins w:id="4631" w:author="Sam Tertzakian" w:date="2018-09-11T19:53:00Z"/>
        </w:rPr>
        <w:pPrChange w:id="4632" w:author="Sam Tertzakian" w:date="2018-09-12T14:45:00Z">
          <w:pPr>
            <w:autoSpaceDE w:val="0"/>
            <w:autoSpaceDN w:val="0"/>
            <w:adjustRightInd w:val="0"/>
            <w:spacing w:after="0" w:line="240" w:lineRule="auto"/>
          </w:pPr>
        </w:pPrChange>
      </w:pPr>
    </w:p>
    <w:p w14:paraId="073D68D4" w14:textId="77777777" w:rsidR="005134E4" w:rsidRDefault="005134E4">
      <w:pPr>
        <w:pStyle w:val="CodeBlock"/>
        <w:rPr>
          <w:ins w:id="4633" w:author="Sam Tertzakian" w:date="2018-09-11T19:53:00Z"/>
          <w:color w:val="000000"/>
        </w:rPr>
        <w:pPrChange w:id="4634" w:author="Sam Tertzakian" w:date="2018-09-12T14:45:00Z">
          <w:pPr>
            <w:autoSpaceDE w:val="0"/>
            <w:autoSpaceDN w:val="0"/>
            <w:adjustRightInd w:val="0"/>
            <w:spacing w:after="0" w:line="240" w:lineRule="auto"/>
          </w:pPr>
        </w:pPrChange>
      </w:pPr>
      <w:ins w:id="4635" w:author="Sam Tertzakian" w:date="2018-09-11T19:53:00Z">
        <w:r>
          <w:t>Arguments:</w:t>
        </w:r>
      </w:ins>
    </w:p>
    <w:p w14:paraId="59EB4F40" w14:textId="77777777" w:rsidR="005134E4" w:rsidRDefault="005134E4">
      <w:pPr>
        <w:pStyle w:val="CodeBlock"/>
        <w:rPr>
          <w:ins w:id="4636" w:author="Sam Tertzakian" w:date="2018-09-11T19:53:00Z"/>
        </w:rPr>
        <w:pPrChange w:id="4637" w:author="Sam Tertzakian" w:date="2018-09-12T14:45:00Z">
          <w:pPr>
            <w:autoSpaceDE w:val="0"/>
            <w:autoSpaceDN w:val="0"/>
            <w:adjustRightInd w:val="0"/>
            <w:spacing w:after="0" w:line="240" w:lineRule="auto"/>
          </w:pPr>
        </w:pPrChange>
      </w:pPr>
    </w:p>
    <w:p w14:paraId="334C39F8" w14:textId="77777777" w:rsidR="005134E4" w:rsidRDefault="005134E4">
      <w:pPr>
        <w:pStyle w:val="CodeBlock"/>
        <w:rPr>
          <w:ins w:id="4638" w:author="Sam Tertzakian" w:date="2018-09-11T19:53:00Z"/>
          <w:color w:val="000000"/>
        </w:rPr>
        <w:pPrChange w:id="4639" w:author="Sam Tertzakian" w:date="2018-09-12T14:45:00Z">
          <w:pPr>
            <w:autoSpaceDE w:val="0"/>
            <w:autoSpaceDN w:val="0"/>
            <w:adjustRightInd w:val="0"/>
            <w:spacing w:after="0" w:line="240" w:lineRule="auto"/>
          </w:pPr>
        </w:pPrChange>
      </w:pPr>
      <w:ins w:id="4640" w:author="Sam Tertzakian" w:date="2018-09-11T19:53:00Z">
        <w:r>
          <w:t xml:space="preserve">    DmfModule - The given Parent Module.</w:t>
        </w:r>
      </w:ins>
    </w:p>
    <w:p w14:paraId="0E58B244" w14:textId="77777777" w:rsidR="005134E4" w:rsidRDefault="005134E4">
      <w:pPr>
        <w:pStyle w:val="CodeBlock"/>
        <w:rPr>
          <w:ins w:id="4641" w:author="Sam Tertzakian" w:date="2018-09-11T19:53:00Z"/>
          <w:color w:val="000000"/>
        </w:rPr>
        <w:pPrChange w:id="4642" w:author="Sam Tertzakian" w:date="2018-09-12T14:45:00Z">
          <w:pPr>
            <w:autoSpaceDE w:val="0"/>
            <w:autoSpaceDN w:val="0"/>
            <w:adjustRightInd w:val="0"/>
            <w:spacing w:after="0" w:line="240" w:lineRule="auto"/>
          </w:pPr>
        </w:pPrChange>
      </w:pPr>
      <w:ins w:id="4643" w:author="Sam Tertzakian" w:date="2018-09-11T19:53:00Z">
        <w:r>
          <w:t xml:space="preserve">    DmfParentModuleAttributes - Pointer to the parent DMF_MODULE_ATTRIBUTES structure.</w:t>
        </w:r>
      </w:ins>
    </w:p>
    <w:p w14:paraId="7BBBA601" w14:textId="77777777" w:rsidR="005134E4" w:rsidRDefault="005134E4">
      <w:pPr>
        <w:pStyle w:val="CodeBlock"/>
        <w:rPr>
          <w:ins w:id="4644" w:author="Sam Tertzakian" w:date="2018-09-11T19:53:00Z"/>
          <w:color w:val="000000"/>
        </w:rPr>
        <w:pPrChange w:id="4645" w:author="Sam Tertzakian" w:date="2018-09-12T14:45:00Z">
          <w:pPr>
            <w:autoSpaceDE w:val="0"/>
            <w:autoSpaceDN w:val="0"/>
            <w:adjustRightInd w:val="0"/>
            <w:spacing w:after="0" w:line="240" w:lineRule="auto"/>
          </w:pPr>
        </w:pPrChange>
      </w:pPr>
      <w:ins w:id="4646" w:author="Sam Tertzakian" w:date="2018-09-11T19:53:00Z">
        <w:r>
          <w:t xml:space="preserve">    DmfModuleInit - Opaque structure to be passed to DMF_DmfModuleAdd.</w:t>
        </w:r>
      </w:ins>
    </w:p>
    <w:p w14:paraId="68DC6341" w14:textId="77777777" w:rsidR="005134E4" w:rsidRDefault="005134E4">
      <w:pPr>
        <w:pStyle w:val="CodeBlock"/>
        <w:rPr>
          <w:ins w:id="4647" w:author="Sam Tertzakian" w:date="2018-09-11T19:53:00Z"/>
        </w:rPr>
        <w:pPrChange w:id="4648" w:author="Sam Tertzakian" w:date="2018-09-12T14:45:00Z">
          <w:pPr>
            <w:autoSpaceDE w:val="0"/>
            <w:autoSpaceDN w:val="0"/>
            <w:adjustRightInd w:val="0"/>
            <w:spacing w:after="0" w:line="240" w:lineRule="auto"/>
          </w:pPr>
        </w:pPrChange>
      </w:pPr>
    </w:p>
    <w:p w14:paraId="69D8AE38" w14:textId="77777777" w:rsidR="005134E4" w:rsidRDefault="005134E4">
      <w:pPr>
        <w:pStyle w:val="CodeBlock"/>
        <w:rPr>
          <w:ins w:id="4649" w:author="Sam Tertzakian" w:date="2018-09-11T19:53:00Z"/>
          <w:color w:val="000000"/>
        </w:rPr>
        <w:pPrChange w:id="4650" w:author="Sam Tertzakian" w:date="2018-09-12T14:45:00Z">
          <w:pPr>
            <w:autoSpaceDE w:val="0"/>
            <w:autoSpaceDN w:val="0"/>
            <w:adjustRightInd w:val="0"/>
            <w:spacing w:after="0" w:line="240" w:lineRule="auto"/>
          </w:pPr>
        </w:pPrChange>
      </w:pPr>
      <w:ins w:id="4651" w:author="Sam Tertzakian" w:date="2018-09-11T19:53:00Z">
        <w:r>
          <w:t>Return Value:</w:t>
        </w:r>
      </w:ins>
    </w:p>
    <w:p w14:paraId="38A092FB" w14:textId="77777777" w:rsidR="005134E4" w:rsidRDefault="005134E4">
      <w:pPr>
        <w:pStyle w:val="CodeBlock"/>
        <w:rPr>
          <w:ins w:id="4652" w:author="Sam Tertzakian" w:date="2018-09-11T19:53:00Z"/>
        </w:rPr>
        <w:pPrChange w:id="4653" w:author="Sam Tertzakian" w:date="2018-09-12T14:45:00Z">
          <w:pPr>
            <w:autoSpaceDE w:val="0"/>
            <w:autoSpaceDN w:val="0"/>
            <w:adjustRightInd w:val="0"/>
            <w:spacing w:after="0" w:line="240" w:lineRule="auto"/>
          </w:pPr>
        </w:pPrChange>
      </w:pPr>
    </w:p>
    <w:p w14:paraId="03336B99" w14:textId="77777777" w:rsidR="005134E4" w:rsidRDefault="005134E4">
      <w:pPr>
        <w:pStyle w:val="CodeBlock"/>
        <w:rPr>
          <w:ins w:id="4654" w:author="Sam Tertzakian" w:date="2018-09-11T19:53:00Z"/>
          <w:color w:val="000000"/>
        </w:rPr>
        <w:pPrChange w:id="4655" w:author="Sam Tertzakian" w:date="2018-09-12T14:45:00Z">
          <w:pPr>
            <w:autoSpaceDE w:val="0"/>
            <w:autoSpaceDN w:val="0"/>
            <w:adjustRightInd w:val="0"/>
            <w:spacing w:after="0" w:line="240" w:lineRule="auto"/>
          </w:pPr>
        </w:pPrChange>
      </w:pPr>
      <w:ins w:id="4656" w:author="Sam Tertzakian" w:date="2018-09-11T19:53:00Z">
        <w:r>
          <w:t xml:space="preserve">    None</w:t>
        </w:r>
      </w:ins>
    </w:p>
    <w:p w14:paraId="66B379D6" w14:textId="77777777" w:rsidR="005134E4" w:rsidRDefault="005134E4">
      <w:pPr>
        <w:pStyle w:val="CodeBlock"/>
        <w:rPr>
          <w:ins w:id="4657" w:author="Sam Tertzakian" w:date="2018-09-11T19:53:00Z"/>
        </w:rPr>
        <w:pPrChange w:id="4658" w:author="Sam Tertzakian" w:date="2018-09-12T14:45:00Z">
          <w:pPr>
            <w:autoSpaceDE w:val="0"/>
            <w:autoSpaceDN w:val="0"/>
            <w:adjustRightInd w:val="0"/>
            <w:spacing w:after="0" w:line="240" w:lineRule="auto"/>
          </w:pPr>
        </w:pPrChange>
      </w:pPr>
    </w:p>
    <w:p w14:paraId="0E55FBDC" w14:textId="77777777" w:rsidR="005134E4" w:rsidRDefault="005134E4">
      <w:pPr>
        <w:pStyle w:val="CodeBlock"/>
        <w:rPr>
          <w:ins w:id="4659" w:author="Sam Tertzakian" w:date="2018-09-11T19:53:00Z"/>
          <w:color w:val="000000"/>
        </w:rPr>
        <w:pPrChange w:id="4660" w:author="Sam Tertzakian" w:date="2018-09-12T14:45:00Z">
          <w:pPr>
            <w:autoSpaceDE w:val="0"/>
            <w:autoSpaceDN w:val="0"/>
            <w:adjustRightInd w:val="0"/>
            <w:spacing w:after="0" w:line="240" w:lineRule="auto"/>
          </w:pPr>
        </w:pPrChange>
      </w:pPr>
      <w:ins w:id="4661" w:author="Sam Tertzakian" w:date="2018-09-11T19:53:00Z">
        <w:r>
          <w:t>--*/</w:t>
        </w:r>
      </w:ins>
    </w:p>
    <w:p w14:paraId="13ABEDBB" w14:textId="77777777" w:rsidR="005134E4" w:rsidRDefault="005134E4">
      <w:pPr>
        <w:pStyle w:val="CodeBlock"/>
        <w:rPr>
          <w:ins w:id="4662" w:author="Sam Tertzakian" w:date="2018-09-11T19:53:00Z"/>
        </w:rPr>
        <w:pPrChange w:id="4663" w:author="Sam Tertzakian" w:date="2018-09-12T14:45:00Z">
          <w:pPr>
            <w:autoSpaceDE w:val="0"/>
            <w:autoSpaceDN w:val="0"/>
            <w:adjustRightInd w:val="0"/>
            <w:spacing w:after="0" w:line="240" w:lineRule="auto"/>
          </w:pPr>
        </w:pPrChange>
      </w:pPr>
      <w:ins w:id="4664" w:author="Sam Tertzakian" w:date="2018-09-11T19:53:00Z">
        <w:r>
          <w:t>{</w:t>
        </w:r>
      </w:ins>
    </w:p>
    <w:p w14:paraId="45CBEB5C" w14:textId="77777777" w:rsidR="005134E4" w:rsidRDefault="005134E4">
      <w:pPr>
        <w:pStyle w:val="CodeBlock"/>
        <w:rPr>
          <w:ins w:id="4665" w:author="Sam Tertzakian" w:date="2018-09-11T19:53:00Z"/>
        </w:rPr>
        <w:pPrChange w:id="4666" w:author="Sam Tertzakian" w:date="2018-09-12T14:45:00Z">
          <w:pPr>
            <w:autoSpaceDE w:val="0"/>
            <w:autoSpaceDN w:val="0"/>
            <w:adjustRightInd w:val="0"/>
            <w:spacing w:after="0" w:line="240" w:lineRule="auto"/>
          </w:pPr>
        </w:pPrChange>
      </w:pPr>
      <w:ins w:id="4667" w:author="Sam Tertzakian" w:date="2018-09-11T19:53:00Z">
        <w:r>
          <w:t xml:space="preserve">    </w:t>
        </w:r>
        <w:r>
          <w:rPr>
            <w:color w:val="2B91AF"/>
          </w:rPr>
          <w:t>DMF_MODULE_ATTRIBUTES</w:t>
        </w:r>
        <w:r>
          <w:t xml:space="preserve"> moduleAttributes;</w:t>
        </w:r>
      </w:ins>
    </w:p>
    <w:p w14:paraId="3B110CC0" w14:textId="77777777" w:rsidR="005134E4" w:rsidRDefault="005134E4">
      <w:pPr>
        <w:pStyle w:val="CodeBlock"/>
        <w:rPr>
          <w:ins w:id="4668" w:author="Sam Tertzakian" w:date="2018-09-11T19:53:00Z"/>
        </w:rPr>
        <w:pPrChange w:id="4669" w:author="Sam Tertzakian" w:date="2018-09-12T14:45:00Z">
          <w:pPr>
            <w:autoSpaceDE w:val="0"/>
            <w:autoSpaceDN w:val="0"/>
            <w:adjustRightInd w:val="0"/>
            <w:spacing w:after="0" w:line="240" w:lineRule="auto"/>
          </w:pPr>
        </w:pPrChange>
      </w:pPr>
      <w:ins w:id="4670" w:author="Sam Tertzakian" w:date="2018-09-11T19:53:00Z">
        <w:r>
          <w:t xml:space="preserve">    </w:t>
        </w:r>
        <w:r>
          <w:rPr>
            <w:color w:val="2B91AF"/>
          </w:rPr>
          <w:t>DMF_CONFIG_IoctlHandler</w:t>
        </w:r>
        <w:r>
          <w:t xml:space="preserve"> ioctlHandlerModuleConfig;</w:t>
        </w:r>
      </w:ins>
    </w:p>
    <w:p w14:paraId="182303E9" w14:textId="77777777" w:rsidR="005134E4" w:rsidRDefault="005134E4">
      <w:pPr>
        <w:pStyle w:val="CodeBlock"/>
        <w:rPr>
          <w:ins w:id="4671" w:author="Sam Tertzakian" w:date="2018-09-11T19:53:00Z"/>
        </w:rPr>
        <w:pPrChange w:id="4672" w:author="Sam Tertzakian" w:date="2018-09-12T14:45:00Z">
          <w:pPr>
            <w:autoSpaceDE w:val="0"/>
            <w:autoSpaceDN w:val="0"/>
            <w:adjustRightInd w:val="0"/>
            <w:spacing w:after="0" w:line="240" w:lineRule="auto"/>
          </w:pPr>
        </w:pPrChange>
      </w:pPr>
    </w:p>
    <w:p w14:paraId="1259B32D" w14:textId="77777777" w:rsidR="005134E4" w:rsidRDefault="005134E4">
      <w:pPr>
        <w:pStyle w:val="CodeBlock"/>
        <w:rPr>
          <w:ins w:id="4673" w:author="Sam Tertzakian" w:date="2018-09-11T19:53:00Z"/>
          <w:color w:val="000000"/>
        </w:rPr>
        <w:pPrChange w:id="4674" w:author="Sam Tertzakian" w:date="2018-09-12T14:45:00Z">
          <w:pPr>
            <w:autoSpaceDE w:val="0"/>
            <w:autoSpaceDN w:val="0"/>
            <w:adjustRightInd w:val="0"/>
            <w:spacing w:after="0" w:line="240" w:lineRule="auto"/>
          </w:pPr>
        </w:pPrChange>
      </w:pPr>
      <w:ins w:id="4675" w:author="Sam Tertzakian" w:date="2018-09-11T19:53:00Z">
        <w:r>
          <w:rPr>
            <w:color w:val="000000"/>
          </w:rPr>
          <w:t xml:space="preserve">    </w:t>
        </w:r>
        <w:r>
          <w:rPr>
            <w:color w:val="6F008A"/>
          </w:rPr>
          <w:t>UNREFERENCED_PARAMETER</w:t>
        </w:r>
        <w:r>
          <w:rPr>
            <w:color w:val="000000"/>
          </w:rPr>
          <w:t>(</w:t>
        </w:r>
        <w:r>
          <w:t>DmfParentModuleAttributes</w:t>
        </w:r>
        <w:r>
          <w:rPr>
            <w:color w:val="000000"/>
          </w:rPr>
          <w:t>);</w:t>
        </w:r>
      </w:ins>
    </w:p>
    <w:p w14:paraId="163B7B4D" w14:textId="77777777" w:rsidR="005134E4" w:rsidRDefault="005134E4">
      <w:pPr>
        <w:pStyle w:val="CodeBlock"/>
        <w:rPr>
          <w:ins w:id="4676" w:author="Sam Tertzakian" w:date="2018-09-11T19:53:00Z"/>
          <w:color w:val="000000"/>
        </w:rPr>
        <w:pPrChange w:id="4677" w:author="Sam Tertzakian" w:date="2018-09-12T14:45:00Z">
          <w:pPr>
            <w:autoSpaceDE w:val="0"/>
            <w:autoSpaceDN w:val="0"/>
            <w:adjustRightInd w:val="0"/>
            <w:spacing w:after="0" w:line="240" w:lineRule="auto"/>
          </w:pPr>
        </w:pPrChange>
      </w:pPr>
      <w:ins w:id="4678" w:author="Sam Tertzakian" w:date="2018-09-11T19:53:00Z">
        <w:r>
          <w:rPr>
            <w:color w:val="000000"/>
          </w:rPr>
          <w:t xml:space="preserve">    </w:t>
        </w:r>
        <w:r>
          <w:t>UNREFERENCED_PARAMETER</w:t>
        </w:r>
        <w:r>
          <w:rPr>
            <w:color w:val="000000"/>
          </w:rPr>
          <w:t>(</w:t>
        </w:r>
        <w:r>
          <w:rPr>
            <w:color w:val="808080"/>
          </w:rPr>
          <w:t>DmfModule</w:t>
        </w:r>
        <w:r>
          <w:rPr>
            <w:color w:val="000000"/>
          </w:rPr>
          <w:t>);</w:t>
        </w:r>
      </w:ins>
    </w:p>
    <w:p w14:paraId="02F5E40F" w14:textId="77777777" w:rsidR="005134E4" w:rsidRDefault="005134E4">
      <w:pPr>
        <w:pStyle w:val="CodeBlock"/>
        <w:rPr>
          <w:ins w:id="4679" w:author="Sam Tertzakian" w:date="2018-09-11T19:53:00Z"/>
        </w:rPr>
        <w:pPrChange w:id="4680" w:author="Sam Tertzakian" w:date="2018-09-12T14:45:00Z">
          <w:pPr>
            <w:autoSpaceDE w:val="0"/>
            <w:autoSpaceDN w:val="0"/>
            <w:adjustRightInd w:val="0"/>
            <w:spacing w:after="0" w:line="240" w:lineRule="auto"/>
          </w:pPr>
        </w:pPrChange>
      </w:pPr>
    </w:p>
    <w:p w14:paraId="2E3AD7EF" w14:textId="77777777" w:rsidR="005134E4" w:rsidRDefault="005134E4">
      <w:pPr>
        <w:pStyle w:val="CodeBlock"/>
        <w:rPr>
          <w:ins w:id="4681" w:author="Sam Tertzakian" w:date="2018-09-11T19:53:00Z"/>
          <w:color w:val="000000"/>
        </w:rPr>
        <w:pPrChange w:id="4682" w:author="Sam Tertzakian" w:date="2018-09-12T14:45:00Z">
          <w:pPr>
            <w:autoSpaceDE w:val="0"/>
            <w:autoSpaceDN w:val="0"/>
            <w:adjustRightInd w:val="0"/>
            <w:spacing w:after="0" w:line="240" w:lineRule="auto"/>
          </w:pPr>
        </w:pPrChange>
      </w:pPr>
      <w:ins w:id="4683" w:author="Sam Tertzakian" w:date="2018-09-11T19:53:00Z">
        <w:r>
          <w:rPr>
            <w:color w:val="000000"/>
          </w:rPr>
          <w:t xml:space="preserve">    </w:t>
        </w:r>
        <w:r>
          <w:t>PAGED_CODE</w:t>
        </w:r>
        <w:r>
          <w:rPr>
            <w:color w:val="000000"/>
          </w:rPr>
          <w:t>();</w:t>
        </w:r>
      </w:ins>
    </w:p>
    <w:p w14:paraId="227AC66B" w14:textId="77777777" w:rsidR="005134E4" w:rsidRDefault="005134E4">
      <w:pPr>
        <w:pStyle w:val="CodeBlock"/>
        <w:rPr>
          <w:ins w:id="4684" w:author="Sam Tertzakian" w:date="2018-09-11T19:53:00Z"/>
        </w:rPr>
        <w:pPrChange w:id="4685" w:author="Sam Tertzakian" w:date="2018-09-12T14:45:00Z">
          <w:pPr>
            <w:autoSpaceDE w:val="0"/>
            <w:autoSpaceDN w:val="0"/>
            <w:adjustRightInd w:val="0"/>
            <w:spacing w:after="0" w:line="240" w:lineRule="auto"/>
          </w:pPr>
        </w:pPrChange>
      </w:pPr>
    </w:p>
    <w:p w14:paraId="5B1AB223" w14:textId="77777777" w:rsidR="005134E4" w:rsidRDefault="005134E4">
      <w:pPr>
        <w:pStyle w:val="CodeBlock"/>
        <w:rPr>
          <w:ins w:id="4686" w:author="Sam Tertzakian" w:date="2018-09-11T19:53:00Z"/>
        </w:rPr>
        <w:pPrChange w:id="4687" w:author="Sam Tertzakian" w:date="2018-09-12T14:45:00Z">
          <w:pPr>
            <w:autoSpaceDE w:val="0"/>
            <w:autoSpaceDN w:val="0"/>
            <w:adjustRightInd w:val="0"/>
            <w:spacing w:after="0" w:line="240" w:lineRule="auto"/>
          </w:pPr>
        </w:pPrChange>
      </w:pPr>
      <w:ins w:id="4688" w:author="Sam Tertzakian" w:date="2018-09-11T19:53:00Z">
        <w:r>
          <w:t xml:space="preserve">    </w:t>
        </w:r>
        <w:r>
          <w:rPr>
            <w:color w:val="6F008A"/>
          </w:rPr>
          <w:t>FuncEntry</w:t>
        </w:r>
        <w:r>
          <w:t>(DMF_TRACE_ResourceHub);</w:t>
        </w:r>
      </w:ins>
    </w:p>
    <w:p w14:paraId="2A30DC8E" w14:textId="77777777" w:rsidR="005134E4" w:rsidRDefault="005134E4">
      <w:pPr>
        <w:pStyle w:val="CodeBlock"/>
        <w:rPr>
          <w:ins w:id="4689" w:author="Sam Tertzakian" w:date="2018-09-11T19:53:00Z"/>
        </w:rPr>
        <w:pPrChange w:id="4690" w:author="Sam Tertzakian" w:date="2018-09-12T14:45:00Z">
          <w:pPr>
            <w:autoSpaceDE w:val="0"/>
            <w:autoSpaceDN w:val="0"/>
            <w:adjustRightInd w:val="0"/>
            <w:spacing w:after="0" w:line="240" w:lineRule="auto"/>
          </w:pPr>
        </w:pPrChange>
      </w:pPr>
    </w:p>
    <w:p w14:paraId="2F8A0662" w14:textId="77777777" w:rsidR="005134E4" w:rsidRDefault="005134E4">
      <w:pPr>
        <w:pStyle w:val="CodeBlock"/>
        <w:rPr>
          <w:ins w:id="4691" w:author="Sam Tertzakian" w:date="2018-09-11T19:53:00Z"/>
          <w:color w:val="000000"/>
        </w:rPr>
        <w:pPrChange w:id="4692" w:author="Sam Tertzakian" w:date="2018-09-12T14:45:00Z">
          <w:pPr>
            <w:autoSpaceDE w:val="0"/>
            <w:autoSpaceDN w:val="0"/>
            <w:adjustRightInd w:val="0"/>
            <w:spacing w:after="0" w:line="240" w:lineRule="auto"/>
          </w:pPr>
        </w:pPrChange>
      </w:pPr>
      <w:ins w:id="4693" w:author="Sam Tertzakian" w:date="2018-09-11T19:53:00Z">
        <w:r>
          <w:rPr>
            <w:color w:val="000000"/>
          </w:rPr>
          <w:t xml:space="preserve">    </w:t>
        </w:r>
        <w:r>
          <w:t>// IoctlHandler</w:t>
        </w:r>
      </w:ins>
    </w:p>
    <w:p w14:paraId="5D23AC6D" w14:textId="77777777" w:rsidR="005134E4" w:rsidRDefault="005134E4">
      <w:pPr>
        <w:pStyle w:val="CodeBlock"/>
        <w:rPr>
          <w:ins w:id="4694" w:author="Sam Tertzakian" w:date="2018-09-11T19:53:00Z"/>
          <w:color w:val="000000"/>
        </w:rPr>
        <w:pPrChange w:id="4695" w:author="Sam Tertzakian" w:date="2018-09-12T14:45:00Z">
          <w:pPr>
            <w:autoSpaceDE w:val="0"/>
            <w:autoSpaceDN w:val="0"/>
            <w:adjustRightInd w:val="0"/>
            <w:spacing w:after="0" w:line="240" w:lineRule="auto"/>
          </w:pPr>
        </w:pPrChange>
      </w:pPr>
      <w:ins w:id="4696" w:author="Sam Tertzakian" w:date="2018-09-11T19:53:00Z">
        <w:r>
          <w:rPr>
            <w:color w:val="000000"/>
          </w:rPr>
          <w:t xml:space="preserve">    </w:t>
        </w:r>
        <w:r>
          <w:t>// ------------</w:t>
        </w:r>
      </w:ins>
    </w:p>
    <w:p w14:paraId="3C9AAEBC" w14:textId="77777777" w:rsidR="005134E4" w:rsidRDefault="005134E4">
      <w:pPr>
        <w:pStyle w:val="CodeBlock"/>
        <w:rPr>
          <w:ins w:id="4697" w:author="Sam Tertzakian" w:date="2018-09-11T19:53:00Z"/>
        </w:rPr>
        <w:pPrChange w:id="4698" w:author="Sam Tertzakian" w:date="2018-09-12T14:45:00Z">
          <w:pPr>
            <w:autoSpaceDE w:val="0"/>
            <w:autoSpaceDN w:val="0"/>
            <w:adjustRightInd w:val="0"/>
            <w:spacing w:after="0" w:line="240" w:lineRule="auto"/>
          </w:pPr>
        </w:pPrChange>
      </w:pPr>
      <w:ins w:id="4699" w:author="Sam Tertzakian" w:date="2018-09-11T19:53:00Z">
        <w:r>
          <w:t xml:space="preserve">    //</w:t>
        </w:r>
      </w:ins>
    </w:p>
    <w:p w14:paraId="152E33AC" w14:textId="77777777" w:rsidR="005134E4" w:rsidRDefault="005134E4">
      <w:pPr>
        <w:pStyle w:val="CodeBlock"/>
        <w:rPr>
          <w:ins w:id="4700" w:author="Sam Tertzakian" w:date="2018-09-11T19:53:00Z"/>
        </w:rPr>
        <w:pPrChange w:id="4701" w:author="Sam Tertzakian" w:date="2018-09-12T14:45:00Z">
          <w:pPr>
            <w:autoSpaceDE w:val="0"/>
            <w:autoSpaceDN w:val="0"/>
            <w:adjustRightInd w:val="0"/>
            <w:spacing w:after="0" w:line="240" w:lineRule="auto"/>
          </w:pPr>
        </w:pPrChange>
      </w:pPr>
      <w:ins w:id="4702" w:author="Sam Tertzakian" w:date="2018-09-11T19:53:00Z">
        <w:r>
          <w:t xml:space="preserve">    DMF_CONFIG_IoctlHandler_AND_ATTRIBUTES_INIT(&amp;ioctlHandlerModuleConfig,</w:t>
        </w:r>
      </w:ins>
    </w:p>
    <w:p w14:paraId="28810B01" w14:textId="77777777" w:rsidR="005134E4" w:rsidRDefault="005134E4">
      <w:pPr>
        <w:pStyle w:val="CodeBlock"/>
        <w:rPr>
          <w:ins w:id="4703" w:author="Sam Tertzakian" w:date="2018-09-11T19:53:00Z"/>
        </w:rPr>
        <w:pPrChange w:id="4704" w:author="Sam Tertzakian" w:date="2018-09-12T14:45:00Z">
          <w:pPr>
            <w:autoSpaceDE w:val="0"/>
            <w:autoSpaceDN w:val="0"/>
            <w:adjustRightInd w:val="0"/>
            <w:spacing w:after="0" w:line="240" w:lineRule="auto"/>
          </w:pPr>
        </w:pPrChange>
      </w:pPr>
      <w:ins w:id="4705" w:author="Sam Tertzakian" w:date="2018-09-11T19:53:00Z">
        <w:r>
          <w:t xml:space="preserve">                                                &amp;moduleAttributes);</w:t>
        </w:r>
      </w:ins>
    </w:p>
    <w:p w14:paraId="798FDDB5" w14:textId="77777777" w:rsidR="005134E4" w:rsidRDefault="005134E4">
      <w:pPr>
        <w:pStyle w:val="CodeBlock"/>
        <w:rPr>
          <w:ins w:id="4706" w:author="Sam Tertzakian" w:date="2018-09-11T19:53:00Z"/>
          <w:color w:val="000000"/>
        </w:rPr>
        <w:pPrChange w:id="4707" w:author="Sam Tertzakian" w:date="2018-09-12T14:45:00Z">
          <w:pPr>
            <w:autoSpaceDE w:val="0"/>
            <w:autoSpaceDN w:val="0"/>
            <w:adjustRightInd w:val="0"/>
            <w:spacing w:after="0" w:line="240" w:lineRule="auto"/>
          </w:pPr>
        </w:pPrChange>
      </w:pPr>
      <w:ins w:id="4708" w:author="Sam Tertzakian" w:date="2018-09-11T19:53:00Z">
        <w:r>
          <w:rPr>
            <w:color w:val="000000"/>
          </w:rPr>
          <w:t xml:space="preserve">    </w:t>
        </w:r>
        <w:r>
          <w:t>// NOTE: No GUID is necessary because device interface is not created.</w:t>
        </w:r>
      </w:ins>
    </w:p>
    <w:p w14:paraId="1F395960" w14:textId="77777777" w:rsidR="005134E4" w:rsidRDefault="005134E4">
      <w:pPr>
        <w:pStyle w:val="CodeBlock"/>
        <w:rPr>
          <w:ins w:id="4709" w:author="Sam Tertzakian" w:date="2018-09-11T19:53:00Z"/>
        </w:rPr>
        <w:pPrChange w:id="4710" w:author="Sam Tertzakian" w:date="2018-09-12T14:45:00Z">
          <w:pPr>
            <w:autoSpaceDE w:val="0"/>
            <w:autoSpaceDN w:val="0"/>
            <w:adjustRightInd w:val="0"/>
            <w:spacing w:after="0" w:line="240" w:lineRule="auto"/>
          </w:pPr>
        </w:pPrChange>
      </w:pPr>
      <w:ins w:id="4711" w:author="Sam Tertzakian" w:date="2018-09-11T19:53:00Z">
        <w:r>
          <w:t xml:space="preserve">    //</w:t>
        </w:r>
      </w:ins>
    </w:p>
    <w:p w14:paraId="76266BA6" w14:textId="77777777" w:rsidR="005134E4" w:rsidRDefault="005134E4">
      <w:pPr>
        <w:pStyle w:val="CodeBlock"/>
        <w:rPr>
          <w:ins w:id="4712" w:author="Sam Tertzakian" w:date="2018-09-11T19:53:00Z"/>
        </w:rPr>
        <w:pPrChange w:id="4713" w:author="Sam Tertzakian" w:date="2018-09-12T14:45:00Z">
          <w:pPr>
            <w:autoSpaceDE w:val="0"/>
            <w:autoSpaceDN w:val="0"/>
            <w:adjustRightInd w:val="0"/>
            <w:spacing w:after="0" w:line="240" w:lineRule="auto"/>
          </w:pPr>
        </w:pPrChange>
      </w:pPr>
      <w:ins w:id="4714" w:author="Sam Tertzakian" w:date="2018-09-11T19:53:00Z">
        <w:r>
          <w:t xml:space="preserve">    ioctlHandlerModuleConfig.AccessModeFilter = </w:t>
        </w:r>
        <w:r>
          <w:rPr>
            <w:color w:val="2F4F4F"/>
          </w:rPr>
          <w:t>IoctlHandler_AccessModeDefault</w:t>
        </w:r>
        <w:r>
          <w:t>;</w:t>
        </w:r>
      </w:ins>
    </w:p>
    <w:p w14:paraId="3AFCACDA" w14:textId="77777777" w:rsidR="005134E4" w:rsidRDefault="005134E4">
      <w:pPr>
        <w:pStyle w:val="CodeBlock"/>
        <w:rPr>
          <w:ins w:id="4715" w:author="Sam Tertzakian" w:date="2018-09-11T19:53:00Z"/>
        </w:rPr>
        <w:pPrChange w:id="4716" w:author="Sam Tertzakian" w:date="2018-09-12T14:45:00Z">
          <w:pPr>
            <w:autoSpaceDE w:val="0"/>
            <w:autoSpaceDN w:val="0"/>
            <w:adjustRightInd w:val="0"/>
            <w:spacing w:after="0" w:line="240" w:lineRule="auto"/>
          </w:pPr>
        </w:pPrChange>
      </w:pPr>
      <w:ins w:id="4717" w:author="Sam Tertzakian" w:date="2018-09-11T19:53:00Z">
        <w:r>
          <w:t xml:space="preserve">    ioctlHandlerModuleConfig.EvtIoctlHandlerAccessModeFilter = </w:t>
        </w:r>
        <w:r>
          <w:rPr>
            <w:color w:val="6F008A"/>
          </w:rPr>
          <w:t>NULL</w:t>
        </w:r>
        <w:r>
          <w:t>;</w:t>
        </w:r>
      </w:ins>
    </w:p>
    <w:p w14:paraId="0A7FF041" w14:textId="77777777" w:rsidR="005134E4" w:rsidRDefault="005134E4">
      <w:pPr>
        <w:pStyle w:val="CodeBlock"/>
        <w:rPr>
          <w:ins w:id="4718" w:author="Sam Tertzakian" w:date="2018-09-11T19:53:00Z"/>
        </w:rPr>
        <w:pPrChange w:id="4719" w:author="Sam Tertzakian" w:date="2018-09-12T14:45:00Z">
          <w:pPr>
            <w:autoSpaceDE w:val="0"/>
            <w:autoSpaceDN w:val="0"/>
            <w:adjustRightInd w:val="0"/>
            <w:spacing w:after="0" w:line="240" w:lineRule="auto"/>
          </w:pPr>
        </w:pPrChange>
      </w:pPr>
      <w:ins w:id="4720" w:author="Sam Tertzakian" w:date="2018-09-11T19:53:00Z">
        <w:r>
          <w:t xml:space="preserve">    ioctlHandlerModuleConfig.IoctlRecordCount = </w:t>
        </w:r>
        <w:r>
          <w:rPr>
            <w:color w:val="6F008A"/>
          </w:rPr>
          <w:t>ARRAYSIZE</w:t>
        </w:r>
        <w:r>
          <w:t>(ResourceHub_IoctlSpecification);</w:t>
        </w:r>
      </w:ins>
    </w:p>
    <w:p w14:paraId="6930A4E8" w14:textId="77777777" w:rsidR="005134E4" w:rsidRDefault="005134E4">
      <w:pPr>
        <w:pStyle w:val="CodeBlock"/>
        <w:rPr>
          <w:ins w:id="4721" w:author="Sam Tertzakian" w:date="2018-09-11T19:53:00Z"/>
        </w:rPr>
        <w:pPrChange w:id="4722" w:author="Sam Tertzakian" w:date="2018-09-12T14:45:00Z">
          <w:pPr>
            <w:autoSpaceDE w:val="0"/>
            <w:autoSpaceDN w:val="0"/>
            <w:adjustRightInd w:val="0"/>
            <w:spacing w:after="0" w:line="240" w:lineRule="auto"/>
          </w:pPr>
        </w:pPrChange>
      </w:pPr>
      <w:ins w:id="4723" w:author="Sam Tertzakian" w:date="2018-09-11T19:53:00Z">
        <w:r>
          <w:t xml:space="preserve">    ioctlHandlerModuleConfig.IoctlRecords = ResourceHub_IoctlSpecification;</w:t>
        </w:r>
      </w:ins>
    </w:p>
    <w:p w14:paraId="0A335A6F" w14:textId="77777777" w:rsidR="005134E4" w:rsidRDefault="005134E4">
      <w:pPr>
        <w:pStyle w:val="CodeBlock"/>
        <w:rPr>
          <w:ins w:id="4724" w:author="Sam Tertzakian" w:date="2018-09-11T19:53:00Z"/>
        </w:rPr>
        <w:pPrChange w:id="4725" w:author="Sam Tertzakian" w:date="2018-09-12T14:45:00Z">
          <w:pPr>
            <w:autoSpaceDE w:val="0"/>
            <w:autoSpaceDN w:val="0"/>
            <w:adjustRightInd w:val="0"/>
            <w:spacing w:after="0" w:line="240" w:lineRule="auto"/>
          </w:pPr>
        </w:pPrChange>
      </w:pPr>
      <w:ins w:id="4726" w:author="Sam Tertzakian" w:date="2018-09-11T19:53:00Z">
        <w:r>
          <w:t xml:space="preserve">    DMF_DmfModuleAdd(</w:t>
        </w:r>
        <w:r>
          <w:rPr>
            <w:color w:val="808080"/>
          </w:rPr>
          <w:t>DmfModuleInit</w:t>
        </w:r>
        <w:r>
          <w:t>,</w:t>
        </w:r>
      </w:ins>
    </w:p>
    <w:p w14:paraId="6F211B5B" w14:textId="77777777" w:rsidR="005134E4" w:rsidRDefault="005134E4">
      <w:pPr>
        <w:pStyle w:val="CodeBlock"/>
        <w:rPr>
          <w:ins w:id="4727" w:author="Sam Tertzakian" w:date="2018-09-11T19:53:00Z"/>
        </w:rPr>
        <w:pPrChange w:id="4728" w:author="Sam Tertzakian" w:date="2018-09-12T14:45:00Z">
          <w:pPr>
            <w:autoSpaceDE w:val="0"/>
            <w:autoSpaceDN w:val="0"/>
            <w:adjustRightInd w:val="0"/>
            <w:spacing w:after="0" w:line="240" w:lineRule="auto"/>
          </w:pPr>
        </w:pPrChange>
      </w:pPr>
      <w:ins w:id="4729" w:author="Sam Tertzakian" w:date="2018-09-11T19:53:00Z">
        <w:r>
          <w:t xml:space="preserve">                     &amp;moduleAttributes,</w:t>
        </w:r>
      </w:ins>
    </w:p>
    <w:p w14:paraId="64235363" w14:textId="77777777" w:rsidR="005134E4" w:rsidRDefault="005134E4">
      <w:pPr>
        <w:pStyle w:val="CodeBlock"/>
        <w:rPr>
          <w:ins w:id="4730" w:author="Sam Tertzakian" w:date="2018-09-11T19:53:00Z"/>
          <w:color w:val="000000"/>
        </w:rPr>
        <w:pPrChange w:id="4731" w:author="Sam Tertzakian" w:date="2018-09-12T14:45:00Z">
          <w:pPr>
            <w:autoSpaceDE w:val="0"/>
            <w:autoSpaceDN w:val="0"/>
            <w:adjustRightInd w:val="0"/>
            <w:spacing w:after="0" w:line="240" w:lineRule="auto"/>
          </w:pPr>
        </w:pPrChange>
      </w:pPr>
      <w:ins w:id="4732" w:author="Sam Tertzakian" w:date="2018-09-11T19:53:00Z">
        <w:r>
          <w:rPr>
            <w:color w:val="000000"/>
          </w:rPr>
          <w:t xml:space="preserve">                     </w:t>
        </w:r>
        <w:r>
          <w:t>WDF_NO_OBJECT_ATTRIBUTES</w:t>
        </w:r>
        <w:r>
          <w:rPr>
            <w:color w:val="000000"/>
          </w:rPr>
          <w:t>,</w:t>
        </w:r>
      </w:ins>
    </w:p>
    <w:p w14:paraId="3A42FB5F" w14:textId="77777777" w:rsidR="005134E4" w:rsidRDefault="005134E4">
      <w:pPr>
        <w:pStyle w:val="CodeBlock"/>
        <w:rPr>
          <w:ins w:id="4733" w:author="Sam Tertzakian" w:date="2018-09-11T19:53:00Z"/>
        </w:rPr>
        <w:pPrChange w:id="4734" w:author="Sam Tertzakian" w:date="2018-09-12T14:45:00Z">
          <w:pPr>
            <w:autoSpaceDE w:val="0"/>
            <w:autoSpaceDN w:val="0"/>
            <w:adjustRightInd w:val="0"/>
            <w:spacing w:after="0" w:line="240" w:lineRule="auto"/>
          </w:pPr>
        </w:pPrChange>
      </w:pPr>
      <w:ins w:id="4735" w:author="Sam Tertzakian" w:date="2018-09-11T19:53:00Z">
        <w:r>
          <w:t xml:space="preserve">                     </w:t>
        </w:r>
        <w:r>
          <w:rPr>
            <w:color w:val="6F008A"/>
          </w:rPr>
          <w:t>NULL</w:t>
        </w:r>
        <w:r>
          <w:t>);</w:t>
        </w:r>
      </w:ins>
    </w:p>
    <w:p w14:paraId="36B22F66" w14:textId="77777777" w:rsidR="005134E4" w:rsidRDefault="005134E4">
      <w:pPr>
        <w:pStyle w:val="CodeBlock"/>
        <w:rPr>
          <w:ins w:id="4736" w:author="Sam Tertzakian" w:date="2018-09-11T19:53:00Z"/>
        </w:rPr>
        <w:pPrChange w:id="4737" w:author="Sam Tertzakian" w:date="2018-09-12T14:45:00Z">
          <w:pPr>
            <w:autoSpaceDE w:val="0"/>
            <w:autoSpaceDN w:val="0"/>
            <w:adjustRightInd w:val="0"/>
            <w:spacing w:after="0" w:line="240" w:lineRule="auto"/>
          </w:pPr>
        </w:pPrChange>
      </w:pPr>
    </w:p>
    <w:p w14:paraId="6CD12542" w14:textId="77777777" w:rsidR="005134E4" w:rsidRDefault="005134E4">
      <w:pPr>
        <w:pStyle w:val="CodeBlock"/>
        <w:rPr>
          <w:ins w:id="4738" w:author="Sam Tertzakian" w:date="2018-09-11T19:53:00Z"/>
        </w:rPr>
        <w:pPrChange w:id="4739" w:author="Sam Tertzakian" w:date="2018-09-12T14:45:00Z">
          <w:pPr>
            <w:autoSpaceDE w:val="0"/>
            <w:autoSpaceDN w:val="0"/>
            <w:adjustRightInd w:val="0"/>
            <w:spacing w:after="0" w:line="240" w:lineRule="auto"/>
          </w:pPr>
        </w:pPrChange>
      </w:pPr>
      <w:ins w:id="4740" w:author="Sam Tertzakian" w:date="2018-09-11T19:53:00Z">
        <w:r>
          <w:lastRenderedPageBreak/>
          <w:t xml:space="preserve">    </w:t>
        </w:r>
        <w:r>
          <w:rPr>
            <w:color w:val="6F008A"/>
          </w:rPr>
          <w:t>FuncExitVoid</w:t>
        </w:r>
        <w:r>
          <w:t>(DMF_TRACE_ResourceHub);</w:t>
        </w:r>
      </w:ins>
    </w:p>
    <w:p w14:paraId="2E8F4093" w14:textId="77777777" w:rsidR="005134E4" w:rsidRDefault="005134E4">
      <w:pPr>
        <w:pStyle w:val="CodeBlock"/>
        <w:rPr>
          <w:ins w:id="4741" w:author="Sam Tertzakian" w:date="2018-09-11T19:53:00Z"/>
        </w:rPr>
        <w:pPrChange w:id="4742" w:author="Sam Tertzakian" w:date="2018-09-12T14:45:00Z">
          <w:pPr>
            <w:autoSpaceDE w:val="0"/>
            <w:autoSpaceDN w:val="0"/>
            <w:adjustRightInd w:val="0"/>
            <w:spacing w:after="0" w:line="240" w:lineRule="auto"/>
          </w:pPr>
        </w:pPrChange>
      </w:pPr>
      <w:ins w:id="4743" w:author="Sam Tertzakian" w:date="2018-09-11T19:53:00Z">
        <w:r>
          <w:t>}</w:t>
        </w:r>
      </w:ins>
    </w:p>
    <w:p w14:paraId="48AD1AF2" w14:textId="77777777" w:rsidR="005134E4" w:rsidRDefault="005134E4">
      <w:pPr>
        <w:pStyle w:val="CodeBlock"/>
        <w:rPr>
          <w:ins w:id="4744" w:author="Sam Tertzakian" w:date="2018-09-11T19:53:00Z"/>
          <w:color w:val="000000"/>
        </w:rPr>
        <w:pPrChange w:id="4745" w:author="Sam Tertzakian" w:date="2018-09-12T14:45:00Z">
          <w:pPr>
            <w:autoSpaceDE w:val="0"/>
            <w:autoSpaceDN w:val="0"/>
            <w:adjustRightInd w:val="0"/>
            <w:spacing w:after="0" w:line="240" w:lineRule="auto"/>
          </w:pPr>
        </w:pPrChange>
      </w:pPr>
      <w:ins w:id="4746" w:author="Sam Tertzakian" w:date="2018-09-11T19:53:00Z">
        <w:r>
          <w:t>#pragma</w:t>
        </w:r>
        <w:r>
          <w:rPr>
            <w:color w:val="000000"/>
          </w:rPr>
          <w:t xml:space="preserve"> </w:t>
        </w:r>
        <w:r>
          <w:t>code_seg</w:t>
        </w:r>
        <w:r>
          <w:rPr>
            <w:color w:val="000000"/>
          </w:rPr>
          <w:t>()</w:t>
        </w:r>
      </w:ins>
    </w:p>
    <w:p w14:paraId="33EFA40F" w14:textId="77777777" w:rsidR="005134E4" w:rsidRDefault="005134E4">
      <w:pPr>
        <w:pStyle w:val="CodeBlock"/>
        <w:rPr>
          <w:ins w:id="4747" w:author="Sam Tertzakian" w:date="2018-09-11T19:53:00Z"/>
        </w:rPr>
        <w:pPrChange w:id="4748" w:author="Sam Tertzakian" w:date="2018-09-12T14:45:00Z">
          <w:pPr>
            <w:autoSpaceDE w:val="0"/>
            <w:autoSpaceDN w:val="0"/>
            <w:adjustRightInd w:val="0"/>
            <w:spacing w:after="0" w:line="240" w:lineRule="auto"/>
          </w:pPr>
        </w:pPrChange>
      </w:pPr>
    </w:p>
    <w:p w14:paraId="0B75ADBE" w14:textId="77777777" w:rsidR="005134E4" w:rsidRDefault="005134E4">
      <w:pPr>
        <w:pStyle w:val="CodeBlock"/>
        <w:rPr>
          <w:ins w:id="4749" w:author="Sam Tertzakian" w:date="2018-09-11T19:53:00Z"/>
          <w:color w:val="000000"/>
        </w:rPr>
        <w:pPrChange w:id="4750" w:author="Sam Tertzakian" w:date="2018-09-12T14:45:00Z">
          <w:pPr>
            <w:autoSpaceDE w:val="0"/>
            <w:autoSpaceDN w:val="0"/>
            <w:adjustRightInd w:val="0"/>
            <w:spacing w:after="0" w:line="240" w:lineRule="auto"/>
          </w:pPr>
        </w:pPrChange>
      </w:pPr>
      <w:ins w:id="4751" w:author="Sam Tertzakian" w:date="2018-09-11T19:53:00Z">
        <w:r>
          <w:t>#pragma</w:t>
        </w:r>
        <w:r>
          <w:rPr>
            <w:color w:val="000000"/>
          </w:rPr>
          <w:t xml:space="preserve"> </w:t>
        </w:r>
        <w:r>
          <w:t>code_seg</w:t>
        </w:r>
        <w:r>
          <w:rPr>
            <w:color w:val="000000"/>
          </w:rPr>
          <w:t>(</w:t>
        </w:r>
        <w:r>
          <w:rPr>
            <w:color w:val="A31515"/>
          </w:rPr>
          <w:t>"PAGE"</w:t>
        </w:r>
        <w:r>
          <w:rPr>
            <w:color w:val="000000"/>
          </w:rPr>
          <w:t>)</w:t>
        </w:r>
      </w:ins>
    </w:p>
    <w:p w14:paraId="3C9700C7" w14:textId="77777777" w:rsidR="005134E4" w:rsidRDefault="005134E4">
      <w:pPr>
        <w:pStyle w:val="CodeBlock"/>
        <w:rPr>
          <w:ins w:id="4752" w:author="Sam Tertzakian" w:date="2018-09-11T19:53:00Z"/>
          <w:color w:val="000000"/>
        </w:rPr>
        <w:pPrChange w:id="4753" w:author="Sam Tertzakian" w:date="2018-09-12T14:45:00Z">
          <w:pPr>
            <w:autoSpaceDE w:val="0"/>
            <w:autoSpaceDN w:val="0"/>
            <w:adjustRightInd w:val="0"/>
            <w:spacing w:after="0" w:line="240" w:lineRule="auto"/>
          </w:pPr>
        </w:pPrChange>
      </w:pPr>
      <w:ins w:id="4754" w:author="Sam Tertzakian" w:date="2018-09-11T19:53:00Z">
        <w:r>
          <w:t>_IRQL_requires_max_</w:t>
        </w:r>
        <w:r>
          <w:rPr>
            <w:color w:val="000000"/>
          </w:rPr>
          <w:t>(</w:t>
        </w:r>
        <w:r>
          <w:t>PASSIVE_LEVEL</w:t>
        </w:r>
        <w:r>
          <w:rPr>
            <w:color w:val="000000"/>
          </w:rPr>
          <w:t>)</w:t>
        </w:r>
      </w:ins>
    </w:p>
    <w:p w14:paraId="0805B953" w14:textId="77777777" w:rsidR="005134E4" w:rsidRDefault="005134E4">
      <w:pPr>
        <w:pStyle w:val="CodeBlock"/>
        <w:rPr>
          <w:ins w:id="4755" w:author="Sam Tertzakian" w:date="2018-09-11T19:53:00Z"/>
          <w:color w:val="000000"/>
        </w:rPr>
        <w:pPrChange w:id="4756" w:author="Sam Tertzakian" w:date="2018-09-12T14:45:00Z">
          <w:pPr>
            <w:autoSpaceDE w:val="0"/>
            <w:autoSpaceDN w:val="0"/>
            <w:adjustRightInd w:val="0"/>
            <w:spacing w:after="0" w:line="240" w:lineRule="auto"/>
          </w:pPr>
        </w:pPrChange>
      </w:pPr>
      <w:ins w:id="4757" w:author="Sam Tertzakian" w:date="2018-09-11T19:53:00Z">
        <w:r>
          <w:t>_Must_inspect_result_</w:t>
        </w:r>
      </w:ins>
    </w:p>
    <w:p w14:paraId="5EA34F43" w14:textId="77777777" w:rsidR="005134E4" w:rsidRDefault="005134E4">
      <w:pPr>
        <w:pStyle w:val="CodeBlock"/>
        <w:rPr>
          <w:ins w:id="4758" w:author="Sam Tertzakian" w:date="2018-09-11T19:53:00Z"/>
          <w:color w:val="000000"/>
        </w:rPr>
        <w:pPrChange w:id="4759" w:author="Sam Tertzakian" w:date="2018-09-12T14:45:00Z">
          <w:pPr>
            <w:autoSpaceDE w:val="0"/>
            <w:autoSpaceDN w:val="0"/>
            <w:adjustRightInd w:val="0"/>
            <w:spacing w:after="0" w:line="240" w:lineRule="auto"/>
          </w:pPr>
        </w:pPrChange>
      </w:pPr>
      <w:ins w:id="4760" w:author="Sam Tertzakian" w:date="2018-09-11T19:53:00Z">
        <w:r>
          <w:t>static</w:t>
        </w:r>
      </w:ins>
    </w:p>
    <w:p w14:paraId="3A249A54" w14:textId="77777777" w:rsidR="005134E4" w:rsidRDefault="005134E4">
      <w:pPr>
        <w:pStyle w:val="CodeBlock"/>
        <w:rPr>
          <w:ins w:id="4761" w:author="Sam Tertzakian" w:date="2018-09-11T19:53:00Z"/>
          <w:color w:val="000000"/>
        </w:rPr>
        <w:pPrChange w:id="4762" w:author="Sam Tertzakian" w:date="2018-09-12T14:45:00Z">
          <w:pPr>
            <w:autoSpaceDE w:val="0"/>
            <w:autoSpaceDN w:val="0"/>
            <w:adjustRightInd w:val="0"/>
            <w:spacing w:after="0" w:line="240" w:lineRule="auto"/>
          </w:pPr>
        </w:pPrChange>
      </w:pPr>
      <w:ins w:id="4763" w:author="Sam Tertzakian" w:date="2018-09-11T19:53:00Z">
        <w:r>
          <w:t>NTSTATUS</w:t>
        </w:r>
      </w:ins>
    </w:p>
    <w:p w14:paraId="29414BF4" w14:textId="77777777" w:rsidR="005134E4" w:rsidRDefault="005134E4">
      <w:pPr>
        <w:pStyle w:val="CodeBlock"/>
        <w:rPr>
          <w:ins w:id="4764" w:author="Sam Tertzakian" w:date="2018-09-11T19:53:00Z"/>
        </w:rPr>
        <w:pPrChange w:id="4765" w:author="Sam Tertzakian" w:date="2018-09-12T14:45:00Z">
          <w:pPr>
            <w:autoSpaceDE w:val="0"/>
            <w:autoSpaceDN w:val="0"/>
            <w:adjustRightInd w:val="0"/>
            <w:spacing w:after="0" w:line="240" w:lineRule="auto"/>
          </w:pPr>
        </w:pPrChange>
      </w:pPr>
      <w:ins w:id="4766" w:author="Sam Tertzakian" w:date="2018-09-11T19:53:00Z">
        <w:r>
          <w:t>DMF_ResourceHub_Open(</w:t>
        </w:r>
      </w:ins>
    </w:p>
    <w:p w14:paraId="490B9566" w14:textId="77777777" w:rsidR="005134E4" w:rsidRDefault="005134E4">
      <w:pPr>
        <w:pStyle w:val="CodeBlock"/>
        <w:rPr>
          <w:ins w:id="4767" w:author="Sam Tertzakian" w:date="2018-09-11T19:53:00Z"/>
          <w:color w:val="000000"/>
        </w:rPr>
        <w:pPrChange w:id="4768" w:author="Sam Tertzakian" w:date="2018-09-12T14:45:00Z">
          <w:pPr>
            <w:autoSpaceDE w:val="0"/>
            <w:autoSpaceDN w:val="0"/>
            <w:adjustRightInd w:val="0"/>
            <w:spacing w:after="0" w:line="240" w:lineRule="auto"/>
          </w:pPr>
        </w:pPrChange>
      </w:pPr>
      <w:ins w:id="4769" w:author="Sam Tertzakian" w:date="2018-09-11T19:53:00Z">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ins>
    </w:p>
    <w:p w14:paraId="5C6F4803" w14:textId="77777777" w:rsidR="005134E4" w:rsidRDefault="005134E4">
      <w:pPr>
        <w:pStyle w:val="CodeBlock"/>
        <w:rPr>
          <w:ins w:id="4770" w:author="Sam Tertzakian" w:date="2018-09-11T19:53:00Z"/>
        </w:rPr>
        <w:pPrChange w:id="4771" w:author="Sam Tertzakian" w:date="2018-09-12T14:45:00Z">
          <w:pPr>
            <w:autoSpaceDE w:val="0"/>
            <w:autoSpaceDN w:val="0"/>
            <w:adjustRightInd w:val="0"/>
            <w:spacing w:after="0" w:line="240" w:lineRule="auto"/>
          </w:pPr>
        </w:pPrChange>
      </w:pPr>
      <w:ins w:id="4772" w:author="Sam Tertzakian" w:date="2018-09-11T19:53:00Z">
        <w:r>
          <w:t xml:space="preserve">    )</w:t>
        </w:r>
      </w:ins>
    </w:p>
    <w:p w14:paraId="342A92C0" w14:textId="77777777" w:rsidR="005134E4" w:rsidRDefault="005134E4">
      <w:pPr>
        <w:pStyle w:val="CodeBlock"/>
        <w:rPr>
          <w:ins w:id="4773" w:author="Sam Tertzakian" w:date="2018-09-11T19:53:00Z"/>
          <w:color w:val="000000"/>
        </w:rPr>
        <w:pPrChange w:id="4774" w:author="Sam Tertzakian" w:date="2018-09-12T14:45:00Z">
          <w:pPr>
            <w:autoSpaceDE w:val="0"/>
            <w:autoSpaceDN w:val="0"/>
            <w:adjustRightInd w:val="0"/>
            <w:spacing w:after="0" w:line="240" w:lineRule="auto"/>
          </w:pPr>
        </w:pPrChange>
      </w:pPr>
      <w:ins w:id="4775" w:author="Sam Tertzakian" w:date="2018-09-11T19:53:00Z">
        <w:r>
          <w:t>/*++</w:t>
        </w:r>
      </w:ins>
    </w:p>
    <w:p w14:paraId="604CACA9" w14:textId="77777777" w:rsidR="005134E4" w:rsidRDefault="005134E4">
      <w:pPr>
        <w:pStyle w:val="CodeBlock"/>
        <w:rPr>
          <w:ins w:id="4776" w:author="Sam Tertzakian" w:date="2018-09-11T19:53:00Z"/>
        </w:rPr>
        <w:pPrChange w:id="4777" w:author="Sam Tertzakian" w:date="2018-09-12T14:45:00Z">
          <w:pPr>
            <w:autoSpaceDE w:val="0"/>
            <w:autoSpaceDN w:val="0"/>
            <w:adjustRightInd w:val="0"/>
            <w:spacing w:after="0" w:line="240" w:lineRule="auto"/>
          </w:pPr>
        </w:pPrChange>
      </w:pPr>
    </w:p>
    <w:p w14:paraId="7888B239" w14:textId="77777777" w:rsidR="005134E4" w:rsidRDefault="005134E4">
      <w:pPr>
        <w:pStyle w:val="CodeBlock"/>
        <w:rPr>
          <w:ins w:id="4778" w:author="Sam Tertzakian" w:date="2018-09-11T19:53:00Z"/>
          <w:color w:val="000000"/>
        </w:rPr>
        <w:pPrChange w:id="4779" w:author="Sam Tertzakian" w:date="2018-09-12T14:45:00Z">
          <w:pPr>
            <w:autoSpaceDE w:val="0"/>
            <w:autoSpaceDN w:val="0"/>
            <w:adjustRightInd w:val="0"/>
            <w:spacing w:after="0" w:line="240" w:lineRule="auto"/>
          </w:pPr>
        </w:pPrChange>
      </w:pPr>
      <w:ins w:id="4780" w:author="Sam Tertzakian" w:date="2018-09-11T19:53:00Z">
        <w:r>
          <w:t>Routine Description:</w:t>
        </w:r>
      </w:ins>
    </w:p>
    <w:p w14:paraId="2F2A24F3" w14:textId="77777777" w:rsidR="005134E4" w:rsidRDefault="005134E4">
      <w:pPr>
        <w:pStyle w:val="CodeBlock"/>
        <w:rPr>
          <w:ins w:id="4781" w:author="Sam Tertzakian" w:date="2018-09-11T19:53:00Z"/>
        </w:rPr>
        <w:pPrChange w:id="4782" w:author="Sam Tertzakian" w:date="2018-09-12T14:45:00Z">
          <w:pPr>
            <w:autoSpaceDE w:val="0"/>
            <w:autoSpaceDN w:val="0"/>
            <w:adjustRightInd w:val="0"/>
            <w:spacing w:after="0" w:line="240" w:lineRule="auto"/>
          </w:pPr>
        </w:pPrChange>
      </w:pPr>
    </w:p>
    <w:p w14:paraId="7ED85C02" w14:textId="77777777" w:rsidR="005134E4" w:rsidRDefault="005134E4">
      <w:pPr>
        <w:pStyle w:val="CodeBlock"/>
        <w:rPr>
          <w:ins w:id="4783" w:author="Sam Tertzakian" w:date="2018-09-11T19:53:00Z"/>
          <w:color w:val="000000"/>
        </w:rPr>
        <w:pPrChange w:id="4784" w:author="Sam Tertzakian" w:date="2018-09-12T14:45:00Z">
          <w:pPr>
            <w:autoSpaceDE w:val="0"/>
            <w:autoSpaceDN w:val="0"/>
            <w:adjustRightInd w:val="0"/>
            <w:spacing w:after="0" w:line="240" w:lineRule="auto"/>
          </w:pPr>
        </w:pPrChange>
      </w:pPr>
      <w:ins w:id="4785" w:author="Sam Tertzakian" w:date="2018-09-11T19:53:00Z">
        <w:r>
          <w:t xml:space="preserve">    Initialize an instance of a DMF Module of type ResourceHub.</w:t>
        </w:r>
      </w:ins>
    </w:p>
    <w:p w14:paraId="4D4EC1D8" w14:textId="77777777" w:rsidR="005134E4" w:rsidRDefault="005134E4">
      <w:pPr>
        <w:pStyle w:val="CodeBlock"/>
        <w:rPr>
          <w:ins w:id="4786" w:author="Sam Tertzakian" w:date="2018-09-11T19:53:00Z"/>
        </w:rPr>
        <w:pPrChange w:id="4787" w:author="Sam Tertzakian" w:date="2018-09-12T14:45:00Z">
          <w:pPr>
            <w:autoSpaceDE w:val="0"/>
            <w:autoSpaceDN w:val="0"/>
            <w:adjustRightInd w:val="0"/>
            <w:spacing w:after="0" w:line="240" w:lineRule="auto"/>
          </w:pPr>
        </w:pPrChange>
      </w:pPr>
    </w:p>
    <w:p w14:paraId="616F64E4" w14:textId="77777777" w:rsidR="005134E4" w:rsidRDefault="005134E4">
      <w:pPr>
        <w:pStyle w:val="CodeBlock"/>
        <w:rPr>
          <w:ins w:id="4788" w:author="Sam Tertzakian" w:date="2018-09-11T19:53:00Z"/>
          <w:color w:val="000000"/>
        </w:rPr>
        <w:pPrChange w:id="4789" w:author="Sam Tertzakian" w:date="2018-09-12T14:45:00Z">
          <w:pPr>
            <w:autoSpaceDE w:val="0"/>
            <w:autoSpaceDN w:val="0"/>
            <w:adjustRightInd w:val="0"/>
            <w:spacing w:after="0" w:line="240" w:lineRule="auto"/>
          </w:pPr>
        </w:pPrChange>
      </w:pPr>
      <w:ins w:id="4790" w:author="Sam Tertzakian" w:date="2018-09-11T19:53:00Z">
        <w:r>
          <w:t>Arguments:</w:t>
        </w:r>
      </w:ins>
    </w:p>
    <w:p w14:paraId="097E6E7A" w14:textId="77777777" w:rsidR="005134E4" w:rsidRDefault="005134E4">
      <w:pPr>
        <w:pStyle w:val="CodeBlock"/>
        <w:rPr>
          <w:ins w:id="4791" w:author="Sam Tertzakian" w:date="2018-09-11T19:53:00Z"/>
        </w:rPr>
        <w:pPrChange w:id="4792" w:author="Sam Tertzakian" w:date="2018-09-12T14:45:00Z">
          <w:pPr>
            <w:autoSpaceDE w:val="0"/>
            <w:autoSpaceDN w:val="0"/>
            <w:adjustRightInd w:val="0"/>
            <w:spacing w:after="0" w:line="240" w:lineRule="auto"/>
          </w:pPr>
        </w:pPrChange>
      </w:pPr>
    </w:p>
    <w:p w14:paraId="5260E429" w14:textId="77777777" w:rsidR="005134E4" w:rsidRDefault="005134E4">
      <w:pPr>
        <w:pStyle w:val="CodeBlock"/>
        <w:rPr>
          <w:ins w:id="4793" w:author="Sam Tertzakian" w:date="2018-09-11T19:53:00Z"/>
          <w:color w:val="000000"/>
        </w:rPr>
        <w:pPrChange w:id="4794" w:author="Sam Tertzakian" w:date="2018-09-12T14:45:00Z">
          <w:pPr>
            <w:autoSpaceDE w:val="0"/>
            <w:autoSpaceDN w:val="0"/>
            <w:adjustRightInd w:val="0"/>
            <w:spacing w:after="0" w:line="240" w:lineRule="auto"/>
          </w:pPr>
        </w:pPrChange>
      </w:pPr>
      <w:ins w:id="4795" w:author="Sam Tertzakian" w:date="2018-09-11T19:53:00Z">
        <w:r>
          <w:t xml:space="preserve">    DmfModule - This Module's handle.</w:t>
        </w:r>
      </w:ins>
    </w:p>
    <w:p w14:paraId="6A1DC851" w14:textId="77777777" w:rsidR="005134E4" w:rsidRDefault="005134E4">
      <w:pPr>
        <w:pStyle w:val="CodeBlock"/>
        <w:rPr>
          <w:ins w:id="4796" w:author="Sam Tertzakian" w:date="2018-09-11T19:53:00Z"/>
        </w:rPr>
        <w:pPrChange w:id="4797" w:author="Sam Tertzakian" w:date="2018-09-12T14:45:00Z">
          <w:pPr>
            <w:autoSpaceDE w:val="0"/>
            <w:autoSpaceDN w:val="0"/>
            <w:adjustRightInd w:val="0"/>
            <w:spacing w:after="0" w:line="240" w:lineRule="auto"/>
          </w:pPr>
        </w:pPrChange>
      </w:pPr>
    </w:p>
    <w:p w14:paraId="139AB9F3" w14:textId="77777777" w:rsidR="005134E4" w:rsidRDefault="005134E4">
      <w:pPr>
        <w:pStyle w:val="CodeBlock"/>
        <w:rPr>
          <w:ins w:id="4798" w:author="Sam Tertzakian" w:date="2018-09-11T19:53:00Z"/>
          <w:color w:val="000000"/>
        </w:rPr>
        <w:pPrChange w:id="4799" w:author="Sam Tertzakian" w:date="2018-09-12T14:45:00Z">
          <w:pPr>
            <w:autoSpaceDE w:val="0"/>
            <w:autoSpaceDN w:val="0"/>
            <w:adjustRightInd w:val="0"/>
            <w:spacing w:after="0" w:line="240" w:lineRule="auto"/>
          </w:pPr>
        </w:pPrChange>
      </w:pPr>
      <w:ins w:id="4800" w:author="Sam Tertzakian" w:date="2018-09-11T19:53:00Z">
        <w:r>
          <w:t>Return Value:</w:t>
        </w:r>
      </w:ins>
    </w:p>
    <w:p w14:paraId="31DC4FAF" w14:textId="77777777" w:rsidR="005134E4" w:rsidRDefault="005134E4">
      <w:pPr>
        <w:pStyle w:val="CodeBlock"/>
        <w:rPr>
          <w:ins w:id="4801" w:author="Sam Tertzakian" w:date="2018-09-11T19:53:00Z"/>
        </w:rPr>
        <w:pPrChange w:id="4802" w:author="Sam Tertzakian" w:date="2018-09-12T14:45:00Z">
          <w:pPr>
            <w:autoSpaceDE w:val="0"/>
            <w:autoSpaceDN w:val="0"/>
            <w:adjustRightInd w:val="0"/>
            <w:spacing w:after="0" w:line="240" w:lineRule="auto"/>
          </w:pPr>
        </w:pPrChange>
      </w:pPr>
    </w:p>
    <w:p w14:paraId="6BE9AD16" w14:textId="77777777" w:rsidR="005134E4" w:rsidRDefault="005134E4">
      <w:pPr>
        <w:pStyle w:val="CodeBlock"/>
        <w:rPr>
          <w:ins w:id="4803" w:author="Sam Tertzakian" w:date="2018-09-11T19:53:00Z"/>
          <w:color w:val="000000"/>
        </w:rPr>
        <w:pPrChange w:id="4804" w:author="Sam Tertzakian" w:date="2018-09-12T14:45:00Z">
          <w:pPr>
            <w:autoSpaceDE w:val="0"/>
            <w:autoSpaceDN w:val="0"/>
            <w:adjustRightInd w:val="0"/>
            <w:spacing w:after="0" w:line="240" w:lineRule="auto"/>
          </w:pPr>
        </w:pPrChange>
      </w:pPr>
      <w:ins w:id="4805" w:author="Sam Tertzakian" w:date="2018-09-11T19:53:00Z">
        <w:r>
          <w:t xml:space="preserve">    NTSTATUS</w:t>
        </w:r>
      </w:ins>
    </w:p>
    <w:p w14:paraId="7EA20DE3" w14:textId="77777777" w:rsidR="005134E4" w:rsidRDefault="005134E4">
      <w:pPr>
        <w:pStyle w:val="CodeBlock"/>
        <w:rPr>
          <w:ins w:id="4806" w:author="Sam Tertzakian" w:date="2018-09-11T19:53:00Z"/>
        </w:rPr>
        <w:pPrChange w:id="4807" w:author="Sam Tertzakian" w:date="2018-09-12T14:45:00Z">
          <w:pPr>
            <w:autoSpaceDE w:val="0"/>
            <w:autoSpaceDN w:val="0"/>
            <w:adjustRightInd w:val="0"/>
            <w:spacing w:after="0" w:line="240" w:lineRule="auto"/>
          </w:pPr>
        </w:pPrChange>
      </w:pPr>
    </w:p>
    <w:p w14:paraId="29FBC90F" w14:textId="77777777" w:rsidR="005134E4" w:rsidRDefault="005134E4">
      <w:pPr>
        <w:pStyle w:val="CodeBlock"/>
        <w:rPr>
          <w:ins w:id="4808" w:author="Sam Tertzakian" w:date="2018-09-11T19:53:00Z"/>
          <w:color w:val="000000"/>
        </w:rPr>
        <w:pPrChange w:id="4809" w:author="Sam Tertzakian" w:date="2018-09-12T14:45:00Z">
          <w:pPr>
            <w:autoSpaceDE w:val="0"/>
            <w:autoSpaceDN w:val="0"/>
            <w:adjustRightInd w:val="0"/>
            <w:spacing w:after="0" w:line="240" w:lineRule="auto"/>
          </w:pPr>
        </w:pPrChange>
      </w:pPr>
      <w:ins w:id="4810" w:author="Sam Tertzakian" w:date="2018-09-11T19:53:00Z">
        <w:r>
          <w:t>--*/</w:t>
        </w:r>
      </w:ins>
    </w:p>
    <w:p w14:paraId="3B5D0736" w14:textId="77777777" w:rsidR="005134E4" w:rsidRDefault="005134E4">
      <w:pPr>
        <w:pStyle w:val="CodeBlock"/>
        <w:rPr>
          <w:ins w:id="4811" w:author="Sam Tertzakian" w:date="2018-09-11T19:53:00Z"/>
        </w:rPr>
        <w:pPrChange w:id="4812" w:author="Sam Tertzakian" w:date="2018-09-12T14:45:00Z">
          <w:pPr>
            <w:autoSpaceDE w:val="0"/>
            <w:autoSpaceDN w:val="0"/>
            <w:adjustRightInd w:val="0"/>
            <w:spacing w:after="0" w:line="240" w:lineRule="auto"/>
          </w:pPr>
        </w:pPrChange>
      </w:pPr>
      <w:ins w:id="4813" w:author="Sam Tertzakian" w:date="2018-09-11T19:53:00Z">
        <w:r>
          <w:t>{</w:t>
        </w:r>
      </w:ins>
    </w:p>
    <w:p w14:paraId="7AEA7662" w14:textId="77777777" w:rsidR="005134E4" w:rsidRDefault="005134E4">
      <w:pPr>
        <w:pStyle w:val="CodeBlock"/>
        <w:rPr>
          <w:ins w:id="4814" w:author="Sam Tertzakian" w:date="2018-09-11T19:53:00Z"/>
        </w:rPr>
        <w:pPrChange w:id="4815" w:author="Sam Tertzakian" w:date="2018-09-12T14:45:00Z">
          <w:pPr>
            <w:autoSpaceDE w:val="0"/>
            <w:autoSpaceDN w:val="0"/>
            <w:adjustRightInd w:val="0"/>
            <w:spacing w:after="0" w:line="240" w:lineRule="auto"/>
          </w:pPr>
        </w:pPrChange>
      </w:pPr>
      <w:ins w:id="4816" w:author="Sam Tertzakian" w:date="2018-09-11T19:53:00Z">
        <w:r>
          <w:t xml:space="preserve">    </w:t>
        </w:r>
        <w:r>
          <w:rPr>
            <w:color w:val="2B91AF"/>
          </w:rPr>
          <w:t>NTSTATUS</w:t>
        </w:r>
        <w:r>
          <w:t xml:space="preserve"> ntStatus;</w:t>
        </w:r>
      </w:ins>
    </w:p>
    <w:p w14:paraId="0FCC90A8" w14:textId="77777777" w:rsidR="005134E4" w:rsidRDefault="005134E4">
      <w:pPr>
        <w:pStyle w:val="CodeBlock"/>
        <w:rPr>
          <w:ins w:id="4817" w:author="Sam Tertzakian" w:date="2018-09-11T19:53:00Z"/>
          <w:color w:val="000000"/>
        </w:rPr>
        <w:pPrChange w:id="4818" w:author="Sam Tertzakian" w:date="2018-09-12T14:45:00Z">
          <w:pPr>
            <w:autoSpaceDE w:val="0"/>
            <w:autoSpaceDN w:val="0"/>
            <w:adjustRightInd w:val="0"/>
            <w:spacing w:after="0" w:line="240" w:lineRule="auto"/>
          </w:pPr>
        </w:pPrChange>
      </w:pPr>
      <w:ins w:id="4819" w:author="Sam Tertzakian" w:date="2018-09-11T19:53:00Z">
        <w:r>
          <w:rPr>
            <w:color w:val="000000"/>
          </w:rPr>
          <w:t xml:space="preserve">    </w:t>
        </w:r>
        <w:r>
          <w:t>DMF_CONTEXT_ResourceHub</w:t>
        </w:r>
        <w:r>
          <w:rPr>
            <w:color w:val="000000"/>
          </w:rPr>
          <w:t>* moduleContext;</w:t>
        </w:r>
      </w:ins>
    </w:p>
    <w:p w14:paraId="35D624AB" w14:textId="77777777" w:rsidR="005134E4" w:rsidRDefault="005134E4">
      <w:pPr>
        <w:pStyle w:val="CodeBlock"/>
        <w:rPr>
          <w:ins w:id="4820" w:author="Sam Tertzakian" w:date="2018-09-11T19:53:00Z"/>
        </w:rPr>
        <w:pPrChange w:id="4821" w:author="Sam Tertzakian" w:date="2018-09-12T14:45:00Z">
          <w:pPr>
            <w:autoSpaceDE w:val="0"/>
            <w:autoSpaceDN w:val="0"/>
            <w:adjustRightInd w:val="0"/>
            <w:spacing w:after="0" w:line="240" w:lineRule="auto"/>
          </w:pPr>
        </w:pPrChange>
      </w:pPr>
    </w:p>
    <w:p w14:paraId="73499154" w14:textId="77777777" w:rsidR="005134E4" w:rsidRDefault="005134E4">
      <w:pPr>
        <w:pStyle w:val="CodeBlock"/>
        <w:rPr>
          <w:ins w:id="4822" w:author="Sam Tertzakian" w:date="2018-09-11T19:53:00Z"/>
          <w:color w:val="000000"/>
        </w:rPr>
        <w:pPrChange w:id="4823" w:author="Sam Tertzakian" w:date="2018-09-12T14:45:00Z">
          <w:pPr>
            <w:autoSpaceDE w:val="0"/>
            <w:autoSpaceDN w:val="0"/>
            <w:adjustRightInd w:val="0"/>
            <w:spacing w:after="0" w:line="240" w:lineRule="auto"/>
          </w:pPr>
        </w:pPrChange>
      </w:pPr>
      <w:ins w:id="4824" w:author="Sam Tertzakian" w:date="2018-09-11T19:53:00Z">
        <w:r>
          <w:rPr>
            <w:color w:val="000000"/>
          </w:rPr>
          <w:t xml:space="preserve">    </w:t>
        </w:r>
        <w:r>
          <w:t>PAGED_CODE</w:t>
        </w:r>
        <w:r>
          <w:rPr>
            <w:color w:val="000000"/>
          </w:rPr>
          <w:t>();</w:t>
        </w:r>
      </w:ins>
    </w:p>
    <w:p w14:paraId="68594238" w14:textId="77777777" w:rsidR="005134E4" w:rsidRDefault="005134E4">
      <w:pPr>
        <w:pStyle w:val="CodeBlock"/>
        <w:rPr>
          <w:ins w:id="4825" w:author="Sam Tertzakian" w:date="2018-09-11T19:53:00Z"/>
        </w:rPr>
        <w:pPrChange w:id="4826" w:author="Sam Tertzakian" w:date="2018-09-12T14:45:00Z">
          <w:pPr>
            <w:autoSpaceDE w:val="0"/>
            <w:autoSpaceDN w:val="0"/>
            <w:adjustRightInd w:val="0"/>
            <w:spacing w:after="0" w:line="240" w:lineRule="auto"/>
          </w:pPr>
        </w:pPrChange>
      </w:pPr>
    </w:p>
    <w:p w14:paraId="434E3E2D" w14:textId="77777777" w:rsidR="005134E4" w:rsidRDefault="005134E4">
      <w:pPr>
        <w:pStyle w:val="CodeBlock"/>
        <w:rPr>
          <w:ins w:id="4827" w:author="Sam Tertzakian" w:date="2018-09-11T19:53:00Z"/>
        </w:rPr>
        <w:pPrChange w:id="4828" w:author="Sam Tertzakian" w:date="2018-09-12T14:45:00Z">
          <w:pPr>
            <w:autoSpaceDE w:val="0"/>
            <w:autoSpaceDN w:val="0"/>
            <w:adjustRightInd w:val="0"/>
            <w:spacing w:after="0" w:line="240" w:lineRule="auto"/>
          </w:pPr>
        </w:pPrChange>
      </w:pPr>
      <w:ins w:id="4829" w:author="Sam Tertzakian" w:date="2018-09-11T19:53:00Z">
        <w:r>
          <w:t xml:space="preserve">    </w:t>
        </w:r>
        <w:r>
          <w:rPr>
            <w:color w:val="6F008A"/>
          </w:rPr>
          <w:t>FuncEntry</w:t>
        </w:r>
        <w:r>
          <w:t>(DMF_TRACE_ResourceHub);</w:t>
        </w:r>
      </w:ins>
    </w:p>
    <w:p w14:paraId="2BB42A67" w14:textId="77777777" w:rsidR="005134E4" w:rsidRDefault="005134E4">
      <w:pPr>
        <w:pStyle w:val="CodeBlock"/>
        <w:rPr>
          <w:ins w:id="4830" w:author="Sam Tertzakian" w:date="2018-09-11T19:53:00Z"/>
        </w:rPr>
        <w:pPrChange w:id="4831" w:author="Sam Tertzakian" w:date="2018-09-12T14:45:00Z">
          <w:pPr>
            <w:autoSpaceDE w:val="0"/>
            <w:autoSpaceDN w:val="0"/>
            <w:adjustRightInd w:val="0"/>
            <w:spacing w:after="0" w:line="240" w:lineRule="auto"/>
          </w:pPr>
        </w:pPrChange>
      </w:pPr>
    </w:p>
    <w:p w14:paraId="39CB7408" w14:textId="77777777" w:rsidR="005134E4" w:rsidRDefault="005134E4">
      <w:pPr>
        <w:pStyle w:val="CodeBlock"/>
        <w:rPr>
          <w:ins w:id="4832" w:author="Sam Tertzakian" w:date="2018-09-11T19:53:00Z"/>
        </w:rPr>
        <w:pPrChange w:id="4833" w:author="Sam Tertzakian" w:date="2018-09-12T14:45:00Z">
          <w:pPr>
            <w:autoSpaceDE w:val="0"/>
            <w:autoSpaceDN w:val="0"/>
            <w:adjustRightInd w:val="0"/>
            <w:spacing w:after="0" w:line="240" w:lineRule="auto"/>
          </w:pPr>
        </w:pPrChange>
      </w:pPr>
      <w:ins w:id="4834" w:author="Sam Tertzakian" w:date="2018-09-11T19:53:00Z">
        <w:r>
          <w:t xml:space="preserve">    ntStatus = </w:t>
        </w:r>
        <w:r>
          <w:rPr>
            <w:color w:val="6F008A"/>
          </w:rPr>
          <w:t>STATUS_SUCCESS</w:t>
        </w:r>
        <w:r>
          <w:t>;</w:t>
        </w:r>
      </w:ins>
    </w:p>
    <w:p w14:paraId="4D2F1CBD" w14:textId="77777777" w:rsidR="005134E4" w:rsidRDefault="005134E4">
      <w:pPr>
        <w:pStyle w:val="CodeBlock"/>
        <w:rPr>
          <w:ins w:id="4835" w:author="Sam Tertzakian" w:date="2018-09-11T19:53:00Z"/>
        </w:rPr>
        <w:pPrChange w:id="4836" w:author="Sam Tertzakian" w:date="2018-09-12T14:45:00Z">
          <w:pPr>
            <w:autoSpaceDE w:val="0"/>
            <w:autoSpaceDN w:val="0"/>
            <w:adjustRightInd w:val="0"/>
            <w:spacing w:after="0" w:line="240" w:lineRule="auto"/>
          </w:pPr>
        </w:pPrChange>
      </w:pPr>
    </w:p>
    <w:p w14:paraId="236E6397" w14:textId="77777777" w:rsidR="005134E4" w:rsidRDefault="005134E4">
      <w:pPr>
        <w:pStyle w:val="CodeBlock"/>
        <w:rPr>
          <w:ins w:id="4837" w:author="Sam Tertzakian" w:date="2018-09-11T19:53:00Z"/>
        </w:rPr>
        <w:pPrChange w:id="4838" w:author="Sam Tertzakian" w:date="2018-09-12T14:45:00Z">
          <w:pPr>
            <w:autoSpaceDE w:val="0"/>
            <w:autoSpaceDN w:val="0"/>
            <w:adjustRightInd w:val="0"/>
            <w:spacing w:after="0" w:line="240" w:lineRule="auto"/>
          </w:pPr>
        </w:pPrChange>
      </w:pPr>
      <w:ins w:id="4839" w:author="Sam Tertzakian" w:date="2018-09-11T19:53:00Z">
        <w:r>
          <w:t xml:space="preserve">    moduleContext = DMF_CONTEXT_GET(</w:t>
        </w:r>
        <w:r>
          <w:rPr>
            <w:color w:val="808080"/>
          </w:rPr>
          <w:t>DmfModule</w:t>
        </w:r>
        <w:r>
          <w:t>);</w:t>
        </w:r>
      </w:ins>
    </w:p>
    <w:p w14:paraId="5CEF6508" w14:textId="77777777" w:rsidR="005134E4" w:rsidRDefault="005134E4">
      <w:pPr>
        <w:pStyle w:val="CodeBlock"/>
        <w:rPr>
          <w:ins w:id="4840" w:author="Sam Tertzakian" w:date="2018-09-11T19:53:00Z"/>
        </w:rPr>
        <w:pPrChange w:id="4841" w:author="Sam Tertzakian" w:date="2018-09-12T14:45:00Z">
          <w:pPr>
            <w:autoSpaceDE w:val="0"/>
            <w:autoSpaceDN w:val="0"/>
            <w:adjustRightInd w:val="0"/>
            <w:spacing w:after="0" w:line="240" w:lineRule="auto"/>
          </w:pPr>
        </w:pPrChange>
      </w:pPr>
    </w:p>
    <w:p w14:paraId="6703C131" w14:textId="77777777" w:rsidR="005134E4" w:rsidRDefault="005134E4">
      <w:pPr>
        <w:pStyle w:val="CodeBlock"/>
        <w:rPr>
          <w:ins w:id="4842" w:author="Sam Tertzakian" w:date="2018-09-11T19:53:00Z"/>
          <w:color w:val="000000"/>
        </w:rPr>
        <w:pPrChange w:id="4843" w:author="Sam Tertzakian" w:date="2018-09-12T14:45:00Z">
          <w:pPr>
            <w:autoSpaceDE w:val="0"/>
            <w:autoSpaceDN w:val="0"/>
            <w:adjustRightInd w:val="0"/>
            <w:spacing w:after="0" w:line="240" w:lineRule="auto"/>
          </w:pPr>
        </w:pPrChange>
      </w:pPr>
      <w:ins w:id="4844" w:author="Sam Tertzakian" w:date="2018-09-11T19:53:00Z">
        <w:r>
          <w:rPr>
            <w:color w:val="000000"/>
          </w:rPr>
          <w:t xml:space="preserve">    </w:t>
        </w:r>
        <w:r>
          <w:t>// Create SPB Resource Hub target to receive messages sent by ACPI.</w:t>
        </w:r>
      </w:ins>
    </w:p>
    <w:p w14:paraId="1617541D" w14:textId="77777777" w:rsidR="005134E4" w:rsidRDefault="005134E4">
      <w:pPr>
        <w:pStyle w:val="CodeBlock"/>
        <w:rPr>
          <w:ins w:id="4845" w:author="Sam Tertzakian" w:date="2018-09-11T19:53:00Z"/>
        </w:rPr>
        <w:pPrChange w:id="4846" w:author="Sam Tertzakian" w:date="2018-09-12T14:45:00Z">
          <w:pPr>
            <w:autoSpaceDE w:val="0"/>
            <w:autoSpaceDN w:val="0"/>
            <w:adjustRightInd w:val="0"/>
            <w:spacing w:after="0" w:line="240" w:lineRule="auto"/>
          </w:pPr>
        </w:pPrChange>
      </w:pPr>
      <w:ins w:id="4847" w:author="Sam Tertzakian" w:date="2018-09-11T19:53:00Z">
        <w:r>
          <w:t xml:space="preserve">    //</w:t>
        </w:r>
      </w:ins>
    </w:p>
    <w:p w14:paraId="180291D0" w14:textId="77777777" w:rsidR="005134E4" w:rsidRDefault="005134E4">
      <w:pPr>
        <w:pStyle w:val="CodeBlock"/>
        <w:rPr>
          <w:ins w:id="4848" w:author="Sam Tertzakian" w:date="2018-09-11T19:53:00Z"/>
        </w:rPr>
        <w:pPrChange w:id="4849" w:author="Sam Tertzakian" w:date="2018-09-12T14:45:00Z">
          <w:pPr>
            <w:autoSpaceDE w:val="0"/>
            <w:autoSpaceDN w:val="0"/>
            <w:adjustRightInd w:val="0"/>
            <w:spacing w:after="0" w:line="240" w:lineRule="auto"/>
          </w:pPr>
        </w:pPrChange>
      </w:pPr>
      <w:ins w:id="4850" w:author="Sam Tertzakian" w:date="2018-09-11T19:53:00Z">
        <w:r>
          <w:t xml:space="preserve">    ntStatus = ResourceHub_RegisterForAcpiNotifications(</w:t>
        </w:r>
        <w:r>
          <w:rPr>
            <w:color w:val="808080"/>
          </w:rPr>
          <w:t>DmfModule</w:t>
        </w:r>
        <w:r>
          <w:t>);</w:t>
        </w:r>
      </w:ins>
    </w:p>
    <w:p w14:paraId="35A091A9" w14:textId="77777777" w:rsidR="005134E4" w:rsidRDefault="005134E4">
      <w:pPr>
        <w:pStyle w:val="CodeBlock"/>
        <w:rPr>
          <w:ins w:id="4851" w:author="Sam Tertzakian" w:date="2018-09-11T19:53:00Z"/>
        </w:rPr>
        <w:pPrChange w:id="4852" w:author="Sam Tertzakian" w:date="2018-09-12T14:45:00Z">
          <w:pPr>
            <w:autoSpaceDE w:val="0"/>
            <w:autoSpaceDN w:val="0"/>
            <w:adjustRightInd w:val="0"/>
            <w:spacing w:after="0" w:line="240" w:lineRule="auto"/>
          </w:pPr>
        </w:pPrChange>
      </w:pPr>
      <w:ins w:id="4853" w:author="Sam Tertzakian" w:date="2018-09-11T19:53:00Z">
        <w:r>
          <w:t xml:space="preserve">    </w:t>
        </w:r>
        <w:r>
          <w:rPr>
            <w:color w:val="0000FF"/>
          </w:rPr>
          <w:t>if</w:t>
        </w:r>
        <w:r>
          <w:t xml:space="preserve"> (! </w:t>
        </w:r>
        <w:r>
          <w:rPr>
            <w:color w:val="6F008A"/>
          </w:rPr>
          <w:t>NT_SUCCESS</w:t>
        </w:r>
        <w:r>
          <w:t>(ntStatus))</w:t>
        </w:r>
      </w:ins>
    </w:p>
    <w:p w14:paraId="6C00C39A" w14:textId="77777777" w:rsidR="005134E4" w:rsidRDefault="005134E4">
      <w:pPr>
        <w:pStyle w:val="CodeBlock"/>
        <w:rPr>
          <w:ins w:id="4854" w:author="Sam Tertzakian" w:date="2018-09-11T19:53:00Z"/>
        </w:rPr>
        <w:pPrChange w:id="4855" w:author="Sam Tertzakian" w:date="2018-09-12T14:45:00Z">
          <w:pPr>
            <w:autoSpaceDE w:val="0"/>
            <w:autoSpaceDN w:val="0"/>
            <w:adjustRightInd w:val="0"/>
            <w:spacing w:after="0" w:line="240" w:lineRule="auto"/>
          </w:pPr>
        </w:pPrChange>
      </w:pPr>
      <w:ins w:id="4856" w:author="Sam Tertzakian" w:date="2018-09-11T19:53:00Z">
        <w:r>
          <w:t xml:space="preserve">    {</w:t>
        </w:r>
      </w:ins>
    </w:p>
    <w:p w14:paraId="745CE886" w14:textId="77777777" w:rsidR="005134E4" w:rsidRDefault="005134E4">
      <w:pPr>
        <w:pStyle w:val="CodeBlock"/>
        <w:rPr>
          <w:ins w:id="4857" w:author="Sam Tertzakian" w:date="2018-09-11T19:53:00Z"/>
          <w:color w:val="000000"/>
        </w:rPr>
        <w:pPrChange w:id="4858" w:author="Sam Tertzakian" w:date="2018-09-12T14:45:00Z">
          <w:pPr>
            <w:autoSpaceDE w:val="0"/>
            <w:autoSpaceDN w:val="0"/>
            <w:adjustRightInd w:val="0"/>
            <w:spacing w:after="0" w:line="240" w:lineRule="auto"/>
          </w:pPr>
        </w:pPrChange>
      </w:pPr>
      <w:ins w:id="4859" w:author="Sam Tertzakian" w:date="2018-09-11T19:53:00Z">
        <w:r>
          <w:rPr>
            <w:color w:val="000000"/>
          </w:rPr>
          <w:t xml:space="preserve">        </w:t>
        </w:r>
        <w:r>
          <w:rPr>
            <w:color w:val="6F008A"/>
          </w:rPr>
          <w:t>TraceEvents</w:t>
        </w:r>
        <w:r>
          <w:rPr>
            <w:color w:val="000000"/>
          </w:rPr>
          <w:t>(</w:t>
        </w:r>
        <w:r>
          <w:rPr>
            <w:color w:val="6F008A"/>
          </w:rPr>
          <w:t>TRACE_LEVEL_ERROR</w:t>
        </w:r>
        <w:r>
          <w:rPr>
            <w:color w:val="000000"/>
          </w:rPr>
          <w:t xml:space="preserve">, DMF_TRACE_ResourceHub, </w:t>
        </w:r>
        <w:r>
          <w:t>"ResourceHub_RegisterForAcpiNotifications fails: ntStatus=%!STATUS!"</w:t>
        </w:r>
        <w:r>
          <w:rPr>
            <w:color w:val="000000"/>
          </w:rPr>
          <w:t>, ntStatus);</w:t>
        </w:r>
      </w:ins>
    </w:p>
    <w:p w14:paraId="2B514701" w14:textId="77777777" w:rsidR="005134E4" w:rsidRDefault="005134E4">
      <w:pPr>
        <w:pStyle w:val="CodeBlock"/>
        <w:rPr>
          <w:ins w:id="4860" w:author="Sam Tertzakian" w:date="2018-09-11T19:53:00Z"/>
        </w:rPr>
        <w:pPrChange w:id="4861" w:author="Sam Tertzakian" w:date="2018-09-12T14:45:00Z">
          <w:pPr>
            <w:autoSpaceDE w:val="0"/>
            <w:autoSpaceDN w:val="0"/>
            <w:adjustRightInd w:val="0"/>
            <w:spacing w:after="0" w:line="240" w:lineRule="auto"/>
          </w:pPr>
        </w:pPrChange>
      </w:pPr>
      <w:ins w:id="4862" w:author="Sam Tertzakian" w:date="2018-09-11T19:53:00Z">
        <w:r>
          <w:t xml:space="preserve">    }</w:t>
        </w:r>
      </w:ins>
    </w:p>
    <w:p w14:paraId="681DC19C" w14:textId="77777777" w:rsidR="005134E4" w:rsidRDefault="005134E4">
      <w:pPr>
        <w:pStyle w:val="CodeBlock"/>
        <w:rPr>
          <w:ins w:id="4863" w:author="Sam Tertzakian" w:date="2018-09-11T19:53:00Z"/>
        </w:rPr>
        <w:pPrChange w:id="4864" w:author="Sam Tertzakian" w:date="2018-09-12T14:45:00Z">
          <w:pPr>
            <w:autoSpaceDE w:val="0"/>
            <w:autoSpaceDN w:val="0"/>
            <w:adjustRightInd w:val="0"/>
            <w:spacing w:after="0" w:line="240" w:lineRule="auto"/>
          </w:pPr>
        </w:pPrChange>
      </w:pPr>
    </w:p>
    <w:p w14:paraId="58996C1D" w14:textId="77777777" w:rsidR="005134E4" w:rsidRDefault="005134E4">
      <w:pPr>
        <w:pStyle w:val="CodeBlock"/>
        <w:rPr>
          <w:ins w:id="4865" w:author="Sam Tertzakian" w:date="2018-09-11T19:53:00Z"/>
        </w:rPr>
        <w:pPrChange w:id="4866" w:author="Sam Tertzakian" w:date="2018-09-12T14:45:00Z">
          <w:pPr>
            <w:autoSpaceDE w:val="0"/>
            <w:autoSpaceDN w:val="0"/>
            <w:adjustRightInd w:val="0"/>
            <w:spacing w:after="0" w:line="240" w:lineRule="auto"/>
          </w:pPr>
        </w:pPrChange>
      </w:pPr>
      <w:ins w:id="4867" w:author="Sam Tertzakian" w:date="2018-09-11T19:53:00Z">
        <w:r>
          <w:t xml:space="preserve">    </w:t>
        </w:r>
        <w:r>
          <w:rPr>
            <w:color w:val="6F008A"/>
          </w:rPr>
          <w:t>FuncExit</w:t>
        </w:r>
        <w:r>
          <w:t xml:space="preserve">(DMF_TRACE_ResourceHub, </w:t>
        </w:r>
        <w:r>
          <w:rPr>
            <w:color w:val="A31515"/>
          </w:rPr>
          <w:t>"ntStatus=%!STATUS!"</w:t>
        </w:r>
        <w:r>
          <w:t>, ntStatus);</w:t>
        </w:r>
      </w:ins>
    </w:p>
    <w:p w14:paraId="10D58AB3" w14:textId="77777777" w:rsidR="005134E4" w:rsidRDefault="005134E4">
      <w:pPr>
        <w:pStyle w:val="CodeBlock"/>
        <w:rPr>
          <w:ins w:id="4868" w:author="Sam Tertzakian" w:date="2018-09-11T19:53:00Z"/>
        </w:rPr>
        <w:pPrChange w:id="4869" w:author="Sam Tertzakian" w:date="2018-09-12T14:45:00Z">
          <w:pPr>
            <w:autoSpaceDE w:val="0"/>
            <w:autoSpaceDN w:val="0"/>
            <w:adjustRightInd w:val="0"/>
            <w:spacing w:after="0" w:line="240" w:lineRule="auto"/>
          </w:pPr>
        </w:pPrChange>
      </w:pPr>
    </w:p>
    <w:p w14:paraId="6B36B9A9" w14:textId="77777777" w:rsidR="005134E4" w:rsidRDefault="005134E4">
      <w:pPr>
        <w:pStyle w:val="CodeBlock"/>
        <w:rPr>
          <w:ins w:id="4870" w:author="Sam Tertzakian" w:date="2018-09-11T19:53:00Z"/>
        </w:rPr>
        <w:pPrChange w:id="4871" w:author="Sam Tertzakian" w:date="2018-09-12T14:45:00Z">
          <w:pPr>
            <w:autoSpaceDE w:val="0"/>
            <w:autoSpaceDN w:val="0"/>
            <w:adjustRightInd w:val="0"/>
            <w:spacing w:after="0" w:line="240" w:lineRule="auto"/>
          </w:pPr>
        </w:pPrChange>
      </w:pPr>
      <w:ins w:id="4872" w:author="Sam Tertzakian" w:date="2018-09-11T19:53:00Z">
        <w:r>
          <w:t xml:space="preserve">    </w:t>
        </w:r>
        <w:r>
          <w:rPr>
            <w:color w:val="0000FF"/>
          </w:rPr>
          <w:t>return</w:t>
        </w:r>
        <w:r>
          <w:t xml:space="preserve"> ntStatus;</w:t>
        </w:r>
      </w:ins>
    </w:p>
    <w:p w14:paraId="2D7D70EC" w14:textId="77777777" w:rsidR="005134E4" w:rsidRDefault="005134E4">
      <w:pPr>
        <w:pStyle w:val="CodeBlock"/>
        <w:rPr>
          <w:ins w:id="4873" w:author="Sam Tertzakian" w:date="2018-09-11T19:53:00Z"/>
        </w:rPr>
        <w:pPrChange w:id="4874" w:author="Sam Tertzakian" w:date="2018-09-12T14:45:00Z">
          <w:pPr>
            <w:autoSpaceDE w:val="0"/>
            <w:autoSpaceDN w:val="0"/>
            <w:adjustRightInd w:val="0"/>
            <w:spacing w:after="0" w:line="240" w:lineRule="auto"/>
          </w:pPr>
        </w:pPrChange>
      </w:pPr>
      <w:ins w:id="4875" w:author="Sam Tertzakian" w:date="2018-09-11T19:53:00Z">
        <w:r>
          <w:t>}</w:t>
        </w:r>
      </w:ins>
    </w:p>
    <w:p w14:paraId="4061D032" w14:textId="77777777" w:rsidR="005134E4" w:rsidRDefault="005134E4">
      <w:pPr>
        <w:pStyle w:val="CodeBlock"/>
        <w:rPr>
          <w:ins w:id="4876" w:author="Sam Tertzakian" w:date="2018-09-11T19:53:00Z"/>
          <w:color w:val="000000"/>
        </w:rPr>
        <w:pPrChange w:id="4877" w:author="Sam Tertzakian" w:date="2018-09-12T14:45:00Z">
          <w:pPr>
            <w:autoSpaceDE w:val="0"/>
            <w:autoSpaceDN w:val="0"/>
            <w:adjustRightInd w:val="0"/>
            <w:spacing w:after="0" w:line="240" w:lineRule="auto"/>
          </w:pPr>
        </w:pPrChange>
      </w:pPr>
      <w:ins w:id="4878" w:author="Sam Tertzakian" w:date="2018-09-11T19:53:00Z">
        <w:r>
          <w:t>#pragma</w:t>
        </w:r>
        <w:r>
          <w:rPr>
            <w:color w:val="000000"/>
          </w:rPr>
          <w:t xml:space="preserve"> </w:t>
        </w:r>
        <w:r>
          <w:t>code_seg</w:t>
        </w:r>
        <w:r>
          <w:rPr>
            <w:color w:val="000000"/>
          </w:rPr>
          <w:t>()</w:t>
        </w:r>
      </w:ins>
    </w:p>
    <w:p w14:paraId="037CEC6E" w14:textId="77777777" w:rsidR="005134E4" w:rsidRDefault="005134E4">
      <w:pPr>
        <w:pStyle w:val="CodeBlock"/>
        <w:rPr>
          <w:ins w:id="4879" w:author="Sam Tertzakian" w:date="2018-09-11T19:53:00Z"/>
        </w:rPr>
        <w:pPrChange w:id="4880" w:author="Sam Tertzakian" w:date="2018-09-12T14:45:00Z">
          <w:pPr>
            <w:autoSpaceDE w:val="0"/>
            <w:autoSpaceDN w:val="0"/>
            <w:adjustRightInd w:val="0"/>
            <w:spacing w:after="0" w:line="240" w:lineRule="auto"/>
          </w:pPr>
        </w:pPrChange>
      </w:pPr>
    </w:p>
    <w:p w14:paraId="6A86D867" w14:textId="77777777" w:rsidR="005134E4" w:rsidRDefault="005134E4">
      <w:pPr>
        <w:pStyle w:val="CodeBlock"/>
        <w:rPr>
          <w:ins w:id="4881" w:author="Sam Tertzakian" w:date="2018-09-11T19:53:00Z"/>
          <w:color w:val="000000"/>
        </w:rPr>
        <w:pPrChange w:id="4882" w:author="Sam Tertzakian" w:date="2018-09-12T14:45:00Z">
          <w:pPr>
            <w:autoSpaceDE w:val="0"/>
            <w:autoSpaceDN w:val="0"/>
            <w:adjustRightInd w:val="0"/>
            <w:spacing w:after="0" w:line="240" w:lineRule="auto"/>
          </w:pPr>
        </w:pPrChange>
      </w:pPr>
      <w:ins w:id="4883" w:author="Sam Tertzakian" w:date="2018-09-11T19:53:00Z">
        <w:r>
          <w:t>#pragma</w:t>
        </w:r>
        <w:r>
          <w:rPr>
            <w:color w:val="000000"/>
          </w:rPr>
          <w:t xml:space="preserve"> </w:t>
        </w:r>
        <w:r>
          <w:t>code_seg</w:t>
        </w:r>
        <w:r>
          <w:rPr>
            <w:color w:val="000000"/>
          </w:rPr>
          <w:t>(</w:t>
        </w:r>
        <w:r>
          <w:rPr>
            <w:color w:val="A31515"/>
          </w:rPr>
          <w:t>"PAGE"</w:t>
        </w:r>
        <w:r>
          <w:rPr>
            <w:color w:val="000000"/>
          </w:rPr>
          <w:t>)</w:t>
        </w:r>
      </w:ins>
    </w:p>
    <w:p w14:paraId="5228DA35" w14:textId="77777777" w:rsidR="005134E4" w:rsidRDefault="005134E4">
      <w:pPr>
        <w:pStyle w:val="CodeBlock"/>
        <w:rPr>
          <w:ins w:id="4884" w:author="Sam Tertzakian" w:date="2018-09-11T19:53:00Z"/>
          <w:color w:val="000000"/>
        </w:rPr>
        <w:pPrChange w:id="4885" w:author="Sam Tertzakian" w:date="2018-09-12T14:45:00Z">
          <w:pPr>
            <w:autoSpaceDE w:val="0"/>
            <w:autoSpaceDN w:val="0"/>
            <w:adjustRightInd w:val="0"/>
            <w:spacing w:after="0" w:line="240" w:lineRule="auto"/>
          </w:pPr>
        </w:pPrChange>
      </w:pPr>
      <w:ins w:id="4886" w:author="Sam Tertzakian" w:date="2018-09-11T19:53:00Z">
        <w:r>
          <w:t>_IRQL_requires_max_</w:t>
        </w:r>
        <w:r>
          <w:rPr>
            <w:color w:val="000000"/>
          </w:rPr>
          <w:t>(</w:t>
        </w:r>
        <w:r>
          <w:t>PASSIVE_LEVEL</w:t>
        </w:r>
        <w:r>
          <w:rPr>
            <w:color w:val="000000"/>
          </w:rPr>
          <w:t>)</w:t>
        </w:r>
      </w:ins>
    </w:p>
    <w:p w14:paraId="04480796" w14:textId="77777777" w:rsidR="005134E4" w:rsidRDefault="005134E4">
      <w:pPr>
        <w:pStyle w:val="CodeBlock"/>
        <w:rPr>
          <w:ins w:id="4887" w:author="Sam Tertzakian" w:date="2018-09-11T19:53:00Z"/>
          <w:color w:val="000000"/>
        </w:rPr>
        <w:pPrChange w:id="4888" w:author="Sam Tertzakian" w:date="2018-09-12T14:45:00Z">
          <w:pPr>
            <w:autoSpaceDE w:val="0"/>
            <w:autoSpaceDN w:val="0"/>
            <w:adjustRightInd w:val="0"/>
            <w:spacing w:after="0" w:line="240" w:lineRule="auto"/>
          </w:pPr>
        </w:pPrChange>
      </w:pPr>
      <w:ins w:id="4889" w:author="Sam Tertzakian" w:date="2018-09-11T19:53:00Z">
        <w:r>
          <w:t>static</w:t>
        </w:r>
      </w:ins>
    </w:p>
    <w:p w14:paraId="5A57C149" w14:textId="77777777" w:rsidR="005134E4" w:rsidRDefault="005134E4">
      <w:pPr>
        <w:pStyle w:val="CodeBlock"/>
        <w:rPr>
          <w:ins w:id="4890" w:author="Sam Tertzakian" w:date="2018-09-11T19:53:00Z"/>
          <w:color w:val="000000"/>
        </w:rPr>
        <w:pPrChange w:id="4891" w:author="Sam Tertzakian" w:date="2018-09-12T14:45:00Z">
          <w:pPr>
            <w:autoSpaceDE w:val="0"/>
            <w:autoSpaceDN w:val="0"/>
            <w:adjustRightInd w:val="0"/>
            <w:spacing w:after="0" w:line="240" w:lineRule="auto"/>
          </w:pPr>
        </w:pPrChange>
      </w:pPr>
      <w:ins w:id="4892" w:author="Sam Tertzakian" w:date="2018-09-11T19:53:00Z">
        <w:r>
          <w:t>VOID</w:t>
        </w:r>
      </w:ins>
    </w:p>
    <w:p w14:paraId="739EE568" w14:textId="77777777" w:rsidR="005134E4" w:rsidRDefault="005134E4">
      <w:pPr>
        <w:pStyle w:val="CodeBlock"/>
        <w:rPr>
          <w:ins w:id="4893" w:author="Sam Tertzakian" w:date="2018-09-11T19:53:00Z"/>
        </w:rPr>
        <w:pPrChange w:id="4894" w:author="Sam Tertzakian" w:date="2018-09-12T14:45:00Z">
          <w:pPr>
            <w:autoSpaceDE w:val="0"/>
            <w:autoSpaceDN w:val="0"/>
            <w:adjustRightInd w:val="0"/>
            <w:spacing w:after="0" w:line="240" w:lineRule="auto"/>
          </w:pPr>
        </w:pPrChange>
      </w:pPr>
      <w:ins w:id="4895" w:author="Sam Tertzakian" w:date="2018-09-11T19:53:00Z">
        <w:r>
          <w:t>DMF_ResourceHub_Close(</w:t>
        </w:r>
      </w:ins>
    </w:p>
    <w:p w14:paraId="31D3C975" w14:textId="77777777" w:rsidR="005134E4" w:rsidRDefault="005134E4">
      <w:pPr>
        <w:pStyle w:val="CodeBlock"/>
        <w:rPr>
          <w:ins w:id="4896" w:author="Sam Tertzakian" w:date="2018-09-11T19:53:00Z"/>
          <w:color w:val="000000"/>
        </w:rPr>
        <w:pPrChange w:id="4897" w:author="Sam Tertzakian" w:date="2018-09-12T14:45:00Z">
          <w:pPr>
            <w:autoSpaceDE w:val="0"/>
            <w:autoSpaceDN w:val="0"/>
            <w:adjustRightInd w:val="0"/>
            <w:spacing w:after="0" w:line="240" w:lineRule="auto"/>
          </w:pPr>
        </w:pPrChange>
      </w:pPr>
      <w:ins w:id="4898" w:author="Sam Tertzakian" w:date="2018-09-11T19:53:00Z">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ins>
    </w:p>
    <w:p w14:paraId="24E45EF4" w14:textId="77777777" w:rsidR="005134E4" w:rsidRDefault="005134E4">
      <w:pPr>
        <w:pStyle w:val="CodeBlock"/>
        <w:rPr>
          <w:ins w:id="4899" w:author="Sam Tertzakian" w:date="2018-09-11T19:53:00Z"/>
        </w:rPr>
        <w:pPrChange w:id="4900" w:author="Sam Tertzakian" w:date="2018-09-12T14:45:00Z">
          <w:pPr>
            <w:autoSpaceDE w:val="0"/>
            <w:autoSpaceDN w:val="0"/>
            <w:adjustRightInd w:val="0"/>
            <w:spacing w:after="0" w:line="240" w:lineRule="auto"/>
          </w:pPr>
        </w:pPrChange>
      </w:pPr>
      <w:ins w:id="4901" w:author="Sam Tertzakian" w:date="2018-09-11T19:53:00Z">
        <w:r>
          <w:t xml:space="preserve">    )</w:t>
        </w:r>
      </w:ins>
    </w:p>
    <w:p w14:paraId="681B7B1F" w14:textId="77777777" w:rsidR="005134E4" w:rsidRDefault="005134E4">
      <w:pPr>
        <w:pStyle w:val="CodeBlock"/>
        <w:rPr>
          <w:ins w:id="4902" w:author="Sam Tertzakian" w:date="2018-09-11T19:53:00Z"/>
          <w:color w:val="000000"/>
        </w:rPr>
        <w:pPrChange w:id="4903" w:author="Sam Tertzakian" w:date="2018-09-12T14:45:00Z">
          <w:pPr>
            <w:autoSpaceDE w:val="0"/>
            <w:autoSpaceDN w:val="0"/>
            <w:adjustRightInd w:val="0"/>
            <w:spacing w:after="0" w:line="240" w:lineRule="auto"/>
          </w:pPr>
        </w:pPrChange>
      </w:pPr>
      <w:ins w:id="4904" w:author="Sam Tertzakian" w:date="2018-09-11T19:53:00Z">
        <w:r>
          <w:t>/*++</w:t>
        </w:r>
      </w:ins>
    </w:p>
    <w:p w14:paraId="014F5538" w14:textId="77777777" w:rsidR="005134E4" w:rsidRDefault="005134E4">
      <w:pPr>
        <w:pStyle w:val="CodeBlock"/>
        <w:rPr>
          <w:ins w:id="4905" w:author="Sam Tertzakian" w:date="2018-09-11T19:53:00Z"/>
        </w:rPr>
        <w:pPrChange w:id="4906" w:author="Sam Tertzakian" w:date="2018-09-12T14:45:00Z">
          <w:pPr>
            <w:autoSpaceDE w:val="0"/>
            <w:autoSpaceDN w:val="0"/>
            <w:adjustRightInd w:val="0"/>
            <w:spacing w:after="0" w:line="240" w:lineRule="auto"/>
          </w:pPr>
        </w:pPrChange>
      </w:pPr>
    </w:p>
    <w:p w14:paraId="5B84E99C" w14:textId="77777777" w:rsidR="005134E4" w:rsidRDefault="005134E4">
      <w:pPr>
        <w:pStyle w:val="CodeBlock"/>
        <w:rPr>
          <w:ins w:id="4907" w:author="Sam Tertzakian" w:date="2018-09-11T19:53:00Z"/>
          <w:color w:val="000000"/>
        </w:rPr>
        <w:pPrChange w:id="4908" w:author="Sam Tertzakian" w:date="2018-09-12T14:45:00Z">
          <w:pPr>
            <w:autoSpaceDE w:val="0"/>
            <w:autoSpaceDN w:val="0"/>
            <w:adjustRightInd w:val="0"/>
            <w:spacing w:after="0" w:line="240" w:lineRule="auto"/>
          </w:pPr>
        </w:pPrChange>
      </w:pPr>
      <w:ins w:id="4909" w:author="Sam Tertzakian" w:date="2018-09-11T19:53:00Z">
        <w:r>
          <w:t>Routine Description:</w:t>
        </w:r>
      </w:ins>
    </w:p>
    <w:p w14:paraId="1502DC38" w14:textId="77777777" w:rsidR="005134E4" w:rsidRDefault="005134E4">
      <w:pPr>
        <w:pStyle w:val="CodeBlock"/>
        <w:rPr>
          <w:ins w:id="4910" w:author="Sam Tertzakian" w:date="2018-09-11T19:53:00Z"/>
        </w:rPr>
        <w:pPrChange w:id="4911" w:author="Sam Tertzakian" w:date="2018-09-12T14:45:00Z">
          <w:pPr>
            <w:autoSpaceDE w:val="0"/>
            <w:autoSpaceDN w:val="0"/>
            <w:adjustRightInd w:val="0"/>
            <w:spacing w:after="0" w:line="240" w:lineRule="auto"/>
          </w:pPr>
        </w:pPrChange>
      </w:pPr>
    </w:p>
    <w:p w14:paraId="29C7076B" w14:textId="77777777" w:rsidR="005134E4" w:rsidRDefault="005134E4">
      <w:pPr>
        <w:pStyle w:val="CodeBlock"/>
        <w:rPr>
          <w:ins w:id="4912" w:author="Sam Tertzakian" w:date="2018-09-11T19:53:00Z"/>
          <w:color w:val="000000"/>
        </w:rPr>
        <w:pPrChange w:id="4913" w:author="Sam Tertzakian" w:date="2018-09-12T14:45:00Z">
          <w:pPr>
            <w:autoSpaceDE w:val="0"/>
            <w:autoSpaceDN w:val="0"/>
            <w:adjustRightInd w:val="0"/>
            <w:spacing w:after="0" w:line="240" w:lineRule="auto"/>
          </w:pPr>
        </w:pPrChange>
      </w:pPr>
      <w:ins w:id="4914" w:author="Sam Tertzakian" w:date="2018-09-11T19:53:00Z">
        <w:r>
          <w:t xml:space="preserve">    Uninitialize an instance of a DMF Module of type ResourceHub.</w:t>
        </w:r>
      </w:ins>
    </w:p>
    <w:p w14:paraId="53745AC1" w14:textId="77777777" w:rsidR="005134E4" w:rsidRDefault="005134E4">
      <w:pPr>
        <w:pStyle w:val="CodeBlock"/>
        <w:rPr>
          <w:ins w:id="4915" w:author="Sam Tertzakian" w:date="2018-09-11T19:53:00Z"/>
        </w:rPr>
        <w:pPrChange w:id="4916" w:author="Sam Tertzakian" w:date="2018-09-12T14:45:00Z">
          <w:pPr>
            <w:autoSpaceDE w:val="0"/>
            <w:autoSpaceDN w:val="0"/>
            <w:adjustRightInd w:val="0"/>
            <w:spacing w:after="0" w:line="240" w:lineRule="auto"/>
          </w:pPr>
        </w:pPrChange>
      </w:pPr>
    </w:p>
    <w:p w14:paraId="31CA7182" w14:textId="77777777" w:rsidR="005134E4" w:rsidRDefault="005134E4">
      <w:pPr>
        <w:pStyle w:val="CodeBlock"/>
        <w:rPr>
          <w:ins w:id="4917" w:author="Sam Tertzakian" w:date="2018-09-11T19:53:00Z"/>
          <w:color w:val="000000"/>
        </w:rPr>
        <w:pPrChange w:id="4918" w:author="Sam Tertzakian" w:date="2018-09-12T14:45:00Z">
          <w:pPr>
            <w:autoSpaceDE w:val="0"/>
            <w:autoSpaceDN w:val="0"/>
            <w:adjustRightInd w:val="0"/>
            <w:spacing w:after="0" w:line="240" w:lineRule="auto"/>
          </w:pPr>
        </w:pPrChange>
      </w:pPr>
      <w:ins w:id="4919" w:author="Sam Tertzakian" w:date="2018-09-11T19:53:00Z">
        <w:r>
          <w:t>Arguments:</w:t>
        </w:r>
      </w:ins>
    </w:p>
    <w:p w14:paraId="3E71686F" w14:textId="77777777" w:rsidR="005134E4" w:rsidRDefault="005134E4">
      <w:pPr>
        <w:pStyle w:val="CodeBlock"/>
        <w:rPr>
          <w:ins w:id="4920" w:author="Sam Tertzakian" w:date="2018-09-11T19:53:00Z"/>
        </w:rPr>
        <w:pPrChange w:id="4921" w:author="Sam Tertzakian" w:date="2018-09-12T14:45:00Z">
          <w:pPr>
            <w:autoSpaceDE w:val="0"/>
            <w:autoSpaceDN w:val="0"/>
            <w:adjustRightInd w:val="0"/>
            <w:spacing w:after="0" w:line="240" w:lineRule="auto"/>
          </w:pPr>
        </w:pPrChange>
      </w:pPr>
    </w:p>
    <w:p w14:paraId="1FC04CDB" w14:textId="77777777" w:rsidR="005134E4" w:rsidRDefault="005134E4">
      <w:pPr>
        <w:pStyle w:val="CodeBlock"/>
        <w:rPr>
          <w:ins w:id="4922" w:author="Sam Tertzakian" w:date="2018-09-11T19:53:00Z"/>
          <w:color w:val="000000"/>
        </w:rPr>
        <w:pPrChange w:id="4923" w:author="Sam Tertzakian" w:date="2018-09-12T14:45:00Z">
          <w:pPr>
            <w:autoSpaceDE w:val="0"/>
            <w:autoSpaceDN w:val="0"/>
            <w:adjustRightInd w:val="0"/>
            <w:spacing w:after="0" w:line="240" w:lineRule="auto"/>
          </w:pPr>
        </w:pPrChange>
      </w:pPr>
      <w:ins w:id="4924" w:author="Sam Tertzakian" w:date="2018-09-11T19:53:00Z">
        <w:r>
          <w:lastRenderedPageBreak/>
          <w:t xml:space="preserve">    DmfModule - This Module's handle.</w:t>
        </w:r>
      </w:ins>
    </w:p>
    <w:p w14:paraId="2F5141EE" w14:textId="77777777" w:rsidR="005134E4" w:rsidRDefault="005134E4">
      <w:pPr>
        <w:pStyle w:val="CodeBlock"/>
        <w:rPr>
          <w:ins w:id="4925" w:author="Sam Tertzakian" w:date="2018-09-11T19:53:00Z"/>
        </w:rPr>
        <w:pPrChange w:id="4926" w:author="Sam Tertzakian" w:date="2018-09-12T14:45:00Z">
          <w:pPr>
            <w:autoSpaceDE w:val="0"/>
            <w:autoSpaceDN w:val="0"/>
            <w:adjustRightInd w:val="0"/>
            <w:spacing w:after="0" w:line="240" w:lineRule="auto"/>
          </w:pPr>
        </w:pPrChange>
      </w:pPr>
    </w:p>
    <w:p w14:paraId="5B5B0F2A" w14:textId="77777777" w:rsidR="005134E4" w:rsidRDefault="005134E4">
      <w:pPr>
        <w:pStyle w:val="CodeBlock"/>
        <w:rPr>
          <w:ins w:id="4927" w:author="Sam Tertzakian" w:date="2018-09-11T19:53:00Z"/>
          <w:color w:val="000000"/>
        </w:rPr>
        <w:pPrChange w:id="4928" w:author="Sam Tertzakian" w:date="2018-09-12T14:45:00Z">
          <w:pPr>
            <w:autoSpaceDE w:val="0"/>
            <w:autoSpaceDN w:val="0"/>
            <w:adjustRightInd w:val="0"/>
            <w:spacing w:after="0" w:line="240" w:lineRule="auto"/>
          </w:pPr>
        </w:pPrChange>
      </w:pPr>
      <w:ins w:id="4929" w:author="Sam Tertzakian" w:date="2018-09-11T19:53:00Z">
        <w:r>
          <w:t>Return Value:</w:t>
        </w:r>
      </w:ins>
    </w:p>
    <w:p w14:paraId="4F61B7F1" w14:textId="77777777" w:rsidR="005134E4" w:rsidRDefault="005134E4">
      <w:pPr>
        <w:pStyle w:val="CodeBlock"/>
        <w:rPr>
          <w:ins w:id="4930" w:author="Sam Tertzakian" w:date="2018-09-11T19:53:00Z"/>
        </w:rPr>
        <w:pPrChange w:id="4931" w:author="Sam Tertzakian" w:date="2018-09-12T14:45:00Z">
          <w:pPr>
            <w:autoSpaceDE w:val="0"/>
            <w:autoSpaceDN w:val="0"/>
            <w:adjustRightInd w:val="0"/>
            <w:spacing w:after="0" w:line="240" w:lineRule="auto"/>
          </w:pPr>
        </w:pPrChange>
      </w:pPr>
    </w:p>
    <w:p w14:paraId="72DA71CA" w14:textId="77777777" w:rsidR="005134E4" w:rsidRDefault="005134E4">
      <w:pPr>
        <w:pStyle w:val="CodeBlock"/>
        <w:rPr>
          <w:ins w:id="4932" w:author="Sam Tertzakian" w:date="2018-09-11T19:53:00Z"/>
          <w:color w:val="000000"/>
        </w:rPr>
        <w:pPrChange w:id="4933" w:author="Sam Tertzakian" w:date="2018-09-12T14:45:00Z">
          <w:pPr>
            <w:autoSpaceDE w:val="0"/>
            <w:autoSpaceDN w:val="0"/>
            <w:adjustRightInd w:val="0"/>
            <w:spacing w:after="0" w:line="240" w:lineRule="auto"/>
          </w:pPr>
        </w:pPrChange>
      </w:pPr>
      <w:ins w:id="4934" w:author="Sam Tertzakian" w:date="2018-09-11T19:53:00Z">
        <w:r>
          <w:t xml:space="preserve">    NTSTATUS</w:t>
        </w:r>
      </w:ins>
    </w:p>
    <w:p w14:paraId="414C3909" w14:textId="77777777" w:rsidR="005134E4" w:rsidRDefault="005134E4">
      <w:pPr>
        <w:pStyle w:val="CodeBlock"/>
        <w:rPr>
          <w:ins w:id="4935" w:author="Sam Tertzakian" w:date="2018-09-11T19:53:00Z"/>
        </w:rPr>
        <w:pPrChange w:id="4936" w:author="Sam Tertzakian" w:date="2018-09-12T14:45:00Z">
          <w:pPr>
            <w:autoSpaceDE w:val="0"/>
            <w:autoSpaceDN w:val="0"/>
            <w:adjustRightInd w:val="0"/>
            <w:spacing w:after="0" w:line="240" w:lineRule="auto"/>
          </w:pPr>
        </w:pPrChange>
      </w:pPr>
    </w:p>
    <w:p w14:paraId="2434E26B" w14:textId="77777777" w:rsidR="005134E4" w:rsidRDefault="005134E4">
      <w:pPr>
        <w:pStyle w:val="CodeBlock"/>
        <w:rPr>
          <w:ins w:id="4937" w:author="Sam Tertzakian" w:date="2018-09-11T19:53:00Z"/>
          <w:color w:val="000000"/>
        </w:rPr>
        <w:pPrChange w:id="4938" w:author="Sam Tertzakian" w:date="2018-09-12T14:45:00Z">
          <w:pPr>
            <w:autoSpaceDE w:val="0"/>
            <w:autoSpaceDN w:val="0"/>
            <w:adjustRightInd w:val="0"/>
            <w:spacing w:after="0" w:line="240" w:lineRule="auto"/>
          </w:pPr>
        </w:pPrChange>
      </w:pPr>
      <w:ins w:id="4939" w:author="Sam Tertzakian" w:date="2018-09-11T19:53:00Z">
        <w:r>
          <w:t>--*/</w:t>
        </w:r>
      </w:ins>
    </w:p>
    <w:p w14:paraId="1BDED5AD" w14:textId="77777777" w:rsidR="005134E4" w:rsidRDefault="005134E4">
      <w:pPr>
        <w:pStyle w:val="CodeBlock"/>
        <w:rPr>
          <w:ins w:id="4940" w:author="Sam Tertzakian" w:date="2018-09-11T19:53:00Z"/>
        </w:rPr>
        <w:pPrChange w:id="4941" w:author="Sam Tertzakian" w:date="2018-09-12T14:45:00Z">
          <w:pPr>
            <w:autoSpaceDE w:val="0"/>
            <w:autoSpaceDN w:val="0"/>
            <w:adjustRightInd w:val="0"/>
            <w:spacing w:after="0" w:line="240" w:lineRule="auto"/>
          </w:pPr>
        </w:pPrChange>
      </w:pPr>
      <w:ins w:id="4942" w:author="Sam Tertzakian" w:date="2018-09-11T19:53:00Z">
        <w:r>
          <w:t>{</w:t>
        </w:r>
      </w:ins>
    </w:p>
    <w:p w14:paraId="4EB8072B" w14:textId="77777777" w:rsidR="005134E4" w:rsidRDefault="005134E4">
      <w:pPr>
        <w:pStyle w:val="CodeBlock"/>
        <w:rPr>
          <w:ins w:id="4943" w:author="Sam Tertzakian" w:date="2018-09-11T19:53:00Z"/>
          <w:color w:val="000000"/>
        </w:rPr>
        <w:pPrChange w:id="4944" w:author="Sam Tertzakian" w:date="2018-09-12T14:45:00Z">
          <w:pPr>
            <w:autoSpaceDE w:val="0"/>
            <w:autoSpaceDN w:val="0"/>
            <w:adjustRightInd w:val="0"/>
            <w:spacing w:after="0" w:line="240" w:lineRule="auto"/>
          </w:pPr>
        </w:pPrChange>
      </w:pPr>
      <w:ins w:id="4945" w:author="Sam Tertzakian" w:date="2018-09-11T19:53:00Z">
        <w:r>
          <w:rPr>
            <w:color w:val="000000"/>
          </w:rPr>
          <w:t xml:space="preserve">    </w:t>
        </w:r>
        <w:r>
          <w:t>DMF_CONTEXT_ResourceHub</w:t>
        </w:r>
        <w:r>
          <w:rPr>
            <w:color w:val="000000"/>
          </w:rPr>
          <w:t>* moduleContext;</w:t>
        </w:r>
      </w:ins>
    </w:p>
    <w:p w14:paraId="04F7D4BE" w14:textId="77777777" w:rsidR="005134E4" w:rsidRDefault="005134E4">
      <w:pPr>
        <w:pStyle w:val="CodeBlock"/>
        <w:rPr>
          <w:ins w:id="4946" w:author="Sam Tertzakian" w:date="2018-09-11T19:53:00Z"/>
        </w:rPr>
        <w:pPrChange w:id="4947" w:author="Sam Tertzakian" w:date="2018-09-12T14:45:00Z">
          <w:pPr>
            <w:autoSpaceDE w:val="0"/>
            <w:autoSpaceDN w:val="0"/>
            <w:adjustRightInd w:val="0"/>
            <w:spacing w:after="0" w:line="240" w:lineRule="auto"/>
          </w:pPr>
        </w:pPrChange>
      </w:pPr>
    </w:p>
    <w:p w14:paraId="32A92184" w14:textId="77777777" w:rsidR="005134E4" w:rsidRDefault="005134E4">
      <w:pPr>
        <w:pStyle w:val="CodeBlock"/>
        <w:rPr>
          <w:ins w:id="4948" w:author="Sam Tertzakian" w:date="2018-09-11T19:53:00Z"/>
          <w:color w:val="000000"/>
        </w:rPr>
        <w:pPrChange w:id="4949" w:author="Sam Tertzakian" w:date="2018-09-12T14:45:00Z">
          <w:pPr>
            <w:autoSpaceDE w:val="0"/>
            <w:autoSpaceDN w:val="0"/>
            <w:adjustRightInd w:val="0"/>
            <w:spacing w:after="0" w:line="240" w:lineRule="auto"/>
          </w:pPr>
        </w:pPrChange>
      </w:pPr>
      <w:ins w:id="4950" w:author="Sam Tertzakian" w:date="2018-09-11T19:53:00Z">
        <w:r>
          <w:rPr>
            <w:color w:val="000000"/>
          </w:rPr>
          <w:t xml:space="preserve">    </w:t>
        </w:r>
        <w:r>
          <w:t>PAGED_CODE</w:t>
        </w:r>
        <w:r>
          <w:rPr>
            <w:color w:val="000000"/>
          </w:rPr>
          <w:t>();</w:t>
        </w:r>
      </w:ins>
    </w:p>
    <w:p w14:paraId="1D778A0A" w14:textId="77777777" w:rsidR="005134E4" w:rsidRDefault="005134E4">
      <w:pPr>
        <w:pStyle w:val="CodeBlock"/>
        <w:rPr>
          <w:ins w:id="4951" w:author="Sam Tertzakian" w:date="2018-09-11T19:53:00Z"/>
        </w:rPr>
        <w:pPrChange w:id="4952" w:author="Sam Tertzakian" w:date="2018-09-12T14:45:00Z">
          <w:pPr>
            <w:autoSpaceDE w:val="0"/>
            <w:autoSpaceDN w:val="0"/>
            <w:adjustRightInd w:val="0"/>
            <w:spacing w:after="0" w:line="240" w:lineRule="auto"/>
          </w:pPr>
        </w:pPrChange>
      </w:pPr>
    </w:p>
    <w:p w14:paraId="0DF7673F" w14:textId="77777777" w:rsidR="005134E4" w:rsidRDefault="005134E4">
      <w:pPr>
        <w:pStyle w:val="CodeBlock"/>
        <w:rPr>
          <w:ins w:id="4953" w:author="Sam Tertzakian" w:date="2018-09-11T19:53:00Z"/>
        </w:rPr>
        <w:pPrChange w:id="4954" w:author="Sam Tertzakian" w:date="2018-09-12T14:45:00Z">
          <w:pPr>
            <w:autoSpaceDE w:val="0"/>
            <w:autoSpaceDN w:val="0"/>
            <w:adjustRightInd w:val="0"/>
            <w:spacing w:after="0" w:line="240" w:lineRule="auto"/>
          </w:pPr>
        </w:pPrChange>
      </w:pPr>
      <w:ins w:id="4955" w:author="Sam Tertzakian" w:date="2018-09-11T19:53:00Z">
        <w:r>
          <w:t xml:space="preserve">    </w:t>
        </w:r>
        <w:r>
          <w:rPr>
            <w:color w:val="6F008A"/>
          </w:rPr>
          <w:t>FuncEntry</w:t>
        </w:r>
        <w:r>
          <w:t>(DMF_TRACE_ResourceHub);</w:t>
        </w:r>
      </w:ins>
    </w:p>
    <w:p w14:paraId="6740858B" w14:textId="77777777" w:rsidR="005134E4" w:rsidRDefault="005134E4">
      <w:pPr>
        <w:pStyle w:val="CodeBlock"/>
        <w:rPr>
          <w:ins w:id="4956" w:author="Sam Tertzakian" w:date="2018-09-11T19:53:00Z"/>
        </w:rPr>
        <w:pPrChange w:id="4957" w:author="Sam Tertzakian" w:date="2018-09-12T14:45:00Z">
          <w:pPr>
            <w:autoSpaceDE w:val="0"/>
            <w:autoSpaceDN w:val="0"/>
            <w:adjustRightInd w:val="0"/>
            <w:spacing w:after="0" w:line="240" w:lineRule="auto"/>
          </w:pPr>
        </w:pPrChange>
      </w:pPr>
    </w:p>
    <w:p w14:paraId="31502566" w14:textId="77777777" w:rsidR="005134E4" w:rsidRDefault="005134E4">
      <w:pPr>
        <w:pStyle w:val="CodeBlock"/>
        <w:rPr>
          <w:ins w:id="4958" w:author="Sam Tertzakian" w:date="2018-09-11T19:53:00Z"/>
        </w:rPr>
        <w:pPrChange w:id="4959" w:author="Sam Tertzakian" w:date="2018-09-12T14:45:00Z">
          <w:pPr>
            <w:autoSpaceDE w:val="0"/>
            <w:autoSpaceDN w:val="0"/>
            <w:adjustRightInd w:val="0"/>
            <w:spacing w:after="0" w:line="240" w:lineRule="auto"/>
          </w:pPr>
        </w:pPrChange>
      </w:pPr>
      <w:ins w:id="4960" w:author="Sam Tertzakian" w:date="2018-09-11T19:53:00Z">
        <w:r>
          <w:t xml:space="preserve">    moduleContext = DMF_CONTEXT_GET(</w:t>
        </w:r>
        <w:r>
          <w:rPr>
            <w:color w:val="808080"/>
          </w:rPr>
          <w:t>DmfModule</w:t>
        </w:r>
        <w:r>
          <w:t>);</w:t>
        </w:r>
      </w:ins>
    </w:p>
    <w:p w14:paraId="6AB79637" w14:textId="77777777" w:rsidR="005134E4" w:rsidRDefault="005134E4">
      <w:pPr>
        <w:pStyle w:val="CodeBlock"/>
        <w:rPr>
          <w:ins w:id="4961" w:author="Sam Tertzakian" w:date="2018-09-11T19:53:00Z"/>
        </w:rPr>
        <w:pPrChange w:id="4962" w:author="Sam Tertzakian" w:date="2018-09-12T14:45:00Z">
          <w:pPr>
            <w:autoSpaceDE w:val="0"/>
            <w:autoSpaceDN w:val="0"/>
            <w:adjustRightInd w:val="0"/>
            <w:spacing w:after="0" w:line="240" w:lineRule="auto"/>
          </w:pPr>
        </w:pPrChange>
      </w:pPr>
    </w:p>
    <w:p w14:paraId="200AA5DB" w14:textId="77777777" w:rsidR="005134E4" w:rsidRDefault="005134E4">
      <w:pPr>
        <w:pStyle w:val="CodeBlock"/>
        <w:rPr>
          <w:ins w:id="4963" w:author="Sam Tertzakian" w:date="2018-09-11T19:53:00Z"/>
        </w:rPr>
        <w:pPrChange w:id="4964" w:author="Sam Tertzakian" w:date="2018-09-12T14:45:00Z">
          <w:pPr>
            <w:autoSpaceDE w:val="0"/>
            <w:autoSpaceDN w:val="0"/>
            <w:adjustRightInd w:val="0"/>
            <w:spacing w:after="0" w:line="240" w:lineRule="auto"/>
          </w:pPr>
        </w:pPrChange>
      </w:pPr>
      <w:ins w:id="4965" w:author="Sam Tertzakian" w:date="2018-09-11T19:53:00Z">
        <w:r>
          <w:t xml:space="preserve">    </w:t>
        </w:r>
        <w:r>
          <w:rPr>
            <w:color w:val="6F008A"/>
          </w:rPr>
          <w:t>FuncExitVoid</w:t>
        </w:r>
        <w:r>
          <w:t>(DMF_TRACE_ResourceHub);</w:t>
        </w:r>
      </w:ins>
    </w:p>
    <w:p w14:paraId="53898F49" w14:textId="77777777" w:rsidR="005134E4" w:rsidRDefault="005134E4">
      <w:pPr>
        <w:pStyle w:val="CodeBlock"/>
        <w:rPr>
          <w:ins w:id="4966" w:author="Sam Tertzakian" w:date="2018-09-11T19:53:00Z"/>
        </w:rPr>
        <w:pPrChange w:id="4967" w:author="Sam Tertzakian" w:date="2018-09-12T14:45:00Z">
          <w:pPr>
            <w:autoSpaceDE w:val="0"/>
            <w:autoSpaceDN w:val="0"/>
            <w:adjustRightInd w:val="0"/>
            <w:spacing w:after="0" w:line="240" w:lineRule="auto"/>
          </w:pPr>
        </w:pPrChange>
      </w:pPr>
      <w:ins w:id="4968" w:author="Sam Tertzakian" w:date="2018-09-11T19:53:00Z">
        <w:r>
          <w:t>}</w:t>
        </w:r>
      </w:ins>
    </w:p>
    <w:p w14:paraId="5F4ABD5B" w14:textId="77777777" w:rsidR="005134E4" w:rsidRDefault="005134E4">
      <w:pPr>
        <w:pStyle w:val="CodeBlock"/>
        <w:rPr>
          <w:ins w:id="4969" w:author="Sam Tertzakian" w:date="2018-09-11T19:53:00Z"/>
          <w:color w:val="000000"/>
        </w:rPr>
        <w:pPrChange w:id="4970" w:author="Sam Tertzakian" w:date="2018-09-12T14:45:00Z">
          <w:pPr>
            <w:autoSpaceDE w:val="0"/>
            <w:autoSpaceDN w:val="0"/>
            <w:adjustRightInd w:val="0"/>
            <w:spacing w:after="0" w:line="240" w:lineRule="auto"/>
          </w:pPr>
        </w:pPrChange>
      </w:pPr>
      <w:ins w:id="4971" w:author="Sam Tertzakian" w:date="2018-09-11T19:53:00Z">
        <w:r>
          <w:t>#pragma</w:t>
        </w:r>
        <w:r>
          <w:rPr>
            <w:color w:val="000000"/>
          </w:rPr>
          <w:t xml:space="preserve"> </w:t>
        </w:r>
        <w:r>
          <w:t>code_seg</w:t>
        </w:r>
        <w:r>
          <w:rPr>
            <w:color w:val="000000"/>
          </w:rPr>
          <w:t>()</w:t>
        </w:r>
      </w:ins>
    </w:p>
    <w:p w14:paraId="5D9C47B4" w14:textId="185035E3" w:rsidR="005134E4" w:rsidRDefault="005134E4">
      <w:pPr>
        <w:rPr>
          <w:ins w:id="4972" w:author="Sam Tertzakian" w:date="2018-09-11T19:53:00Z"/>
          <w:rFonts w:asciiTheme="majorHAnsi" w:eastAsiaTheme="majorEastAsia" w:hAnsiTheme="majorHAnsi" w:cstheme="majorBidi"/>
          <w:b/>
          <w:bCs/>
          <w:color w:val="000000" w:themeColor="text1"/>
        </w:rPr>
      </w:pPr>
      <w:ins w:id="4973" w:author="Sam Tertzakian" w:date="2018-09-11T19:53:00Z">
        <w:r>
          <w:br w:type="page"/>
        </w:r>
      </w:ins>
    </w:p>
    <w:p w14:paraId="58300288" w14:textId="77777777" w:rsidR="005134E4" w:rsidDel="005134E4" w:rsidRDefault="005134E4" w:rsidP="0038406D">
      <w:pPr>
        <w:rPr>
          <w:del w:id="4974" w:author="Sam Tertzakian" w:date="2018-09-11T19:53:00Z"/>
        </w:rPr>
      </w:pPr>
      <w:bookmarkStart w:id="4975" w:name="_Toc524526263"/>
      <w:bookmarkStart w:id="4976" w:name="_Toc524526952"/>
      <w:bookmarkStart w:id="4977" w:name="_Toc524527641"/>
      <w:bookmarkEnd w:id="4975"/>
      <w:bookmarkEnd w:id="4976"/>
      <w:bookmarkEnd w:id="4977"/>
    </w:p>
    <w:p w14:paraId="71408345" w14:textId="0924D341" w:rsidR="0038406D" w:rsidDel="005134E4" w:rsidRDefault="0038406D" w:rsidP="0038406D">
      <w:pPr>
        <w:pStyle w:val="CodeBlock"/>
        <w:rPr>
          <w:del w:id="4978" w:author="Sam Tertzakian" w:date="2018-09-11T19:53:00Z"/>
        </w:rPr>
      </w:pPr>
      <w:del w:id="4979" w:author="Sam Tertzakian" w:date="2018-09-11T19:53:00Z">
        <w:r w:rsidDel="005134E4">
          <w:delText>///////////////////////////////////////////////////////////////////////////////////////////////////////</w:delText>
        </w:r>
        <w:bookmarkStart w:id="4980" w:name="_Toc524526264"/>
        <w:bookmarkStart w:id="4981" w:name="_Toc524526953"/>
        <w:bookmarkStart w:id="4982" w:name="_Toc524527642"/>
        <w:bookmarkEnd w:id="4980"/>
        <w:bookmarkEnd w:id="4981"/>
        <w:bookmarkEnd w:id="4982"/>
      </w:del>
    </w:p>
    <w:p w14:paraId="52F8DAB6" w14:textId="13CA63B8" w:rsidR="0038406D" w:rsidDel="005134E4" w:rsidRDefault="0038406D" w:rsidP="0038406D">
      <w:pPr>
        <w:pStyle w:val="CodeBlock"/>
        <w:rPr>
          <w:del w:id="4983" w:author="Sam Tertzakian" w:date="2018-09-11T19:53:00Z"/>
        </w:rPr>
      </w:pPr>
      <w:del w:id="4984" w:author="Sam Tertzakian" w:date="2018-09-11T19:53:00Z">
        <w:r w:rsidDel="005134E4">
          <w:delText>// Dmf Module Entry Points</w:delText>
        </w:r>
        <w:bookmarkStart w:id="4985" w:name="_Toc524526265"/>
        <w:bookmarkStart w:id="4986" w:name="_Toc524526954"/>
        <w:bookmarkStart w:id="4987" w:name="_Toc524527643"/>
        <w:bookmarkEnd w:id="4985"/>
        <w:bookmarkEnd w:id="4986"/>
        <w:bookmarkEnd w:id="4987"/>
      </w:del>
    </w:p>
    <w:p w14:paraId="2FEB60A5" w14:textId="56603560" w:rsidR="0038406D" w:rsidDel="005134E4" w:rsidRDefault="0038406D" w:rsidP="0038406D">
      <w:pPr>
        <w:pStyle w:val="CodeBlock"/>
        <w:rPr>
          <w:del w:id="4988" w:author="Sam Tertzakian" w:date="2018-09-11T19:53:00Z"/>
        </w:rPr>
      </w:pPr>
      <w:del w:id="4989" w:author="Sam Tertzakian" w:date="2018-09-11T19:53:00Z">
        <w:r w:rsidDel="005134E4">
          <w:delText>///////////////////////////////////////////////////////////////////////////////////////////////////////</w:delText>
        </w:r>
        <w:bookmarkStart w:id="4990" w:name="_Toc524526266"/>
        <w:bookmarkStart w:id="4991" w:name="_Toc524526955"/>
        <w:bookmarkStart w:id="4992" w:name="_Toc524527644"/>
        <w:bookmarkEnd w:id="4990"/>
        <w:bookmarkEnd w:id="4991"/>
        <w:bookmarkEnd w:id="4992"/>
      </w:del>
    </w:p>
    <w:p w14:paraId="73E75C53" w14:textId="43EC922B" w:rsidR="0038406D" w:rsidDel="005134E4" w:rsidRDefault="0038406D" w:rsidP="0038406D">
      <w:pPr>
        <w:pStyle w:val="CodeBlock"/>
        <w:rPr>
          <w:del w:id="4993" w:author="Sam Tertzakian" w:date="2018-09-11T19:53:00Z"/>
        </w:rPr>
      </w:pPr>
      <w:del w:id="4994" w:author="Sam Tertzakian" w:date="2018-09-11T19:53:00Z">
        <w:r w:rsidDel="005134E4">
          <w:delText>//</w:delText>
        </w:r>
        <w:bookmarkStart w:id="4995" w:name="_Toc524526267"/>
        <w:bookmarkStart w:id="4996" w:name="_Toc524526956"/>
        <w:bookmarkStart w:id="4997" w:name="_Toc524527645"/>
        <w:bookmarkEnd w:id="4995"/>
        <w:bookmarkEnd w:id="4996"/>
        <w:bookmarkEnd w:id="4997"/>
      </w:del>
    </w:p>
    <w:p w14:paraId="0DCDD9CF" w14:textId="65B063D8" w:rsidR="0038406D" w:rsidDel="005134E4" w:rsidRDefault="0038406D" w:rsidP="0038406D">
      <w:pPr>
        <w:pStyle w:val="CodeBlock"/>
        <w:rPr>
          <w:del w:id="4998" w:author="Sam Tertzakian" w:date="2018-09-11T19:53:00Z"/>
        </w:rPr>
      </w:pPr>
      <w:bookmarkStart w:id="4999" w:name="_Toc524526268"/>
      <w:bookmarkStart w:id="5000" w:name="_Toc524526957"/>
      <w:bookmarkStart w:id="5001" w:name="_Toc524527646"/>
      <w:bookmarkEnd w:id="4999"/>
      <w:bookmarkEnd w:id="5000"/>
      <w:bookmarkEnd w:id="5001"/>
    </w:p>
    <w:p w14:paraId="2D29A534" w14:textId="3AF348B6" w:rsidR="0038406D" w:rsidDel="005134E4" w:rsidRDefault="0038406D" w:rsidP="0038406D">
      <w:pPr>
        <w:pStyle w:val="CodeBlock"/>
        <w:rPr>
          <w:del w:id="5002" w:author="Sam Tertzakian" w:date="2018-09-11T19:53:00Z"/>
        </w:rPr>
      </w:pPr>
      <w:del w:id="5003" w:author="Sam Tertzakian" w:date="2018-09-11T19:53:00Z">
        <w:r w:rsidDel="005134E4">
          <w:delText>#pragma code_seg("PAGED")</w:delText>
        </w:r>
        <w:bookmarkStart w:id="5004" w:name="_Toc524526269"/>
        <w:bookmarkStart w:id="5005" w:name="_Toc524526958"/>
        <w:bookmarkStart w:id="5006" w:name="_Toc524527647"/>
        <w:bookmarkEnd w:id="5004"/>
        <w:bookmarkEnd w:id="5005"/>
        <w:bookmarkEnd w:id="5006"/>
      </w:del>
    </w:p>
    <w:p w14:paraId="31B38EEA" w14:textId="22392F88" w:rsidR="0038406D" w:rsidDel="005134E4" w:rsidRDefault="0038406D" w:rsidP="0038406D">
      <w:pPr>
        <w:pStyle w:val="CodeBlock"/>
        <w:rPr>
          <w:del w:id="5007" w:author="Sam Tertzakian" w:date="2018-09-11T19:53:00Z"/>
        </w:rPr>
      </w:pPr>
      <w:del w:id="5008" w:author="Sam Tertzakian" w:date="2018-09-11T19:53:00Z">
        <w:r w:rsidDel="005134E4">
          <w:delText>_IRQL_requires_max_(PASSIVE_LEVEL)</w:delText>
        </w:r>
        <w:bookmarkStart w:id="5009" w:name="_Toc524526270"/>
        <w:bookmarkStart w:id="5010" w:name="_Toc524526959"/>
        <w:bookmarkStart w:id="5011" w:name="_Toc524527648"/>
        <w:bookmarkEnd w:id="5009"/>
        <w:bookmarkEnd w:id="5010"/>
        <w:bookmarkEnd w:id="5011"/>
      </w:del>
    </w:p>
    <w:p w14:paraId="507E6460" w14:textId="06E13DD7" w:rsidR="0038406D" w:rsidDel="005134E4" w:rsidRDefault="0038406D" w:rsidP="0038406D">
      <w:pPr>
        <w:pStyle w:val="CodeBlock"/>
        <w:rPr>
          <w:del w:id="5012" w:author="Sam Tertzakian" w:date="2018-09-11T19:53:00Z"/>
        </w:rPr>
      </w:pPr>
      <w:del w:id="5013" w:author="Sam Tertzakian" w:date="2018-09-11T19:53:00Z">
        <w:r w:rsidDel="005134E4">
          <w:delText xml:space="preserve">_Must_inspect_result_ </w:delText>
        </w:r>
        <w:bookmarkStart w:id="5014" w:name="_Toc524526271"/>
        <w:bookmarkStart w:id="5015" w:name="_Toc524526960"/>
        <w:bookmarkStart w:id="5016" w:name="_Toc524527649"/>
        <w:bookmarkEnd w:id="5014"/>
        <w:bookmarkEnd w:id="5015"/>
        <w:bookmarkEnd w:id="5016"/>
      </w:del>
    </w:p>
    <w:p w14:paraId="1BDD87A6" w14:textId="0A0E14E2" w:rsidR="0038406D" w:rsidDel="005134E4" w:rsidRDefault="0038406D" w:rsidP="0038406D">
      <w:pPr>
        <w:pStyle w:val="CodeBlock"/>
        <w:rPr>
          <w:del w:id="5017" w:author="Sam Tertzakian" w:date="2018-09-11T19:53:00Z"/>
        </w:rPr>
      </w:pPr>
      <w:del w:id="5018" w:author="Sam Tertzakian" w:date="2018-09-11T19:53:00Z">
        <w:r w:rsidDel="005134E4">
          <w:delText>static</w:delText>
        </w:r>
        <w:bookmarkStart w:id="5019" w:name="_Toc524526272"/>
        <w:bookmarkStart w:id="5020" w:name="_Toc524526961"/>
        <w:bookmarkStart w:id="5021" w:name="_Toc524527650"/>
        <w:bookmarkEnd w:id="5019"/>
        <w:bookmarkEnd w:id="5020"/>
        <w:bookmarkEnd w:id="5021"/>
      </w:del>
    </w:p>
    <w:p w14:paraId="1CA9BDCE" w14:textId="5943E948" w:rsidR="0038406D" w:rsidDel="005134E4" w:rsidRDefault="0038406D" w:rsidP="0038406D">
      <w:pPr>
        <w:pStyle w:val="CodeBlock"/>
        <w:rPr>
          <w:del w:id="5022" w:author="Sam Tertzakian" w:date="2018-09-11T19:53:00Z"/>
        </w:rPr>
      </w:pPr>
      <w:del w:id="5023" w:author="Sam Tertzakian" w:date="2018-09-11T19:53:00Z">
        <w:r w:rsidDel="005134E4">
          <w:delText xml:space="preserve">NTSTATUS </w:delText>
        </w:r>
        <w:bookmarkStart w:id="5024" w:name="_Toc524526273"/>
        <w:bookmarkStart w:id="5025" w:name="_Toc524526962"/>
        <w:bookmarkStart w:id="5026" w:name="_Toc524527651"/>
        <w:bookmarkEnd w:id="5024"/>
        <w:bookmarkEnd w:id="5025"/>
        <w:bookmarkEnd w:id="5026"/>
      </w:del>
    </w:p>
    <w:p w14:paraId="36E33ACA" w14:textId="1D595E6D" w:rsidR="0038406D" w:rsidDel="005134E4" w:rsidRDefault="0038406D" w:rsidP="0038406D">
      <w:pPr>
        <w:pStyle w:val="CodeBlock"/>
        <w:rPr>
          <w:del w:id="5027" w:author="Sam Tertzakian" w:date="2018-09-11T19:53:00Z"/>
        </w:rPr>
      </w:pPr>
      <w:del w:id="5028" w:author="Sam Tertzakian" w:date="2018-09-11T19:53:00Z">
        <w:r w:rsidDel="005134E4">
          <w:delText>DMF_GenericRequest_Open(</w:delText>
        </w:r>
        <w:bookmarkStart w:id="5029" w:name="_Toc524526274"/>
        <w:bookmarkStart w:id="5030" w:name="_Toc524526963"/>
        <w:bookmarkStart w:id="5031" w:name="_Toc524527652"/>
        <w:bookmarkEnd w:id="5029"/>
        <w:bookmarkEnd w:id="5030"/>
        <w:bookmarkEnd w:id="5031"/>
      </w:del>
    </w:p>
    <w:p w14:paraId="46531EA4" w14:textId="6FBE6CD1" w:rsidR="0038406D" w:rsidDel="005134E4" w:rsidRDefault="0038406D" w:rsidP="0038406D">
      <w:pPr>
        <w:pStyle w:val="CodeBlock"/>
        <w:rPr>
          <w:del w:id="5032" w:author="Sam Tertzakian" w:date="2018-09-11T19:53:00Z"/>
        </w:rPr>
      </w:pPr>
      <w:del w:id="5033" w:author="Sam Tertzakian" w:date="2018-09-11T19:53:00Z">
        <w:r w:rsidDel="005134E4">
          <w:delText xml:space="preserve">    _In_ DMFMODULE DmfModule</w:delText>
        </w:r>
        <w:bookmarkStart w:id="5034" w:name="_Toc524526275"/>
        <w:bookmarkStart w:id="5035" w:name="_Toc524526964"/>
        <w:bookmarkStart w:id="5036" w:name="_Toc524527653"/>
        <w:bookmarkEnd w:id="5034"/>
        <w:bookmarkEnd w:id="5035"/>
        <w:bookmarkEnd w:id="5036"/>
      </w:del>
    </w:p>
    <w:p w14:paraId="7DCB4973" w14:textId="77617A92" w:rsidR="0038406D" w:rsidDel="005134E4" w:rsidRDefault="0038406D" w:rsidP="0038406D">
      <w:pPr>
        <w:pStyle w:val="CodeBlock"/>
        <w:rPr>
          <w:del w:id="5037" w:author="Sam Tertzakian" w:date="2018-09-11T19:53:00Z"/>
        </w:rPr>
      </w:pPr>
      <w:del w:id="5038" w:author="Sam Tertzakian" w:date="2018-09-11T19:53:00Z">
        <w:r w:rsidDel="005134E4">
          <w:delText xml:space="preserve">    )</w:delText>
        </w:r>
        <w:bookmarkStart w:id="5039" w:name="_Toc524526276"/>
        <w:bookmarkStart w:id="5040" w:name="_Toc524526965"/>
        <w:bookmarkStart w:id="5041" w:name="_Toc524527654"/>
        <w:bookmarkEnd w:id="5039"/>
        <w:bookmarkEnd w:id="5040"/>
        <w:bookmarkEnd w:id="5041"/>
      </w:del>
    </w:p>
    <w:p w14:paraId="7ACDB2BD" w14:textId="71A81B90" w:rsidR="0038406D" w:rsidDel="005134E4" w:rsidRDefault="0038406D" w:rsidP="0038406D">
      <w:pPr>
        <w:pStyle w:val="CodeBlock"/>
        <w:rPr>
          <w:del w:id="5042" w:author="Sam Tertzakian" w:date="2018-09-11T19:53:00Z"/>
        </w:rPr>
      </w:pPr>
      <w:del w:id="5043" w:author="Sam Tertzakian" w:date="2018-09-11T19:53:00Z">
        <w:r w:rsidDel="005134E4">
          <w:delText>/*++</w:delText>
        </w:r>
        <w:bookmarkStart w:id="5044" w:name="_Toc524526277"/>
        <w:bookmarkStart w:id="5045" w:name="_Toc524526966"/>
        <w:bookmarkStart w:id="5046" w:name="_Toc524527655"/>
        <w:bookmarkEnd w:id="5044"/>
        <w:bookmarkEnd w:id="5045"/>
        <w:bookmarkEnd w:id="5046"/>
      </w:del>
    </w:p>
    <w:p w14:paraId="404F0781" w14:textId="59364C23" w:rsidR="0038406D" w:rsidDel="005134E4" w:rsidRDefault="0038406D" w:rsidP="0038406D">
      <w:pPr>
        <w:pStyle w:val="CodeBlock"/>
        <w:rPr>
          <w:del w:id="5047" w:author="Sam Tertzakian" w:date="2018-09-11T19:53:00Z"/>
        </w:rPr>
      </w:pPr>
      <w:bookmarkStart w:id="5048" w:name="_Toc524526278"/>
      <w:bookmarkStart w:id="5049" w:name="_Toc524526967"/>
      <w:bookmarkStart w:id="5050" w:name="_Toc524527656"/>
      <w:bookmarkEnd w:id="5048"/>
      <w:bookmarkEnd w:id="5049"/>
      <w:bookmarkEnd w:id="5050"/>
    </w:p>
    <w:p w14:paraId="32DFA9AB" w14:textId="1313B90D" w:rsidR="0038406D" w:rsidDel="005134E4" w:rsidRDefault="0038406D" w:rsidP="0038406D">
      <w:pPr>
        <w:pStyle w:val="CodeBlock"/>
        <w:rPr>
          <w:del w:id="5051" w:author="Sam Tertzakian" w:date="2018-09-11T19:53:00Z"/>
        </w:rPr>
      </w:pPr>
      <w:del w:id="5052" w:author="Sam Tertzakian" w:date="2018-09-11T19:53:00Z">
        <w:r w:rsidDel="005134E4">
          <w:delText>Routine Description:</w:delText>
        </w:r>
        <w:bookmarkStart w:id="5053" w:name="_Toc524526279"/>
        <w:bookmarkStart w:id="5054" w:name="_Toc524526968"/>
        <w:bookmarkStart w:id="5055" w:name="_Toc524527657"/>
        <w:bookmarkEnd w:id="5053"/>
        <w:bookmarkEnd w:id="5054"/>
        <w:bookmarkEnd w:id="5055"/>
      </w:del>
    </w:p>
    <w:p w14:paraId="497CDBBD" w14:textId="76AEF57F" w:rsidR="0038406D" w:rsidDel="005134E4" w:rsidRDefault="0038406D" w:rsidP="0038406D">
      <w:pPr>
        <w:pStyle w:val="CodeBlock"/>
        <w:rPr>
          <w:del w:id="5056" w:author="Sam Tertzakian" w:date="2018-09-11T19:53:00Z"/>
        </w:rPr>
      </w:pPr>
      <w:bookmarkStart w:id="5057" w:name="_Toc524526280"/>
      <w:bookmarkStart w:id="5058" w:name="_Toc524526969"/>
      <w:bookmarkStart w:id="5059" w:name="_Toc524527658"/>
      <w:bookmarkEnd w:id="5057"/>
      <w:bookmarkEnd w:id="5058"/>
      <w:bookmarkEnd w:id="5059"/>
    </w:p>
    <w:p w14:paraId="5606BA99" w14:textId="310CF7CF" w:rsidR="0038406D" w:rsidDel="005134E4" w:rsidRDefault="0038406D" w:rsidP="0038406D">
      <w:pPr>
        <w:pStyle w:val="CodeBlock"/>
        <w:rPr>
          <w:del w:id="5060" w:author="Sam Tertzakian" w:date="2018-09-11T19:53:00Z"/>
        </w:rPr>
      </w:pPr>
      <w:del w:id="5061" w:author="Sam Tertzakian" w:date="2018-09-11T19:53:00Z">
        <w:r w:rsidDel="005134E4">
          <w:delText xml:space="preserve">    Initialize an instance of a Dmf Module of type GenericRequest.</w:delText>
        </w:r>
        <w:bookmarkStart w:id="5062" w:name="_Toc524526281"/>
        <w:bookmarkStart w:id="5063" w:name="_Toc524526970"/>
        <w:bookmarkStart w:id="5064" w:name="_Toc524527659"/>
        <w:bookmarkEnd w:id="5062"/>
        <w:bookmarkEnd w:id="5063"/>
        <w:bookmarkEnd w:id="5064"/>
      </w:del>
    </w:p>
    <w:p w14:paraId="5B3170B9" w14:textId="598B7E9D" w:rsidR="0038406D" w:rsidDel="005134E4" w:rsidRDefault="0038406D" w:rsidP="0038406D">
      <w:pPr>
        <w:pStyle w:val="CodeBlock"/>
        <w:rPr>
          <w:del w:id="5065" w:author="Sam Tertzakian" w:date="2018-09-11T19:53:00Z"/>
        </w:rPr>
      </w:pPr>
      <w:bookmarkStart w:id="5066" w:name="_Toc524526282"/>
      <w:bookmarkStart w:id="5067" w:name="_Toc524526971"/>
      <w:bookmarkStart w:id="5068" w:name="_Toc524527660"/>
      <w:bookmarkEnd w:id="5066"/>
      <w:bookmarkEnd w:id="5067"/>
      <w:bookmarkEnd w:id="5068"/>
    </w:p>
    <w:p w14:paraId="12BE4DB0" w14:textId="578532A3" w:rsidR="0038406D" w:rsidDel="005134E4" w:rsidRDefault="0038406D" w:rsidP="0038406D">
      <w:pPr>
        <w:pStyle w:val="CodeBlock"/>
        <w:rPr>
          <w:del w:id="5069" w:author="Sam Tertzakian" w:date="2018-09-11T19:53:00Z"/>
        </w:rPr>
      </w:pPr>
      <w:del w:id="5070" w:author="Sam Tertzakian" w:date="2018-09-11T19:53:00Z">
        <w:r w:rsidDel="005134E4">
          <w:delText>Arguments:</w:delText>
        </w:r>
        <w:bookmarkStart w:id="5071" w:name="_Toc524526283"/>
        <w:bookmarkStart w:id="5072" w:name="_Toc524526972"/>
        <w:bookmarkStart w:id="5073" w:name="_Toc524527661"/>
        <w:bookmarkEnd w:id="5071"/>
        <w:bookmarkEnd w:id="5072"/>
        <w:bookmarkEnd w:id="5073"/>
      </w:del>
    </w:p>
    <w:p w14:paraId="29B722AB" w14:textId="2BF47CBF" w:rsidR="0038406D" w:rsidDel="005134E4" w:rsidRDefault="0038406D" w:rsidP="0038406D">
      <w:pPr>
        <w:pStyle w:val="CodeBlock"/>
        <w:rPr>
          <w:del w:id="5074" w:author="Sam Tertzakian" w:date="2018-09-11T19:53:00Z"/>
        </w:rPr>
      </w:pPr>
      <w:bookmarkStart w:id="5075" w:name="_Toc524526284"/>
      <w:bookmarkStart w:id="5076" w:name="_Toc524526973"/>
      <w:bookmarkStart w:id="5077" w:name="_Toc524527662"/>
      <w:bookmarkEnd w:id="5075"/>
      <w:bookmarkEnd w:id="5076"/>
      <w:bookmarkEnd w:id="5077"/>
    </w:p>
    <w:p w14:paraId="71B9C9C4" w14:textId="03514082" w:rsidR="0038406D" w:rsidDel="005134E4" w:rsidRDefault="0038406D" w:rsidP="0038406D">
      <w:pPr>
        <w:pStyle w:val="CodeBlock"/>
        <w:rPr>
          <w:del w:id="5078" w:author="Sam Tertzakian" w:date="2018-09-11T19:53:00Z"/>
        </w:rPr>
      </w:pPr>
      <w:del w:id="5079" w:author="Sam Tertzakian" w:date="2018-09-11T19:53:00Z">
        <w:r w:rsidDel="005134E4">
          <w:delText xml:space="preserve">    DmfModule - </w:delText>
        </w:r>
        <w:r w:rsidR="008228BE" w:rsidDel="005134E4">
          <w:delText>This Module’s</w:delText>
        </w:r>
        <w:r w:rsidDel="005134E4">
          <w:delText xml:space="preserve"> Dmf Module.</w:delText>
        </w:r>
        <w:bookmarkStart w:id="5080" w:name="_Toc524526285"/>
        <w:bookmarkStart w:id="5081" w:name="_Toc524526974"/>
        <w:bookmarkStart w:id="5082" w:name="_Toc524527663"/>
        <w:bookmarkEnd w:id="5080"/>
        <w:bookmarkEnd w:id="5081"/>
        <w:bookmarkEnd w:id="5082"/>
      </w:del>
    </w:p>
    <w:p w14:paraId="7F7E67A0" w14:textId="5F247AB0" w:rsidR="0038406D" w:rsidDel="005134E4" w:rsidRDefault="0038406D" w:rsidP="0038406D">
      <w:pPr>
        <w:pStyle w:val="CodeBlock"/>
        <w:rPr>
          <w:del w:id="5083" w:author="Sam Tertzakian" w:date="2018-09-11T19:53:00Z"/>
        </w:rPr>
      </w:pPr>
      <w:bookmarkStart w:id="5084" w:name="_Toc524526286"/>
      <w:bookmarkStart w:id="5085" w:name="_Toc524526975"/>
      <w:bookmarkStart w:id="5086" w:name="_Toc524527664"/>
      <w:bookmarkEnd w:id="5084"/>
      <w:bookmarkEnd w:id="5085"/>
      <w:bookmarkEnd w:id="5086"/>
    </w:p>
    <w:p w14:paraId="2F5A560B" w14:textId="1583AC60" w:rsidR="0038406D" w:rsidDel="005134E4" w:rsidRDefault="0038406D" w:rsidP="0038406D">
      <w:pPr>
        <w:pStyle w:val="CodeBlock"/>
        <w:rPr>
          <w:del w:id="5087" w:author="Sam Tertzakian" w:date="2018-09-11T19:53:00Z"/>
        </w:rPr>
      </w:pPr>
      <w:del w:id="5088" w:author="Sam Tertzakian" w:date="2018-09-11T19:53:00Z">
        <w:r w:rsidDel="005134E4">
          <w:delText xml:space="preserve">Return Value:       </w:delText>
        </w:r>
        <w:bookmarkStart w:id="5089" w:name="_Toc524526287"/>
        <w:bookmarkStart w:id="5090" w:name="_Toc524526976"/>
        <w:bookmarkStart w:id="5091" w:name="_Toc524527665"/>
        <w:bookmarkEnd w:id="5089"/>
        <w:bookmarkEnd w:id="5090"/>
        <w:bookmarkEnd w:id="5091"/>
      </w:del>
    </w:p>
    <w:p w14:paraId="37A3B3A5" w14:textId="7778A1B5" w:rsidR="0038406D" w:rsidDel="005134E4" w:rsidRDefault="0038406D" w:rsidP="0038406D">
      <w:pPr>
        <w:pStyle w:val="CodeBlock"/>
        <w:rPr>
          <w:del w:id="5092" w:author="Sam Tertzakian" w:date="2018-09-11T19:53:00Z"/>
        </w:rPr>
      </w:pPr>
      <w:bookmarkStart w:id="5093" w:name="_Toc524526288"/>
      <w:bookmarkStart w:id="5094" w:name="_Toc524526977"/>
      <w:bookmarkStart w:id="5095" w:name="_Toc524527666"/>
      <w:bookmarkEnd w:id="5093"/>
      <w:bookmarkEnd w:id="5094"/>
      <w:bookmarkEnd w:id="5095"/>
    </w:p>
    <w:p w14:paraId="1E2F9E01" w14:textId="69E09DDA" w:rsidR="0038406D" w:rsidDel="005134E4" w:rsidRDefault="0038406D" w:rsidP="0038406D">
      <w:pPr>
        <w:pStyle w:val="CodeBlock"/>
        <w:rPr>
          <w:del w:id="5096" w:author="Sam Tertzakian" w:date="2018-09-11T19:53:00Z"/>
        </w:rPr>
      </w:pPr>
      <w:del w:id="5097" w:author="Sam Tertzakian" w:date="2018-09-11T19:53:00Z">
        <w:r w:rsidDel="005134E4">
          <w:delText xml:space="preserve">    NT_STATUS code indicating success or failure.</w:delText>
        </w:r>
        <w:bookmarkStart w:id="5098" w:name="_Toc524526289"/>
        <w:bookmarkStart w:id="5099" w:name="_Toc524526978"/>
        <w:bookmarkStart w:id="5100" w:name="_Toc524527667"/>
        <w:bookmarkEnd w:id="5098"/>
        <w:bookmarkEnd w:id="5099"/>
        <w:bookmarkEnd w:id="5100"/>
      </w:del>
    </w:p>
    <w:p w14:paraId="23CD56C5" w14:textId="6914B332" w:rsidR="0038406D" w:rsidDel="005134E4" w:rsidRDefault="0038406D" w:rsidP="0038406D">
      <w:pPr>
        <w:pStyle w:val="CodeBlock"/>
        <w:rPr>
          <w:del w:id="5101" w:author="Sam Tertzakian" w:date="2018-09-11T19:53:00Z"/>
        </w:rPr>
      </w:pPr>
      <w:bookmarkStart w:id="5102" w:name="_Toc524526290"/>
      <w:bookmarkStart w:id="5103" w:name="_Toc524526979"/>
      <w:bookmarkStart w:id="5104" w:name="_Toc524527668"/>
      <w:bookmarkEnd w:id="5102"/>
      <w:bookmarkEnd w:id="5103"/>
      <w:bookmarkEnd w:id="5104"/>
    </w:p>
    <w:p w14:paraId="17868535" w14:textId="51F8E0B5" w:rsidR="0038406D" w:rsidDel="005134E4" w:rsidRDefault="0038406D" w:rsidP="0038406D">
      <w:pPr>
        <w:pStyle w:val="CodeBlock"/>
        <w:rPr>
          <w:del w:id="5105" w:author="Sam Tertzakian" w:date="2018-09-11T19:53:00Z"/>
        </w:rPr>
      </w:pPr>
      <w:del w:id="5106" w:author="Sam Tertzakian" w:date="2018-09-11T19:53:00Z">
        <w:r w:rsidDel="005134E4">
          <w:delText>--*/</w:delText>
        </w:r>
        <w:bookmarkStart w:id="5107" w:name="_Toc524526291"/>
        <w:bookmarkStart w:id="5108" w:name="_Toc524526980"/>
        <w:bookmarkStart w:id="5109" w:name="_Toc524527669"/>
        <w:bookmarkEnd w:id="5107"/>
        <w:bookmarkEnd w:id="5108"/>
        <w:bookmarkEnd w:id="5109"/>
      </w:del>
    </w:p>
    <w:p w14:paraId="1EB0FA3A" w14:textId="53D16E59" w:rsidR="0038406D" w:rsidDel="005134E4" w:rsidRDefault="0038406D" w:rsidP="0038406D">
      <w:pPr>
        <w:pStyle w:val="CodeBlock"/>
        <w:rPr>
          <w:del w:id="5110" w:author="Sam Tertzakian" w:date="2018-09-11T19:53:00Z"/>
        </w:rPr>
      </w:pPr>
      <w:del w:id="5111" w:author="Sam Tertzakian" w:date="2018-09-11T19:53:00Z">
        <w:r w:rsidDel="005134E4">
          <w:delText>{</w:delText>
        </w:r>
        <w:bookmarkStart w:id="5112" w:name="_Toc524526292"/>
        <w:bookmarkStart w:id="5113" w:name="_Toc524526981"/>
        <w:bookmarkStart w:id="5114" w:name="_Toc524527670"/>
        <w:bookmarkEnd w:id="5112"/>
        <w:bookmarkEnd w:id="5113"/>
        <w:bookmarkEnd w:id="5114"/>
      </w:del>
    </w:p>
    <w:p w14:paraId="067C50DA" w14:textId="24832A12" w:rsidR="0038406D" w:rsidDel="005134E4" w:rsidRDefault="0038406D" w:rsidP="0038406D">
      <w:pPr>
        <w:pStyle w:val="CodeBlock"/>
        <w:rPr>
          <w:del w:id="5115" w:author="Sam Tertzakian" w:date="2018-09-11T19:53:00Z"/>
        </w:rPr>
      </w:pPr>
      <w:del w:id="5116" w:author="Sam Tertzakian" w:date="2018-09-11T19:53:00Z">
        <w:r w:rsidDel="005134E4">
          <w:delText xml:space="preserve">    NTSTATUS ntStatus;</w:delText>
        </w:r>
        <w:bookmarkStart w:id="5117" w:name="_Toc524526293"/>
        <w:bookmarkStart w:id="5118" w:name="_Toc524526982"/>
        <w:bookmarkStart w:id="5119" w:name="_Toc524527671"/>
        <w:bookmarkEnd w:id="5117"/>
        <w:bookmarkEnd w:id="5118"/>
        <w:bookmarkEnd w:id="5119"/>
      </w:del>
    </w:p>
    <w:p w14:paraId="6A365D23" w14:textId="56F1B0EE" w:rsidR="0038406D" w:rsidDel="005134E4" w:rsidRDefault="0038406D" w:rsidP="0038406D">
      <w:pPr>
        <w:pStyle w:val="CodeBlock"/>
        <w:rPr>
          <w:del w:id="5120" w:author="Sam Tertzakian" w:date="2018-09-11T19:53:00Z"/>
        </w:rPr>
      </w:pPr>
      <w:del w:id="5121" w:author="Sam Tertzakian" w:date="2018-09-11T19:53:00Z">
        <w:r w:rsidDel="005134E4">
          <w:delText xml:space="preserve">    PDMF_CONTEXT_GenericRequest moduleContext;</w:delText>
        </w:r>
        <w:bookmarkStart w:id="5122" w:name="_Toc524526294"/>
        <w:bookmarkStart w:id="5123" w:name="_Toc524526983"/>
        <w:bookmarkStart w:id="5124" w:name="_Toc524527672"/>
        <w:bookmarkEnd w:id="5122"/>
        <w:bookmarkEnd w:id="5123"/>
        <w:bookmarkEnd w:id="5124"/>
      </w:del>
    </w:p>
    <w:p w14:paraId="429FEC6B" w14:textId="111D83BD" w:rsidR="0038406D" w:rsidDel="005134E4" w:rsidRDefault="0038406D" w:rsidP="0038406D">
      <w:pPr>
        <w:pStyle w:val="CodeBlock"/>
        <w:rPr>
          <w:del w:id="5125" w:author="Sam Tertzakian" w:date="2018-09-11T19:53:00Z"/>
        </w:rPr>
      </w:pPr>
      <w:del w:id="5126" w:author="Sam Tertzakian" w:date="2018-09-11T19:53:00Z">
        <w:r w:rsidDel="005134E4">
          <w:delText xml:space="preserve">    WDFDEVICE device;</w:delText>
        </w:r>
        <w:bookmarkStart w:id="5127" w:name="_Toc524526295"/>
        <w:bookmarkStart w:id="5128" w:name="_Toc524526984"/>
        <w:bookmarkStart w:id="5129" w:name="_Toc524527673"/>
        <w:bookmarkEnd w:id="5127"/>
        <w:bookmarkEnd w:id="5128"/>
        <w:bookmarkEnd w:id="5129"/>
      </w:del>
    </w:p>
    <w:p w14:paraId="0C3DA382" w14:textId="3453A501" w:rsidR="0038406D" w:rsidDel="005134E4" w:rsidRDefault="0038406D" w:rsidP="0038406D">
      <w:pPr>
        <w:pStyle w:val="CodeBlock"/>
        <w:rPr>
          <w:del w:id="5130" w:author="Sam Tertzakian" w:date="2018-09-11T19:53:00Z"/>
        </w:rPr>
      </w:pPr>
      <w:bookmarkStart w:id="5131" w:name="_Toc524526296"/>
      <w:bookmarkStart w:id="5132" w:name="_Toc524526985"/>
      <w:bookmarkStart w:id="5133" w:name="_Toc524527674"/>
      <w:bookmarkEnd w:id="5131"/>
      <w:bookmarkEnd w:id="5132"/>
      <w:bookmarkEnd w:id="5133"/>
    </w:p>
    <w:p w14:paraId="33B67583" w14:textId="07EDEBD0" w:rsidR="0038406D" w:rsidDel="005134E4" w:rsidRDefault="0038406D" w:rsidP="0038406D">
      <w:pPr>
        <w:pStyle w:val="CodeBlock"/>
        <w:rPr>
          <w:del w:id="5134" w:author="Sam Tertzakian" w:date="2018-09-11T19:53:00Z"/>
        </w:rPr>
      </w:pPr>
      <w:del w:id="5135" w:author="Sam Tertzakian" w:date="2018-09-11T19:53:00Z">
        <w:r w:rsidDel="005134E4">
          <w:delText xml:space="preserve">    PAGED_CODE();</w:delText>
        </w:r>
        <w:bookmarkStart w:id="5136" w:name="_Toc524526297"/>
        <w:bookmarkStart w:id="5137" w:name="_Toc524526986"/>
        <w:bookmarkStart w:id="5138" w:name="_Toc524527675"/>
        <w:bookmarkEnd w:id="5136"/>
        <w:bookmarkEnd w:id="5137"/>
        <w:bookmarkEnd w:id="5138"/>
      </w:del>
    </w:p>
    <w:p w14:paraId="79C700C6" w14:textId="4D7C32E0" w:rsidR="0038406D" w:rsidDel="005134E4" w:rsidRDefault="0038406D" w:rsidP="0038406D">
      <w:pPr>
        <w:pStyle w:val="CodeBlock"/>
        <w:rPr>
          <w:del w:id="5139" w:author="Sam Tertzakian" w:date="2018-09-11T19:53:00Z"/>
        </w:rPr>
      </w:pPr>
      <w:del w:id="5140" w:author="Sam Tertzakian" w:date="2018-09-11T19:53:00Z">
        <w:r w:rsidDel="005134E4">
          <w:delText xml:space="preserve">    </w:delText>
        </w:r>
        <w:bookmarkStart w:id="5141" w:name="_Toc524526298"/>
        <w:bookmarkStart w:id="5142" w:name="_Toc524526987"/>
        <w:bookmarkStart w:id="5143" w:name="_Toc524527676"/>
        <w:bookmarkEnd w:id="5141"/>
        <w:bookmarkEnd w:id="5142"/>
        <w:bookmarkEnd w:id="5143"/>
      </w:del>
    </w:p>
    <w:p w14:paraId="62759221" w14:textId="30B88A93" w:rsidR="0038406D" w:rsidDel="005134E4" w:rsidRDefault="0038406D" w:rsidP="0038406D">
      <w:pPr>
        <w:pStyle w:val="CodeBlock"/>
        <w:rPr>
          <w:del w:id="5144" w:author="Sam Tertzakian" w:date="2018-09-11T19:53:00Z"/>
        </w:rPr>
      </w:pPr>
      <w:del w:id="5145" w:author="Sam Tertzakian" w:date="2018-09-11T19:53:00Z">
        <w:r w:rsidDel="005134E4">
          <w:delText xml:space="preserve">    FuncEntry(DMF_TRACE_GenericRequest);</w:delText>
        </w:r>
        <w:bookmarkStart w:id="5146" w:name="_Toc524526299"/>
        <w:bookmarkStart w:id="5147" w:name="_Toc524526988"/>
        <w:bookmarkStart w:id="5148" w:name="_Toc524527677"/>
        <w:bookmarkEnd w:id="5146"/>
        <w:bookmarkEnd w:id="5147"/>
        <w:bookmarkEnd w:id="5148"/>
      </w:del>
    </w:p>
    <w:p w14:paraId="5373F2E6" w14:textId="32A90305" w:rsidR="0038406D" w:rsidDel="005134E4" w:rsidRDefault="0038406D" w:rsidP="0038406D">
      <w:pPr>
        <w:pStyle w:val="CodeBlock"/>
        <w:rPr>
          <w:del w:id="5149" w:author="Sam Tertzakian" w:date="2018-09-11T19:53:00Z"/>
        </w:rPr>
      </w:pPr>
      <w:bookmarkStart w:id="5150" w:name="_Toc524526300"/>
      <w:bookmarkStart w:id="5151" w:name="_Toc524526989"/>
      <w:bookmarkStart w:id="5152" w:name="_Toc524527678"/>
      <w:bookmarkEnd w:id="5150"/>
      <w:bookmarkEnd w:id="5151"/>
      <w:bookmarkEnd w:id="5152"/>
    </w:p>
    <w:p w14:paraId="223A4583" w14:textId="18E59396" w:rsidR="0038406D" w:rsidDel="005134E4" w:rsidRDefault="0038406D" w:rsidP="0038406D">
      <w:pPr>
        <w:pStyle w:val="CodeBlock"/>
        <w:rPr>
          <w:del w:id="5153" w:author="Sam Tertzakian" w:date="2018-09-11T19:53:00Z"/>
        </w:rPr>
      </w:pPr>
      <w:del w:id="5154" w:author="Sam Tertzakian" w:date="2018-09-11T19:53:00Z">
        <w:r w:rsidDel="005134E4">
          <w:delText xml:space="preserve">    moduleContext = DMF_CONTEXT_GET(DmfModule);</w:delText>
        </w:r>
        <w:bookmarkStart w:id="5155" w:name="_Toc524526301"/>
        <w:bookmarkStart w:id="5156" w:name="_Toc524526990"/>
        <w:bookmarkStart w:id="5157" w:name="_Toc524527679"/>
        <w:bookmarkEnd w:id="5155"/>
        <w:bookmarkEnd w:id="5156"/>
        <w:bookmarkEnd w:id="5157"/>
      </w:del>
    </w:p>
    <w:p w14:paraId="308971E8" w14:textId="3A5BA0E2" w:rsidR="0038406D" w:rsidDel="005134E4" w:rsidRDefault="0038406D" w:rsidP="0038406D">
      <w:pPr>
        <w:pStyle w:val="CodeBlock"/>
        <w:rPr>
          <w:del w:id="5158" w:author="Sam Tertzakian" w:date="2018-09-11T19:53:00Z"/>
        </w:rPr>
      </w:pPr>
      <w:del w:id="5159" w:author="Sam Tertzakian" w:date="2018-09-11T19:53:00Z">
        <w:r w:rsidDel="005134E4">
          <w:delText xml:space="preserve">    ASSERT(moduleContext != NULL);</w:delText>
        </w:r>
        <w:bookmarkStart w:id="5160" w:name="_Toc524526302"/>
        <w:bookmarkStart w:id="5161" w:name="_Toc524526991"/>
        <w:bookmarkStart w:id="5162" w:name="_Toc524527680"/>
        <w:bookmarkEnd w:id="5160"/>
        <w:bookmarkEnd w:id="5161"/>
        <w:bookmarkEnd w:id="5162"/>
      </w:del>
    </w:p>
    <w:p w14:paraId="23E3976B" w14:textId="6837CB33" w:rsidR="0038406D" w:rsidDel="005134E4" w:rsidRDefault="0038406D" w:rsidP="0038406D">
      <w:pPr>
        <w:pStyle w:val="CodeBlock"/>
        <w:rPr>
          <w:del w:id="5163" w:author="Sam Tertzakian" w:date="2018-09-11T19:53:00Z"/>
        </w:rPr>
      </w:pPr>
      <w:del w:id="5164" w:author="Sam Tertzakian" w:date="2018-09-11T19:53:00Z">
        <w:r w:rsidDel="005134E4">
          <w:delText xml:space="preserve">    </w:delText>
        </w:r>
        <w:bookmarkStart w:id="5165" w:name="_Toc524526303"/>
        <w:bookmarkStart w:id="5166" w:name="_Toc524526992"/>
        <w:bookmarkStart w:id="5167" w:name="_Toc524527681"/>
        <w:bookmarkEnd w:id="5165"/>
        <w:bookmarkEnd w:id="5166"/>
        <w:bookmarkEnd w:id="5167"/>
      </w:del>
    </w:p>
    <w:p w14:paraId="6D3497F2" w14:textId="7B26B4AE" w:rsidR="0038406D" w:rsidDel="005134E4" w:rsidRDefault="0038406D" w:rsidP="0038406D">
      <w:pPr>
        <w:pStyle w:val="CodeBlock"/>
        <w:rPr>
          <w:del w:id="5168" w:author="Sam Tertzakian" w:date="2018-09-11T19:53:00Z"/>
        </w:rPr>
      </w:pPr>
      <w:del w:id="5169" w:author="Sam Tertzakian" w:date="2018-09-11T19:53:00Z">
        <w:r w:rsidDel="005134E4">
          <w:delText xml:space="preserve">    device = DMF_ParentDeviceGet(DmfModule);</w:delText>
        </w:r>
        <w:bookmarkStart w:id="5170" w:name="_Toc524526304"/>
        <w:bookmarkStart w:id="5171" w:name="_Toc524526993"/>
        <w:bookmarkStart w:id="5172" w:name="_Toc524527682"/>
        <w:bookmarkEnd w:id="5170"/>
        <w:bookmarkEnd w:id="5171"/>
        <w:bookmarkEnd w:id="5172"/>
      </w:del>
    </w:p>
    <w:p w14:paraId="15B601F9" w14:textId="16EE78D7" w:rsidR="0038406D" w:rsidDel="005134E4" w:rsidRDefault="0038406D" w:rsidP="0038406D">
      <w:pPr>
        <w:pStyle w:val="CodeBlock"/>
        <w:rPr>
          <w:del w:id="5173" w:author="Sam Tertzakian" w:date="2018-09-11T19:53:00Z"/>
        </w:rPr>
      </w:pPr>
      <w:bookmarkStart w:id="5174" w:name="_Toc524526305"/>
      <w:bookmarkStart w:id="5175" w:name="_Toc524526994"/>
      <w:bookmarkStart w:id="5176" w:name="_Toc524527683"/>
      <w:bookmarkEnd w:id="5174"/>
      <w:bookmarkEnd w:id="5175"/>
      <w:bookmarkEnd w:id="5176"/>
    </w:p>
    <w:p w14:paraId="02766608" w14:textId="559E8CDF" w:rsidR="0038406D" w:rsidDel="005134E4" w:rsidRDefault="0038406D" w:rsidP="0038406D">
      <w:pPr>
        <w:pStyle w:val="CodeBlock"/>
        <w:rPr>
          <w:del w:id="5177" w:author="Sam Tertzakian" w:date="2018-09-11T19:53:00Z"/>
        </w:rPr>
      </w:pPr>
      <w:del w:id="5178" w:author="Sam Tertzakian" w:date="2018-09-11T19:53:00Z">
        <w:r w:rsidDel="005134E4">
          <w:delText xml:space="preserve">    // Register a device interface so applications can find and open this device.</w:delText>
        </w:r>
        <w:bookmarkStart w:id="5179" w:name="_Toc524526306"/>
        <w:bookmarkStart w:id="5180" w:name="_Toc524526995"/>
        <w:bookmarkStart w:id="5181" w:name="_Toc524527684"/>
        <w:bookmarkEnd w:id="5179"/>
        <w:bookmarkEnd w:id="5180"/>
        <w:bookmarkEnd w:id="5181"/>
      </w:del>
    </w:p>
    <w:p w14:paraId="1334F9B4" w14:textId="3E8F2CC4" w:rsidR="0038406D" w:rsidDel="005134E4" w:rsidRDefault="0038406D" w:rsidP="0038406D">
      <w:pPr>
        <w:pStyle w:val="CodeBlock"/>
        <w:rPr>
          <w:del w:id="5182" w:author="Sam Tertzakian" w:date="2018-09-11T19:53:00Z"/>
        </w:rPr>
      </w:pPr>
      <w:del w:id="5183" w:author="Sam Tertzakian" w:date="2018-09-11T19:53:00Z">
        <w:r w:rsidDel="005134E4">
          <w:delText xml:space="preserve">    //   </w:delText>
        </w:r>
        <w:bookmarkStart w:id="5184" w:name="_Toc524526307"/>
        <w:bookmarkStart w:id="5185" w:name="_Toc524526996"/>
        <w:bookmarkStart w:id="5186" w:name="_Toc524527685"/>
        <w:bookmarkEnd w:id="5184"/>
        <w:bookmarkEnd w:id="5185"/>
        <w:bookmarkEnd w:id="5186"/>
      </w:del>
    </w:p>
    <w:p w14:paraId="725C3C17" w14:textId="15B5284F" w:rsidR="0038406D" w:rsidDel="005134E4" w:rsidRDefault="0038406D" w:rsidP="0038406D">
      <w:pPr>
        <w:pStyle w:val="CodeBlock"/>
        <w:rPr>
          <w:del w:id="5187" w:author="Sam Tertzakian" w:date="2018-09-11T19:53:00Z"/>
        </w:rPr>
      </w:pPr>
      <w:del w:id="5188" w:author="Sam Tertzakian" w:date="2018-09-11T19:53:00Z">
        <w:r w:rsidDel="005134E4">
          <w:delText xml:space="preserve">    ntStatus = WdfDeviceCreateDeviceInterface(device,</w:delText>
        </w:r>
        <w:bookmarkStart w:id="5189" w:name="_Toc524526308"/>
        <w:bookmarkStart w:id="5190" w:name="_Toc524526997"/>
        <w:bookmarkStart w:id="5191" w:name="_Toc524527686"/>
        <w:bookmarkEnd w:id="5189"/>
        <w:bookmarkEnd w:id="5190"/>
        <w:bookmarkEnd w:id="5191"/>
      </w:del>
    </w:p>
    <w:p w14:paraId="577A3D0F" w14:textId="38B70019" w:rsidR="0038406D" w:rsidDel="005134E4" w:rsidRDefault="0038406D" w:rsidP="0038406D">
      <w:pPr>
        <w:pStyle w:val="CodeBlock"/>
        <w:rPr>
          <w:del w:id="5192" w:author="Sam Tertzakian" w:date="2018-09-11T19:53:00Z"/>
        </w:rPr>
      </w:pPr>
      <w:del w:id="5193" w:author="Sam Tertzakian" w:date="2018-09-11T19:53:00Z">
        <w:r w:rsidDel="005134E4">
          <w:delText xml:space="preserve">                                              (LPGUID)&amp;GUID_DEVINTERFACE_GenericRequest,</w:delText>
        </w:r>
        <w:bookmarkStart w:id="5194" w:name="_Toc524526309"/>
        <w:bookmarkStart w:id="5195" w:name="_Toc524526998"/>
        <w:bookmarkStart w:id="5196" w:name="_Toc524527687"/>
        <w:bookmarkEnd w:id="5194"/>
        <w:bookmarkEnd w:id="5195"/>
        <w:bookmarkEnd w:id="5196"/>
      </w:del>
    </w:p>
    <w:p w14:paraId="07854849" w14:textId="5F8B9A58" w:rsidR="0038406D" w:rsidDel="005134E4" w:rsidRDefault="0038406D" w:rsidP="0038406D">
      <w:pPr>
        <w:pStyle w:val="CodeBlock"/>
        <w:rPr>
          <w:del w:id="5197" w:author="Sam Tertzakian" w:date="2018-09-11T19:53:00Z"/>
        </w:rPr>
      </w:pPr>
      <w:del w:id="5198" w:author="Sam Tertzakian" w:date="2018-09-11T19:53:00Z">
        <w:r w:rsidDel="005134E4">
          <w:delText xml:space="preserve">                                              NULL);</w:delText>
        </w:r>
        <w:bookmarkStart w:id="5199" w:name="_Toc524526310"/>
        <w:bookmarkStart w:id="5200" w:name="_Toc524526999"/>
        <w:bookmarkStart w:id="5201" w:name="_Toc524527688"/>
        <w:bookmarkEnd w:id="5199"/>
        <w:bookmarkEnd w:id="5200"/>
        <w:bookmarkEnd w:id="5201"/>
      </w:del>
    </w:p>
    <w:p w14:paraId="1F32D836" w14:textId="09AD04F4" w:rsidR="0038406D" w:rsidDel="005134E4" w:rsidRDefault="0038406D" w:rsidP="0038406D">
      <w:pPr>
        <w:pStyle w:val="CodeBlock"/>
        <w:rPr>
          <w:del w:id="5202" w:author="Sam Tertzakian" w:date="2018-09-11T19:53:00Z"/>
        </w:rPr>
      </w:pPr>
      <w:del w:id="5203" w:author="Sam Tertzakian" w:date="2018-09-11T19:53:00Z">
        <w:r w:rsidDel="005134E4">
          <w:delText xml:space="preserve">    if (!NT_SUCCESS(ntStatus)) </w:delText>
        </w:r>
        <w:bookmarkStart w:id="5204" w:name="_Toc524526311"/>
        <w:bookmarkStart w:id="5205" w:name="_Toc524527000"/>
        <w:bookmarkStart w:id="5206" w:name="_Toc524527689"/>
        <w:bookmarkEnd w:id="5204"/>
        <w:bookmarkEnd w:id="5205"/>
        <w:bookmarkEnd w:id="5206"/>
      </w:del>
    </w:p>
    <w:p w14:paraId="7C9D523A" w14:textId="4DA3B618" w:rsidR="0038406D" w:rsidDel="005134E4" w:rsidRDefault="0038406D" w:rsidP="0038406D">
      <w:pPr>
        <w:pStyle w:val="CodeBlock"/>
        <w:rPr>
          <w:del w:id="5207" w:author="Sam Tertzakian" w:date="2018-09-11T19:53:00Z"/>
        </w:rPr>
      </w:pPr>
      <w:del w:id="5208" w:author="Sam Tertzakian" w:date="2018-09-11T19:53:00Z">
        <w:r w:rsidDel="005134E4">
          <w:delText xml:space="preserve">    {</w:delText>
        </w:r>
        <w:bookmarkStart w:id="5209" w:name="_Toc524526312"/>
        <w:bookmarkStart w:id="5210" w:name="_Toc524527001"/>
        <w:bookmarkStart w:id="5211" w:name="_Toc524527690"/>
        <w:bookmarkEnd w:id="5209"/>
        <w:bookmarkEnd w:id="5210"/>
        <w:bookmarkEnd w:id="5211"/>
      </w:del>
    </w:p>
    <w:p w14:paraId="3A686744" w14:textId="1C8D8C11" w:rsidR="0038406D" w:rsidDel="005134E4" w:rsidRDefault="0038406D" w:rsidP="0038406D">
      <w:pPr>
        <w:pStyle w:val="CodeBlock"/>
        <w:rPr>
          <w:del w:id="5212" w:author="Sam Tertzakian" w:date="2018-09-11T19:53:00Z"/>
        </w:rPr>
      </w:pPr>
      <w:del w:id="5213" w:author="Sam Tertzakian" w:date="2018-09-11T19:53:00Z">
        <w:r w:rsidDel="005134E4">
          <w:delText xml:space="preserve">        TraceEvents(TRACE_LEVEL_ERROR, DMF_TRACE_GenericRequest,</w:delText>
        </w:r>
        <w:bookmarkStart w:id="5214" w:name="_Toc524526313"/>
        <w:bookmarkStart w:id="5215" w:name="_Toc524527002"/>
        <w:bookmarkStart w:id="5216" w:name="_Toc524527691"/>
        <w:bookmarkEnd w:id="5214"/>
        <w:bookmarkEnd w:id="5215"/>
        <w:bookmarkEnd w:id="5216"/>
      </w:del>
    </w:p>
    <w:p w14:paraId="524E80A1" w14:textId="11E4CEB7" w:rsidR="0038406D" w:rsidDel="005134E4" w:rsidRDefault="0038406D" w:rsidP="0038406D">
      <w:pPr>
        <w:pStyle w:val="CodeBlock"/>
        <w:rPr>
          <w:del w:id="5217" w:author="Sam Tertzakian" w:date="2018-09-11T19:53:00Z"/>
        </w:rPr>
      </w:pPr>
      <w:del w:id="5218" w:author="Sam Tertzakian" w:date="2018-09-11T19:53:00Z">
        <w:r w:rsidDel="005134E4">
          <w:delText xml:space="preserve">                 "WdfDeviceCreateDeviceInterface fails: ntStatus=%!STATUS!", ntStatus);</w:delText>
        </w:r>
        <w:bookmarkStart w:id="5219" w:name="_Toc524526314"/>
        <w:bookmarkStart w:id="5220" w:name="_Toc524527003"/>
        <w:bookmarkStart w:id="5221" w:name="_Toc524527692"/>
        <w:bookmarkEnd w:id="5219"/>
        <w:bookmarkEnd w:id="5220"/>
        <w:bookmarkEnd w:id="5221"/>
      </w:del>
    </w:p>
    <w:p w14:paraId="28A99408" w14:textId="11DAFA4E" w:rsidR="0038406D" w:rsidDel="005134E4" w:rsidRDefault="0038406D" w:rsidP="0038406D">
      <w:pPr>
        <w:pStyle w:val="CodeBlock"/>
        <w:rPr>
          <w:del w:id="5222" w:author="Sam Tertzakian" w:date="2018-09-11T19:53:00Z"/>
        </w:rPr>
      </w:pPr>
      <w:del w:id="5223" w:author="Sam Tertzakian" w:date="2018-09-11T19:53:00Z">
        <w:r w:rsidDel="005134E4">
          <w:delText xml:space="preserve">        goto Exit;</w:delText>
        </w:r>
        <w:bookmarkStart w:id="5224" w:name="_Toc524526315"/>
        <w:bookmarkStart w:id="5225" w:name="_Toc524527004"/>
        <w:bookmarkStart w:id="5226" w:name="_Toc524527693"/>
        <w:bookmarkEnd w:id="5224"/>
        <w:bookmarkEnd w:id="5225"/>
        <w:bookmarkEnd w:id="5226"/>
      </w:del>
    </w:p>
    <w:p w14:paraId="0CA0ADD5" w14:textId="18C1422D" w:rsidR="0038406D" w:rsidDel="005134E4" w:rsidRDefault="0038406D" w:rsidP="0038406D">
      <w:pPr>
        <w:pStyle w:val="CodeBlock"/>
        <w:rPr>
          <w:del w:id="5227" w:author="Sam Tertzakian" w:date="2018-09-11T19:53:00Z"/>
        </w:rPr>
      </w:pPr>
      <w:del w:id="5228" w:author="Sam Tertzakian" w:date="2018-09-11T19:53:00Z">
        <w:r w:rsidDel="005134E4">
          <w:delText xml:space="preserve">    }</w:delText>
        </w:r>
        <w:bookmarkStart w:id="5229" w:name="_Toc524526316"/>
        <w:bookmarkStart w:id="5230" w:name="_Toc524527005"/>
        <w:bookmarkStart w:id="5231" w:name="_Toc524527694"/>
        <w:bookmarkEnd w:id="5229"/>
        <w:bookmarkEnd w:id="5230"/>
        <w:bookmarkEnd w:id="5231"/>
      </w:del>
    </w:p>
    <w:p w14:paraId="0B397D54" w14:textId="491488E5" w:rsidR="0038406D" w:rsidDel="005134E4" w:rsidRDefault="0038406D" w:rsidP="0038406D">
      <w:pPr>
        <w:pStyle w:val="CodeBlock"/>
        <w:rPr>
          <w:del w:id="5232" w:author="Sam Tertzakian" w:date="2018-09-11T19:53:00Z"/>
        </w:rPr>
      </w:pPr>
      <w:bookmarkStart w:id="5233" w:name="_Toc524526317"/>
      <w:bookmarkStart w:id="5234" w:name="_Toc524527006"/>
      <w:bookmarkStart w:id="5235" w:name="_Toc524527695"/>
      <w:bookmarkEnd w:id="5233"/>
      <w:bookmarkEnd w:id="5234"/>
      <w:bookmarkEnd w:id="5235"/>
    </w:p>
    <w:p w14:paraId="3789B4CA" w14:textId="33D49D26" w:rsidR="0038406D" w:rsidDel="005134E4" w:rsidRDefault="0038406D" w:rsidP="0038406D">
      <w:pPr>
        <w:pStyle w:val="CodeBlock"/>
        <w:rPr>
          <w:del w:id="5236" w:author="Sam Tertzakian" w:date="2018-09-11T19:53:00Z"/>
        </w:rPr>
      </w:pPr>
      <w:del w:id="5237" w:author="Sam Tertzakian" w:date="2018-09-11T19:53:00Z">
        <w:r w:rsidDel="005134E4">
          <w:delText>Exit:</w:delText>
        </w:r>
        <w:bookmarkStart w:id="5238" w:name="_Toc524526318"/>
        <w:bookmarkStart w:id="5239" w:name="_Toc524527007"/>
        <w:bookmarkStart w:id="5240" w:name="_Toc524527696"/>
        <w:bookmarkEnd w:id="5238"/>
        <w:bookmarkEnd w:id="5239"/>
        <w:bookmarkEnd w:id="5240"/>
      </w:del>
    </w:p>
    <w:p w14:paraId="38E988D8" w14:textId="7E9D7A1E" w:rsidR="0038406D" w:rsidDel="005134E4" w:rsidRDefault="0038406D" w:rsidP="0038406D">
      <w:pPr>
        <w:pStyle w:val="CodeBlock"/>
        <w:rPr>
          <w:del w:id="5241" w:author="Sam Tertzakian" w:date="2018-09-11T19:53:00Z"/>
        </w:rPr>
      </w:pPr>
      <w:bookmarkStart w:id="5242" w:name="_Toc524526319"/>
      <w:bookmarkStart w:id="5243" w:name="_Toc524527008"/>
      <w:bookmarkStart w:id="5244" w:name="_Toc524527697"/>
      <w:bookmarkEnd w:id="5242"/>
      <w:bookmarkEnd w:id="5243"/>
      <w:bookmarkEnd w:id="5244"/>
    </w:p>
    <w:p w14:paraId="723389AD" w14:textId="7A62BD64" w:rsidR="0038406D" w:rsidDel="005134E4" w:rsidRDefault="0038406D" w:rsidP="0038406D">
      <w:pPr>
        <w:pStyle w:val="CodeBlock"/>
        <w:rPr>
          <w:del w:id="5245" w:author="Sam Tertzakian" w:date="2018-09-11T19:53:00Z"/>
        </w:rPr>
      </w:pPr>
      <w:del w:id="5246" w:author="Sam Tertzakian" w:date="2018-09-11T19:53:00Z">
        <w:r w:rsidDel="005134E4">
          <w:delText xml:space="preserve">    FuncExit(DMF_TRACE_GenericRequest, "ntStatus=%!STATUS!", ntStatus);</w:delText>
        </w:r>
        <w:bookmarkStart w:id="5247" w:name="_Toc524526320"/>
        <w:bookmarkStart w:id="5248" w:name="_Toc524527009"/>
        <w:bookmarkStart w:id="5249" w:name="_Toc524527698"/>
        <w:bookmarkEnd w:id="5247"/>
        <w:bookmarkEnd w:id="5248"/>
        <w:bookmarkEnd w:id="5249"/>
      </w:del>
    </w:p>
    <w:p w14:paraId="3E35AF6E" w14:textId="3908A621" w:rsidR="0038406D" w:rsidDel="005134E4" w:rsidRDefault="0038406D" w:rsidP="0038406D">
      <w:pPr>
        <w:pStyle w:val="CodeBlock"/>
        <w:rPr>
          <w:del w:id="5250" w:author="Sam Tertzakian" w:date="2018-09-11T19:53:00Z"/>
        </w:rPr>
      </w:pPr>
      <w:bookmarkStart w:id="5251" w:name="_Toc524526321"/>
      <w:bookmarkStart w:id="5252" w:name="_Toc524527010"/>
      <w:bookmarkStart w:id="5253" w:name="_Toc524527699"/>
      <w:bookmarkEnd w:id="5251"/>
      <w:bookmarkEnd w:id="5252"/>
      <w:bookmarkEnd w:id="5253"/>
    </w:p>
    <w:p w14:paraId="2C97D2EC" w14:textId="1BDA231F" w:rsidR="0038406D" w:rsidDel="005134E4" w:rsidRDefault="0038406D" w:rsidP="0038406D">
      <w:pPr>
        <w:pStyle w:val="CodeBlock"/>
        <w:rPr>
          <w:del w:id="5254" w:author="Sam Tertzakian" w:date="2018-09-11T19:53:00Z"/>
        </w:rPr>
      </w:pPr>
      <w:del w:id="5255" w:author="Sam Tertzakian" w:date="2018-09-11T19:53:00Z">
        <w:r w:rsidDel="005134E4">
          <w:delText xml:space="preserve">    return ntStatus;</w:delText>
        </w:r>
        <w:bookmarkStart w:id="5256" w:name="_Toc524526322"/>
        <w:bookmarkStart w:id="5257" w:name="_Toc524527011"/>
        <w:bookmarkStart w:id="5258" w:name="_Toc524527700"/>
        <w:bookmarkEnd w:id="5256"/>
        <w:bookmarkEnd w:id="5257"/>
        <w:bookmarkEnd w:id="5258"/>
      </w:del>
    </w:p>
    <w:p w14:paraId="578377E8" w14:textId="1A821BA7" w:rsidR="0038406D" w:rsidDel="005134E4" w:rsidRDefault="0038406D" w:rsidP="0038406D">
      <w:pPr>
        <w:pStyle w:val="CodeBlock"/>
        <w:rPr>
          <w:del w:id="5259" w:author="Sam Tertzakian" w:date="2018-09-11T19:53:00Z"/>
        </w:rPr>
      </w:pPr>
      <w:del w:id="5260" w:author="Sam Tertzakian" w:date="2018-09-11T19:53:00Z">
        <w:r w:rsidDel="005134E4">
          <w:delText>}</w:delText>
        </w:r>
        <w:bookmarkStart w:id="5261" w:name="_Toc524526323"/>
        <w:bookmarkStart w:id="5262" w:name="_Toc524527012"/>
        <w:bookmarkStart w:id="5263" w:name="_Toc524527701"/>
        <w:bookmarkEnd w:id="5261"/>
        <w:bookmarkEnd w:id="5262"/>
        <w:bookmarkEnd w:id="5263"/>
      </w:del>
    </w:p>
    <w:p w14:paraId="699BE6C1" w14:textId="0C6BA2C6" w:rsidR="0038406D" w:rsidDel="005134E4" w:rsidRDefault="0038406D" w:rsidP="0038406D">
      <w:pPr>
        <w:pStyle w:val="CodeBlock"/>
        <w:rPr>
          <w:del w:id="5264" w:author="Sam Tertzakian" w:date="2018-09-11T19:53:00Z"/>
        </w:rPr>
      </w:pPr>
      <w:del w:id="5265" w:author="Sam Tertzakian" w:date="2018-09-11T19:53:00Z">
        <w:r w:rsidDel="005134E4">
          <w:delText>#pragma code_seg()</w:delText>
        </w:r>
        <w:bookmarkStart w:id="5266" w:name="_Toc524526324"/>
        <w:bookmarkStart w:id="5267" w:name="_Toc524527013"/>
        <w:bookmarkStart w:id="5268" w:name="_Toc524527702"/>
        <w:bookmarkEnd w:id="5266"/>
        <w:bookmarkEnd w:id="5267"/>
        <w:bookmarkEnd w:id="5268"/>
      </w:del>
    </w:p>
    <w:p w14:paraId="1CF07466" w14:textId="77777777" w:rsidR="0038406D" w:rsidRDefault="0038406D" w:rsidP="0038406D">
      <w:pPr>
        <w:pStyle w:val="Heading3"/>
      </w:pPr>
      <w:bookmarkStart w:id="5269" w:name="_Toc500407350"/>
      <w:bookmarkStart w:id="5270" w:name="_Toc524527703"/>
      <w:r>
        <w:t>Section 10: Module Descriptors</w:t>
      </w:r>
      <w:bookmarkEnd w:id="5269"/>
      <w:bookmarkEnd w:id="5270"/>
    </w:p>
    <w:p w14:paraId="4FAE3150" w14:textId="6F2CBAB1" w:rsidR="0038406D" w:rsidRDefault="0038406D" w:rsidP="0038406D">
      <w:r>
        <w:t xml:space="preserve">This section contains the Module descriptor buffers. They are global to this </w:t>
      </w:r>
      <w:r w:rsidR="008228BE">
        <w:t>M</w:t>
      </w:r>
      <w:r>
        <w:t>odule for two reasons:</w:t>
      </w:r>
    </w:p>
    <w:p w14:paraId="68A6B61B" w14:textId="2CA7BBA5" w:rsidR="0038406D" w:rsidRDefault="0038406D" w:rsidP="004A459D">
      <w:pPr>
        <w:pStyle w:val="ListParagraph"/>
        <w:numPr>
          <w:ilvl w:val="0"/>
          <w:numId w:val="18"/>
        </w:numPr>
      </w:pPr>
      <w:r>
        <w:t>To reduce stack space usage. This may be important when Modules contain many layers of Child Modules (especially if the sizes of these structures increase later).</w:t>
      </w:r>
    </w:p>
    <w:p w14:paraId="5EA52729" w14:textId="77777777" w:rsidR="0038406D" w:rsidRDefault="0038406D" w:rsidP="004A459D">
      <w:pPr>
        <w:pStyle w:val="ListParagraph"/>
        <w:numPr>
          <w:ilvl w:val="0"/>
          <w:numId w:val="18"/>
        </w:numPr>
      </w:pPr>
      <w:r>
        <w:t xml:space="preserve">So that the descriptor can be used by Methods to validate the formal </w:t>
      </w:r>
      <w:r w:rsidRPr="00E87E79">
        <w:rPr>
          <w:rStyle w:val="CodeText"/>
        </w:rPr>
        <w:t>DMFMODULE</w:t>
      </w:r>
      <w:r>
        <w:t xml:space="preserve"> to verify the appropriate </w:t>
      </w:r>
      <w:r w:rsidRPr="00E87E79">
        <w:rPr>
          <w:rStyle w:val="CodeText"/>
        </w:rPr>
        <w:t>DMFMODULE</w:t>
      </w:r>
      <w:r>
        <w:t xml:space="preserve"> is sent to the Module Methods by the Client.</w:t>
      </w:r>
    </w:p>
    <w:p w14:paraId="00DC4BAE" w14:textId="33D684B4" w:rsidR="0038406D" w:rsidRDefault="0038406D" w:rsidP="0038406D">
      <w:pPr>
        <w:ind w:left="360"/>
        <w:rPr>
          <w:ins w:id="5271" w:author="Sam Tertzakian" w:date="2018-09-11T19:54:00Z"/>
        </w:rPr>
      </w:pPr>
      <w:r>
        <w:t>Note the naming convention where the Module name is at the end of the name.</w:t>
      </w:r>
    </w:p>
    <w:p w14:paraId="24BBA705" w14:textId="77777777" w:rsidR="00342BB3" w:rsidRDefault="00342BB3">
      <w:pPr>
        <w:pStyle w:val="CodeBlock"/>
        <w:rPr>
          <w:ins w:id="5272" w:author="Sam Tertzakian" w:date="2018-09-11T19:54:00Z"/>
          <w:color w:val="000000"/>
        </w:rPr>
        <w:pPrChange w:id="5273" w:author="Sam Tertzakian" w:date="2018-09-12T14:45:00Z">
          <w:pPr>
            <w:autoSpaceDE w:val="0"/>
            <w:autoSpaceDN w:val="0"/>
            <w:adjustRightInd w:val="0"/>
            <w:spacing w:after="0" w:line="240" w:lineRule="auto"/>
          </w:pPr>
        </w:pPrChange>
      </w:pPr>
      <w:ins w:id="5274" w:author="Sam Tertzakian" w:date="2018-09-11T19:54:00Z">
        <w:r>
          <w:t>///////////////////////////////////////////////////////////////////////////////////////////////////////</w:t>
        </w:r>
      </w:ins>
    </w:p>
    <w:p w14:paraId="4E033BAA" w14:textId="77777777" w:rsidR="00342BB3" w:rsidRDefault="00342BB3">
      <w:pPr>
        <w:pStyle w:val="CodeBlock"/>
        <w:rPr>
          <w:ins w:id="5275" w:author="Sam Tertzakian" w:date="2018-09-11T19:54:00Z"/>
          <w:color w:val="000000"/>
        </w:rPr>
        <w:pPrChange w:id="5276" w:author="Sam Tertzakian" w:date="2018-09-12T14:45:00Z">
          <w:pPr>
            <w:autoSpaceDE w:val="0"/>
            <w:autoSpaceDN w:val="0"/>
            <w:adjustRightInd w:val="0"/>
            <w:spacing w:after="0" w:line="240" w:lineRule="auto"/>
          </w:pPr>
        </w:pPrChange>
      </w:pPr>
      <w:ins w:id="5277" w:author="Sam Tertzakian" w:date="2018-09-11T19:54:00Z">
        <w:r>
          <w:t>// DMF Module Descriptor</w:t>
        </w:r>
      </w:ins>
    </w:p>
    <w:p w14:paraId="6D14C238" w14:textId="77777777" w:rsidR="00342BB3" w:rsidRDefault="00342BB3">
      <w:pPr>
        <w:pStyle w:val="CodeBlock"/>
        <w:rPr>
          <w:ins w:id="5278" w:author="Sam Tertzakian" w:date="2018-09-11T19:54:00Z"/>
          <w:color w:val="000000"/>
        </w:rPr>
        <w:pPrChange w:id="5279" w:author="Sam Tertzakian" w:date="2018-09-12T14:45:00Z">
          <w:pPr>
            <w:autoSpaceDE w:val="0"/>
            <w:autoSpaceDN w:val="0"/>
            <w:adjustRightInd w:val="0"/>
            <w:spacing w:after="0" w:line="240" w:lineRule="auto"/>
          </w:pPr>
        </w:pPrChange>
      </w:pPr>
      <w:ins w:id="5280" w:author="Sam Tertzakian" w:date="2018-09-11T19:54:00Z">
        <w:r>
          <w:t>///////////////////////////////////////////////////////////////////////////////////////////////////////</w:t>
        </w:r>
      </w:ins>
    </w:p>
    <w:p w14:paraId="506BD9E6" w14:textId="77777777" w:rsidR="00342BB3" w:rsidRDefault="00342BB3">
      <w:pPr>
        <w:pStyle w:val="CodeBlock"/>
        <w:rPr>
          <w:ins w:id="5281" w:author="Sam Tertzakian" w:date="2018-09-11T19:54:00Z"/>
          <w:color w:val="000000"/>
        </w:rPr>
        <w:pPrChange w:id="5282" w:author="Sam Tertzakian" w:date="2018-09-12T14:45:00Z">
          <w:pPr>
            <w:autoSpaceDE w:val="0"/>
            <w:autoSpaceDN w:val="0"/>
            <w:adjustRightInd w:val="0"/>
            <w:spacing w:after="0" w:line="240" w:lineRule="auto"/>
          </w:pPr>
        </w:pPrChange>
      </w:pPr>
      <w:ins w:id="5283" w:author="Sam Tertzakian" w:date="2018-09-11T19:54:00Z">
        <w:r>
          <w:t>//</w:t>
        </w:r>
      </w:ins>
    </w:p>
    <w:p w14:paraId="54933AA0" w14:textId="77777777" w:rsidR="00342BB3" w:rsidRDefault="00342BB3">
      <w:pPr>
        <w:pStyle w:val="CodeBlock"/>
        <w:rPr>
          <w:ins w:id="5284" w:author="Sam Tertzakian" w:date="2018-09-11T19:54:00Z"/>
        </w:rPr>
        <w:pPrChange w:id="5285" w:author="Sam Tertzakian" w:date="2018-09-12T14:45:00Z">
          <w:pPr>
            <w:autoSpaceDE w:val="0"/>
            <w:autoSpaceDN w:val="0"/>
            <w:adjustRightInd w:val="0"/>
            <w:spacing w:after="0" w:line="240" w:lineRule="auto"/>
          </w:pPr>
        </w:pPrChange>
      </w:pPr>
    </w:p>
    <w:p w14:paraId="2F3CDF72" w14:textId="77777777" w:rsidR="00342BB3" w:rsidRDefault="00342BB3">
      <w:pPr>
        <w:pStyle w:val="CodeBlock"/>
        <w:rPr>
          <w:ins w:id="5286" w:author="Sam Tertzakian" w:date="2018-09-11T19:54:00Z"/>
        </w:rPr>
        <w:pPrChange w:id="5287" w:author="Sam Tertzakian" w:date="2018-09-12T14:45:00Z">
          <w:pPr>
            <w:autoSpaceDE w:val="0"/>
            <w:autoSpaceDN w:val="0"/>
            <w:adjustRightInd w:val="0"/>
            <w:spacing w:after="0" w:line="240" w:lineRule="auto"/>
          </w:pPr>
        </w:pPrChange>
      </w:pPr>
      <w:ins w:id="5288" w:author="Sam Tertzakian" w:date="2018-09-11T19:54:00Z">
        <w:r>
          <w:rPr>
            <w:color w:val="0000FF"/>
          </w:rPr>
          <w:t>static</w:t>
        </w:r>
        <w:r>
          <w:t xml:space="preserve"> </w:t>
        </w:r>
        <w:r>
          <w:rPr>
            <w:color w:val="2B91AF"/>
          </w:rPr>
          <w:t>DMF_MODULE_DESCRIPTOR</w:t>
        </w:r>
        <w:r>
          <w:t xml:space="preserve"> DmfModuleDescriptor_ResourceHub;</w:t>
        </w:r>
      </w:ins>
    </w:p>
    <w:p w14:paraId="4D54F1A7" w14:textId="77777777" w:rsidR="00342BB3" w:rsidRDefault="00342BB3">
      <w:pPr>
        <w:pStyle w:val="CodeBlock"/>
        <w:rPr>
          <w:ins w:id="5289" w:author="Sam Tertzakian" w:date="2018-09-11T19:54:00Z"/>
        </w:rPr>
        <w:pPrChange w:id="5290" w:author="Sam Tertzakian" w:date="2018-09-12T14:45:00Z">
          <w:pPr>
            <w:autoSpaceDE w:val="0"/>
            <w:autoSpaceDN w:val="0"/>
            <w:adjustRightInd w:val="0"/>
            <w:spacing w:after="0" w:line="240" w:lineRule="auto"/>
          </w:pPr>
        </w:pPrChange>
      </w:pPr>
      <w:ins w:id="5291" w:author="Sam Tertzakian" w:date="2018-09-11T19:54:00Z">
        <w:r>
          <w:rPr>
            <w:color w:val="0000FF"/>
          </w:rPr>
          <w:t>static</w:t>
        </w:r>
        <w:r>
          <w:t xml:space="preserve"> </w:t>
        </w:r>
        <w:r>
          <w:rPr>
            <w:color w:val="2B91AF"/>
          </w:rPr>
          <w:t>DMF_CALLBACKS_DMF</w:t>
        </w:r>
        <w:r>
          <w:t xml:space="preserve"> DmfCallbacksDmf_ResourceHub;</w:t>
        </w:r>
      </w:ins>
    </w:p>
    <w:p w14:paraId="47ADC488" w14:textId="3BBF81D0" w:rsidR="00342BB3" w:rsidRDefault="00342BB3">
      <w:pPr>
        <w:pStyle w:val="CodeBlock"/>
        <w:rPr>
          <w:ins w:id="5292" w:author="Sam Tertzakian" w:date="2018-09-11T19:54:00Z"/>
        </w:rPr>
        <w:pPrChange w:id="5293" w:author="Sam Tertzakian" w:date="2018-09-12T14:45:00Z">
          <w:pPr>
            <w:ind w:left="360"/>
          </w:pPr>
        </w:pPrChange>
      </w:pPr>
      <w:ins w:id="5294" w:author="Sam Tertzakian" w:date="2018-09-11T19:54:00Z">
        <w:r>
          <w:rPr>
            <w:color w:val="0000FF"/>
          </w:rPr>
          <w:t>static</w:t>
        </w:r>
        <w:r>
          <w:t xml:space="preserve"> </w:t>
        </w:r>
        <w:r>
          <w:rPr>
            <w:color w:val="2B91AF"/>
          </w:rPr>
          <w:t>DMF_CALLBACKS_WDF</w:t>
        </w:r>
        <w:r>
          <w:t xml:space="preserve"> DmfCallbacksWdf_ResourceHub;</w:t>
        </w:r>
      </w:ins>
    </w:p>
    <w:p w14:paraId="3CE3DFEE" w14:textId="0D127F5C" w:rsidR="00342BB3" w:rsidDel="00342BB3" w:rsidRDefault="00342BB3" w:rsidP="00342BB3">
      <w:pPr>
        <w:ind w:left="360"/>
        <w:rPr>
          <w:del w:id="5295" w:author="Sam Tertzakian" w:date="2018-09-11T19:55:00Z"/>
        </w:rPr>
      </w:pPr>
    </w:p>
    <w:p w14:paraId="1E500863" w14:textId="118FC8EC" w:rsidR="0038406D" w:rsidDel="00342BB3" w:rsidRDefault="0038406D" w:rsidP="0038406D">
      <w:pPr>
        <w:pStyle w:val="CodeBlock"/>
        <w:rPr>
          <w:del w:id="5296" w:author="Sam Tertzakian" w:date="2018-09-11T19:55:00Z"/>
        </w:rPr>
      </w:pPr>
      <w:del w:id="5297" w:author="Sam Tertzakian" w:date="2018-09-11T19:55:00Z">
        <w:r w:rsidDel="00342BB3">
          <w:delText>///////////////////////////////////////////////////////////////////////////////////////////////////////</w:delText>
        </w:r>
      </w:del>
    </w:p>
    <w:p w14:paraId="7F5E7DF4" w14:textId="541BD29C" w:rsidR="0038406D" w:rsidDel="00342BB3" w:rsidRDefault="0038406D" w:rsidP="0038406D">
      <w:pPr>
        <w:pStyle w:val="CodeBlock"/>
        <w:rPr>
          <w:del w:id="5298" w:author="Sam Tertzakian" w:date="2018-09-11T19:55:00Z"/>
        </w:rPr>
      </w:pPr>
      <w:del w:id="5299" w:author="Sam Tertzakian" w:date="2018-09-11T19:55:00Z">
        <w:r w:rsidDel="00342BB3">
          <w:delText>// Dmf Module Module Descriptor</w:delText>
        </w:r>
      </w:del>
    </w:p>
    <w:p w14:paraId="6712E3A0" w14:textId="4A6B9272" w:rsidR="0038406D" w:rsidDel="00342BB3" w:rsidRDefault="0038406D" w:rsidP="0038406D">
      <w:pPr>
        <w:pStyle w:val="CodeBlock"/>
        <w:rPr>
          <w:del w:id="5300" w:author="Sam Tertzakian" w:date="2018-09-11T19:55:00Z"/>
        </w:rPr>
      </w:pPr>
      <w:del w:id="5301" w:author="Sam Tertzakian" w:date="2018-09-11T19:55:00Z">
        <w:r w:rsidDel="00342BB3">
          <w:delText>///////////////////////////////////////////////////////////////////////////////////////////////////////</w:delText>
        </w:r>
      </w:del>
    </w:p>
    <w:p w14:paraId="5AB35B99" w14:textId="1BDE0F36" w:rsidR="0038406D" w:rsidDel="00342BB3" w:rsidRDefault="0038406D" w:rsidP="0038406D">
      <w:pPr>
        <w:pStyle w:val="CodeBlock"/>
        <w:rPr>
          <w:del w:id="5302" w:author="Sam Tertzakian" w:date="2018-09-11T19:55:00Z"/>
        </w:rPr>
      </w:pPr>
      <w:del w:id="5303" w:author="Sam Tertzakian" w:date="2018-09-11T19:55:00Z">
        <w:r w:rsidDel="00342BB3">
          <w:delText>//</w:delText>
        </w:r>
      </w:del>
    </w:p>
    <w:p w14:paraId="2DCDDAB2" w14:textId="30FA3E65" w:rsidR="0038406D" w:rsidDel="00342BB3" w:rsidRDefault="0038406D" w:rsidP="0038406D">
      <w:pPr>
        <w:pStyle w:val="CodeBlock"/>
        <w:rPr>
          <w:del w:id="5304" w:author="Sam Tertzakian" w:date="2018-09-11T19:55:00Z"/>
        </w:rPr>
      </w:pPr>
    </w:p>
    <w:p w14:paraId="4D4B9789" w14:textId="0B386FE0" w:rsidR="0038406D" w:rsidDel="00342BB3" w:rsidRDefault="0038406D" w:rsidP="0038406D">
      <w:pPr>
        <w:pStyle w:val="CodeBlock"/>
        <w:rPr>
          <w:del w:id="5305" w:author="Sam Tertzakian" w:date="2018-09-11T19:55:00Z"/>
        </w:rPr>
      </w:pPr>
      <w:del w:id="5306" w:author="Sam Tertzakian" w:date="2018-09-11T19:55:00Z">
        <w:r w:rsidDel="00342BB3">
          <w:delText>static DMF_MODULE_DESCRIPTOR DmfModuleDescriptor_GenericRequest;</w:delText>
        </w:r>
      </w:del>
    </w:p>
    <w:p w14:paraId="68013770" w14:textId="268C72E2" w:rsidR="0038406D" w:rsidDel="00342BB3" w:rsidRDefault="0038406D" w:rsidP="0038406D">
      <w:pPr>
        <w:pStyle w:val="CodeBlock"/>
        <w:rPr>
          <w:del w:id="5307" w:author="Sam Tertzakian" w:date="2018-09-11T19:55:00Z"/>
        </w:rPr>
      </w:pPr>
      <w:del w:id="5308" w:author="Sam Tertzakian" w:date="2018-09-11T19:55:00Z">
        <w:r w:rsidDel="00342BB3">
          <w:delText>static DMF_ENTRYPOINTS_DMF DmfEntrypointsDmf_GenericRequest;</w:delText>
        </w:r>
      </w:del>
    </w:p>
    <w:p w14:paraId="11B8A745" w14:textId="752005C4" w:rsidR="0038406D" w:rsidDel="00342BB3" w:rsidRDefault="0038406D" w:rsidP="0038406D">
      <w:pPr>
        <w:pStyle w:val="CodeBlock"/>
        <w:rPr>
          <w:del w:id="5309" w:author="Sam Tertzakian" w:date="2018-09-11T19:55:00Z"/>
        </w:rPr>
      </w:pPr>
      <w:del w:id="5310" w:author="Sam Tertzakian" w:date="2018-09-11T19:55:00Z">
        <w:r w:rsidDel="00342BB3">
          <w:delText>static DMF_ENTRYPOINTS_WDF DmfEntrypointsWdf_GenericRequest;</w:delText>
        </w:r>
      </w:del>
    </w:p>
    <w:p w14:paraId="73F5C4E6" w14:textId="688A1CD9" w:rsidR="0038406D" w:rsidDel="00342BB3" w:rsidRDefault="0038406D" w:rsidP="0038406D">
      <w:pPr>
        <w:rPr>
          <w:del w:id="5311" w:author="Sam Tertzakian" w:date="2018-09-11T19:55:00Z"/>
        </w:rPr>
      </w:pPr>
    </w:p>
    <w:p w14:paraId="368FACA8" w14:textId="77777777" w:rsidR="0038406D" w:rsidRDefault="0038406D" w:rsidP="0038406D">
      <w:pPr>
        <w:rPr>
          <w:rFonts w:asciiTheme="majorHAnsi" w:eastAsiaTheme="majorEastAsia" w:hAnsiTheme="majorHAnsi" w:cstheme="majorBidi"/>
          <w:color w:val="1F3763" w:themeColor="accent1" w:themeShade="7F"/>
          <w:sz w:val="24"/>
          <w:szCs w:val="24"/>
        </w:rPr>
      </w:pPr>
      <w:r>
        <w:br w:type="page"/>
      </w:r>
    </w:p>
    <w:p w14:paraId="40DF81AC" w14:textId="77777777" w:rsidR="0038406D" w:rsidRDefault="0038406D" w:rsidP="0038406D">
      <w:pPr>
        <w:pStyle w:val="Heading3"/>
      </w:pPr>
      <w:bookmarkStart w:id="5312" w:name="_Toc500407351"/>
      <w:bookmarkStart w:id="5313" w:name="_Toc524527704"/>
      <w:r>
        <w:lastRenderedPageBreak/>
        <w:t>Section 11: Public Calls by Client (Includes Module Create Function)</w:t>
      </w:r>
      <w:bookmarkEnd w:id="5312"/>
      <w:bookmarkEnd w:id="5313"/>
    </w:p>
    <w:p w14:paraId="597E78C0" w14:textId="77777777" w:rsidR="0038406D" w:rsidRDefault="0038406D" w:rsidP="0038406D">
      <w:r>
        <w:t>This section contains all the code that is callable by Clients:</w:t>
      </w:r>
    </w:p>
    <w:p w14:paraId="63EB52B6" w14:textId="67E6C3FB" w:rsidR="0038406D" w:rsidRDefault="0038406D" w:rsidP="004A459D">
      <w:pPr>
        <w:pStyle w:val="ListParagraph"/>
        <w:numPr>
          <w:ilvl w:val="0"/>
          <w:numId w:val="19"/>
        </w:numPr>
      </w:pPr>
      <w:r>
        <w:t>Module Create Function</w:t>
      </w:r>
      <w:r w:rsidR="008D27D3">
        <w:t xml:space="preserve"> (</w:t>
      </w:r>
      <w:r w:rsidR="00F470D8">
        <w:t>see the section “The Module’s Create Function”).</w:t>
      </w:r>
    </w:p>
    <w:p w14:paraId="55D0FEB6" w14:textId="3BCE1148" w:rsidR="0038406D" w:rsidRDefault="0038406D" w:rsidP="004A459D">
      <w:pPr>
        <w:pStyle w:val="ListParagraph"/>
        <w:numPr>
          <w:ilvl w:val="0"/>
          <w:numId w:val="19"/>
        </w:numPr>
      </w:pPr>
      <w:r>
        <w:t>Module Methods</w:t>
      </w:r>
      <w:r w:rsidR="00F470D8">
        <w:t>.</w:t>
      </w:r>
    </w:p>
    <w:p w14:paraId="4DC869DA" w14:textId="128069F3" w:rsidR="0038406D" w:rsidRDefault="0038406D" w:rsidP="0038406D">
      <w:pPr>
        <w:rPr>
          <w:ins w:id="5314" w:author="Sam Tertzakian" w:date="2018-09-11T19:55:00Z"/>
        </w:rPr>
      </w:pPr>
      <w:r>
        <w:t xml:space="preserve">The prototype for </w:t>
      </w:r>
      <w:r w:rsidR="00F470D8">
        <w:t xml:space="preserve">the Create </w:t>
      </w:r>
      <w:r>
        <w:t xml:space="preserve">function </w:t>
      </w:r>
      <w:r w:rsidR="00F470D8">
        <w:t>is</w:t>
      </w:r>
      <w:r>
        <w:t xml:space="preserve"> in the Module’s .h file</w:t>
      </w:r>
      <w:r w:rsidR="00BF5CD6">
        <w:t xml:space="preserve"> and </w:t>
      </w:r>
      <w:r w:rsidR="00F470D8">
        <w:t xml:space="preserve">is </w:t>
      </w:r>
      <w:r w:rsidR="00BF5CD6">
        <w:t>generated by a DMF macro</w:t>
      </w:r>
      <w:r>
        <w:t>.</w:t>
      </w:r>
      <w:r w:rsidR="00F470D8">
        <w:t xml:space="preserve"> The prototypes for the Module Methods are also in the Module’s .h file.</w:t>
      </w:r>
    </w:p>
    <w:p w14:paraId="4112EEAE" w14:textId="77777777" w:rsidR="00CC24AF" w:rsidRDefault="00CC24AF">
      <w:pPr>
        <w:pStyle w:val="CodeBlock"/>
        <w:rPr>
          <w:ins w:id="5315" w:author="Sam Tertzakian" w:date="2018-09-11T19:55:00Z"/>
          <w:color w:val="000000"/>
        </w:rPr>
        <w:pPrChange w:id="5316" w:author="Sam Tertzakian" w:date="2018-09-12T14:45:00Z">
          <w:pPr>
            <w:autoSpaceDE w:val="0"/>
            <w:autoSpaceDN w:val="0"/>
            <w:adjustRightInd w:val="0"/>
            <w:spacing w:after="0" w:line="240" w:lineRule="auto"/>
          </w:pPr>
        </w:pPrChange>
      </w:pPr>
      <w:ins w:id="5317" w:author="Sam Tertzakian" w:date="2018-09-11T19:55:00Z">
        <w:r>
          <w:t>///////////////////////////////////////////////////////////////////////////////////////////////////////</w:t>
        </w:r>
      </w:ins>
    </w:p>
    <w:p w14:paraId="0E5B6FA4" w14:textId="77777777" w:rsidR="00CC24AF" w:rsidRDefault="00CC24AF">
      <w:pPr>
        <w:pStyle w:val="CodeBlock"/>
        <w:rPr>
          <w:ins w:id="5318" w:author="Sam Tertzakian" w:date="2018-09-11T19:55:00Z"/>
          <w:color w:val="000000"/>
        </w:rPr>
        <w:pPrChange w:id="5319" w:author="Sam Tertzakian" w:date="2018-09-12T14:45:00Z">
          <w:pPr>
            <w:autoSpaceDE w:val="0"/>
            <w:autoSpaceDN w:val="0"/>
            <w:adjustRightInd w:val="0"/>
            <w:spacing w:after="0" w:line="240" w:lineRule="auto"/>
          </w:pPr>
        </w:pPrChange>
      </w:pPr>
      <w:ins w:id="5320" w:author="Sam Tertzakian" w:date="2018-09-11T19:55:00Z">
        <w:r>
          <w:t>// Public Calls by Client</w:t>
        </w:r>
      </w:ins>
    </w:p>
    <w:p w14:paraId="64D6A5AA" w14:textId="77777777" w:rsidR="00CC24AF" w:rsidRDefault="00CC24AF">
      <w:pPr>
        <w:pStyle w:val="CodeBlock"/>
        <w:rPr>
          <w:ins w:id="5321" w:author="Sam Tertzakian" w:date="2018-09-11T19:55:00Z"/>
          <w:color w:val="000000"/>
        </w:rPr>
        <w:pPrChange w:id="5322" w:author="Sam Tertzakian" w:date="2018-09-12T14:45:00Z">
          <w:pPr>
            <w:autoSpaceDE w:val="0"/>
            <w:autoSpaceDN w:val="0"/>
            <w:adjustRightInd w:val="0"/>
            <w:spacing w:after="0" w:line="240" w:lineRule="auto"/>
          </w:pPr>
        </w:pPrChange>
      </w:pPr>
      <w:ins w:id="5323" w:author="Sam Tertzakian" w:date="2018-09-11T19:55:00Z">
        <w:r>
          <w:t>///////////////////////////////////////////////////////////////////////////////////////////////////////</w:t>
        </w:r>
      </w:ins>
    </w:p>
    <w:p w14:paraId="199E68B7" w14:textId="77777777" w:rsidR="00CC24AF" w:rsidRDefault="00CC24AF">
      <w:pPr>
        <w:pStyle w:val="CodeBlock"/>
        <w:rPr>
          <w:ins w:id="5324" w:author="Sam Tertzakian" w:date="2018-09-11T19:55:00Z"/>
          <w:color w:val="000000"/>
        </w:rPr>
        <w:pPrChange w:id="5325" w:author="Sam Tertzakian" w:date="2018-09-12T14:45:00Z">
          <w:pPr>
            <w:autoSpaceDE w:val="0"/>
            <w:autoSpaceDN w:val="0"/>
            <w:adjustRightInd w:val="0"/>
            <w:spacing w:after="0" w:line="240" w:lineRule="auto"/>
          </w:pPr>
        </w:pPrChange>
      </w:pPr>
      <w:ins w:id="5326" w:author="Sam Tertzakian" w:date="2018-09-11T19:55:00Z">
        <w:r>
          <w:t>//</w:t>
        </w:r>
      </w:ins>
    </w:p>
    <w:p w14:paraId="6D23F4EB" w14:textId="77777777" w:rsidR="00CC24AF" w:rsidRDefault="00CC24AF">
      <w:pPr>
        <w:pStyle w:val="CodeBlock"/>
        <w:rPr>
          <w:ins w:id="5327" w:author="Sam Tertzakian" w:date="2018-09-11T19:55:00Z"/>
        </w:rPr>
        <w:pPrChange w:id="5328" w:author="Sam Tertzakian" w:date="2018-09-12T14:45:00Z">
          <w:pPr>
            <w:autoSpaceDE w:val="0"/>
            <w:autoSpaceDN w:val="0"/>
            <w:adjustRightInd w:val="0"/>
            <w:spacing w:after="0" w:line="240" w:lineRule="auto"/>
          </w:pPr>
        </w:pPrChange>
      </w:pPr>
    </w:p>
    <w:p w14:paraId="1777BD4E" w14:textId="77777777" w:rsidR="00CC24AF" w:rsidRDefault="00CC24AF">
      <w:pPr>
        <w:pStyle w:val="CodeBlock"/>
        <w:rPr>
          <w:ins w:id="5329" w:author="Sam Tertzakian" w:date="2018-09-11T19:55:00Z"/>
          <w:color w:val="000000"/>
        </w:rPr>
        <w:pPrChange w:id="5330" w:author="Sam Tertzakian" w:date="2018-09-12T14:45:00Z">
          <w:pPr>
            <w:autoSpaceDE w:val="0"/>
            <w:autoSpaceDN w:val="0"/>
            <w:adjustRightInd w:val="0"/>
            <w:spacing w:after="0" w:line="240" w:lineRule="auto"/>
          </w:pPr>
        </w:pPrChange>
      </w:pPr>
      <w:ins w:id="5331" w:author="Sam Tertzakian" w:date="2018-09-11T19:55:00Z">
        <w:r>
          <w:t>#pragma</w:t>
        </w:r>
        <w:r>
          <w:rPr>
            <w:color w:val="000000"/>
          </w:rPr>
          <w:t xml:space="preserve"> </w:t>
        </w:r>
        <w:r>
          <w:t>code_seg</w:t>
        </w:r>
        <w:r>
          <w:rPr>
            <w:color w:val="000000"/>
          </w:rPr>
          <w:t>(</w:t>
        </w:r>
        <w:r>
          <w:rPr>
            <w:color w:val="A31515"/>
          </w:rPr>
          <w:t>"PAGE"</w:t>
        </w:r>
        <w:r>
          <w:rPr>
            <w:color w:val="000000"/>
          </w:rPr>
          <w:t>)</w:t>
        </w:r>
      </w:ins>
    </w:p>
    <w:p w14:paraId="67A61C65" w14:textId="77777777" w:rsidR="00CC24AF" w:rsidRDefault="00CC24AF">
      <w:pPr>
        <w:pStyle w:val="CodeBlock"/>
        <w:rPr>
          <w:ins w:id="5332" w:author="Sam Tertzakian" w:date="2018-09-11T19:55:00Z"/>
          <w:color w:val="000000"/>
        </w:rPr>
        <w:pPrChange w:id="5333" w:author="Sam Tertzakian" w:date="2018-09-12T14:45:00Z">
          <w:pPr>
            <w:autoSpaceDE w:val="0"/>
            <w:autoSpaceDN w:val="0"/>
            <w:adjustRightInd w:val="0"/>
            <w:spacing w:after="0" w:line="240" w:lineRule="auto"/>
          </w:pPr>
        </w:pPrChange>
      </w:pPr>
      <w:ins w:id="5334" w:author="Sam Tertzakian" w:date="2018-09-11T19:55:00Z">
        <w:r>
          <w:t>_IRQL_requires_max_</w:t>
        </w:r>
        <w:r>
          <w:rPr>
            <w:color w:val="000000"/>
          </w:rPr>
          <w:t>(</w:t>
        </w:r>
        <w:r>
          <w:t>PASSIVE_LEVEL</w:t>
        </w:r>
        <w:r>
          <w:rPr>
            <w:color w:val="000000"/>
          </w:rPr>
          <w:t>)</w:t>
        </w:r>
      </w:ins>
    </w:p>
    <w:p w14:paraId="6A9C3E55" w14:textId="77777777" w:rsidR="00CC24AF" w:rsidRDefault="00CC24AF">
      <w:pPr>
        <w:pStyle w:val="CodeBlock"/>
        <w:rPr>
          <w:ins w:id="5335" w:author="Sam Tertzakian" w:date="2018-09-11T19:55:00Z"/>
          <w:color w:val="000000"/>
        </w:rPr>
        <w:pPrChange w:id="5336" w:author="Sam Tertzakian" w:date="2018-09-12T14:45:00Z">
          <w:pPr>
            <w:autoSpaceDE w:val="0"/>
            <w:autoSpaceDN w:val="0"/>
            <w:adjustRightInd w:val="0"/>
            <w:spacing w:after="0" w:line="240" w:lineRule="auto"/>
          </w:pPr>
        </w:pPrChange>
      </w:pPr>
      <w:ins w:id="5337" w:author="Sam Tertzakian" w:date="2018-09-11T19:55:00Z">
        <w:r>
          <w:t>_Must_inspect_result_</w:t>
        </w:r>
      </w:ins>
    </w:p>
    <w:p w14:paraId="07103573" w14:textId="77777777" w:rsidR="00CC24AF" w:rsidRDefault="00CC24AF">
      <w:pPr>
        <w:pStyle w:val="CodeBlock"/>
        <w:rPr>
          <w:ins w:id="5338" w:author="Sam Tertzakian" w:date="2018-09-11T19:55:00Z"/>
          <w:color w:val="000000"/>
        </w:rPr>
        <w:pPrChange w:id="5339" w:author="Sam Tertzakian" w:date="2018-09-12T14:45:00Z">
          <w:pPr>
            <w:autoSpaceDE w:val="0"/>
            <w:autoSpaceDN w:val="0"/>
            <w:adjustRightInd w:val="0"/>
            <w:spacing w:after="0" w:line="240" w:lineRule="auto"/>
          </w:pPr>
        </w:pPrChange>
      </w:pPr>
      <w:ins w:id="5340" w:author="Sam Tertzakian" w:date="2018-09-11T19:55:00Z">
        <w:r>
          <w:t>NTSTATUS</w:t>
        </w:r>
      </w:ins>
    </w:p>
    <w:p w14:paraId="13DF25D7" w14:textId="77777777" w:rsidR="00CC24AF" w:rsidRDefault="00CC24AF">
      <w:pPr>
        <w:pStyle w:val="CodeBlock"/>
        <w:rPr>
          <w:ins w:id="5341" w:author="Sam Tertzakian" w:date="2018-09-11T19:55:00Z"/>
        </w:rPr>
        <w:pPrChange w:id="5342" w:author="Sam Tertzakian" w:date="2018-09-12T14:45:00Z">
          <w:pPr>
            <w:autoSpaceDE w:val="0"/>
            <w:autoSpaceDN w:val="0"/>
            <w:adjustRightInd w:val="0"/>
            <w:spacing w:after="0" w:line="240" w:lineRule="auto"/>
          </w:pPr>
        </w:pPrChange>
      </w:pPr>
      <w:ins w:id="5343" w:author="Sam Tertzakian" w:date="2018-09-11T19:55:00Z">
        <w:r>
          <w:t>DMF_ResourceHub_Create(</w:t>
        </w:r>
      </w:ins>
    </w:p>
    <w:p w14:paraId="72BB7142" w14:textId="77777777" w:rsidR="00CC24AF" w:rsidRDefault="00CC24AF">
      <w:pPr>
        <w:pStyle w:val="CodeBlock"/>
        <w:rPr>
          <w:ins w:id="5344" w:author="Sam Tertzakian" w:date="2018-09-11T19:55:00Z"/>
          <w:color w:val="000000"/>
        </w:rPr>
        <w:pPrChange w:id="5345" w:author="Sam Tertzakian" w:date="2018-09-12T14:45:00Z">
          <w:pPr>
            <w:autoSpaceDE w:val="0"/>
            <w:autoSpaceDN w:val="0"/>
            <w:adjustRightInd w:val="0"/>
            <w:spacing w:after="0" w:line="240" w:lineRule="auto"/>
          </w:pPr>
        </w:pPrChange>
      </w:pPr>
      <w:ins w:id="5346" w:author="Sam Tertzakian" w:date="2018-09-11T19:55:00Z">
        <w:r>
          <w:rPr>
            <w:color w:val="000000"/>
          </w:rPr>
          <w:t xml:space="preserve">    </w:t>
        </w:r>
        <w:r>
          <w:rPr>
            <w:color w:val="6F008A"/>
          </w:rPr>
          <w:t>_In_</w:t>
        </w:r>
        <w:r>
          <w:rPr>
            <w:color w:val="000000"/>
          </w:rPr>
          <w:t xml:space="preserve"> </w:t>
        </w:r>
        <w:r>
          <w:t>WDFDEVICE</w:t>
        </w:r>
        <w:r>
          <w:rPr>
            <w:color w:val="000000"/>
          </w:rPr>
          <w:t xml:space="preserve"> </w:t>
        </w:r>
        <w:r>
          <w:rPr>
            <w:color w:val="808080"/>
          </w:rPr>
          <w:t>Device</w:t>
        </w:r>
        <w:r>
          <w:rPr>
            <w:color w:val="000000"/>
          </w:rPr>
          <w:t>,</w:t>
        </w:r>
      </w:ins>
    </w:p>
    <w:p w14:paraId="1BF4EE1C" w14:textId="77777777" w:rsidR="00CC24AF" w:rsidRDefault="00CC24AF">
      <w:pPr>
        <w:pStyle w:val="CodeBlock"/>
        <w:rPr>
          <w:ins w:id="5347" w:author="Sam Tertzakian" w:date="2018-09-11T19:55:00Z"/>
          <w:color w:val="000000"/>
        </w:rPr>
        <w:pPrChange w:id="5348" w:author="Sam Tertzakian" w:date="2018-09-12T14:45:00Z">
          <w:pPr>
            <w:autoSpaceDE w:val="0"/>
            <w:autoSpaceDN w:val="0"/>
            <w:adjustRightInd w:val="0"/>
            <w:spacing w:after="0" w:line="240" w:lineRule="auto"/>
          </w:pPr>
        </w:pPrChange>
      </w:pPr>
      <w:ins w:id="5349" w:author="Sam Tertzakian" w:date="2018-09-11T19:55:00Z">
        <w:r>
          <w:rPr>
            <w:color w:val="000000"/>
          </w:rPr>
          <w:t xml:space="preserve">    </w:t>
        </w:r>
        <w:r>
          <w:rPr>
            <w:color w:val="6F008A"/>
          </w:rPr>
          <w:t>_In_</w:t>
        </w:r>
        <w:r>
          <w:rPr>
            <w:color w:val="000000"/>
          </w:rPr>
          <w:t xml:space="preserve"> </w:t>
        </w:r>
        <w:r>
          <w:t>DMF_MODULE_ATTRIBUTES</w:t>
        </w:r>
        <w:r>
          <w:rPr>
            <w:color w:val="000000"/>
          </w:rPr>
          <w:t xml:space="preserve">* </w:t>
        </w:r>
        <w:r>
          <w:rPr>
            <w:color w:val="808080"/>
          </w:rPr>
          <w:t>DmfModuleAttributes</w:t>
        </w:r>
        <w:r>
          <w:rPr>
            <w:color w:val="000000"/>
          </w:rPr>
          <w:t>,</w:t>
        </w:r>
      </w:ins>
    </w:p>
    <w:p w14:paraId="1E5F68D6" w14:textId="77777777" w:rsidR="00CC24AF" w:rsidRDefault="00CC24AF">
      <w:pPr>
        <w:pStyle w:val="CodeBlock"/>
        <w:rPr>
          <w:ins w:id="5350" w:author="Sam Tertzakian" w:date="2018-09-11T19:55:00Z"/>
          <w:color w:val="000000"/>
        </w:rPr>
        <w:pPrChange w:id="5351" w:author="Sam Tertzakian" w:date="2018-09-12T14:45:00Z">
          <w:pPr>
            <w:autoSpaceDE w:val="0"/>
            <w:autoSpaceDN w:val="0"/>
            <w:adjustRightInd w:val="0"/>
            <w:spacing w:after="0" w:line="240" w:lineRule="auto"/>
          </w:pPr>
        </w:pPrChange>
      </w:pPr>
      <w:ins w:id="5352" w:author="Sam Tertzakian" w:date="2018-09-11T19:55:00Z">
        <w:r>
          <w:rPr>
            <w:color w:val="000000"/>
          </w:rPr>
          <w:t xml:space="preserve">    </w:t>
        </w:r>
        <w:r>
          <w:rPr>
            <w:color w:val="6F008A"/>
          </w:rPr>
          <w:t>_In_</w:t>
        </w:r>
        <w:r>
          <w:rPr>
            <w:color w:val="000000"/>
          </w:rPr>
          <w:t xml:space="preserve"> </w:t>
        </w:r>
        <w:r>
          <w:t>WDF_OBJECT_ATTRIBUTES</w:t>
        </w:r>
        <w:r>
          <w:rPr>
            <w:color w:val="000000"/>
          </w:rPr>
          <w:t xml:space="preserve">* </w:t>
        </w:r>
        <w:r>
          <w:rPr>
            <w:color w:val="808080"/>
          </w:rPr>
          <w:t>ObjectAttributes</w:t>
        </w:r>
        <w:r>
          <w:rPr>
            <w:color w:val="000000"/>
          </w:rPr>
          <w:t>,</w:t>
        </w:r>
      </w:ins>
    </w:p>
    <w:p w14:paraId="4D45AA37" w14:textId="77777777" w:rsidR="00CC24AF" w:rsidRDefault="00CC24AF">
      <w:pPr>
        <w:pStyle w:val="CodeBlock"/>
        <w:rPr>
          <w:ins w:id="5353" w:author="Sam Tertzakian" w:date="2018-09-11T19:55:00Z"/>
          <w:color w:val="000000"/>
        </w:rPr>
        <w:pPrChange w:id="5354" w:author="Sam Tertzakian" w:date="2018-09-12T14:45:00Z">
          <w:pPr>
            <w:autoSpaceDE w:val="0"/>
            <w:autoSpaceDN w:val="0"/>
            <w:adjustRightInd w:val="0"/>
            <w:spacing w:after="0" w:line="240" w:lineRule="auto"/>
          </w:pPr>
        </w:pPrChange>
      </w:pPr>
      <w:ins w:id="5355" w:author="Sam Tertzakian" w:date="2018-09-11T19:55:00Z">
        <w:r>
          <w:rPr>
            <w:color w:val="000000"/>
          </w:rPr>
          <w:t xml:space="preserve">    </w:t>
        </w:r>
        <w:r>
          <w:rPr>
            <w:color w:val="6F008A"/>
          </w:rPr>
          <w:t>_Out_</w:t>
        </w:r>
        <w:r>
          <w:rPr>
            <w:color w:val="000000"/>
          </w:rPr>
          <w:t xml:space="preserve"> </w:t>
        </w:r>
        <w:r>
          <w:t>DMFMODULE</w:t>
        </w:r>
        <w:r>
          <w:rPr>
            <w:color w:val="000000"/>
          </w:rPr>
          <w:t xml:space="preserve">* </w:t>
        </w:r>
        <w:r>
          <w:rPr>
            <w:color w:val="808080"/>
          </w:rPr>
          <w:t>DmfModule</w:t>
        </w:r>
      </w:ins>
    </w:p>
    <w:p w14:paraId="049FDCF8" w14:textId="77777777" w:rsidR="00CC24AF" w:rsidRDefault="00CC24AF">
      <w:pPr>
        <w:pStyle w:val="CodeBlock"/>
        <w:rPr>
          <w:ins w:id="5356" w:author="Sam Tertzakian" w:date="2018-09-11T19:55:00Z"/>
        </w:rPr>
        <w:pPrChange w:id="5357" w:author="Sam Tertzakian" w:date="2018-09-12T14:45:00Z">
          <w:pPr>
            <w:autoSpaceDE w:val="0"/>
            <w:autoSpaceDN w:val="0"/>
            <w:adjustRightInd w:val="0"/>
            <w:spacing w:after="0" w:line="240" w:lineRule="auto"/>
          </w:pPr>
        </w:pPrChange>
      </w:pPr>
      <w:ins w:id="5358" w:author="Sam Tertzakian" w:date="2018-09-11T19:55:00Z">
        <w:r>
          <w:t xml:space="preserve">    )</w:t>
        </w:r>
      </w:ins>
    </w:p>
    <w:p w14:paraId="03ECD989" w14:textId="77777777" w:rsidR="00CC24AF" w:rsidRDefault="00CC24AF">
      <w:pPr>
        <w:pStyle w:val="CodeBlock"/>
        <w:rPr>
          <w:ins w:id="5359" w:author="Sam Tertzakian" w:date="2018-09-11T19:55:00Z"/>
          <w:color w:val="000000"/>
        </w:rPr>
        <w:pPrChange w:id="5360" w:author="Sam Tertzakian" w:date="2018-09-12T14:45:00Z">
          <w:pPr>
            <w:autoSpaceDE w:val="0"/>
            <w:autoSpaceDN w:val="0"/>
            <w:adjustRightInd w:val="0"/>
            <w:spacing w:after="0" w:line="240" w:lineRule="auto"/>
          </w:pPr>
        </w:pPrChange>
      </w:pPr>
      <w:ins w:id="5361" w:author="Sam Tertzakian" w:date="2018-09-11T19:55:00Z">
        <w:r>
          <w:t>/*++</w:t>
        </w:r>
      </w:ins>
    </w:p>
    <w:p w14:paraId="3061FC2A" w14:textId="77777777" w:rsidR="00CC24AF" w:rsidRDefault="00CC24AF">
      <w:pPr>
        <w:pStyle w:val="CodeBlock"/>
        <w:rPr>
          <w:ins w:id="5362" w:author="Sam Tertzakian" w:date="2018-09-11T19:55:00Z"/>
        </w:rPr>
        <w:pPrChange w:id="5363" w:author="Sam Tertzakian" w:date="2018-09-12T14:45:00Z">
          <w:pPr>
            <w:autoSpaceDE w:val="0"/>
            <w:autoSpaceDN w:val="0"/>
            <w:adjustRightInd w:val="0"/>
            <w:spacing w:after="0" w:line="240" w:lineRule="auto"/>
          </w:pPr>
        </w:pPrChange>
      </w:pPr>
    </w:p>
    <w:p w14:paraId="3A13B538" w14:textId="77777777" w:rsidR="00CC24AF" w:rsidRDefault="00CC24AF">
      <w:pPr>
        <w:pStyle w:val="CodeBlock"/>
        <w:rPr>
          <w:ins w:id="5364" w:author="Sam Tertzakian" w:date="2018-09-11T19:55:00Z"/>
          <w:color w:val="000000"/>
        </w:rPr>
        <w:pPrChange w:id="5365" w:author="Sam Tertzakian" w:date="2018-09-12T14:45:00Z">
          <w:pPr>
            <w:autoSpaceDE w:val="0"/>
            <w:autoSpaceDN w:val="0"/>
            <w:adjustRightInd w:val="0"/>
            <w:spacing w:after="0" w:line="240" w:lineRule="auto"/>
          </w:pPr>
        </w:pPrChange>
      </w:pPr>
      <w:ins w:id="5366" w:author="Sam Tertzakian" w:date="2018-09-11T19:55:00Z">
        <w:r>
          <w:t>Routine Description:</w:t>
        </w:r>
      </w:ins>
    </w:p>
    <w:p w14:paraId="211BF6A5" w14:textId="77777777" w:rsidR="00CC24AF" w:rsidRDefault="00CC24AF">
      <w:pPr>
        <w:pStyle w:val="CodeBlock"/>
        <w:rPr>
          <w:ins w:id="5367" w:author="Sam Tertzakian" w:date="2018-09-11T19:55:00Z"/>
        </w:rPr>
        <w:pPrChange w:id="5368" w:author="Sam Tertzakian" w:date="2018-09-12T14:45:00Z">
          <w:pPr>
            <w:autoSpaceDE w:val="0"/>
            <w:autoSpaceDN w:val="0"/>
            <w:adjustRightInd w:val="0"/>
            <w:spacing w:after="0" w:line="240" w:lineRule="auto"/>
          </w:pPr>
        </w:pPrChange>
      </w:pPr>
    </w:p>
    <w:p w14:paraId="48D1CE7D" w14:textId="77777777" w:rsidR="00CC24AF" w:rsidRDefault="00CC24AF">
      <w:pPr>
        <w:pStyle w:val="CodeBlock"/>
        <w:rPr>
          <w:ins w:id="5369" w:author="Sam Tertzakian" w:date="2018-09-11T19:55:00Z"/>
          <w:color w:val="000000"/>
        </w:rPr>
        <w:pPrChange w:id="5370" w:author="Sam Tertzakian" w:date="2018-09-12T14:45:00Z">
          <w:pPr>
            <w:autoSpaceDE w:val="0"/>
            <w:autoSpaceDN w:val="0"/>
            <w:adjustRightInd w:val="0"/>
            <w:spacing w:after="0" w:line="240" w:lineRule="auto"/>
          </w:pPr>
        </w:pPrChange>
      </w:pPr>
      <w:ins w:id="5371" w:author="Sam Tertzakian" w:date="2018-09-11T19:55:00Z">
        <w:r>
          <w:t xml:space="preserve">    Create an instance of a DMF Module of type ResourceHub.</w:t>
        </w:r>
      </w:ins>
    </w:p>
    <w:p w14:paraId="33EB743E" w14:textId="77777777" w:rsidR="00CC24AF" w:rsidRDefault="00CC24AF">
      <w:pPr>
        <w:pStyle w:val="CodeBlock"/>
        <w:rPr>
          <w:ins w:id="5372" w:author="Sam Tertzakian" w:date="2018-09-11T19:55:00Z"/>
        </w:rPr>
        <w:pPrChange w:id="5373" w:author="Sam Tertzakian" w:date="2018-09-12T14:45:00Z">
          <w:pPr>
            <w:autoSpaceDE w:val="0"/>
            <w:autoSpaceDN w:val="0"/>
            <w:adjustRightInd w:val="0"/>
            <w:spacing w:after="0" w:line="240" w:lineRule="auto"/>
          </w:pPr>
        </w:pPrChange>
      </w:pPr>
    </w:p>
    <w:p w14:paraId="6AD73867" w14:textId="77777777" w:rsidR="00CC24AF" w:rsidRDefault="00CC24AF">
      <w:pPr>
        <w:pStyle w:val="CodeBlock"/>
        <w:rPr>
          <w:ins w:id="5374" w:author="Sam Tertzakian" w:date="2018-09-11T19:55:00Z"/>
          <w:color w:val="000000"/>
        </w:rPr>
        <w:pPrChange w:id="5375" w:author="Sam Tertzakian" w:date="2018-09-12T14:45:00Z">
          <w:pPr>
            <w:autoSpaceDE w:val="0"/>
            <w:autoSpaceDN w:val="0"/>
            <w:adjustRightInd w:val="0"/>
            <w:spacing w:after="0" w:line="240" w:lineRule="auto"/>
          </w:pPr>
        </w:pPrChange>
      </w:pPr>
      <w:ins w:id="5376" w:author="Sam Tertzakian" w:date="2018-09-11T19:55:00Z">
        <w:r>
          <w:t>Arguments:</w:t>
        </w:r>
      </w:ins>
    </w:p>
    <w:p w14:paraId="5D9BA500" w14:textId="77777777" w:rsidR="00CC24AF" w:rsidRDefault="00CC24AF">
      <w:pPr>
        <w:pStyle w:val="CodeBlock"/>
        <w:rPr>
          <w:ins w:id="5377" w:author="Sam Tertzakian" w:date="2018-09-11T19:55:00Z"/>
        </w:rPr>
        <w:pPrChange w:id="5378" w:author="Sam Tertzakian" w:date="2018-09-12T14:45:00Z">
          <w:pPr>
            <w:autoSpaceDE w:val="0"/>
            <w:autoSpaceDN w:val="0"/>
            <w:adjustRightInd w:val="0"/>
            <w:spacing w:after="0" w:line="240" w:lineRule="auto"/>
          </w:pPr>
        </w:pPrChange>
      </w:pPr>
    </w:p>
    <w:p w14:paraId="3715EC42" w14:textId="77777777" w:rsidR="00CC24AF" w:rsidRDefault="00CC24AF">
      <w:pPr>
        <w:pStyle w:val="CodeBlock"/>
        <w:rPr>
          <w:ins w:id="5379" w:author="Sam Tertzakian" w:date="2018-09-11T19:55:00Z"/>
          <w:color w:val="000000"/>
        </w:rPr>
        <w:pPrChange w:id="5380" w:author="Sam Tertzakian" w:date="2018-09-12T14:45:00Z">
          <w:pPr>
            <w:autoSpaceDE w:val="0"/>
            <w:autoSpaceDN w:val="0"/>
            <w:adjustRightInd w:val="0"/>
            <w:spacing w:after="0" w:line="240" w:lineRule="auto"/>
          </w:pPr>
        </w:pPrChange>
      </w:pPr>
      <w:ins w:id="5381" w:author="Sam Tertzakian" w:date="2018-09-11T19:55:00Z">
        <w:r>
          <w:t xml:space="preserve">    Device - Client driver's WDFDEVICE object.</w:t>
        </w:r>
      </w:ins>
    </w:p>
    <w:p w14:paraId="5F157219" w14:textId="77777777" w:rsidR="00CC24AF" w:rsidRDefault="00CC24AF">
      <w:pPr>
        <w:pStyle w:val="CodeBlock"/>
        <w:rPr>
          <w:ins w:id="5382" w:author="Sam Tertzakian" w:date="2018-09-11T19:55:00Z"/>
          <w:color w:val="000000"/>
        </w:rPr>
        <w:pPrChange w:id="5383" w:author="Sam Tertzakian" w:date="2018-09-12T14:45:00Z">
          <w:pPr>
            <w:autoSpaceDE w:val="0"/>
            <w:autoSpaceDN w:val="0"/>
            <w:adjustRightInd w:val="0"/>
            <w:spacing w:after="0" w:line="240" w:lineRule="auto"/>
          </w:pPr>
        </w:pPrChange>
      </w:pPr>
      <w:ins w:id="5384" w:author="Sam Tertzakian" w:date="2018-09-11T19:55:00Z">
        <w:r>
          <w:t xml:space="preserve">    DmfModuleAttributes - Opaque structure that contains parameters DMF needs to initialize the Module.</w:t>
        </w:r>
      </w:ins>
    </w:p>
    <w:p w14:paraId="54C705EB" w14:textId="77777777" w:rsidR="00CC24AF" w:rsidRDefault="00CC24AF">
      <w:pPr>
        <w:pStyle w:val="CodeBlock"/>
        <w:rPr>
          <w:ins w:id="5385" w:author="Sam Tertzakian" w:date="2018-09-11T19:55:00Z"/>
          <w:color w:val="000000"/>
        </w:rPr>
        <w:pPrChange w:id="5386" w:author="Sam Tertzakian" w:date="2018-09-12T14:45:00Z">
          <w:pPr>
            <w:autoSpaceDE w:val="0"/>
            <w:autoSpaceDN w:val="0"/>
            <w:adjustRightInd w:val="0"/>
            <w:spacing w:after="0" w:line="240" w:lineRule="auto"/>
          </w:pPr>
        </w:pPrChange>
      </w:pPr>
      <w:ins w:id="5387" w:author="Sam Tertzakian" w:date="2018-09-11T19:55:00Z">
        <w:r>
          <w:t xml:space="preserve">    ObjectAttributes - WDF object attributes for DMFMODULE.</w:t>
        </w:r>
      </w:ins>
    </w:p>
    <w:p w14:paraId="723AE43B" w14:textId="77777777" w:rsidR="00CC24AF" w:rsidRDefault="00CC24AF">
      <w:pPr>
        <w:pStyle w:val="CodeBlock"/>
        <w:rPr>
          <w:ins w:id="5388" w:author="Sam Tertzakian" w:date="2018-09-11T19:55:00Z"/>
          <w:color w:val="000000"/>
        </w:rPr>
        <w:pPrChange w:id="5389" w:author="Sam Tertzakian" w:date="2018-09-12T14:45:00Z">
          <w:pPr>
            <w:autoSpaceDE w:val="0"/>
            <w:autoSpaceDN w:val="0"/>
            <w:adjustRightInd w:val="0"/>
            <w:spacing w:after="0" w:line="240" w:lineRule="auto"/>
          </w:pPr>
        </w:pPrChange>
      </w:pPr>
      <w:ins w:id="5390" w:author="Sam Tertzakian" w:date="2018-09-11T19:55:00Z">
        <w:r>
          <w:t xml:space="preserve">    DmfModule - Address of the location where the created DMFMODULE handle is returned.</w:t>
        </w:r>
      </w:ins>
    </w:p>
    <w:p w14:paraId="58529FCC" w14:textId="77777777" w:rsidR="00CC24AF" w:rsidRDefault="00CC24AF">
      <w:pPr>
        <w:pStyle w:val="CodeBlock"/>
        <w:rPr>
          <w:ins w:id="5391" w:author="Sam Tertzakian" w:date="2018-09-11T19:55:00Z"/>
        </w:rPr>
        <w:pPrChange w:id="5392" w:author="Sam Tertzakian" w:date="2018-09-12T14:45:00Z">
          <w:pPr>
            <w:autoSpaceDE w:val="0"/>
            <w:autoSpaceDN w:val="0"/>
            <w:adjustRightInd w:val="0"/>
            <w:spacing w:after="0" w:line="240" w:lineRule="auto"/>
          </w:pPr>
        </w:pPrChange>
      </w:pPr>
    </w:p>
    <w:p w14:paraId="74C93264" w14:textId="77777777" w:rsidR="00CC24AF" w:rsidRDefault="00CC24AF">
      <w:pPr>
        <w:pStyle w:val="CodeBlock"/>
        <w:rPr>
          <w:ins w:id="5393" w:author="Sam Tertzakian" w:date="2018-09-11T19:55:00Z"/>
          <w:color w:val="000000"/>
        </w:rPr>
        <w:pPrChange w:id="5394" w:author="Sam Tertzakian" w:date="2018-09-12T14:45:00Z">
          <w:pPr>
            <w:autoSpaceDE w:val="0"/>
            <w:autoSpaceDN w:val="0"/>
            <w:adjustRightInd w:val="0"/>
            <w:spacing w:after="0" w:line="240" w:lineRule="auto"/>
          </w:pPr>
        </w:pPrChange>
      </w:pPr>
      <w:ins w:id="5395" w:author="Sam Tertzakian" w:date="2018-09-11T19:55:00Z">
        <w:r>
          <w:t>Return Value:</w:t>
        </w:r>
      </w:ins>
    </w:p>
    <w:p w14:paraId="659F2C00" w14:textId="77777777" w:rsidR="00CC24AF" w:rsidRDefault="00CC24AF">
      <w:pPr>
        <w:pStyle w:val="CodeBlock"/>
        <w:rPr>
          <w:ins w:id="5396" w:author="Sam Tertzakian" w:date="2018-09-11T19:55:00Z"/>
        </w:rPr>
        <w:pPrChange w:id="5397" w:author="Sam Tertzakian" w:date="2018-09-12T14:45:00Z">
          <w:pPr>
            <w:autoSpaceDE w:val="0"/>
            <w:autoSpaceDN w:val="0"/>
            <w:adjustRightInd w:val="0"/>
            <w:spacing w:after="0" w:line="240" w:lineRule="auto"/>
          </w:pPr>
        </w:pPrChange>
      </w:pPr>
    </w:p>
    <w:p w14:paraId="2667D7A4" w14:textId="77777777" w:rsidR="00CC24AF" w:rsidRDefault="00CC24AF">
      <w:pPr>
        <w:pStyle w:val="CodeBlock"/>
        <w:rPr>
          <w:ins w:id="5398" w:author="Sam Tertzakian" w:date="2018-09-11T19:55:00Z"/>
          <w:color w:val="000000"/>
        </w:rPr>
        <w:pPrChange w:id="5399" w:author="Sam Tertzakian" w:date="2018-09-12T14:45:00Z">
          <w:pPr>
            <w:autoSpaceDE w:val="0"/>
            <w:autoSpaceDN w:val="0"/>
            <w:adjustRightInd w:val="0"/>
            <w:spacing w:after="0" w:line="240" w:lineRule="auto"/>
          </w:pPr>
        </w:pPrChange>
      </w:pPr>
      <w:ins w:id="5400" w:author="Sam Tertzakian" w:date="2018-09-11T19:55:00Z">
        <w:r>
          <w:t xml:space="preserve">    NTSTATUS</w:t>
        </w:r>
      </w:ins>
    </w:p>
    <w:p w14:paraId="78C867AC" w14:textId="77777777" w:rsidR="00CC24AF" w:rsidRDefault="00CC24AF">
      <w:pPr>
        <w:pStyle w:val="CodeBlock"/>
        <w:rPr>
          <w:ins w:id="5401" w:author="Sam Tertzakian" w:date="2018-09-11T19:55:00Z"/>
        </w:rPr>
        <w:pPrChange w:id="5402" w:author="Sam Tertzakian" w:date="2018-09-12T14:45:00Z">
          <w:pPr>
            <w:autoSpaceDE w:val="0"/>
            <w:autoSpaceDN w:val="0"/>
            <w:adjustRightInd w:val="0"/>
            <w:spacing w:after="0" w:line="240" w:lineRule="auto"/>
          </w:pPr>
        </w:pPrChange>
      </w:pPr>
    </w:p>
    <w:p w14:paraId="3B3E1B0F" w14:textId="77777777" w:rsidR="00CC24AF" w:rsidRDefault="00CC24AF">
      <w:pPr>
        <w:pStyle w:val="CodeBlock"/>
        <w:rPr>
          <w:ins w:id="5403" w:author="Sam Tertzakian" w:date="2018-09-11T19:55:00Z"/>
          <w:color w:val="000000"/>
        </w:rPr>
        <w:pPrChange w:id="5404" w:author="Sam Tertzakian" w:date="2018-09-12T14:45:00Z">
          <w:pPr>
            <w:autoSpaceDE w:val="0"/>
            <w:autoSpaceDN w:val="0"/>
            <w:adjustRightInd w:val="0"/>
            <w:spacing w:after="0" w:line="240" w:lineRule="auto"/>
          </w:pPr>
        </w:pPrChange>
      </w:pPr>
      <w:ins w:id="5405" w:author="Sam Tertzakian" w:date="2018-09-11T19:55:00Z">
        <w:r>
          <w:t>--*/</w:t>
        </w:r>
      </w:ins>
    </w:p>
    <w:p w14:paraId="58A0E5BD" w14:textId="77777777" w:rsidR="00CC24AF" w:rsidRDefault="00CC24AF">
      <w:pPr>
        <w:pStyle w:val="CodeBlock"/>
        <w:rPr>
          <w:ins w:id="5406" w:author="Sam Tertzakian" w:date="2018-09-11T19:55:00Z"/>
        </w:rPr>
        <w:pPrChange w:id="5407" w:author="Sam Tertzakian" w:date="2018-09-12T14:45:00Z">
          <w:pPr>
            <w:autoSpaceDE w:val="0"/>
            <w:autoSpaceDN w:val="0"/>
            <w:adjustRightInd w:val="0"/>
            <w:spacing w:after="0" w:line="240" w:lineRule="auto"/>
          </w:pPr>
        </w:pPrChange>
      </w:pPr>
      <w:ins w:id="5408" w:author="Sam Tertzakian" w:date="2018-09-11T19:55:00Z">
        <w:r>
          <w:t>{</w:t>
        </w:r>
      </w:ins>
    </w:p>
    <w:p w14:paraId="2F9A74F4" w14:textId="77777777" w:rsidR="00CC24AF" w:rsidRDefault="00CC24AF">
      <w:pPr>
        <w:pStyle w:val="CodeBlock"/>
        <w:rPr>
          <w:ins w:id="5409" w:author="Sam Tertzakian" w:date="2018-09-11T19:55:00Z"/>
        </w:rPr>
        <w:pPrChange w:id="5410" w:author="Sam Tertzakian" w:date="2018-09-12T14:45:00Z">
          <w:pPr>
            <w:autoSpaceDE w:val="0"/>
            <w:autoSpaceDN w:val="0"/>
            <w:adjustRightInd w:val="0"/>
            <w:spacing w:after="0" w:line="240" w:lineRule="auto"/>
          </w:pPr>
        </w:pPrChange>
      </w:pPr>
      <w:ins w:id="5411" w:author="Sam Tertzakian" w:date="2018-09-11T19:55:00Z">
        <w:r>
          <w:t xml:space="preserve">    </w:t>
        </w:r>
        <w:r>
          <w:rPr>
            <w:color w:val="2B91AF"/>
          </w:rPr>
          <w:t>NTSTATUS</w:t>
        </w:r>
        <w:r>
          <w:t xml:space="preserve"> ntStatus;</w:t>
        </w:r>
      </w:ins>
    </w:p>
    <w:p w14:paraId="538580B1" w14:textId="77777777" w:rsidR="00CC24AF" w:rsidRDefault="00CC24AF">
      <w:pPr>
        <w:pStyle w:val="CodeBlock"/>
        <w:rPr>
          <w:ins w:id="5412" w:author="Sam Tertzakian" w:date="2018-09-11T19:55:00Z"/>
        </w:rPr>
        <w:pPrChange w:id="5413" w:author="Sam Tertzakian" w:date="2018-09-12T14:45:00Z">
          <w:pPr>
            <w:autoSpaceDE w:val="0"/>
            <w:autoSpaceDN w:val="0"/>
            <w:adjustRightInd w:val="0"/>
            <w:spacing w:after="0" w:line="240" w:lineRule="auto"/>
          </w:pPr>
        </w:pPrChange>
      </w:pPr>
    </w:p>
    <w:p w14:paraId="43A6EE27" w14:textId="77777777" w:rsidR="00CC24AF" w:rsidRDefault="00CC24AF">
      <w:pPr>
        <w:pStyle w:val="CodeBlock"/>
        <w:rPr>
          <w:ins w:id="5414" w:author="Sam Tertzakian" w:date="2018-09-11T19:55:00Z"/>
          <w:color w:val="000000"/>
        </w:rPr>
        <w:pPrChange w:id="5415" w:author="Sam Tertzakian" w:date="2018-09-12T14:45:00Z">
          <w:pPr>
            <w:autoSpaceDE w:val="0"/>
            <w:autoSpaceDN w:val="0"/>
            <w:adjustRightInd w:val="0"/>
            <w:spacing w:after="0" w:line="240" w:lineRule="auto"/>
          </w:pPr>
        </w:pPrChange>
      </w:pPr>
      <w:ins w:id="5416" w:author="Sam Tertzakian" w:date="2018-09-11T19:55:00Z">
        <w:r>
          <w:rPr>
            <w:color w:val="000000"/>
          </w:rPr>
          <w:t xml:space="preserve">    </w:t>
        </w:r>
        <w:r>
          <w:t>PAGED_CODE</w:t>
        </w:r>
        <w:r>
          <w:rPr>
            <w:color w:val="000000"/>
          </w:rPr>
          <w:t>();</w:t>
        </w:r>
      </w:ins>
    </w:p>
    <w:p w14:paraId="760B1E90" w14:textId="77777777" w:rsidR="00CC24AF" w:rsidRDefault="00CC24AF">
      <w:pPr>
        <w:pStyle w:val="CodeBlock"/>
        <w:rPr>
          <w:ins w:id="5417" w:author="Sam Tertzakian" w:date="2018-09-11T19:55:00Z"/>
        </w:rPr>
        <w:pPrChange w:id="5418" w:author="Sam Tertzakian" w:date="2018-09-12T14:45:00Z">
          <w:pPr>
            <w:autoSpaceDE w:val="0"/>
            <w:autoSpaceDN w:val="0"/>
            <w:adjustRightInd w:val="0"/>
            <w:spacing w:after="0" w:line="240" w:lineRule="auto"/>
          </w:pPr>
        </w:pPrChange>
      </w:pPr>
    </w:p>
    <w:p w14:paraId="23A076B2" w14:textId="77777777" w:rsidR="00CC24AF" w:rsidRDefault="00CC24AF">
      <w:pPr>
        <w:pStyle w:val="CodeBlock"/>
        <w:rPr>
          <w:ins w:id="5419" w:author="Sam Tertzakian" w:date="2018-09-11T19:55:00Z"/>
        </w:rPr>
        <w:pPrChange w:id="5420" w:author="Sam Tertzakian" w:date="2018-09-12T14:45:00Z">
          <w:pPr>
            <w:autoSpaceDE w:val="0"/>
            <w:autoSpaceDN w:val="0"/>
            <w:adjustRightInd w:val="0"/>
            <w:spacing w:after="0" w:line="240" w:lineRule="auto"/>
          </w:pPr>
        </w:pPrChange>
      </w:pPr>
      <w:ins w:id="5421" w:author="Sam Tertzakian" w:date="2018-09-11T19:55:00Z">
        <w:r>
          <w:t xml:space="preserve">    </w:t>
        </w:r>
        <w:r>
          <w:rPr>
            <w:color w:val="6F008A"/>
          </w:rPr>
          <w:t>FuncEntry</w:t>
        </w:r>
        <w:r>
          <w:t>(DMF_TRACE_ResourceHub);</w:t>
        </w:r>
      </w:ins>
    </w:p>
    <w:p w14:paraId="5DF65238" w14:textId="77777777" w:rsidR="00CC24AF" w:rsidRDefault="00CC24AF">
      <w:pPr>
        <w:pStyle w:val="CodeBlock"/>
        <w:rPr>
          <w:ins w:id="5422" w:author="Sam Tertzakian" w:date="2018-09-11T19:55:00Z"/>
        </w:rPr>
        <w:pPrChange w:id="5423" w:author="Sam Tertzakian" w:date="2018-09-12T14:45:00Z">
          <w:pPr>
            <w:autoSpaceDE w:val="0"/>
            <w:autoSpaceDN w:val="0"/>
            <w:adjustRightInd w:val="0"/>
            <w:spacing w:after="0" w:line="240" w:lineRule="auto"/>
          </w:pPr>
        </w:pPrChange>
      </w:pPr>
    </w:p>
    <w:p w14:paraId="4DBD1A17" w14:textId="77777777" w:rsidR="00CC24AF" w:rsidRDefault="00CC24AF">
      <w:pPr>
        <w:pStyle w:val="CodeBlock"/>
        <w:rPr>
          <w:ins w:id="5424" w:author="Sam Tertzakian" w:date="2018-09-11T19:55:00Z"/>
        </w:rPr>
        <w:pPrChange w:id="5425" w:author="Sam Tertzakian" w:date="2018-09-12T14:45:00Z">
          <w:pPr>
            <w:autoSpaceDE w:val="0"/>
            <w:autoSpaceDN w:val="0"/>
            <w:adjustRightInd w:val="0"/>
            <w:spacing w:after="0" w:line="240" w:lineRule="auto"/>
          </w:pPr>
        </w:pPrChange>
      </w:pPr>
      <w:ins w:id="5426" w:author="Sam Tertzakian" w:date="2018-09-11T19:55:00Z">
        <w:r>
          <w:t xml:space="preserve">    DMF_CALLBACKS_DMF_INIT(&amp;DmfCallbacksDmf_ResourceHub);</w:t>
        </w:r>
      </w:ins>
    </w:p>
    <w:p w14:paraId="6A9EC5D6" w14:textId="77777777" w:rsidR="00CC24AF" w:rsidRDefault="00CC24AF">
      <w:pPr>
        <w:pStyle w:val="CodeBlock"/>
        <w:rPr>
          <w:ins w:id="5427" w:author="Sam Tertzakian" w:date="2018-09-11T19:55:00Z"/>
        </w:rPr>
        <w:pPrChange w:id="5428" w:author="Sam Tertzakian" w:date="2018-09-12T14:45:00Z">
          <w:pPr>
            <w:autoSpaceDE w:val="0"/>
            <w:autoSpaceDN w:val="0"/>
            <w:adjustRightInd w:val="0"/>
            <w:spacing w:after="0" w:line="240" w:lineRule="auto"/>
          </w:pPr>
        </w:pPrChange>
      </w:pPr>
      <w:ins w:id="5429" w:author="Sam Tertzakian" w:date="2018-09-11T19:55:00Z">
        <w:r>
          <w:t xml:space="preserve">    DmfCallbacksDmf_ResourceHub.DeviceOpen = DMF_ResourceHub_Open;</w:t>
        </w:r>
      </w:ins>
    </w:p>
    <w:p w14:paraId="681888A4" w14:textId="77777777" w:rsidR="00CC24AF" w:rsidRDefault="00CC24AF">
      <w:pPr>
        <w:pStyle w:val="CodeBlock"/>
        <w:rPr>
          <w:ins w:id="5430" w:author="Sam Tertzakian" w:date="2018-09-11T19:55:00Z"/>
        </w:rPr>
        <w:pPrChange w:id="5431" w:author="Sam Tertzakian" w:date="2018-09-12T14:45:00Z">
          <w:pPr>
            <w:autoSpaceDE w:val="0"/>
            <w:autoSpaceDN w:val="0"/>
            <w:adjustRightInd w:val="0"/>
            <w:spacing w:after="0" w:line="240" w:lineRule="auto"/>
          </w:pPr>
        </w:pPrChange>
      </w:pPr>
      <w:ins w:id="5432" w:author="Sam Tertzakian" w:date="2018-09-11T19:55:00Z">
        <w:r>
          <w:t xml:space="preserve">    DmfCallbacksDmf_ResourceHub.DeviceClose = DMF_ResourceHub_Close;</w:t>
        </w:r>
      </w:ins>
    </w:p>
    <w:p w14:paraId="103EFCFC" w14:textId="77777777" w:rsidR="00CC24AF" w:rsidRDefault="00CC24AF">
      <w:pPr>
        <w:pStyle w:val="CodeBlock"/>
        <w:rPr>
          <w:ins w:id="5433" w:author="Sam Tertzakian" w:date="2018-09-11T19:55:00Z"/>
        </w:rPr>
        <w:pPrChange w:id="5434" w:author="Sam Tertzakian" w:date="2018-09-12T14:45:00Z">
          <w:pPr>
            <w:autoSpaceDE w:val="0"/>
            <w:autoSpaceDN w:val="0"/>
            <w:adjustRightInd w:val="0"/>
            <w:spacing w:after="0" w:line="240" w:lineRule="auto"/>
          </w:pPr>
        </w:pPrChange>
      </w:pPr>
      <w:ins w:id="5435" w:author="Sam Tertzakian" w:date="2018-09-11T19:55:00Z">
        <w:r>
          <w:t xml:space="preserve">    DmfCallbacksDmf_ResourceHub.ChildModulesAdd = DMF_ResourceHub_ChildModulesAdd;</w:t>
        </w:r>
      </w:ins>
    </w:p>
    <w:p w14:paraId="5B7BF742" w14:textId="77777777" w:rsidR="00CC24AF" w:rsidRDefault="00CC24AF">
      <w:pPr>
        <w:pStyle w:val="CodeBlock"/>
        <w:rPr>
          <w:ins w:id="5436" w:author="Sam Tertzakian" w:date="2018-09-11T19:55:00Z"/>
        </w:rPr>
        <w:pPrChange w:id="5437" w:author="Sam Tertzakian" w:date="2018-09-12T14:45:00Z">
          <w:pPr>
            <w:autoSpaceDE w:val="0"/>
            <w:autoSpaceDN w:val="0"/>
            <w:adjustRightInd w:val="0"/>
            <w:spacing w:after="0" w:line="240" w:lineRule="auto"/>
          </w:pPr>
        </w:pPrChange>
      </w:pPr>
    </w:p>
    <w:p w14:paraId="3DC98328" w14:textId="77777777" w:rsidR="00CC24AF" w:rsidRDefault="00CC24AF">
      <w:pPr>
        <w:pStyle w:val="CodeBlock"/>
        <w:rPr>
          <w:ins w:id="5438" w:author="Sam Tertzakian" w:date="2018-09-11T19:55:00Z"/>
        </w:rPr>
        <w:pPrChange w:id="5439" w:author="Sam Tertzakian" w:date="2018-09-12T14:45:00Z">
          <w:pPr>
            <w:autoSpaceDE w:val="0"/>
            <w:autoSpaceDN w:val="0"/>
            <w:adjustRightInd w:val="0"/>
            <w:spacing w:after="0" w:line="240" w:lineRule="auto"/>
          </w:pPr>
        </w:pPrChange>
      </w:pPr>
      <w:ins w:id="5440" w:author="Sam Tertzakian" w:date="2018-09-11T19:55:00Z">
        <w:r>
          <w:t xml:space="preserve">    DMF_CALLBACKS_WDF_INIT(&amp;DmfCallbacksWdf_ResourceHub);</w:t>
        </w:r>
      </w:ins>
    </w:p>
    <w:p w14:paraId="76B969BF" w14:textId="77777777" w:rsidR="00CC24AF" w:rsidRDefault="00CC24AF">
      <w:pPr>
        <w:pStyle w:val="CodeBlock"/>
        <w:rPr>
          <w:ins w:id="5441" w:author="Sam Tertzakian" w:date="2018-09-11T19:55:00Z"/>
        </w:rPr>
        <w:pPrChange w:id="5442" w:author="Sam Tertzakian" w:date="2018-09-12T14:45:00Z">
          <w:pPr>
            <w:autoSpaceDE w:val="0"/>
            <w:autoSpaceDN w:val="0"/>
            <w:adjustRightInd w:val="0"/>
            <w:spacing w:after="0" w:line="240" w:lineRule="auto"/>
          </w:pPr>
        </w:pPrChange>
      </w:pPr>
      <w:ins w:id="5443" w:author="Sam Tertzakian" w:date="2018-09-11T19:55:00Z">
        <w:r>
          <w:t xml:space="preserve">    DmfCallbacksWdf_ResourceHub.ModuleFileCreate = DMF_ResourceHub_ModuleFileCreate;</w:t>
        </w:r>
      </w:ins>
    </w:p>
    <w:p w14:paraId="421ACAE2" w14:textId="77777777" w:rsidR="00CC24AF" w:rsidRDefault="00CC24AF">
      <w:pPr>
        <w:pStyle w:val="CodeBlock"/>
        <w:rPr>
          <w:ins w:id="5444" w:author="Sam Tertzakian" w:date="2018-09-11T19:55:00Z"/>
        </w:rPr>
        <w:pPrChange w:id="5445" w:author="Sam Tertzakian" w:date="2018-09-12T14:45:00Z">
          <w:pPr>
            <w:autoSpaceDE w:val="0"/>
            <w:autoSpaceDN w:val="0"/>
            <w:adjustRightInd w:val="0"/>
            <w:spacing w:after="0" w:line="240" w:lineRule="auto"/>
          </w:pPr>
        </w:pPrChange>
      </w:pPr>
    </w:p>
    <w:p w14:paraId="18E61BBE" w14:textId="77777777" w:rsidR="00CC24AF" w:rsidRDefault="00CC24AF">
      <w:pPr>
        <w:pStyle w:val="CodeBlock"/>
        <w:rPr>
          <w:ins w:id="5446" w:author="Sam Tertzakian" w:date="2018-09-11T19:55:00Z"/>
          <w:color w:val="000000"/>
        </w:rPr>
        <w:pPrChange w:id="5447" w:author="Sam Tertzakian" w:date="2018-09-12T14:45:00Z">
          <w:pPr>
            <w:autoSpaceDE w:val="0"/>
            <w:autoSpaceDN w:val="0"/>
            <w:adjustRightInd w:val="0"/>
            <w:spacing w:after="0" w:line="240" w:lineRule="auto"/>
          </w:pPr>
        </w:pPrChange>
      </w:pPr>
      <w:ins w:id="5448" w:author="Sam Tertzakian" w:date="2018-09-11T19:55:00Z">
        <w:r>
          <w:rPr>
            <w:color w:val="000000"/>
          </w:rPr>
          <w:t xml:space="preserve">    </w:t>
        </w:r>
        <w:r>
          <w:t>DMF_MODULE_DESCRIPTOR_INIT_CONTEXT_TYPE</w:t>
        </w:r>
        <w:r>
          <w:rPr>
            <w:color w:val="000000"/>
          </w:rPr>
          <w:t>(DmfModuleDescriptor_ResourceHub,</w:t>
        </w:r>
      </w:ins>
    </w:p>
    <w:p w14:paraId="4EC3011E" w14:textId="77777777" w:rsidR="00CC24AF" w:rsidRDefault="00CC24AF">
      <w:pPr>
        <w:pStyle w:val="CodeBlock"/>
        <w:rPr>
          <w:ins w:id="5449" w:author="Sam Tertzakian" w:date="2018-09-11T19:55:00Z"/>
        </w:rPr>
        <w:pPrChange w:id="5450" w:author="Sam Tertzakian" w:date="2018-09-12T14:45:00Z">
          <w:pPr>
            <w:autoSpaceDE w:val="0"/>
            <w:autoSpaceDN w:val="0"/>
            <w:adjustRightInd w:val="0"/>
            <w:spacing w:after="0" w:line="240" w:lineRule="auto"/>
          </w:pPr>
        </w:pPrChange>
      </w:pPr>
      <w:ins w:id="5451" w:author="Sam Tertzakian" w:date="2018-09-11T19:55:00Z">
        <w:r>
          <w:t xml:space="preserve">                                            ResourceHub,</w:t>
        </w:r>
      </w:ins>
    </w:p>
    <w:p w14:paraId="2A0EC579" w14:textId="77777777" w:rsidR="00CC24AF" w:rsidRDefault="00CC24AF">
      <w:pPr>
        <w:pStyle w:val="CodeBlock"/>
        <w:rPr>
          <w:ins w:id="5452" w:author="Sam Tertzakian" w:date="2018-09-11T19:55:00Z"/>
        </w:rPr>
        <w:pPrChange w:id="5453" w:author="Sam Tertzakian" w:date="2018-09-12T14:45:00Z">
          <w:pPr>
            <w:autoSpaceDE w:val="0"/>
            <w:autoSpaceDN w:val="0"/>
            <w:adjustRightInd w:val="0"/>
            <w:spacing w:after="0" w:line="240" w:lineRule="auto"/>
          </w:pPr>
        </w:pPrChange>
      </w:pPr>
      <w:ins w:id="5454" w:author="Sam Tertzakian" w:date="2018-09-11T19:55:00Z">
        <w:r>
          <w:t xml:space="preserve">                                            </w:t>
        </w:r>
        <w:r>
          <w:rPr>
            <w:color w:val="2B91AF"/>
          </w:rPr>
          <w:t>DMF_CONTEXT_ResourceHub</w:t>
        </w:r>
        <w:r>
          <w:t>,</w:t>
        </w:r>
      </w:ins>
    </w:p>
    <w:p w14:paraId="13BA8A2D" w14:textId="77777777" w:rsidR="00CC24AF" w:rsidRDefault="00CC24AF">
      <w:pPr>
        <w:pStyle w:val="CodeBlock"/>
        <w:rPr>
          <w:ins w:id="5455" w:author="Sam Tertzakian" w:date="2018-09-11T19:55:00Z"/>
        </w:rPr>
        <w:pPrChange w:id="5456" w:author="Sam Tertzakian" w:date="2018-09-12T14:45:00Z">
          <w:pPr>
            <w:autoSpaceDE w:val="0"/>
            <w:autoSpaceDN w:val="0"/>
            <w:adjustRightInd w:val="0"/>
            <w:spacing w:after="0" w:line="240" w:lineRule="auto"/>
          </w:pPr>
        </w:pPrChange>
      </w:pPr>
      <w:ins w:id="5457" w:author="Sam Tertzakian" w:date="2018-09-11T19:55:00Z">
        <w:r>
          <w:t xml:space="preserve">                                            </w:t>
        </w:r>
        <w:r>
          <w:rPr>
            <w:color w:val="6F008A"/>
          </w:rPr>
          <w:t>DMF_MODULE_OPTIONS_DISPATCH</w:t>
        </w:r>
        <w:r>
          <w:t>,</w:t>
        </w:r>
      </w:ins>
    </w:p>
    <w:p w14:paraId="7653A44E" w14:textId="77777777" w:rsidR="00CC24AF" w:rsidRDefault="00CC24AF">
      <w:pPr>
        <w:pStyle w:val="CodeBlock"/>
        <w:rPr>
          <w:ins w:id="5458" w:author="Sam Tertzakian" w:date="2018-09-11T19:55:00Z"/>
        </w:rPr>
        <w:pPrChange w:id="5459" w:author="Sam Tertzakian" w:date="2018-09-12T14:45:00Z">
          <w:pPr>
            <w:autoSpaceDE w:val="0"/>
            <w:autoSpaceDN w:val="0"/>
            <w:adjustRightInd w:val="0"/>
            <w:spacing w:after="0" w:line="240" w:lineRule="auto"/>
          </w:pPr>
        </w:pPrChange>
      </w:pPr>
      <w:ins w:id="5460" w:author="Sam Tertzakian" w:date="2018-09-11T19:55:00Z">
        <w:r>
          <w:t xml:space="preserve">                                            </w:t>
        </w:r>
        <w:r>
          <w:rPr>
            <w:color w:val="2F4F4F"/>
          </w:rPr>
          <w:t>DMF_MODULE_OPEN_OPTION_OPEN_PrepareHardware</w:t>
        </w:r>
        <w:r>
          <w:t>);</w:t>
        </w:r>
      </w:ins>
    </w:p>
    <w:p w14:paraId="01D33AE0" w14:textId="77777777" w:rsidR="00CC24AF" w:rsidRDefault="00CC24AF">
      <w:pPr>
        <w:pStyle w:val="CodeBlock"/>
        <w:rPr>
          <w:ins w:id="5461" w:author="Sam Tertzakian" w:date="2018-09-11T19:55:00Z"/>
        </w:rPr>
        <w:pPrChange w:id="5462" w:author="Sam Tertzakian" w:date="2018-09-12T14:45:00Z">
          <w:pPr>
            <w:autoSpaceDE w:val="0"/>
            <w:autoSpaceDN w:val="0"/>
            <w:adjustRightInd w:val="0"/>
            <w:spacing w:after="0" w:line="240" w:lineRule="auto"/>
          </w:pPr>
        </w:pPrChange>
      </w:pPr>
    </w:p>
    <w:p w14:paraId="1F8664A4" w14:textId="77777777" w:rsidR="00CC24AF" w:rsidRDefault="00CC24AF">
      <w:pPr>
        <w:pStyle w:val="CodeBlock"/>
        <w:rPr>
          <w:ins w:id="5463" w:author="Sam Tertzakian" w:date="2018-09-11T19:55:00Z"/>
        </w:rPr>
        <w:pPrChange w:id="5464" w:author="Sam Tertzakian" w:date="2018-09-12T14:45:00Z">
          <w:pPr>
            <w:autoSpaceDE w:val="0"/>
            <w:autoSpaceDN w:val="0"/>
            <w:adjustRightInd w:val="0"/>
            <w:spacing w:after="0" w:line="240" w:lineRule="auto"/>
          </w:pPr>
        </w:pPrChange>
      </w:pPr>
      <w:ins w:id="5465" w:author="Sam Tertzakian" w:date="2018-09-11T19:55:00Z">
        <w:r>
          <w:t xml:space="preserve">    DmfModuleDescriptor_ResourceHub.CallbacksDmf = &amp;DmfCallbacksDmf_ResourceHub;</w:t>
        </w:r>
      </w:ins>
    </w:p>
    <w:p w14:paraId="01CFA314" w14:textId="77777777" w:rsidR="00CC24AF" w:rsidRDefault="00CC24AF">
      <w:pPr>
        <w:pStyle w:val="CodeBlock"/>
        <w:rPr>
          <w:ins w:id="5466" w:author="Sam Tertzakian" w:date="2018-09-11T19:55:00Z"/>
        </w:rPr>
        <w:pPrChange w:id="5467" w:author="Sam Tertzakian" w:date="2018-09-12T14:45:00Z">
          <w:pPr>
            <w:autoSpaceDE w:val="0"/>
            <w:autoSpaceDN w:val="0"/>
            <w:adjustRightInd w:val="0"/>
            <w:spacing w:after="0" w:line="240" w:lineRule="auto"/>
          </w:pPr>
        </w:pPrChange>
      </w:pPr>
      <w:ins w:id="5468" w:author="Sam Tertzakian" w:date="2018-09-11T19:55:00Z">
        <w:r>
          <w:t xml:space="preserve">    DmfModuleDescriptor_ResourceHub.CallbacksWdf = &amp;DmfCallbacksWdf_ResourceHub;</w:t>
        </w:r>
      </w:ins>
    </w:p>
    <w:p w14:paraId="15AFE2ED" w14:textId="77777777" w:rsidR="00CC24AF" w:rsidRDefault="00CC24AF">
      <w:pPr>
        <w:pStyle w:val="CodeBlock"/>
        <w:rPr>
          <w:ins w:id="5469" w:author="Sam Tertzakian" w:date="2018-09-11T19:55:00Z"/>
        </w:rPr>
        <w:pPrChange w:id="5470" w:author="Sam Tertzakian" w:date="2018-09-12T14:45:00Z">
          <w:pPr>
            <w:autoSpaceDE w:val="0"/>
            <w:autoSpaceDN w:val="0"/>
            <w:adjustRightInd w:val="0"/>
            <w:spacing w:after="0" w:line="240" w:lineRule="auto"/>
          </w:pPr>
        </w:pPrChange>
      </w:pPr>
      <w:ins w:id="5471" w:author="Sam Tertzakian" w:date="2018-09-11T19:55:00Z">
        <w:r>
          <w:t xml:space="preserve">    DmfModuleDescriptor_ResourceHub.ModuleConfigSize = </w:t>
        </w:r>
        <w:r>
          <w:rPr>
            <w:color w:val="0000FF"/>
          </w:rPr>
          <w:t>sizeof</w:t>
        </w:r>
        <w:r>
          <w:t>(</w:t>
        </w:r>
        <w:r>
          <w:rPr>
            <w:color w:val="2B91AF"/>
          </w:rPr>
          <w:t>DMF_CONFIG_ResourceHub</w:t>
        </w:r>
        <w:r>
          <w:t>);</w:t>
        </w:r>
      </w:ins>
    </w:p>
    <w:p w14:paraId="17A15B78" w14:textId="77777777" w:rsidR="00CC24AF" w:rsidRDefault="00CC24AF">
      <w:pPr>
        <w:pStyle w:val="CodeBlock"/>
        <w:rPr>
          <w:ins w:id="5472" w:author="Sam Tertzakian" w:date="2018-09-11T19:55:00Z"/>
        </w:rPr>
        <w:pPrChange w:id="5473" w:author="Sam Tertzakian" w:date="2018-09-12T14:45:00Z">
          <w:pPr>
            <w:autoSpaceDE w:val="0"/>
            <w:autoSpaceDN w:val="0"/>
            <w:adjustRightInd w:val="0"/>
            <w:spacing w:after="0" w:line="240" w:lineRule="auto"/>
          </w:pPr>
        </w:pPrChange>
      </w:pPr>
    </w:p>
    <w:p w14:paraId="243ECC02" w14:textId="77777777" w:rsidR="00CC24AF" w:rsidRDefault="00CC24AF">
      <w:pPr>
        <w:pStyle w:val="CodeBlock"/>
        <w:rPr>
          <w:ins w:id="5474" w:author="Sam Tertzakian" w:date="2018-09-11T19:55:00Z"/>
        </w:rPr>
        <w:pPrChange w:id="5475" w:author="Sam Tertzakian" w:date="2018-09-12T14:45:00Z">
          <w:pPr>
            <w:autoSpaceDE w:val="0"/>
            <w:autoSpaceDN w:val="0"/>
            <w:adjustRightInd w:val="0"/>
            <w:spacing w:after="0" w:line="240" w:lineRule="auto"/>
          </w:pPr>
        </w:pPrChange>
      </w:pPr>
      <w:ins w:id="5476" w:author="Sam Tertzakian" w:date="2018-09-11T19:55:00Z">
        <w:r>
          <w:t xml:space="preserve">    ntStatus = DMF_ModuleCreate(</w:t>
        </w:r>
        <w:r>
          <w:rPr>
            <w:color w:val="808080"/>
          </w:rPr>
          <w:t>Device</w:t>
        </w:r>
        <w:r>
          <w:t>,</w:t>
        </w:r>
      </w:ins>
    </w:p>
    <w:p w14:paraId="18253229" w14:textId="77777777" w:rsidR="00CC24AF" w:rsidRDefault="00CC24AF">
      <w:pPr>
        <w:pStyle w:val="CodeBlock"/>
        <w:rPr>
          <w:ins w:id="5477" w:author="Sam Tertzakian" w:date="2018-09-11T19:55:00Z"/>
        </w:rPr>
        <w:pPrChange w:id="5478" w:author="Sam Tertzakian" w:date="2018-09-12T14:45:00Z">
          <w:pPr>
            <w:autoSpaceDE w:val="0"/>
            <w:autoSpaceDN w:val="0"/>
            <w:adjustRightInd w:val="0"/>
            <w:spacing w:after="0" w:line="240" w:lineRule="auto"/>
          </w:pPr>
        </w:pPrChange>
      </w:pPr>
      <w:ins w:id="5479" w:author="Sam Tertzakian" w:date="2018-09-11T19:55:00Z">
        <w:r>
          <w:t xml:space="preserve">                                </w:t>
        </w:r>
        <w:r>
          <w:rPr>
            <w:color w:val="808080"/>
          </w:rPr>
          <w:t>DmfModuleAttributes</w:t>
        </w:r>
        <w:r>
          <w:t>,</w:t>
        </w:r>
      </w:ins>
    </w:p>
    <w:p w14:paraId="660202AB" w14:textId="77777777" w:rsidR="00CC24AF" w:rsidRDefault="00CC24AF">
      <w:pPr>
        <w:pStyle w:val="CodeBlock"/>
        <w:rPr>
          <w:ins w:id="5480" w:author="Sam Tertzakian" w:date="2018-09-11T19:55:00Z"/>
        </w:rPr>
        <w:pPrChange w:id="5481" w:author="Sam Tertzakian" w:date="2018-09-12T14:45:00Z">
          <w:pPr>
            <w:autoSpaceDE w:val="0"/>
            <w:autoSpaceDN w:val="0"/>
            <w:adjustRightInd w:val="0"/>
            <w:spacing w:after="0" w:line="240" w:lineRule="auto"/>
          </w:pPr>
        </w:pPrChange>
      </w:pPr>
      <w:ins w:id="5482" w:author="Sam Tertzakian" w:date="2018-09-11T19:55:00Z">
        <w:r>
          <w:t xml:space="preserve">                                </w:t>
        </w:r>
        <w:r>
          <w:rPr>
            <w:color w:val="808080"/>
          </w:rPr>
          <w:t>ObjectAttributes</w:t>
        </w:r>
        <w:r>
          <w:t>,</w:t>
        </w:r>
      </w:ins>
    </w:p>
    <w:p w14:paraId="762D47AA" w14:textId="77777777" w:rsidR="00CC24AF" w:rsidRDefault="00CC24AF">
      <w:pPr>
        <w:pStyle w:val="CodeBlock"/>
        <w:rPr>
          <w:ins w:id="5483" w:author="Sam Tertzakian" w:date="2018-09-11T19:55:00Z"/>
        </w:rPr>
        <w:pPrChange w:id="5484" w:author="Sam Tertzakian" w:date="2018-09-12T14:45:00Z">
          <w:pPr>
            <w:autoSpaceDE w:val="0"/>
            <w:autoSpaceDN w:val="0"/>
            <w:adjustRightInd w:val="0"/>
            <w:spacing w:after="0" w:line="240" w:lineRule="auto"/>
          </w:pPr>
        </w:pPrChange>
      </w:pPr>
      <w:ins w:id="5485" w:author="Sam Tertzakian" w:date="2018-09-11T19:55:00Z">
        <w:r>
          <w:t xml:space="preserve">                                &amp;DmfModuleDescriptor_ResourceHub,</w:t>
        </w:r>
      </w:ins>
    </w:p>
    <w:p w14:paraId="42233407" w14:textId="77777777" w:rsidR="00CC24AF" w:rsidRDefault="00CC24AF">
      <w:pPr>
        <w:pStyle w:val="CodeBlock"/>
        <w:rPr>
          <w:ins w:id="5486" w:author="Sam Tertzakian" w:date="2018-09-11T19:55:00Z"/>
        </w:rPr>
        <w:pPrChange w:id="5487" w:author="Sam Tertzakian" w:date="2018-09-12T14:45:00Z">
          <w:pPr>
            <w:autoSpaceDE w:val="0"/>
            <w:autoSpaceDN w:val="0"/>
            <w:adjustRightInd w:val="0"/>
            <w:spacing w:after="0" w:line="240" w:lineRule="auto"/>
          </w:pPr>
        </w:pPrChange>
      </w:pPr>
      <w:ins w:id="5488" w:author="Sam Tertzakian" w:date="2018-09-11T19:55:00Z">
        <w:r>
          <w:t xml:space="preserve">                                </w:t>
        </w:r>
        <w:r>
          <w:rPr>
            <w:color w:val="808080"/>
          </w:rPr>
          <w:t>DmfModule</w:t>
        </w:r>
        <w:r>
          <w:t>);</w:t>
        </w:r>
      </w:ins>
    </w:p>
    <w:p w14:paraId="5B8FC057" w14:textId="77777777" w:rsidR="00CC24AF" w:rsidRDefault="00CC24AF">
      <w:pPr>
        <w:pStyle w:val="CodeBlock"/>
        <w:rPr>
          <w:ins w:id="5489" w:author="Sam Tertzakian" w:date="2018-09-11T19:55:00Z"/>
        </w:rPr>
        <w:pPrChange w:id="5490" w:author="Sam Tertzakian" w:date="2018-09-12T14:45:00Z">
          <w:pPr>
            <w:autoSpaceDE w:val="0"/>
            <w:autoSpaceDN w:val="0"/>
            <w:adjustRightInd w:val="0"/>
            <w:spacing w:after="0" w:line="240" w:lineRule="auto"/>
          </w:pPr>
        </w:pPrChange>
      </w:pPr>
      <w:ins w:id="5491" w:author="Sam Tertzakian" w:date="2018-09-11T19:55:00Z">
        <w:r>
          <w:t xml:space="preserve">    </w:t>
        </w:r>
        <w:r>
          <w:rPr>
            <w:color w:val="0000FF"/>
          </w:rPr>
          <w:t>if</w:t>
        </w:r>
        <w:r>
          <w:t xml:space="preserve"> (! </w:t>
        </w:r>
        <w:r>
          <w:rPr>
            <w:color w:val="6F008A"/>
          </w:rPr>
          <w:t>NT_SUCCESS</w:t>
        </w:r>
        <w:r>
          <w:t>(ntStatus))</w:t>
        </w:r>
      </w:ins>
    </w:p>
    <w:p w14:paraId="34D2B49B" w14:textId="77777777" w:rsidR="00CC24AF" w:rsidRDefault="00CC24AF">
      <w:pPr>
        <w:pStyle w:val="CodeBlock"/>
        <w:rPr>
          <w:ins w:id="5492" w:author="Sam Tertzakian" w:date="2018-09-11T19:55:00Z"/>
        </w:rPr>
        <w:pPrChange w:id="5493" w:author="Sam Tertzakian" w:date="2018-09-12T14:45:00Z">
          <w:pPr>
            <w:autoSpaceDE w:val="0"/>
            <w:autoSpaceDN w:val="0"/>
            <w:adjustRightInd w:val="0"/>
            <w:spacing w:after="0" w:line="240" w:lineRule="auto"/>
          </w:pPr>
        </w:pPrChange>
      </w:pPr>
      <w:ins w:id="5494" w:author="Sam Tertzakian" w:date="2018-09-11T19:55:00Z">
        <w:r>
          <w:t xml:space="preserve">    {</w:t>
        </w:r>
      </w:ins>
    </w:p>
    <w:p w14:paraId="12676079" w14:textId="77777777" w:rsidR="00CC24AF" w:rsidRDefault="00CC24AF">
      <w:pPr>
        <w:pStyle w:val="CodeBlock"/>
        <w:rPr>
          <w:ins w:id="5495" w:author="Sam Tertzakian" w:date="2018-09-11T19:55:00Z"/>
        </w:rPr>
        <w:pPrChange w:id="5496" w:author="Sam Tertzakian" w:date="2018-09-12T14:45:00Z">
          <w:pPr>
            <w:autoSpaceDE w:val="0"/>
            <w:autoSpaceDN w:val="0"/>
            <w:adjustRightInd w:val="0"/>
            <w:spacing w:after="0" w:line="240" w:lineRule="auto"/>
          </w:pPr>
        </w:pPrChange>
      </w:pPr>
      <w:ins w:id="5497" w:author="Sam Tertzakian" w:date="2018-09-11T19:55:00Z">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ins>
    </w:p>
    <w:p w14:paraId="22ECC458" w14:textId="77777777" w:rsidR="00CC24AF" w:rsidRDefault="00CC24AF">
      <w:pPr>
        <w:pStyle w:val="CodeBlock"/>
        <w:rPr>
          <w:ins w:id="5498" w:author="Sam Tertzakian" w:date="2018-09-11T19:55:00Z"/>
        </w:rPr>
        <w:pPrChange w:id="5499" w:author="Sam Tertzakian" w:date="2018-09-12T14:45:00Z">
          <w:pPr>
            <w:autoSpaceDE w:val="0"/>
            <w:autoSpaceDN w:val="0"/>
            <w:adjustRightInd w:val="0"/>
            <w:spacing w:after="0" w:line="240" w:lineRule="auto"/>
          </w:pPr>
        </w:pPrChange>
      </w:pPr>
      <w:ins w:id="5500" w:author="Sam Tertzakian" w:date="2018-09-11T19:55:00Z">
        <w:r>
          <w:t xml:space="preserve">    }</w:t>
        </w:r>
      </w:ins>
    </w:p>
    <w:p w14:paraId="70353B42" w14:textId="77777777" w:rsidR="00CC24AF" w:rsidRDefault="00CC24AF">
      <w:pPr>
        <w:pStyle w:val="CodeBlock"/>
        <w:rPr>
          <w:ins w:id="5501" w:author="Sam Tertzakian" w:date="2018-09-11T19:55:00Z"/>
        </w:rPr>
        <w:pPrChange w:id="5502" w:author="Sam Tertzakian" w:date="2018-09-12T14:45:00Z">
          <w:pPr>
            <w:autoSpaceDE w:val="0"/>
            <w:autoSpaceDN w:val="0"/>
            <w:adjustRightInd w:val="0"/>
            <w:spacing w:after="0" w:line="240" w:lineRule="auto"/>
          </w:pPr>
        </w:pPrChange>
      </w:pPr>
    </w:p>
    <w:p w14:paraId="452F4445" w14:textId="77777777" w:rsidR="00CC24AF" w:rsidRDefault="00CC24AF">
      <w:pPr>
        <w:pStyle w:val="CodeBlock"/>
        <w:rPr>
          <w:ins w:id="5503" w:author="Sam Tertzakian" w:date="2018-09-11T19:55:00Z"/>
        </w:rPr>
        <w:pPrChange w:id="5504" w:author="Sam Tertzakian" w:date="2018-09-12T14:45:00Z">
          <w:pPr>
            <w:autoSpaceDE w:val="0"/>
            <w:autoSpaceDN w:val="0"/>
            <w:adjustRightInd w:val="0"/>
            <w:spacing w:after="0" w:line="240" w:lineRule="auto"/>
          </w:pPr>
        </w:pPrChange>
      </w:pPr>
      <w:ins w:id="5505" w:author="Sam Tertzakian" w:date="2018-09-11T19:55:00Z">
        <w:r>
          <w:t xml:space="preserve">    </w:t>
        </w:r>
        <w:r>
          <w:rPr>
            <w:color w:val="6F008A"/>
          </w:rPr>
          <w:t>FuncExit</w:t>
        </w:r>
        <w:r>
          <w:t xml:space="preserve">(DMF_TRACE_ResourceHub, </w:t>
        </w:r>
        <w:r>
          <w:rPr>
            <w:color w:val="A31515"/>
          </w:rPr>
          <w:t>"ntStatus=%!STATUS!"</w:t>
        </w:r>
        <w:r>
          <w:t>, ntStatus);</w:t>
        </w:r>
      </w:ins>
    </w:p>
    <w:p w14:paraId="415AD71E" w14:textId="77777777" w:rsidR="00CC24AF" w:rsidRDefault="00CC24AF">
      <w:pPr>
        <w:pStyle w:val="CodeBlock"/>
        <w:rPr>
          <w:ins w:id="5506" w:author="Sam Tertzakian" w:date="2018-09-11T19:55:00Z"/>
        </w:rPr>
        <w:pPrChange w:id="5507" w:author="Sam Tertzakian" w:date="2018-09-12T14:45:00Z">
          <w:pPr>
            <w:autoSpaceDE w:val="0"/>
            <w:autoSpaceDN w:val="0"/>
            <w:adjustRightInd w:val="0"/>
            <w:spacing w:after="0" w:line="240" w:lineRule="auto"/>
          </w:pPr>
        </w:pPrChange>
      </w:pPr>
    </w:p>
    <w:p w14:paraId="54FB81C0" w14:textId="77777777" w:rsidR="00CC24AF" w:rsidRDefault="00CC24AF">
      <w:pPr>
        <w:pStyle w:val="CodeBlock"/>
        <w:rPr>
          <w:ins w:id="5508" w:author="Sam Tertzakian" w:date="2018-09-11T19:55:00Z"/>
        </w:rPr>
        <w:pPrChange w:id="5509" w:author="Sam Tertzakian" w:date="2018-09-12T14:45:00Z">
          <w:pPr>
            <w:autoSpaceDE w:val="0"/>
            <w:autoSpaceDN w:val="0"/>
            <w:adjustRightInd w:val="0"/>
            <w:spacing w:after="0" w:line="240" w:lineRule="auto"/>
          </w:pPr>
        </w:pPrChange>
      </w:pPr>
      <w:ins w:id="5510" w:author="Sam Tertzakian" w:date="2018-09-11T19:55:00Z">
        <w:r>
          <w:t xml:space="preserve">    </w:t>
        </w:r>
        <w:r>
          <w:rPr>
            <w:color w:val="0000FF"/>
          </w:rPr>
          <w:t>return</w:t>
        </w:r>
        <w:r>
          <w:t>(ntStatus);</w:t>
        </w:r>
      </w:ins>
    </w:p>
    <w:p w14:paraId="4FAD7326" w14:textId="77777777" w:rsidR="00CC24AF" w:rsidRDefault="00CC24AF">
      <w:pPr>
        <w:pStyle w:val="CodeBlock"/>
        <w:rPr>
          <w:ins w:id="5511" w:author="Sam Tertzakian" w:date="2018-09-11T19:55:00Z"/>
        </w:rPr>
        <w:pPrChange w:id="5512" w:author="Sam Tertzakian" w:date="2018-09-12T14:45:00Z">
          <w:pPr>
            <w:autoSpaceDE w:val="0"/>
            <w:autoSpaceDN w:val="0"/>
            <w:adjustRightInd w:val="0"/>
            <w:spacing w:after="0" w:line="240" w:lineRule="auto"/>
          </w:pPr>
        </w:pPrChange>
      </w:pPr>
      <w:ins w:id="5513" w:author="Sam Tertzakian" w:date="2018-09-11T19:55:00Z">
        <w:r>
          <w:t>}</w:t>
        </w:r>
      </w:ins>
    </w:p>
    <w:p w14:paraId="4C274ED2" w14:textId="782FA632" w:rsidR="00CC24AF" w:rsidRDefault="00CC24AF" w:rsidP="003237FA">
      <w:pPr>
        <w:pStyle w:val="CodeBlock"/>
        <w:rPr>
          <w:ins w:id="5514" w:author="Sam Tertzakian" w:date="2018-09-11T19:56:00Z"/>
          <w:color w:val="000000"/>
        </w:rPr>
      </w:pPr>
      <w:ins w:id="5515" w:author="Sam Tertzakian" w:date="2018-09-11T19:55:00Z">
        <w:r>
          <w:t>#pragma</w:t>
        </w:r>
        <w:r>
          <w:rPr>
            <w:color w:val="000000"/>
          </w:rPr>
          <w:t xml:space="preserve"> </w:t>
        </w:r>
        <w:r>
          <w:t>code_seg</w:t>
        </w:r>
        <w:r>
          <w:rPr>
            <w:color w:val="000000"/>
          </w:rPr>
          <w:t>()</w:t>
        </w:r>
      </w:ins>
    </w:p>
    <w:p w14:paraId="0F177AA6" w14:textId="77777777" w:rsidR="00CC24AF" w:rsidRDefault="00CC24AF">
      <w:pPr>
        <w:pStyle w:val="CodeBlock"/>
        <w:rPr>
          <w:ins w:id="5516" w:author="Sam Tertzakian" w:date="2018-09-11T19:56:00Z"/>
        </w:rPr>
        <w:pPrChange w:id="5517" w:author="Sam Tertzakian" w:date="2018-09-12T14:45:00Z">
          <w:pPr>
            <w:autoSpaceDE w:val="0"/>
            <w:autoSpaceDN w:val="0"/>
            <w:adjustRightInd w:val="0"/>
            <w:spacing w:after="0" w:line="240" w:lineRule="auto"/>
          </w:pPr>
        </w:pPrChange>
      </w:pPr>
    </w:p>
    <w:p w14:paraId="12C8E230" w14:textId="77777777" w:rsidR="00CC24AF" w:rsidRPr="00272C83" w:rsidRDefault="00CC24AF">
      <w:pPr>
        <w:pStyle w:val="CodeBlock"/>
        <w:rPr>
          <w:ins w:id="5518" w:author="Sam Tertzakian" w:date="2018-09-11T19:56:00Z"/>
          <w:rPrChange w:id="5519" w:author="Sam Tertzakian" w:date="2018-09-11T19:58:00Z">
            <w:rPr>
              <w:ins w:id="5520" w:author="Sam Tertzakian" w:date="2018-09-11T19:56:00Z"/>
              <w:rFonts w:ascii="Consolas" w:hAnsi="Consolas" w:cs="Consolas"/>
              <w:color w:val="000000"/>
              <w:sz w:val="19"/>
              <w:szCs w:val="19"/>
            </w:rPr>
          </w:rPrChange>
        </w:rPr>
        <w:pPrChange w:id="5521" w:author="Sam Tertzakian" w:date="2018-09-12T14:45:00Z">
          <w:pPr>
            <w:autoSpaceDE w:val="0"/>
            <w:autoSpaceDN w:val="0"/>
            <w:adjustRightInd w:val="0"/>
            <w:spacing w:after="0" w:line="240" w:lineRule="auto"/>
          </w:pPr>
        </w:pPrChange>
      </w:pPr>
      <w:ins w:id="5522" w:author="Sam Tertzakian" w:date="2018-09-11T19:56:00Z">
        <w:r w:rsidRPr="00272C83">
          <w:rPr>
            <w:rPrChange w:id="5523" w:author="Sam Tertzakian" w:date="2018-09-11T19:58:00Z">
              <w:rPr>
                <w:rFonts w:cs="Consolas"/>
                <w:color w:val="008000"/>
                <w:sz w:val="19"/>
                <w:szCs w:val="19"/>
              </w:rPr>
            </w:rPrChange>
          </w:rPr>
          <w:t>// Module Methods</w:t>
        </w:r>
      </w:ins>
    </w:p>
    <w:p w14:paraId="3F9A0189" w14:textId="77777777" w:rsidR="00CC24AF" w:rsidRPr="00272C83" w:rsidRDefault="00CC24AF">
      <w:pPr>
        <w:pStyle w:val="CodeBlock"/>
        <w:rPr>
          <w:ins w:id="5524" w:author="Sam Tertzakian" w:date="2018-09-11T19:56:00Z"/>
          <w:rPrChange w:id="5525" w:author="Sam Tertzakian" w:date="2018-09-11T19:58:00Z">
            <w:rPr>
              <w:ins w:id="5526" w:author="Sam Tertzakian" w:date="2018-09-11T19:56:00Z"/>
              <w:rFonts w:ascii="Consolas" w:hAnsi="Consolas" w:cs="Consolas"/>
              <w:color w:val="000000"/>
              <w:sz w:val="19"/>
              <w:szCs w:val="19"/>
            </w:rPr>
          </w:rPrChange>
        </w:rPr>
        <w:pPrChange w:id="5527" w:author="Sam Tertzakian" w:date="2018-09-12T14:45:00Z">
          <w:pPr>
            <w:autoSpaceDE w:val="0"/>
            <w:autoSpaceDN w:val="0"/>
            <w:adjustRightInd w:val="0"/>
            <w:spacing w:after="0" w:line="240" w:lineRule="auto"/>
          </w:pPr>
        </w:pPrChange>
      </w:pPr>
      <w:ins w:id="5528" w:author="Sam Tertzakian" w:date="2018-09-11T19:56:00Z">
        <w:r w:rsidRPr="00272C83">
          <w:rPr>
            <w:rPrChange w:id="5529" w:author="Sam Tertzakian" w:date="2018-09-11T19:58:00Z">
              <w:rPr>
                <w:rFonts w:cs="Consolas"/>
                <w:color w:val="008000"/>
                <w:sz w:val="19"/>
                <w:szCs w:val="19"/>
              </w:rPr>
            </w:rPrChange>
          </w:rPr>
          <w:t>//</w:t>
        </w:r>
      </w:ins>
    </w:p>
    <w:p w14:paraId="1239C428" w14:textId="0ACF30BA" w:rsidR="00CC24AF" w:rsidRPr="00272C83" w:rsidRDefault="00CC24AF" w:rsidP="003237FA">
      <w:pPr>
        <w:pStyle w:val="CodeBlock"/>
        <w:rPr>
          <w:ins w:id="5530" w:author="Sam Tertzakian" w:date="2018-09-11T19:57:00Z"/>
          <w:rPrChange w:id="5531" w:author="Sam Tertzakian" w:date="2018-09-11T19:58:00Z">
            <w:rPr>
              <w:ins w:id="5532" w:author="Sam Tertzakian" w:date="2018-09-11T19:57:00Z"/>
              <w:rFonts w:cs="Consolas"/>
              <w:color w:val="000000"/>
              <w:sz w:val="19"/>
              <w:szCs w:val="19"/>
            </w:rPr>
          </w:rPrChange>
        </w:rPr>
      </w:pPr>
    </w:p>
    <w:p w14:paraId="498D0B70" w14:textId="1B78ED37" w:rsidR="006137D4" w:rsidRPr="00272C83" w:rsidRDefault="006137D4" w:rsidP="003237FA">
      <w:pPr>
        <w:pStyle w:val="CodeBlock"/>
        <w:rPr>
          <w:ins w:id="5533" w:author="Sam Tertzakian" w:date="2018-09-11T19:57:00Z"/>
          <w:rPrChange w:id="5534" w:author="Sam Tertzakian" w:date="2018-09-11T19:58:00Z">
            <w:rPr>
              <w:ins w:id="5535" w:author="Sam Tertzakian" w:date="2018-09-11T19:57:00Z"/>
              <w:rFonts w:cs="Consolas"/>
              <w:color w:val="000000"/>
              <w:sz w:val="19"/>
              <w:szCs w:val="19"/>
            </w:rPr>
          </w:rPrChange>
        </w:rPr>
      </w:pPr>
      <w:ins w:id="5536" w:author="Sam Tertzakian" w:date="2018-09-11T19:57:00Z">
        <w:r w:rsidRPr="00272C83">
          <w:rPr>
            <w:rPrChange w:id="5537" w:author="Sam Tertzakian" w:date="2018-09-11T19:58:00Z">
              <w:rPr>
                <w:rFonts w:cs="Consolas"/>
                <w:color w:val="000000"/>
                <w:sz w:val="19"/>
                <w:szCs w:val="19"/>
              </w:rPr>
            </w:rPrChange>
          </w:rPr>
          <w:t>// NOTE: This example does not list any Module Methods.</w:t>
        </w:r>
      </w:ins>
    </w:p>
    <w:p w14:paraId="0931170C" w14:textId="18D179F4" w:rsidR="006137D4" w:rsidRPr="00272C83" w:rsidRDefault="006137D4" w:rsidP="003237FA">
      <w:pPr>
        <w:pStyle w:val="CodeBlock"/>
        <w:rPr>
          <w:ins w:id="5538" w:author="Sam Tertzakian" w:date="2018-09-11T19:57:00Z"/>
          <w:rPrChange w:id="5539" w:author="Sam Tertzakian" w:date="2018-09-11T19:58:00Z">
            <w:rPr>
              <w:ins w:id="5540" w:author="Sam Tertzakian" w:date="2018-09-11T19:57:00Z"/>
              <w:rFonts w:cs="Consolas"/>
              <w:color w:val="000000"/>
              <w:sz w:val="19"/>
              <w:szCs w:val="19"/>
            </w:rPr>
          </w:rPrChange>
        </w:rPr>
      </w:pPr>
      <w:ins w:id="5541" w:author="Sam Tertzakian" w:date="2018-09-11T19:57:00Z">
        <w:r w:rsidRPr="00272C83">
          <w:rPr>
            <w:rPrChange w:id="5542" w:author="Sam Tertzakian" w:date="2018-09-11T19:58:00Z">
              <w:rPr>
                <w:rFonts w:cs="Consolas"/>
                <w:color w:val="000000"/>
                <w:sz w:val="19"/>
                <w:szCs w:val="19"/>
              </w:rPr>
            </w:rPrChange>
          </w:rPr>
          <w:t>//</w:t>
        </w:r>
      </w:ins>
    </w:p>
    <w:p w14:paraId="37404136" w14:textId="77777777" w:rsidR="006137D4" w:rsidRPr="00272C83" w:rsidRDefault="006137D4">
      <w:pPr>
        <w:pStyle w:val="CodeBlock"/>
        <w:rPr>
          <w:ins w:id="5543" w:author="Sam Tertzakian" w:date="2018-09-11T19:56:00Z"/>
          <w:rPrChange w:id="5544" w:author="Sam Tertzakian" w:date="2018-09-11T19:58:00Z">
            <w:rPr>
              <w:ins w:id="5545" w:author="Sam Tertzakian" w:date="2018-09-11T19:56:00Z"/>
              <w:rFonts w:ascii="Consolas" w:hAnsi="Consolas" w:cs="Consolas"/>
              <w:color w:val="000000"/>
              <w:sz w:val="19"/>
              <w:szCs w:val="19"/>
            </w:rPr>
          </w:rPrChange>
        </w:rPr>
        <w:pPrChange w:id="5546" w:author="Sam Tertzakian" w:date="2018-09-12T14:45:00Z">
          <w:pPr>
            <w:autoSpaceDE w:val="0"/>
            <w:autoSpaceDN w:val="0"/>
            <w:adjustRightInd w:val="0"/>
            <w:spacing w:after="0" w:line="240" w:lineRule="auto"/>
          </w:pPr>
        </w:pPrChange>
      </w:pPr>
    </w:p>
    <w:p w14:paraId="4D26EEC6" w14:textId="77777777" w:rsidR="00CC24AF" w:rsidRPr="00272C83" w:rsidRDefault="00CC24AF">
      <w:pPr>
        <w:pStyle w:val="CodeBlock"/>
        <w:rPr>
          <w:ins w:id="5547" w:author="Sam Tertzakian" w:date="2018-09-11T19:56:00Z"/>
          <w:rPrChange w:id="5548" w:author="Sam Tertzakian" w:date="2018-09-11T19:58:00Z">
            <w:rPr>
              <w:ins w:id="5549" w:author="Sam Tertzakian" w:date="2018-09-11T19:56:00Z"/>
              <w:rFonts w:ascii="Consolas" w:hAnsi="Consolas" w:cs="Consolas"/>
              <w:color w:val="000000"/>
              <w:sz w:val="19"/>
              <w:szCs w:val="19"/>
            </w:rPr>
          </w:rPrChange>
        </w:rPr>
        <w:pPrChange w:id="5550" w:author="Sam Tertzakian" w:date="2018-09-12T14:45:00Z">
          <w:pPr>
            <w:autoSpaceDE w:val="0"/>
            <w:autoSpaceDN w:val="0"/>
            <w:adjustRightInd w:val="0"/>
            <w:spacing w:after="0" w:line="240" w:lineRule="auto"/>
          </w:pPr>
        </w:pPrChange>
      </w:pPr>
      <w:ins w:id="5551" w:author="Sam Tertzakian" w:date="2018-09-11T19:56:00Z">
        <w:r w:rsidRPr="00272C83">
          <w:rPr>
            <w:rPrChange w:id="5552" w:author="Sam Tertzakian" w:date="2018-09-11T19:58:00Z">
              <w:rPr>
                <w:rFonts w:cs="Consolas"/>
                <w:color w:val="008000"/>
                <w:sz w:val="19"/>
                <w:szCs w:val="19"/>
              </w:rPr>
            </w:rPrChange>
          </w:rPr>
          <w:t>// eof: Dmf_ResourceHub.c</w:t>
        </w:r>
      </w:ins>
    </w:p>
    <w:p w14:paraId="1F5CFCA4" w14:textId="1D6DC0E4" w:rsidR="00CC24AF" w:rsidRPr="00CB5BEE" w:rsidDel="00CC24AF" w:rsidRDefault="00CC24AF">
      <w:pPr>
        <w:pStyle w:val="CodeBlock"/>
        <w:rPr>
          <w:del w:id="5553" w:author="Sam Tertzakian" w:date="2018-09-11T19:56:00Z"/>
        </w:rPr>
        <w:pPrChange w:id="5554" w:author="Sam Tertzakian" w:date="2018-09-12T14:45:00Z">
          <w:pPr/>
        </w:pPrChange>
      </w:pPr>
      <w:ins w:id="5555" w:author="Sam Tertzakian" w:date="2018-09-11T19:56:00Z">
        <w:r w:rsidRPr="00272C83">
          <w:rPr>
            <w:rPrChange w:id="5556" w:author="Sam Tertzakian" w:date="2018-09-11T19:58:00Z">
              <w:rPr>
                <w:rFonts w:ascii="Consolas" w:hAnsi="Consolas" w:cs="Consolas"/>
                <w:color w:val="008000"/>
                <w:sz w:val="19"/>
                <w:szCs w:val="19"/>
              </w:rPr>
            </w:rPrChange>
          </w:rPr>
          <w:t>//</w:t>
        </w:r>
      </w:ins>
    </w:p>
    <w:p w14:paraId="1C91B2F4" w14:textId="633B4F87" w:rsidR="0038406D" w:rsidDel="00CC24AF" w:rsidRDefault="0038406D">
      <w:pPr>
        <w:pStyle w:val="CodeBlock"/>
        <w:rPr>
          <w:del w:id="5557" w:author="Sam Tertzakian" w:date="2018-09-11T19:56:00Z"/>
        </w:rPr>
      </w:pPr>
      <w:del w:id="5558" w:author="Sam Tertzakian" w:date="2018-09-11T19:56:00Z">
        <w:r w:rsidDel="00CC24AF">
          <w:delText>///////////////////////////////////////////////////////////////////////////////////////////////////////</w:delText>
        </w:r>
      </w:del>
    </w:p>
    <w:p w14:paraId="1C8AFD8E" w14:textId="7566E28E" w:rsidR="0038406D" w:rsidDel="00CC24AF" w:rsidRDefault="0038406D">
      <w:pPr>
        <w:pStyle w:val="CodeBlock"/>
        <w:rPr>
          <w:del w:id="5559" w:author="Sam Tertzakian" w:date="2018-09-11T19:56:00Z"/>
        </w:rPr>
      </w:pPr>
      <w:del w:id="5560" w:author="Sam Tertzakian" w:date="2018-09-11T19:56:00Z">
        <w:r w:rsidDel="00CC24AF">
          <w:delText>// Public Calls by Client</w:delText>
        </w:r>
      </w:del>
    </w:p>
    <w:p w14:paraId="1B2DEBEF" w14:textId="070E4CBD" w:rsidR="0038406D" w:rsidDel="00CC24AF" w:rsidRDefault="0038406D">
      <w:pPr>
        <w:pStyle w:val="CodeBlock"/>
        <w:rPr>
          <w:del w:id="5561" w:author="Sam Tertzakian" w:date="2018-09-11T19:56:00Z"/>
        </w:rPr>
      </w:pPr>
      <w:del w:id="5562" w:author="Sam Tertzakian" w:date="2018-09-11T19:56:00Z">
        <w:r w:rsidDel="00CC24AF">
          <w:delText>///////////////////////////////////////////////////////////////////////////////////////////////////////</w:delText>
        </w:r>
      </w:del>
    </w:p>
    <w:p w14:paraId="4BC0DDE8" w14:textId="4AA2988B" w:rsidR="0038406D" w:rsidDel="00CC24AF" w:rsidRDefault="0038406D">
      <w:pPr>
        <w:pStyle w:val="CodeBlock"/>
        <w:rPr>
          <w:del w:id="5563" w:author="Sam Tertzakian" w:date="2018-09-11T19:56:00Z"/>
        </w:rPr>
      </w:pPr>
      <w:del w:id="5564" w:author="Sam Tertzakian" w:date="2018-09-11T19:56:00Z">
        <w:r w:rsidDel="00CC24AF">
          <w:delText>//</w:delText>
        </w:r>
      </w:del>
    </w:p>
    <w:p w14:paraId="410DDBF5" w14:textId="5AC2FAF0" w:rsidR="0038406D" w:rsidDel="00CC24AF" w:rsidRDefault="0038406D">
      <w:pPr>
        <w:pStyle w:val="CodeBlock"/>
        <w:rPr>
          <w:del w:id="5565" w:author="Sam Tertzakian" w:date="2018-09-11T19:56:00Z"/>
        </w:rPr>
      </w:pPr>
    </w:p>
    <w:p w14:paraId="4BBC1534" w14:textId="0521BF5A" w:rsidR="0038406D" w:rsidDel="00CC24AF" w:rsidRDefault="0038406D">
      <w:pPr>
        <w:pStyle w:val="CodeBlock"/>
        <w:rPr>
          <w:del w:id="5566" w:author="Sam Tertzakian" w:date="2018-09-11T19:56:00Z"/>
        </w:rPr>
      </w:pPr>
      <w:del w:id="5567" w:author="Sam Tertzakian" w:date="2018-09-11T19:56:00Z">
        <w:r w:rsidDel="00CC24AF">
          <w:delText>#pragma code_seg("PAGED")</w:delText>
        </w:r>
      </w:del>
    </w:p>
    <w:p w14:paraId="09864582" w14:textId="4BCB130A" w:rsidR="0038406D" w:rsidDel="00CC24AF" w:rsidRDefault="0038406D">
      <w:pPr>
        <w:pStyle w:val="CodeBlock"/>
        <w:rPr>
          <w:del w:id="5568" w:author="Sam Tertzakian" w:date="2018-09-11T19:56:00Z"/>
        </w:rPr>
      </w:pPr>
      <w:del w:id="5569" w:author="Sam Tertzakian" w:date="2018-09-11T19:56:00Z">
        <w:r w:rsidDel="00CC24AF">
          <w:delText>_IRQL_requires_max_(PASSIVE_LEVEL)</w:delText>
        </w:r>
      </w:del>
    </w:p>
    <w:p w14:paraId="7F2548FD" w14:textId="48A64F75" w:rsidR="0038406D" w:rsidDel="00CC24AF" w:rsidRDefault="0038406D">
      <w:pPr>
        <w:pStyle w:val="CodeBlock"/>
        <w:rPr>
          <w:del w:id="5570" w:author="Sam Tertzakian" w:date="2018-09-11T19:56:00Z"/>
        </w:rPr>
      </w:pPr>
      <w:del w:id="5571" w:author="Sam Tertzakian" w:date="2018-09-11T19:56:00Z">
        <w:r w:rsidDel="00CC24AF">
          <w:delText xml:space="preserve">_Must_inspect_result_ </w:delText>
        </w:r>
      </w:del>
    </w:p>
    <w:p w14:paraId="546E1E06" w14:textId="2F4319C4" w:rsidR="0038406D" w:rsidDel="00CC24AF" w:rsidRDefault="0038406D">
      <w:pPr>
        <w:pStyle w:val="CodeBlock"/>
        <w:rPr>
          <w:del w:id="5572" w:author="Sam Tertzakian" w:date="2018-09-11T19:56:00Z"/>
        </w:rPr>
      </w:pPr>
      <w:del w:id="5573" w:author="Sam Tertzakian" w:date="2018-09-11T19:56:00Z">
        <w:r w:rsidDel="00CC24AF">
          <w:delText>NTSTATUS</w:delText>
        </w:r>
      </w:del>
    </w:p>
    <w:p w14:paraId="1F82BFCC" w14:textId="3C403B03" w:rsidR="0038406D" w:rsidDel="00CC24AF" w:rsidRDefault="0038406D">
      <w:pPr>
        <w:pStyle w:val="CodeBlock"/>
        <w:rPr>
          <w:del w:id="5574" w:author="Sam Tertzakian" w:date="2018-09-11T19:56:00Z"/>
        </w:rPr>
      </w:pPr>
      <w:del w:id="5575" w:author="Sam Tertzakian" w:date="2018-09-11T19:56:00Z">
        <w:r w:rsidDel="00CC24AF">
          <w:delText>DMF_GenericRequest_Create(</w:delText>
        </w:r>
      </w:del>
    </w:p>
    <w:p w14:paraId="7604B2FF" w14:textId="0724AE85" w:rsidR="0038406D" w:rsidDel="00CC24AF" w:rsidRDefault="0038406D">
      <w:pPr>
        <w:pStyle w:val="CodeBlock"/>
        <w:rPr>
          <w:del w:id="5576" w:author="Sam Tertzakian" w:date="2018-09-11T19:56:00Z"/>
        </w:rPr>
      </w:pPr>
      <w:del w:id="5577" w:author="Sam Tertzakian" w:date="2018-09-11T19:56:00Z">
        <w:r w:rsidDel="00CC24AF">
          <w:delText xml:space="preserve">    _In_ WDFDEVICE Device,</w:delText>
        </w:r>
      </w:del>
    </w:p>
    <w:p w14:paraId="2D53E230" w14:textId="2547E249" w:rsidR="0038406D" w:rsidDel="00CC24AF" w:rsidRDefault="0038406D">
      <w:pPr>
        <w:pStyle w:val="CodeBlock"/>
        <w:rPr>
          <w:del w:id="5578" w:author="Sam Tertzakian" w:date="2018-09-11T19:56:00Z"/>
        </w:rPr>
      </w:pPr>
      <w:del w:id="5579" w:author="Sam Tertzakian" w:date="2018-09-11T19:56:00Z">
        <w:r w:rsidDel="00CC24AF">
          <w:delText xml:space="preserve">    _In_ DMF_MODULE_ATTRIBUTES* DmfModuleAttributes,</w:delText>
        </w:r>
      </w:del>
    </w:p>
    <w:p w14:paraId="06192787" w14:textId="51C0C650" w:rsidR="0038406D" w:rsidDel="00CC24AF" w:rsidRDefault="0038406D">
      <w:pPr>
        <w:pStyle w:val="CodeBlock"/>
        <w:rPr>
          <w:del w:id="5580" w:author="Sam Tertzakian" w:date="2018-09-11T19:56:00Z"/>
        </w:rPr>
      </w:pPr>
      <w:del w:id="5581" w:author="Sam Tertzakian" w:date="2018-09-11T19:56:00Z">
        <w:r w:rsidDel="00CC24AF">
          <w:delText xml:space="preserve">    _In_ WDF_OBJECT_ATTRIBUTES* ObjectAttributes,</w:delText>
        </w:r>
      </w:del>
    </w:p>
    <w:p w14:paraId="0E0E2297" w14:textId="6B84C2F3" w:rsidR="0038406D" w:rsidDel="00CC24AF" w:rsidRDefault="0038406D">
      <w:pPr>
        <w:pStyle w:val="CodeBlock"/>
        <w:rPr>
          <w:del w:id="5582" w:author="Sam Tertzakian" w:date="2018-09-11T19:56:00Z"/>
        </w:rPr>
      </w:pPr>
      <w:del w:id="5583" w:author="Sam Tertzakian" w:date="2018-09-11T19:56:00Z">
        <w:r w:rsidDel="00CC24AF">
          <w:delText xml:space="preserve">    _Out_ DMFMODULE* DmfModule</w:delText>
        </w:r>
      </w:del>
    </w:p>
    <w:p w14:paraId="4F51A557" w14:textId="5F37E6F3" w:rsidR="0038406D" w:rsidDel="00CC24AF" w:rsidRDefault="0038406D">
      <w:pPr>
        <w:pStyle w:val="CodeBlock"/>
        <w:rPr>
          <w:del w:id="5584" w:author="Sam Tertzakian" w:date="2018-09-11T19:56:00Z"/>
        </w:rPr>
      </w:pPr>
      <w:del w:id="5585" w:author="Sam Tertzakian" w:date="2018-09-11T19:56:00Z">
        <w:r w:rsidDel="00CC24AF">
          <w:delText xml:space="preserve">    )</w:delText>
        </w:r>
      </w:del>
    </w:p>
    <w:p w14:paraId="0A40D413" w14:textId="7EA3F016" w:rsidR="0038406D" w:rsidDel="00CC24AF" w:rsidRDefault="0038406D">
      <w:pPr>
        <w:pStyle w:val="CodeBlock"/>
        <w:rPr>
          <w:del w:id="5586" w:author="Sam Tertzakian" w:date="2018-09-11T19:56:00Z"/>
        </w:rPr>
      </w:pPr>
      <w:del w:id="5587" w:author="Sam Tertzakian" w:date="2018-09-11T19:56:00Z">
        <w:r w:rsidDel="00CC24AF">
          <w:delText>/*++</w:delText>
        </w:r>
      </w:del>
    </w:p>
    <w:p w14:paraId="74148BBB" w14:textId="723E66D6" w:rsidR="0038406D" w:rsidDel="00CC24AF" w:rsidRDefault="0038406D">
      <w:pPr>
        <w:pStyle w:val="CodeBlock"/>
        <w:rPr>
          <w:del w:id="5588" w:author="Sam Tertzakian" w:date="2018-09-11T19:56:00Z"/>
        </w:rPr>
      </w:pPr>
    </w:p>
    <w:p w14:paraId="534172ED" w14:textId="0984D71D" w:rsidR="0038406D" w:rsidDel="00CC24AF" w:rsidRDefault="0038406D">
      <w:pPr>
        <w:pStyle w:val="CodeBlock"/>
        <w:rPr>
          <w:del w:id="5589" w:author="Sam Tertzakian" w:date="2018-09-11T19:56:00Z"/>
        </w:rPr>
      </w:pPr>
      <w:del w:id="5590" w:author="Sam Tertzakian" w:date="2018-09-11T19:56:00Z">
        <w:r w:rsidDel="00CC24AF">
          <w:delText>Routine Description:</w:delText>
        </w:r>
      </w:del>
    </w:p>
    <w:p w14:paraId="10E2E0D1" w14:textId="483D2271" w:rsidR="0038406D" w:rsidDel="00CC24AF" w:rsidRDefault="0038406D">
      <w:pPr>
        <w:pStyle w:val="CodeBlock"/>
        <w:rPr>
          <w:del w:id="5591" w:author="Sam Tertzakian" w:date="2018-09-11T19:56:00Z"/>
        </w:rPr>
      </w:pPr>
    </w:p>
    <w:p w14:paraId="6AD768EC" w14:textId="6C5F17A6" w:rsidR="0038406D" w:rsidDel="00CC24AF" w:rsidRDefault="0038406D">
      <w:pPr>
        <w:pStyle w:val="CodeBlock"/>
        <w:rPr>
          <w:del w:id="5592" w:author="Sam Tertzakian" w:date="2018-09-11T19:56:00Z"/>
        </w:rPr>
      </w:pPr>
      <w:del w:id="5593" w:author="Sam Tertzakian" w:date="2018-09-11T19:56:00Z">
        <w:r w:rsidDel="00CC24AF">
          <w:delText xml:space="preserve">    Create an instance of a Dmf Module of type GenericRequest.</w:delText>
        </w:r>
      </w:del>
    </w:p>
    <w:p w14:paraId="64E10C02" w14:textId="171B29E7" w:rsidR="0038406D" w:rsidDel="00CC24AF" w:rsidRDefault="0038406D">
      <w:pPr>
        <w:pStyle w:val="CodeBlock"/>
        <w:rPr>
          <w:del w:id="5594" w:author="Sam Tertzakian" w:date="2018-09-11T19:56:00Z"/>
        </w:rPr>
      </w:pPr>
    </w:p>
    <w:p w14:paraId="2896A6AF" w14:textId="08233A4B" w:rsidR="0038406D" w:rsidDel="00CC24AF" w:rsidRDefault="0038406D">
      <w:pPr>
        <w:pStyle w:val="CodeBlock"/>
        <w:rPr>
          <w:del w:id="5595" w:author="Sam Tertzakian" w:date="2018-09-11T19:56:00Z"/>
        </w:rPr>
      </w:pPr>
      <w:del w:id="5596" w:author="Sam Tertzakian" w:date="2018-09-11T19:56:00Z">
        <w:r w:rsidDel="00CC24AF">
          <w:delText>Arguments:</w:delText>
        </w:r>
      </w:del>
    </w:p>
    <w:p w14:paraId="36854803" w14:textId="4A800BA3" w:rsidR="0038406D" w:rsidDel="00CC24AF" w:rsidRDefault="0038406D">
      <w:pPr>
        <w:pStyle w:val="CodeBlock"/>
        <w:rPr>
          <w:del w:id="5597" w:author="Sam Tertzakian" w:date="2018-09-11T19:56:00Z"/>
        </w:rPr>
      </w:pPr>
    </w:p>
    <w:p w14:paraId="32287D06" w14:textId="2D4B557E" w:rsidR="0038406D" w:rsidDel="00CC24AF" w:rsidRDefault="0038406D">
      <w:pPr>
        <w:pStyle w:val="CodeBlock"/>
        <w:rPr>
          <w:del w:id="5598" w:author="Sam Tertzakian" w:date="2018-09-11T19:56:00Z"/>
        </w:rPr>
      </w:pPr>
      <w:del w:id="5599" w:author="Sam Tertzakian" w:date="2018-09-11T19:56:00Z">
        <w:r w:rsidDel="00CC24AF">
          <w:delText xml:space="preserve">    DmfModuleAttributes - Opaque structure that contains parameters DMF needs to initialize the Module.</w:delText>
        </w:r>
      </w:del>
    </w:p>
    <w:p w14:paraId="5651122A" w14:textId="3FC21958" w:rsidR="0038406D" w:rsidDel="00CC24AF" w:rsidRDefault="0038406D">
      <w:pPr>
        <w:pStyle w:val="CodeBlock"/>
        <w:rPr>
          <w:del w:id="5600" w:author="Sam Tertzakian" w:date="2018-09-11T19:56:00Z"/>
        </w:rPr>
      </w:pPr>
      <w:del w:id="5601" w:author="Sam Tertzakian" w:date="2018-09-11T19:56:00Z">
        <w:r w:rsidDel="00CC24AF">
          <w:delText xml:space="preserve">    ObjectAttributes - WDF object attributes for DMFMODULE.</w:delText>
        </w:r>
      </w:del>
    </w:p>
    <w:p w14:paraId="7F32BDEE" w14:textId="145313A5" w:rsidR="0038406D" w:rsidDel="00CC24AF" w:rsidRDefault="0038406D">
      <w:pPr>
        <w:pStyle w:val="CodeBlock"/>
        <w:rPr>
          <w:del w:id="5602" w:author="Sam Tertzakian" w:date="2018-09-11T19:56:00Z"/>
        </w:rPr>
      </w:pPr>
      <w:del w:id="5603" w:author="Sam Tertzakian" w:date="2018-09-11T19:56:00Z">
        <w:r w:rsidDel="00CC24AF">
          <w:delText xml:space="preserve">    DmfModule - Address of the location where we return the created DMFMODULE handle.</w:delText>
        </w:r>
      </w:del>
    </w:p>
    <w:p w14:paraId="58AD4A25" w14:textId="52257024" w:rsidR="0038406D" w:rsidDel="00CC24AF" w:rsidRDefault="0038406D">
      <w:pPr>
        <w:pStyle w:val="CodeBlock"/>
        <w:rPr>
          <w:del w:id="5604" w:author="Sam Tertzakian" w:date="2018-09-11T19:56:00Z"/>
        </w:rPr>
      </w:pPr>
    </w:p>
    <w:p w14:paraId="0B0262DC" w14:textId="014BEEB2" w:rsidR="0038406D" w:rsidDel="00CC24AF" w:rsidRDefault="0038406D">
      <w:pPr>
        <w:pStyle w:val="CodeBlock"/>
        <w:rPr>
          <w:del w:id="5605" w:author="Sam Tertzakian" w:date="2018-09-11T19:56:00Z"/>
        </w:rPr>
      </w:pPr>
      <w:del w:id="5606" w:author="Sam Tertzakian" w:date="2018-09-11T19:56:00Z">
        <w:r w:rsidDel="00CC24AF">
          <w:delText>Return Value:</w:delText>
        </w:r>
      </w:del>
    </w:p>
    <w:p w14:paraId="7597373C" w14:textId="5910DF6E" w:rsidR="0038406D" w:rsidDel="00CC24AF" w:rsidRDefault="0038406D">
      <w:pPr>
        <w:pStyle w:val="CodeBlock"/>
        <w:rPr>
          <w:del w:id="5607" w:author="Sam Tertzakian" w:date="2018-09-11T19:56:00Z"/>
        </w:rPr>
      </w:pPr>
    </w:p>
    <w:p w14:paraId="452EE42B" w14:textId="775864B6" w:rsidR="0038406D" w:rsidDel="00CC24AF" w:rsidRDefault="0038406D">
      <w:pPr>
        <w:pStyle w:val="CodeBlock"/>
        <w:rPr>
          <w:del w:id="5608" w:author="Sam Tertzakian" w:date="2018-09-11T19:56:00Z"/>
        </w:rPr>
      </w:pPr>
      <w:del w:id="5609" w:author="Sam Tertzakian" w:date="2018-09-11T19:56:00Z">
        <w:r w:rsidDel="00CC24AF">
          <w:delText xml:space="preserve">    NTSTATUS</w:delText>
        </w:r>
      </w:del>
    </w:p>
    <w:p w14:paraId="32F42AB3" w14:textId="151C990C" w:rsidR="0038406D" w:rsidDel="00CC24AF" w:rsidRDefault="0038406D">
      <w:pPr>
        <w:pStyle w:val="CodeBlock"/>
        <w:rPr>
          <w:del w:id="5610" w:author="Sam Tertzakian" w:date="2018-09-11T19:56:00Z"/>
        </w:rPr>
      </w:pPr>
    </w:p>
    <w:p w14:paraId="5C16F024" w14:textId="05282FD0" w:rsidR="0038406D" w:rsidDel="00CC24AF" w:rsidRDefault="0038406D">
      <w:pPr>
        <w:pStyle w:val="CodeBlock"/>
        <w:rPr>
          <w:del w:id="5611" w:author="Sam Tertzakian" w:date="2018-09-11T19:56:00Z"/>
        </w:rPr>
      </w:pPr>
      <w:del w:id="5612" w:author="Sam Tertzakian" w:date="2018-09-11T19:56:00Z">
        <w:r w:rsidDel="00CC24AF">
          <w:delText>--*/</w:delText>
        </w:r>
      </w:del>
    </w:p>
    <w:p w14:paraId="77076A1E" w14:textId="71BEF8DB" w:rsidR="0038406D" w:rsidDel="00CC24AF" w:rsidRDefault="0038406D">
      <w:pPr>
        <w:pStyle w:val="CodeBlock"/>
        <w:rPr>
          <w:del w:id="5613" w:author="Sam Tertzakian" w:date="2018-09-11T19:56:00Z"/>
        </w:rPr>
      </w:pPr>
      <w:del w:id="5614" w:author="Sam Tertzakian" w:date="2018-09-11T19:56:00Z">
        <w:r w:rsidDel="00CC24AF">
          <w:delText>{</w:delText>
        </w:r>
      </w:del>
    </w:p>
    <w:p w14:paraId="727F0751" w14:textId="465DCF89" w:rsidR="0038406D" w:rsidDel="00CC24AF" w:rsidRDefault="0038406D">
      <w:pPr>
        <w:pStyle w:val="CodeBlock"/>
        <w:rPr>
          <w:del w:id="5615" w:author="Sam Tertzakian" w:date="2018-09-11T19:56:00Z"/>
        </w:rPr>
      </w:pPr>
      <w:del w:id="5616" w:author="Sam Tertzakian" w:date="2018-09-11T19:56:00Z">
        <w:r w:rsidDel="00CC24AF">
          <w:delText xml:space="preserve">    DMFMODULE dmfModule;</w:delText>
        </w:r>
      </w:del>
    </w:p>
    <w:p w14:paraId="0E48A989" w14:textId="17EF9CDA" w:rsidR="0038406D" w:rsidDel="00CC24AF" w:rsidRDefault="0038406D">
      <w:pPr>
        <w:pStyle w:val="CodeBlock"/>
        <w:rPr>
          <w:del w:id="5617" w:author="Sam Tertzakian" w:date="2018-09-11T19:56:00Z"/>
        </w:rPr>
      </w:pPr>
      <w:del w:id="5618" w:author="Sam Tertzakian" w:date="2018-09-11T19:56:00Z">
        <w:r w:rsidDel="00CC24AF">
          <w:delText xml:space="preserve">    DMF_CONTEXT_GenericRequest* moduleContext;</w:delText>
        </w:r>
      </w:del>
    </w:p>
    <w:p w14:paraId="149CB108" w14:textId="315378F4" w:rsidR="0038406D" w:rsidDel="00CC24AF" w:rsidRDefault="0038406D">
      <w:pPr>
        <w:pStyle w:val="CodeBlock"/>
        <w:rPr>
          <w:del w:id="5619" w:author="Sam Tertzakian" w:date="2018-09-11T19:56:00Z"/>
        </w:rPr>
      </w:pPr>
      <w:del w:id="5620" w:author="Sam Tertzakian" w:date="2018-09-11T19:56:00Z">
        <w:r w:rsidDel="00CC24AF">
          <w:delText xml:space="preserve">    </w:delText>
        </w:r>
        <w:r w:rsidR="0001459D" w:rsidDel="00CC24AF">
          <w:delText>DMF_CONFIG_</w:delText>
        </w:r>
        <w:r w:rsidDel="00CC24AF">
          <w:delText>GenericRequest* moduleConfig;</w:delText>
        </w:r>
      </w:del>
    </w:p>
    <w:p w14:paraId="5A404597" w14:textId="3143D923" w:rsidR="0038406D" w:rsidDel="00CC24AF" w:rsidRDefault="0038406D">
      <w:pPr>
        <w:pStyle w:val="CodeBlock"/>
        <w:rPr>
          <w:del w:id="5621" w:author="Sam Tertzakian" w:date="2018-09-11T19:56:00Z"/>
        </w:rPr>
      </w:pPr>
      <w:del w:id="5622" w:author="Sam Tertzakian" w:date="2018-09-11T19:56:00Z">
        <w:r w:rsidDel="00CC24AF">
          <w:delText xml:space="preserve">    NTSTATUS ntStatus;</w:delText>
        </w:r>
      </w:del>
    </w:p>
    <w:p w14:paraId="6EBA88D8" w14:textId="12EDDC79" w:rsidR="0038406D" w:rsidDel="00CC24AF" w:rsidRDefault="0038406D">
      <w:pPr>
        <w:pStyle w:val="CodeBlock"/>
        <w:rPr>
          <w:del w:id="5623" w:author="Sam Tertzakian" w:date="2018-09-11T19:56:00Z"/>
        </w:rPr>
      </w:pPr>
      <w:del w:id="5624" w:author="Sam Tertzakian" w:date="2018-09-11T19:56:00Z">
        <w:r w:rsidDel="00CC24AF">
          <w:delText xml:space="preserve">    WDF_OBJECT_ATTRIBUTES attributes;</w:delText>
        </w:r>
      </w:del>
    </w:p>
    <w:p w14:paraId="0520C241" w14:textId="4A2FCFBE" w:rsidR="0038406D" w:rsidDel="00CC24AF" w:rsidRDefault="0038406D">
      <w:pPr>
        <w:pStyle w:val="CodeBlock"/>
        <w:rPr>
          <w:del w:id="5625" w:author="Sam Tertzakian" w:date="2018-09-11T19:56:00Z"/>
        </w:rPr>
      </w:pPr>
      <w:del w:id="5626" w:author="Sam Tertzakian" w:date="2018-09-11T19:56:00Z">
        <w:r w:rsidDel="00CC24AF">
          <w:delText xml:space="preserve">    DMF_MODULE_ATTRIBUTES moduleAttributes;</w:delText>
        </w:r>
      </w:del>
    </w:p>
    <w:p w14:paraId="54C8EDC9" w14:textId="2741984C" w:rsidR="0038406D" w:rsidDel="00CC24AF" w:rsidRDefault="0038406D">
      <w:pPr>
        <w:pStyle w:val="CodeBlock"/>
        <w:rPr>
          <w:del w:id="5627" w:author="Sam Tertzakian" w:date="2018-09-11T19:56:00Z"/>
        </w:rPr>
      </w:pPr>
    </w:p>
    <w:p w14:paraId="3B571E5F" w14:textId="1A7C6125" w:rsidR="0038406D" w:rsidDel="00CC24AF" w:rsidRDefault="0038406D">
      <w:pPr>
        <w:pStyle w:val="CodeBlock"/>
        <w:rPr>
          <w:del w:id="5628" w:author="Sam Tertzakian" w:date="2018-09-11T19:56:00Z"/>
        </w:rPr>
      </w:pPr>
      <w:del w:id="5629" w:author="Sam Tertzakian" w:date="2018-09-11T19:56:00Z">
        <w:r w:rsidDel="00CC24AF">
          <w:delText xml:space="preserve">    PAGED_CODE();</w:delText>
        </w:r>
      </w:del>
    </w:p>
    <w:p w14:paraId="18350100" w14:textId="30A7917F" w:rsidR="0038406D" w:rsidDel="00CC24AF" w:rsidRDefault="0038406D">
      <w:pPr>
        <w:pStyle w:val="CodeBlock"/>
        <w:rPr>
          <w:del w:id="5630" w:author="Sam Tertzakian" w:date="2018-09-11T19:56:00Z"/>
        </w:rPr>
      </w:pPr>
    </w:p>
    <w:p w14:paraId="44741259" w14:textId="278592CD" w:rsidR="0038406D" w:rsidDel="00CC24AF" w:rsidRDefault="0038406D">
      <w:pPr>
        <w:pStyle w:val="CodeBlock"/>
        <w:rPr>
          <w:del w:id="5631" w:author="Sam Tertzakian" w:date="2018-09-11T19:56:00Z"/>
        </w:rPr>
      </w:pPr>
      <w:del w:id="5632" w:author="Sam Tertzakian" w:date="2018-09-11T19:56:00Z">
        <w:r w:rsidDel="00CC24AF">
          <w:delText xml:space="preserve">    FuncEntry(DMF_TRACE_GenericRequest);</w:delText>
        </w:r>
      </w:del>
    </w:p>
    <w:p w14:paraId="33F0C6C3" w14:textId="4A5D77E5" w:rsidR="0038406D" w:rsidDel="00CC24AF" w:rsidRDefault="0038406D">
      <w:pPr>
        <w:pStyle w:val="CodeBlock"/>
        <w:rPr>
          <w:del w:id="5633" w:author="Sam Tertzakian" w:date="2018-09-11T19:56:00Z"/>
        </w:rPr>
      </w:pPr>
    </w:p>
    <w:p w14:paraId="3705E5EE" w14:textId="7ECD7995" w:rsidR="0038406D" w:rsidDel="00CC24AF" w:rsidRDefault="0038406D">
      <w:pPr>
        <w:pStyle w:val="CodeBlock"/>
        <w:rPr>
          <w:del w:id="5634" w:author="Sam Tertzakian" w:date="2018-09-11T19:56:00Z"/>
        </w:rPr>
      </w:pPr>
      <w:del w:id="5635" w:author="Sam Tertzakian" w:date="2018-09-11T19:56:00Z">
        <w:r w:rsidDel="00CC24AF">
          <w:delText xml:space="preserve">    DMF_ENTRYPOINTS_DMF_INIT(&amp;DmfEntrypointsDmf_GenericRequest);</w:delText>
        </w:r>
      </w:del>
    </w:p>
    <w:p w14:paraId="7852B30D" w14:textId="3F2F86B2" w:rsidR="0038406D" w:rsidDel="00CC24AF" w:rsidRDefault="0038406D">
      <w:pPr>
        <w:pStyle w:val="CodeBlock"/>
        <w:rPr>
          <w:del w:id="5636" w:author="Sam Tertzakian" w:date="2018-09-11T19:56:00Z"/>
        </w:rPr>
      </w:pPr>
      <w:del w:id="5637" w:author="Sam Tertzakian" w:date="2018-09-11T19:56:00Z">
        <w:r w:rsidDel="00CC24AF">
          <w:delText xml:space="preserve">    DmfEntrypointsDmf_GenericRequest.DeviceOpen = DMF_GenericRequest_Open;</w:delText>
        </w:r>
      </w:del>
    </w:p>
    <w:p w14:paraId="17ABE087" w14:textId="1D4F1E8D" w:rsidR="0038406D" w:rsidDel="00CC24AF" w:rsidRDefault="0038406D">
      <w:pPr>
        <w:pStyle w:val="CodeBlock"/>
        <w:rPr>
          <w:del w:id="5638" w:author="Sam Tertzakian" w:date="2018-09-11T19:56:00Z"/>
        </w:rPr>
      </w:pPr>
      <w:del w:id="5639" w:author="Sam Tertzakian" w:date="2018-09-11T19:56:00Z">
        <w:r w:rsidDel="00CC24AF">
          <w:delText xml:space="preserve">    DmfEntrypointsDmf_GenericRequest.DeviceClose = DMF_GenericRequest_Close;</w:delText>
        </w:r>
      </w:del>
    </w:p>
    <w:p w14:paraId="37D1569D" w14:textId="7F53D06D" w:rsidR="0038406D" w:rsidDel="00CC24AF" w:rsidRDefault="0038406D">
      <w:pPr>
        <w:pStyle w:val="CodeBlock"/>
        <w:rPr>
          <w:del w:id="5640" w:author="Sam Tertzakian" w:date="2018-09-11T19:56:00Z"/>
        </w:rPr>
      </w:pPr>
    </w:p>
    <w:p w14:paraId="74F48805" w14:textId="4D6FD132" w:rsidR="0038406D" w:rsidDel="00CC24AF" w:rsidRDefault="0038406D">
      <w:pPr>
        <w:pStyle w:val="CodeBlock"/>
        <w:rPr>
          <w:del w:id="5641" w:author="Sam Tertzakian" w:date="2018-09-11T19:56:00Z"/>
        </w:rPr>
      </w:pPr>
      <w:del w:id="5642" w:author="Sam Tertzakian" w:date="2018-09-11T19:56:00Z">
        <w:r w:rsidDel="00CC24AF">
          <w:delText xml:space="preserve">    DMF_ENTRYPOINTS_WDF_INIT(&amp;DmfEntrypointsWdf_GenericRequest);</w:delText>
        </w:r>
      </w:del>
    </w:p>
    <w:p w14:paraId="6413107D" w14:textId="3EA793E6" w:rsidR="0038406D" w:rsidDel="00CC24AF" w:rsidRDefault="0038406D">
      <w:pPr>
        <w:pStyle w:val="CodeBlock"/>
        <w:rPr>
          <w:del w:id="5643" w:author="Sam Tertzakian" w:date="2018-09-11T19:56:00Z"/>
        </w:rPr>
      </w:pPr>
      <w:del w:id="5644" w:author="Sam Tertzakian" w:date="2018-09-11T19:56:00Z">
        <w:r w:rsidDel="00CC24AF">
          <w:delText xml:space="preserve">    DmfEntrypointsWdf_GenericRequest.ModuleDeviceIoControl = DMF_GenericRequest_ModuleDeviceIoControl;</w:delText>
        </w:r>
      </w:del>
    </w:p>
    <w:p w14:paraId="4A6C822C" w14:textId="3DE1B8D8" w:rsidR="0038406D" w:rsidDel="00CC24AF" w:rsidRDefault="0038406D">
      <w:pPr>
        <w:pStyle w:val="CodeBlock"/>
        <w:rPr>
          <w:del w:id="5645" w:author="Sam Tertzakian" w:date="2018-09-11T19:56:00Z"/>
        </w:rPr>
      </w:pPr>
    </w:p>
    <w:p w14:paraId="3FCAA801" w14:textId="177D0B97" w:rsidR="0038406D" w:rsidDel="00CC24AF" w:rsidRDefault="0038406D">
      <w:pPr>
        <w:pStyle w:val="CodeBlock"/>
        <w:rPr>
          <w:del w:id="5646" w:author="Sam Tertzakian" w:date="2018-09-11T19:56:00Z"/>
        </w:rPr>
      </w:pPr>
      <w:del w:id="5647" w:author="Sam Tertzakian" w:date="2018-09-11T19:56:00Z">
        <w:r w:rsidDel="00CC24AF">
          <w:delText xml:space="preserve">    DMF_MODULE_DESCRIPTOR_INIT(&amp;DmfModuleDescriptor_GenericRequest,</w:delText>
        </w:r>
      </w:del>
    </w:p>
    <w:p w14:paraId="5C9BF5EB" w14:textId="33326085" w:rsidR="0038406D" w:rsidDel="00CC24AF" w:rsidRDefault="0038406D">
      <w:pPr>
        <w:pStyle w:val="CodeBlock"/>
        <w:rPr>
          <w:del w:id="5648" w:author="Sam Tertzakian" w:date="2018-09-11T19:56:00Z"/>
        </w:rPr>
      </w:pPr>
      <w:del w:id="5649" w:author="Sam Tertzakian" w:date="2018-09-11T19:56:00Z">
        <w:r w:rsidDel="00CC24AF">
          <w:delText xml:space="preserve">                               "GenericRequest",</w:delText>
        </w:r>
      </w:del>
    </w:p>
    <w:p w14:paraId="6636241E" w14:textId="2EAD9ECA" w:rsidR="0038406D" w:rsidDel="00CC24AF" w:rsidRDefault="0038406D">
      <w:pPr>
        <w:pStyle w:val="CodeBlock"/>
        <w:rPr>
          <w:del w:id="5650" w:author="Sam Tertzakian" w:date="2018-09-11T19:56:00Z"/>
        </w:rPr>
      </w:pPr>
      <w:del w:id="5651" w:author="Sam Tertzakian" w:date="2018-09-11T19:56:00Z">
        <w:r w:rsidDel="00CC24AF">
          <w:delText xml:space="preserve">                               DMF_MODULE_OPTIONS_PASSIVE,</w:delText>
        </w:r>
      </w:del>
    </w:p>
    <w:p w14:paraId="46147461" w14:textId="16C967F3" w:rsidR="0038406D" w:rsidDel="00CC24AF" w:rsidRDefault="0038406D">
      <w:pPr>
        <w:pStyle w:val="CodeBlock"/>
        <w:rPr>
          <w:del w:id="5652" w:author="Sam Tertzakian" w:date="2018-09-11T19:56:00Z"/>
        </w:rPr>
      </w:pPr>
      <w:del w:id="5653" w:author="Sam Tertzakian" w:date="2018-09-11T19:56:00Z">
        <w:r w:rsidDel="00CC24AF">
          <w:delText xml:space="preserve">                               DMF_MODULE_OPEN_OPTION_OPEN_PrepareHardware);</w:delText>
        </w:r>
      </w:del>
    </w:p>
    <w:p w14:paraId="19C19325" w14:textId="47A59B09" w:rsidR="0038406D" w:rsidDel="00CC24AF" w:rsidRDefault="0038406D">
      <w:pPr>
        <w:pStyle w:val="CodeBlock"/>
        <w:rPr>
          <w:del w:id="5654" w:author="Sam Tertzakian" w:date="2018-09-11T19:56:00Z"/>
        </w:rPr>
      </w:pPr>
    </w:p>
    <w:p w14:paraId="3236A71E" w14:textId="3739863B" w:rsidR="0038406D" w:rsidDel="00CC24AF" w:rsidRDefault="0038406D">
      <w:pPr>
        <w:pStyle w:val="CodeBlock"/>
        <w:rPr>
          <w:del w:id="5655" w:author="Sam Tertzakian" w:date="2018-09-11T19:56:00Z"/>
        </w:rPr>
      </w:pPr>
      <w:del w:id="5656" w:author="Sam Tertzakian" w:date="2018-09-11T19:56:00Z">
        <w:r w:rsidDel="00CC24AF">
          <w:delText xml:space="preserve">    DmfModuleDescriptor_GenericRequest.EntrypointsDmf = &amp;DmfEntrypointsDmf_GenericRequest;</w:delText>
        </w:r>
      </w:del>
    </w:p>
    <w:p w14:paraId="75B5F7F9" w14:textId="34DF56BB" w:rsidR="0038406D" w:rsidDel="00CC24AF" w:rsidRDefault="0038406D">
      <w:pPr>
        <w:pStyle w:val="CodeBlock"/>
        <w:rPr>
          <w:del w:id="5657" w:author="Sam Tertzakian" w:date="2018-09-11T19:56:00Z"/>
        </w:rPr>
      </w:pPr>
      <w:del w:id="5658" w:author="Sam Tertzakian" w:date="2018-09-11T19:56:00Z">
        <w:r w:rsidDel="00CC24AF">
          <w:delText xml:space="preserve">    DmfModuleDescriptor_GenericRequest.EntrypointsWdf = &amp;DmfEntrypointsWdf_GenericRequest;</w:delText>
        </w:r>
      </w:del>
    </w:p>
    <w:p w14:paraId="60F6EFA2" w14:textId="522938A7" w:rsidR="0038406D" w:rsidDel="00CC24AF" w:rsidRDefault="0038406D">
      <w:pPr>
        <w:pStyle w:val="CodeBlock"/>
        <w:rPr>
          <w:del w:id="5659" w:author="Sam Tertzakian" w:date="2018-09-11T19:56:00Z"/>
        </w:rPr>
      </w:pPr>
      <w:del w:id="5660" w:author="Sam Tertzakian" w:date="2018-09-11T19:56:00Z">
        <w:r w:rsidDel="00CC24AF">
          <w:delText xml:space="preserve">    DmfModuleDescriptor_GenericRequest.ModuleConfigSize = sizeof(</w:delText>
        </w:r>
        <w:r w:rsidR="0001459D" w:rsidDel="00CC24AF">
          <w:delText>DMF_CONFIG_</w:delText>
        </w:r>
        <w:r w:rsidDel="00CC24AF">
          <w:delText>GenericRequest);</w:delText>
        </w:r>
      </w:del>
    </w:p>
    <w:p w14:paraId="7C541481" w14:textId="126F2F5E" w:rsidR="0038406D" w:rsidDel="00CC24AF" w:rsidRDefault="0038406D">
      <w:pPr>
        <w:pStyle w:val="CodeBlock"/>
        <w:rPr>
          <w:del w:id="5661" w:author="Sam Tertzakian" w:date="2018-09-11T19:56:00Z"/>
        </w:rPr>
      </w:pPr>
    </w:p>
    <w:p w14:paraId="40A3A654" w14:textId="4E78F4AD" w:rsidR="0038406D" w:rsidDel="00CC24AF" w:rsidRDefault="0038406D">
      <w:pPr>
        <w:pStyle w:val="CodeBlock"/>
        <w:rPr>
          <w:del w:id="5662" w:author="Sam Tertzakian" w:date="2018-09-11T19:56:00Z"/>
        </w:rPr>
      </w:pPr>
      <w:del w:id="5663" w:author="Sam Tertzakian" w:date="2018-09-11T19:56:00Z">
        <w:r w:rsidDel="00CC24AF">
          <w:delText xml:space="preserve">    DMF_WDF_OBJECT_ATTRIBUTES_INIT_CONTEXT_TYPE(attributes,</w:delText>
        </w:r>
      </w:del>
    </w:p>
    <w:p w14:paraId="6130BBF5" w14:textId="114F6E49" w:rsidR="0038406D" w:rsidDel="00CC24AF" w:rsidRDefault="0038406D">
      <w:pPr>
        <w:pStyle w:val="CodeBlock"/>
        <w:rPr>
          <w:del w:id="5664" w:author="Sam Tertzakian" w:date="2018-09-11T19:56:00Z"/>
        </w:rPr>
      </w:pPr>
      <w:del w:id="5665" w:author="Sam Tertzakian" w:date="2018-09-11T19:56:00Z">
        <w:r w:rsidDel="00CC24AF">
          <w:delText xml:space="preserve">                                                ObjectAttributes,</w:delText>
        </w:r>
      </w:del>
    </w:p>
    <w:p w14:paraId="25A77EDF" w14:textId="2F46AD67" w:rsidR="0038406D" w:rsidDel="00CC24AF" w:rsidRDefault="0038406D">
      <w:pPr>
        <w:pStyle w:val="CodeBlock"/>
        <w:rPr>
          <w:del w:id="5666" w:author="Sam Tertzakian" w:date="2018-09-11T19:56:00Z"/>
        </w:rPr>
      </w:pPr>
      <w:del w:id="5667" w:author="Sam Tertzakian" w:date="2018-09-11T19:56:00Z">
        <w:r w:rsidDel="00CC24AF">
          <w:delText xml:space="preserve">                                                DMF_CONTEXT_GenericRequest);</w:delText>
        </w:r>
      </w:del>
    </w:p>
    <w:p w14:paraId="25BAF4D3" w14:textId="45771BD0" w:rsidR="0038406D" w:rsidDel="00CC24AF" w:rsidRDefault="0038406D">
      <w:pPr>
        <w:pStyle w:val="CodeBlock"/>
        <w:rPr>
          <w:del w:id="5668" w:author="Sam Tertzakian" w:date="2018-09-11T19:56:00Z"/>
        </w:rPr>
      </w:pPr>
    </w:p>
    <w:p w14:paraId="104F04E4" w14:textId="223F9A19" w:rsidR="0038406D" w:rsidDel="00CC24AF" w:rsidRDefault="0038406D">
      <w:pPr>
        <w:pStyle w:val="CodeBlock"/>
        <w:rPr>
          <w:del w:id="5669" w:author="Sam Tertzakian" w:date="2018-09-11T19:56:00Z"/>
        </w:rPr>
      </w:pPr>
      <w:del w:id="5670" w:author="Sam Tertzakian" w:date="2018-09-11T19:56:00Z">
        <w:r w:rsidDel="00CC24AF">
          <w:delText xml:space="preserve">    ntStatus = DMF_ModuleCreate(Device,</w:delText>
        </w:r>
      </w:del>
    </w:p>
    <w:p w14:paraId="427B682F" w14:textId="7D078573" w:rsidR="0038406D" w:rsidDel="00CC24AF" w:rsidRDefault="0038406D">
      <w:pPr>
        <w:pStyle w:val="CodeBlock"/>
        <w:rPr>
          <w:del w:id="5671" w:author="Sam Tertzakian" w:date="2018-09-11T19:56:00Z"/>
        </w:rPr>
      </w:pPr>
      <w:del w:id="5672" w:author="Sam Tertzakian" w:date="2018-09-11T19:56:00Z">
        <w:r w:rsidDel="00CC24AF">
          <w:delText xml:space="preserve">                                DmfModuleAttributes,</w:delText>
        </w:r>
      </w:del>
    </w:p>
    <w:p w14:paraId="1358A63F" w14:textId="24977AD9" w:rsidR="0038406D" w:rsidDel="00CC24AF" w:rsidRDefault="0038406D">
      <w:pPr>
        <w:pStyle w:val="CodeBlock"/>
        <w:rPr>
          <w:del w:id="5673" w:author="Sam Tertzakian" w:date="2018-09-11T19:56:00Z"/>
        </w:rPr>
      </w:pPr>
      <w:del w:id="5674" w:author="Sam Tertzakian" w:date="2018-09-11T19:56:00Z">
        <w:r w:rsidDel="00CC24AF">
          <w:delText xml:space="preserve">                                &amp;attributes,</w:delText>
        </w:r>
      </w:del>
    </w:p>
    <w:p w14:paraId="4AEE8A30" w14:textId="6250AA3A" w:rsidR="0038406D" w:rsidDel="00CC24AF" w:rsidRDefault="0038406D">
      <w:pPr>
        <w:pStyle w:val="CodeBlock"/>
        <w:rPr>
          <w:del w:id="5675" w:author="Sam Tertzakian" w:date="2018-09-11T19:56:00Z"/>
        </w:rPr>
      </w:pPr>
      <w:del w:id="5676" w:author="Sam Tertzakian" w:date="2018-09-11T19:56:00Z">
        <w:r w:rsidDel="00CC24AF">
          <w:delText xml:space="preserve">                                &amp;DmfModuleDescriptor_GenericRequest,</w:delText>
        </w:r>
      </w:del>
    </w:p>
    <w:p w14:paraId="3C384255" w14:textId="4B9F5347" w:rsidR="0038406D" w:rsidDel="00CC24AF" w:rsidRDefault="0038406D">
      <w:pPr>
        <w:pStyle w:val="CodeBlock"/>
        <w:rPr>
          <w:del w:id="5677" w:author="Sam Tertzakian" w:date="2018-09-11T19:56:00Z"/>
        </w:rPr>
      </w:pPr>
      <w:del w:id="5678" w:author="Sam Tertzakian" w:date="2018-09-11T19:56:00Z">
        <w:r w:rsidDel="00CC24AF">
          <w:delText xml:space="preserve">                                DmfModule);</w:delText>
        </w:r>
      </w:del>
    </w:p>
    <w:p w14:paraId="55558A20" w14:textId="5DE81D85" w:rsidR="0038406D" w:rsidDel="00CC24AF" w:rsidRDefault="0038406D">
      <w:pPr>
        <w:pStyle w:val="CodeBlock"/>
        <w:rPr>
          <w:del w:id="5679" w:author="Sam Tertzakian" w:date="2018-09-11T19:56:00Z"/>
        </w:rPr>
      </w:pPr>
      <w:del w:id="5680" w:author="Sam Tertzakian" w:date="2018-09-11T19:56:00Z">
        <w:r w:rsidDel="00CC24AF">
          <w:delText xml:space="preserve">    if (!NT_SUCCESS(ntStatus))</w:delText>
        </w:r>
      </w:del>
    </w:p>
    <w:p w14:paraId="4DA0BFE5" w14:textId="2CC16563" w:rsidR="0038406D" w:rsidDel="00CC24AF" w:rsidRDefault="0038406D">
      <w:pPr>
        <w:pStyle w:val="CodeBlock"/>
        <w:rPr>
          <w:del w:id="5681" w:author="Sam Tertzakian" w:date="2018-09-11T19:56:00Z"/>
        </w:rPr>
      </w:pPr>
      <w:del w:id="5682" w:author="Sam Tertzakian" w:date="2018-09-11T19:56:00Z">
        <w:r w:rsidDel="00CC24AF">
          <w:delText xml:space="preserve">    {</w:delText>
        </w:r>
      </w:del>
    </w:p>
    <w:p w14:paraId="2AEE9EF7" w14:textId="125B5A4A" w:rsidR="0038406D" w:rsidDel="00CC24AF" w:rsidRDefault="0038406D">
      <w:pPr>
        <w:pStyle w:val="CodeBlock"/>
        <w:rPr>
          <w:del w:id="5683" w:author="Sam Tertzakian" w:date="2018-09-11T19:56:00Z"/>
        </w:rPr>
      </w:pPr>
      <w:del w:id="5684" w:author="Sam Tertzakian" w:date="2018-09-11T19:56:00Z">
        <w:r w:rsidDel="00CC24AF">
          <w:delText xml:space="preserve">        TraceEvents(TRACE_LEVEL_ERROR, DMF_TRACE_GenericRequest, "DMF_ModuleCreate failed, ntStatus=%!STATUS!", ntStatus);</w:delText>
        </w:r>
      </w:del>
    </w:p>
    <w:p w14:paraId="1F553D5A" w14:textId="55A37BC2" w:rsidR="0038406D" w:rsidDel="00CC24AF" w:rsidRDefault="0038406D">
      <w:pPr>
        <w:pStyle w:val="CodeBlock"/>
        <w:rPr>
          <w:del w:id="5685" w:author="Sam Tertzakian" w:date="2018-09-11T19:56:00Z"/>
        </w:rPr>
      </w:pPr>
      <w:del w:id="5686" w:author="Sam Tertzakian" w:date="2018-09-11T19:56:00Z">
        <w:r w:rsidDel="00CC24AF">
          <w:delText xml:space="preserve">        goto Exit;</w:delText>
        </w:r>
      </w:del>
    </w:p>
    <w:p w14:paraId="241F7472" w14:textId="7BCFA820" w:rsidR="0038406D" w:rsidDel="00CC24AF" w:rsidRDefault="0038406D">
      <w:pPr>
        <w:pStyle w:val="CodeBlock"/>
        <w:rPr>
          <w:del w:id="5687" w:author="Sam Tertzakian" w:date="2018-09-11T19:56:00Z"/>
        </w:rPr>
      </w:pPr>
      <w:del w:id="5688" w:author="Sam Tertzakian" w:date="2018-09-11T19:56:00Z">
        <w:r w:rsidDel="00CC24AF">
          <w:delText xml:space="preserve">    }</w:delText>
        </w:r>
      </w:del>
    </w:p>
    <w:p w14:paraId="65C30F94" w14:textId="6871CDFB" w:rsidR="0038406D" w:rsidDel="00CC24AF" w:rsidRDefault="0038406D">
      <w:pPr>
        <w:pStyle w:val="CodeBlock"/>
        <w:rPr>
          <w:del w:id="5689" w:author="Sam Tertzakian" w:date="2018-09-11T19:56:00Z"/>
        </w:rPr>
      </w:pPr>
    </w:p>
    <w:p w14:paraId="07399CA0" w14:textId="70F807D9" w:rsidR="0038406D" w:rsidDel="00CC24AF" w:rsidRDefault="0038406D">
      <w:pPr>
        <w:pStyle w:val="CodeBlock"/>
        <w:rPr>
          <w:del w:id="5690" w:author="Sam Tertzakian" w:date="2018-09-11T19:56:00Z"/>
        </w:rPr>
      </w:pPr>
      <w:del w:id="5691" w:author="Sam Tertzakian" w:date="2018-09-11T19:56:00Z">
        <w:r w:rsidDel="00CC24AF">
          <w:delText xml:space="preserve">    dmfModule = *DmfModule;</w:delText>
        </w:r>
      </w:del>
    </w:p>
    <w:p w14:paraId="483A6344" w14:textId="7651FEB9" w:rsidR="0038406D" w:rsidDel="00CC24AF" w:rsidRDefault="0038406D">
      <w:pPr>
        <w:pStyle w:val="CodeBlock"/>
        <w:rPr>
          <w:del w:id="5692" w:author="Sam Tertzakian" w:date="2018-09-11T19:56:00Z"/>
        </w:rPr>
      </w:pPr>
    </w:p>
    <w:p w14:paraId="02FF09F0" w14:textId="42A5F8D1" w:rsidR="0038406D" w:rsidDel="00CC24AF" w:rsidRDefault="0038406D">
      <w:pPr>
        <w:pStyle w:val="CodeBlock"/>
        <w:rPr>
          <w:del w:id="5693" w:author="Sam Tertzakian" w:date="2018-09-11T19:56:00Z"/>
        </w:rPr>
      </w:pPr>
      <w:del w:id="5694" w:author="Sam Tertzakian" w:date="2018-09-11T19:56:00Z">
        <w:r w:rsidDel="00CC24AF">
          <w:delText xml:space="preserve">    moduleContext = DMF_CONTEXT_GET(dmfModule);</w:delText>
        </w:r>
      </w:del>
    </w:p>
    <w:p w14:paraId="0D2CF4B0" w14:textId="6BE014CE" w:rsidR="0038406D" w:rsidDel="00CC24AF" w:rsidRDefault="0038406D">
      <w:pPr>
        <w:pStyle w:val="CodeBlock"/>
        <w:rPr>
          <w:del w:id="5695" w:author="Sam Tertzakian" w:date="2018-09-11T19:56:00Z"/>
        </w:rPr>
      </w:pPr>
      <w:del w:id="5696" w:author="Sam Tertzakian" w:date="2018-09-11T19:56:00Z">
        <w:r w:rsidDel="00CC24AF">
          <w:delText xml:space="preserve">    ASSERT(moduleContext != NULL);</w:delText>
        </w:r>
      </w:del>
    </w:p>
    <w:p w14:paraId="10B3B5C5" w14:textId="0E8B18DA" w:rsidR="0038406D" w:rsidDel="00CC24AF" w:rsidRDefault="0038406D">
      <w:pPr>
        <w:pStyle w:val="CodeBlock"/>
        <w:rPr>
          <w:del w:id="5697" w:author="Sam Tertzakian" w:date="2018-09-11T19:56:00Z"/>
        </w:rPr>
      </w:pPr>
    </w:p>
    <w:p w14:paraId="59510904" w14:textId="593E891C" w:rsidR="0038406D" w:rsidDel="00CC24AF" w:rsidRDefault="0038406D">
      <w:pPr>
        <w:pStyle w:val="CodeBlock"/>
        <w:rPr>
          <w:del w:id="5698" w:author="Sam Tertzakian" w:date="2018-09-11T19:56:00Z"/>
        </w:rPr>
      </w:pPr>
      <w:del w:id="5699" w:author="Sam Tertzakian" w:date="2018-09-11T19:56:00Z">
        <w:r w:rsidDel="00CC24AF">
          <w:delText xml:space="preserve">    moduleConfig = </w:delText>
        </w:r>
        <w:r w:rsidR="0001459D" w:rsidDel="00CC24AF">
          <w:delText>DMF_CONFIG_</w:delText>
        </w:r>
        <w:r w:rsidDel="00CC24AF">
          <w:delText>GET(dmfModule);</w:delText>
        </w:r>
      </w:del>
    </w:p>
    <w:p w14:paraId="14D3D3D5" w14:textId="4F1ED5E1" w:rsidR="0038406D" w:rsidDel="00CC24AF" w:rsidRDefault="0038406D">
      <w:pPr>
        <w:pStyle w:val="CodeBlock"/>
        <w:rPr>
          <w:del w:id="5700" w:author="Sam Tertzakian" w:date="2018-09-11T19:56:00Z"/>
        </w:rPr>
      </w:pPr>
      <w:del w:id="5701" w:author="Sam Tertzakian" w:date="2018-09-11T19:56:00Z">
        <w:r w:rsidDel="00CC24AF">
          <w:delText xml:space="preserve">    ASSERT(moduleConfig != NULL);</w:delText>
        </w:r>
      </w:del>
    </w:p>
    <w:p w14:paraId="1D72476E" w14:textId="6D00095A" w:rsidR="0038406D" w:rsidDel="00CC24AF" w:rsidRDefault="0038406D">
      <w:pPr>
        <w:pStyle w:val="CodeBlock"/>
        <w:rPr>
          <w:del w:id="5702" w:author="Sam Tertzakian" w:date="2018-09-11T19:56:00Z"/>
        </w:rPr>
      </w:pPr>
    </w:p>
    <w:p w14:paraId="442B1184" w14:textId="3573C220" w:rsidR="0038406D" w:rsidDel="00CC24AF" w:rsidRDefault="0038406D">
      <w:pPr>
        <w:pStyle w:val="CodeBlock"/>
        <w:rPr>
          <w:del w:id="5703" w:author="Sam Tertzakian" w:date="2018-09-11T19:56:00Z"/>
        </w:rPr>
      </w:pPr>
      <w:del w:id="5704" w:author="Sam Tertzakian" w:date="2018-09-11T19:56:00Z">
        <w:r w:rsidDel="00CC24AF">
          <w:delText xml:space="preserve">    // dmfModule will be set as ParentObject for all child modules.</w:delText>
        </w:r>
      </w:del>
    </w:p>
    <w:p w14:paraId="434BC487" w14:textId="34EB05FD" w:rsidR="0038406D" w:rsidDel="00CC24AF" w:rsidRDefault="0038406D">
      <w:pPr>
        <w:pStyle w:val="CodeBlock"/>
        <w:rPr>
          <w:del w:id="5705" w:author="Sam Tertzakian" w:date="2018-09-11T19:56:00Z"/>
        </w:rPr>
      </w:pPr>
      <w:del w:id="5706" w:author="Sam Tertzakian" w:date="2018-09-11T19:56:00Z">
        <w:r w:rsidDel="00CC24AF">
          <w:delText xml:space="preserve">    //</w:delText>
        </w:r>
      </w:del>
    </w:p>
    <w:p w14:paraId="4CBF4523" w14:textId="375195E0" w:rsidR="0038406D" w:rsidDel="00CC24AF" w:rsidRDefault="0038406D">
      <w:pPr>
        <w:pStyle w:val="CodeBlock"/>
        <w:rPr>
          <w:del w:id="5707" w:author="Sam Tertzakian" w:date="2018-09-11T19:56:00Z"/>
        </w:rPr>
      </w:pPr>
      <w:del w:id="5708" w:author="Sam Tertzakian" w:date="2018-09-11T19:56:00Z">
        <w:r w:rsidDel="00CC24AF">
          <w:delText xml:space="preserve">    WDF_OBJECT_ATTRIBUTES_INIT(&amp;attributes);</w:delText>
        </w:r>
      </w:del>
    </w:p>
    <w:p w14:paraId="60CC1E3D" w14:textId="31144BFC" w:rsidR="0038406D" w:rsidDel="00CC24AF" w:rsidRDefault="0038406D">
      <w:pPr>
        <w:pStyle w:val="CodeBlock"/>
        <w:rPr>
          <w:del w:id="5709" w:author="Sam Tertzakian" w:date="2018-09-11T19:56:00Z"/>
        </w:rPr>
      </w:pPr>
      <w:del w:id="5710" w:author="Sam Tertzakian" w:date="2018-09-11T19:56:00Z">
        <w:r w:rsidDel="00CC24AF">
          <w:delText xml:space="preserve">    attributes.ParentObject = dmfModule;</w:delText>
        </w:r>
      </w:del>
    </w:p>
    <w:p w14:paraId="11B0F1CA" w14:textId="72B3D664" w:rsidR="0038406D" w:rsidDel="00CC24AF" w:rsidRDefault="0038406D">
      <w:pPr>
        <w:pStyle w:val="CodeBlock"/>
        <w:rPr>
          <w:del w:id="5711" w:author="Sam Tertzakian" w:date="2018-09-11T19:56:00Z"/>
        </w:rPr>
      </w:pPr>
    </w:p>
    <w:p w14:paraId="4C388DE0" w14:textId="78349DFB" w:rsidR="0038406D" w:rsidDel="00CC24AF" w:rsidRDefault="0038406D">
      <w:pPr>
        <w:pStyle w:val="CodeBlock"/>
        <w:rPr>
          <w:del w:id="5712" w:author="Sam Tertzakian" w:date="2018-09-11T19:56:00Z"/>
        </w:rPr>
      </w:pPr>
      <w:del w:id="5713" w:author="Sam Tertzakian" w:date="2018-09-11T19:56:00Z">
        <w:r w:rsidDel="00CC24AF">
          <w:delText xml:space="preserve">    // Registry</w:delText>
        </w:r>
      </w:del>
    </w:p>
    <w:p w14:paraId="30A7ACC2" w14:textId="159D9681" w:rsidR="0038406D" w:rsidDel="00CC24AF" w:rsidRDefault="0038406D">
      <w:pPr>
        <w:pStyle w:val="CodeBlock"/>
        <w:rPr>
          <w:del w:id="5714" w:author="Sam Tertzakian" w:date="2018-09-11T19:56:00Z"/>
        </w:rPr>
      </w:pPr>
      <w:del w:id="5715" w:author="Sam Tertzakian" w:date="2018-09-11T19:56:00Z">
        <w:r w:rsidDel="00CC24AF">
          <w:delText xml:space="preserve">    // --------</w:delText>
        </w:r>
      </w:del>
    </w:p>
    <w:p w14:paraId="2B9B54E9" w14:textId="59A39121" w:rsidR="0038406D" w:rsidDel="00CC24AF" w:rsidRDefault="0038406D">
      <w:pPr>
        <w:pStyle w:val="CodeBlock"/>
        <w:rPr>
          <w:del w:id="5716" w:author="Sam Tertzakian" w:date="2018-09-11T19:56:00Z"/>
        </w:rPr>
      </w:pPr>
      <w:del w:id="5717" w:author="Sam Tertzakian" w:date="2018-09-11T19:56:00Z">
        <w:r w:rsidDel="00CC24AF">
          <w:delText xml:space="preserve">    //</w:delText>
        </w:r>
      </w:del>
    </w:p>
    <w:p w14:paraId="01153E99" w14:textId="730376A7" w:rsidR="0038406D" w:rsidDel="00CC24AF" w:rsidRDefault="0038406D">
      <w:pPr>
        <w:pStyle w:val="CodeBlock"/>
        <w:rPr>
          <w:del w:id="5718" w:author="Sam Tertzakian" w:date="2018-09-11T19:56:00Z"/>
        </w:rPr>
      </w:pPr>
      <w:del w:id="5719" w:author="Sam Tertzakian" w:date="2018-09-11T19:56:00Z">
        <w:r w:rsidDel="00CC24AF">
          <w:delText xml:space="preserve">    DMF_Registry_ATTRIBUTES_INIT(&amp;moduleAttributes);</w:delText>
        </w:r>
      </w:del>
    </w:p>
    <w:p w14:paraId="270F1FCB" w14:textId="66EBD270" w:rsidR="0038406D" w:rsidDel="00CC24AF" w:rsidRDefault="0038406D">
      <w:pPr>
        <w:pStyle w:val="CodeBlock"/>
        <w:rPr>
          <w:del w:id="5720" w:author="Sam Tertzakian" w:date="2018-09-11T19:56:00Z"/>
        </w:rPr>
      </w:pPr>
      <w:del w:id="5721" w:author="Sam Tertzakian" w:date="2018-09-11T19:56:00Z">
        <w:r w:rsidDel="00CC24AF">
          <w:delText xml:space="preserve">    ntStatus = DMF_Registry_Create(Device,</w:delText>
        </w:r>
      </w:del>
    </w:p>
    <w:p w14:paraId="0A4368AC" w14:textId="7FF4F092" w:rsidR="0038406D" w:rsidDel="00CC24AF" w:rsidRDefault="0038406D">
      <w:pPr>
        <w:pStyle w:val="CodeBlock"/>
        <w:rPr>
          <w:del w:id="5722" w:author="Sam Tertzakian" w:date="2018-09-11T19:56:00Z"/>
        </w:rPr>
      </w:pPr>
      <w:del w:id="5723" w:author="Sam Tertzakian" w:date="2018-09-11T19:56:00Z">
        <w:r w:rsidDel="00CC24AF">
          <w:delText xml:space="preserve">                                   &amp;moduleAttributes,</w:delText>
        </w:r>
      </w:del>
    </w:p>
    <w:p w14:paraId="571336C2" w14:textId="72BE01BA" w:rsidR="0038406D" w:rsidDel="00CC24AF" w:rsidRDefault="0038406D">
      <w:pPr>
        <w:pStyle w:val="CodeBlock"/>
        <w:rPr>
          <w:del w:id="5724" w:author="Sam Tertzakian" w:date="2018-09-11T19:56:00Z"/>
        </w:rPr>
      </w:pPr>
      <w:del w:id="5725" w:author="Sam Tertzakian" w:date="2018-09-11T19:56:00Z">
        <w:r w:rsidDel="00CC24AF">
          <w:delText xml:space="preserve">                                   &amp;attributes,</w:delText>
        </w:r>
      </w:del>
    </w:p>
    <w:p w14:paraId="17288F60" w14:textId="7E5543F6" w:rsidR="0038406D" w:rsidDel="00CC24AF" w:rsidRDefault="0038406D">
      <w:pPr>
        <w:pStyle w:val="CodeBlock"/>
        <w:rPr>
          <w:del w:id="5726" w:author="Sam Tertzakian" w:date="2018-09-11T19:56:00Z"/>
        </w:rPr>
      </w:pPr>
      <w:del w:id="5727" w:author="Sam Tertzakian" w:date="2018-09-11T19:56:00Z">
        <w:r w:rsidDel="00CC24AF">
          <w:delText xml:space="preserve">                                   &amp;moduleContext-&gt;DmfModuleRegistry);</w:delText>
        </w:r>
      </w:del>
    </w:p>
    <w:p w14:paraId="0A111E69" w14:textId="281D3D43" w:rsidR="0038406D" w:rsidDel="00CC24AF" w:rsidRDefault="0038406D">
      <w:pPr>
        <w:pStyle w:val="CodeBlock"/>
        <w:rPr>
          <w:del w:id="5728" w:author="Sam Tertzakian" w:date="2018-09-11T19:56:00Z"/>
        </w:rPr>
      </w:pPr>
      <w:del w:id="5729" w:author="Sam Tertzakian" w:date="2018-09-11T19:56:00Z">
        <w:r w:rsidDel="00CC24AF">
          <w:delText xml:space="preserve">    if (!NT_SUCCESS(ntStatus))</w:delText>
        </w:r>
      </w:del>
    </w:p>
    <w:p w14:paraId="4DC84F07" w14:textId="04C407CA" w:rsidR="0038406D" w:rsidDel="00CC24AF" w:rsidRDefault="0038406D">
      <w:pPr>
        <w:pStyle w:val="CodeBlock"/>
        <w:rPr>
          <w:del w:id="5730" w:author="Sam Tertzakian" w:date="2018-09-11T19:56:00Z"/>
        </w:rPr>
      </w:pPr>
      <w:del w:id="5731" w:author="Sam Tertzakian" w:date="2018-09-11T19:56:00Z">
        <w:r w:rsidDel="00CC24AF">
          <w:delText xml:space="preserve">    {</w:delText>
        </w:r>
      </w:del>
    </w:p>
    <w:p w14:paraId="188C91D1" w14:textId="6F6B78B1" w:rsidR="0038406D" w:rsidDel="00CC24AF" w:rsidRDefault="0038406D">
      <w:pPr>
        <w:pStyle w:val="CodeBlock"/>
        <w:rPr>
          <w:del w:id="5732" w:author="Sam Tertzakian" w:date="2018-09-11T19:56:00Z"/>
        </w:rPr>
      </w:pPr>
      <w:del w:id="5733" w:author="Sam Tertzakian" w:date="2018-09-11T19:56:00Z">
        <w:r w:rsidDel="00CC24AF">
          <w:delText xml:space="preserve">        TraceEvents(TRACE_LEVEL_ERROR, DMF_TRACE_GenericRequest, "DMF_Registry_Create fails: ntStatus=%!STATUS!", ntStatus);</w:delText>
        </w:r>
      </w:del>
    </w:p>
    <w:p w14:paraId="63C2C355" w14:textId="2FC0DEFA" w:rsidR="0038406D" w:rsidDel="00CC24AF" w:rsidRDefault="0038406D">
      <w:pPr>
        <w:pStyle w:val="CodeBlock"/>
        <w:rPr>
          <w:del w:id="5734" w:author="Sam Tertzakian" w:date="2018-09-11T19:56:00Z"/>
        </w:rPr>
      </w:pPr>
      <w:del w:id="5735" w:author="Sam Tertzakian" w:date="2018-09-11T19:56:00Z">
        <w:r w:rsidDel="00CC24AF">
          <w:delText xml:space="preserve">        DMF_ModuleDestroy(dmfModule);</w:delText>
        </w:r>
      </w:del>
    </w:p>
    <w:p w14:paraId="41CC8DDD" w14:textId="1536E08F" w:rsidR="0038406D" w:rsidDel="00CC24AF" w:rsidRDefault="0038406D">
      <w:pPr>
        <w:pStyle w:val="CodeBlock"/>
        <w:rPr>
          <w:del w:id="5736" w:author="Sam Tertzakian" w:date="2018-09-11T19:56:00Z"/>
        </w:rPr>
      </w:pPr>
      <w:del w:id="5737" w:author="Sam Tertzakian" w:date="2018-09-11T19:56:00Z">
        <w:r w:rsidDel="00CC24AF">
          <w:delText xml:space="preserve">        dmfModule = NULL;</w:delText>
        </w:r>
      </w:del>
    </w:p>
    <w:p w14:paraId="5F6B2608" w14:textId="75518937" w:rsidR="0038406D" w:rsidDel="00CC24AF" w:rsidRDefault="0038406D">
      <w:pPr>
        <w:pStyle w:val="CodeBlock"/>
        <w:rPr>
          <w:del w:id="5738" w:author="Sam Tertzakian" w:date="2018-09-11T19:56:00Z"/>
        </w:rPr>
      </w:pPr>
      <w:del w:id="5739" w:author="Sam Tertzakian" w:date="2018-09-11T19:56:00Z">
        <w:r w:rsidDel="00CC24AF">
          <w:delText xml:space="preserve">        goto Exit;</w:delText>
        </w:r>
      </w:del>
    </w:p>
    <w:p w14:paraId="2C9EFD70" w14:textId="5409F6D2" w:rsidR="0038406D" w:rsidDel="00CC24AF" w:rsidRDefault="0038406D">
      <w:pPr>
        <w:pStyle w:val="CodeBlock"/>
        <w:rPr>
          <w:del w:id="5740" w:author="Sam Tertzakian" w:date="2018-09-11T19:56:00Z"/>
        </w:rPr>
      </w:pPr>
      <w:del w:id="5741" w:author="Sam Tertzakian" w:date="2018-09-11T19:56:00Z">
        <w:r w:rsidDel="00CC24AF">
          <w:delText xml:space="preserve">    }</w:delText>
        </w:r>
      </w:del>
    </w:p>
    <w:p w14:paraId="6A6D872E" w14:textId="1D4EA93D" w:rsidR="0038406D" w:rsidDel="00CC24AF" w:rsidRDefault="0038406D">
      <w:pPr>
        <w:pStyle w:val="CodeBlock"/>
        <w:rPr>
          <w:del w:id="5742" w:author="Sam Tertzakian" w:date="2018-09-11T19:56:00Z"/>
        </w:rPr>
      </w:pPr>
    </w:p>
    <w:p w14:paraId="06E7D338" w14:textId="6DBF3F8E" w:rsidR="0038406D" w:rsidDel="00CC24AF" w:rsidRDefault="0038406D">
      <w:pPr>
        <w:pStyle w:val="CodeBlock"/>
        <w:rPr>
          <w:del w:id="5743" w:author="Sam Tertzakian" w:date="2018-09-11T19:56:00Z"/>
        </w:rPr>
      </w:pPr>
      <w:del w:id="5744" w:author="Sam Tertzakian" w:date="2018-09-11T19:56:00Z">
        <w:r w:rsidDel="00CC24AF">
          <w:delText xml:space="preserve">    // NotifierViaAcpi</w:delText>
        </w:r>
      </w:del>
    </w:p>
    <w:p w14:paraId="069EC737" w14:textId="5CF625D7" w:rsidR="0038406D" w:rsidDel="00CC24AF" w:rsidRDefault="0038406D">
      <w:pPr>
        <w:pStyle w:val="CodeBlock"/>
        <w:rPr>
          <w:del w:id="5745" w:author="Sam Tertzakian" w:date="2018-09-11T19:56:00Z"/>
        </w:rPr>
      </w:pPr>
      <w:del w:id="5746" w:author="Sam Tertzakian" w:date="2018-09-11T19:56:00Z">
        <w:r w:rsidDel="00CC24AF">
          <w:delText xml:space="preserve">    // ---------------</w:delText>
        </w:r>
      </w:del>
    </w:p>
    <w:p w14:paraId="144D417B" w14:textId="6A16A1AA" w:rsidR="0038406D" w:rsidDel="00CC24AF" w:rsidRDefault="0038406D">
      <w:pPr>
        <w:pStyle w:val="CodeBlock"/>
        <w:rPr>
          <w:del w:id="5747" w:author="Sam Tertzakian" w:date="2018-09-11T19:56:00Z"/>
        </w:rPr>
      </w:pPr>
      <w:del w:id="5748" w:author="Sam Tertzakian" w:date="2018-09-11T19:56:00Z">
        <w:r w:rsidDel="00CC24AF">
          <w:delText xml:space="preserve">    //</w:delText>
        </w:r>
      </w:del>
    </w:p>
    <w:p w14:paraId="72D5BD82" w14:textId="0144DA91" w:rsidR="0038406D" w:rsidDel="00CC24AF" w:rsidRDefault="0038406D">
      <w:pPr>
        <w:pStyle w:val="CodeBlock"/>
        <w:rPr>
          <w:del w:id="5749" w:author="Sam Tertzakian" w:date="2018-09-11T19:56:00Z"/>
        </w:rPr>
      </w:pPr>
      <w:del w:id="5750" w:author="Sam Tertzakian" w:date="2018-09-11T19:56:00Z">
        <w:r w:rsidDel="00CC24AF">
          <w:delText xml:space="preserve">    DMF_NotifierViaAcpi_ATTRIBUTES_INIT(&amp;moduleAttributes);</w:delText>
        </w:r>
      </w:del>
    </w:p>
    <w:p w14:paraId="0CD41C6A" w14:textId="0C994D77" w:rsidR="0038406D" w:rsidDel="00CC24AF" w:rsidRDefault="0038406D">
      <w:pPr>
        <w:pStyle w:val="CodeBlock"/>
        <w:rPr>
          <w:del w:id="5751" w:author="Sam Tertzakian" w:date="2018-09-11T19:56:00Z"/>
        </w:rPr>
      </w:pPr>
      <w:del w:id="5752" w:author="Sam Tertzakian" w:date="2018-09-11T19:56:00Z">
        <w:r w:rsidDel="00CC24AF">
          <w:delText xml:space="preserve">    moduleAttributes.ModuleConfigPointer = &amp;moduleConfig-&gt;NotifierViaAcpiModuleConfig;</w:delText>
        </w:r>
      </w:del>
    </w:p>
    <w:p w14:paraId="4052CF79" w14:textId="703D8D05" w:rsidR="0038406D" w:rsidDel="00CC24AF" w:rsidRDefault="0038406D">
      <w:pPr>
        <w:pStyle w:val="CodeBlock"/>
        <w:rPr>
          <w:del w:id="5753" w:author="Sam Tertzakian" w:date="2018-09-11T19:56:00Z"/>
        </w:rPr>
      </w:pPr>
      <w:del w:id="5754" w:author="Sam Tertzakian" w:date="2018-09-11T19:56:00Z">
        <w:r w:rsidDel="00CC24AF">
          <w:delText xml:space="preserve">    moduleAttributes.SizeOfModuleSpecificConfig = sizeof(moduleConfig-&gt;NotifierViaAcpiModuleConfig);</w:delText>
        </w:r>
      </w:del>
    </w:p>
    <w:p w14:paraId="43EE1AF1" w14:textId="0457DAE7" w:rsidR="0038406D" w:rsidDel="00CC24AF" w:rsidRDefault="0038406D">
      <w:pPr>
        <w:pStyle w:val="CodeBlock"/>
        <w:rPr>
          <w:del w:id="5755" w:author="Sam Tertzakian" w:date="2018-09-11T19:56:00Z"/>
        </w:rPr>
      </w:pPr>
      <w:del w:id="5756" w:author="Sam Tertzakian" w:date="2018-09-11T19:56:00Z">
        <w:r w:rsidDel="00CC24AF">
          <w:delText xml:space="preserve">    ntStatus = DMF_NotifierViaAcpi_Create(Device,</w:delText>
        </w:r>
      </w:del>
    </w:p>
    <w:p w14:paraId="208C5C0E" w14:textId="39757A8E" w:rsidR="0038406D" w:rsidDel="00CC24AF" w:rsidRDefault="0038406D">
      <w:pPr>
        <w:pStyle w:val="CodeBlock"/>
        <w:rPr>
          <w:del w:id="5757" w:author="Sam Tertzakian" w:date="2018-09-11T19:56:00Z"/>
        </w:rPr>
      </w:pPr>
      <w:del w:id="5758" w:author="Sam Tertzakian" w:date="2018-09-11T19:56:00Z">
        <w:r w:rsidDel="00CC24AF">
          <w:delText xml:space="preserve">                                          &amp;moduleAttributes,</w:delText>
        </w:r>
      </w:del>
    </w:p>
    <w:p w14:paraId="43B44A05" w14:textId="62007913" w:rsidR="0038406D" w:rsidDel="00CC24AF" w:rsidRDefault="0038406D">
      <w:pPr>
        <w:pStyle w:val="CodeBlock"/>
        <w:rPr>
          <w:del w:id="5759" w:author="Sam Tertzakian" w:date="2018-09-11T19:56:00Z"/>
        </w:rPr>
      </w:pPr>
      <w:del w:id="5760" w:author="Sam Tertzakian" w:date="2018-09-11T19:56:00Z">
        <w:r w:rsidDel="00CC24AF">
          <w:delText xml:space="preserve">                                          &amp;attributes,</w:delText>
        </w:r>
      </w:del>
    </w:p>
    <w:p w14:paraId="76887FD9" w14:textId="4731BCB9" w:rsidR="0038406D" w:rsidDel="00CC24AF" w:rsidRDefault="0038406D">
      <w:pPr>
        <w:pStyle w:val="CodeBlock"/>
        <w:rPr>
          <w:del w:id="5761" w:author="Sam Tertzakian" w:date="2018-09-11T19:56:00Z"/>
        </w:rPr>
      </w:pPr>
      <w:del w:id="5762" w:author="Sam Tertzakian" w:date="2018-09-11T19:56:00Z">
        <w:r w:rsidDel="00CC24AF">
          <w:delText xml:space="preserve">                                          &amp;moduleContext-&gt;DmfModuleNotifierViaAcpi);</w:delText>
        </w:r>
      </w:del>
    </w:p>
    <w:p w14:paraId="6D9DA675" w14:textId="5A21D17C" w:rsidR="0038406D" w:rsidDel="00CC24AF" w:rsidRDefault="0038406D">
      <w:pPr>
        <w:pStyle w:val="CodeBlock"/>
        <w:rPr>
          <w:del w:id="5763" w:author="Sam Tertzakian" w:date="2018-09-11T19:56:00Z"/>
        </w:rPr>
      </w:pPr>
      <w:del w:id="5764" w:author="Sam Tertzakian" w:date="2018-09-11T19:56:00Z">
        <w:r w:rsidDel="00CC24AF">
          <w:delText xml:space="preserve">    if (!NT_SUCCESS(ntStatus))</w:delText>
        </w:r>
      </w:del>
    </w:p>
    <w:p w14:paraId="5407D5CE" w14:textId="5E6E5870" w:rsidR="0038406D" w:rsidDel="00CC24AF" w:rsidRDefault="0038406D">
      <w:pPr>
        <w:pStyle w:val="CodeBlock"/>
        <w:rPr>
          <w:del w:id="5765" w:author="Sam Tertzakian" w:date="2018-09-11T19:56:00Z"/>
        </w:rPr>
      </w:pPr>
      <w:del w:id="5766" w:author="Sam Tertzakian" w:date="2018-09-11T19:56:00Z">
        <w:r w:rsidDel="00CC24AF">
          <w:delText xml:space="preserve">    {</w:delText>
        </w:r>
      </w:del>
    </w:p>
    <w:p w14:paraId="4BA2310D" w14:textId="21074223" w:rsidR="0038406D" w:rsidDel="00CC24AF" w:rsidRDefault="0038406D">
      <w:pPr>
        <w:pStyle w:val="CodeBlock"/>
        <w:rPr>
          <w:del w:id="5767" w:author="Sam Tertzakian" w:date="2018-09-11T19:56:00Z"/>
        </w:rPr>
      </w:pPr>
      <w:del w:id="5768" w:author="Sam Tertzakian" w:date="2018-09-11T19:56:00Z">
        <w:r w:rsidDel="00CC24AF">
          <w:delText xml:space="preserve">        TraceEvents(TRACE_LEVEL_ERROR, DMF_TRACE_GenericRequest, "DMF_NotifierViaAcpi_Create fails: ntStatus=%!STATUS!", ntStatus);</w:delText>
        </w:r>
      </w:del>
    </w:p>
    <w:p w14:paraId="2840AB2C" w14:textId="2E80F5B5" w:rsidR="0038406D" w:rsidDel="00CC24AF" w:rsidRDefault="0038406D">
      <w:pPr>
        <w:pStyle w:val="CodeBlock"/>
        <w:rPr>
          <w:del w:id="5769" w:author="Sam Tertzakian" w:date="2018-09-11T19:56:00Z"/>
        </w:rPr>
      </w:pPr>
      <w:del w:id="5770" w:author="Sam Tertzakian" w:date="2018-09-11T19:56:00Z">
        <w:r w:rsidDel="00CC24AF">
          <w:delText xml:space="preserve">        DMF_ModuleDestroy(dmfModule);</w:delText>
        </w:r>
      </w:del>
    </w:p>
    <w:p w14:paraId="53F37C98" w14:textId="245EF50D" w:rsidR="0038406D" w:rsidDel="00CC24AF" w:rsidRDefault="0038406D">
      <w:pPr>
        <w:pStyle w:val="CodeBlock"/>
        <w:rPr>
          <w:del w:id="5771" w:author="Sam Tertzakian" w:date="2018-09-11T19:56:00Z"/>
        </w:rPr>
      </w:pPr>
      <w:del w:id="5772" w:author="Sam Tertzakian" w:date="2018-09-11T19:56:00Z">
        <w:r w:rsidDel="00CC24AF">
          <w:delText xml:space="preserve">        dmfModule = NULL;</w:delText>
        </w:r>
      </w:del>
    </w:p>
    <w:p w14:paraId="3EFFA33E" w14:textId="69EBB475" w:rsidR="0038406D" w:rsidDel="00CC24AF" w:rsidRDefault="0038406D">
      <w:pPr>
        <w:pStyle w:val="CodeBlock"/>
        <w:rPr>
          <w:del w:id="5773" w:author="Sam Tertzakian" w:date="2018-09-11T19:56:00Z"/>
        </w:rPr>
      </w:pPr>
      <w:del w:id="5774" w:author="Sam Tertzakian" w:date="2018-09-11T19:56:00Z">
        <w:r w:rsidDel="00CC24AF">
          <w:delText xml:space="preserve">        goto Exit;</w:delText>
        </w:r>
      </w:del>
    </w:p>
    <w:p w14:paraId="70265B0F" w14:textId="1276EA50" w:rsidR="0038406D" w:rsidDel="00CC24AF" w:rsidRDefault="0038406D">
      <w:pPr>
        <w:pStyle w:val="CodeBlock"/>
        <w:rPr>
          <w:del w:id="5775" w:author="Sam Tertzakian" w:date="2018-09-11T19:56:00Z"/>
        </w:rPr>
      </w:pPr>
      <w:del w:id="5776" w:author="Sam Tertzakian" w:date="2018-09-11T19:56:00Z">
        <w:r w:rsidDel="00CC24AF">
          <w:delText xml:space="preserve">    }</w:delText>
        </w:r>
      </w:del>
    </w:p>
    <w:p w14:paraId="0A8050FA" w14:textId="7707B190" w:rsidR="0038406D" w:rsidDel="00CC24AF" w:rsidRDefault="0038406D">
      <w:pPr>
        <w:pStyle w:val="CodeBlock"/>
        <w:rPr>
          <w:del w:id="5777" w:author="Sam Tertzakian" w:date="2018-09-11T19:56:00Z"/>
        </w:rPr>
      </w:pPr>
    </w:p>
    <w:p w14:paraId="77AF4A7A" w14:textId="7D33CB7C" w:rsidR="0038406D" w:rsidDel="00CC24AF" w:rsidRDefault="0038406D">
      <w:pPr>
        <w:pStyle w:val="CodeBlock"/>
        <w:rPr>
          <w:del w:id="5778" w:author="Sam Tertzakian" w:date="2018-09-11T19:56:00Z"/>
        </w:rPr>
      </w:pPr>
      <w:del w:id="5779" w:author="Sam Tertzakian" w:date="2018-09-11T19:56:00Z">
        <w:r w:rsidDel="00CC24AF">
          <w:delText>Exit:</w:delText>
        </w:r>
      </w:del>
    </w:p>
    <w:p w14:paraId="1AC92B59" w14:textId="47123CB9" w:rsidR="0038406D" w:rsidDel="00CC24AF" w:rsidRDefault="0038406D">
      <w:pPr>
        <w:pStyle w:val="CodeBlock"/>
        <w:rPr>
          <w:del w:id="5780" w:author="Sam Tertzakian" w:date="2018-09-11T19:56:00Z"/>
        </w:rPr>
      </w:pPr>
    </w:p>
    <w:p w14:paraId="3290C714" w14:textId="21B0559B" w:rsidR="0038406D" w:rsidDel="00CC24AF" w:rsidRDefault="0038406D">
      <w:pPr>
        <w:pStyle w:val="CodeBlock"/>
        <w:rPr>
          <w:del w:id="5781" w:author="Sam Tertzakian" w:date="2018-09-11T19:56:00Z"/>
        </w:rPr>
      </w:pPr>
      <w:del w:id="5782" w:author="Sam Tertzakian" w:date="2018-09-11T19:56:00Z">
        <w:r w:rsidDel="00CC24AF">
          <w:delText xml:space="preserve">    FuncExit(DMF_TRACE_GenericRequest, "ntStatus=%!STATUS!", ntStatus);</w:delText>
        </w:r>
      </w:del>
    </w:p>
    <w:p w14:paraId="77322A9F" w14:textId="04D0F155" w:rsidR="0038406D" w:rsidDel="00CC24AF" w:rsidRDefault="0038406D">
      <w:pPr>
        <w:pStyle w:val="CodeBlock"/>
        <w:rPr>
          <w:del w:id="5783" w:author="Sam Tertzakian" w:date="2018-09-11T19:56:00Z"/>
        </w:rPr>
      </w:pPr>
    </w:p>
    <w:p w14:paraId="5A9A063A" w14:textId="5EC6EB12" w:rsidR="0038406D" w:rsidDel="00CC24AF" w:rsidRDefault="0038406D">
      <w:pPr>
        <w:pStyle w:val="CodeBlock"/>
        <w:rPr>
          <w:del w:id="5784" w:author="Sam Tertzakian" w:date="2018-09-11T19:56:00Z"/>
        </w:rPr>
      </w:pPr>
      <w:del w:id="5785" w:author="Sam Tertzakian" w:date="2018-09-11T19:56:00Z">
        <w:r w:rsidDel="00CC24AF">
          <w:delText xml:space="preserve">    return(ntStatus);</w:delText>
        </w:r>
      </w:del>
    </w:p>
    <w:p w14:paraId="61EDD1A2" w14:textId="1034FD4A" w:rsidR="0038406D" w:rsidDel="00CC24AF" w:rsidRDefault="0038406D">
      <w:pPr>
        <w:pStyle w:val="CodeBlock"/>
        <w:rPr>
          <w:del w:id="5786" w:author="Sam Tertzakian" w:date="2018-09-11T19:56:00Z"/>
        </w:rPr>
      </w:pPr>
      <w:del w:id="5787" w:author="Sam Tertzakian" w:date="2018-09-11T19:56:00Z">
        <w:r w:rsidDel="00CC24AF">
          <w:delText>}</w:delText>
        </w:r>
      </w:del>
    </w:p>
    <w:p w14:paraId="7B9029A3" w14:textId="5BE5BB00" w:rsidR="0038406D" w:rsidDel="00CC24AF" w:rsidRDefault="0038406D">
      <w:pPr>
        <w:pStyle w:val="CodeBlock"/>
        <w:rPr>
          <w:del w:id="5788" w:author="Sam Tertzakian" w:date="2018-09-11T19:56:00Z"/>
        </w:rPr>
      </w:pPr>
      <w:del w:id="5789" w:author="Sam Tertzakian" w:date="2018-09-11T19:56:00Z">
        <w:r w:rsidDel="00CC24AF">
          <w:delText>#pragma code_seg()</w:delText>
        </w:r>
      </w:del>
    </w:p>
    <w:p w14:paraId="649A40BB" w14:textId="1743D4E8" w:rsidR="0038406D" w:rsidDel="00CC24AF" w:rsidRDefault="0038406D">
      <w:pPr>
        <w:pStyle w:val="CodeBlock"/>
        <w:rPr>
          <w:del w:id="5790" w:author="Sam Tertzakian" w:date="2018-09-11T19:56:00Z"/>
        </w:rPr>
      </w:pPr>
    </w:p>
    <w:p w14:paraId="0CB24324" w14:textId="204B7CF5" w:rsidR="0038406D" w:rsidDel="00CC24AF" w:rsidRDefault="0038406D">
      <w:pPr>
        <w:pStyle w:val="CodeBlock"/>
        <w:rPr>
          <w:del w:id="5791" w:author="Sam Tertzakian" w:date="2018-09-11T19:56:00Z"/>
        </w:rPr>
      </w:pPr>
      <w:del w:id="5792" w:author="Sam Tertzakian" w:date="2018-09-11T19:56:00Z">
        <w:r w:rsidDel="00CC24AF">
          <w:delText>// Module Methods</w:delText>
        </w:r>
      </w:del>
    </w:p>
    <w:p w14:paraId="2DC68390" w14:textId="0B059115" w:rsidR="0038406D" w:rsidDel="00CC24AF" w:rsidRDefault="0038406D">
      <w:pPr>
        <w:pStyle w:val="CodeBlock"/>
        <w:rPr>
          <w:del w:id="5793" w:author="Sam Tertzakian" w:date="2018-09-11T19:56:00Z"/>
        </w:rPr>
      </w:pPr>
      <w:del w:id="5794" w:author="Sam Tertzakian" w:date="2018-09-11T19:56:00Z">
        <w:r w:rsidDel="00CC24AF">
          <w:delText>//</w:delText>
        </w:r>
      </w:del>
    </w:p>
    <w:p w14:paraId="33B1E9BB" w14:textId="6F9B9071" w:rsidR="0038406D" w:rsidDel="00CC24AF" w:rsidRDefault="0038406D">
      <w:pPr>
        <w:pStyle w:val="CodeBlock"/>
        <w:rPr>
          <w:del w:id="5795" w:author="Sam Tertzakian" w:date="2018-09-11T19:56:00Z"/>
        </w:rPr>
      </w:pPr>
    </w:p>
    <w:p w14:paraId="4B606A2C" w14:textId="3E0139A2" w:rsidR="0038406D" w:rsidDel="00CC24AF" w:rsidRDefault="0038406D">
      <w:pPr>
        <w:pStyle w:val="CodeBlock"/>
        <w:rPr>
          <w:del w:id="5796" w:author="Sam Tertzakian" w:date="2018-09-11T19:56:00Z"/>
        </w:rPr>
      </w:pPr>
      <w:del w:id="5797" w:author="Sam Tertzakian" w:date="2018-09-11T19:56:00Z">
        <w:r w:rsidDel="00CC24AF">
          <w:delText>(None shown.)</w:delText>
        </w:r>
      </w:del>
    </w:p>
    <w:p w14:paraId="4CD5FF83" w14:textId="500CDBFC" w:rsidR="0038406D" w:rsidDel="00CC24AF" w:rsidRDefault="0038406D">
      <w:pPr>
        <w:pStyle w:val="CodeBlock"/>
        <w:rPr>
          <w:del w:id="5798" w:author="Sam Tertzakian" w:date="2018-09-11T19:56:00Z"/>
        </w:rPr>
      </w:pPr>
    </w:p>
    <w:p w14:paraId="48B82326" w14:textId="18602E1D" w:rsidR="0038406D" w:rsidDel="00CC24AF" w:rsidRDefault="0038406D">
      <w:pPr>
        <w:pStyle w:val="CodeBlock"/>
        <w:rPr>
          <w:del w:id="5799" w:author="Sam Tertzakian" w:date="2018-09-11T19:56:00Z"/>
        </w:rPr>
      </w:pPr>
      <w:del w:id="5800" w:author="Sam Tertzakian" w:date="2018-09-11T19:56:00Z">
        <w:r w:rsidDel="00CC24AF">
          <w:delText>// eof: Dmf_GenericRequest.c</w:delText>
        </w:r>
      </w:del>
    </w:p>
    <w:p w14:paraId="5B294B7C" w14:textId="6F4D0116" w:rsidR="0038406D" w:rsidRPr="005753AC" w:rsidDel="00CC24AF" w:rsidRDefault="0038406D">
      <w:pPr>
        <w:pStyle w:val="CodeBlock"/>
        <w:rPr>
          <w:del w:id="5801" w:author="Sam Tertzakian" w:date="2018-09-11T19:56:00Z"/>
        </w:rPr>
      </w:pPr>
      <w:del w:id="5802" w:author="Sam Tertzakian" w:date="2018-09-11T19:56:00Z">
        <w:r w:rsidDel="00CC24AF">
          <w:delText>//</w:delText>
        </w:r>
      </w:del>
    </w:p>
    <w:p w14:paraId="5A41B65A" w14:textId="2706F084" w:rsidR="0038406D" w:rsidRDefault="0038406D">
      <w:pPr>
        <w:pStyle w:val="CodeBlock"/>
        <w:pPrChange w:id="5803" w:author="Sam Tertzakian" w:date="2018-09-12T14:46:00Z">
          <w:pPr/>
        </w:pPrChange>
      </w:pPr>
      <w:del w:id="5804" w:author="Sam Tertzakian" w:date="2018-09-11T19:56:00Z">
        <w:r w:rsidDel="00CC24AF">
          <w:br w:type="page"/>
        </w:r>
      </w:del>
    </w:p>
    <w:p w14:paraId="2A8DF861" w14:textId="77777777" w:rsidR="00272C83" w:rsidRDefault="00272C83">
      <w:pPr>
        <w:rPr>
          <w:ins w:id="5805" w:author="Sam Tertzakian" w:date="2018-09-11T19:57:00Z"/>
          <w:rFonts w:asciiTheme="majorHAnsi" w:eastAsiaTheme="majorEastAsia" w:hAnsiTheme="majorHAnsi" w:cstheme="majorBidi"/>
          <w:b/>
          <w:bCs/>
          <w:smallCaps/>
          <w:color w:val="000000" w:themeColor="text1"/>
          <w:sz w:val="28"/>
          <w:szCs w:val="28"/>
        </w:rPr>
      </w:pPr>
      <w:bookmarkStart w:id="5806" w:name="_Toc500407352"/>
      <w:ins w:id="5807" w:author="Sam Tertzakian" w:date="2018-09-11T19:57:00Z">
        <w:r>
          <w:br w:type="page"/>
        </w:r>
      </w:ins>
    </w:p>
    <w:p w14:paraId="25FD8086" w14:textId="4CCE89EC" w:rsidR="0038406D" w:rsidRDefault="0038406D" w:rsidP="0038406D">
      <w:pPr>
        <w:pStyle w:val="Heading2"/>
      </w:pPr>
      <w:bookmarkStart w:id="5808" w:name="_Toc524527705"/>
      <w:r>
        <w:lastRenderedPageBreak/>
        <w:t>The Module _Public.h File</w:t>
      </w:r>
      <w:bookmarkEnd w:id="5806"/>
      <w:bookmarkEnd w:id="5808"/>
    </w:p>
    <w:p w14:paraId="093868C1" w14:textId="41CF118D" w:rsidR="0038406D" w:rsidRDefault="0038406D" w:rsidP="0038406D">
      <w:r>
        <w:t xml:space="preserve">This file contains only definitions necessary for </w:t>
      </w:r>
      <w:r w:rsidR="00A0064F">
        <w:t>user-mode</w:t>
      </w:r>
      <w:r>
        <w:t xml:space="preserve"> programs </w:t>
      </w:r>
      <w:r w:rsidR="00F470D8">
        <w:t xml:space="preserve">or other kernel-mode drivers </w:t>
      </w:r>
      <w:r>
        <w:t>to interact with the Module. Specifically, this file contains the IOCTL definitions and any enumerations and structures that are transferred to/from the Module.</w:t>
      </w:r>
    </w:p>
    <w:p w14:paraId="54175FF2" w14:textId="77777777" w:rsidR="0038406D" w:rsidRDefault="0038406D" w:rsidP="0038406D">
      <w:r>
        <w:t>Usually this file has:</w:t>
      </w:r>
    </w:p>
    <w:p w14:paraId="1FC8AAB9" w14:textId="632D460C" w:rsidR="0038406D" w:rsidRDefault="0038406D" w:rsidP="004A459D">
      <w:pPr>
        <w:pStyle w:val="ListParagraph"/>
        <w:numPr>
          <w:ilvl w:val="0"/>
          <w:numId w:val="22"/>
        </w:numPr>
      </w:pPr>
      <w:r>
        <w:t>The device interface GUID</w:t>
      </w:r>
      <w:r w:rsidR="004B7D8A">
        <w:t xml:space="preserve"> or the symbolic link name</w:t>
      </w:r>
      <w:r>
        <w:t xml:space="preserve"> that the Module exposes.</w:t>
      </w:r>
    </w:p>
    <w:p w14:paraId="704A2C95" w14:textId="77777777" w:rsidR="0038406D" w:rsidRDefault="0038406D" w:rsidP="004A459D">
      <w:pPr>
        <w:pStyle w:val="ListParagraph"/>
        <w:numPr>
          <w:ilvl w:val="0"/>
          <w:numId w:val="22"/>
        </w:numPr>
      </w:pPr>
      <w:r>
        <w:t>The IOCTL definitions for the IOCTLs that the Module supports.</w:t>
      </w:r>
    </w:p>
    <w:p w14:paraId="689D44DD" w14:textId="77777777" w:rsidR="0038406D" w:rsidRDefault="0038406D" w:rsidP="004A459D">
      <w:pPr>
        <w:pStyle w:val="ListParagraph"/>
        <w:numPr>
          <w:ilvl w:val="0"/>
          <w:numId w:val="22"/>
        </w:numPr>
      </w:pPr>
      <w:r>
        <w:t>Enumerations and data structures transferred to/from the Module via IOCTLs.</w:t>
      </w:r>
    </w:p>
    <w:p w14:paraId="7467D27C" w14:textId="28C6741D" w:rsidR="0038406D" w:rsidRDefault="0038406D" w:rsidP="0038406D">
      <w:r>
        <w:t xml:space="preserve">This file must not contain any DMF specific references because this file may be used in environments where DMF is not available. For example, a </w:t>
      </w:r>
      <w:r w:rsidR="00A0064F">
        <w:t>user-mode</w:t>
      </w:r>
      <w:r>
        <w:t xml:space="preserve"> application may include this file and try to compile it using only the Windows SDK. </w:t>
      </w:r>
    </w:p>
    <w:p w14:paraId="4E02D715" w14:textId="4E2C3765" w:rsidR="0038406D" w:rsidRDefault="0038406D" w:rsidP="0038406D">
      <w:r>
        <w:t xml:space="preserve">If a Module does not expose </w:t>
      </w:r>
      <w:r w:rsidR="004B7D8A">
        <w:t>a device interface or a symbolic link</w:t>
      </w:r>
      <w:r>
        <w:t>, then this file is not necessary.</w:t>
      </w:r>
    </w:p>
    <w:p w14:paraId="5E021A2B" w14:textId="77777777" w:rsidR="0038406D" w:rsidRDefault="0038406D" w:rsidP="0038406D"/>
    <w:p w14:paraId="11B2BFC9" w14:textId="77777777" w:rsidR="0038406D" w:rsidRDefault="0038406D" w:rsidP="0038406D"/>
    <w:p w14:paraId="11744588" w14:textId="77777777" w:rsidR="0038406D" w:rsidRDefault="0038406D" w:rsidP="0038406D">
      <w:pPr>
        <w:rPr>
          <w:rFonts w:asciiTheme="majorHAnsi" w:eastAsiaTheme="majorEastAsia" w:hAnsiTheme="majorHAnsi" w:cstheme="majorBidi"/>
          <w:color w:val="2F5496" w:themeColor="accent1" w:themeShade="BF"/>
          <w:sz w:val="26"/>
          <w:szCs w:val="26"/>
        </w:rPr>
      </w:pPr>
      <w:r>
        <w:br w:type="page"/>
      </w:r>
    </w:p>
    <w:p w14:paraId="349C3F22" w14:textId="77777777" w:rsidR="0038406D" w:rsidRDefault="0038406D" w:rsidP="0038406D">
      <w:pPr>
        <w:pStyle w:val="Heading2"/>
      </w:pPr>
      <w:bookmarkStart w:id="5809" w:name="_Toc500407353"/>
      <w:bookmarkStart w:id="5810" w:name="_Toc524527706"/>
      <w:r>
        <w:lastRenderedPageBreak/>
        <w:t>The Module .txt File</w:t>
      </w:r>
      <w:bookmarkEnd w:id="5809"/>
      <w:bookmarkEnd w:id="5810"/>
    </w:p>
    <w:p w14:paraId="692ED530" w14:textId="77777777" w:rsidR="0038406D" w:rsidRDefault="0038406D" w:rsidP="0038406D">
      <w:r>
        <w:t>This file contains the documentation for the Module. Like the Module code, this file has a specific format so that all Modules are documented in a consistent manner.</w:t>
      </w:r>
    </w:p>
    <w:p w14:paraId="44B58A79" w14:textId="77777777" w:rsidR="0038406D" w:rsidRDefault="0038406D" w:rsidP="0038406D">
      <w:r>
        <w:t>This file is included in the DMF library’s project file. It is stored as plain text to make it easy to review in code reviews to make sure it is always up to date with the code.</w:t>
      </w:r>
    </w:p>
    <w:p w14:paraId="038E1D5A" w14:textId="60642197" w:rsidR="0038406D" w:rsidRDefault="0038406D" w:rsidP="0038406D">
      <w:pPr>
        <w:rPr>
          <w:ins w:id="5811" w:author="Sam Tertzakian" w:date="2018-09-11T20:05:00Z"/>
        </w:rPr>
      </w:pPr>
      <w:r>
        <w:t>Note that the exact length of the “=” which divide the sections is 132 characters. Please make sure all the text fits within 132 colum</w:t>
      </w:r>
      <w:r w:rsidR="00665BD2">
        <w:t>n</w:t>
      </w:r>
      <w:r>
        <w:t>s.</w:t>
      </w:r>
    </w:p>
    <w:p w14:paraId="085FA799" w14:textId="77777777" w:rsidR="00E02B00" w:rsidRDefault="00E02B00">
      <w:pPr>
        <w:pStyle w:val="CodeBlock"/>
        <w:rPr>
          <w:ins w:id="5812" w:author="Sam Tertzakian" w:date="2018-09-11T20:05:00Z"/>
        </w:rPr>
        <w:pPrChange w:id="5813" w:author="Sam Tertzakian" w:date="2018-09-12T14:46:00Z">
          <w:pPr>
            <w:autoSpaceDE w:val="0"/>
            <w:autoSpaceDN w:val="0"/>
            <w:adjustRightInd w:val="0"/>
            <w:spacing w:after="0" w:line="240" w:lineRule="auto"/>
          </w:pPr>
        </w:pPrChange>
      </w:pPr>
      <w:ins w:id="5814" w:author="Sam Tertzakian" w:date="2018-09-11T20:05:00Z">
        <w:r>
          <w:t>====[DMF Module Documentation]=====================================================================================================</w:t>
        </w:r>
      </w:ins>
    </w:p>
    <w:p w14:paraId="58AD4B4F" w14:textId="77777777" w:rsidR="00E02B00" w:rsidRDefault="00E02B00">
      <w:pPr>
        <w:pStyle w:val="CodeBlock"/>
        <w:rPr>
          <w:ins w:id="5815" w:author="Sam Tertzakian" w:date="2018-09-11T20:05:00Z"/>
        </w:rPr>
        <w:pPrChange w:id="5816" w:author="Sam Tertzakian" w:date="2018-09-12T14:46:00Z">
          <w:pPr>
            <w:autoSpaceDE w:val="0"/>
            <w:autoSpaceDN w:val="0"/>
            <w:adjustRightInd w:val="0"/>
            <w:spacing w:after="0" w:line="240" w:lineRule="auto"/>
          </w:pPr>
        </w:pPrChange>
      </w:pPr>
    </w:p>
    <w:p w14:paraId="0B2EEE6B" w14:textId="77777777" w:rsidR="00E02B00" w:rsidRDefault="00E02B00">
      <w:pPr>
        <w:pStyle w:val="CodeBlock"/>
        <w:rPr>
          <w:ins w:id="5817" w:author="Sam Tertzakian" w:date="2018-09-11T20:05:00Z"/>
        </w:rPr>
        <w:pPrChange w:id="5818" w:author="Sam Tertzakian" w:date="2018-09-12T14:46:00Z">
          <w:pPr>
            <w:autoSpaceDE w:val="0"/>
            <w:autoSpaceDN w:val="0"/>
            <w:adjustRightInd w:val="0"/>
            <w:spacing w:after="0" w:line="240" w:lineRule="auto"/>
          </w:pPr>
        </w:pPrChange>
      </w:pPr>
      <w:ins w:id="5819" w:author="Sam Tertzakian" w:date="2018-09-11T20:05:00Z">
        <w:r>
          <w:t>Copyright (c) Microsoft Corporation. All rights reserved.</w:t>
        </w:r>
      </w:ins>
    </w:p>
    <w:p w14:paraId="227D34BF" w14:textId="77777777" w:rsidR="00E02B00" w:rsidRDefault="00E02B00">
      <w:pPr>
        <w:pStyle w:val="CodeBlock"/>
        <w:rPr>
          <w:ins w:id="5820" w:author="Sam Tertzakian" w:date="2018-09-11T20:05:00Z"/>
        </w:rPr>
        <w:pPrChange w:id="5821" w:author="Sam Tertzakian" w:date="2018-09-12T14:46:00Z">
          <w:pPr>
            <w:autoSpaceDE w:val="0"/>
            <w:autoSpaceDN w:val="0"/>
            <w:adjustRightInd w:val="0"/>
            <w:spacing w:after="0" w:line="240" w:lineRule="auto"/>
          </w:pPr>
        </w:pPrChange>
      </w:pPr>
      <w:ins w:id="5822" w:author="Sam Tertzakian" w:date="2018-09-11T20:05:00Z">
        <w:r>
          <w:t>Licensed under the MIT license.</w:t>
        </w:r>
      </w:ins>
    </w:p>
    <w:p w14:paraId="385D4DDE" w14:textId="77777777" w:rsidR="00E02B00" w:rsidRDefault="00E02B00">
      <w:pPr>
        <w:pStyle w:val="CodeBlock"/>
        <w:rPr>
          <w:ins w:id="5823" w:author="Sam Tertzakian" w:date="2018-09-11T20:05:00Z"/>
        </w:rPr>
        <w:pPrChange w:id="5824" w:author="Sam Tertzakian" w:date="2018-09-12T14:46:00Z">
          <w:pPr>
            <w:autoSpaceDE w:val="0"/>
            <w:autoSpaceDN w:val="0"/>
            <w:adjustRightInd w:val="0"/>
            <w:spacing w:after="0" w:line="240" w:lineRule="auto"/>
          </w:pPr>
        </w:pPrChange>
      </w:pPr>
    </w:p>
    <w:p w14:paraId="6E810640" w14:textId="77777777" w:rsidR="00E02B00" w:rsidRDefault="00E02B00">
      <w:pPr>
        <w:pStyle w:val="CodeBlock"/>
        <w:rPr>
          <w:ins w:id="5825" w:author="Sam Tertzakian" w:date="2018-09-11T20:05:00Z"/>
        </w:rPr>
        <w:pPrChange w:id="5826" w:author="Sam Tertzakian" w:date="2018-09-12T14:46:00Z">
          <w:pPr>
            <w:autoSpaceDE w:val="0"/>
            <w:autoSpaceDN w:val="0"/>
            <w:adjustRightInd w:val="0"/>
            <w:spacing w:after="0" w:line="240" w:lineRule="auto"/>
          </w:pPr>
        </w:pPrChange>
      </w:pPr>
      <w:ins w:id="5827" w:author="Sam Tertzakian" w:date="2018-09-11T20:05:00Z">
        <w:r>
          <w:t>====[Module]=======================================================================================================================</w:t>
        </w:r>
      </w:ins>
    </w:p>
    <w:p w14:paraId="66D9C5D3" w14:textId="77777777" w:rsidR="00E02B00" w:rsidRDefault="00E02B00">
      <w:pPr>
        <w:pStyle w:val="CodeBlock"/>
        <w:rPr>
          <w:ins w:id="5828" w:author="Sam Tertzakian" w:date="2018-09-11T20:05:00Z"/>
        </w:rPr>
        <w:pPrChange w:id="5829" w:author="Sam Tertzakian" w:date="2018-09-12T14:46:00Z">
          <w:pPr>
            <w:autoSpaceDE w:val="0"/>
            <w:autoSpaceDN w:val="0"/>
            <w:adjustRightInd w:val="0"/>
            <w:spacing w:after="0" w:line="240" w:lineRule="auto"/>
          </w:pPr>
        </w:pPrChange>
      </w:pPr>
    </w:p>
    <w:p w14:paraId="4B87242A" w14:textId="77777777" w:rsidR="00E02B00" w:rsidRDefault="00E02B00">
      <w:pPr>
        <w:pStyle w:val="CodeBlock"/>
        <w:rPr>
          <w:ins w:id="5830" w:author="Sam Tertzakian" w:date="2018-09-11T20:05:00Z"/>
        </w:rPr>
        <w:pPrChange w:id="5831" w:author="Sam Tertzakian" w:date="2018-09-12T14:46:00Z">
          <w:pPr>
            <w:autoSpaceDE w:val="0"/>
            <w:autoSpaceDN w:val="0"/>
            <w:adjustRightInd w:val="0"/>
            <w:spacing w:after="0" w:line="240" w:lineRule="auto"/>
          </w:pPr>
        </w:pPrChange>
      </w:pPr>
      <w:ins w:id="5832" w:author="Sam Tertzakian" w:date="2018-09-11T20:05:00Z">
        <w:r>
          <w:t>DMF_ResourceHub</w:t>
        </w:r>
      </w:ins>
    </w:p>
    <w:p w14:paraId="1A834A68" w14:textId="77777777" w:rsidR="00E02B00" w:rsidRDefault="00E02B00">
      <w:pPr>
        <w:pStyle w:val="CodeBlock"/>
        <w:rPr>
          <w:ins w:id="5833" w:author="Sam Tertzakian" w:date="2018-09-11T20:05:00Z"/>
        </w:rPr>
        <w:pPrChange w:id="5834" w:author="Sam Tertzakian" w:date="2018-09-12T14:46:00Z">
          <w:pPr>
            <w:autoSpaceDE w:val="0"/>
            <w:autoSpaceDN w:val="0"/>
            <w:adjustRightInd w:val="0"/>
            <w:spacing w:after="0" w:line="240" w:lineRule="auto"/>
          </w:pPr>
        </w:pPrChange>
      </w:pPr>
    </w:p>
    <w:p w14:paraId="39CA47E1" w14:textId="77777777" w:rsidR="00E02B00" w:rsidRDefault="00E02B00">
      <w:pPr>
        <w:pStyle w:val="CodeBlock"/>
        <w:rPr>
          <w:ins w:id="5835" w:author="Sam Tertzakian" w:date="2018-09-11T20:05:00Z"/>
        </w:rPr>
        <w:pPrChange w:id="5836" w:author="Sam Tertzakian" w:date="2018-09-12T14:46:00Z">
          <w:pPr>
            <w:autoSpaceDE w:val="0"/>
            <w:autoSpaceDN w:val="0"/>
            <w:adjustRightInd w:val="0"/>
            <w:spacing w:after="0" w:line="240" w:lineRule="auto"/>
          </w:pPr>
        </w:pPrChange>
      </w:pPr>
      <w:ins w:id="5837" w:author="Sam Tertzakian" w:date="2018-09-11T20:05:00Z">
        <w:r>
          <w:t>====[Module Category]==============================================================================================================</w:t>
        </w:r>
      </w:ins>
    </w:p>
    <w:p w14:paraId="20346340" w14:textId="77777777" w:rsidR="00E02B00" w:rsidRDefault="00E02B00">
      <w:pPr>
        <w:pStyle w:val="CodeBlock"/>
        <w:rPr>
          <w:ins w:id="5838" w:author="Sam Tertzakian" w:date="2018-09-11T20:05:00Z"/>
        </w:rPr>
        <w:pPrChange w:id="5839" w:author="Sam Tertzakian" w:date="2018-09-12T14:46:00Z">
          <w:pPr>
            <w:autoSpaceDE w:val="0"/>
            <w:autoSpaceDN w:val="0"/>
            <w:adjustRightInd w:val="0"/>
            <w:spacing w:after="0" w:line="240" w:lineRule="auto"/>
          </w:pPr>
        </w:pPrChange>
      </w:pPr>
    </w:p>
    <w:p w14:paraId="14D03FEE" w14:textId="77777777" w:rsidR="00E02B00" w:rsidRDefault="00E02B00">
      <w:pPr>
        <w:pStyle w:val="CodeBlock"/>
        <w:rPr>
          <w:ins w:id="5840" w:author="Sam Tertzakian" w:date="2018-09-11T20:05:00Z"/>
        </w:rPr>
        <w:pPrChange w:id="5841" w:author="Sam Tertzakian" w:date="2018-09-12T14:46:00Z">
          <w:pPr>
            <w:autoSpaceDE w:val="0"/>
            <w:autoSpaceDN w:val="0"/>
            <w:adjustRightInd w:val="0"/>
            <w:spacing w:after="0" w:line="240" w:lineRule="auto"/>
          </w:pPr>
        </w:pPrChange>
      </w:pPr>
      <w:ins w:id="5842" w:author="Sam Tertzakian" w:date="2018-09-11T20:05:00Z">
        <w:r>
          <w:t>Driver Patterns</w:t>
        </w:r>
      </w:ins>
    </w:p>
    <w:p w14:paraId="14315159" w14:textId="77777777" w:rsidR="00E02B00" w:rsidRDefault="00E02B00">
      <w:pPr>
        <w:pStyle w:val="CodeBlock"/>
        <w:rPr>
          <w:ins w:id="5843" w:author="Sam Tertzakian" w:date="2018-09-11T20:05:00Z"/>
        </w:rPr>
        <w:pPrChange w:id="5844" w:author="Sam Tertzakian" w:date="2018-09-12T14:46:00Z">
          <w:pPr>
            <w:autoSpaceDE w:val="0"/>
            <w:autoSpaceDN w:val="0"/>
            <w:adjustRightInd w:val="0"/>
            <w:spacing w:after="0" w:line="240" w:lineRule="auto"/>
          </w:pPr>
        </w:pPrChange>
      </w:pPr>
    </w:p>
    <w:p w14:paraId="430A8C8A" w14:textId="77777777" w:rsidR="00E02B00" w:rsidRDefault="00E02B00">
      <w:pPr>
        <w:pStyle w:val="CodeBlock"/>
        <w:rPr>
          <w:ins w:id="5845" w:author="Sam Tertzakian" w:date="2018-09-11T20:05:00Z"/>
        </w:rPr>
        <w:pPrChange w:id="5846" w:author="Sam Tertzakian" w:date="2018-09-12T14:46:00Z">
          <w:pPr>
            <w:autoSpaceDE w:val="0"/>
            <w:autoSpaceDN w:val="0"/>
            <w:adjustRightInd w:val="0"/>
            <w:spacing w:after="0" w:line="240" w:lineRule="auto"/>
          </w:pPr>
        </w:pPrChange>
      </w:pPr>
      <w:ins w:id="5847" w:author="Sam Tertzakian" w:date="2018-09-11T20:05:00Z">
        <w:r>
          <w:t>====[Module Summary]===============================================================================================================</w:t>
        </w:r>
      </w:ins>
    </w:p>
    <w:p w14:paraId="06BE4F5F" w14:textId="77777777" w:rsidR="00E02B00" w:rsidRDefault="00E02B00">
      <w:pPr>
        <w:pStyle w:val="CodeBlock"/>
        <w:rPr>
          <w:ins w:id="5848" w:author="Sam Tertzakian" w:date="2018-09-11T20:05:00Z"/>
        </w:rPr>
        <w:pPrChange w:id="5849" w:author="Sam Tertzakian" w:date="2018-09-12T14:46:00Z">
          <w:pPr>
            <w:autoSpaceDE w:val="0"/>
            <w:autoSpaceDN w:val="0"/>
            <w:adjustRightInd w:val="0"/>
            <w:spacing w:after="0" w:line="240" w:lineRule="auto"/>
          </w:pPr>
        </w:pPrChange>
      </w:pPr>
    </w:p>
    <w:p w14:paraId="4DF79CB1" w14:textId="77777777" w:rsidR="00E02B00" w:rsidRDefault="00E02B00">
      <w:pPr>
        <w:pStyle w:val="CodeBlock"/>
        <w:rPr>
          <w:ins w:id="5850" w:author="Sam Tertzakian" w:date="2018-09-11T20:05:00Z"/>
        </w:rPr>
        <w:pPrChange w:id="5851" w:author="Sam Tertzakian" w:date="2018-09-12T14:46:00Z">
          <w:pPr>
            <w:autoSpaceDE w:val="0"/>
            <w:autoSpaceDN w:val="0"/>
            <w:adjustRightInd w:val="0"/>
            <w:spacing w:after="0" w:line="240" w:lineRule="auto"/>
          </w:pPr>
        </w:pPrChange>
      </w:pPr>
      <w:ins w:id="5852" w:author="Sam Tertzakian" w:date="2018-09-11T20:05:00Z">
        <w:r>
          <w:t>Provides support for extracting data from a Resource Hub and processing SPB IOCTL requests.</w:t>
        </w:r>
      </w:ins>
    </w:p>
    <w:p w14:paraId="2F432072" w14:textId="77777777" w:rsidR="00E02B00" w:rsidRDefault="00E02B00">
      <w:pPr>
        <w:pStyle w:val="CodeBlock"/>
        <w:rPr>
          <w:ins w:id="5853" w:author="Sam Tertzakian" w:date="2018-09-11T20:05:00Z"/>
        </w:rPr>
        <w:pPrChange w:id="5854" w:author="Sam Tertzakian" w:date="2018-09-12T14:46:00Z">
          <w:pPr>
            <w:autoSpaceDE w:val="0"/>
            <w:autoSpaceDN w:val="0"/>
            <w:adjustRightInd w:val="0"/>
            <w:spacing w:after="0" w:line="240" w:lineRule="auto"/>
          </w:pPr>
        </w:pPrChange>
      </w:pPr>
    </w:p>
    <w:p w14:paraId="3D408FB4" w14:textId="77777777" w:rsidR="00E02B00" w:rsidRDefault="00E02B00">
      <w:pPr>
        <w:pStyle w:val="CodeBlock"/>
        <w:rPr>
          <w:ins w:id="5855" w:author="Sam Tertzakian" w:date="2018-09-11T20:05:00Z"/>
        </w:rPr>
        <w:pPrChange w:id="5856" w:author="Sam Tertzakian" w:date="2018-09-12T14:46:00Z">
          <w:pPr>
            <w:autoSpaceDE w:val="0"/>
            <w:autoSpaceDN w:val="0"/>
            <w:adjustRightInd w:val="0"/>
            <w:spacing w:after="0" w:line="240" w:lineRule="auto"/>
          </w:pPr>
        </w:pPrChange>
      </w:pPr>
      <w:ins w:id="5857" w:author="Sam Tertzakian" w:date="2018-09-11T20:05:00Z">
        <w:r>
          <w:t>====[Module Configuration]=========================================================================================================</w:t>
        </w:r>
      </w:ins>
    </w:p>
    <w:p w14:paraId="70D5C182" w14:textId="77777777" w:rsidR="00E02B00" w:rsidRDefault="00E02B00">
      <w:pPr>
        <w:pStyle w:val="CodeBlock"/>
        <w:rPr>
          <w:ins w:id="5858" w:author="Sam Tertzakian" w:date="2018-09-11T20:05:00Z"/>
        </w:rPr>
        <w:pPrChange w:id="5859" w:author="Sam Tertzakian" w:date="2018-09-12T14:46:00Z">
          <w:pPr>
            <w:autoSpaceDE w:val="0"/>
            <w:autoSpaceDN w:val="0"/>
            <w:adjustRightInd w:val="0"/>
            <w:spacing w:after="0" w:line="240" w:lineRule="auto"/>
          </w:pPr>
        </w:pPrChange>
      </w:pPr>
    </w:p>
    <w:p w14:paraId="536D7F41" w14:textId="77777777" w:rsidR="00E02B00" w:rsidRDefault="00E02B00">
      <w:pPr>
        <w:pStyle w:val="CodeBlock"/>
        <w:rPr>
          <w:ins w:id="5860" w:author="Sam Tertzakian" w:date="2018-09-11T20:05:00Z"/>
        </w:rPr>
        <w:pPrChange w:id="5861" w:author="Sam Tertzakian" w:date="2018-09-12T14:46:00Z">
          <w:pPr>
            <w:autoSpaceDE w:val="0"/>
            <w:autoSpaceDN w:val="0"/>
            <w:adjustRightInd w:val="0"/>
            <w:spacing w:after="0" w:line="240" w:lineRule="auto"/>
          </w:pPr>
        </w:pPrChange>
      </w:pPr>
      <w:ins w:id="5862" w:author="Sam Tertzakian" w:date="2018-09-11T20:05:00Z">
        <w:r>
          <w:t>typedef struct</w:t>
        </w:r>
      </w:ins>
    </w:p>
    <w:p w14:paraId="2AB7B12A" w14:textId="77777777" w:rsidR="00E02B00" w:rsidRDefault="00E02B00">
      <w:pPr>
        <w:pStyle w:val="CodeBlock"/>
        <w:rPr>
          <w:ins w:id="5863" w:author="Sam Tertzakian" w:date="2018-09-11T20:05:00Z"/>
        </w:rPr>
        <w:pPrChange w:id="5864" w:author="Sam Tertzakian" w:date="2018-09-12T14:46:00Z">
          <w:pPr>
            <w:autoSpaceDE w:val="0"/>
            <w:autoSpaceDN w:val="0"/>
            <w:adjustRightInd w:val="0"/>
            <w:spacing w:after="0" w:line="240" w:lineRule="auto"/>
          </w:pPr>
        </w:pPrChange>
      </w:pPr>
      <w:ins w:id="5865" w:author="Sam Tertzakian" w:date="2018-09-11T20:05:00Z">
        <w:r>
          <w:t>{</w:t>
        </w:r>
      </w:ins>
    </w:p>
    <w:p w14:paraId="641455D9" w14:textId="77777777" w:rsidR="00E02B00" w:rsidRDefault="00E02B00">
      <w:pPr>
        <w:pStyle w:val="CodeBlock"/>
        <w:rPr>
          <w:ins w:id="5866" w:author="Sam Tertzakian" w:date="2018-09-11T20:05:00Z"/>
        </w:rPr>
        <w:pPrChange w:id="5867" w:author="Sam Tertzakian" w:date="2018-09-12T14:46:00Z">
          <w:pPr>
            <w:autoSpaceDE w:val="0"/>
            <w:autoSpaceDN w:val="0"/>
            <w:adjustRightInd w:val="0"/>
            <w:spacing w:after="0" w:line="240" w:lineRule="auto"/>
          </w:pPr>
        </w:pPrChange>
      </w:pPr>
      <w:ins w:id="5868" w:author="Sam Tertzakian" w:date="2018-09-11T20:05:00Z">
        <w:r>
          <w:t xml:space="preserve">    // Target bus type.</w:t>
        </w:r>
      </w:ins>
    </w:p>
    <w:p w14:paraId="7B2E4B82" w14:textId="77777777" w:rsidR="00E02B00" w:rsidRDefault="00E02B00">
      <w:pPr>
        <w:pStyle w:val="CodeBlock"/>
        <w:rPr>
          <w:ins w:id="5869" w:author="Sam Tertzakian" w:date="2018-09-11T20:05:00Z"/>
        </w:rPr>
        <w:pPrChange w:id="5870" w:author="Sam Tertzakian" w:date="2018-09-12T14:46:00Z">
          <w:pPr>
            <w:autoSpaceDE w:val="0"/>
            <w:autoSpaceDN w:val="0"/>
            <w:adjustRightInd w:val="0"/>
            <w:spacing w:after="0" w:line="240" w:lineRule="auto"/>
          </w:pPr>
        </w:pPrChange>
      </w:pPr>
      <w:ins w:id="5871" w:author="Sam Tertzakian" w:date="2018-09-11T20:05:00Z">
        <w:r>
          <w:t xml:space="preserve">    // TODO: Currently only I2C is supported.</w:t>
        </w:r>
      </w:ins>
    </w:p>
    <w:p w14:paraId="3A13A6B9" w14:textId="77777777" w:rsidR="00E02B00" w:rsidRDefault="00E02B00">
      <w:pPr>
        <w:pStyle w:val="CodeBlock"/>
        <w:rPr>
          <w:ins w:id="5872" w:author="Sam Tertzakian" w:date="2018-09-11T20:05:00Z"/>
        </w:rPr>
        <w:pPrChange w:id="5873" w:author="Sam Tertzakian" w:date="2018-09-12T14:46:00Z">
          <w:pPr>
            <w:autoSpaceDE w:val="0"/>
            <w:autoSpaceDN w:val="0"/>
            <w:adjustRightInd w:val="0"/>
            <w:spacing w:after="0" w:line="240" w:lineRule="auto"/>
          </w:pPr>
        </w:pPrChange>
      </w:pPr>
      <w:ins w:id="5874" w:author="Sam Tertzakian" w:date="2018-09-11T20:05:00Z">
        <w:r>
          <w:t xml:space="preserve">    //</w:t>
        </w:r>
      </w:ins>
    </w:p>
    <w:p w14:paraId="1EEFE1A6" w14:textId="77777777" w:rsidR="00E02B00" w:rsidRDefault="00E02B00">
      <w:pPr>
        <w:pStyle w:val="CodeBlock"/>
        <w:rPr>
          <w:ins w:id="5875" w:author="Sam Tertzakian" w:date="2018-09-11T20:05:00Z"/>
        </w:rPr>
        <w:pPrChange w:id="5876" w:author="Sam Tertzakian" w:date="2018-09-12T14:46:00Z">
          <w:pPr>
            <w:autoSpaceDE w:val="0"/>
            <w:autoSpaceDN w:val="0"/>
            <w:adjustRightInd w:val="0"/>
            <w:spacing w:after="0" w:line="240" w:lineRule="auto"/>
          </w:pPr>
        </w:pPrChange>
      </w:pPr>
      <w:ins w:id="5877" w:author="Sam Tertzakian" w:date="2018-09-11T20:05:00Z">
        <w:r>
          <w:t xml:space="preserve">    DIRECTFW_SERIAL_BUS_TYPE TargetBusType;</w:t>
        </w:r>
      </w:ins>
    </w:p>
    <w:p w14:paraId="73B059FE" w14:textId="77777777" w:rsidR="00E02B00" w:rsidRDefault="00E02B00">
      <w:pPr>
        <w:pStyle w:val="CodeBlock"/>
        <w:rPr>
          <w:ins w:id="5878" w:author="Sam Tertzakian" w:date="2018-09-11T20:05:00Z"/>
        </w:rPr>
        <w:pPrChange w:id="5879" w:author="Sam Tertzakian" w:date="2018-09-12T14:46:00Z">
          <w:pPr>
            <w:autoSpaceDE w:val="0"/>
            <w:autoSpaceDN w:val="0"/>
            <w:adjustRightInd w:val="0"/>
            <w:spacing w:after="0" w:line="240" w:lineRule="auto"/>
          </w:pPr>
        </w:pPrChange>
      </w:pPr>
      <w:ins w:id="5880" w:author="Sam Tertzakian" w:date="2018-09-11T20:05:00Z">
        <w:r>
          <w:t xml:space="preserve">    // Callback to get Transfer List from Spb.</w:t>
        </w:r>
      </w:ins>
    </w:p>
    <w:p w14:paraId="4F796A6C" w14:textId="77777777" w:rsidR="00E02B00" w:rsidRDefault="00E02B00">
      <w:pPr>
        <w:pStyle w:val="CodeBlock"/>
        <w:rPr>
          <w:ins w:id="5881" w:author="Sam Tertzakian" w:date="2018-09-11T20:05:00Z"/>
        </w:rPr>
        <w:pPrChange w:id="5882" w:author="Sam Tertzakian" w:date="2018-09-12T14:46:00Z">
          <w:pPr>
            <w:autoSpaceDE w:val="0"/>
            <w:autoSpaceDN w:val="0"/>
            <w:adjustRightInd w:val="0"/>
            <w:spacing w:after="0" w:line="240" w:lineRule="auto"/>
          </w:pPr>
        </w:pPrChange>
      </w:pPr>
      <w:ins w:id="5883" w:author="Sam Tertzakian" w:date="2018-09-11T20:05:00Z">
        <w:r>
          <w:t xml:space="preserve">    //</w:t>
        </w:r>
      </w:ins>
    </w:p>
    <w:p w14:paraId="7FF48287" w14:textId="77777777" w:rsidR="00E02B00" w:rsidRDefault="00E02B00">
      <w:pPr>
        <w:pStyle w:val="CodeBlock"/>
        <w:rPr>
          <w:ins w:id="5884" w:author="Sam Tertzakian" w:date="2018-09-11T20:05:00Z"/>
        </w:rPr>
        <w:pPrChange w:id="5885" w:author="Sam Tertzakian" w:date="2018-09-12T14:46:00Z">
          <w:pPr>
            <w:autoSpaceDE w:val="0"/>
            <w:autoSpaceDN w:val="0"/>
            <w:adjustRightInd w:val="0"/>
            <w:spacing w:after="0" w:line="240" w:lineRule="auto"/>
          </w:pPr>
        </w:pPrChange>
      </w:pPr>
      <w:ins w:id="5886" w:author="Sam Tertzakian" w:date="2018-09-11T20:05:00Z">
        <w:r>
          <w:t xml:space="preserve">    EVT_DMF_ResourceHub_DispatchTransferList* EvtResourceHubDispatchTransferList;</w:t>
        </w:r>
      </w:ins>
    </w:p>
    <w:p w14:paraId="62407851" w14:textId="77777777" w:rsidR="00E02B00" w:rsidRDefault="00E02B00">
      <w:pPr>
        <w:pStyle w:val="CodeBlock"/>
        <w:rPr>
          <w:ins w:id="5887" w:author="Sam Tertzakian" w:date="2018-09-11T20:05:00Z"/>
        </w:rPr>
        <w:pPrChange w:id="5888" w:author="Sam Tertzakian" w:date="2018-09-12T14:46:00Z">
          <w:pPr>
            <w:autoSpaceDE w:val="0"/>
            <w:autoSpaceDN w:val="0"/>
            <w:adjustRightInd w:val="0"/>
            <w:spacing w:after="0" w:line="240" w:lineRule="auto"/>
          </w:pPr>
        </w:pPrChange>
      </w:pPr>
      <w:ins w:id="5889" w:author="Sam Tertzakian" w:date="2018-09-11T20:05:00Z">
        <w:r>
          <w:t>} DMF_CONFIG_ResourceHub;</w:t>
        </w:r>
      </w:ins>
    </w:p>
    <w:p w14:paraId="5E549E41" w14:textId="77777777" w:rsidR="00E02B00" w:rsidRDefault="00E02B00">
      <w:pPr>
        <w:pStyle w:val="CodeBlock"/>
        <w:rPr>
          <w:ins w:id="5890" w:author="Sam Tertzakian" w:date="2018-09-11T20:05:00Z"/>
        </w:rPr>
        <w:pPrChange w:id="5891" w:author="Sam Tertzakian" w:date="2018-09-12T14:46:00Z">
          <w:pPr>
            <w:autoSpaceDE w:val="0"/>
            <w:autoSpaceDN w:val="0"/>
            <w:adjustRightInd w:val="0"/>
            <w:spacing w:after="0" w:line="240" w:lineRule="auto"/>
          </w:pPr>
        </w:pPrChange>
      </w:pPr>
    </w:p>
    <w:p w14:paraId="6F4813DA" w14:textId="77777777" w:rsidR="00E02B00" w:rsidRDefault="00E02B00">
      <w:pPr>
        <w:pStyle w:val="CodeBlock"/>
        <w:rPr>
          <w:ins w:id="5892" w:author="Sam Tertzakian" w:date="2018-09-11T20:05:00Z"/>
        </w:rPr>
        <w:pPrChange w:id="5893" w:author="Sam Tertzakian" w:date="2018-09-12T14:46:00Z">
          <w:pPr>
            <w:autoSpaceDE w:val="0"/>
            <w:autoSpaceDN w:val="0"/>
            <w:adjustRightInd w:val="0"/>
            <w:spacing w:after="0" w:line="240" w:lineRule="auto"/>
          </w:pPr>
        </w:pPrChange>
      </w:pPr>
      <w:ins w:id="5894" w:author="Sam Tertzakian" w:date="2018-09-11T20:05:00Z">
        <w:r>
          <w:t>====[Module Enumeration Types]======================================================================================================</w:t>
        </w:r>
      </w:ins>
    </w:p>
    <w:p w14:paraId="3B2E9625" w14:textId="77777777" w:rsidR="00E02B00" w:rsidRDefault="00E02B00">
      <w:pPr>
        <w:pStyle w:val="CodeBlock"/>
        <w:rPr>
          <w:ins w:id="5895" w:author="Sam Tertzakian" w:date="2018-09-11T20:05:00Z"/>
        </w:rPr>
        <w:pPrChange w:id="5896" w:author="Sam Tertzakian" w:date="2018-09-12T14:46:00Z">
          <w:pPr>
            <w:autoSpaceDE w:val="0"/>
            <w:autoSpaceDN w:val="0"/>
            <w:adjustRightInd w:val="0"/>
            <w:spacing w:after="0" w:line="240" w:lineRule="auto"/>
          </w:pPr>
        </w:pPrChange>
      </w:pPr>
    </w:p>
    <w:p w14:paraId="0542DE57" w14:textId="77777777" w:rsidR="00E02B00" w:rsidRDefault="00E02B00">
      <w:pPr>
        <w:pStyle w:val="CodeBlock"/>
        <w:rPr>
          <w:ins w:id="5897" w:author="Sam Tertzakian" w:date="2018-09-11T20:05:00Z"/>
        </w:rPr>
        <w:pPrChange w:id="5898" w:author="Sam Tertzakian" w:date="2018-09-12T14:46:00Z">
          <w:pPr>
            <w:autoSpaceDE w:val="0"/>
            <w:autoSpaceDN w:val="0"/>
            <w:adjustRightInd w:val="0"/>
            <w:spacing w:after="0" w:line="240" w:lineRule="auto"/>
          </w:pPr>
        </w:pPrChange>
      </w:pPr>
      <w:ins w:id="5899" w:author="Sam Tertzakian" w:date="2018-09-11T20:05:00Z">
        <w:r>
          <w:t>typedef enum</w:t>
        </w:r>
      </w:ins>
    </w:p>
    <w:p w14:paraId="71585B5C" w14:textId="77777777" w:rsidR="00E02B00" w:rsidRDefault="00E02B00">
      <w:pPr>
        <w:pStyle w:val="CodeBlock"/>
        <w:rPr>
          <w:ins w:id="5900" w:author="Sam Tertzakian" w:date="2018-09-11T20:05:00Z"/>
        </w:rPr>
        <w:pPrChange w:id="5901" w:author="Sam Tertzakian" w:date="2018-09-12T14:46:00Z">
          <w:pPr>
            <w:autoSpaceDE w:val="0"/>
            <w:autoSpaceDN w:val="0"/>
            <w:adjustRightInd w:val="0"/>
            <w:spacing w:after="0" w:line="240" w:lineRule="auto"/>
          </w:pPr>
        </w:pPrChange>
      </w:pPr>
      <w:ins w:id="5902" w:author="Sam Tertzakian" w:date="2018-09-11T20:05:00Z">
        <w:r>
          <w:t>{</w:t>
        </w:r>
      </w:ins>
    </w:p>
    <w:p w14:paraId="65B5DB9F" w14:textId="77777777" w:rsidR="00E02B00" w:rsidRDefault="00E02B00">
      <w:pPr>
        <w:pStyle w:val="CodeBlock"/>
        <w:rPr>
          <w:ins w:id="5903" w:author="Sam Tertzakian" w:date="2018-09-11T20:05:00Z"/>
        </w:rPr>
        <w:pPrChange w:id="5904" w:author="Sam Tertzakian" w:date="2018-09-12T14:46:00Z">
          <w:pPr>
            <w:autoSpaceDE w:val="0"/>
            <w:autoSpaceDN w:val="0"/>
            <w:adjustRightInd w:val="0"/>
            <w:spacing w:after="0" w:line="240" w:lineRule="auto"/>
          </w:pPr>
        </w:pPrChange>
      </w:pPr>
      <w:ins w:id="5905" w:author="Sam Tertzakian" w:date="2018-09-11T20:05:00Z">
        <w:r>
          <w:t xml:space="preserve">    Reserved = 0,</w:t>
        </w:r>
      </w:ins>
    </w:p>
    <w:p w14:paraId="0CB73EB4" w14:textId="77777777" w:rsidR="00E02B00" w:rsidRDefault="00E02B00">
      <w:pPr>
        <w:pStyle w:val="CodeBlock"/>
        <w:rPr>
          <w:ins w:id="5906" w:author="Sam Tertzakian" w:date="2018-09-11T20:05:00Z"/>
        </w:rPr>
        <w:pPrChange w:id="5907" w:author="Sam Tertzakian" w:date="2018-09-12T14:46:00Z">
          <w:pPr>
            <w:autoSpaceDE w:val="0"/>
            <w:autoSpaceDN w:val="0"/>
            <w:adjustRightInd w:val="0"/>
            <w:spacing w:after="0" w:line="240" w:lineRule="auto"/>
          </w:pPr>
        </w:pPrChange>
      </w:pPr>
      <w:ins w:id="5908" w:author="Sam Tertzakian" w:date="2018-09-11T20:05:00Z">
        <w:r>
          <w:t xml:space="preserve">    I2C,</w:t>
        </w:r>
      </w:ins>
    </w:p>
    <w:p w14:paraId="6CED2DFE" w14:textId="77777777" w:rsidR="00E02B00" w:rsidRDefault="00E02B00">
      <w:pPr>
        <w:pStyle w:val="CodeBlock"/>
        <w:rPr>
          <w:ins w:id="5909" w:author="Sam Tertzakian" w:date="2018-09-11T20:05:00Z"/>
        </w:rPr>
        <w:pPrChange w:id="5910" w:author="Sam Tertzakian" w:date="2018-09-12T14:46:00Z">
          <w:pPr>
            <w:autoSpaceDE w:val="0"/>
            <w:autoSpaceDN w:val="0"/>
            <w:adjustRightInd w:val="0"/>
            <w:spacing w:after="0" w:line="240" w:lineRule="auto"/>
          </w:pPr>
        </w:pPrChange>
      </w:pPr>
      <w:ins w:id="5911" w:author="Sam Tertzakian" w:date="2018-09-11T20:05:00Z">
        <w:r>
          <w:t xml:space="preserve">    SPI,</w:t>
        </w:r>
      </w:ins>
    </w:p>
    <w:p w14:paraId="620A68BA" w14:textId="77777777" w:rsidR="00E02B00" w:rsidRDefault="00E02B00">
      <w:pPr>
        <w:pStyle w:val="CodeBlock"/>
        <w:rPr>
          <w:ins w:id="5912" w:author="Sam Tertzakian" w:date="2018-09-11T20:05:00Z"/>
        </w:rPr>
        <w:pPrChange w:id="5913" w:author="Sam Tertzakian" w:date="2018-09-12T14:46:00Z">
          <w:pPr>
            <w:autoSpaceDE w:val="0"/>
            <w:autoSpaceDN w:val="0"/>
            <w:adjustRightInd w:val="0"/>
            <w:spacing w:after="0" w:line="240" w:lineRule="auto"/>
          </w:pPr>
        </w:pPrChange>
      </w:pPr>
      <w:ins w:id="5914" w:author="Sam Tertzakian" w:date="2018-09-11T20:05:00Z">
        <w:r>
          <w:t xml:space="preserve">    UART</w:t>
        </w:r>
      </w:ins>
    </w:p>
    <w:p w14:paraId="4460805C" w14:textId="77777777" w:rsidR="00E02B00" w:rsidRDefault="00E02B00">
      <w:pPr>
        <w:pStyle w:val="CodeBlock"/>
        <w:rPr>
          <w:ins w:id="5915" w:author="Sam Tertzakian" w:date="2018-09-11T20:05:00Z"/>
        </w:rPr>
        <w:pPrChange w:id="5916" w:author="Sam Tertzakian" w:date="2018-09-12T14:46:00Z">
          <w:pPr>
            <w:autoSpaceDE w:val="0"/>
            <w:autoSpaceDN w:val="0"/>
            <w:adjustRightInd w:val="0"/>
            <w:spacing w:after="0" w:line="240" w:lineRule="auto"/>
          </w:pPr>
        </w:pPrChange>
      </w:pPr>
      <w:ins w:id="5917" w:author="Sam Tertzakian" w:date="2018-09-11T20:05:00Z">
        <w:r>
          <w:t>} DIRECTFW_SERIAL_BUS_TYPE;</w:t>
        </w:r>
      </w:ins>
    </w:p>
    <w:p w14:paraId="45292CA0" w14:textId="77777777" w:rsidR="00E02B00" w:rsidRDefault="00E02B00">
      <w:pPr>
        <w:pStyle w:val="CodeBlock"/>
        <w:rPr>
          <w:ins w:id="5918" w:author="Sam Tertzakian" w:date="2018-09-11T20:05:00Z"/>
        </w:rPr>
        <w:pPrChange w:id="5919" w:author="Sam Tertzakian" w:date="2018-09-12T14:46:00Z">
          <w:pPr>
            <w:autoSpaceDE w:val="0"/>
            <w:autoSpaceDN w:val="0"/>
            <w:adjustRightInd w:val="0"/>
            <w:spacing w:after="0" w:line="240" w:lineRule="auto"/>
          </w:pPr>
        </w:pPrChange>
      </w:pPr>
    </w:p>
    <w:p w14:paraId="57A1E2D8" w14:textId="77777777" w:rsidR="00E02B00" w:rsidRDefault="00E02B00">
      <w:pPr>
        <w:pStyle w:val="CodeBlock"/>
        <w:rPr>
          <w:ins w:id="5920" w:author="Sam Tertzakian" w:date="2018-09-11T20:05:00Z"/>
        </w:rPr>
        <w:pPrChange w:id="5921" w:author="Sam Tertzakian" w:date="2018-09-12T14:46:00Z">
          <w:pPr>
            <w:autoSpaceDE w:val="0"/>
            <w:autoSpaceDN w:val="0"/>
            <w:adjustRightInd w:val="0"/>
            <w:spacing w:after="0" w:line="240" w:lineRule="auto"/>
          </w:pPr>
        </w:pPrChange>
      </w:pPr>
      <w:ins w:id="5922" w:author="Sam Tertzakian" w:date="2018-09-11T20:05:00Z">
        <w:r>
          <w:t>I2C:</w:t>
        </w:r>
      </w:ins>
    </w:p>
    <w:p w14:paraId="788867CF" w14:textId="77777777" w:rsidR="00E02B00" w:rsidRDefault="00E02B00">
      <w:pPr>
        <w:pStyle w:val="CodeBlock"/>
        <w:rPr>
          <w:ins w:id="5923" w:author="Sam Tertzakian" w:date="2018-09-11T20:05:00Z"/>
        </w:rPr>
        <w:pPrChange w:id="5924" w:author="Sam Tertzakian" w:date="2018-09-12T14:46:00Z">
          <w:pPr>
            <w:autoSpaceDE w:val="0"/>
            <w:autoSpaceDN w:val="0"/>
            <w:adjustRightInd w:val="0"/>
            <w:spacing w:after="0" w:line="240" w:lineRule="auto"/>
          </w:pPr>
        </w:pPrChange>
      </w:pPr>
      <w:ins w:id="5925" w:author="Sam Tertzakian" w:date="2018-09-11T20:05:00Z">
        <w:r>
          <w:t>I2C bus.</w:t>
        </w:r>
      </w:ins>
    </w:p>
    <w:p w14:paraId="24036D42" w14:textId="77777777" w:rsidR="00E02B00" w:rsidRDefault="00E02B00">
      <w:pPr>
        <w:pStyle w:val="CodeBlock"/>
        <w:rPr>
          <w:ins w:id="5926" w:author="Sam Tertzakian" w:date="2018-09-11T20:05:00Z"/>
        </w:rPr>
        <w:pPrChange w:id="5927" w:author="Sam Tertzakian" w:date="2018-09-12T14:46:00Z">
          <w:pPr>
            <w:autoSpaceDE w:val="0"/>
            <w:autoSpaceDN w:val="0"/>
            <w:adjustRightInd w:val="0"/>
            <w:spacing w:after="0" w:line="240" w:lineRule="auto"/>
          </w:pPr>
        </w:pPrChange>
      </w:pPr>
    </w:p>
    <w:p w14:paraId="32833699" w14:textId="77777777" w:rsidR="00E02B00" w:rsidRDefault="00E02B00">
      <w:pPr>
        <w:pStyle w:val="CodeBlock"/>
        <w:rPr>
          <w:ins w:id="5928" w:author="Sam Tertzakian" w:date="2018-09-11T20:05:00Z"/>
        </w:rPr>
        <w:pPrChange w:id="5929" w:author="Sam Tertzakian" w:date="2018-09-12T14:46:00Z">
          <w:pPr>
            <w:autoSpaceDE w:val="0"/>
            <w:autoSpaceDN w:val="0"/>
            <w:adjustRightInd w:val="0"/>
            <w:spacing w:after="0" w:line="240" w:lineRule="auto"/>
          </w:pPr>
        </w:pPrChange>
      </w:pPr>
      <w:ins w:id="5930" w:author="Sam Tertzakian" w:date="2018-09-11T20:05:00Z">
        <w:r>
          <w:t>Spi:</w:t>
        </w:r>
      </w:ins>
    </w:p>
    <w:p w14:paraId="6ED25935" w14:textId="77777777" w:rsidR="00E02B00" w:rsidRDefault="00E02B00">
      <w:pPr>
        <w:pStyle w:val="CodeBlock"/>
        <w:rPr>
          <w:ins w:id="5931" w:author="Sam Tertzakian" w:date="2018-09-11T20:05:00Z"/>
        </w:rPr>
        <w:pPrChange w:id="5932" w:author="Sam Tertzakian" w:date="2018-09-12T14:46:00Z">
          <w:pPr>
            <w:autoSpaceDE w:val="0"/>
            <w:autoSpaceDN w:val="0"/>
            <w:adjustRightInd w:val="0"/>
            <w:spacing w:after="0" w:line="240" w:lineRule="auto"/>
          </w:pPr>
        </w:pPrChange>
      </w:pPr>
      <w:ins w:id="5933" w:author="Sam Tertzakian" w:date="2018-09-11T20:05:00Z">
        <w:r>
          <w:lastRenderedPageBreak/>
          <w:t>SPI bus.</w:t>
        </w:r>
      </w:ins>
    </w:p>
    <w:p w14:paraId="16B526FD" w14:textId="77777777" w:rsidR="00E02B00" w:rsidRDefault="00E02B00">
      <w:pPr>
        <w:pStyle w:val="CodeBlock"/>
        <w:rPr>
          <w:ins w:id="5934" w:author="Sam Tertzakian" w:date="2018-09-11T20:05:00Z"/>
        </w:rPr>
        <w:pPrChange w:id="5935" w:author="Sam Tertzakian" w:date="2018-09-12T14:46:00Z">
          <w:pPr>
            <w:autoSpaceDE w:val="0"/>
            <w:autoSpaceDN w:val="0"/>
            <w:adjustRightInd w:val="0"/>
            <w:spacing w:after="0" w:line="240" w:lineRule="auto"/>
          </w:pPr>
        </w:pPrChange>
      </w:pPr>
    </w:p>
    <w:p w14:paraId="3EA57E91" w14:textId="77777777" w:rsidR="00E02B00" w:rsidRDefault="00E02B00">
      <w:pPr>
        <w:pStyle w:val="CodeBlock"/>
        <w:rPr>
          <w:ins w:id="5936" w:author="Sam Tertzakian" w:date="2018-09-11T20:05:00Z"/>
        </w:rPr>
        <w:pPrChange w:id="5937" w:author="Sam Tertzakian" w:date="2018-09-12T14:46:00Z">
          <w:pPr>
            <w:autoSpaceDE w:val="0"/>
            <w:autoSpaceDN w:val="0"/>
            <w:adjustRightInd w:val="0"/>
            <w:spacing w:after="0" w:line="240" w:lineRule="auto"/>
          </w:pPr>
        </w:pPrChange>
      </w:pPr>
      <w:ins w:id="5938" w:author="Sam Tertzakian" w:date="2018-09-11T20:05:00Z">
        <w:r>
          <w:t>UART:</w:t>
        </w:r>
      </w:ins>
    </w:p>
    <w:p w14:paraId="6DF56587" w14:textId="77777777" w:rsidR="00E02B00" w:rsidRDefault="00E02B00">
      <w:pPr>
        <w:pStyle w:val="CodeBlock"/>
        <w:rPr>
          <w:ins w:id="5939" w:author="Sam Tertzakian" w:date="2018-09-11T20:05:00Z"/>
        </w:rPr>
        <w:pPrChange w:id="5940" w:author="Sam Tertzakian" w:date="2018-09-12T14:46:00Z">
          <w:pPr>
            <w:autoSpaceDE w:val="0"/>
            <w:autoSpaceDN w:val="0"/>
            <w:adjustRightInd w:val="0"/>
            <w:spacing w:after="0" w:line="240" w:lineRule="auto"/>
          </w:pPr>
        </w:pPrChange>
      </w:pPr>
      <w:ins w:id="5941" w:author="Sam Tertzakian" w:date="2018-09-11T20:05:00Z">
        <w:r>
          <w:t>UART bus.</w:t>
        </w:r>
      </w:ins>
    </w:p>
    <w:p w14:paraId="7A44D89C" w14:textId="77777777" w:rsidR="00E02B00" w:rsidRDefault="00E02B00">
      <w:pPr>
        <w:pStyle w:val="CodeBlock"/>
        <w:rPr>
          <w:ins w:id="5942" w:author="Sam Tertzakian" w:date="2018-09-11T20:05:00Z"/>
        </w:rPr>
        <w:pPrChange w:id="5943" w:author="Sam Tertzakian" w:date="2018-09-12T14:46:00Z">
          <w:pPr>
            <w:autoSpaceDE w:val="0"/>
            <w:autoSpaceDN w:val="0"/>
            <w:adjustRightInd w:val="0"/>
            <w:spacing w:after="0" w:line="240" w:lineRule="auto"/>
          </w:pPr>
        </w:pPrChange>
      </w:pPr>
    </w:p>
    <w:p w14:paraId="3E36E084" w14:textId="77777777" w:rsidR="00E02B00" w:rsidRDefault="00E02B00">
      <w:pPr>
        <w:pStyle w:val="CodeBlock"/>
        <w:rPr>
          <w:ins w:id="5944" w:author="Sam Tertzakian" w:date="2018-09-11T20:05:00Z"/>
        </w:rPr>
        <w:pPrChange w:id="5945" w:author="Sam Tertzakian" w:date="2018-09-12T14:46:00Z">
          <w:pPr>
            <w:autoSpaceDE w:val="0"/>
            <w:autoSpaceDN w:val="0"/>
            <w:adjustRightInd w:val="0"/>
            <w:spacing w:after="0" w:line="240" w:lineRule="auto"/>
          </w:pPr>
        </w:pPrChange>
      </w:pPr>
      <w:ins w:id="5946" w:author="Sam Tertzakian" w:date="2018-09-11T20:05:00Z">
        <w:r>
          <w:t>====[Module Structures]============================================================================================================</w:t>
        </w:r>
      </w:ins>
    </w:p>
    <w:p w14:paraId="5A500DEE" w14:textId="77777777" w:rsidR="00E02B00" w:rsidRDefault="00E02B00">
      <w:pPr>
        <w:pStyle w:val="CodeBlock"/>
        <w:rPr>
          <w:ins w:id="5947" w:author="Sam Tertzakian" w:date="2018-09-11T20:05:00Z"/>
        </w:rPr>
        <w:pPrChange w:id="5948" w:author="Sam Tertzakian" w:date="2018-09-12T14:46:00Z">
          <w:pPr>
            <w:autoSpaceDE w:val="0"/>
            <w:autoSpaceDN w:val="0"/>
            <w:adjustRightInd w:val="0"/>
            <w:spacing w:after="0" w:line="240" w:lineRule="auto"/>
          </w:pPr>
        </w:pPrChange>
      </w:pPr>
    </w:p>
    <w:p w14:paraId="4C334577" w14:textId="77777777" w:rsidR="00E02B00" w:rsidRDefault="00E02B00">
      <w:pPr>
        <w:pStyle w:val="CodeBlock"/>
        <w:rPr>
          <w:ins w:id="5949" w:author="Sam Tertzakian" w:date="2018-09-11T20:05:00Z"/>
        </w:rPr>
        <w:pPrChange w:id="5950" w:author="Sam Tertzakian" w:date="2018-09-12T14:46:00Z">
          <w:pPr>
            <w:autoSpaceDE w:val="0"/>
            <w:autoSpaceDN w:val="0"/>
            <w:adjustRightInd w:val="0"/>
            <w:spacing w:after="0" w:line="240" w:lineRule="auto"/>
          </w:pPr>
        </w:pPrChange>
      </w:pPr>
      <w:ins w:id="5951" w:author="Sam Tertzakian" w:date="2018-09-11T20:05:00Z">
        <w:r>
          <w:t>====[Module Callbacks]=============================================================================================================</w:t>
        </w:r>
      </w:ins>
    </w:p>
    <w:p w14:paraId="65FCD68C" w14:textId="77777777" w:rsidR="00E02B00" w:rsidRDefault="00E02B00">
      <w:pPr>
        <w:pStyle w:val="CodeBlock"/>
        <w:rPr>
          <w:ins w:id="5952" w:author="Sam Tertzakian" w:date="2018-09-11T20:05:00Z"/>
        </w:rPr>
        <w:pPrChange w:id="5953" w:author="Sam Tertzakian" w:date="2018-09-12T14:46:00Z">
          <w:pPr>
            <w:autoSpaceDE w:val="0"/>
            <w:autoSpaceDN w:val="0"/>
            <w:adjustRightInd w:val="0"/>
            <w:spacing w:after="0" w:line="240" w:lineRule="auto"/>
          </w:pPr>
        </w:pPrChange>
      </w:pPr>
    </w:p>
    <w:p w14:paraId="2FBF9D6A" w14:textId="77777777" w:rsidR="00E02B00" w:rsidRDefault="00E02B00">
      <w:pPr>
        <w:pStyle w:val="CodeBlock"/>
        <w:rPr>
          <w:ins w:id="5954" w:author="Sam Tertzakian" w:date="2018-09-11T20:05:00Z"/>
        </w:rPr>
        <w:pPrChange w:id="5955" w:author="Sam Tertzakian" w:date="2018-09-12T14:46:00Z">
          <w:pPr>
            <w:autoSpaceDE w:val="0"/>
            <w:autoSpaceDN w:val="0"/>
            <w:adjustRightInd w:val="0"/>
            <w:spacing w:after="0" w:line="240" w:lineRule="auto"/>
          </w:pPr>
        </w:pPrChange>
      </w:pPr>
      <w:ins w:id="5956" w:author="Sam Tertzakian" w:date="2018-09-11T20:05:00Z">
        <w:r>
          <w:t>_IRQL_requires_max_(DISPATCH_LEVEL)</w:t>
        </w:r>
      </w:ins>
    </w:p>
    <w:p w14:paraId="6506BC34" w14:textId="77777777" w:rsidR="00E02B00" w:rsidRDefault="00E02B00">
      <w:pPr>
        <w:pStyle w:val="CodeBlock"/>
        <w:rPr>
          <w:ins w:id="5957" w:author="Sam Tertzakian" w:date="2018-09-11T20:05:00Z"/>
        </w:rPr>
        <w:pPrChange w:id="5958" w:author="Sam Tertzakian" w:date="2018-09-12T14:46:00Z">
          <w:pPr>
            <w:autoSpaceDE w:val="0"/>
            <w:autoSpaceDN w:val="0"/>
            <w:adjustRightInd w:val="0"/>
            <w:spacing w:after="0" w:line="240" w:lineRule="auto"/>
          </w:pPr>
        </w:pPrChange>
      </w:pPr>
      <w:ins w:id="5959" w:author="Sam Tertzakian" w:date="2018-09-11T20:05:00Z">
        <w:r>
          <w:t>_IRQL_requires_same_</w:t>
        </w:r>
      </w:ins>
    </w:p>
    <w:p w14:paraId="4E6F08C8" w14:textId="77777777" w:rsidR="00E02B00" w:rsidRDefault="00E02B00">
      <w:pPr>
        <w:pStyle w:val="CodeBlock"/>
        <w:rPr>
          <w:ins w:id="5960" w:author="Sam Tertzakian" w:date="2018-09-11T20:05:00Z"/>
        </w:rPr>
        <w:pPrChange w:id="5961" w:author="Sam Tertzakian" w:date="2018-09-12T14:46:00Z">
          <w:pPr>
            <w:autoSpaceDE w:val="0"/>
            <w:autoSpaceDN w:val="0"/>
            <w:adjustRightInd w:val="0"/>
            <w:spacing w:after="0" w:line="240" w:lineRule="auto"/>
          </w:pPr>
        </w:pPrChange>
      </w:pPr>
      <w:ins w:id="5962" w:author="Sam Tertzakian" w:date="2018-09-11T20:05:00Z">
        <w:r>
          <w:t>NTSTATUS</w:t>
        </w:r>
      </w:ins>
    </w:p>
    <w:p w14:paraId="14B0BE18" w14:textId="12409390" w:rsidR="00E02B00" w:rsidRDefault="00E02B00">
      <w:pPr>
        <w:pStyle w:val="CodeBlock"/>
        <w:rPr>
          <w:ins w:id="5963" w:author="Sam Tertzakian" w:date="2018-09-11T20:05:00Z"/>
        </w:rPr>
        <w:pPrChange w:id="5964" w:author="Sam Tertzakian" w:date="2018-09-12T14:46:00Z">
          <w:pPr>
            <w:autoSpaceDE w:val="0"/>
            <w:autoSpaceDN w:val="0"/>
            <w:adjustRightInd w:val="0"/>
            <w:spacing w:after="0" w:line="240" w:lineRule="auto"/>
          </w:pPr>
        </w:pPrChange>
      </w:pPr>
      <w:ins w:id="5965" w:author="Sam Tertzakian" w:date="2018-09-11T20:05:00Z">
        <w:r>
          <w:t>EVT_DMF_ResourceHub_DispatchTransferList(_In_ DMFMODULE DmfModule,</w:t>
        </w:r>
      </w:ins>
    </w:p>
    <w:p w14:paraId="5B796599" w14:textId="36824641" w:rsidR="00E02B00" w:rsidRDefault="00E02B00">
      <w:pPr>
        <w:pStyle w:val="CodeBlock"/>
        <w:rPr>
          <w:ins w:id="5966" w:author="Sam Tertzakian" w:date="2018-09-11T20:05:00Z"/>
        </w:rPr>
        <w:pPrChange w:id="5967" w:author="Sam Tertzakian" w:date="2018-09-12T14:46:00Z">
          <w:pPr>
            <w:autoSpaceDE w:val="0"/>
            <w:autoSpaceDN w:val="0"/>
            <w:adjustRightInd w:val="0"/>
            <w:spacing w:after="0" w:line="240" w:lineRule="auto"/>
          </w:pPr>
        </w:pPrChange>
      </w:pPr>
      <w:ins w:id="5968" w:author="Sam Tertzakian" w:date="2018-09-11T20:05:00Z">
        <w:r>
          <w:t xml:space="preserve">                                         _In_ SPB_TRANSFER_LIST</w:t>
        </w:r>
      </w:ins>
      <w:ins w:id="5969" w:author="Sam Tertzakian" w:date="2018-09-11T20:06:00Z">
        <w:r>
          <w:t>*</w:t>
        </w:r>
      </w:ins>
      <w:ins w:id="5970" w:author="Sam Tertzakian" w:date="2018-09-11T20:05:00Z">
        <w:r>
          <w:t xml:space="preserve"> SpbTransferListBuffer,</w:t>
        </w:r>
      </w:ins>
    </w:p>
    <w:p w14:paraId="5B3B9857" w14:textId="77777777" w:rsidR="00E02B00" w:rsidRDefault="00E02B00">
      <w:pPr>
        <w:pStyle w:val="CodeBlock"/>
        <w:rPr>
          <w:ins w:id="5971" w:author="Sam Tertzakian" w:date="2018-09-11T20:05:00Z"/>
        </w:rPr>
        <w:pPrChange w:id="5972" w:author="Sam Tertzakian" w:date="2018-09-12T14:46:00Z">
          <w:pPr>
            <w:autoSpaceDE w:val="0"/>
            <w:autoSpaceDN w:val="0"/>
            <w:adjustRightInd w:val="0"/>
            <w:spacing w:after="0" w:line="240" w:lineRule="auto"/>
          </w:pPr>
        </w:pPrChange>
      </w:pPr>
      <w:ins w:id="5973" w:author="Sam Tertzakian" w:date="2018-09-11T20:05:00Z">
        <w:r>
          <w:t xml:space="preserve">                                         _In_ size_t SpbTransferListBufferSize,</w:t>
        </w:r>
      </w:ins>
    </w:p>
    <w:p w14:paraId="185021D1" w14:textId="3ECE08F9" w:rsidR="00E02B00" w:rsidRDefault="00E02B00">
      <w:pPr>
        <w:pStyle w:val="CodeBlock"/>
        <w:rPr>
          <w:ins w:id="5974" w:author="Sam Tertzakian" w:date="2018-09-11T20:05:00Z"/>
        </w:rPr>
        <w:pPrChange w:id="5975" w:author="Sam Tertzakian" w:date="2018-09-12T14:46:00Z">
          <w:pPr>
            <w:autoSpaceDE w:val="0"/>
            <w:autoSpaceDN w:val="0"/>
            <w:adjustRightInd w:val="0"/>
            <w:spacing w:after="0" w:line="240" w:lineRule="auto"/>
          </w:pPr>
        </w:pPrChange>
      </w:pPr>
      <w:ins w:id="5976" w:author="Sam Tertzakian" w:date="2018-09-11T20:05:00Z">
        <w:r>
          <w:t xml:space="preserve">                                         _In_ USHORT I2CSecondaryDeviceAddress,</w:t>
        </w:r>
      </w:ins>
    </w:p>
    <w:p w14:paraId="552E0B18" w14:textId="77777777" w:rsidR="00E02B00" w:rsidRDefault="00E02B00">
      <w:pPr>
        <w:pStyle w:val="CodeBlock"/>
        <w:rPr>
          <w:ins w:id="5977" w:author="Sam Tertzakian" w:date="2018-09-11T20:05:00Z"/>
        </w:rPr>
        <w:pPrChange w:id="5978" w:author="Sam Tertzakian" w:date="2018-09-12T14:46:00Z">
          <w:pPr>
            <w:autoSpaceDE w:val="0"/>
            <w:autoSpaceDN w:val="0"/>
            <w:adjustRightInd w:val="0"/>
            <w:spacing w:after="0" w:line="240" w:lineRule="auto"/>
          </w:pPr>
        </w:pPrChange>
      </w:pPr>
      <w:ins w:id="5979" w:author="Sam Tertzakian" w:date="2018-09-11T20:05:00Z">
        <w:r>
          <w:t xml:space="preserve">                                         _Out_ size_t *TotalTransferLength);</w:t>
        </w:r>
      </w:ins>
    </w:p>
    <w:p w14:paraId="626C6C16" w14:textId="77777777" w:rsidR="00E02B00" w:rsidRDefault="00E02B00">
      <w:pPr>
        <w:pStyle w:val="CodeBlock"/>
        <w:rPr>
          <w:ins w:id="5980" w:author="Sam Tertzakian" w:date="2018-09-11T20:05:00Z"/>
        </w:rPr>
        <w:pPrChange w:id="5981" w:author="Sam Tertzakian" w:date="2018-09-12T14:46:00Z">
          <w:pPr>
            <w:autoSpaceDE w:val="0"/>
            <w:autoSpaceDN w:val="0"/>
            <w:adjustRightInd w:val="0"/>
            <w:spacing w:after="0" w:line="240" w:lineRule="auto"/>
          </w:pPr>
        </w:pPrChange>
      </w:pPr>
    </w:p>
    <w:p w14:paraId="747B760F" w14:textId="77777777" w:rsidR="00E02B00" w:rsidRDefault="00E02B00">
      <w:pPr>
        <w:pStyle w:val="CodeBlock"/>
        <w:rPr>
          <w:ins w:id="5982" w:author="Sam Tertzakian" w:date="2018-09-11T20:05:00Z"/>
        </w:rPr>
        <w:pPrChange w:id="5983" w:author="Sam Tertzakian" w:date="2018-09-12T14:46:00Z">
          <w:pPr>
            <w:autoSpaceDE w:val="0"/>
            <w:autoSpaceDN w:val="0"/>
            <w:adjustRightInd w:val="0"/>
            <w:spacing w:after="0" w:line="240" w:lineRule="auto"/>
          </w:pPr>
        </w:pPrChange>
      </w:pPr>
      <w:ins w:id="5984" w:author="Sam Tertzakian" w:date="2018-09-11T20:05:00Z">
        <w:r>
          <w:t>Callback to the Client when data is transferred via the Resource Hub.</w:t>
        </w:r>
      </w:ins>
    </w:p>
    <w:p w14:paraId="3F6D1722" w14:textId="77777777" w:rsidR="00E02B00" w:rsidRDefault="00E02B00">
      <w:pPr>
        <w:pStyle w:val="CodeBlock"/>
        <w:rPr>
          <w:ins w:id="5985" w:author="Sam Tertzakian" w:date="2018-09-11T20:05:00Z"/>
        </w:rPr>
        <w:pPrChange w:id="5986" w:author="Sam Tertzakian" w:date="2018-09-12T14:46:00Z">
          <w:pPr>
            <w:autoSpaceDE w:val="0"/>
            <w:autoSpaceDN w:val="0"/>
            <w:adjustRightInd w:val="0"/>
            <w:spacing w:after="0" w:line="240" w:lineRule="auto"/>
          </w:pPr>
        </w:pPrChange>
      </w:pPr>
    </w:p>
    <w:p w14:paraId="571D4C97" w14:textId="77777777" w:rsidR="00E02B00" w:rsidRDefault="00E02B00">
      <w:pPr>
        <w:pStyle w:val="CodeBlock"/>
        <w:rPr>
          <w:ins w:id="5987" w:author="Sam Tertzakian" w:date="2018-09-11T20:05:00Z"/>
        </w:rPr>
        <w:pPrChange w:id="5988" w:author="Sam Tertzakian" w:date="2018-09-12T14:46:00Z">
          <w:pPr>
            <w:autoSpaceDE w:val="0"/>
            <w:autoSpaceDN w:val="0"/>
            <w:adjustRightInd w:val="0"/>
            <w:spacing w:after="0" w:line="240" w:lineRule="auto"/>
          </w:pPr>
        </w:pPrChange>
      </w:pPr>
      <w:ins w:id="5989" w:author="Sam Tertzakian" w:date="2018-09-11T20:05:00Z">
        <w:r>
          <w:t>Returns</w:t>
        </w:r>
      </w:ins>
    </w:p>
    <w:p w14:paraId="1A102383" w14:textId="77777777" w:rsidR="00E02B00" w:rsidRDefault="00E02B00">
      <w:pPr>
        <w:pStyle w:val="CodeBlock"/>
        <w:rPr>
          <w:ins w:id="5990" w:author="Sam Tertzakian" w:date="2018-09-11T20:05:00Z"/>
        </w:rPr>
        <w:pPrChange w:id="5991" w:author="Sam Tertzakian" w:date="2018-09-12T14:46:00Z">
          <w:pPr>
            <w:autoSpaceDE w:val="0"/>
            <w:autoSpaceDN w:val="0"/>
            <w:adjustRightInd w:val="0"/>
            <w:spacing w:after="0" w:line="240" w:lineRule="auto"/>
          </w:pPr>
        </w:pPrChange>
      </w:pPr>
      <w:ins w:id="5992" w:author="Sam Tertzakian" w:date="2018-09-11T20:05:00Z">
        <w:r>
          <w:t>-------</w:t>
        </w:r>
      </w:ins>
    </w:p>
    <w:p w14:paraId="782F0638" w14:textId="77777777" w:rsidR="00E02B00" w:rsidRDefault="00E02B00">
      <w:pPr>
        <w:pStyle w:val="CodeBlock"/>
        <w:rPr>
          <w:ins w:id="5993" w:author="Sam Tertzakian" w:date="2018-09-11T20:05:00Z"/>
        </w:rPr>
        <w:pPrChange w:id="5994" w:author="Sam Tertzakian" w:date="2018-09-12T14:46:00Z">
          <w:pPr>
            <w:autoSpaceDE w:val="0"/>
            <w:autoSpaceDN w:val="0"/>
            <w:adjustRightInd w:val="0"/>
            <w:spacing w:after="0" w:line="240" w:lineRule="auto"/>
          </w:pPr>
        </w:pPrChange>
      </w:pPr>
      <w:ins w:id="5995" w:author="Sam Tertzakian" w:date="2018-09-11T20:05:00Z">
        <w:r>
          <w:t>NTSTATUS</w:t>
        </w:r>
      </w:ins>
    </w:p>
    <w:p w14:paraId="3F0E83EF" w14:textId="77777777" w:rsidR="00E02B00" w:rsidRDefault="00E02B00">
      <w:pPr>
        <w:pStyle w:val="CodeBlock"/>
        <w:rPr>
          <w:ins w:id="5996" w:author="Sam Tertzakian" w:date="2018-09-11T20:05:00Z"/>
        </w:rPr>
        <w:pPrChange w:id="5997" w:author="Sam Tertzakian" w:date="2018-09-12T14:46:00Z">
          <w:pPr>
            <w:autoSpaceDE w:val="0"/>
            <w:autoSpaceDN w:val="0"/>
            <w:adjustRightInd w:val="0"/>
            <w:spacing w:after="0" w:line="240" w:lineRule="auto"/>
          </w:pPr>
        </w:pPrChange>
      </w:pPr>
    </w:p>
    <w:p w14:paraId="2AE84FC0" w14:textId="77777777" w:rsidR="00E02B00" w:rsidRDefault="00E02B00">
      <w:pPr>
        <w:pStyle w:val="CodeBlock"/>
        <w:rPr>
          <w:ins w:id="5998" w:author="Sam Tertzakian" w:date="2018-09-11T20:05:00Z"/>
        </w:rPr>
        <w:pPrChange w:id="5999" w:author="Sam Tertzakian" w:date="2018-09-12T14:46:00Z">
          <w:pPr>
            <w:autoSpaceDE w:val="0"/>
            <w:autoSpaceDN w:val="0"/>
            <w:adjustRightInd w:val="0"/>
            <w:spacing w:after="0" w:line="240" w:lineRule="auto"/>
          </w:pPr>
        </w:pPrChange>
      </w:pPr>
      <w:ins w:id="6000" w:author="Sam Tertzakian" w:date="2018-09-11T20:05:00Z">
        <w:r>
          <w:t>Parameters</w:t>
        </w:r>
      </w:ins>
    </w:p>
    <w:p w14:paraId="2D48501E" w14:textId="77777777" w:rsidR="00E02B00" w:rsidRDefault="00E02B00">
      <w:pPr>
        <w:pStyle w:val="CodeBlock"/>
        <w:rPr>
          <w:ins w:id="6001" w:author="Sam Tertzakian" w:date="2018-09-11T20:05:00Z"/>
        </w:rPr>
        <w:pPrChange w:id="6002" w:author="Sam Tertzakian" w:date="2018-09-12T14:46:00Z">
          <w:pPr>
            <w:autoSpaceDE w:val="0"/>
            <w:autoSpaceDN w:val="0"/>
            <w:adjustRightInd w:val="0"/>
            <w:spacing w:after="0" w:line="240" w:lineRule="auto"/>
          </w:pPr>
        </w:pPrChange>
      </w:pPr>
      <w:ins w:id="6003" w:author="Sam Tertzakian" w:date="2018-09-11T20:05:00Z">
        <w:r>
          <w:t>----------</w:t>
        </w:r>
      </w:ins>
    </w:p>
    <w:p w14:paraId="4A3660CB" w14:textId="77777777" w:rsidR="00E02B00" w:rsidRDefault="00E02B00">
      <w:pPr>
        <w:pStyle w:val="CodeBlock"/>
        <w:rPr>
          <w:ins w:id="6004" w:author="Sam Tertzakian" w:date="2018-09-11T20:05:00Z"/>
        </w:rPr>
        <w:pPrChange w:id="6005" w:author="Sam Tertzakian" w:date="2018-09-12T14:46:00Z">
          <w:pPr>
            <w:autoSpaceDE w:val="0"/>
            <w:autoSpaceDN w:val="0"/>
            <w:adjustRightInd w:val="0"/>
            <w:spacing w:after="0" w:line="240" w:lineRule="auto"/>
          </w:pPr>
        </w:pPrChange>
      </w:pPr>
      <w:ins w:id="6006" w:author="Sam Tertzakian" w:date="2018-09-11T20:05:00Z">
        <w:r>
          <w:t>DmfModule:</w:t>
        </w:r>
      </w:ins>
    </w:p>
    <w:p w14:paraId="232C3A0B" w14:textId="77777777" w:rsidR="00E02B00" w:rsidRDefault="00E02B00">
      <w:pPr>
        <w:pStyle w:val="CodeBlock"/>
        <w:rPr>
          <w:ins w:id="6007" w:author="Sam Tertzakian" w:date="2018-09-11T20:05:00Z"/>
        </w:rPr>
        <w:pPrChange w:id="6008" w:author="Sam Tertzakian" w:date="2018-09-12T14:46:00Z">
          <w:pPr>
            <w:autoSpaceDE w:val="0"/>
            <w:autoSpaceDN w:val="0"/>
            <w:adjustRightInd w:val="0"/>
            <w:spacing w:after="0" w:line="240" w:lineRule="auto"/>
          </w:pPr>
        </w:pPrChange>
      </w:pPr>
      <w:ins w:id="6009" w:author="Sam Tertzakian" w:date="2018-09-11T20:05:00Z">
        <w:r>
          <w:t>An open DMF_ResourceHub Module handle.</w:t>
        </w:r>
      </w:ins>
    </w:p>
    <w:p w14:paraId="72BB79DB" w14:textId="77777777" w:rsidR="00E02B00" w:rsidRDefault="00E02B00">
      <w:pPr>
        <w:pStyle w:val="CodeBlock"/>
        <w:rPr>
          <w:ins w:id="6010" w:author="Sam Tertzakian" w:date="2018-09-11T20:05:00Z"/>
        </w:rPr>
        <w:pPrChange w:id="6011" w:author="Sam Tertzakian" w:date="2018-09-12T14:46:00Z">
          <w:pPr>
            <w:autoSpaceDE w:val="0"/>
            <w:autoSpaceDN w:val="0"/>
            <w:adjustRightInd w:val="0"/>
            <w:spacing w:after="0" w:line="240" w:lineRule="auto"/>
          </w:pPr>
        </w:pPrChange>
      </w:pPr>
    </w:p>
    <w:p w14:paraId="1D3EB9CD" w14:textId="77777777" w:rsidR="00E02B00" w:rsidRDefault="00E02B00">
      <w:pPr>
        <w:pStyle w:val="CodeBlock"/>
        <w:rPr>
          <w:ins w:id="6012" w:author="Sam Tertzakian" w:date="2018-09-11T20:05:00Z"/>
        </w:rPr>
        <w:pPrChange w:id="6013" w:author="Sam Tertzakian" w:date="2018-09-12T14:46:00Z">
          <w:pPr>
            <w:autoSpaceDE w:val="0"/>
            <w:autoSpaceDN w:val="0"/>
            <w:adjustRightInd w:val="0"/>
            <w:spacing w:after="0" w:line="240" w:lineRule="auto"/>
          </w:pPr>
        </w:pPrChange>
      </w:pPr>
      <w:ins w:id="6014" w:author="Sam Tertzakian" w:date="2018-09-11T20:05:00Z">
        <w:r>
          <w:t>SpbTransferListBuffer:</w:t>
        </w:r>
      </w:ins>
    </w:p>
    <w:p w14:paraId="0A6AAF0A" w14:textId="77777777" w:rsidR="00E02B00" w:rsidRDefault="00E02B00">
      <w:pPr>
        <w:pStyle w:val="CodeBlock"/>
        <w:rPr>
          <w:ins w:id="6015" w:author="Sam Tertzakian" w:date="2018-09-11T20:05:00Z"/>
        </w:rPr>
        <w:pPrChange w:id="6016" w:author="Sam Tertzakian" w:date="2018-09-12T14:46:00Z">
          <w:pPr>
            <w:autoSpaceDE w:val="0"/>
            <w:autoSpaceDN w:val="0"/>
            <w:adjustRightInd w:val="0"/>
            <w:spacing w:after="0" w:line="240" w:lineRule="auto"/>
          </w:pPr>
        </w:pPrChange>
      </w:pPr>
      <w:ins w:id="6017" w:author="Sam Tertzakian" w:date="2018-09-11T20:05:00Z">
        <w:r>
          <w:t>The SPB transfer list. The Client parses this list and performs actions based on the data in that list.</w:t>
        </w:r>
      </w:ins>
    </w:p>
    <w:p w14:paraId="39C9C3A3" w14:textId="77777777" w:rsidR="00E02B00" w:rsidRDefault="00E02B00">
      <w:pPr>
        <w:pStyle w:val="CodeBlock"/>
        <w:rPr>
          <w:ins w:id="6018" w:author="Sam Tertzakian" w:date="2018-09-11T20:05:00Z"/>
        </w:rPr>
        <w:pPrChange w:id="6019" w:author="Sam Tertzakian" w:date="2018-09-12T14:46:00Z">
          <w:pPr>
            <w:autoSpaceDE w:val="0"/>
            <w:autoSpaceDN w:val="0"/>
            <w:adjustRightInd w:val="0"/>
            <w:spacing w:after="0" w:line="240" w:lineRule="auto"/>
          </w:pPr>
        </w:pPrChange>
      </w:pPr>
    </w:p>
    <w:p w14:paraId="0C63161D" w14:textId="77777777" w:rsidR="00E02B00" w:rsidRDefault="00E02B00">
      <w:pPr>
        <w:pStyle w:val="CodeBlock"/>
        <w:rPr>
          <w:ins w:id="6020" w:author="Sam Tertzakian" w:date="2018-09-11T20:05:00Z"/>
        </w:rPr>
        <w:pPrChange w:id="6021" w:author="Sam Tertzakian" w:date="2018-09-12T14:46:00Z">
          <w:pPr>
            <w:autoSpaceDE w:val="0"/>
            <w:autoSpaceDN w:val="0"/>
            <w:adjustRightInd w:val="0"/>
            <w:spacing w:after="0" w:line="240" w:lineRule="auto"/>
          </w:pPr>
        </w:pPrChange>
      </w:pPr>
      <w:ins w:id="6022" w:author="Sam Tertzakian" w:date="2018-09-11T20:05:00Z">
        <w:r>
          <w:t>SpbTransferListBufferSize:</w:t>
        </w:r>
      </w:ins>
    </w:p>
    <w:p w14:paraId="50541E77" w14:textId="77777777" w:rsidR="00E02B00" w:rsidRDefault="00E02B00">
      <w:pPr>
        <w:pStyle w:val="CodeBlock"/>
        <w:rPr>
          <w:ins w:id="6023" w:author="Sam Tertzakian" w:date="2018-09-11T20:05:00Z"/>
        </w:rPr>
        <w:pPrChange w:id="6024" w:author="Sam Tertzakian" w:date="2018-09-12T14:46:00Z">
          <w:pPr>
            <w:autoSpaceDE w:val="0"/>
            <w:autoSpaceDN w:val="0"/>
            <w:adjustRightInd w:val="0"/>
            <w:spacing w:after="0" w:line="240" w:lineRule="auto"/>
          </w:pPr>
        </w:pPrChange>
      </w:pPr>
      <w:ins w:id="6025" w:author="Sam Tertzakian" w:date="2018-09-11T20:05:00Z">
        <w:r>
          <w:t>The size in bytes of the buffer pointed to by SpbTransferListBuffer.</w:t>
        </w:r>
      </w:ins>
    </w:p>
    <w:p w14:paraId="4621A375" w14:textId="77777777" w:rsidR="00E02B00" w:rsidRDefault="00E02B00">
      <w:pPr>
        <w:pStyle w:val="CodeBlock"/>
        <w:rPr>
          <w:ins w:id="6026" w:author="Sam Tertzakian" w:date="2018-09-11T20:05:00Z"/>
        </w:rPr>
        <w:pPrChange w:id="6027" w:author="Sam Tertzakian" w:date="2018-09-12T14:46:00Z">
          <w:pPr>
            <w:autoSpaceDE w:val="0"/>
            <w:autoSpaceDN w:val="0"/>
            <w:adjustRightInd w:val="0"/>
            <w:spacing w:after="0" w:line="240" w:lineRule="auto"/>
          </w:pPr>
        </w:pPrChange>
      </w:pPr>
    </w:p>
    <w:p w14:paraId="13888C62" w14:textId="77777777" w:rsidR="00E02B00" w:rsidRDefault="00E02B00">
      <w:pPr>
        <w:pStyle w:val="CodeBlock"/>
        <w:rPr>
          <w:ins w:id="6028" w:author="Sam Tertzakian" w:date="2018-09-11T20:05:00Z"/>
        </w:rPr>
        <w:pPrChange w:id="6029" w:author="Sam Tertzakian" w:date="2018-09-12T14:46:00Z">
          <w:pPr>
            <w:autoSpaceDE w:val="0"/>
            <w:autoSpaceDN w:val="0"/>
            <w:adjustRightInd w:val="0"/>
            <w:spacing w:after="0" w:line="240" w:lineRule="auto"/>
          </w:pPr>
        </w:pPrChange>
      </w:pPr>
      <w:ins w:id="6030" w:author="Sam Tertzakian" w:date="2018-09-11T20:05:00Z">
        <w:r>
          <w:t>I2CSecondaryDeviceAddress:</w:t>
        </w:r>
      </w:ins>
    </w:p>
    <w:p w14:paraId="787E4D03" w14:textId="77777777" w:rsidR="00E02B00" w:rsidRDefault="00E02B00">
      <w:pPr>
        <w:pStyle w:val="CodeBlock"/>
        <w:rPr>
          <w:ins w:id="6031" w:author="Sam Tertzakian" w:date="2018-09-11T20:05:00Z"/>
        </w:rPr>
        <w:pPrChange w:id="6032" w:author="Sam Tertzakian" w:date="2018-09-12T14:46:00Z">
          <w:pPr>
            <w:autoSpaceDE w:val="0"/>
            <w:autoSpaceDN w:val="0"/>
            <w:adjustRightInd w:val="0"/>
            <w:spacing w:after="0" w:line="240" w:lineRule="auto"/>
          </w:pPr>
        </w:pPrChange>
      </w:pPr>
      <w:ins w:id="6033" w:author="Sam Tertzakian" w:date="2018-09-11T20:05:00Z">
        <w:r>
          <w:t>I2C secondaryDevice address of the OpRegion that processed the SPB request.</w:t>
        </w:r>
      </w:ins>
    </w:p>
    <w:p w14:paraId="205D5BE3" w14:textId="77777777" w:rsidR="00E02B00" w:rsidRDefault="00E02B00">
      <w:pPr>
        <w:pStyle w:val="CodeBlock"/>
        <w:rPr>
          <w:ins w:id="6034" w:author="Sam Tertzakian" w:date="2018-09-11T20:05:00Z"/>
        </w:rPr>
        <w:pPrChange w:id="6035" w:author="Sam Tertzakian" w:date="2018-09-12T14:46:00Z">
          <w:pPr>
            <w:autoSpaceDE w:val="0"/>
            <w:autoSpaceDN w:val="0"/>
            <w:adjustRightInd w:val="0"/>
            <w:spacing w:after="0" w:line="240" w:lineRule="auto"/>
          </w:pPr>
        </w:pPrChange>
      </w:pPr>
    </w:p>
    <w:p w14:paraId="389AC73E" w14:textId="77777777" w:rsidR="00E02B00" w:rsidRDefault="00E02B00">
      <w:pPr>
        <w:pStyle w:val="CodeBlock"/>
        <w:rPr>
          <w:ins w:id="6036" w:author="Sam Tertzakian" w:date="2018-09-11T20:05:00Z"/>
        </w:rPr>
        <w:pPrChange w:id="6037" w:author="Sam Tertzakian" w:date="2018-09-12T14:46:00Z">
          <w:pPr>
            <w:autoSpaceDE w:val="0"/>
            <w:autoSpaceDN w:val="0"/>
            <w:adjustRightInd w:val="0"/>
            <w:spacing w:after="0" w:line="240" w:lineRule="auto"/>
          </w:pPr>
        </w:pPrChange>
      </w:pPr>
      <w:ins w:id="6038" w:author="Sam Tertzakian" w:date="2018-09-11T20:05:00Z">
        <w:r>
          <w:t>TotalTransferLength:</w:t>
        </w:r>
      </w:ins>
    </w:p>
    <w:p w14:paraId="24DA5CB5" w14:textId="77777777" w:rsidR="00E02B00" w:rsidRDefault="00E02B00">
      <w:pPr>
        <w:pStyle w:val="CodeBlock"/>
        <w:rPr>
          <w:ins w:id="6039" w:author="Sam Tertzakian" w:date="2018-09-11T20:05:00Z"/>
        </w:rPr>
        <w:pPrChange w:id="6040" w:author="Sam Tertzakian" w:date="2018-09-12T14:46:00Z">
          <w:pPr>
            <w:autoSpaceDE w:val="0"/>
            <w:autoSpaceDN w:val="0"/>
            <w:adjustRightInd w:val="0"/>
            <w:spacing w:after="0" w:line="240" w:lineRule="auto"/>
          </w:pPr>
        </w:pPrChange>
      </w:pPr>
      <w:ins w:id="6041" w:author="Sam Tertzakian" w:date="2018-09-11T20:05:00Z">
        <w:r>
          <w:t>Allows the Client to return the number of bytes processed by the Client to the issuer of the associated SPB request.</w:t>
        </w:r>
      </w:ins>
    </w:p>
    <w:p w14:paraId="682354A8" w14:textId="77777777" w:rsidR="00E02B00" w:rsidRDefault="00E02B00">
      <w:pPr>
        <w:pStyle w:val="CodeBlock"/>
        <w:rPr>
          <w:ins w:id="6042" w:author="Sam Tertzakian" w:date="2018-09-11T20:05:00Z"/>
        </w:rPr>
        <w:pPrChange w:id="6043" w:author="Sam Tertzakian" w:date="2018-09-12T14:46:00Z">
          <w:pPr>
            <w:autoSpaceDE w:val="0"/>
            <w:autoSpaceDN w:val="0"/>
            <w:adjustRightInd w:val="0"/>
            <w:spacing w:after="0" w:line="240" w:lineRule="auto"/>
          </w:pPr>
        </w:pPrChange>
      </w:pPr>
    </w:p>
    <w:p w14:paraId="2E73A71F" w14:textId="77777777" w:rsidR="00E02B00" w:rsidRDefault="00E02B00">
      <w:pPr>
        <w:pStyle w:val="CodeBlock"/>
        <w:rPr>
          <w:ins w:id="6044" w:author="Sam Tertzakian" w:date="2018-09-11T20:05:00Z"/>
        </w:rPr>
        <w:pPrChange w:id="6045" w:author="Sam Tertzakian" w:date="2018-09-12T14:46:00Z">
          <w:pPr>
            <w:autoSpaceDE w:val="0"/>
            <w:autoSpaceDN w:val="0"/>
            <w:adjustRightInd w:val="0"/>
            <w:spacing w:after="0" w:line="240" w:lineRule="auto"/>
          </w:pPr>
        </w:pPrChange>
      </w:pPr>
      <w:ins w:id="6046" w:author="Sam Tertzakian" w:date="2018-09-11T20:05:00Z">
        <w:r>
          <w:t>Remarks</w:t>
        </w:r>
      </w:ins>
    </w:p>
    <w:p w14:paraId="25DF0DEE" w14:textId="77777777" w:rsidR="00E02B00" w:rsidRDefault="00E02B00">
      <w:pPr>
        <w:pStyle w:val="CodeBlock"/>
        <w:rPr>
          <w:ins w:id="6047" w:author="Sam Tertzakian" w:date="2018-09-11T20:05:00Z"/>
        </w:rPr>
        <w:pPrChange w:id="6048" w:author="Sam Tertzakian" w:date="2018-09-12T14:46:00Z">
          <w:pPr>
            <w:autoSpaceDE w:val="0"/>
            <w:autoSpaceDN w:val="0"/>
            <w:adjustRightInd w:val="0"/>
            <w:spacing w:after="0" w:line="240" w:lineRule="auto"/>
          </w:pPr>
        </w:pPrChange>
      </w:pPr>
      <w:ins w:id="6049" w:author="Sam Tertzakian" w:date="2018-09-11T20:05:00Z">
        <w:r>
          <w:t>-------</w:t>
        </w:r>
      </w:ins>
    </w:p>
    <w:p w14:paraId="792629BE" w14:textId="77777777" w:rsidR="00E02B00" w:rsidRDefault="00E02B00">
      <w:pPr>
        <w:pStyle w:val="CodeBlock"/>
        <w:rPr>
          <w:ins w:id="6050" w:author="Sam Tertzakian" w:date="2018-09-11T20:05:00Z"/>
        </w:rPr>
        <w:pPrChange w:id="6051" w:author="Sam Tertzakian" w:date="2018-09-12T14:46:00Z">
          <w:pPr>
            <w:autoSpaceDE w:val="0"/>
            <w:autoSpaceDN w:val="0"/>
            <w:adjustRightInd w:val="0"/>
            <w:spacing w:after="0" w:line="240" w:lineRule="auto"/>
          </w:pPr>
        </w:pPrChange>
      </w:pPr>
      <w:ins w:id="6052" w:author="Sam Tertzakian" w:date="2018-09-11T20:05:00Z">
        <w:r>
          <w:t xml:space="preserve">    * </w:t>
        </w:r>
      </w:ins>
    </w:p>
    <w:p w14:paraId="481C4666" w14:textId="77777777" w:rsidR="00E02B00" w:rsidRDefault="00E02B00">
      <w:pPr>
        <w:pStyle w:val="CodeBlock"/>
        <w:rPr>
          <w:ins w:id="6053" w:author="Sam Tertzakian" w:date="2018-09-11T20:05:00Z"/>
        </w:rPr>
        <w:pPrChange w:id="6054" w:author="Sam Tertzakian" w:date="2018-09-12T14:46:00Z">
          <w:pPr>
            <w:autoSpaceDE w:val="0"/>
            <w:autoSpaceDN w:val="0"/>
            <w:adjustRightInd w:val="0"/>
            <w:spacing w:after="0" w:line="240" w:lineRule="auto"/>
          </w:pPr>
        </w:pPrChange>
      </w:pPr>
    </w:p>
    <w:p w14:paraId="7FC591F0" w14:textId="77777777" w:rsidR="00E02B00" w:rsidRDefault="00E02B00">
      <w:pPr>
        <w:pStyle w:val="CodeBlock"/>
        <w:rPr>
          <w:ins w:id="6055" w:author="Sam Tertzakian" w:date="2018-09-11T20:05:00Z"/>
        </w:rPr>
        <w:pPrChange w:id="6056" w:author="Sam Tertzakian" w:date="2018-09-12T14:46:00Z">
          <w:pPr>
            <w:autoSpaceDE w:val="0"/>
            <w:autoSpaceDN w:val="0"/>
            <w:adjustRightInd w:val="0"/>
            <w:spacing w:after="0" w:line="240" w:lineRule="auto"/>
          </w:pPr>
        </w:pPrChange>
      </w:pPr>
      <w:ins w:id="6057" w:author="Sam Tertzakian" w:date="2018-09-11T20:05:00Z">
        <w:r>
          <w:t>-----------------------------------------------------------------------------------------------------------------------------------</w:t>
        </w:r>
      </w:ins>
    </w:p>
    <w:p w14:paraId="597CB10D" w14:textId="77777777" w:rsidR="00E02B00" w:rsidRDefault="00E02B00">
      <w:pPr>
        <w:pStyle w:val="CodeBlock"/>
        <w:rPr>
          <w:ins w:id="6058" w:author="Sam Tertzakian" w:date="2018-09-11T20:05:00Z"/>
        </w:rPr>
        <w:pPrChange w:id="6059" w:author="Sam Tertzakian" w:date="2018-09-12T14:46:00Z">
          <w:pPr>
            <w:autoSpaceDE w:val="0"/>
            <w:autoSpaceDN w:val="0"/>
            <w:adjustRightInd w:val="0"/>
            <w:spacing w:after="0" w:line="240" w:lineRule="auto"/>
          </w:pPr>
        </w:pPrChange>
      </w:pPr>
    </w:p>
    <w:p w14:paraId="1FA12C25" w14:textId="77777777" w:rsidR="00E02B00" w:rsidRDefault="00E02B00">
      <w:pPr>
        <w:pStyle w:val="CodeBlock"/>
        <w:rPr>
          <w:ins w:id="6060" w:author="Sam Tertzakian" w:date="2018-09-11T20:05:00Z"/>
        </w:rPr>
        <w:pPrChange w:id="6061" w:author="Sam Tertzakian" w:date="2018-09-12T14:46:00Z">
          <w:pPr>
            <w:autoSpaceDE w:val="0"/>
            <w:autoSpaceDN w:val="0"/>
            <w:adjustRightInd w:val="0"/>
            <w:spacing w:after="0" w:line="240" w:lineRule="auto"/>
          </w:pPr>
        </w:pPrChange>
      </w:pPr>
      <w:ins w:id="6062" w:author="Sam Tertzakian" w:date="2018-09-11T20:05:00Z">
        <w:r>
          <w:t>====[Module Methods]===============================================================================================================</w:t>
        </w:r>
      </w:ins>
    </w:p>
    <w:p w14:paraId="05275AEA" w14:textId="77777777" w:rsidR="00E02B00" w:rsidRDefault="00E02B00">
      <w:pPr>
        <w:pStyle w:val="CodeBlock"/>
        <w:rPr>
          <w:ins w:id="6063" w:author="Sam Tertzakian" w:date="2018-09-11T20:05:00Z"/>
        </w:rPr>
        <w:pPrChange w:id="6064" w:author="Sam Tertzakian" w:date="2018-09-12T14:46:00Z">
          <w:pPr>
            <w:autoSpaceDE w:val="0"/>
            <w:autoSpaceDN w:val="0"/>
            <w:adjustRightInd w:val="0"/>
            <w:spacing w:after="0" w:line="240" w:lineRule="auto"/>
          </w:pPr>
        </w:pPrChange>
      </w:pPr>
    </w:p>
    <w:p w14:paraId="51D783D2" w14:textId="77777777" w:rsidR="00E02B00" w:rsidRDefault="00E02B00">
      <w:pPr>
        <w:pStyle w:val="CodeBlock"/>
        <w:rPr>
          <w:ins w:id="6065" w:author="Sam Tertzakian" w:date="2018-09-11T20:05:00Z"/>
        </w:rPr>
        <w:pPrChange w:id="6066" w:author="Sam Tertzakian" w:date="2018-09-12T14:46:00Z">
          <w:pPr>
            <w:autoSpaceDE w:val="0"/>
            <w:autoSpaceDN w:val="0"/>
            <w:adjustRightInd w:val="0"/>
            <w:spacing w:after="0" w:line="240" w:lineRule="auto"/>
          </w:pPr>
        </w:pPrChange>
      </w:pPr>
      <w:ins w:id="6067" w:author="Sam Tertzakian" w:date="2018-09-11T20:05:00Z">
        <w:r>
          <w:t>====[Module IOCTLs]================================================================================================================</w:t>
        </w:r>
      </w:ins>
    </w:p>
    <w:p w14:paraId="53E8EDB3" w14:textId="77777777" w:rsidR="00E02B00" w:rsidRDefault="00E02B00">
      <w:pPr>
        <w:pStyle w:val="CodeBlock"/>
        <w:rPr>
          <w:ins w:id="6068" w:author="Sam Tertzakian" w:date="2018-09-11T20:05:00Z"/>
        </w:rPr>
        <w:pPrChange w:id="6069" w:author="Sam Tertzakian" w:date="2018-09-12T14:46:00Z">
          <w:pPr>
            <w:autoSpaceDE w:val="0"/>
            <w:autoSpaceDN w:val="0"/>
            <w:adjustRightInd w:val="0"/>
            <w:spacing w:after="0" w:line="240" w:lineRule="auto"/>
          </w:pPr>
        </w:pPrChange>
      </w:pPr>
    </w:p>
    <w:p w14:paraId="29F3C0C6" w14:textId="77777777" w:rsidR="00E02B00" w:rsidRDefault="00E02B00">
      <w:pPr>
        <w:pStyle w:val="CodeBlock"/>
        <w:rPr>
          <w:ins w:id="6070" w:author="Sam Tertzakian" w:date="2018-09-11T20:05:00Z"/>
        </w:rPr>
        <w:pPrChange w:id="6071" w:author="Sam Tertzakian" w:date="2018-09-12T14:46:00Z">
          <w:pPr>
            <w:autoSpaceDE w:val="0"/>
            <w:autoSpaceDN w:val="0"/>
            <w:adjustRightInd w:val="0"/>
            <w:spacing w:after="0" w:line="240" w:lineRule="auto"/>
          </w:pPr>
        </w:pPrChange>
      </w:pPr>
      <w:ins w:id="6072" w:author="Sam Tertzakian" w:date="2018-09-11T20:05:00Z">
        <w:r>
          <w:t>IOCTL_SPB_EXECUTE_SEQUENCE</w:t>
        </w:r>
      </w:ins>
    </w:p>
    <w:p w14:paraId="0737301E" w14:textId="77777777" w:rsidR="00E02B00" w:rsidRDefault="00E02B00">
      <w:pPr>
        <w:pStyle w:val="CodeBlock"/>
        <w:rPr>
          <w:ins w:id="6073" w:author="Sam Tertzakian" w:date="2018-09-11T20:05:00Z"/>
        </w:rPr>
        <w:pPrChange w:id="6074" w:author="Sam Tertzakian" w:date="2018-09-12T14:46:00Z">
          <w:pPr>
            <w:autoSpaceDE w:val="0"/>
            <w:autoSpaceDN w:val="0"/>
            <w:adjustRightInd w:val="0"/>
            <w:spacing w:after="0" w:line="240" w:lineRule="auto"/>
          </w:pPr>
        </w:pPrChange>
      </w:pPr>
      <w:ins w:id="6075" w:author="Sam Tertzakian" w:date="2018-09-11T20:05:00Z">
        <w:r>
          <w:t>--------------------------</w:t>
        </w:r>
      </w:ins>
    </w:p>
    <w:p w14:paraId="6B3DAD9C" w14:textId="77777777" w:rsidR="00E02B00" w:rsidRDefault="00E02B00">
      <w:pPr>
        <w:pStyle w:val="CodeBlock"/>
        <w:rPr>
          <w:ins w:id="6076" w:author="Sam Tertzakian" w:date="2018-09-11T20:05:00Z"/>
        </w:rPr>
        <w:pPrChange w:id="6077" w:author="Sam Tertzakian" w:date="2018-09-12T14:46:00Z">
          <w:pPr>
            <w:autoSpaceDE w:val="0"/>
            <w:autoSpaceDN w:val="0"/>
            <w:adjustRightInd w:val="0"/>
            <w:spacing w:after="0" w:line="240" w:lineRule="auto"/>
          </w:pPr>
        </w:pPrChange>
      </w:pPr>
    </w:p>
    <w:p w14:paraId="383A3B26" w14:textId="77777777" w:rsidR="00E02B00" w:rsidRDefault="00E02B00">
      <w:pPr>
        <w:pStyle w:val="CodeBlock"/>
        <w:rPr>
          <w:ins w:id="6078" w:author="Sam Tertzakian" w:date="2018-09-11T20:05:00Z"/>
        </w:rPr>
        <w:pPrChange w:id="6079" w:author="Sam Tertzakian" w:date="2018-09-12T14:46:00Z">
          <w:pPr>
            <w:autoSpaceDE w:val="0"/>
            <w:autoSpaceDN w:val="0"/>
            <w:adjustRightInd w:val="0"/>
            <w:spacing w:after="0" w:line="240" w:lineRule="auto"/>
          </w:pPr>
        </w:pPrChange>
      </w:pPr>
      <w:ins w:id="6080" w:author="Sam Tertzakian" w:date="2018-09-11T20:05:00Z">
        <w:r>
          <w:t>Minimum Input Buffer Size:</w:t>
        </w:r>
      </w:ins>
    </w:p>
    <w:p w14:paraId="2CFBF5DA" w14:textId="77777777" w:rsidR="00E02B00" w:rsidRDefault="00E02B00">
      <w:pPr>
        <w:pStyle w:val="CodeBlock"/>
        <w:rPr>
          <w:ins w:id="6081" w:author="Sam Tertzakian" w:date="2018-09-11T20:05:00Z"/>
        </w:rPr>
        <w:pPrChange w:id="6082" w:author="Sam Tertzakian" w:date="2018-09-12T14:46:00Z">
          <w:pPr>
            <w:autoSpaceDE w:val="0"/>
            <w:autoSpaceDN w:val="0"/>
            <w:adjustRightInd w:val="0"/>
            <w:spacing w:after="0" w:line="240" w:lineRule="auto"/>
          </w:pPr>
        </w:pPrChange>
      </w:pPr>
      <w:ins w:id="6083" w:author="Sam Tertzakian" w:date="2018-09-11T20:05:00Z">
        <w:r>
          <w:t>sizeof(SPB_TRANSFER_LIST)</w:t>
        </w:r>
      </w:ins>
    </w:p>
    <w:p w14:paraId="591365E4" w14:textId="77777777" w:rsidR="00E02B00" w:rsidRDefault="00E02B00">
      <w:pPr>
        <w:pStyle w:val="CodeBlock"/>
        <w:rPr>
          <w:ins w:id="6084" w:author="Sam Tertzakian" w:date="2018-09-11T20:05:00Z"/>
        </w:rPr>
        <w:pPrChange w:id="6085" w:author="Sam Tertzakian" w:date="2018-09-12T14:46:00Z">
          <w:pPr>
            <w:autoSpaceDE w:val="0"/>
            <w:autoSpaceDN w:val="0"/>
            <w:adjustRightInd w:val="0"/>
            <w:spacing w:after="0" w:line="240" w:lineRule="auto"/>
          </w:pPr>
        </w:pPrChange>
      </w:pPr>
    </w:p>
    <w:p w14:paraId="5838B06C" w14:textId="77777777" w:rsidR="00E02B00" w:rsidRDefault="00E02B00">
      <w:pPr>
        <w:pStyle w:val="CodeBlock"/>
        <w:rPr>
          <w:ins w:id="6086" w:author="Sam Tertzakian" w:date="2018-09-11T20:05:00Z"/>
        </w:rPr>
        <w:pPrChange w:id="6087" w:author="Sam Tertzakian" w:date="2018-09-12T14:46:00Z">
          <w:pPr>
            <w:autoSpaceDE w:val="0"/>
            <w:autoSpaceDN w:val="0"/>
            <w:adjustRightInd w:val="0"/>
            <w:spacing w:after="0" w:line="240" w:lineRule="auto"/>
          </w:pPr>
        </w:pPrChange>
      </w:pPr>
      <w:ins w:id="6088" w:author="Sam Tertzakian" w:date="2018-09-11T20:05:00Z">
        <w:r>
          <w:t>Minimum Output Buffer Size:</w:t>
        </w:r>
      </w:ins>
    </w:p>
    <w:p w14:paraId="11D4FBD9" w14:textId="77777777" w:rsidR="00E02B00" w:rsidRDefault="00E02B00">
      <w:pPr>
        <w:pStyle w:val="CodeBlock"/>
        <w:rPr>
          <w:ins w:id="6089" w:author="Sam Tertzakian" w:date="2018-09-11T20:05:00Z"/>
        </w:rPr>
        <w:pPrChange w:id="6090" w:author="Sam Tertzakian" w:date="2018-09-12T14:46:00Z">
          <w:pPr>
            <w:autoSpaceDE w:val="0"/>
            <w:autoSpaceDN w:val="0"/>
            <w:adjustRightInd w:val="0"/>
            <w:spacing w:after="0" w:line="240" w:lineRule="auto"/>
          </w:pPr>
        </w:pPrChange>
      </w:pPr>
      <w:ins w:id="6091" w:author="Sam Tertzakian" w:date="2018-09-11T20:05:00Z">
        <w:r>
          <w:t>0</w:t>
        </w:r>
      </w:ins>
    </w:p>
    <w:p w14:paraId="32CE7ACA" w14:textId="77777777" w:rsidR="00E02B00" w:rsidRDefault="00E02B00">
      <w:pPr>
        <w:pStyle w:val="CodeBlock"/>
        <w:rPr>
          <w:ins w:id="6092" w:author="Sam Tertzakian" w:date="2018-09-11T20:05:00Z"/>
        </w:rPr>
        <w:pPrChange w:id="6093" w:author="Sam Tertzakian" w:date="2018-09-12T14:46:00Z">
          <w:pPr>
            <w:autoSpaceDE w:val="0"/>
            <w:autoSpaceDN w:val="0"/>
            <w:adjustRightInd w:val="0"/>
            <w:spacing w:after="0" w:line="240" w:lineRule="auto"/>
          </w:pPr>
        </w:pPrChange>
      </w:pPr>
    </w:p>
    <w:p w14:paraId="364971BF" w14:textId="77777777" w:rsidR="00E02B00" w:rsidRDefault="00E02B00">
      <w:pPr>
        <w:pStyle w:val="CodeBlock"/>
        <w:rPr>
          <w:ins w:id="6094" w:author="Sam Tertzakian" w:date="2018-09-11T20:05:00Z"/>
        </w:rPr>
        <w:pPrChange w:id="6095" w:author="Sam Tertzakian" w:date="2018-09-12T14:46:00Z">
          <w:pPr>
            <w:autoSpaceDE w:val="0"/>
            <w:autoSpaceDN w:val="0"/>
            <w:adjustRightInd w:val="0"/>
            <w:spacing w:after="0" w:line="240" w:lineRule="auto"/>
          </w:pPr>
        </w:pPrChange>
      </w:pPr>
      <w:ins w:id="6096" w:author="Sam Tertzakian" w:date="2018-09-11T20:05:00Z">
        <w:r>
          <w:t>====[Module Remarks]===============================================================================================================</w:t>
        </w:r>
      </w:ins>
    </w:p>
    <w:p w14:paraId="3A9D8879" w14:textId="77777777" w:rsidR="00E02B00" w:rsidRDefault="00E02B00">
      <w:pPr>
        <w:pStyle w:val="CodeBlock"/>
        <w:rPr>
          <w:ins w:id="6097" w:author="Sam Tertzakian" w:date="2018-09-11T20:05:00Z"/>
        </w:rPr>
        <w:pPrChange w:id="6098" w:author="Sam Tertzakian" w:date="2018-09-12T14:46:00Z">
          <w:pPr>
            <w:autoSpaceDE w:val="0"/>
            <w:autoSpaceDN w:val="0"/>
            <w:adjustRightInd w:val="0"/>
            <w:spacing w:after="0" w:line="240" w:lineRule="auto"/>
          </w:pPr>
        </w:pPrChange>
      </w:pPr>
    </w:p>
    <w:p w14:paraId="48896CDD" w14:textId="77777777" w:rsidR="00E02B00" w:rsidRDefault="00E02B00">
      <w:pPr>
        <w:pStyle w:val="CodeBlock"/>
        <w:rPr>
          <w:ins w:id="6099" w:author="Sam Tertzakian" w:date="2018-09-11T20:05:00Z"/>
        </w:rPr>
        <w:pPrChange w:id="6100" w:author="Sam Tertzakian" w:date="2018-09-12T14:46:00Z">
          <w:pPr>
            <w:autoSpaceDE w:val="0"/>
            <w:autoSpaceDN w:val="0"/>
            <w:adjustRightInd w:val="0"/>
            <w:spacing w:after="0" w:line="240" w:lineRule="auto"/>
          </w:pPr>
        </w:pPrChange>
      </w:pPr>
      <w:ins w:id="6101" w:author="Sam Tertzakian" w:date="2018-09-11T20:05:00Z">
        <w:r>
          <w:t>====[Module Children]==============================================================================================================</w:t>
        </w:r>
      </w:ins>
    </w:p>
    <w:p w14:paraId="5B222B22" w14:textId="77777777" w:rsidR="00E02B00" w:rsidRDefault="00E02B00">
      <w:pPr>
        <w:pStyle w:val="CodeBlock"/>
        <w:rPr>
          <w:ins w:id="6102" w:author="Sam Tertzakian" w:date="2018-09-11T20:05:00Z"/>
        </w:rPr>
        <w:pPrChange w:id="6103" w:author="Sam Tertzakian" w:date="2018-09-12T14:46:00Z">
          <w:pPr>
            <w:autoSpaceDE w:val="0"/>
            <w:autoSpaceDN w:val="0"/>
            <w:adjustRightInd w:val="0"/>
            <w:spacing w:after="0" w:line="240" w:lineRule="auto"/>
          </w:pPr>
        </w:pPrChange>
      </w:pPr>
    </w:p>
    <w:p w14:paraId="48DD90D1" w14:textId="77777777" w:rsidR="00E02B00" w:rsidRDefault="00E02B00">
      <w:pPr>
        <w:pStyle w:val="CodeBlock"/>
        <w:rPr>
          <w:ins w:id="6104" w:author="Sam Tertzakian" w:date="2018-09-11T20:05:00Z"/>
        </w:rPr>
        <w:pPrChange w:id="6105" w:author="Sam Tertzakian" w:date="2018-09-12T14:46:00Z">
          <w:pPr>
            <w:autoSpaceDE w:val="0"/>
            <w:autoSpaceDN w:val="0"/>
            <w:adjustRightInd w:val="0"/>
            <w:spacing w:after="0" w:line="240" w:lineRule="auto"/>
          </w:pPr>
        </w:pPrChange>
      </w:pPr>
      <w:ins w:id="6106" w:author="Sam Tertzakian" w:date="2018-09-11T20:05:00Z">
        <w:r>
          <w:t xml:space="preserve">    * DMF_IoctlHandler</w:t>
        </w:r>
      </w:ins>
    </w:p>
    <w:p w14:paraId="7709771E" w14:textId="77777777" w:rsidR="00E02B00" w:rsidRDefault="00E02B00">
      <w:pPr>
        <w:pStyle w:val="CodeBlock"/>
        <w:rPr>
          <w:ins w:id="6107" w:author="Sam Tertzakian" w:date="2018-09-11T20:05:00Z"/>
        </w:rPr>
        <w:pPrChange w:id="6108" w:author="Sam Tertzakian" w:date="2018-09-12T14:46:00Z">
          <w:pPr>
            <w:autoSpaceDE w:val="0"/>
            <w:autoSpaceDN w:val="0"/>
            <w:adjustRightInd w:val="0"/>
            <w:spacing w:after="0" w:line="240" w:lineRule="auto"/>
          </w:pPr>
        </w:pPrChange>
      </w:pPr>
    </w:p>
    <w:p w14:paraId="412BA7E5" w14:textId="77777777" w:rsidR="00E02B00" w:rsidRDefault="00E02B00">
      <w:pPr>
        <w:pStyle w:val="CodeBlock"/>
        <w:rPr>
          <w:ins w:id="6109" w:author="Sam Tertzakian" w:date="2018-09-11T20:05:00Z"/>
        </w:rPr>
        <w:pPrChange w:id="6110" w:author="Sam Tertzakian" w:date="2018-09-12T14:46:00Z">
          <w:pPr>
            <w:autoSpaceDE w:val="0"/>
            <w:autoSpaceDN w:val="0"/>
            <w:adjustRightInd w:val="0"/>
            <w:spacing w:after="0" w:line="240" w:lineRule="auto"/>
          </w:pPr>
        </w:pPrChange>
      </w:pPr>
      <w:ins w:id="6111" w:author="Sam Tertzakian" w:date="2018-09-11T20:05:00Z">
        <w:r>
          <w:t>====[Module Implementation Details]================================================================================================</w:t>
        </w:r>
      </w:ins>
    </w:p>
    <w:p w14:paraId="42D4C88B" w14:textId="77777777" w:rsidR="00E02B00" w:rsidRDefault="00E02B00">
      <w:pPr>
        <w:pStyle w:val="CodeBlock"/>
        <w:rPr>
          <w:ins w:id="6112" w:author="Sam Tertzakian" w:date="2018-09-11T20:05:00Z"/>
        </w:rPr>
        <w:pPrChange w:id="6113" w:author="Sam Tertzakian" w:date="2018-09-12T14:46:00Z">
          <w:pPr>
            <w:autoSpaceDE w:val="0"/>
            <w:autoSpaceDN w:val="0"/>
            <w:adjustRightInd w:val="0"/>
            <w:spacing w:after="0" w:line="240" w:lineRule="auto"/>
          </w:pPr>
        </w:pPrChange>
      </w:pPr>
    </w:p>
    <w:p w14:paraId="781E59DB" w14:textId="77777777" w:rsidR="00E02B00" w:rsidRDefault="00E02B00">
      <w:pPr>
        <w:pStyle w:val="CodeBlock"/>
        <w:rPr>
          <w:ins w:id="6114" w:author="Sam Tertzakian" w:date="2018-09-11T20:05:00Z"/>
        </w:rPr>
        <w:pPrChange w:id="6115" w:author="Sam Tertzakian" w:date="2018-09-12T14:46:00Z">
          <w:pPr>
            <w:autoSpaceDE w:val="0"/>
            <w:autoSpaceDN w:val="0"/>
            <w:adjustRightInd w:val="0"/>
            <w:spacing w:after="0" w:line="240" w:lineRule="auto"/>
          </w:pPr>
        </w:pPrChange>
      </w:pPr>
      <w:ins w:id="6116" w:author="Sam Tertzakian" w:date="2018-09-11T20:05:00Z">
        <w:r>
          <w:t>====[Examples]=====================================================================================================================</w:t>
        </w:r>
      </w:ins>
    </w:p>
    <w:p w14:paraId="3F6A0CD6" w14:textId="77777777" w:rsidR="00E02B00" w:rsidRDefault="00E02B00">
      <w:pPr>
        <w:pStyle w:val="CodeBlock"/>
        <w:rPr>
          <w:ins w:id="6117" w:author="Sam Tertzakian" w:date="2018-09-11T20:05:00Z"/>
        </w:rPr>
        <w:pPrChange w:id="6118" w:author="Sam Tertzakian" w:date="2018-09-12T14:46:00Z">
          <w:pPr>
            <w:autoSpaceDE w:val="0"/>
            <w:autoSpaceDN w:val="0"/>
            <w:adjustRightInd w:val="0"/>
            <w:spacing w:after="0" w:line="240" w:lineRule="auto"/>
          </w:pPr>
        </w:pPrChange>
      </w:pPr>
    </w:p>
    <w:p w14:paraId="627B4555" w14:textId="77777777" w:rsidR="00E02B00" w:rsidRDefault="00E02B00">
      <w:pPr>
        <w:pStyle w:val="CodeBlock"/>
        <w:rPr>
          <w:ins w:id="6119" w:author="Sam Tertzakian" w:date="2018-09-11T20:05:00Z"/>
        </w:rPr>
        <w:pPrChange w:id="6120" w:author="Sam Tertzakian" w:date="2018-09-12T14:46:00Z">
          <w:pPr>
            <w:autoSpaceDE w:val="0"/>
            <w:autoSpaceDN w:val="0"/>
            <w:adjustRightInd w:val="0"/>
            <w:spacing w:after="0" w:line="240" w:lineRule="auto"/>
          </w:pPr>
        </w:pPrChange>
      </w:pPr>
      <w:ins w:id="6121" w:author="Sam Tertzakian" w:date="2018-09-11T20:05:00Z">
        <w:r>
          <w:t>====[To Do]========================================================================================================================</w:t>
        </w:r>
      </w:ins>
    </w:p>
    <w:p w14:paraId="2E1FB4AF" w14:textId="77777777" w:rsidR="00E02B00" w:rsidRDefault="00E02B00">
      <w:pPr>
        <w:pStyle w:val="CodeBlock"/>
        <w:rPr>
          <w:ins w:id="6122" w:author="Sam Tertzakian" w:date="2018-09-11T20:05:00Z"/>
        </w:rPr>
        <w:pPrChange w:id="6123" w:author="Sam Tertzakian" w:date="2018-09-12T14:46:00Z">
          <w:pPr>
            <w:autoSpaceDE w:val="0"/>
            <w:autoSpaceDN w:val="0"/>
            <w:adjustRightInd w:val="0"/>
            <w:spacing w:after="0" w:line="240" w:lineRule="auto"/>
          </w:pPr>
        </w:pPrChange>
      </w:pPr>
    </w:p>
    <w:p w14:paraId="11635925" w14:textId="77777777" w:rsidR="00E02B00" w:rsidRDefault="00E02B00">
      <w:pPr>
        <w:pStyle w:val="CodeBlock"/>
        <w:rPr>
          <w:ins w:id="6124" w:author="Sam Tertzakian" w:date="2018-09-11T20:05:00Z"/>
        </w:rPr>
        <w:pPrChange w:id="6125" w:author="Sam Tertzakian" w:date="2018-09-12T14:46:00Z">
          <w:pPr>
            <w:autoSpaceDE w:val="0"/>
            <w:autoSpaceDN w:val="0"/>
            <w:adjustRightInd w:val="0"/>
            <w:spacing w:after="0" w:line="240" w:lineRule="auto"/>
          </w:pPr>
        </w:pPrChange>
      </w:pPr>
      <w:ins w:id="6126" w:author="Sam Tertzakian" w:date="2018-09-11T20:05:00Z">
        <w:r>
          <w:t xml:space="preserve">    * Add support for non-I2c buses.</w:t>
        </w:r>
      </w:ins>
    </w:p>
    <w:p w14:paraId="2B5FA36E" w14:textId="77777777" w:rsidR="00E02B00" w:rsidRDefault="00E02B00">
      <w:pPr>
        <w:pStyle w:val="CodeBlock"/>
        <w:rPr>
          <w:ins w:id="6127" w:author="Sam Tertzakian" w:date="2018-09-11T20:05:00Z"/>
        </w:rPr>
        <w:pPrChange w:id="6128" w:author="Sam Tertzakian" w:date="2018-09-12T14:46:00Z">
          <w:pPr>
            <w:autoSpaceDE w:val="0"/>
            <w:autoSpaceDN w:val="0"/>
            <w:adjustRightInd w:val="0"/>
            <w:spacing w:after="0" w:line="240" w:lineRule="auto"/>
          </w:pPr>
        </w:pPrChange>
      </w:pPr>
    </w:p>
    <w:p w14:paraId="0F0D7547" w14:textId="77777777" w:rsidR="00E02B00" w:rsidRDefault="00E02B00">
      <w:pPr>
        <w:pStyle w:val="CodeBlock"/>
        <w:rPr>
          <w:ins w:id="6129" w:author="Sam Tertzakian" w:date="2018-09-11T20:05:00Z"/>
        </w:rPr>
        <w:pPrChange w:id="6130" w:author="Sam Tertzakian" w:date="2018-09-12T14:46:00Z">
          <w:pPr>
            <w:autoSpaceDE w:val="0"/>
            <w:autoSpaceDN w:val="0"/>
            <w:adjustRightInd w:val="0"/>
            <w:spacing w:after="0" w:line="240" w:lineRule="auto"/>
          </w:pPr>
        </w:pPrChange>
      </w:pPr>
      <w:ins w:id="6131" w:author="Sam Tertzakian" w:date="2018-09-11T20:05:00Z">
        <w:r>
          <w:t>====[eof: DMF_ResourceHub]=========================================================================================================</w:t>
        </w:r>
      </w:ins>
    </w:p>
    <w:p w14:paraId="47311A6A" w14:textId="74E29358" w:rsidR="00E02B00" w:rsidRPr="00A27317" w:rsidDel="00E02B00" w:rsidRDefault="00E02B00">
      <w:pPr>
        <w:pStyle w:val="CodeBlock"/>
        <w:rPr>
          <w:del w:id="6132" w:author="Sam Tertzakian" w:date="2018-09-11T20:05:00Z"/>
        </w:rPr>
        <w:pPrChange w:id="6133" w:author="Sam Tertzakian" w:date="2018-09-12T14:46:00Z">
          <w:pPr/>
        </w:pPrChange>
      </w:pPr>
    </w:p>
    <w:p w14:paraId="7E08AD8E" w14:textId="0E267BB3" w:rsidR="0038406D" w:rsidDel="00E02B00" w:rsidRDefault="0038406D">
      <w:pPr>
        <w:pStyle w:val="CodeBlock"/>
        <w:rPr>
          <w:del w:id="6134" w:author="Sam Tertzakian" w:date="2018-09-11T20:05:00Z"/>
        </w:rPr>
      </w:pPr>
      <w:del w:id="6135" w:author="Sam Tertzakian" w:date="2018-09-11T20:05:00Z">
        <w:r w:rsidDel="00E02B00">
          <w:delText>====[Module]=======================================================================================================================</w:delText>
        </w:r>
      </w:del>
    </w:p>
    <w:p w14:paraId="2DF712B4" w14:textId="75644383" w:rsidR="0038406D" w:rsidDel="00E02B00" w:rsidRDefault="0038406D">
      <w:pPr>
        <w:pStyle w:val="CodeBlock"/>
        <w:rPr>
          <w:del w:id="6136" w:author="Sam Tertzakian" w:date="2018-09-11T20:05:00Z"/>
        </w:rPr>
      </w:pPr>
    </w:p>
    <w:p w14:paraId="7A954F71" w14:textId="227EEF5A" w:rsidR="0038406D" w:rsidDel="00E02B00" w:rsidRDefault="0038406D">
      <w:pPr>
        <w:pStyle w:val="CodeBlock"/>
        <w:rPr>
          <w:del w:id="6137" w:author="Sam Tertzakian" w:date="2018-09-11T20:05:00Z"/>
        </w:rPr>
      </w:pPr>
      <w:del w:id="6138" w:author="Sam Tertzakian" w:date="2018-09-11T20:05:00Z">
        <w:r w:rsidDel="00E02B00">
          <w:delText>GenericRequest</w:delText>
        </w:r>
      </w:del>
    </w:p>
    <w:p w14:paraId="4D1589E7" w14:textId="7AB125C9" w:rsidR="0038406D" w:rsidDel="00E02B00" w:rsidRDefault="0038406D">
      <w:pPr>
        <w:pStyle w:val="CodeBlock"/>
        <w:rPr>
          <w:del w:id="6139" w:author="Sam Tertzakian" w:date="2018-09-11T20:05:00Z"/>
        </w:rPr>
      </w:pPr>
    </w:p>
    <w:p w14:paraId="4E583377" w14:textId="790384E8" w:rsidR="0038406D" w:rsidDel="00E02B00" w:rsidRDefault="0038406D">
      <w:pPr>
        <w:pStyle w:val="CodeBlock"/>
        <w:rPr>
          <w:del w:id="6140" w:author="Sam Tertzakian" w:date="2018-09-11T20:05:00Z"/>
        </w:rPr>
      </w:pPr>
      <w:del w:id="6141" w:author="Sam Tertzakian" w:date="2018-09-11T20:05:00Z">
        <w:r w:rsidDel="00E02B00">
          <w:delText>====[Module Category]==============================================================================================================</w:delText>
        </w:r>
      </w:del>
    </w:p>
    <w:p w14:paraId="28BB4030" w14:textId="170E9FE9" w:rsidR="0038406D" w:rsidDel="00E02B00" w:rsidRDefault="0038406D">
      <w:pPr>
        <w:pStyle w:val="CodeBlock"/>
        <w:rPr>
          <w:del w:id="6142" w:author="Sam Tertzakian" w:date="2018-09-11T20:05:00Z"/>
        </w:rPr>
      </w:pPr>
    </w:p>
    <w:p w14:paraId="329A30C1" w14:textId="27196937" w:rsidR="0038406D" w:rsidDel="00E02B00" w:rsidRDefault="0038406D">
      <w:pPr>
        <w:pStyle w:val="CodeBlock"/>
        <w:rPr>
          <w:del w:id="6143" w:author="Sam Tertzakian" w:date="2018-09-11T20:05:00Z"/>
        </w:rPr>
      </w:pPr>
      <w:del w:id="6144" w:author="Sam Tertzakian" w:date="2018-09-11T20:05:00Z">
        <w:r w:rsidDel="00E02B00">
          <w:delText>Hardware</w:delText>
        </w:r>
      </w:del>
    </w:p>
    <w:p w14:paraId="604D223F" w14:textId="14E625F8" w:rsidR="0038406D" w:rsidDel="00E02B00" w:rsidRDefault="0038406D">
      <w:pPr>
        <w:pStyle w:val="CodeBlock"/>
        <w:rPr>
          <w:del w:id="6145" w:author="Sam Tertzakian" w:date="2018-09-11T20:05:00Z"/>
        </w:rPr>
      </w:pPr>
    </w:p>
    <w:p w14:paraId="0A27A554" w14:textId="524B2F1B" w:rsidR="0038406D" w:rsidDel="00E02B00" w:rsidRDefault="0038406D">
      <w:pPr>
        <w:pStyle w:val="CodeBlock"/>
        <w:rPr>
          <w:del w:id="6146" w:author="Sam Tertzakian" w:date="2018-09-11T20:05:00Z"/>
        </w:rPr>
      </w:pPr>
      <w:del w:id="6147" w:author="Sam Tertzakian" w:date="2018-09-11T20:05:00Z">
        <w:r w:rsidDel="00E02B00">
          <w:delText>====[Module Summary]===============================================================================================================</w:delText>
        </w:r>
      </w:del>
    </w:p>
    <w:p w14:paraId="2DFE4435" w14:textId="295AEDDC" w:rsidR="0038406D" w:rsidDel="00E02B00" w:rsidRDefault="0038406D">
      <w:pPr>
        <w:pStyle w:val="CodeBlock"/>
        <w:rPr>
          <w:del w:id="6148" w:author="Sam Tertzakian" w:date="2018-09-11T20:05:00Z"/>
        </w:rPr>
      </w:pPr>
    </w:p>
    <w:p w14:paraId="0E8B840B" w14:textId="2063DC9A" w:rsidR="0038406D" w:rsidDel="00E02B00" w:rsidRDefault="0038406D">
      <w:pPr>
        <w:pStyle w:val="CodeBlock"/>
        <w:rPr>
          <w:del w:id="6149" w:author="Sam Tertzakian" w:date="2018-09-11T20:05:00Z"/>
        </w:rPr>
      </w:pPr>
      <w:del w:id="6150" w:author="Sam Tertzakian" w:date="2018-09-11T20:05:00Z">
        <w:r w:rsidDel="00E02B00">
          <w:delText>This Module gives the Client access firmware settings.</w:delText>
        </w:r>
      </w:del>
    </w:p>
    <w:p w14:paraId="195544DC" w14:textId="3212C4F5" w:rsidR="0038406D" w:rsidDel="00E02B00" w:rsidRDefault="0038406D">
      <w:pPr>
        <w:pStyle w:val="CodeBlock"/>
        <w:rPr>
          <w:del w:id="6151" w:author="Sam Tertzakian" w:date="2018-09-11T20:05:00Z"/>
        </w:rPr>
      </w:pPr>
      <w:del w:id="6152" w:author="Sam Tertzakian" w:date="2018-09-11T20:05:00Z">
        <w:r w:rsidDel="00E02B00">
          <w:delText>TODO: Raja</w:delText>
        </w:r>
      </w:del>
    </w:p>
    <w:p w14:paraId="773F5B80" w14:textId="151AA9A6" w:rsidR="0038406D" w:rsidDel="00E02B00" w:rsidRDefault="0038406D">
      <w:pPr>
        <w:pStyle w:val="CodeBlock"/>
        <w:rPr>
          <w:del w:id="6153" w:author="Sam Tertzakian" w:date="2018-09-11T20:05:00Z"/>
        </w:rPr>
      </w:pPr>
    </w:p>
    <w:p w14:paraId="54A62473" w14:textId="3AEAF316" w:rsidR="0038406D" w:rsidDel="00E02B00" w:rsidRDefault="0038406D">
      <w:pPr>
        <w:pStyle w:val="CodeBlock"/>
        <w:rPr>
          <w:del w:id="6154" w:author="Sam Tertzakian" w:date="2018-09-11T20:05:00Z"/>
        </w:rPr>
      </w:pPr>
      <w:del w:id="6155" w:author="Sam Tertzakian" w:date="2018-09-11T20:05:00Z">
        <w:r w:rsidDel="00E02B00">
          <w:delText>====[Module Configuration]=========================================================================================================</w:delText>
        </w:r>
      </w:del>
    </w:p>
    <w:p w14:paraId="04D13FCD" w14:textId="627C6C28" w:rsidR="0038406D" w:rsidDel="00E02B00" w:rsidRDefault="0038406D">
      <w:pPr>
        <w:pStyle w:val="CodeBlock"/>
        <w:rPr>
          <w:del w:id="6156" w:author="Sam Tertzakian" w:date="2018-09-11T20:05:00Z"/>
        </w:rPr>
      </w:pPr>
    </w:p>
    <w:p w14:paraId="6A893DCA" w14:textId="592B4945" w:rsidR="0038406D" w:rsidDel="00E02B00" w:rsidRDefault="0038406D">
      <w:pPr>
        <w:pStyle w:val="CodeBlock"/>
        <w:rPr>
          <w:del w:id="6157" w:author="Sam Tertzakian" w:date="2018-09-11T20:05:00Z"/>
        </w:rPr>
      </w:pPr>
      <w:del w:id="6158" w:author="Sam Tertzakian" w:date="2018-09-11T20:05:00Z">
        <w:r w:rsidDel="00E02B00">
          <w:delText xml:space="preserve">// Public context for Generic Request </w:delText>
        </w:r>
        <w:r w:rsidR="008228BE" w:rsidDel="00E02B00">
          <w:delText>DMF Module</w:delText>
        </w:r>
      </w:del>
    </w:p>
    <w:p w14:paraId="2E144F91" w14:textId="6CA6D38A" w:rsidR="0038406D" w:rsidDel="00E02B00" w:rsidRDefault="0038406D">
      <w:pPr>
        <w:pStyle w:val="CodeBlock"/>
        <w:rPr>
          <w:del w:id="6159" w:author="Sam Tertzakian" w:date="2018-09-11T20:05:00Z"/>
        </w:rPr>
      </w:pPr>
      <w:del w:id="6160" w:author="Sam Tertzakian" w:date="2018-09-11T20:05:00Z">
        <w:r w:rsidDel="00E02B00">
          <w:delText>//</w:delText>
        </w:r>
      </w:del>
    </w:p>
    <w:p w14:paraId="5C3D37B4" w14:textId="570E33D7" w:rsidR="0038406D" w:rsidDel="00E02B00" w:rsidRDefault="0038406D">
      <w:pPr>
        <w:pStyle w:val="CodeBlock"/>
        <w:rPr>
          <w:del w:id="6161" w:author="Sam Tertzakian" w:date="2018-09-11T20:05:00Z"/>
        </w:rPr>
      </w:pPr>
      <w:del w:id="6162" w:author="Sam Tertzakian" w:date="2018-09-11T20:05:00Z">
        <w:r w:rsidDel="00E02B00">
          <w:delText>typedef struct</w:delText>
        </w:r>
      </w:del>
    </w:p>
    <w:p w14:paraId="338EDFEA" w14:textId="56E7AFB9" w:rsidR="0038406D" w:rsidDel="00E02B00" w:rsidRDefault="0038406D">
      <w:pPr>
        <w:pStyle w:val="CodeBlock"/>
        <w:rPr>
          <w:del w:id="6163" w:author="Sam Tertzakian" w:date="2018-09-11T20:05:00Z"/>
        </w:rPr>
      </w:pPr>
      <w:del w:id="6164" w:author="Sam Tertzakian" w:date="2018-09-11T20:05:00Z">
        <w:r w:rsidDel="00E02B00">
          <w:delText>{</w:delText>
        </w:r>
      </w:del>
    </w:p>
    <w:p w14:paraId="0B30E097" w14:textId="114D2646" w:rsidR="0038406D" w:rsidDel="00E02B00" w:rsidRDefault="0038406D">
      <w:pPr>
        <w:pStyle w:val="CodeBlock"/>
        <w:rPr>
          <w:del w:id="6165" w:author="Sam Tertzakian" w:date="2018-09-11T20:05:00Z"/>
        </w:rPr>
      </w:pPr>
      <w:del w:id="6166" w:author="Sam Tertzakian" w:date="2018-09-11T20:05:00Z">
        <w:r w:rsidDel="00E02B00">
          <w:delText xml:space="preserve">    // Slider State DSM Function Index</w:delText>
        </w:r>
      </w:del>
    </w:p>
    <w:p w14:paraId="6D24A664" w14:textId="57C20BA4" w:rsidR="0038406D" w:rsidDel="00E02B00" w:rsidRDefault="0038406D">
      <w:pPr>
        <w:pStyle w:val="CodeBlock"/>
        <w:rPr>
          <w:del w:id="6167" w:author="Sam Tertzakian" w:date="2018-09-11T20:05:00Z"/>
        </w:rPr>
      </w:pPr>
      <w:del w:id="6168" w:author="Sam Tertzakian" w:date="2018-09-11T20:05:00Z">
        <w:r w:rsidDel="00E02B00">
          <w:delText xml:space="preserve">    //</w:delText>
        </w:r>
      </w:del>
    </w:p>
    <w:p w14:paraId="32104A9B" w14:textId="4A4585F8" w:rsidR="0038406D" w:rsidDel="00E02B00" w:rsidRDefault="0038406D">
      <w:pPr>
        <w:pStyle w:val="CodeBlock"/>
        <w:rPr>
          <w:del w:id="6169" w:author="Sam Tertzakian" w:date="2018-09-11T20:05:00Z"/>
        </w:rPr>
      </w:pPr>
      <w:del w:id="6170" w:author="Sam Tertzakian" w:date="2018-09-11T20:05:00Z">
        <w:r w:rsidDel="00E02B00">
          <w:delText xml:space="preserve">    DWORD SliderStateDsmFunctionIndex;</w:delText>
        </w:r>
      </w:del>
    </w:p>
    <w:p w14:paraId="360AF4F3" w14:textId="68314A71" w:rsidR="0038406D" w:rsidDel="00E02B00" w:rsidRDefault="0038406D">
      <w:pPr>
        <w:pStyle w:val="CodeBlock"/>
        <w:rPr>
          <w:del w:id="6171" w:author="Sam Tertzakian" w:date="2018-09-11T20:05:00Z"/>
        </w:rPr>
      </w:pPr>
    </w:p>
    <w:p w14:paraId="5D63E38B" w14:textId="4601B89A" w:rsidR="0038406D" w:rsidDel="00E02B00" w:rsidRDefault="0038406D">
      <w:pPr>
        <w:pStyle w:val="CodeBlock"/>
        <w:rPr>
          <w:del w:id="6172" w:author="Sam Tertzakian" w:date="2018-09-11T20:05:00Z"/>
        </w:rPr>
      </w:pPr>
      <w:del w:id="6173" w:author="Sam Tertzakian" w:date="2018-09-11T20:05:00Z">
        <w:r w:rsidDel="00E02B00">
          <w:delText xml:space="preserve">    // Slider State DSM Function Index</w:delText>
        </w:r>
      </w:del>
    </w:p>
    <w:p w14:paraId="5C1D4075" w14:textId="4B13C6D5" w:rsidR="0038406D" w:rsidDel="00E02B00" w:rsidRDefault="0038406D">
      <w:pPr>
        <w:pStyle w:val="CodeBlock"/>
        <w:rPr>
          <w:del w:id="6174" w:author="Sam Tertzakian" w:date="2018-09-11T20:05:00Z"/>
        </w:rPr>
      </w:pPr>
      <w:del w:id="6175" w:author="Sam Tertzakian" w:date="2018-09-11T20:05:00Z">
        <w:r w:rsidDel="00E02B00">
          <w:delText xml:space="preserve">    //</w:delText>
        </w:r>
      </w:del>
    </w:p>
    <w:p w14:paraId="693EB719" w14:textId="50BFBFE1" w:rsidR="0038406D" w:rsidDel="00E02B00" w:rsidRDefault="0038406D">
      <w:pPr>
        <w:pStyle w:val="CodeBlock"/>
        <w:rPr>
          <w:del w:id="6176" w:author="Sam Tertzakian" w:date="2018-09-11T20:05:00Z"/>
        </w:rPr>
      </w:pPr>
      <w:del w:id="6177" w:author="Sam Tertzakian" w:date="2018-09-11T20:05:00Z">
        <w:r w:rsidDel="00E02B00">
          <w:delText xml:space="preserve">    DWORD QueryCpuFamilyDsmFunctionIndex;</w:delText>
        </w:r>
      </w:del>
    </w:p>
    <w:p w14:paraId="260317D2" w14:textId="67310728" w:rsidR="0038406D" w:rsidDel="00E02B00" w:rsidRDefault="0038406D">
      <w:pPr>
        <w:pStyle w:val="CodeBlock"/>
        <w:rPr>
          <w:del w:id="6178" w:author="Sam Tertzakian" w:date="2018-09-11T20:05:00Z"/>
        </w:rPr>
      </w:pPr>
    </w:p>
    <w:p w14:paraId="5FB58FAE" w14:textId="32786DF6" w:rsidR="0038406D" w:rsidDel="00E02B00" w:rsidRDefault="0038406D">
      <w:pPr>
        <w:pStyle w:val="CodeBlock"/>
        <w:rPr>
          <w:del w:id="6179" w:author="Sam Tertzakian" w:date="2018-09-11T20:05:00Z"/>
        </w:rPr>
      </w:pPr>
      <w:del w:id="6180" w:author="Sam Tertzakian" w:date="2018-09-11T20:05:00Z">
        <w:r w:rsidDel="00E02B00">
          <w:delText xml:space="preserve">    // Specifies how to open ACPI DSM.</w:delText>
        </w:r>
      </w:del>
    </w:p>
    <w:p w14:paraId="5355EF7C" w14:textId="511F54C7" w:rsidR="0038406D" w:rsidDel="00E02B00" w:rsidRDefault="0038406D">
      <w:pPr>
        <w:pStyle w:val="CodeBlock"/>
        <w:rPr>
          <w:del w:id="6181" w:author="Sam Tertzakian" w:date="2018-09-11T20:05:00Z"/>
        </w:rPr>
      </w:pPr>
      <w:del w:id="6182" w:author="Sam Tertzakian" w:date="2018-09-11T20:05:00Z">
        <w:r w:rsidDel="00E02B00">
          <w:delText xml:space="preserve">    //</w:delText>
        </w:r>
      </w:del>
    </w:p>
    <w:p w14:paraId="22D149C1" w14:textId="43515101" w:rsidR="0038406D" w:rsidDel="00E02B00" w:rsidRDefault="0038406D">
      <w:pPr>
        <w:pStyle w:val="CodeBlock"/>
        <w:rPr>
          <w:del w:id="6183" w:author="Sam Tertzakian" w:date="2018-09-11T20:05:00Z"/>
        </w:rPr>
      </w:pPr>
      <w:del w:id="6184" w:author="Sam Tertzakian" w:date="2018-09-11T20:05:00Z">
        <w:r w:rsidDel="00E02B00">
          <w:delText xml:space="preserve">    </w:delText>
        </w:r>
        <w:r w:rsidR="0001459D" w:rsidDel="00E02B00">
          <w:delText>DMF_CONFIG_</w:delText>
        </w:r>
        <w:r w:rsidDel="00E02B00">
          <w:delText>NotifierViaAcpi NotifierViaAcpiModuleConfig;</w:delText>
        </w:r>
      </w:del>
    </w:p>
    <w:p w14:paraId="5207458F" w14:textId="79F8AF6C" w:rsidR="0038406D" w:rsidDel="00E02B00" w:rsidRDefault="0038406D">
      <w:pPr>
        <w:pStyle w:val="CodeBlock"/>
        <w:rPr>
          <w:del w:id="6185" w:author="Sam Tertzakian" w:date="2018-09-11T20:05:00Z"/>
        </w:rPr>
      </w:pPr>
      <w:del w:id="6186" w:author="Sam Tertzakian" w:date="2018-09-11T20:05:00Z">
        <w:r w:rsidDel="00E02B00">
          <w:delText xml:space="preserve">} </w:delText>
        </w:r>
        <w:r w:rsidR="0001459D" w:rsidDel="00E02B00">
          <w:delText>DMF_CONFIG_</w:delText>
        </w:r>
        <w:r w:rsidDel="00E02B00">
          <w:delText>GenericRequest, *P</w:delText>
        </w:r>
        <w:r w:rsidR="0001459D" w:rsidDel="00E02B00">
          <w:delText>DMF_CONFIG_</w:delText>
        </w:r>
        <w:r w:rsidDel="00E02B00">
          <w:delText>GenericRequest;</w:delText>
        </w:r>
      </w:del>
    </w:p>
    <w:p w14:paraId="7C044D9F" w14:textId="546EAF8E" w:rsidR="0038406D" w:rsidDel="00E02B00" w:rsidRDefault="0038406D">
      <w:pPr>
        <w:pStyle w:val="CodeBlock"/>
        <w:rPr>
          <w:del w:id="6187" w:author="Sam Tertzakian" w:date="2018-09-11T20:05:00Z"/>
        </w:rPr>
      </w:pPr>
    </w:p>
    <w:p w14:paraId="4C22C253" w14:textId="3551B506" w:rsidR="0038406D" w:rsidDel="00E02B00" w:rsidRDefault="0038406D">
      <w:pPr>
        <w:pStyle w:val="CodeBlock"/>
        <w:rPr>
          <w:del w:id="6188" w:author="Sam Tertzakian" w:date="2018-09-11T20:05:00Z"/>
        </w:rPr>
      </w:pPr>
      <w:del w:id="6189" w:author="Sam Tertzakian" w:date="2018-09-11T20:05:00Z">
        <w:r w:rsidDel="00E02B00">
          <w:delText>SliderStateDsmFunctionIndex:</w:delText>
        </w:r>
      </w:del>
    </w:p>
    <w:p w14:paraId="6C85C3D7" w14:textId="1A9A8A3D" w:rsidR="0038406D" w:rsidDel="00E02B00" w:rsidRDefault="0038406D">
      <w:pPr>
        <w:pStyle w:val="CodeBlock"/>
        <w:rPr>
          <w:del w:id="6190" w:author="Sam Tertzakian" w:date="2018-09-11T20:05:00Z"/>
        </w:rPr>
      </w:pPr>
      <w:del w:id="6191" w:author="Sam Tertzakian" w:date="2018-09-11T20:05:00Z">
        <w:r w:rsidDel="00E02B00">
          <w:delText>TODO: Raja</w:delText>
        </w:r>
      </w:del>
    </w:p>
    <w:p w14:paraId="62B6F934" w14:textId="35B5FE95" w:rsidR="0038406D" w:rsidDel="00E02B00" w:rsidRDefault="0038406D">
      <w:pPr>
        <w:pStyle w:val="CodeBlock"/>
        <w:rPr>
          <w:del w:id="6192" w:author="Sam Tertzakian" w:date="2018-09-11T20:05:00Z"/>
        </w:rPr>
      </w:pPr>
    </w:p>
    <w:p w14:paraId="20832186" w14:textId="21F46B5A" w:rsidR="0038406D" w:rsidDel="00E02B00" w:rsidRDefault="0038406D">
      <w:pPr>
        <w:pStyle w:val="CodeBlock"/>
        <w:rPr>
          <w:del w:id="6193" w:author="Sam Tertzakian" w:date="2018-09-11T20:05:00Z"/>
        </w:rPr>
      </w:pPr>
      <w:del w:id="6194" w:author="Sam Tertzakian" w:date="2018-09-11T20:05:00Z">
        <w:r w:rsidDel="00E02B00">
          <w:delText>QueryCpuFamilyDsmFunctionIndex:</w:delText>
        </w:r>
      </w:del>
    </w:p>
    <w:p w14:paraId="61A9DF27" w14:textId="38C731A4" w:rsidR="0038406D" w:rsidDel="00E02B00" w:rsidRDefault="0038406D">
      <w:pPr>
        <w:pStyle w:val="CodeBlock"/>
        <w:rPr>
          <w:del w:id="6195" w:author="Sam Tertzakian" w:date="2018-09-11T20:05:00Z"/>
        </w:rPr>
      </w:pPr>
      <w:del w:id="6196" w:author="Sam Tertzakian" w:date="2018-09-11T20:05:00Z">
        <w:r w:rsidDel="00E02B00">
          <w:delText>TODO: Raja</w:delText>
        </w:r>
      </w:del>
    </w:p>
    <w:p w14:paraId="4CE2D454" w14:textId="4CC8212A" w:rsidR="0038406D" w:rsidDel="00E02B00" w:rsidRDefault="0038406D">
      <w:pPr>
        <w:pStyle w:val="CodeBlock"/>
        <w:rPr>
          <w:del w:id="6197" w:author="Sam Tertzakian" w:date="2018-09-11T20:05:00Z"/>
        </w:rPr>
      </w:pPr>
    </w:p>
    <w:p w14:paraId="34F86957" w14:textId="744F04BB" w:rsidR="0038406D" w:rsidDel="00E02B00" w:rsidRDefault="0038406D">
      <w:pPr>
        <w:pStyle w:val="CodeBlock"/>
        <w:rPr>
          <w:del w:id="6198" w:author="Sam Tertzakian" w:date="2018-09-11T20:05:00Z"/>
        </w:rPr>
      </w:pPr>
      <w:del w:id="6199" w:author="Sam Tertzakian" w:date="2018-09-11T20:05:00Z">
        <w:r w:rsidDel="00E02B00">
          <w:delText>====[Module Enumeration Types]======================================================================================================</w:delText>
        </w:r>
      </w:del>
    </w:p>
    <w:p w14:paraId="38EE0BBE" w14:textId="1675635C" w:rsidR="0038406D" w:rsidDel="00E02B00" w:rsidRDefault="0038406D">
      <w:pPr>
        <w:pStyle w:val="CodeBlock"/>
        <w:rPr>
          <w:del w:id="6200" w:author="Sam Tertzakian" w:date="2018-09-11T20:05:00Z"/>
        </w:rPr>
      </w:pPr>
    </w:p>
    <w:p w14:paraId="1F454966" w14:textId="307189C7" w:rsidR="0038406D" w:rsidDel="00E02B00" w:rsidRDefault="0038406D">
      <w:pPr>
        <w:pStyle w:val="CodeBlock"/>
        <w:rPr>
          <w:del w:id="6201" w:author="Sam Tertzakian" w:date="2018-09-11T20:05:00Z"/>
        </w:rPr>
      </w:pPr>
      <w:del w:id="6202" w:author="Sam Tertzakian" w:date="2018-09-11T20:05:00Z">
        <w:r w:rsidDel="00E02B00">
          <w:delText>====[Module Structures]============================================================================================================</w:delText>
        </w:r>
      </w:del>
    </w:p>
    <w:p w14:paraId="401D8B92" w14:textId="0EBF6A77" w:rsidR="0038406D" w:rsidDel="00E02B00" w:rsidRDefault="0038406D">
      <w:pPr>
        <w:pStyle w:val="CodeBlock"/>
        <w:rPr>
          <w:del w:id="6203" w:author="Sam Tertzakian" w:date="2018-09-11T20:05:00Z"/>
        </w:rPr>
      </w:pPr>
    </w:p>
    <w:p w14:paraId="48803EC0" w14:textId="7C8DAA4C" w:rsidR="0038406D" w:rsidDel="00E02B00" w:rsidRDefault="0038406D">
      <w:pPr>
        <w:pStyle w:val="CodeBlock"/>
        <w:rPr>
          <w:del w:id="6204" w:author="Sam Tertzakian" w:date="2018-09-11T20:05:00Z"/>
        </w:rPr>
      </w:pPr>
      <w:del w:id="6205" w:author="Sam Tertzakian" w:date="2018-09-11T20:05:00Z">
        <w:r w:rsidDel="00E02B00">
          <w:delText>====[Module Callbacks]=============================================================================================================</w:delText>
        </w:r>
      </w:del>
    </w:p>
    <w:p w14:paraId="7AF41600" w14:textId="61CB1F37" w:rsidR="0038406D" w:rsidDel="00E02B00" w:rsidRDefault="0038406D">
      <w:pPr>
        <w:pStyle w:val="CodeBlock"/>
        <w:rPr>
          <w:del w:id="6206" w:author="Sam Tertzakian" w:date="2018-09-11T20:05:00Z"/>
        </w:rPr>
      </w:pPr>
    </w:p>
    <w:p w14:paraId="00FCFE6E" w14:textId="487979B1" w:rsidR="0038406D" w:rsidDel="00E02B00" w:rsidRDefault="0038406D">
      <w:pPr>
        <w:pStyle w:val="CodeBlock"/>
        <w:rPr>
          <w:del w:id="6207" w:author="Sam Tertzakian" w:date="2018-09-11T20:05:00Z"/>
        </w:rPr>
      </w:pPr>
      <w:del w:id="6208" w:author="Sam Tertzakian" w:date="2018-09-11T20:05:00Z">
        <w:r w:rsidDel="00E02B00">
          <w:delText>====[Module Methods]===============================================================================================================</w:delText>
        </w:r>
      </w:del>
    </w:p>
    <w:p w14:paraId="04B98254" w14:textId="773E46AD" w:rsidR="0038406D" w:rsidDel="00E02B00" w:rsidRDefault="0038406D">
      <w:pPr>
        <w:pStyle w:val="CodeBlock"/>
        <w:rPr>
          <w:del w:id="6209" w:author="Sam Tertzakian" w:date="2018-09-11T20:05:00Z"/>
        </w:rPr>
      </w:pPr>
    </w:p>
    <w:p w14:paraId="5BC9851D" w14:textId="11672552" w:rsidR="0038406D" w:rsidDel="00E02B00" w:rsidRDefault="0038406D">
      <w:pPr>
        <w:pStyle w:val="CodeBlock"/>
        <w:rPr>
          <w:del w:id="6210" w:author="Sam Tertzakian" w:date="2018-09-11T20:05:00Z"/>
        </w:rPr>
      </w:pPr>
      <w:del w:id="6211" w:author="Sam Tertzakian" w:date="2018-09-11T20:05:00Z">
        <w:r w:rsidDel="00E02B00">
          <w:delText>====[Module IOCTLs]================================================================================================================</w:delText>
        </w:r>
      </w:del>
    </w:p>
    <w:p w14:paraId="5D04A280" w14:textId="3D0F6E0A" w:rsidR="0038406D" w:rsidDel="00E02B00" w:rsidRDefault="0038406D">
      <w:pPr>
        <w:pStyle w:val="CodeBlock"/>
        <w:rPr>
          <w:del w:id="6212" w:author="Sam Tertzakian" w:date="2018-09-11T20:05:00Z"/>
        </w:rPr>
      </w:pPr>
    </w:p>
    <w:p w14:paraId="15DAF7D9" w14:textId="13FD58C4" w:rsidR="0038406D" w:rsidDel="00E02B00" w:rsidRDefault="0038406D">
      <w:pPr>
        <w:pStyle w:val="CodeBlock"/>
        <w:rPr>
          <w:del w:id="6213" w:author="Sam Tertzakian" w:date="2018-09-11T20:05:00Z"/>
        </w:rPr>
      </w:pPr>
      <w:del w:id="6214" w:author="Sam Tertzakian" w:date="2018-09-11T20:05:00Z">
        <w:r w:rsidDel="00E02B00">
          <w:delText xml:space="preserve">    * TODO: Raja (Please see format in NotifierViaGpu)</w:delText>
        </w:r>
      </w:del>
    </w:p>
    <w:p w14:paraId="0C62F02A" w14:textId="79431697" w:rsidR="0038406D" w:rsidDel="00E02B00" w:rsidRDefault="0038406D">
      <w:pPr>
        <w:pStyle w:val="CodeBlock"/>
        <w:rPr>
          <w:del w:id="6215" w:author="Sam Tertzakian" w:date="2018-09-11T20:05:00Z"/>
        </w:rPr>
      </w:pPr>
    </w:p>
    <w:p w14:paraId="4AA434CD" w14:textId="65E82A2E" w:rsidR="0038406D" w:rsidDel="00E02B00" w:rsidRDefault="0038406D">
      <w:pPr>
        <w:pStyle w:val="CodeBlock"/>
        <w:rPr>
          <w:del w:id="6216" w:author="Sam Tertzakian" w:date="2018-09-11T20:05:00Z"/>
        </w:rPr>
      </w:pPr>
      <w:del w:id="6217" w:author="Sam Tertzakian" w:date="2018-09-11T20:05:00Z">
        <w:r w:rsidDel="00E02B00">
          <w:delText>====[Module Remarks]===============================================================================================================</w:delText>
        </w:r>
      </w:del>
    </w:p>
    <w:p w14:paraId="188A897F" w14:textId="16A7111D" w:rsidR="0038406D" w:rsidDel="00E02B00" w:rsidRDefault="0038406D">
      <w:pPr>
        <w:pStyle w:val="CodeBlock"/>
        <w:rPr>
          <w:del w:id="6218" w:author="Sam Tertzakian" w:date="2018-09-11T20:05:00Z"/>
        </w:rPr>
      </w:pPr>
    </w:p>
    <w:p w14:paraId="15C98BA1" w14:textId="22483651" w:rsidR="0038406D" w:rsidDel="00E02B00" w:rsidRDefault="0038406D">
      <w:pPr>
        <w:pStyle w:val="CodeBlock"/>
        <w:rPr>
          <w:del w:id="6219" w:author="Sam Tertzakian" w:date="2018-09-11T20:05:00Z"/>
        </w:rPr>
      </w:pPr>
      <w:del w:id="6220" w:author="Sam Tertzakian" w:date="2018-09-11T20:05:00Z">
        <w:r w:rsidDel="00E02B00">
          <w:delText xml:space="preserve">    * TODO: Raja</w:delText>
        </w:r>
      </w:del>
    </w:p>
    <w:p w14:paraId="6FFE65B2" w14:textId="47587E6B" w:rsidR="0038406D" w:rsidDel="00E02B00" w:rsidRDefault="0038406D">
      <w:pPr>
        <w:pStyle w:val="CodeBlock"/>
        <w:rPr>
          <w:del w:id="6221" w:author="Sam Tertzakian" w:date="2018-09-11T20:05:00Z"/>
        </w:rPr>
      </w:pPr>
    </w:p>
    <w:p w14:paraId="0D903F13" w14:textId="28F6A32B" w:rsidR="0038406D" w:rsidDel="00E02B00" w:rsidRDefault="0038406D">
      <w:pPr>
        <w:pStyle w:val="CodeBlock"/>
        <w:rPr>
          <w:del w:id="6222" w:author="Sam Tertzakian" w:date="2018-09-11T20:05:00Z"/>
        </w:rPr>
      </w:pPr>
      <w:del w:id="6223" w:author="Sam Tertzakian" w:date="2018-09-11T20:05:00Z">
        <w:r w:rsidDel="00E02B00">
          <w:delText>====[Module Children]==============================================================================================================</w:delText>
        </w:r>
      </w:del>
    </w:p>
    <w:p w14:paraId="71D07478" w14:textId="18DE695D" w:rsidR="0038406D" w:rsidDel="00E02B00" w:rsidRDefault="0038406D">
      <w:pPr>
        <w:pStyle w:val="CodeBlock"/>
        <w:rPr>
          <w:del w:id="6224" w:author="Sam Tertzakian" w:date="2018-09-11T20:05:00Z"/>
        </w:rPr>
      </w:pPr>
    </w:p>
    <w:p w14:paraId="6511251D" w14:textId="277CC5DD" w:rsidR="0038406D" w:rsidDel="00E02B00" w:rsidRDefault="0038406D">
      <w:pPr>
        <w:pStyle w:val="CodeBlock"/>
        <w:rPr>
          <w:del w:id="6225" w:author="Sam Tertzakian" w:date="2018-09-11T20:05:00Z"/>
        </w:rPr>
      </w:pPr>
      <w:del w:id="6226" w:author="Sam Tertzakian" w:date="2018-09-11T20:05:00Z">
        <w:r w:rsidDel="00E02B00">
          <w:delText xml:space="preserve">    * Dmf_NotifierViaAcpi</w:delText>
        </w:r>
      </w:del>
    </w:p>
    <w:p w14:paraId="5DC9BDBF" w14:textId="78BF8826" w:rsidR="0038406D" w:rsidDel="00E02B00" w:rsidRDefault="0038406D">
      <w:pPr>
        <w:pStyle w:val="CodeBlock"/>
        <w:rPr>
          <w:del w:id="6227" w:author="Sam Tertzakian" w:date="2018-09-11T20:05:00Z"/>
        </w:rPr>
      </w:pPr>
    </w:p>
    <w:p w14:paraId="1F813E07" w14:textId="61C0767E" w:rsidR="0038406D" w:rsidDel="00E02B00" w:rsidRDefault="0038406D">
      <w:pPr>
        <w:pStyle w:val="CodeBlock"/>
        <w:rPr>
          <w:del w:id="6228" w:author="Sam Tertzakian" w:date="2018-09-11T20:05:00Z"/>
        </w:rPr>
      </w:pPr>
      <w:del w:id="6229" w:author="Sam Tertzakian" w:date="2018-09-11T20:05:00Z">
        <w:r w:rsidDel="00E02B00">
          <w:delText>====[Module Implementation Details]================================================================================================</w:delText>
        </w:r>
      </w:del>
    </w:p>
    <w:p w14:paraId="3C354CC3" w14:textId="2F8EB676" w:rsidR="0038406D" w:rsidDel="00E02B00" w:rsidRDefault="0038406D">
      <w:pPr>
        <w:pStyle w:val="CodeBlock"/>
        <w:rPr>
          <w:del w:id="6230" w:author="Sam Tertzakian" w:date="2018-09-11T20:05:00Z"/>
        </w:rPr>
      </w:pPr>
    </w:p>
    <w:p w14:paraId="63CEB3D9" w14:textId="10FA9BEB" w:rsidR="0038406D" w:rsidDel="00E02B00" w:rsidRDefault="0038406D">
      <w:pPr>
        <w:pStyle w:val="CodeBlock"/>
        <w:rPr>
          <w:del w:id="6231" w:author="Sam Tertzakian" w:date="2018-09-11T20:05:00Z"/>
        </w:rPr>
      </w:pPr>
      <w:del w:id="6232" w:author="Sam Tertzakian" w:date="2018-09-11T20:05:00Z">
        <w:r w:rsidDel="00E02B00">
          <w:delText>====[Examples]=====================================================================================================================</w:delText>
        </w:r>
      </w:del>
    </w:p>
    <w:p w14:paraId="0BD671F6" w14:textId="793C520C" w:rsidR="0038406D" w:rsidDel="00E02B00" w:rsidRDefault="0038406D">
      <w:pPr>
        <w:pStyle w:val="CodeBlock"/>
        <w:rPr>
          <w:del w:id="6233" w:author="Sam Tertzakian" w:date="2018-09-11T20:05:00Z"/>
        </w:rPr>
      </w:pPr>
    </w:p>
    <w:p w14:paraId="3CDEB3F3" w14:textId="0591C804" w:rsidR="0038406D" w:rsidDel="00E02B00" w:rsidRDefault="0038406D">
      <w:pPr>
        <w:pStyle w:val="CodeBlock"/>
        <w:rPr>
          <w:del w:id="6234" w:author="Sam Tertzakian" w:date="2018-09-11T20:05:00Z"/>
        </w:rPr>
      </w:pPr>
      <w:del w:id="6235" w:author="Sam Tertzakian" w:date="2018-09-11T20:05:00Z">
        <w:r w:rsidDel="00E02B00">
          <w:delText xml:space="preserve">    * SurfaceIntegrationDriver</w:delText>
        </w:r>
      </w:del>
    </w:p>
    <w:p w14:paraId="46AA32FD" w14:textId="44B2F634" w:rsidR="0038406D" w:rsidDel="00E02B00" w:rsidRDefault="0038406D">
      <w:pPr>
        <w:pStyle w:val="CodeBlock"/>
        <w:rPr>
          <w:del w:id="6236" w:author="Sam Tertzakian" w:date="2018-09-11T20:05:00Z"/>
        </w:rPr>
      </w:pPr>
    </w:p>
    <w:p w14:paraId="0A72F938" w14:textId="209BFDF0" w:rsidR="0038406D" w:rsidDel="00E02B00" w:rsidRDefault="0038406D">
      <w:pPr>
        <w:pStyle w:val="CodeBlock"/>
        <w:rPr>
          <w:del w:id="6237" w:author="Sam Tertzakian" w:date="2018-09-11T20:05:00Z"/>
        </w:rPr>
      </w:pPr>
      <w:del w:id="6238" w:author="Sam Tertzakian" w:date="2018-09-11T20:05:00Z">
        <w:r w:rsidDel="00E02B00">
          <w:delText>====[To Do]========================================================================================================================</w:delText>
        </w:r>
      </w:del>
    </w:p>
    <w:p w14:paraId="77CF7CA2" w14:textId="1B6999E3" w:rsidR="0038406D" w:rsidDel="00E02B00" w:rsidRDefault="0038406D">
      <w:pPr>
        <w:pStyle w:val="CodeBlock"/>
        <w:rPr>
          <w:del w:id="6239" w:author="Sam Tertzakian" w:date="2018-09-11T20:05:00Z"/>
        </w:rPr>
      </w:pPr>
    </w:p>
    <w:p w14:paraId="6DED41E5" w14:textId="3D4147B2" w:rsidR="0038406D" w:rsidDel="00E02B00" w:rsidRDefault="0038406D">
      <w:pPr>
        <w:pStyle w:val="CodeBlock"/>
        <w:rPr>
          <w:del w:id="6240" w:author="Sam Tertzakian" w:date="2018-09-11T20:05:00Z"/>
        </w:rPr>
      </w:pPr>
      <w:del w:id="6241" w:author="Sam Tertzakian" w:date="2018-09-11T20:05:00Z">
        <w:r w:rsidDel="00E02B00">
          <w:delText xml:space="preserve">    * Change name to something more specific than Generic Request.</w:delText>
        </w:r>
      </w:del>
    </w:p>
    <w:p w14:paraId="4205CF86" w14:textId="0C685447" w:rsidR="0038406D" w:rsidDel="00E02B00" w:rsidRDefault="0038406D">
      <w:pPr>
        <w:pStyle w:val="CodeBlock"/>
        <w:rPr>
          <w:del w:id="6242" w:author="Sam Tertzakian" w:date="2018-09-11T20:05:00Z"/>
        </w:rPr>
      </w:pPr>
    </w:p>
    <w:p w14:paraId="73F71FB8" w14:textId="5C55161D" w:rsidR="0038406D" w:rsidDel="00E02B00" w:rsidRDefault="0038406D">
      <w:pPr>
        <w:pStyle w:val="CodeBlock"/>
        <w:rPr>
          <w:del w:id="6243" w:author="Sam Tertzakian" w:date="2018-09-11T20:05:00Z"/>
        </w:rPr>
      </w:pPr>
      <w:del w:id="6244" w:author="Sam Tertzakian" w:date="2018-09-11T20:05:00Z">
        <w:r w:rsidDel="00E02B00">
          <w:delText>====[eof: GenericRequest]===================================================================================================</w:delText>
        </w:r>
      </w:del>
    </w:p>
    <w:p w14:paraId="6A88C017" w14:textId="473E329F" w:rsidR="0038406D" w:rsidDel="00E02B00" w:rsidRDefault="0038406D">
      <w:pPr>
        <w:pStyle w:val="CodeBlock"/>
        <w:rPr>
          <w:del w:id="6245" w:author="Sam Tertzakian" w:date="2018-09-11T20:05:00Z"/>
        </w:rPr>
      </w:pPr>
    </w:p>
    <w:p w14:paraId="1B3E2213" w14:textId="3828E0AB" w:rsidR="0038406D" w:rsidDel="00E02B00" w:rsidRDefault="0038406D">
      <w:pPr>
        <w:pStyle w:val="CodeBlock"/>
        <w:rPr>
          <w:del w:id="6246" w:author="Sam Tertzakian" w:date="2018-09-11T20:05:00Z"/>
          <w:rFonts w:eastAsiaTheme="majorEastAsia"/>
        </w:rPr>
        <w:pPrChange w:id="6247" w:author="Sam Tertzakian" w:date="2018-09-12T14:46:00Z">
          <w:pPr/>
        </w:pPrChange>
      </w:pPr>
    </w:p>
    <w:p w14:paraId="39AE0613" w14:textId="133FD0F9" w:rsidR="0038406D" w:rsidDel="00E02B00" w:rsidRDefault="0038406D">
      <w:pPr>
        <w:pStyle w:val="CodeBlock"/>
        <w:rPr>
          <w:del w:id="6248" w:author="Sam Tertzakian" w:date="2018-09-11T20:05:00Z"/>
          <w:rFonts w:eastAsiaTheme="majorEastAsia"/>
        </w:rPr>
        <w:pPrChange w:id="6249" w:author="Sam Tertzakian" w:date="2018-09-12T14:46:00Z">
          <w:pPr/>
        </w:pPrChange>
      </w:pPr>
    </w:p>
    <w:p w14:paraId="642BD234" w14:textId="77777777" w:rsidR="0038406D" w:rsidRDefault="0038406D">
      <w:pPr>
        <w:pStyle w:val="CodeBlock"/>
        <w:pPrChange w:id="6250" w:author="Sam Tertzakian" w:date="2018-09-12T14:46:00Z">
          <w:pPr/>
        </w:pPrChange>
      </w:pPr>
      <w:r>
        <w:br w:type="page"/>
      </w:r>
    </w:p>
    <w:p w14:paraId="002C03CA" w14:textId="77777777" w:rsidR="0038406D" w:rsidRDefault="0038406D" w:rsidP="0038406D">
      <w:pPr>
        <w:pStyle w:val="Heading2"/>
      </w:pPr>
      <w:bookmarkStart w:id="6251" w:name="_Toc500407354"/>
      <w:bookmarkStart w:id="6252" w:name="_Toc524527707"/>
      <w:r>
        <w:lastRenderedPageBreak/>
        <w:t>The Module .mc File</w:t>
      </w:r>
      <w:bookmarkEnd w:id="6251"/>
      <w:bookmarkEnd w:id="6252"/>
    </w:p>
    <w:p w14:paraId="691C00D8" w14:textId="2D6C5A67" w:rsidR="000F7CB2" w:rsidRPr="000F7CB2" w:rsidRDefault="000F7CB2" w:rsidP="0038406D">
      <w:pPr>
        <w:rPr>
          <w:ins w:id="6253" w:author="Sam Tertzakian" w:date="2018-09-11T20:06:00Z"/>
          <w:i/>
          <w:rPrChange w:id="6254" w:author="Sam Tertzakian" w:date="2018-09-11T20:07:00Z">
            <w:rPr>
              <w:ins w:id="6255" w:author="Sam Tertzakian" w:date="2018-09-11T20:06:00Z"/>
            </w:rPr>
          </w:rPrChange>
        </w:rPr>
      </w:pPr>
      <w:ins w:id="6256" w:author="Sam Tertzakian" w:date="2018-09-11T20:06:00Z">
        <w:r w:rsidRPr="000F7CB2">
          <w:rPr>
            <w:i/>
            <w:rPrChange w:id="6257" w:author="Sam Tertzakian" w:date="2018-09-11T20:07:00Z">
              <w:rPr/>
            </w:rPrChange>
          </w:rPr>
          <w:t>NOTE: This concept wil</w:t>
        </w:r>
      </w:ins>
      <w:ins w:id="6258" w:author="Sam Tertzakian" w:date="2018-09-11T20:07:00Z">
        <w:r w:rsidRPr="000F7CB2">
          <w:rPr>
            <w:i/>
            <w:rPrChange w:id="6259" w:author="Sam Tertzakian" w:date="2018-09-11T20:07:00Z">
              <w:rPr/>
            </w:rPrChange>
          </w:rPr>
          <w:t xml:space="preserve">l be eliminated </w:t>
        </w:r>
        <w:proofErr w:type="gramStart"/>
        <w:r w:rsidRPr="000F7CB2">
          <w:rPr>
            <w:i/>
            <w:rPrChange w:id="6260" w:author="Sam Tertzakian" w:date="2018-09-11T20:07:00Z">
              <w:rPr/>
            </w:rPrChange>
          </w:rPr>
          <w:t>in the near future</w:t>
        </w:r>
        <w:proofErr w:type="gramEnd"/>
        <w:r w:rsidRPr="000F7CB2">
          <w:rPr>
            <w:i/>
            <w:rPrChange w:id="6261" w:author="Sam Tertzakian" w:date="2018-09-11T20:07:00Z">
              <w:rPr/>
            </w:rPrChange>
          </w:rPr>
          <w:t>. Instead callbacks to the Client will happen where Client can output event logging information itself.</w:t>
        </w:r>
      </w:ins>
    </w:p>
    <w:p w14:paraId="339A0944" w14:textId="0C8BC548" w:rsidR="0038406D" w:rsidRDefault="0038406D" w:rsidP="0038406D">
      <w:r>
        <w:t>Modules may write to the Event Log. (There are some DMF APIs that simplify writing to the Event Log).</w:t>
      </w:r>
    </w:p>
    <w:p w14:paraId="376247FA" w14:textId="77777777" w:rsidR="0038406D" w:rsidRDefault="0038406D" w:rsidP="0038406D">
      <w:r>
        <w:t xml:space="preserve">The .mc file contains definitions that must be copied into the Client Driver’s .mc file </w:t>
      </w:r>
      <w:proofErr w:type="gramStart"/>
      <w:r>
        <w:t>in order for</w:t>
      </w:r>
      <w:proofErr w:type="gramEnd"/>
      <w:r>
        <w:t xml:space="preserve"> the Event Log entries that the Module writes to appear properly formed in the Event Log.</w:t>
      </w:r>
    </w:p>
    <w:p w14:paraId="5070149E" w14:textId="77777777" w:rsidR="0038406D" w:rsidRDefault="0038406D" w:rsidP="0038406D">
      <w:r>
        <w:t>Due to how the compiler works, it is not possible to directly include the .mc file into the Client Driver project.</w:t>
      </w:r>
    </w:p>
    <w:p w14:paraId="76D3C038" w14:textId="77777777" w:rsidR="0038406D" w:rsidRDefault="0038406D" w:rsidP="0038406D">
      <w:r>
        <w:t>If a Module does not write to the Event Log, this file is not necessary.</w:t>
      </w:r>
    </w:p>
    <w:p w14:paraId="348227D8" w14:textId="77777777" w:rsidR="0038406D" w:rsidRDefault="0038406D" w:rsidP="0038406D">
      <w:pPr>
        <w:rPr>
          <w:rFonts w:asciiTheme="majorHAnsi" w:eastAsiaTheme="majorEastAsia" w:hAnsiTheme="majorHAnsi" w:cstheme="majorBidi"/>
          <w:color w:val="2F5496" w:themeColor="accent1" w:themeShade="BF"/>
          <w:sz w:val="32"/>
          <w:szCs w:val="32"/>
        </w:rPr>
      </w:pPr>
      <w:r>
        <w:br w:type="page"/>
      </w:r>
    </w:p>
    <w:p w14:paraId="6B2AB301" w14:textId="6F6AF5FF" w:rsidR="003B682B" w:rsidRDefault="003B682B" w:rsidP="006F0623">
      <w:pPr>
        <w:pStyle w:val="Heading2"/>
      </w:pPr>
      <w:bookmarkStart w:id="6262" w:name="_Toc524527708"/>
      <w:r>
        <w:lastRenderedPageBreak/>
        <w:t>The Module’s Create Function</w:t>
      </w:r>
      <w:bookmarkEnd w:id="6262"/>
    </w:p>
    <w:p w14:paraId="756C2362" w14:textId="2B95FD17" w:rsidR="003B682B" w:rsidRDefault="003B682B" w:rsidP="003B682B">
      <w:r>
        <w:t xml:space="preserve">Every Module has a Create function. This is the function that initializes the structures that are necessary for a Module to be instantiated. Every Module Create </w:t>
      </w:r>
      <w:r w:rsidR="00E56D6E">
        <w:t>function</w:t>
      </w:r>
      <w:r>
        <w:t xml:space="preserve"> contains code specific to the Module.</w:t>
      </w:r>
    </w:p>
    <w:p w14:paraId="400E8EBB" w14:textId="1CF0F26B" w:rsidR="003B682B" w:rsidRDefault="003B682B" w:rsidP="003B682B">
      <w:r>
        <w:t>The Module’s Create function optionally performs another important task: It instantiates the Module’s Child Module</w:t>
      </w:r>
      <w:r w:rsidR="00536F63">
        <w:t>s</w:t>
      </w:r>
      <w:r w:rsidR="00734107">
        <w:t xml:space="preserve"> (if any).</w:t>
      </w:r>
    </w:p>
    <w:p w14:paraId="1C367783" w14:textId="359CE7D5" w:rsidR="004F07CB" w:rsidRDefault="004F07CB" w:rsidP="003B682B">
      <w:r>
        <w:t xml:space="preserve">When a Module is created in a Client Driver via the </w:t>
      </w:r>
      <w:r w:rsidRPr="00957790">
        <w:rPr>
          <w:rStyle w:val="CodeText"/>
        </w:rPr>
        <w:t>DmfModulesAdd</w:t>
      </w:r>
      <w:r>
        <w:t xml:space="preserve"> callback, the Module’s Create </w:t>
      </w:r>
      <w:r w:rsidR="00E56D6E">
        <w:t>function</w:t>
      </w:r>
      <w:r>
        <w:t xml:space="preserve"> is called by DMF after </w:t>
      </w:r>
      <w:r w:rsidRPr="00957790">
        <w:rPr>
          <w:rStyle w:val="CodeText"/>
        </w:rPr>
        <w:t>DmfModulesAdd</w:t>
      </w:r>
      <w:r>
        <w:t xml:space="preserve"> returns control to DMF.</w:t>
      </w:r>
    </w:p>
    <w:p w14:paraId="2EDBD9D9" w14:textId="655A3548" w:rsidR="00EE2A24" w:rsidRDefault="00EE2A24" w:rsidP="003B682B">
      <w:pPr>
        <w:rPr>
          <w:ins w:id="6263" w:author="Sam Tertzakian" w:date="2018-09-12T09:55:00Z"/>
        </w:rPr>
      </w:pPr>
      <w:ins w:id="6264" w:author="Sam Tertzakian" w:date="2018-09-12T09:55:00Z">
        <w:r>
          <w:t>Module Create functions ar</w:t>
        </w:r>
      </w:ins>
      <w:ins w:id="6265" w:author="Sam Tertzakian" w:date="2018-09-12T09:56:00Z">
        <w:r w:rsidR="00EF0D14">
          <w:t>e usually called by DMF, either when the Collection of Modules is created or when Child Modules are created. In some cases, it is p</w:t>
        </w:r>
      </w:ins>
      <w:ins w:id="6266" w:author="Sam Tertzakian" w:date="2018-09-12T09:57:00Z">
        <w:r w:rsidR="00EF0D14">
          <w:t>ossible for a Client, either a Module or Client driver, to call a Module’s Create function directly. In this case, the Module is referred to as a Dynamic Module.</w:t>
        </w:r>
      </w:ins>
    </w:p>
    <w:p w14:paraId="4E193385" w14:textId="2941DC6F" w:rsidR="004B7D8A" w:rsidDel="00EF0D14" w:rsidRDefault="004F07CB" w:rsidP="003B682B">
      <w:pPr>
        <w:rPr>
          <w:del w:id="6267" w:author="Sam Tertzakian" w:date="2018-09-12T09:57:00Z"/>
        </w:rPr>
      </w:pPr>
      <w:del w:id="6268" w:author="Sam Tertzakian" w:date="2018-09-12T09:57:00Z">
        <w:r w:rsidDel="00EF0D14">
          <w:delText xml:space="preserve">There are two cases when a Module’s Create </w:delText>
        </w:r>
        <w:r w:rsidR="00E56D6E" w:rsidDel="00EF0D14">
          <w:delText>function</w:delText>
        </w:r>
        <w:r w:rsidDel="00EF0D14">
          <w:delText xml:space="preserve"> is called directly by a Client</w:delText>
        </w:r>
        <w:r w:rsidR="004B7D8A" w:rsidDel="00EF0D14">
          <w:delText>:</w:delText>
        </w:r>
      </w:del>
    </w:p>
    <w:p w14:paraId="293B2B6A" w14:textId="7D24E6FF" w:rsidR="004B7D8A" w:rsidDel="00EF0D14" w:rsidRDefault="004F07CB" w:rsidP="00072437">
      <w:pPr>
        <w:pStyle w:val="ListParagraph"/>
        <w:numPr>
          <w:ilvl w:val="0"/>
          <w:numId w:val="46"/>
        </w:numPr>
        <w:rPr>
          <w:del w:id="6269" w:author="Sam Tertzakian" w:date="2018-09-12T09:57:00Z"/>
        </w:rPr>
      </w:pPr>
      <w:del w:id="6270" w:author="Sam Tertzakian" w:date="2018-09-12T09:57:00Z">
        <w:r w:rsidDel="00EF0D14">
          <w:delText>When a Client creates a Module dynamically.</w:delText>
        </w:r>
      </w:del>
    </w:p>
    <w:p w14:paraId="0D3906A4" w14:textId="5819A8F4" w:rsidR="007601BA" w:rsidDel="00EF0D14" w:rsidRDefault="004F07CB" w:rsidP="00072437">
      <w:pPr>
        <w:pStyle w:val="ListParagraph"/>
        <w:numPr>
          <w:ilvl w:val="0"/>
          <w:numId w:val="46"/>
        </w:numPr>
        <w:rPr>
          <w:del w:id="6271" w:author="Sam Tertzakian" w:date="2018-09-12T09:57:00Z"/>
        </w:rPr>
      </w:pPr>
      <w:del w:id="6272" w:author="Sam Tertzakian" w:date="2018-09-12T09:57:00Z">
        <w:r w:rsidDel="00EF0D14">
          <w:delText>When a Module creates a Child Module.</w:delText>
        </w:r>
      </w:del>
    </w:p>
    <w:p w14:paraId="4976BE6F" w14:textId="55F5F14E" w:rsidR="00A6541B" w:rsidRDefault="00A6541B" w:rsidP="003B682B">
      <w:r>
        <w:t xml:space="preserve">See </w:t>
      </w:r>
      <w:r w:rsidRPr="00053118">
        <w:rPr>
          <w:rStyle w:val="CodeText"/>
        </w:rPr>
        <w:t>DMF</w:t>
      </w:r>
      <w:r w:rsidR="001F48AA">
        <w:rPr>
          <w:rStyle w:val="CodeText"/>
        </w:rPr>
        <w:t>_[ModuleName]_</w:t>
      </w:r>
      <w:r w:rsidRPr="00053118">
        <w:rPr>
          <w:rStyle w:val="CodeText"/>
        </w:rPr>
        <w:t>Create</w:t>
      </w:r>
      <w:r>
        <w:t xml:space="preserve"> for more information about the Module’s Create function.</w:t>
      </w:r>
      <w:ins w:id="6273" w:author="Sam Tertzakian" w:date="2018-09-12T11:50:00Z">
        <w:r w:rsidR="00FD36C7">
          <w:t xml:space="preserve"> This function is always the first </w:t>
        </w:r>
      </w:ins>
      <w:ins w:id="6274" w:author="Sam Tertzakian" w:date="2018-09-12T11:51:00Z">
        <w:r w:rsidR="00FD36C7">
          <w:t>function in the section named, “Public Calls by Client”.</w:t>
        </w:r>
      </w:ins>
    </w:p>
    <w:p w14:paraId="5F17FF49" w14:textId="4FF1B9B8" w:rsidR="00536F63" w:rsidRDefault="00536F63" w:rsidP="006F0623">
      <w:pPr>
        <w:pStyle w:val="Heading3"/>
      </w:pPr>
      <w:bookmarkStart w:id="6275" w:name="_Toc524527709"/>
      <w:r>
        <w:t>Contents of a Module’s Create Function</w:t>
      </w:r>
      <w:bookmarkEnd w:id="6275"/>
    </w:p>
    <w:p w14:paraId="4947C21B" w14:textId="393499A1" w:rsidR="00536F63" w:rsidRDefault="00536F63" w:rsidP="003B682B">
      <w:r>
        <w:t>These are the steps a Module’s Create function should perform:</w:t>
      </w:r>
    </w:p>
    <w:p w14:paraId="31F67A6C" w14:textId="601E9081" w:rsidR="00536F63" w:rsidRDefault="00536F63" w:rsidP="004A459D">
      <w:pPr>
        <w:pStyle w:val="ListParagraph"/>
        <w:numPr>
          <w:ilvl w:val="0"/>
          <w:numId w:val="14"/>
        </w:numPr>
      </w:pPr>
      <w:r>
        <w:t xml:space="preserve">Define the Module’s DMF </w:t>
      </w:r>
      <w:r w:rsidR="00CC45B0">
        <w:t>callbacks</w:t>
      </w:r>
      <w:r>
        <w:t xml:space="preserve">. This step is optional if the Module does not support DMF </w:t>
      </w:r>
      <w:r w:rsidR="00CC45B0">
        <w:t>callbacks</w:t>
      </w:r>
      <w:r>
        <w:t>.</w:t>
      </w:r>
      <w:ins w:id="6276" w:author="Sam Tertzakian" w:date="2018-09-12T09:58:00Z">
        <w:r w:rsidR="00EF0D14">
          <w:t xml:space="preserve"> If the Module has Child Modules, it is in this structure </w:t>
        </w:r>
      </w:ins>
      <w:ins w:id="6277" w:author="Sam Tertzakian" w:date="2018-09-12T09:59:00Z">
        <w:r w:rsidR="00EF0D14">
          <w:t>where the callback that adds Child Modules is set.</w:t>
        </w:r>
      </w:ins>
    </w:p>
    <w:p w14:paraId="74E965DC" w14:textId="2706B48D" w:rsidR="00536F63" w:rsidRDefault="00536F63" w:rsidP="004A459D">
      <w:pPr>
        <w:pStyle w:val="ListParagraph"/>
        <w:numPr>
          <w:ilvl w:val="0"/>
          <w:numId w:val="14"/>
        </w:numPr>
      </w:pPr>
      <w:r>
        <w:t xml:space="preserve">Define the Module’s WDF </w:t>
      </w:r>
      <w:r w:rsidR="00CC45B0">
        <w:t>callbacks</w:t>
      </w:r>
      <w:r>
        <w:t xml:space="preserve">. This step is optional if the Module does not support WDF </w:t>
      </w:r>
      <w:r w:rsidR="00CC45B0">
        <w:t>callbacks</w:t>
      </w:r>
      <w:r>
        <w:t>.</w:t>
      </w:r>
    </w:p>
    <w:p w14:paraId="388F1EC8" w14:textId="157BF87A" w:rsidR="00536F63" w:rsidRDefault="00536F63" w:rsidP="004A459D">
      <w:pPr>
        <w:pStyle w:val="ListParagraph"/>
        <w:numPr>
          <w:ilvl w:val="0"/>
          <w:numId w:val="14"/>
        </w:numPr>
      </w:pPr>
      <w:r>
        <w:t xml:space="preserve">Define the Module’s descriptor. This step is mandatory for all Modules. This descriptor also holds the DMF and WDF </w:t>
      </w:r>
      <w:r w:rsidR="00CC45B0">
        <w:t>callback</w:t>
      </w:r>
      <w:r>
        <w:t xml:space="preserve"> structures that are defined in the above steps.</w:t>
      </w:r>
    </w:p>
    <w:p w14:paraId="39DA0497" w14:textId="10E0D9C5" w:rsidR="00536F63" w:rsidRDefault="00536F63" w:rsidP="004A459D">
      <w:pPr>
        <w:pStyle w:val="ListParagraph"/>
        <w:numPr>
          <w:ilvl w:val="0"/>
          <w:numId w:val="14"/>
        </w:numPr>
      </w:pPr>
      <w:r>
        <w:t xml:space="preserve">Define the Module’s Private Context. This step is mandatory for all Modules even if the Module does not </w:t>
      </w:r>
      <w:proofErr w:type="gramStart"/>
      <w:r>
        <w:t>define</w:t>
      </w:r>
      <w:proofErr w:type="gramEnd"/>
      <w:r>
        <w:t xml:space="preserve"> a Private Context.</w:t>
      </w:r>
      <w:r w:rsidR="00771150">
        <w:t xml:space="preserve"> </w:t>
      </w:r>
      <w:r w:rsidR="00771150" w:rsidRPr="00771150">
        <w:t xml:space="preserve">Use </w:t>
      </w:r>
      <w:r w:rsidR="00771150" w:rsidRPr="00957790">
        <w:rPr>
          <w:rStyle w:val="CodeText"/>
        </w:rPr>
        <w:t>DMF_WDF_OBJECT_ATTRIBUTES_INIT_CONTEXT_TYPE</w:t>
      </w:r>
      <w:r w:rsidR="00771150" w:rsidRPr="00771150">
        <w:t xml:space="preserve"> if the Module has a Private Context. Use </w:t>
      </w:r>
      <w:r w:rsidR="00771150" w:rsidRPr="00957790">
        <w:rPr>
          <w:rStyle w:val="CodeText"/>
        </w:rPr>
        <w:t>DMF_WDF_OBJECT_ATTRIBUTES_INIT</w:t>
      </w:r>
      <w:r w:rsidR="00771150" w:rsidRPr="00771150">
        <w:t xml:space="preserve"> if the Module does not have a Private Context.</w:t>
      </w:r>
    </w:p>
    <w:p w14:paraId="48F0335F" w14:textId="5A41BD88" w:rsidR="00536F63" w:rsidRDefault="00536F63" w:rsidP="004A459D">
      <w:pPr>
        <w:pStyle w:val="ListParagraph"/>
        <w:numPr>
          <w:ilvl w:val="0"/>
          <w:numId w:val="14"/>
        </w:numPr>
      </w:pPr>
      <w:r>
        <w:t>Call the DMF API that creates an instance of the Module using all the definitions in the above steps.</w:t>
      </w:r>
    </w:p>
    <w:p w14:paraId="2710F089" w14:textId="5902A76F" w:rsidR="00536F63" w:rsidDel="00E56991" w:rsidRDefault="00536F63" w:rsidP="004A459D">
      <w:pPr>
        <w:pStyle w:val="ListParagraph"/>
        <w:numPr>
          <w:ilvl w:val="0"/>
          <w:numId w:val="14"/>
        </w:numPr>
        <w:rPr>
          <w:del w:id="6278" w:author="Sam Tertzakian" w:date="2018-09-12T11:44:00Z"/>
        </w:rPr>
      </w:pPr>
      <w:del w:id="6279" w:author="Sam Tertzakian" w:date="2018-09-12T11:44:00Z">
        <w:r w:rsidDel="00E56991">
          <w:delText>Finally, the Create function instantiates Child Modules (if any).</w:delText>
        </w:r>
      </w:del>
    </w:p>
    <w:p w14:paraId="2E25DD82" w14:textId="280E1BDC" w:rsidR="00536F63" w:rsidRDefault="00536F63" w:rsidP="00536F63">
      <w:pPr>
        <w:rPr>
          <w:ins w:id="6280" w:author="Sam Tertzakian" w:date="2018-09-12T11:46:00Z"/>
        </w:rPr>
      </w:pPr>
      <w:r>
        <w:t xml:space="preserve">The Module’s Create function should </w:t>
      </w:r>
      <w:r w:rsidR="00771150" w:rsidRPr="00771150">
        <w:rPr>
          <w:u w:val="single"/>
        </w:rPr>
        <w:t>not</w:t>
      </w:r>
      <w:r w:rsidR="00771150">
        <w:t xml:space="preserve"> </w:t>
      </w:r>
      <w:r>
        <w:t xml:space="preserve">talk to hardware. </w:t>
      </w:r>
      <w:proofErr w:type="gramStart"/>
      <w:r>
        <w:t>Generally speaking, it</w:t>
      </w:r>
      <w:proofErr w:type="gramEnd"/>
      <w:r>
        <w:t xml:space="preserve"> should only perform the above steps. Allocation of </w:t>
      </w:r>
      <w:r w:rsidR="00957790">
        <w:t xml:space="preserve">Module specific </w:t>
      </w:r>
      <w:r>
        <w:t xml:space="preserve">resources such as memory and timers should be done in the Module’s </w:t>
      </w:r>
      <w:r w:rsidRPr="00053118">
        <w:rPr>
          <w:rStyle w:val="CodeText"/>
        </w:rPr>
        <w:t>DMF</w:t>
      </w:r>
      <w:r w:rsidR="001F48AA">
        <w:rPr>
          <w:rStyle w:val="CodeText"/>
        </w:rPr>
        <w:t>_[ModuleName]_</w:t>
      </w:r>
      <w:r w:rsidRPr="00053118">
        <w:rPr>
          <w:rStyle w:val="CodeText"/>
        </w:rPr>
        <w:t>Open</w:t>
      </w:r>
      <w:r>
        <w:t xml:space="preserve"> callback.</w:t>
      </w:r>
    </w:p>
    <w:p w14:paraId="2C8D2664" w14:textId="77777777" w:rsidR="00E56991" w:rsidRDefault="00E56991">
      <w:pPr>
        <w:rPr>
          <w:ins w:id="6281" w:author="Sam Tertzakian" w:date="2018-09-12T11:46:00Z"/>
          <w:rFonts w:asciiTheme="majorHAnsi" w:eastAsiaTheme="majorEastAsia" w:hAnsiTheme="majorHAnsi" w:cstheme="majorBidi"/>
          <w:b/>
          <w:bCs/>
          <w:color w:val="000000" w:themeColor="text1"/>
        </w:rPr>
      </w:pPr>
      <w:ins w:id="6282" w:author="Sam Tertzakian" w:date="2018-09-12T11:46:00Z">
        <w:r>
          <w:br w:type="page"/>
        </w:r>
      </w:ins>
    </w:p>
    <w:p w14:paraId="488119E7" w14:textId="064F556F" w:rsidR="00E56991" w:rsidRDefault="00E56991" w:rsidP="00E56991">
      <w:pPr>
        <w:pStyle w:val="Heading3"/>
        <w:rPr>
          <w:ins w:id="6283" w:author="Sam Tertzakian" w:date="2018-09-12T11:46:00Z"/>
        </w:rPr>
      </w:pPr>
      <w:bookmarkStart w:id="6284" w:name="_Toc524527710"/>
      <w:ins w:id="6285" w:author="Sam Tertzakian" w:date="2018-09-12T11:46:00Z">
        <w:r>
          <w:lastRenderedPageBreak/>
          <w:t>Annotated Module Create function</w:t>
        </w:r>
        <w:bookmarkEnd w:id="6284"/>
      </w:ins>
    </w:p>
    <w:p w14:paraId="17588952" w14:textId="77777777" w:rsidR="00E56991" w:rsidRDefault="00E56991" w:rsidP="00E56991">
      <w:pPr>
        <w:rPr>
          <w:ins w:id="6286" w:author="Sam Tertzakian" w:date="2018-09-12T11:48:00Z"/>
        </w:rPr>
      </w:pPr>
      <w:ins w:id="6287" w:author="Sam Tertzakian" w:date="2018-09-12T11:46:00Z">
        <w:r>
          <w:t xml:space="preserve">Here is an example of a Module’s Create function that shows the above steps. All Modules follow this pattern omitting steps as needed. </w:t>
        </w:r>
      </w:ins>
    </w:p>
    <w:p w14:paraId="1BCB83FE" w14:textId="20E1F3F4" w:rsidR="00E56991" w:rsidRDefault="00E56991" w:rsidP="00E56991">
      <w:pPr>
        <w:rPr>
          <w:ins w:id="6288" w:author="Sam Tertzakian" w:date="2018-09-12T11:46:00Z"/>
        </w:rPr>
      </w:pPr>
      <w:ins w:id="6289" w:author="Sam Tertzakian" w:date="2018-09-12T11:46:00Z">
        <w:r>
          <w:t xml:space="preserve">Note that this is an example of a Module that creates Child Modules. The callback function that adds the Child Modules </w:t>
        </w:r>
      </w:ins>
      <w:ins w:id="6290" w:author="Sam Tertzakian" w:date="2018-09-12T11:47:00Z">
        <w:r>
          <w:t>(</w:t>
        </w:r>
        <w:r w:rsidRPr="00E56991">
          <w:rPr>
            <w:rStyle w:val="CodeText"/>
            <w:rPrChange w:id="6291" w:author="Sam Tertzakian" w:date="2018-09-12T11:47:00Z">
              <w:rPr/>
            </w:rPrChange>
          </w:rPr>
          <w:t>DMF_ResourceHub_ChildModulesAdd</w:t>
        </w:r>
        <w:r>
          <w:t xml:space="preserve">) </w:t>
        </w:r>
      </w:ins>
      <w:ins w:id="6292" w:author="Sam Tertzakian" w:date="2018-09-12T11:46:00Z">
        <w:r>
          <w:t>is annotated afterward.</w:t>
        </w:r>
      </w:ins>
    </w:p>
    <w:p w14:paraId="69936F47" w14:textId="77777777" w:rsidR="00E56991" w:rsidRDefault="00E56991" w:rsidP="003237FA">
      <w:pPr>
        <w:pStyle w:val="CodeBlock"/>
        <w:rPr>
          <w:ins w:id="6293" w:author="Sam Tertzakian" w:date="2018-09-12T11:46:00Z"/>
          <w:color w:val="000000"/>
        </w:rPr>
      </w:pPr>
      <w:ins w:id="6294" w:author="Sam Tertzakian" w:date="2018-09-12T11:46:00Z">
        <w:r>
          <w:t>#pragma</w:t>
        </w:r>
        <w:r>
          <w:rPr>
            <w:color w:val="000000"/>
          </w:rPr>
          <w:t xml:space="preserve"> </w:t>
        </w:r>
        <w:r>
          <w:t>code_seg</w:t>
        </w:r>
        <w:r>
          <w:rPr>
            <w:color w:val="000000"/>
          </w:rPr>
          <w:t>(</w:t>
        </w:r>
        <w:r>
          <w:rPr>
            <w:color w:val="A31515"/>
          </w:rPr>
          <w:t>"PAGE"</w:t>
        </w:r>
        <w:r>
          <w:rPr>
            <w:color w:val="000000"/>
          </w:rPr>
          <w:t>)</w:t>
        </w:r>
      </w:ins>
    </w:p>
    <w:p w14:paraId="5820E5FC" w14:textId="77777777" w:rsidR="00E56991" w:rsidRDefault="00E56991" w:rsidP="003237FA">
      <w:pPr>
        <w:pStyle w:val="CodeBlock"/>
        <w:rPr>
          <w:ins w:id="6295" w:author="Sam Tertzakian" w:date="2018-09-12T11:46:00Z"/>
          <w:color w:val="000000"/>
        </w:rPr>
      </w:pPr>
      <w:ins w:id="6296" w:author="Sam Tertzakian" w:date="2018-09-12T11:46:00Z">
        <w:r>
          <w:t>_IRQL_requires_max_</w:t>
        </w:r>
        <w:r>
          <w:rPr>
            <w:color w:val="000000"/>
          </w:rPr>
          <w:t>(</w:t>
        </w:r>
        <w:r>
          <w:t>PASSIVE_LEVEL</w:t>
        </w:r>
        <w:r>
          <w:rPr>
            <w:color w:val="000000"/>
          </w:rPr>
          <w:t>)</w:t>
        </w:r>
      </w:ins>
    </w:p>
    <w:p w14:paraId="0123E3AB" w14:textId="77777777" w:rsidR="00E56991" w:rsidRDefault="00E56991" w:rsidP="003237FA">
      <w:pPr>
        <w:pStyle w:val="CodeBlock"/>
        <w:rPr>
          <w:ins w:id="6297" w:author="Sam Tertzakian" w:date="2018-09-12T11:46:00Z"/>
          <w:color w:val="000000"/>
        </w:rPr>
      </w:pPr>
      <w:ins w:id="6298" w:author="Sam Tertzakian" w:date="2018-09-12T11:46:00Z">
        <w:r>
          <w:t>_Must_inspect_result_</w:t>
        </w:r>
      </w:ins>
    </w:p>
    <w:p w14:paraId="58E1D8E8" w14:textId="77777777" w:rsidR="00E56991" w:rsidRDefault="00E56991" w:rsidP="003237FA">
      <w:pPr>
        <w:pStyle w:val="CodeBlock"/>
        <w:rPr>
          <w:ins w:id="6299" w:author="Sam Tertzakian" w:date="2018-09-12T11:46:00Z"/>
          <w:color w:val="000000"/>
        </w:rPr>
      </w:pPr>
      <w:ins w:id="6300" w:author="Sam Tertzakian" w:date="2018-09-12T11:46:00Z">
        <w:r>
          <w:t>NTSTATUS</w:t>
        </w:r>
      </w:ins>
    </w:p>
    <w:p w14:paraId="6B4B288D" w14:textId="77777777" w:rsidR="00E56991" w:rsidRDefault="00E56991" w:rsidP="003237FA">
      <w:pPr>
        <w:pStyle w:val="CodeBlock"/>
        <w:rPr>
          <w:ins w:id="6301" w:author="Sam Tertzakian" w:date="2018-09-12T11:46:00Z"/>
        </w:rPr>
      </w:pPr>
      <w:ins w:id="6302" w:author="Sam Tertzakian" w:date="2018-09-12T11:46:00Z">
        <w:r>
          <w:t>DMF_ResourceHub_Create(</w:t>
        </w:r>
      </w:ins>
    </w:p>
    <w:p w14:paraId="3D5FA095" w14:textId="77777777" w:rsidR="00E56991" w:rsidRDefault="00E56991" w:rsidP="003237FA">
      <w:pPr>
        <w:pStyle w:val="CodeBlock"/>
        <w:rPr>
          <w:ins w:id="6303" w:author="Sam Tertzakian" w:date="2018-09-12T11:46:00Z"/>
          <w:color w:val="000000"/>
        </w:rPr>
      </w:pPr>
      <w:ins w:id="6304" w:author="Sam Tertzakian" w:date="2018-09-12T11:46:00Z">
        <w:r>
          <w:rPr>
            <w:color w:val="000000"/>
          </w:rPr>
          <w:t xml:space="preserve">    </w:t>
        </w:r>
        <w:r>
          <w:rPr>
            <w:color w:val="6F008A"/>
          </w:rPr>
          <w:t>_In_</w:t>
        </w:r>
        <w:r>
          <w:rPr>
            <w:color w:val="000000"/>
          </w:rPr>
          <w:t xml:space="preserve"> </w:t>
        </w:r>
        <w:r>
          <w:t>WDFDEVICE</w:t>
        </w:r>
        <w:r>
          <w:rPr>
            <w:color w:val="000000"/>
          </w:rPr>
          <w:t xml:space="preserve"> </w:t>
        </w:r>
        <w:r>
          <w:t>Device</w:t>
        </w:r>
        <w:r>
          <w:rPr>
            <w:color w:val="000000"/>
          </w:rPr>
          <w:t>,</w:t>
        </w:r>
      </w:ins>
    </w:p>
    <w:p w14:paraId="18A05B9C" w14:textId="77777777" w:rsidR="00E56991" w:rsidRDefault="00E56991" w:rsidP="003237FA">
      <w:pPr>
        <w:pStyle w:val="CodeBlock"/>
        <w:rPr>
          <w:ins w:id="6305" w:author="Sam Tertzakian" w:date="2018-09-12T11:46:00Z"/>
          <w:color w:val="000000"/>
        </w:rPr>
      </w:pPr>
      <w:ins w:id="6306" w:author="Sam Tertzakian" w:date="2018-09-12T11:46:00Z">
        <w:r>
          <w:rPr>
            <w:color w:val="000000"/>
          </w:rPr>
          <w:t xml:space="preserve">    </w:t>
        </w:r>
        <w:r>
          <w:rPr>
            <w:color w:val="6F008A"/>
          </w:rPr>
          <w:t>_In_</w:t>
        </w:r>
        <w:r>
          <w:rPr>
            <w:color w:val="000000"/>
          </w:rPr>
          <w:t xml:space="preserve"> </w:t>
        </w:r>
        <w:r>
          <w:t>DMF_MODULE_ATTRIBUTES</w:t>
        </w:r>
        <w:r>
          <w:rPr>
            <w:color w:val="000000"/>
          </w:rPr>
          <w:t xml:space="preserve">* </w:t>
        </w:r>
        <w:r>
          <w:t>DmfModuleAttributes</w:t>
        </w:r>
        <w:r>
          <w:rPr>
            <w:color w:val="000000"/>
          </w:rPr>
          <w:t>,</w:t>
        </w:r>
      </w:ins>
    </w:p>
    <w:p w14:paraId="5AE71D3A" w14:textId="77777777" w:rsidR="00E56991" w:rsidRDefault="00E56991" w:rsidP="003237FA">
      <w:pPr>
        <w:pStyle w:val="CodeBlock"/>
        <w:rPr>
          <w:ins w:id="6307" w:author="Sam Tertzakian" w:date="2018-09-12T11:46:00Z"/>
          <w:color w:val="000000"/>
        </w:rPr>
      </w:pPr>
      <w:ins w:id="6308" w:author="Sam Tertzakian" w:date="2018-09-12T11:46:00Z">
        <w:r>
          <w:rPr>
            <w:color w:val="000000"/>
          </w:rPr>
          <w:t xml:space="preserve">    </w:t>
        </w:r>
        <w:r>
          <w:rPr>
            <w:color w:val="6F008A"/>
          </w:rPr>
          <w:t>_In_</w:t>
        </w:r>
        <w:r>
          <w:rPr>
            <w:color w:val="000000"/>
          </w:rPr>
          <w:t xml:space="preserve"> </w:t>
        </w:r>
        <w:r>
          <w:t>WDF_OBJECT_ATTRIBUTES</w:t>
        </w:r>
        <w:r>
          <w:rPr>
            <w:color w:val="000000"/>
          </w:rPr>
          <w:t xml:space="preserve">* </w:t>
        </w:r>
        <w:r>
          <w:t>ObjectAttributes</w:t>
        </w:r>
        <w:r>
          <w:rPr>
            <w:color w:val="000000"/>
          </w:rPr>
          <w:t>,</w:t>
        </w:r>
      </w:ins>
    </w:p>
    <w:p w14:paraId="6F5924B1" w14:textId="77777777" w:rsidR="00E56991" w:rsidRDefault="00E56991" w:rsidP="003237FA">
      <w:pPr>
        <w:pStyle w:val="CodeBlock"/>
        <w:rPr>
          <w:ins w:id="6309" w:author="Sam Tertzakian" w:date="2018-09-12T11:46:00Z"/>
          <w:color w:val="000000"/>
        </w:rPr>
      </w:pPr>
      <w:ins w:id="6310" w:author="Sam Tertzakian" w:date="2018-09-12T11:46:00Z">
        <w:r>
          <w:rPr>
            <w:color w:val="000000"/>
          </w:rPr>
          <w:t xml:space="preserve">    </w:t>
        </w:r>
        <w:r>
          <w:rPr>
            <w:color w:val="6F008A"/>
          </w:rPr>
          <w:t>_Out_</w:t>
        </w:r>
        <w:r>
          <w:rPr>
            <w:color w:val="000000"/>
          </w:rPr>
          <w:t xml:space="preserve"> </w:t>
        </w:r>
        <w:r>
          <w:t>DMFMODULE</w:t>
        </w:r>
        <w:r>
          <w:rPr>
            <w:color w:val="000000"/>
          </w:rPr>
          <w:t xml:space="preserve">* </w:t>
        </w:r>
        <w:r>
          <w:t>DmfModule</w:t>
        </w:r>
      </w:ins>
    </w:p>
    <w:p w14:paraId="49E18659" w14:textId="77777777" w:rsidR="00E56991" w:rsidRDefault="00E56991" w:rsidP="003237FA">
      <w:pPr>
        <w:pStyle w:val="CodeBlock"/>
        <w:rPr>
          <w:ins w:id="6311" w:author="Sam Tertzakian" w:date="2018-09-12T11:46:00Z"/>
        </w:rPr>
      </w:pPr>
      <w:ins w:id="6312" w:author="Sam Tertzakian" w:date="2018-09-12T11:46:00Z">
        <w:r>
          <w:t xml:space="preserve">    )</w:t>
        </w:r>
      </w:ins>
    </w:p>
    <w:p w14:paraId="6BEBDB79" w14:textId="77777777" w:rsidR="00E56991" w:rsidRDefault="00E56991" w:rsidP="003237FA">
      <w:pPr>
        <w:pStyle w:val="CodeBlock"/>
        <w:rPr>
          <w:ins w:id="6313" w:author="Sam Tertzakian" w:date="2018-09-12T11:46:00Z"/>
          <w:color w:val="000000"/>
        </w:rPr>
      </w:pPr>
      <w:ins w:id="6314" w:author="Sam Tertzakian" w:date="2018-09-12T11:46:00Z">
        <w:r>
          <w:t>/*++</w:t>
        </w:r>
      </w:ins>
    </w:p>
    <w:p w14:paraId="524F9450" w14:textId="77777777" w:rsidR="00E56991" w:rsidRDefault="00E56991" w:rsidP="003237FA">
      <w:pPr>
        <w:pStyle w:val="CodeBlock"/>
        <w:rPr>
          <w:ins w:id="6315" w:author="Sam Tertzakian" w:date="2018-09-12T11:46:00Z"/>
        </w:rPr>
      </w:pPr>
    </w:p>
    <w:p w14:paraId="51F99582" w14:textId="77777777" w:rsidR="00E56991" w:rsidRDefault="00E56991" w:rsidP="003237FA">
      <w:pPr>
        <w:pStyle w:val="CodeBlock"/>
        <w:rPr>
          <w:ins w:id="6316" w:author="Sam Tertzakian" w:date="2018-09-12T11:46:00Z"/>
          <w:color w:val="000000"/>
        </w:rPr>
      </w:pPr>
      <w:ins w:id="6317" w:author="Sam Tertzakian" w:date="2018-09-12T11:46:00Z">
        <w:r>
          <w:t>Routine Description:</w:t>
        </w:r>
      </w:ins>
    </w:p>
    <w:p w14:paraId="6EE96AE6" w14:textId="77777777" w:rsidR="00E56991" w:rsidRDefault="00E56991" w:rsidP="003237FA">
      <w:pPr>
        <w:pStyle w:val="CodeBlock"/>
        <w:rPr>
          <w:ins w:id="6318" w:author="Sam Tertzakian" w:date="2018-09-12T11:46:00Z"/>
        </w:rPr>
      </w:pPr>
    </w:p>
    <w:p w14:paraId="0BB6EF1F" w14:textId="77777777" w:rsidR="00E56991" w:rsidRDefault="00E56991" w:rsidP="003237FA">
      <w:pPr>
        <w:pStyle w:val="CodeBlock"/>
        <w:rPr>
          <w:ins w:id="6319" w:author="Sam Tertzakian" w:date="2018-09-12T11:46:00Z"/>
          <w:color w:val="000000"/>
        </w:rPr>
      </w:pPr>
      <w:ins w:id="6320" w:author="Sam Tertzakian" w:date="2018-09-12T11:46:00Z">
        <w:r>
          <w:t xml:space="preserve">    Create an instance of a DMF Module of type ResourceHub.</w:t>
        </w:r>
      </w:ins>
    </w:p>
    <w:p w14:paraId="04002B97" w14:textId="77777777" w:rsidR="00E56991" w:rsidRDefault="00E56991" w:rsidP="003237FA">
      <w:pPr>
        <w:pStyle w:val="CodeBlock"/>
        <w:rPr>
          <w:ins w:id="6321" w:author="Sam Tertzakian" w:date="2018-09-12T11:46:00Z"/>
        </w:rPr>
      </w:pPr>
    </w:p>
    <w:p w14:paraId="15950398" w14:textId="77777777" w:rsidR="00E56991" w:rsidRDefault="00E56991" w:rsidP="003237FA">
      <w:pPr>
        <w:pStyle w:val="CodeBlock"/>
        <w:rPr>
          <w:ins w:id="6322" w:author="Sam Tertzakian" w:date="2018-09-12T11:46:00Z"/>
          <w:color w:val="000000"/>
        </w:rPr>
      </w:pPr>
      <w:ins w:id="6323" w:author="Sam Tertzakian" w:date="2018-09-12T11:46:00Z">
        <w:r>
          <w:t>Arguments:</w:t>
        </w:r>
      </w:ins>
    </w:p>
    <w:p w14:paraId="10B7997E" w14:textId="77777777" w:rsidR="00E56991" w:rsidRDefault="00E56991" w:rsidP="003237FA">
      <w:pPr>
        <w:pStyle w:val="CodeBlock"/>
        <w:rPr>
          <w:ins w:id="6324" w:author="Sam Tertzakian" w:date="2018-09-12T11:46:00Z"/>
        </w:rPr>
      </w:pPr>
    </w:p>
    <w:p w14:paraId="6E881DE2" w14:textId="77777777" w:rsidR="00E56991" w:rsidRDefault="00E56991" w:rsidP="003237FA">
      <w:pPr>
        <w:pStyle w:val="CodeBlock"/>
        <w:rPr>
          <w:ins w:id="6325" w:author="Sam Tertzakian" w:date="2018-09-12T11:46:00Z"/>
          <w:color w:val="000000"/>
        </w:rPr>
      </w:pPr>
      <w:ins w:id="6326" w:author="Sam Tertzakian" w:date="2018-09-12T11:46:00Z">
        <w:r>
          <w:t xml:space="preserve">    Device - Client driver's WDFDEVICE object.</w:t>
        </w:r>
      </w:ins>
    </w:p>
    <w:p w14:paraId="76EF6042" w14:textId="77777777" w:rsidR="00E56991" w:rsidRDefault="00E56991" w:rsidP="003237FA">
      <w:pPr>
        <w:pStyle w:val="CodeBlock"/>
        <w:rPr>
          <w:ins w:id="6327" w:author="Sam Tertzakian" w:date="2018-09-12T11:46:00Z"/>
          <w:color w:val="000000"/>
        </w:rPr>
      </w:pPr>
      <w:ins w:id="6328" w:author="Sam Tertzakian" w:date="2018-09-12T11:46:00Z">
        <w:r>
          <w:t xml:space="preserve">    DmfModuleAttributes - Opaque structure that contains parameters DMF needs to initialize the Module.</w:t>
        </w:r>
      </w:ins>
    </w:p>
    <w:p w14:paraId="584CB93D" w14:textId="77777777" w:rsidR="00E56991" w:rsidRDefault="00E56991" w:rsidP="003237FA">
      <w:pPr>
        <w:pStyle w:val="CodeBlock"/>
        <w:rPr>
          <w:ins w:id="6329" w:author="Sam Tertzakian" w:date="2018-09-12T11:46:00Z"/>
          <w:color w:val="000000"/>
        </w:rPr>
      </w:pPr>
      <w:ins w:id="6330" w:author="Sam Tertzakian" w:date="2018-09-12T11:46:00Z">
        <w:r>
          <w:t xml:space="preserve">    ObjectAttributes - WDF object attributes for DMFMODULE.</w:t>
        </w:r>
      </w:ins>
    </w:p>
    <w:p w14:paraId="126B3D58" w14:textId="77777777" w:rsidR="00E56991" w:rsidRDefault="00E56991" w:rsidP="003237FA">
      <w:pPr>
        <w:pStyle w:val="CodeBlock"/>
        <w:rPr>
          <w:ins w:id="6331" w:author="Sam Tertzakian" w:date="2018-09-12T11:46:00Z"/>
          <w:color w:val="000000"/>
        </w:rPr>
      </w:pPr>
      <w:ins w:id="6332" w:author="Sam Tertzakian" w:date="2018-09-12T11:46:00Z">
        <w:r>
          <w:t xml:space="preserve">    DmfModule - Address of the location where the created DMFMODULE handle is returned.</w:t>
        </w:r>
      </w:ins>
    </w:p>
    <w:p w14:paraId="371D06D3" w14:textId="77777777" w:rsidR="00E56991" w:rsidRDefault="00E56991" w:rsidP="003237FA">
      <w:pPr>
        <w:pStyle w:val="CodeBlock"/>
        <w:rPr>
          <w:ins w:id="6333" w:author="Sam Tertzakian" w:date="2018-09-12T11:46:00Z"/>
        </w:rPr>
      </w:pPr>
    </w:p>
    <w:p w14:paraId="6F9BACC8" w14:textId="77777777" w:rsidR="00E56991" w:rsidRDefault="00E56991" w:rsidP="003237FA">
      <w:pPr>
        <w:pStyle w:val="CodeBlock"/>
        <w:rPr>
          <w:ins w:id="6334" w:author="Sam Tertzakian" w:date="2018-09-12T11:46:00Z"/>
          <w:color w:val="000000"/>
        </w:rPr>
      </w:pPr>
      <w:ins w:id="6335" w:author="Sam Tertzakian" w:date="2018-09-12T11:46:00Z">
        <w:r>
          <w:t>Return Value:</w:t>
        </w:r>
      </w:ins>
    </w:p>
    <w:p w14:paraId="42407695" w14:textId="77777777" w:rsidR="00E56991" w:rsidRDefault="00E56991" w:rsidP="003237FA">
      <w:pPr>
        <w:pStyle w:val="CodeBlock"/>
        <w:rPr>
          <w:ins w:id="6336" w:author="Sam Tertzakian" w:date="2018-09-12T11:46:00Z"/>
        </w:rPr>
      </w:pPr>
    </w:p>
    <w:p w14:paraId="3E120AC5" w14:textId="77777777" w:rsidR="00E56991" w:rsidRDefault="00E56991" w:rsidP="003237FA">
      <w:pPr>
        <w:pStyle w:val="CodeBlock"/>
        <w:rPr>
          <w:ins w:id="6337" w:author="Sam Tertzakian" w:date="2018-09-12T11:46:00Z"/>
          <w:color w:val="000000"/>
        </w:rPr>
      </w:pPr>
      <w:ins w:id="6338" w:author="Sam Tertzakian" w:date="2018-09-12T11:46:00Z">
        <w:r>
          <w:t xml:space="preserve">    NTSTATUS</w:t>
        </w:r>
      </w:ins>
    </w:p>
    <w:p w14:paraId="5533FCD5" w14:textId="77777777" w:rsidR="00E56991" w:rsidRDefault="00E56991" w:rsidP="003237FA">
      <w:pPr>
        <w:pStyle w:val="CodeBlock"/>
        <w:rPr>
          <w:ins w:id="6339" w:author="Sam Tertzakian" w:date="2018-09-12T11:46:00Z"/>
        </w:rPr>
      </w:pPr>
    </w:p>
    <w:p w14:paraId="46776C58" w14:textId="77777777" w:rsidR="00E56991" w:rsidRDefault="00E56991" w:rsidP="003237FA">
      <w:pPr>
        <w:pStyle w:val="CodeBlock"/>
        <w:rPr>
          <w:ins w:id="6340" w:author="Sam Tertzakian" w:date="2018-09-12T11:46:00Z"/>
          <w:color w:val="000000"/>
        </w:rPr>
      </w:pPr>
      <w:ins w:id="6341" w:author="Sam Tertzakian" w:date="2018-09-12T11:46:00Z">
        <w:r>
          <w:t>--*/</w:t>
        </w:r>
      </w:ins>
    </w:p>
    <w:p w14:paraId="6E843432" w14:textId="77777777" w:rsidR="00E56991" w:rsidRDefault="00E56991" w:rsidP="003237FA">
      <w:pPr>
        <w:pStyle w:val="CodeBlock"/>
        <w:rPr>
          <w:ins w:id="6342" w:author="Sam Tertzakian" w:date="2018-09-12T11:46:00Z"/>
        </w:rPr>
      </w:pPr>
      <w:ins w:id="6343" w:author="Sam Tertzakian" w:date="2018-09-12T11:46:00Z">
        <w:r>
          <w:t>{</w:t>
        </w:r>
      </w:ins>
    </w:p>
    <w:p w14:paraId="60D36643" w14:textId="77777777" w:rsidR="00E56991" w:rsidRDefault="00E56991" w:rsidP="003237FA">
      <w:pPr>
        <w:pStyle w:val="CodeBlock"/>
        <w:rPr>
          <w:ins w:id="6344" w:author="Sam Tertzakian" w:date="2018-09-12T11:46:00Z"/>
        </w:rPr>
      </w:pPr>
      <w:ins w:id="6345" w:author="Sam Tertzakian" w:date="2018-09-12T11:46:00Z">
        <w:r>
          <w:t xml:space="preserve">    </w:t>
        </w:r>
        <w:r>
          <w:rPr>
            <w:color w:val="2B91AF"/>
          </w:rPr>
          <w:t>NTSTATUS</w:t>
        </w:r>
        <w:r>
          <w:t xml:space="preserve"> ntStatus;</w:t>
        </w:r>
      </w:ins>
    </w:p>
    <w:p w14:paraId="2906FB2C" w14:textId="77777777" w:rsidR="00E56991" w:rsidRDefault="00E56991" w:rsidP="003237FA">
      <w:pPr>
        <w:pStyle w:val="CodeBlock"/>
        <w:rPr>
          <w:ins w:id="6346" w:author="Sam Tertzakian" w:date="2018-09-12T11:46:00Z"/>
        </w:rPr>
      </w:pPr>
    </w:p>
    <w:p w14:paraId="0BDE90DE" w14:textId="77777777" w:rsidR="00E56991" w:rsidRDefault="00E56991" w:rsidP="003237FA">
      <w:pPr>
        <w:pStyle w:val="CodeBlock"/>
        <w:rPr>
          <w:ins w:id="6347" w:author="Sam Tertzakian" w:date="2018-09-12T11:46:00Z"/>
          <w:color w:val="000000"/>
        </w:rPr>
      </w:pPr>
      <w:ins w:id="6348" w:author="Sam Tertzakian" w:date="2018-09-12T11:46:00Z">
        <w:r>
          <w:rPr>
            <w:color w:val="000000"/>
          </w:rPr>
          <w:t xml:space="preserve">    </w:t>
        </w:r>
        <w:r>
          <w:t>PAGED_CODE</w:t>
        </w:r>
        <w:r>
          <w:rPr>
            <w:color w:val="000000"/>
          </w:rPr>
          <w:t>();</w:t>
        </w:r>
      </w:ins>
    </w:p>
    <w:p w14:paraId="74684BDE" w14:textId="77777777" w:rsidR="00E56991" w:rsidRDefault="00E56991" w:rsidP="003237FA">
      <w:pPr>
        <w:pStyle w:val="CodeBlock"/>
        <w:rPr>
          <w:ins w:id="6349" w:author="Sam Tertzakian" w:date="2018-09-12T11:46:00Z"/>
        </w:rPr>
      </w:pPr>
    </w:p>
    <w:p w14:paraId="60337ED4" w14:textId="77777777" w:rsidR="00E56991" w:rsidRDefault="00E56991" w:rsidP="003237FA">
      <w:pPr>
        <w:pStyle w:val="CodeBlock"/>
        <w:rPr>
          <w:ins w:id="6350" w:author="Sam Tertzakian" w:date="2018-09-12T11:46:00Z"/>
        </w:rPr>
      </w:pPr>
      <w:ins w:id="6351" w:author="Sam Tertzakian" w:date="2018-09-12T11:46:00Z">
        <w:r>
          <w:t xml:space="preserve">    </w:t>
        </w:r>
        <w:r>
          <w:rPr>
            <w:color w:val="6F008A"/>
          </w:rPr>
          <w:t>FuncEntry</w:t>
        </w:r>
        <w:r>
          <w:t>(DMF_TRACE_ResourceHub);</w:t>
        </w:r>
      </w:ins>
    </w:p>
    <w:p w14:paraId="32957C88" w14:textId="77777777" w:rsidR="00E56991" w:rsidRDefault="00E56991" w:rsidP="003237FA">
      <w:pPr>
        <w:pStyle w:val="CodeBlock"/>
        <w:rPr>
          <w:ins w:id="6352" w:author="Sam Tertzakian" w:date="2018-09-12T11:46:00Z"/>
        </w:rPr>
      </w:pPr>
    </w:p>
    <w:p w14:paraId="2BD74E5D" w14:textId="77777777" w:rsidR="00E56991" w:rsidRPr="00E56991" w:rsidRDefault="00E56991" w:rsidP="003237FA">
      <w:pPr>
        <w:pStyle w:val="CodeBlock"/>
        <w:rPr>
          <w:ins w:id="6353" w:author="Sam Tertzakian" w:date="2018-09-12T11:46:00Z"/>
          <w:highlight w:val="yellow"/>
          <w:rPrChange w:id="6354" w:author="Sam Tertzakian" w:date="2018-09-12T11:46:00Z">
            <w:rPr>
              <w:ins w:id="6355" w:author="Sam Tertzakian" w:date="2018-09-12T11:46:00Z"/>
              <w:color w:val="000000"/>
            </w:rPr>
          </w:rPrChange>
        </w:rPr>
      </w:pPr>
      <w:ins w:id="6356" w:author="Sam Tertzakian" w:date="2018-09-12T11:46:00Z">
        <w:r>
          <w:t xml:space="preserve">    </w:t>
        </w:r>
        <w:r w:rsidRPr="00E56991">
          <w:rPr>
            <w:highlight w:val="yellow"/>
            <w:rPrChange w:id="6357" w:author="Sam Tertzakian" w:date="2018-09-12T11:46:00Z">
              <w:rPr>
                <w:color w:val="000000"/>
              </w:rPr>
            </w:rPrChange>
          </w:rPr>
          <w:t>// Step 1: Define Module’s DMF callbacks.</w:t>
        </w:r>
      </w:ins>
    </w:p>
    <w:p w14:paraId="7DE62145" w14:textId="77777777" w:rsidR="00E56991" w:rsidRDefault="00E56991" w:rsidP="003237FA">
      <w:pPr>
        <w:pStyle w:val="CodeBlock"/>
        <w:rPr>
          <w:ins w:id="6358" w:author="Sam Tertzakian" w:date="2018-09-12T11:46:00Z"/>
        </w:rPr>
      </w:pPr>
      <w:ins w:id="6359" w:author="Sam Tertzakian" w:date="2018-09-12T11:46:00Z">
        <w:r w:rsidRPr="00E56991">
          <w:rPr>
            <w:highlight w:val="yellow"/>
            <w:rPrChange w:id="6360" w:author="Sam Tertzakian" w:date="2018-09-12T11:46:00Z">
              <w:rPr>
                <w:color w:val="000000"/>
              </w:rPr>
            </w:rPrChange>
          </w:rPr>
          <w:t xml:space="preserve">    //</w:t>
        </w:r>
      </w:ins>
    </w:p>
    <w:p w14:paraId="00974BF5" w14:textId="77777777" w:rsidR="00E56991" w:rsidRDefault="00E56991" w:rsidP="003237FA">
      <w:pPr>
        <w:pStyle w:val="CodeBlock"/>
        <w:rPr>
          <w:ins w:id="6361" w:author="Sam Tertzakian" w:date="2018-09-12T11:46:00Z"/>
        </w:rPr>
      </w:pPr>
      <w:ins w:id="6362" w:author="Sam Tertzakian" w:date="2018-09-12T11:46:00Z">
        <w:r>
          <w:t xml:space="preserve">    DMF_CALLBACKS_DMF_INIT(&amp;DmfCallbacksDmf_ResourceHub);</w:t>
        </w:r>
      </w:ins>
    </w:p>
    <w:p w14:paraId="47499B18" w14:textId="77777777" w:rsidR="00E56991" w:rsidRDefault="00E56991" w:rsidP="003237FA">
      <w:pPr>
        <w:pStyle w:val="CodeBlock"/>
        <w:rPr>
          <w:ins w:id="6363" w:author="Sam Tertzakian" w:date="2018-09-12T11:46:00Z"/>
        </w:rPr>
      </w:pPr>
      <w:ins w:id="6364" w:author="Sam Tertzakian" w:date="2018-09-12T11:46:00Z">
        <w:r>
          <w:t xml:space="preserve">    DmfCallbacksDmf_ResourceHub.DeviceOpen = DMF_ResourceHub_Open;</w:t>
        </w:r>
      </w:ins>
    </w:p>
    <w:p w14:paraId="6DCFBE2F" w14:textId="77777777" w:rsidR="00E56991" w:rsidRDefault="00E56991" w:rsidP="003237FA">
      <w:pPr>
        <w:pStyle w:val="CodeBlock"/>
        <w:rPr>
          <w:ins w:id="6365" w:author="Sam Tertzakian" w:date="2018-09-12T11:46:00Z"/>
        </w:rPr>
      </w:pPr>
      <w:ins w:id="6366" w:author="Sam Tertzakian" w:date="2018-09-12T11:46:00Z">
        <w:r>
          <w:t xml:space="preserve">    DmfCallbacksDmf_ResourceHub.DeviceClose = DMF_ResourceHub_Close;</w:t>
        </w:r>
      </w:ins>
    </w:p>
    <w:p w14:paraId="55C00DE7" w14:textId="77777777" w:rsidR="00E56991" w:rsidRDefault="00E56991" w:rsidP="003237FA">
      <w:pPr>
        <w:pStyle w:val="CodeBlock"/>
        <w:rPr>
          <w:ins w:id="6367" w:author="Sam Tertzakian" w:date="2018-09-12T11:46:00Z"/>
        </w:rPr>
      </w:pPr>
      <w:ins w:id="6368" w:author="Sam Tertzakian" w:date="2018-09-12T11:46:00Z">
        <w:r>
          <w:t xml:space="preserve">    DmfCallbacksDmf_ResourceHub.ChildModulesAdd = DMF_ResourceHub_ChildModulesAdd;</w:t>
        </w:r>
      </w:ins>
    </w:p>
    <w:p w14:paraId="43E2486F" w14:textId="77777777" w:rsidR="00E56991" w:rsidRDefault="00E56991" w:rsidP="003237FA">
      <w:pPr>
        <w:pStyle w:val="CodeBlock"/>
        <w:rPr>
          <w:ins w:id="6369" w:author="Sam Tertzakian" w:date="2018-09-12T11:46:00Z"/>
        </w:rPr>
      </w:pPr>
    </w:p>
    <w:p w14:paraId="5B01AB48" w14:textId="77777777" w:rsidR="00E56991" w:rsidRPr="00E56991" w:rsidRDefault="00E56991" w:rsidP="003237FA">
      <w:pPr>
        <w:pStyle w:val="CodeBlock"/>
        <w:rPr>
          <w:ins w:id="6370" w:author="Sam Tertzakian" w:date="2018-09-12T11:46:00Z"/>
          <w:highlight w:val="yellow"/>
          <w:rPrChange w:id="6371" w:author="Sam Tertzakian" w:date="2018-09-12T11:46:00Z">
            <w:rPr>
              <w:ins w:id="6372" w:author="Sam Tertzakian" w:date="2018-09-12T11:46:00Z"/>
              <w:color w:val="000000"/>
            </w:rPr>
          </w:rPrChange>
        </w:rPr>
      </w:pPr>
      <w:ins w:id="6373" w:author="Sam Tertzakian" w:date="2018-09-12T11:46:00Z">
        <w:r>
          <w:t xml:space="preserve">    </w:t>
        </w:r>
        <w:r w:rsidRPr="00E56991">
          <w:rPr>
            <w:highlight w:val="yellow"/>
            <w:rPrChange w:id="6374" w:author="Sam Tertzakian" w:date="2018-09-12T11:46:00Z">
              <w:rPr>
                <w:color w:val="000000"/>
              </w:rPr>
            </w:rPrChange>
          </w:rPr>
          <w:t>// Step 2: Define Module’s WDF callbacks.</w:t>
        </w:r>
      </w:ins>
    </w:p>
    <w:p w14:paraId="6A14C4A4" w14:textId="77777777" w:rsidR="00E56991" w:rsidRDefault="00E56991" w:rsidP="003237FA">
      <w:pPr>
        <w:pStyle w:val="CodeBlock"/>
        <w:rPr>
          <w:ins w:id="6375" w:author="Sam Tertzakian" w:date="2018-09-12T11:46:00Z"/>
        </w:rPr>
      </w:pPr>
      <w:ins w:id="6376" w:author="Sam Tertzakian" w:date="2018-09-12T11:46:00Z">
        <w:r w:rsidRPr="00E56991">
          <w:rPr>
            <w:highlight w:val="yellow"/>
            <w:rPrChange w:id="6377" w:author="Sam Tertzakian" w:date="2018-09-12T11:46:00Z">
              <w:rPr>
                <w:color w:val="000000"/>
              </w:rPr>
            </w:rPrChange>
          </w:rPr>
          <w:t xml:space="preserve">    //</w:t>
        </w:r>
      </w:ins>
    </w:p>
    <w:p w14:paraId="39C8BF77" w14:textId="77777777" w:rsidR="00E56991" w:rsidRDefault="00E56991" w:rsidP="003237FA">
      <w:pPr>
        <w:pStyle w:val="CodeBlock"/>
        <w:rPr>
          <w:ins w:id="6378" w:author="Sam Tertzakian" w:date="2018-09-12T11:46:00Z"/>
        </w:rPr>
      </w:pPr>
      <w:ins w:id="6379" w:author="Sam Tertzakian" w:date="2018-09-12T11:46:00Z">
        <w:r>
          <w:t xml:space="preserve">    DMF_CALLBACKS_WDF_INIT(&amp;DmfCallbacksWdf_ResourceHub);</w:t>
        </w:r>
      </w:ins>
    </w:p>
    <w:p w14:paraId="656603AE" w14:textId="77777777" w:rsidR="00E56991" w:rsidRDefault="00E56991" w:rsidP="003237FA">
      <w:pPr>
        <w:pStyle w:val="CodeBlock"/>
        <w:rPr>
          <w:ins w:id="6380" w:author="Sam Tertzakian" w:date="2018-09-12T11:46:00Z"/>
        </w:rPr>
      </w:pPr>
      <w:ins w:id="6381" w:author="Sam Tertzakian" w:date="2018-09-12T11:46:00Z">
        <w:r>
          <w:t xml:space="preserve">    DmfCallbacksWdf_ResourceHub.ModuleFileCreate = DMF_ResourceHub_ModuleFileCreate;</w:t>
        </w:r>
      </w:ins>
    </w:p>
    <w:p w14:paraId="15A8270B" w14:textId="77777777" w:rsidR="00E56991" w:rsidRDefault="00E56991" w:rsidP="003237FA">
      <w:pPr>
        <w:pStyle w:val="CodeBlock"/>
        <w:rPr>
          <w:ins w:id="6382" w:author="Sam Tertzakian" w:date="2018-09-12T11:46:00Z"/>
        </w:rPr>
      </w:pPr>
    </w:p>
    <w:p w14:paraId="6EEE9BFF" w14:textId="77777777" w:rsidR="00E56991" w:rsidRPr="00E56991" w:rsidRDefault="00E56991" w:rsidP="003237FA">
      <w:pPr>
        <w:pStyle w:val="CodeBlock"/>
        <w:rPr>
          <w:ins w:id="6383" w:author="Sam Tertzakian" w:date="2018-09-12T11:46:00Z"/>
          <w:highlight w:val="yellow"/>
          <w:rPrChange w:id="6384" w:author="Sam Tertzakian" w:date="2018-09-12T11:46:00Z">
            <w:rPr>
              <w:ins w:id="6385" w:author="Sam Tertzakian" w:date="2018-09-12T11:46:00Z"/>
              <w:color w:val="000000"/>
            </w:rPr>
          </w:rPrChange>
        </w:rPr>
      </w:pPr>
      <w:ins w:id="6386" w:author="Sam Tertzakian" w:date="2018-09-12T11:46:00Z">
        <w:r>
          <w:t xml:space="preserve">    </w:t>
        </w:r>
        <w:r w:rsidRPr="00E56991">
          <w:rPr>
            <w:highlight w:val="yellow"/>
            <w:rPrChange w:id="6387" w:author="Sam Tertzakian" w:date="2018-09-12T11:46:00Z">
              <w:rPr>
                <w:color w:val="000000"/>
              </w:rPr>
            </w:rPrChange>
          </w:rPr>
          <w:t>// Steps 3 and 4: Define Module’s Descriptor.</w:t>
        </w:r>
      </w:ins>
    </w:p>
    <w:p w14:paraId="52E37F05" w14:textId="77777777" w:rsidR="00E56991" w:rsidRDefault="00E56991" w:rsidP="003237FA">
      <w:pPr>
        <w:pStyle w:val="CodeBlock"/>
        <w:rPr>
          <w:ins w:id="6388" w:author="Sam Tertzakian" w:date="2018-09-12T11:46:00Z"/>
        </w:rPr>
      </w:pPr>
      <w:ins w:id="6389" w:author="Sam Tertzakian" w:date="2018-09-12T11:46:00Z">
        <w:r w:rsidRPr="00E56991">
          <w:rPr>
            <w:highlight w:val="yellow"/>
            <w:rPrChange w:id="6390" w:author="Sam Tertzakian" w:date="2018-09-12T11:46:00Z">
              <w:rPr>
                <w:color w:val="000000"/>
              </w:rPr>
            </w:rPrChange>
          </w:rPr>
          <w:t xml:space="preserve">    //</w:t>
        </w:r>
      </w:ins>
    </w:p>
    <w:p w14:paraId="7C8CC68B" w14:textId="77777777" w:rsidR="00E56991" w:rsidRDefault="00E56991" w:rsidP="003237FA">
      <w:pPr>
        <w:pStyle w:val="CodeBlock"/>
        <w:rPr>
          <w:ins w:id="6391" w:author="Sam Tertzakian" w:date="2018-09-12T11:46:00Z"/>
          <w:color w:val="000000"/>
        </w:rPr>
      </w:pPr>
      <w:ins w:id="6392" w:author="Sam Tertzakian" w:date="2018-09-12T11:46:00Z">
        <w:r>
          <w:rPr>
            <w:color w:val="000000"/>
          </w:rPr>
          <w:t xml:space="preserve">    </w:t>
        </w:r>
        <w:r>
          <w:t>DMF_MODULE_DESCRIPTOR_INIT_CONTEXT_TYPE</w:t>
        </w:r>
        <w:r>
          <w:rPr>
            <w:color w:val="000000"/>
          </w:rPr>
          <w:t>(DmfModuleDescriptor_ResourceHub,</w:t>
        </w:r>
      </w:ins>
    </w:p>
    <w:p w14:paraId="3FA9B9A2" w14:textId="77777777" w:rsidR="00E56991" w:rsidRDefault="00E56991" w:rsidP="003237FA">
      <w:pPr>
        <w:pStyle w:val="CodeBlock"/>
        <w:rPr>
          <w:ins w:id="6393" w:author="Sam Tertzakian" w:date="2018-09-12T11:46:00Z"/>
        </w:rPr>
      </w:pPr>
      <w:ins w:id="6394" w:author="Sam Tertzakian" w:date="2018-09-12T11:46:00Z">
        <w:r>
          <w:t xml:space="preserve">                                            ResourceHub,</w:t>
        </w:r>
      </w:ins>
    </w:p>
    <w:p w14:paraId="6D434E7F" w14:textId="77777777" w:rsidR="00E56991" w:rsidRDefault="00E56991" w:rsidP="003237FA">
      <w:pPr>
        <w:pStyle w:val="CodeBlock"/>
        <w:rPr>
          <w:ins w:id="6395" w:author="Sam Tertzakian" w:date="2018-09-12T11:46:00Z"/>
        </w:rPr>
      </w:pPr>
      <w:ins w:id="6396" w:author="Sam Tertzakian" w:date="2018-09-12T11:46:00Z">
        <w:r>
          <w:t xml:space="preserve">                                            </w:t>
        </w:r>
        <w:r>
          <w:rPr>
            <w:color w:val="2B91AF"/>
          </w:rPr>
          <w:t>DMF_CONTEXT_ResourceHub</w:t>
        </w:r>
        <w:r>
          <w:t>,</w:t>
        </w:r>
      </w:ins>
    </w:p>
    <w:p w14:paraId="4A274563" w14:textId="77777777" w:rsidR="00E56991" w:rsidRDefault="00E56991" w:rsidP="003237FA">
      <w:pPr>
        <w:pStyle w:val="CodeBlock"/>
        <w:rPr>
          <w:ins w:id="6397" w:author="Sam Tertzakian" w:date="2018-09-12T11:46:00Z"/>
        </w:rPr>
      </w:pPr>
      <w:ins w:id="6398" w:author="Sam Tertzakian" w:date="2018-09-12T11:46:00Z">
        <w:r>
          <w:t xml:space="preserve">                                            </w:t>
        </w:r>
        <w:r>
          <w:rPr>
            <w:color w:val="6F008A"/>
          </w:rPr>
          <w:t>DMF_MODULE_OPTIONS_DISPATCH</w:t>
        </w:r>
        <w:r>
          <w:t>,</w:t>
        </w:r>
      </w:ins>
    </w:p>
    <w:p w14:paraId="5F9DCC7E" w14:textId="77777777" w:rsidR="00E56991" w:rsidRDefault="00E56991" w:rsidP="003237FA">
      <w:pPr>
        <w:pStyle w:val="CodeBlock"/>
        <w:rPr>
          <w:ins w:id="6399" w:author="Sam Tertzakian" w:date="2018-09-12T11:46:00Z"/>
        </w:rPr>
      </w:pPr>
      <w:ins w:id="6400" w:author="Sam Tertzakian" w:date="2018-09-12T11:46:00Z">
        <w:r>
          <w:t xml:space="preserve">                                            </w:t>
        </w:r>
        <w:r>
          <w:rPr>
            <w:color w:val="2F4F4F"/>
          </w:rPr>
          <w:t>DMF_MODULE_OPEN_OPTION_OPEN_PrepareHardware</w:t>
        </w:r>
        <w:r>
          <w:t>);</w:t>
        </w:r>
      </w:ins>
    </w:p>
    <w:p w14:paraId="43BADC55" w14:textId="77777777" w:rsidR="00E56991" w:rsidRDefault="00E56991" w:rsidP="003237FA">
      <w:pPr>
        <w:pStyle w:val="CodeBlock"/>
        <w:rPr>
          <w:ins w:id="6401" w:author="Sam Tertzakian" w:date="2018-09-12T11:46:00Z"/>
        </w:rPr>
      </w:pPr>
    </w:p>
    <w:p w14:paraId="72A38B8F" w14:textId="77777777" w:rsidR="00E56991" w:rsidRDefault="00E56991" w:rsidP="003237FA">
      <w:pPr>
        <w:pStyle w:val="CodeBlock"/>
        <w:rPr>
          <w:ins w:id="6402" w:author="Sam Tertzakian" w:date="2018-09-12T11:46:00Z"/>
        </w:rPr>
      </w:pPr>
      <w:ins w:id="6403" w:author="Sam Tertzakian" w:date="2018-09-12T11:46:00Z">
        <w:r>
          <w:t xml:space="preserve">    DmfModuleDescriptor_ResourceHub.CallbacksDmf = &amp;DmfCallbacksDmf_ResourceHub;</w:t>
        </w:r>
      </w:ins>
    </w:p>
    <w:p w14:paraId="072DCF42" w14:textId="77777777" w:rsidR="00E56991" w:rsidRDefault="00E56991" w:rsidP="003237FA">
      <w:pPr>
        <w:pStyle w:val="CodeBlock"/>
        <w:rPr>
          <w:ins w:id="6404" w:author="Sam Tertzakian" w:date="2018-09-12T11:46:00Z"/>
        </w:rPr>
      </w:pPr>
      <w:ins w:id="6405" w:author="Sam Tertzakian" w:date="2018-09-12T11:46:00Z">
        <w:r>
          <w:t xml:space="preserve">    DmfModuleDescriptor_ResourceHub.CallbacksWdf = &amp;DmfCallbacksWdf_ResourceHub;</w:t>
        </w:r>
      </w:ins>
    </w:p>
    <w:p w14:paraId="0374D672" w14:textId="77777777" w:rsidR="00E56991" w:rsidRDefault="00E56991" w:rsidP="003237FA">
      <w:pPr>
        <w:pStyle w:val="CodeBlock"/>
        <w:rPr>
          <w:ins w:id="6406" w:author="Sam Tertzakian" w:date="2018-09-12T11:46:00Z"/>
        </w:rPr>
      </w:pPr>
      <w:ins w:id="6407" w:author="Sam Tertzakian" w:date="2018-09-12T11:46:00Z">
        <w:r>
          <w:t xml:space="preserve">    DmfModuleDescriptor_ResourceHub.ModuleConfigSize = </w:t>
        </w:r>
        <w:r>
          <w:rPr>
            <w:color w:val="0000FF"/>
          </w:rPr>
          <w:t>sizeof</w:t>
        </w:r>
        <w:r>
          <w:t>(</w:t>
        </w:r>
        <w:r>
          <w:rPr>
            <w:color w:val="2B91AF"/>
          </w:rPr>
          <w:t>DMF_CONFIG_ResourceHub</w:t>
        </w:r>
        <w:r>
          <w:t>);</w:t>
        </w:r>
      </w:ins>
    </w:p>
    <w:p w14:paraId="3453811F" w14:textId="77777777" w:rsidR="00E56991" w:rsidRDefault="00E56991" w:rsidP="003237FA">
      <w:pPr>
        <w:pStyle w:val="CodeBlock"/>
        <w:rPr>
          <w:ins w:id="6408" w:author="Sam Tertzakian" w:date="2018-09-12T11:46:00Z"/>
        </w:rPr>
      </w:pPr>
    </w:p>
    <w:p w14:paraId="028D5476" w14:textId="77777777" w:rsidR="00E56991" w:rsidRPr="00E56991" w:rsidRDefault="00E56991" w:rsidP="003237FA">
      <w:pPr>
        <w:pStyle w:val="CodeBlock"/>
        <w:rPr>
          <w:ins w:id="6409" w:author="Sam Tertzakian" w:date="2018-09-12T11:46:00Z"/>
          <w:highlight w:val="yellow"/>
          <w:rPrChange w:id="6410" w:author="Sam Tertzakian" w:date="2018-09-12T11:46:00Z">
            <w:rPr>
              <w:ins w:id="6411" w:author="Sam Tertzakian" w:date="2018-09-12T11:46:00Z"/>
              <w:color w:val="000000"/>
            </w:rPr>
          </w:rPrChange>
        </w:rPr>
      </w:pPr>
      <w:ins w:id="6412" w:author="Sam Tertzakian" w:date="2018-09-12T11:46:00Z">
        <w:r>
          <w:lastRenderedPageBreak/>
          <w:t xml:space="preserve">    </w:t>
        </w:r>
        <w:r w:rsidRPr="00E56991">
          <w:rPr>
            <w:highlight w:val="yellow"/>
            <w:rPrChange w:id="6413" w:author="Sam Tertzakian" w:date="2018-09-12T11:46:00Z">
              <w:rPr>
                <w:color w:val="000000"/>
              </w:rPr>
            </w:rPrChange>
          </w:rPr>
          <w:t>// Step 5: Tell DMF to create the Module.</w:t>
        </w:r>
      </w:ins>
    </w:p>
    <w:p w14:paraId="02EDF050" w14:textId="77777777" w:rsidR="00E56991" w:rsidRDefault="00E56991" w:rsidP="003237FA">
      <w:pPr>
        <w:pStyle w:val="CodeBlock"/>
        <w:rPr>
          <w:ins w:id="6414" w:author="Sam Tertzakian" w:date="2018-09-12T11:46:00Z"/>
        </w:rPr>
      </w:pPr>
      <w:ins w:id="6415" w:author="Sam Tertzakian" w:date="2018-09-12T11:46:00Z">
        <w:r w:rsidRPr="00E56991">
          <w:rPr>
            <w:highlight w:val="yellow"/>
            <w:rPrChange w:id="6416" w:author="Sam Tertzakian" w:date="2018-09-12T11:46:00Z">
              <w:rPr>
                <w:color w:val="000000"/>
              </w:rPr>
            </w:rPrChange>
          </w:rPr>
          <w:t xml:space="preserve">    //</w:t>
        </w:r>
      </w:ins>
    </w:p>
    <w:p w14:paraId="7D28DE70" w14:textId="77777777" w:rsidR="00E56991" w:rsidRDefault="00E56991" w:rsidP="003237FA">
      <w:pPr>
        <w:pStyle w:val="CodeBlock"/>
        <w:rPr>
          <w:ins w:id="6417" w:author="Sam Tertzakian" w:date="2018-09-12T11:46:00Z"/>
        </w:rPr>
      </w:pPr>
      <w:ins w:id="6418" w:author="Sam Tertzakian" w:date="2018-09-12T11:46:00Z">
        <w:r>
          <w:t xml:space="preserve">    ntStatus = DMF_ModuleCreate(Device,</w:t>
        </w:r>
      </w:ins>
    </w:p>
    <w:p w14:paraId="23EA7A6D" w14:textId="77777777" w:rsidR="00E56991" w:rsidRDefault="00E56991" w:rsidP="003237FA">
      <w:pPr>
        <w:pStyle w:val="CodeBlock"/>
        <w:rPr>
          <w:ins w:id="6419" w:author="Sam Tertzakian" w:date="2018-09-12T11:46:00Z"/>
        </w:rPr>
      </w:pPr>
      <w:ins w:id="6420" w:author="Sam Tertzakian" w:date="2018-09-12T11:46:00Z">
        <w:r>
          <w:t xml:space="preserve">                                DmfModuleAttributes,</w:t>
        </w:r>
      </w:ins>
    </w:p>
    <w:p w14:paraId="756770A6" w14:textId="77777777" w:rsidR="00E56991" w:rsidRDefault="00E56991" w:rsidP="003237FA">
      <w:pPr>
        <w:pStyle w:val="CodeBlock"/>
        <w:rPr>
          <w:ins w:id="6421" w:author="Sam Tertzakian" w:date="2018-09-12T11:46:00Z"/>
        </w:rPr>
      </w:pPr>
      <w:ins w:id="6422" w:author="Sam Tertzakian" w:date="2018-09-12T11:46:00Z">
        <w:r>
          <w:t xml:space="preserve">                                ObjectAttributes,</w:t>
        </w:r>
      </w:ins>
    </w:p>
    <w:p w14:paraId="1C599455" w14:textId="77777777" w:rsidR="00E56991" w:rsidRDefault="00E56991" w:rsidP="003237FA">
      <w:pPr>
        <w:pStyle w:val="CodeBlock"/>
        <w:rPr>
          <w:ins w:id="6423" w:author="Sam Tertzakian" w:date="2018-09-12T11:46:00Z"/>
        </w:rPr>
      </w:pPr>
      <w:ins w:id="6424" w:author="Sam Tertzakian" w:date="2018-09-12T11:46:00Z">
        <w:r>
          <w:t xml:space="preserve">                                &amp;DmfModuleDescriptor_ResourceHub,</w:t>
        </w:r>
      </w:ins>
    </w:p>
    <w:p w14:paraId="339C3674" w14:textId="77777777" w:rsidR="00E56991" w:rsidRDefault="00E56991" w:rsidP="003237FA">
      <w:pPr>
        <w:pStyle w:val="CodeBlock"/>
        <w:rPr>
          <w:ins w:id="6425" w:author="Sam Tertzakian" w:date="2018-09-12T11:46:00Z"/>
        </w:rPr>
      </w:pPr>
      <w:ins w:id="6426" w:author="Sam Tertzakian" w:date="2018-09-12T11:46:00Z">
        <w:r>
          <w:t xml:space="preserve">                                DmfModule);</w:t>
        </w:r>
      </w:ins>
    </w:p>
    <w:p w14:paraId="0AE1D51D" w14:textId="77777777" w:rsidR="00E56991" w:rsidRDefault="00E56991" w:rsidP="003237FA">
      <w:pPr>
        <w:pStyle w:val="CodeBlock"/>
        <w:rPr>
          <w:ins w:id="6427" w:author="Sam Tertzakian" w:date="2018-09-12T11:46:00Z"/>
        </w:rPr>
      </w:pPr>
      <w:ins w:id="6428" w:author="Sam Tertzakian" w:date="2018-09-12T11:46:00Z">
        <w:r>
          <w:t xml:space="preserve">    </w:t>
        </w:r>
        <w:r>
          <w:rPr>
            <w:color w:val="0000FF"/>
          </w:rPr>
          <w:t>if</w:t>
        </w:r>
        <w:r>
          <w:t xml:space="preserve"> (! </w:t>
        </w:r>
        <w:r>
          <w:rPr>
            <w:color w:val="6F008A"/>
          </w:rPr>
          <w:t>NT_SUCCESS</w:t>
        </w:r>
        <w:r>
          <w:t>(ntStatus))</w:t>
        </w:r>
      </w:ins>
    </w:p>
    <w:p w14:paraId="14B96C44" w14:textId="77777777" w:rsidR="00E56991" w:rsidRDefault="00E56991" w:rsidP="003237FA">
      <w:pPr>
        <w:pStyle w:val="CodeBlock"/>
        <w:rPr>
          <w:ins w:id="6429" w:author="Sam Tertzakian" w:date="2018-09-12T11:46:00Z"/>
        </w:rPr>
      </w:pPr>
      <w:ins w:id="6430" w:author="Sam Tertzakian" w:date="2018-09-12T11:46:00Z">
        <w:r>
          <w:t xml:space="preserve">    {</w:t>
        </w:r>
      </w:ins>
    </w:p>
    <w:p w14:paraId="287B1F0F" w14:textId="77777777" w:rsidR="00E56991" w:rsidRDefault="00E56991" w:rsidP="003237FA">
      <w:pPr>
        <w:pStyle w:val="CodeBlock"/>
        <w:rPr>
          <w:ins w:id="6431" w:author="Sam Tertzakian" w:date="2018-09-12T11:46:00Z"/>
        </w:rPr>
      </w:pPr>
      <w:ins w:id="6432" w:author="Sam Tertzakian" w:date="2018-09-12T11:46:00Z">
        <w:r>
          <w:t xml:space="preserve">        </w:t>
        </w:r>
        <w:r>
          <w:rPr>
            <w:color w:val="6F008A"/>
          </w:rPr>
          <w:t>TraceEvents</w:t>
        </w:r>
        <w:r>
          <w:t>(</w:t>
        </w:r>
        <w:r>
          <w:rPr>
            <w:color w:val="6F008A"/>
          </w:rPr>
          <w:t>TRACE_LEVEL_ERROR</w:t>
        </w:r>
        <w:r>
          <w:t xml:space="preserve">, DMF_TRACE_ResourceHub, </w:t>
        </w:r>
        <w:r>
          <w:rPr>
            <w:color w:val="A31515"/>
          </w:rPr>
          <w:t>"DMF_ModuleCreate fails: ntStatus=%!STATUS!"</w:t>
        </w:r>
        <w:r>
          <w:t>, ntStatus);</w:t>
        </w:r>
      </w:ins>
    </w:p>
    <w:p w14:paraId="16633853" w14:textId="77777777" w:rsidR="00E56991" w:rsidRDefault="00E56991" w:rsidP="003237FA">
      <w:pPr>
        <w:pStyle w:val="CodeBlock"/>
        <w:rPr>
          <w:ins w:id="6433" w:author="Sam Tertzakian" w:date="2018-09-12T11:46:00Z"/>
        </w:rPr>
      </w:pPr>
      <w:ins w:id="6434" w:author="Sam Tertzakian" w:date="2018-09-12T11:46:00Z">
        <w:r>
          <w:t xml:space="preserve">    }</w:t>
        </w:r>
      </w:ins>
    </w:p>
    <w:p w14:paraId="777492A1" w14:textId="77777777" w:rsidR="00E56991" w:rsidRDefault="00E56991" w:rsidP="003237FA">
      <w:pPr>
        <w:pStyle w:val="CodeBlock"/>
        <w:rPr>
          <w:ins w:id="6435" w:author="Sam Tertzakian" w:date="2018-09-12T11:46:00Z"/>
        </w:rPr>
      </w:pPr>
    </w:p>
    <w:p w14:paraId="4E2A1975" w14:textId="77777777" w:rsidR="00E56991" w:rsidRDefault="00E56991" w:rsidP="003237FA">
      <w:pPr>
        <w:pStyle w:val="CodeBlock"/>
        <w:rPr>
          <w:ins w:id="6436" w:author="Sam Tertzakian" w:date="2018-09-12T11:46:00Z"/>
        </w:rPr>
      </w:pPr>
      <w:ins w:id="6437" w:author="Sam Tertzakian" w:date="2018-09-12T11:46:00Z">
        <w:r>
          <w:t xml:space="preserve">    </w:t>
        </w:r>
        <w:r>
          <w:rPr>
            <w:color w:val="6F008A"/>
          </w:rPr>
          <w:t>FuncExit</w:t>
        </w:r>
        <w:r>
          <w:t xml:space="preserve">(DMF_TRACE_ResourceHub, </w:t>
        </w:r>
        <w:r>
          <w:rPr>
            <w:color w:val="A31515"/>
          </w:rPr>
          <w:t>"ntStatus=%!STATUS!"</w:t>
        </w:r>
        <w:r>
          <w:t>, ntStatus);</w:t>
        </w:r>
      </w:ins>
    </w:p>
    <w:p w14:paraId="401F77CB" w14:textId="77777777" w:rsidR="00E56991" w:rsidRDefault="00E56991" w:rsidP="003237FA">
      <w:pPr>
        <w:pStyle w:val="CodeBlock"/>
        <w:rPr>
          <w:ins w:id="6438" w:author="Sam Tertzakian" w:date="2018-09-12T11:46:00Z"/>
        </w:rPr>
      </w:pPr>
    </w:p>
    <w:p w14:paraId="12437BDE" w14:textId="77777777" w:rsidR="00E56991" w:rsidRDefault="00E56991" w:rsidP="003237FA">
      <w:pPr>
        <w:pStyle w:val="CodeBlock"/>
        <w:rPr>
          <w:ins w:id="6439" w:author="Sam Tertzakian" w:date="2018-09-12T11:46:00Z"/>
        </w:rPr>
      </w:pPr>
      <w:ins w:id="6440" w:author="Sam Tertzakian" w:date="2018-09-12T11:46:00Z">
        <w:r>
          <w:t xml:space="preserve">    </w:t>
        </w:r>
        <w:r>
          <w:rPr>
            <w:color w:val="0000FF"/>
          </w:rPr>
          <w:t>return</w:t>
        </w:r>
        <w:r>
          <w:t>(ntStatus);</w:t>
        </w:r>
      </w:ins>
    </w:p>
    <w:p w14:paraId="41F3B450" w14:textId="77777777" w:rsidR="00E56991" w:rsidRDefault="00E56991" w:rsidP="003237FA">
      <w:pPr>
        <w:pStyle w:val="CodeBlock"/>
        <w:rPr>
          <w:ins w:id="6441" w:author="Sam Tertzakian" w:date="2018-09-12T11:46:00Z"/>
        </w:rPr>
      </w:pPr>
      <w:ins w:id="6442" w:author="Sam Tertzakian" w:date="2018-09-12T11:46:00Z">
        <w:r>
          <w:t>}</w:t>
        </w:r>
      </w:ins>
    </w:p>
    <w:p w14:paraId="3D593189" w14:textId="77777777" w:rsidR="00E56991" w:rsidRDefault="00E56991" w:rsidP="003237FA">
      <w:pPr>
        <w:pStyle w:val="CodeBlock"/>
        <w:rPr>
          <w:ins w:id="6443" w:author="Sam Tertzakian" w:date="2018-09-12T11:46:00Z"/>
        </w:rPr>
      </w:pPr>
      <w:ins w:id="6444" w:author="Sam Tertzakian" w:date="2018-09-12T11:46:00Z">
        <w:r>
          <w:t>#pragma</w:t>
        </w:r>
        <w:r>
          <w:rPr>
            <w:color w:val="000000"/>
          </w:rPr>
          <w:t xml:space="preserve"> </w:t>
        </w:r>
        <w:r>
          <w:t>code_seg</w:t>
        </w:r>
        <w:r>
          <w:rPr>
            <w:color w:val="000000"/>
          </w:rPr>
          <w:t>()</w:t>
        </w:r>
      </w:ins>
    </w:p>
    <w:p w14:paraId="21CE31C2" w14:textId="77777777" w:rsidR="00E56991" w:rsidRDefault="00E56991" w:rsidP="00E56991">
      <w:pPr>
        <w:rPr>
          <w:ins w:id="6445" w:author="Sam Tertzakian" w:date="2018-09-12T11:46:00Z"/>
        </w:rPr>
      </w:pPr>
    </w:p>
    <w:p w14:paraId="404F97D8" w14:textId="7E57A2E9" w:rsidR="00E56991" w:rsidDel="00E56991" w:rsidRDefault="00E56991" w:rsidP="00536F63">
      <w:pPr>
        <w:rPr>
          <w:del w:id="6446" w:author="Sam Tertzakian" w:date="2018-09-12T11:46:00Z"/>
        </w:rPr>
      </w:pPr>
    </w:p>
    <w:p w14:paraId="58B72D3D" w14:textId="77777777" w:rsidR="00E56991" w:rsidRDefault="00E56991">
      <w:pPr>
        <w:rPr>
          <w:ins w:id="6447" w:author="Sam Tertzakian" w:date="2018-09-12T11:46:00Z"/>
          <w:rFonts w:asciiTheme="majorHAnsi" w:eastAsiaTheme="majorEastAsia" w:hAnsiTheme="majorHAnsi" w:cstheme="majorBidi"/>
          <w:b/>
          <w:bCs/>
          <w:color w:val="000000" w:themeColor="text1"/>
        </w:rPr>
      </w:pPr>
      <w:ins w:id="6448" w:author="Sam Tertzakian" w:date="2018-09-12T11:46:00Z">
        <w:r>
          <w:br w:type="page"/>
        </w:r>
      </w:ins>
    </w:p>
    <w:p w14:paraId="11A7D8B6" w14:textId="0311B0C5" w:rsidR="00752072" w:rsidRDefault="00752072">
      <w:pPr>
        <w:pStyle w:val="Heading2"/>
        <w:rPr>
          <w:ins w:id="6449" w:author="Sam Tertzakian" w:date="2018-09-12T11:02:00Z"/>
        </w:rPr>
        <w:pPrChange w:id="6450" w:author="Sam Tertzakian" w:date="2018-09-12T11:51:00Z">
          <w:pPr>
            <w:pStyle w:val="Heading3"/>
          </w:pPr>
        </w:pPrChange>
      </w:pPr>
      <w:bookmarkStart w:id="6451" w:name="_Toc524527711"/>
      <w:r>
        <w:lastRenderedPageBreak/>
        <w:t xml:space="preserve">How to Create </w:t>
      </w:r>
      <w:ins w:id="6452" w:author="Sam Tertzakian" w:date="2018-09-12T11:02:00Z">
        <w:r w:rsidR="00E02F2B">
          <w:t xml:space="preserve">One or More </w:t>
        </w:r>
      </w:ins>
      <w:del w:id="6453" w:author="Sam Tertzakian" w:date="2018-09-12T11:02:00Z">
        <w:r w:rsidDel="00E02F2B">
          <w:delText xml:space="preserve">a </w:delText>
        </w:r>
      </w:del>
      <w:r>
        <w:t>Child Module</w:t>
      </w:r>
      <w:ins w:id="6454" w:author="Sam Tertzakian" w:date="2018-09-12T11:02:00Z">
        <w:r w:rsidR="00E02F2B">
          <w:t>s</w:t>
        </w:r>
        <w:bookmarkEnd w:id="6451"/>
      </w:ins>
    </w:p>
    <w:p w14:paraId="5D471A0E" w14:textId="77777777" w:rsidR="007C5FCA" w:rsidRDefault="00CA3417" w:rsidP="00CA3417">
      <w:pPr>
        <w:rPr>
          <w:ins w:id="6455" w:author="Sam Tertzakian" w:date="2018-09-12T11:21:00Z"/>
        </w:rPr>
      </w:pPr>
      <w:ins w:id="6456" w:author="Sam Tertzakian" w:date="2018-09-12T11:02:00Z">
        <w:r>
          <w:t xml:space="preserve">Child Modules are optionally created by </w:t>
        </w:r>
      </w:ins>
      <w:ins w:id="6457" w:author="Sam Tertzakian" w:date="2018-09-12T11:03:00Z">
        <w:r>
          <w:t>a Module (the Parent Module) so that the Parent Module can use the Child Module’</w:t>
        </w:r>
      </w:ins>
      <w:ins w:id="6458" w:author="Sam Tertzakian" w:date="2018-09-12T11:04:00Z">
        <w:r>
          <w:t>s</w:t>
        </w:r>
      </w:ins>
      <w:ins w:id="6459" w:author="Sam Tertzakian" w:date="2018-09-12T11:03:00Z">
        <w:r>
          <w:t xml:space="preserve"> functionality or even create a superset of the Child</w:t>
        </w:r>
      </w:ins>
      <w:ins w:id="6460" w:author="Sam Tertzakian" w:date="2018-09-12T11:04:00Z">
        <w:r>
          <w:t xml:space="preserve"> Module’s functionality. There are numerous examples of Modules that create Child Modules. For example, </w:t>
        </w:r>
      </w:ins>
      <w:ins w:id="6461" w:author="Sam Tertzakian" w:date="2018-09-12T11:05:00Z">
        <w:r>
          <w:t>Dmf_ThreadedBufferQueue has two Child Modules, D</w:t>
        </w:r>
      </w:ins>
      <w:ins w:id="6462" w:author="Sam Tertzakian" w:date="2018-09-12T11:07:00Z">
        <w:r>
          <w:t>MF</w:t>
        </w:r>
      </w:ins>
      <w:ins w:id="6463" w:author="Sam Tertzakian" w:date="2018-09-12T11:05:00Z">
        <w:r>
          <w:t>_Thread and D</w:t>
        </w:r>
      </w:ins>
      <w:ins w:id="6464" w:author="Sam Tertzakian" w:date="2018-09-12T11:07:00Z">
        <w:r>
          <w:t>MF</w:t>
        </w:r>
      </w:ins>
      <w:ins w:id="6465" w:author="Sam Tertzakian" w:date="2018-09-12T11:05:00Z">
        <w:r>
          <w:t>_BufferQueue. D</w:t>
        </w:r>
      </w:ins>
      <w:ins w:id="6466" w:author="Sam Tertzakian" w:date="2018-09-12T11:07:00Z">
        <w:r>
          <w:t>MF</w:t>
        </w:r>
      </w:ins>
      <w:ins w:id="6467" w:author="Sam Tertzakian" w:date="2018-09-12T11:05:00Z">
        <w:r>
          <w:t>_BufferQueue, in turn, has two Child Modules of</w:t>
        </w:r>
      </w:ins>
      <w:ins w:id="6468" w:author="Sam Tertzakian" w:date="2018-09-12T11:06:00Z">
        <w:r>
          <w:t xml:space="preserve"> type D</w:t>
        </w:r>
      </w:ins>
      <w:ins w:id="6469" w:author="Sam Tertzakian" w:date="2018-09-12T11:07:00Z">
        <w:r>
          <w:t>MF</w:t>
        </w:r>
      </w:ins>
      <w:ins w:id="6470" w:author="Sam Tertzakian" w:date="2018-09-12T11:06:00Z">
        <w:r>
          <w:t xml:space="preserve">_BufferPool. </w:t>
        </w:r>
      </w:ins>
    </w:p>
    <w:p w14:paraId="3DE5A03A" w14:textId="40640CC7" w:rsidR="00CA3417" w:rsidRDefault="007C5FCA" w:rsidP="00CA3417">
      <w:pPr>
        <w:rPr>
          <w:ins w:id="6471" w:author="Sam Tertzakian" w:date="2018-09-12T11:09:00Z"/>
        </w:rPr>
      </w:pPr>
      <w:ins w:id="6472" w:author="Sam Tertzakian" w:date="2018-09-12T11:21:00Z">
        <w:r>
          <w:t>To review, h</w:t>
        </w:r>
      </w:ins>
      <w:ins w:id="6473" w:author="Sam Tertzakian" w:date="2018-09-12T11:08:00Z">
        <w:r w:rsidR="00CA3417">
          <w:t xml:space="preserve">ere are some </w:t>
        </w:r>
      </w:ins>
      <w:ins w:id="6474" w:author="Sam Tertzakian" w:date="2018-09-12T11:09:00Z">
        <w:r w:rsidR="00CA3417">
          <w:t>general notes about Child Modules:</w:t>
        </w:r>
      </w:ins>
    </w:p>
    <w:p w14:paraId="21FE1FF1" w14:textId="77777777" w:rsidR="00CA3417" w:rsidRDefault="00CA3417">
      <w:pPr>
        <w:pStyle w:val="ListParagraph"/>
        <w:numPr>
          <w:ilvl w:val="0"/>
          <w:numId w:val="59"/>
        </w:numPr>
        <w:rPr>
          <w:ins w:id="6475" w:author="Sam Tertzakian" w:date="2018-09-12T11:09:00Z"/>
        </w:rPr>
        <w:pPrChange w:id="6476" w:author="Sam Tertzakian" w:date="2018-09-12T11:09:00Z">
          <w:pPr/>
        </w:pPrChange>
      </w:pPr>
      <w:ins w:id="6477" w:author="Sam Tertzakian" w:date="2018-09-12T11:06:00Z">
        <w:r>
          <w:t xml:space="preserve">There is no limit to the number of Child Modules a Module can have. Child Modules, in turn, can have any number of Child </w:t>
        </w:r>
      </w:ins>
      <w:ins w:id="6478" w:author="Sam Tertzakian" w:date="2018-09-12T11:07:00Z">
        <w:r>
          <w:t xml:space="preserve">Modules. </w:t>
        </w:r>
      </w:ins>
    </w:p>
    <w:p w14:paraId="2E80256F" w14:textId="0444F713" w:rsidR="00CA3417" w:rsidRDefault="00CA3417">
      <w:pPr>
        <w:pStyle w:val="ListParagraph"/>
        <w:numPr>
          <w:ilvl w:val="0"/>
          <w:numId w:val="59"/>
        </w:numPr>
        <w:rPr>
          <w:ins w:id="6479" w:author="Sam Tertzakian" w:date="2018-09-12T11:09:00Z"/>
        </w:rPr>
        <w:pPrChange w:id="6480" w:author="Sam Tertzakian" w:date="2018-09-12T11:09:00Z">
          <w:pPr/>
        </w:pPrChange>
      </w:pPr>
      <w:ins w:id="6481" w:author="Sam Tertzakian" w:date="2018-09-12T11:08:00Z">
        <w:r>
          <w:t xml:space="preserve">Any Module an instantiate any other Module. </w:t>
        </w:r>
      </w:ins>
      <w:ins w:id="6482" w:author="Sam Tertzakian" w:date="2018-09-12T11:48:00Z">
        <w:r w:rsidR="00E56991">
          <w:t>Any Module can be instantiated by any other Mod</w:t>
        </w:r>
      </w:ins>
      <w:ins w:id="6483" w:author="Sam Tertzakian" w:date="2018-09-12T11:49:00Z">
        <w:r w:rsidR="00E56991">
          <w:t>ule. (Of course, in practice there should be a logical and functional reason for doing so.)</w:t>
        </w:r>
      </w:ins>
    </w:p>
    <w:p w14:paraId="37B38DD8" w14:textId="7FCFE83F" w:rsidR="00CA3417" w:rsidRDefault="00CA3417" w:rsidP="00CA3417">
      <w:pPr>
        <w:pStyle w:val="ListParagraph"/>
        <w:numPr>
          <w:ilvl w:val="0"/>
          <w:numId w:val="59"/>
        </w:numPr>
        <w:rPr>
          <w:ins w:id="6484" w:author="Sam Tertzakian" w:date="2018-09-12T11:20:00Z"/>
        </w:rPr>
      </w:pPr>
      <w:ins w:id="6485" w:author="Sam Tertzakian" w:date="2018-09-12T11:08:00Z">
        <w:r>
          <w:t>Of course, a Module may not instantiate itself as a Child Module.</w:t>
        </w:r>
      </w:ins>
    </w:p>
    <w:p w14:paraId="660DB56A" w14:textId="773189E2" w:rsidR="00AF4B3C" w:rsidRDefault="00AF4B3C" w:rsidP="00CA3417">
      <w:pPr>
        <w:pStyle w:val="ListParagraph"/>
        <w:numPr>
          <w:ilvl w:val="0"/>
          <w:numId w:val="59"/>
        </w:numPr>
        <w:rPr>
          <w:ins w:id="6486" w:author="Sam Tertzakian" w:date="2018-09-12T11:19:00Z"/>
        </w:rPr>
      </w:pPr>
      <w:ins w:id="6487" w:author="Sam Tertzakian" w:date="2018-09-12T11:20:00Z">
        <w:r>
          <w:t>Child Modules are agnostic about their Parent Modules or whether their Parents are the Client Driver or another Modul</w:t>
        </w:r>
      </w:ins>
      <w:ins w:id="6488" w:author="Sam Tertzakian" w:date="2018-09-12T11:21:00Z">
        <w:r>
          <w:t>e.</w:t>
        </w:r>
      </w:ins>
    </w:p>
    <w:p w14:paraId="67BEA329" w14:textId="63058EF1" w:rsidR="00AF4B3C" w:rsidRDefault="00AF4B3C" w:rsidP="00CA3417">
      <w:pPr>
        <w:pStyle w:val="ListParagraph"/>
        <w:numPr>
          <w:ilvl w:val="0"/>
          <w:numId w:val="59"/>
        </w:numPr>
        <w:rPr>
          <w:ins w:id="6489" w:author="Sam Tertzakian" w:date="2018-09-12T11:52:00Z"/>
        </w:rPr>
      </w:pPr>
      <w:ins w:id="6490" w:author="Sam Tertzakian" w:date="2018-09-12T11:19:00Z">
        <w:r>
          <w:t>The code needed to add Child Modules is very similar to the code a Cli</w:t>
        </w:r>
      </w:ins>
      <w:ins w:id="6491" w:author="Sam Tertzakian" w:date="2018-09-12T11:20:00Z">
        <w:r>
          <w:t>ent Driver uses to instantiate a Modules.</w:t>
        </w:r>
      </w:ins>
    </w:p>
    <w:p w14:paraId="6749B0E7" w14:textId="24035D8A" w:rsidR="006543B9" w:rsidRDefault="006543B9" w:rsidP="006543B9">
      <w:pPr>
        <w:pStyle w:val="Heading3"/>
        <w:rPr>
          <w:ins w:id="6492" w:author="Sam Tertzakian" w:date="2018-09-12T11:52:00Z"/>
        </w:rPr>
      </w:pPr>
      <w:bookmarkStart w:id="6493" w:name="_Toc524527712"/>
      <w:ins w:id="6494" w:author="Sam Tertzakian" w:date="2018-09-12T11:52:00Z">
        <w:r>
          <w:t>Contents of a Module’s ChildModulesAdd Callback</w:t>
        </w:r>
        <w:bookmarkEnd w:id="6493"/>
      </w:ins>
    </w:p>
    <w:p w14:paraId="30284596" w14:textId="52C06FA8" w:rsidR="006543B9" w:rsidRPr="00CB5BEE" w:rsidDel="006543B9" w:rsidRDefault="006543B9">
      <w:pPr>
        <w:rPr>
          <w:del w:id="6495" w:author="Sam Tertzakian" w:date="2018-09-12T11:53:00Z"/>
        </w:rPr>
        <w:pPrChange w:id="6496" w:author="Sam Tertzakian" w:date="2018-09-12T11:52:00Z">
          <w:pPr>
            <w:pStyle w:val="Heading3"/>
          </w:pPr>
        </w:pPrChange>
      </w:pPr>
      <w:ins w:id="6497" w:author="Sam Tertzakian" w:date="2018-09-12T11:52:00Z">
        <w:r>
          <w:t xml:space="preserve">This callback is very </w:t>
        </w:r>
      </w:ins>
      <w:ins w:id="6498" w:author="Sam Tertzakian" w:date="2018-09-12T11:53:00Z">
        <w:r>
          <w:t>similar to the callback used by Client drivers to instantiate Modules.</w:t>
        </w:r>
      </w:ins>
    </w:p>
    <w:p w14:paraId="5131B388" w14:textId="57C798E0" w:rsidR="009B1784" w:rsidRPr="009B1784" w:rsidRDefault="006543B9" w:rsidP="009B1784">
      <w:ins w:id="6499" w:author="Sam Tertzakian" w:date="2018-09-12T11:53:00Z">
        <w:r>
          <w:t xml:space="preserve"> This callback performs the following steps:</w:t>
        </w:r>
      </w:ins>
      <w:del w:id="6500" w:author="Sam Tertzakian" w:date="2018-09-12T11:53:00Z">
        <w:r w:rsidR="009B1784" w:rsidDel="006543B9">
          <w:delText>To create an instance of a Child Module, follow these steps:</w:delText>
        </w:r>
      </w:del>
    </w:p>
    <w:p w14:paraId="77D7A184" w14:textId="5CD335BB" w:rsidR="00CA3417" w:rsidRDefault="00CA3417">
      <w:pPr>
        <w:pStyle w:val="ListParagraph"/>
        <w:numPr>
          <w:ilvl w:val="0"/>
          <w:numId w:val="60"/>
        </w:numPr>
        <w:rPr>
          <w:ins w:id="6501" w:author="Sam Tertzakian" w:date="2018-09-12T11:09:00Z"/>
        </w:rPr>
        <w:pPrChange w:id="6502" w:author="Sam Tertzakian" w:date="2018-09-12T11:29:00Z">
          <w:pPr>
            <w:pStyle w:val="ListParagraph"/>
            <w:numPr>
              <w:numId w:val="14"/>
            </w:numPr>
            <w:ind w:hanging="360"/>
          </w:pPr>
        </w:pPrChange>
      </w:pPr>
      <w:ins w:id="6503" w:author="Sam Tertzakian" w:date="2018-09-12T11:09:00Z">
        <w:r>
          <w:t xml:space="preserve">In the Parent Module’s </w:t>
        </w:r>
      </w:ins>
      <w:ins w:id="6504" w:author="Sam Tertzakian" w:date="2018-09-12T11:10:00Z">
        <w:r>
          <w:t>DMF_CALLBACKS_DMF st</w:t>
        </w:r>
      </w:ins>
      <w:ins w:id="6505" w:author="Sam Tertzakian" w:date="2018-09-12T11:11:00Z">
        <w:r>
          <w:t xml:space="preserve">ructure set the </w:t>
        </w:r>
        <w:r w:rsidRPr="00CA3417">
          <w:rPr>
            <w:rStyle w:val="CodeText"/>
            <w:rPrChange w:id="6506" w:author="Sam Tertzakian" w:date="2018-09-12T11:11:00Z">
              <w:rPr/>
            </w:rPrChange>
          </w:rPr>
          <w:t>ChildModulesAdd</w:t>
        </w:r>
        <w:r>
          <w:t xml:space="preserve"> callback.</w:t>
        </w:r>
      </w:ins>
    </w:p>
    <w:p w14:paraId="65AB76BF" w14:textId="792EE93C" w:rsidR="00CA3417" w:rsidRDefault="00CA3417">
      <w:pPr>
        <w:pStyle w:val="ListParagraph"/>
        <w:numPr>
          <w:ilvl w:val="0"/>
          <w:numId w:val="60"/>
        </w:numPr>
        <w:rPr>
          <w:ins w:id="6507" w:author="Sam Tertzakian" w:date="2018-09-12T11:14:00Z"/>
        </w:rPr>
        <w:pPrChange w:id="6508" w:author="Sam Tertzakian" w:date="2018-09-12T11:29:00Z">
          <w:pPr>
            <w:pStyle w:val="ListParagraph"/>
            <w:numPr>
              <w:numId w:val="14"/>
            </w:numPr>
            <w:ind w:hanging="360"/>
          </w:pPr>
        </w:pPrChange>
      </w:pPr>
      <w:ins w:id="6509" w:author="Sam Tertzakian" w:date="2018-09-12T11:12:00Z">
        <w:r>
          <w:t xml:space="preserve">Define </w:t>
        </w:r>
        <w:r w:rsidR="00AF4B3C">
          <w:t>the callback fu</w:t>
        </w:r>
      </w:ins>
      <w:ins w:id="6510" w:author="Sam Tertzakian" w:date="2018-09-12T11:13:00Z">
        <w:r w:rsidR="00AF4B3C">
          <w:t>nction in the section of the file where DMF callback functions are defined.</w:t>
        </w:r>
      </w:ins>
    </w:p>
    <w:p w14:paraId="17B68ABA" w14:textId="7CF9E79E" w:rsidR="00AF4B3C" w:rsidRDefault="00AF4B3C">
      <w:pPr>
        <w:pStyle w:val="ListParagraph"/>
        <w:numPr>
          <w:ilvl w:val="0"/>
          <w:numId w:val="60"/>
        </w:numPr>
        <w:rPr>
          <w:ins w:id="6511" w:author="Sam Tertzakian" w:date="2018-09-12T11:13:00Z"/>
        </w:rPr>
        <w:pPrChange w:id="6512" w:author="Sam Tertzakian" w:date="2018-09-12T11:29:00Z">
          <w:pPr>
            <w:pStyle w:val="ListParagraph"/>
            <w:numPr>
              <w:numId w:val="14"/>
            </w:numPr>
            <w:ind w:hanging="360"/>
          </w:pPr>
        </w:pPrChange>
      </w:pPr>
      <w:ins w:id="6513" w:author="Sam Tertzakian" w:date="2018-09-12T11:14:00Z">
        <w:r>
          <w:t>DMF will call this callback when it is ready to get the list of Child Modules t</w:t>
        </w:r>
      </w:ins>
      <w:ins w:id="6514" w:author="Sam Tertzakian" w:date="2018-09-12T11:15:00Z">
        <w:r>
          <w:t>o add to the Parent.</w:t>
        </w:r>
      </w:ins>
    </w:p>
    <w:p w14:paraId="3F589987" w14:textId="14C839E9" w:rsidR="00AF4B3C" w:rsidRDefault="00AF4B3C">
      <w:pPr>
        <w:pStyle w:val="ListParagraph"/>
        <w:numPr>
          <w:ilvl w:val="0"/>
          <w:numId w:val="60"/>
        </w:numPr>
        <w:rPr>
          <w:ins w:id="6515" w:author="Sam Tertzakian" w:date="2018-09-12T11:15:00Z"/>
        </w:rPr>
        <w:pPrChange w:id="6516" w:author="Sam Tertzakian" w:date="2018-09-12T11:29:00Z">
          <w:pPr>
            <w:pStyle w:val="ListParagraph"/>
            <w:numPr>
              <w:numId w:val="14"/>
            </w:numPr>
            <w:ind w:hanging="360"/>
          </w:pPr>
        </w:pPrChange>
      </w:pPr>
      <w:ins w:id="6517" w:author="Sam Tertzakian" w:date="2018-09-12T11:13:00Z">
        <w:r>
          <w:t>Inside the callback, declare a DMF_MODULE_ATTRIBUTES structure.</w:t>
        </w:r>
      </w:ins>
      <w:ins w:id="6518" w:author="Sam Tertzakian" w:date="2018-09-12T11:59:00Z">
        <w:r w:rsidR="00E00A76">
          <w:t xml:space="preserve"> </w:t>
        </w:r>
        <w:r w:rsidR="00E00A76" w:rsidRPr="00E00A76">
          <w:rPr>
            <w:b/>
            <w:rPrChange w:id="6519" w:author="Sam Tertzakian" w:date="2018-09-12T12:01:00Z">
              <w:rPr/>
            </w:rPrChange>
          </w:rPr>
          <w:t xml:space="preserve">Important: Only declare a </w:t>
        </w:r>
        <w:r w:rsidR="00E00A76" w:rsidRPr="00E00A76">
          <w:rPr>
            <w:b/>
            <w:u w:val="single"/>
            <w:rPrChange w:id="6520" w:author="Sam Tertzakian" w:date="2018-09-12T12:01:00Z">
              <w:rPr/>
            </w:rPrChange>
          </w:rPr>
          <w:t>single instance</w:t>
        </w:r>
        <w:r w:rsidR="00E00A76" w:rsidRPr="00E00A76">
          <w:rPr>
            <w:b/>
            <w:rPrChange w:id="6521" w:author="Sam Tertzakian" w:date="2018-09-12T12:01:00Z">
              <w:rPr/>
            </w:rPrChange>
          </w:rPr>
          <w:t xml:space="preserve"> of this structure. You must reuse this same instance for every Child Module. Keep passing </w:t>
        </w:r>
      </w:ins>
      <w:ins w:id="6522" w:author="Sam Tertzakian" w:date="2018-09-12T12:00:00Z">
        <w:r w:rsidR="00E00A76" w:rsidRPr="00E00A76">
          <w:rPr>
            <w:b/>
            <w:rPrChange w:id="6523" w:author="Sam Tertzakian" w:date="2018-09-12T12:01:00Z">
              <w:rPr/>
            </w:rPrChange>
          </w:rPr>
          <w:t>the same instance to the functions in step 5. This structure maintains a list of all the Child Modules added in this callback.</w:t>
        </w:r>
      </w:ins>
    </w:p>
    <w:p w14:paraId="5EAA42F0" w14:textId="352BADB5" w:rsidR="00AF4B3C" w:rsidRDefault="00AF4B3C">
      <w:pPr>
        <w:pStyle w:val="ListParagraph"/>
        <w:numPr>
          <w:ilvl w:val="0"/>
          <w:numId w:val="60"/>
        </w:numPr>
        <w:rPr>
          <w:ins w:id="6524" w:author="Sam Tertzakian" w:date="2018-09-12T11:21:00Z"/>
        </w:rPr>
        <w:pPrChange w:id="6525" w:author="Sam Tertzakian" w:date="2018-09-12T11:29:00Z">
          <w:pPr>
            <w:pStyle w:val="ListParagraph"/>
            <w:numPr>
              <w:numId w:val="14"/>
            </w:numPr>
            <w:ind w:hanging="360"/>
          </w:pPr>
        </w:pPrChange>
      </w:pPr>
      <w:ins w:id="6526" w:author="Sam Tertzakian" w:date="2018-09-12T11:15:00Z">
        <w:r>
          <w:t xml:space="preserve">For each Child Module to be added, </w:t>
        </w:r>
      </w:ins>
      <w:ins w:id="6527" w:author="Sam Tertzakian" w:date="2018-09-12T11:16:00Z">
        <w:r>
          <w:t xml:space="preserve">declare and </w:t>
        </w:r>
      </w:ins>
      <w:ins w:id="6528" w:author="Sam Tertzakian" w:date="2018-09-12T11:15:00Z">
        <w:r>
          <w:t xml:space="preserve">initialize </w:t>
        </w:r>
      </w:ins>
      <w:ins w:id="6529" w:author="Sam Tertzakian" w:date="2018-09-12T11:16:00Z">
        <w:r>
          <w:t>that Module’s corresponding C</w:t>
        </w:r>
      </w:ins>
      <w:ins w:id="6530" w:author="Sam Tertzakian" w:date="2018-09-12T15:42:00Z">
        <w:r w:rsidR="00466F81">
          <w:t>onfig</w:t>
        </w:r>
      </w:ins>
      <w:ins w:id="6531" w:author="Sam Tertzakian" w:date="2018-09-12T11:16:00Z">
        <w:r>
          <w:t xml:space="preserve"> structure </w:t>
        </w:r>
      </w:ins>
      <w:ins w:id="6532" w:author="Sam Tertzakian" w:date="2018-09-12T11:18:00Z">
        <w:r>
          <w:t xml:space="preserve">and the DMF_MODULE_ATTRIBUTES </w:t>
        </w:r>
      </w:ins>
      <w:ins w:id="6533" w:author="Sam Tertzakian" w:date="2018-09-12T11:16:00Z">
        <w:r>
          <w:t xml:space="preserve">using the Module’s corresponding initialization macro. </w:t>
        </w:r>
      </w:ins>
      <w:ins w:id="6534" w:author="Sam Tertzakian" w:date="2018-09-12T11:18:00Z">
        <w:r>
          <w:t>If the Module has no C</w:t>
        </w:r>
      </w:ins>
      <w:ins w:id="6535" w:author="Sam Tertzakian" w:date="2018-09-12T15:42:00Z">
        <w:r w:rsidR="00466F81">
          <w:t>onfig</w:t>
        </w:r>
      </w:ins>
      <w:ins w:id="6536" w:author="Sam Tertzakian" w:date="2018-09-12T11:18:00Z">
        <w:r>
          <w:t xml:space="preserve"> structure, initialize the DMF_MODULE_ATTRIBUTES using the Module’s corresponding initialization macro.</w:t>
        </w:r>
      </w:ins>
      <w:ins w:id="6537" w:author="Sam Tertzakian" w:date="2018-09-12T11:19:00Z">
        <w:r>
          <w:t xml:space="preserve"> </w:t>
        </w:r>
      </w:ins>
    </w:p>
    <w:p w14:paraId="774BC3A6" w14:textId="5E26E994" w:rsidR="009C6054" w:rsidRDefault="00D64F23">
      <w:pPr>
        <w:pStyle w:val="ListParagraph"/>
        <w:numPr>
          <w:ilvl w:val="0"/>
          <w:numId w:val="60"/>
        </w:numPr>
        <w:rPr>
          <w:ins w:id="6538" w:author="Sam Tertzakian" w:date="2018-09-12T11:27:00Z"/>
        </w:rPr>
        <w:pPrChange w:id="6539" w:author="Sam Tertzakian" w:date="2018-09-12T11:29:00Z">
          <w:pPr>
            <w:pStyle w:val="ListParagraph"/>
            <w:numPr>
              <w:numId w:val="14"/>
            </w:numPr>
            <w:ind w:hanging="360"/>
          </w:pPr>
        </w:pPrChange>
      </w:pPr>
      <w:ins w:id="6540" w:author="Sam Tertzakian" w:date="2018-09-12T11:25:00Z">
        <w:r>
          <w:t xml:space="preserve">If necessary, declare and initialize a DMF_MODULE_EVENT_CALLBACKS structure using </w:t>
        </w:r>
      </w:ins>
      <w:ins w:id="6541" w:author="Sam Tertzakian" w:date="2018-09-12T11:26:00Z">
        <w:r>
          <w:t>DMF_MODULE_EVENT_CALLBACKS_</w:t>
        </w:r>
        <w:proofErr w:type="gramStart"/>
        <w:r>
          <w:t>INIT(</w:t>
        </w:r>
        <w:proofErr w:type="gramEnd"/>
        <w:r>
          <w:t>). This allows the Parent Module to know when the Child Module opens and closes.</w:t>
        </w:r>
      </w:ins>
    </w:p>
    <w:p w14:paraId="3D38B422" w14:textId="2756094E" w:rsidR="00D64F23" w:rsidRDefault="00D64F23">
      <w:pPr>
        <w:pStyle w:val="ListParagraph"/>
        <w:numPr>
          <w:ilvl w:val="0"/>
          <w:numId w:val="60"/>
        </w:numPr>
        <w:rPr>
          <w:ins w:id="6542" w:author="Sam Tertzakian" w:date="2018-09-12T11:28:00Z"/>
        </w:rPr>
        <w:pPrChange w:id="6543" w:author="Sam Tertzakian" w:date="2018-09-12T11:29:00Z">
          <w:pPr>
            <w:pStyle w:val="ListParagraph"/>
            <w:numPr>
              <w:numId w:val="14"/>
            </w:numPr>
            <w:ind w:hanging="360"/>
          </w:pPr>
        </w:pPrChange>
      </w:pPr>
      <w:ins w:id="6544" w:author="Sam Tertzakian" w:date="2018-09-12T11:26:00Z">
        <w:r>
          <w:t xml:space="preserve">Finally, call </w:t>
        </w:r>
      </w:ins>
      <w:ins w:id="6545" w:author="Sam Tertzakian" w:date="2018-09-12T11:27:00Z">
        <w:r>
          <w:t>DMF_</w:t>
        </w:r>
        <w:proofErr w:type="gramStart"/>
        <w:r>
          <w:t>DmfModuleAdd(</w:t>
        </w:r>
        <w:proofErr w:type="gramEnd"/>
        <w:r>
          <w:t>) using the above structures.</w:t>
        </w:r>
      </w:ins>
    </w:p>
    <w:p w14:paraId="2AAFAD89" w14:textId="44CFA3D7" w:rsidR="00D64F23" w:rsidRDefault="00D64F23">
      <w:pPr>
        <w:pStyle w:val="ListParagraph"/>
        <w:numPr>
          <w:ilvl w:val="0"/>
          <w:numId w:val="60"/>
        </w:numPr>
        <w:rPr>
          <w:ins w:id="6546" w:author="Sam Tertzakian" w:date="2018-09-12T11:28:00Z"/>
        </w:rPr>
        <w:pPrChange w:id="6547" w:author="Sam Tertzakian" w:date="2018-09-12T11:29:00Z">
          <w:pPr>
            <w:pStyle w:val="ListParagraph"/>
            <w:numPr>
              <w:numId w:val="14"/>
            </w:numPr>
            <w:ind w:hanging="360"/>
          </w:pPr>
        </w:pPrChange>
      </w:pPr>
      <w:ins w:id="6548" w:author="Sam Tertzakian" w:date="2018-09-12T11:28:00Z">
        <w:r>
          <w:t>Perform the above steps for every Child Module that is to be added to the Parent Module.</w:t>
        </w:r>
      </w:ins>
    </w:p>
    <w:p w14:paraId="5426E064" w14:textId="06D0700F" w:rsidR="00752072" w:rsidDel="00D64F23" w:rsidRDefault="00D64F23">
      <w:pPr>
        <w:pStyle w:val="ListParagraph"/>
        <w:numPr>
          <w:ilvl w:val="0"/>
          <w:numId w:val="60"/>
        </w:numPr>
        <w:rPr>
          <w:del w:id="6549" w:author="Sam Tertzakian" w:date="2018-09-12T11:29:00Z"/>
        </w:rPr>
        <w:pPrChange w:id="6550" w:author="Sam Tertzakian" w:date="2018-09-12T11:29:00Z">
          <w:pPr>
            <w:pStyle w:val="ListParagraph"/>
            <w:numPr>
              <w:numId w:val="14"/>
            </w:numPr>
            <w:ind w:hanging="360"/>
          </w:pPr>
        </w:pPrChange>
      </w:pPr>
      <w:ins w:id="6551" w:author="Sam Tertzakian" w:date="2018-09-12T11:28:00Z">
        <w:r>
          <w:t xml:space="preserve">After the callback returns, DMF will create and attach the Child Modules to the Parent Module. DMF will then </w:t>
        </w:r>
      </w:ins>
      <w:ins w:id="6552" w:author="Sam Tertzakian" w:date="2018-09-12T11:29:00Z">
        <w:r>
          <w:t>dispatch callbacks to all the Modules in the tree as needed.</w:t>
        </w:r>
      </w:ins>
      <w:del w:id="6553" w:author="Sam Tertzakian" w:date="2018-09-12T11:29:00Z">
        <w:r w:rsidR="00052448" w:rsidDel="00D64F23">
          <w:delText xml:space="preserve">Retrieve the </w:delText>
        </w:r>
        <w:r w:rsidR="009B1784" w:rsidDel="00D64F23">
          <w:delText xml:space="preserve">Parent Module’s </w:delText>
        </w:r>
        <w:r w:rsidR="009B1784" w:rsidRPr="00957790" w:rsidDel="00D64F23">
          <w:rPr>
            <w:rStyle w:val="CodeText"/>
          </w:rPr>
          <w:delText>DMFMODULE</w:delText>
        </w:r>
        <w:r w:rsidR="009B1784" w:rsidDel="00D64F23">
          <w:delText xml:space="preserve"> handle.</w:delText>
        </w:r>
      </w:del>
    </w:p>
    <w:p w14:paraId="29CFDC49" w14:textId="7B71F594" w:rsidR="009B1784" w:rsidDel="00D64F23" w:rsidRDefault="009B1784">
      <w:pPr>
        <w:pStyle w:val="ListParagraph"/>
        <w:numPr>
          <w:ilvl w:val="0"/>
          <w:numId w:val="60"/>
        </w:numPr>
        <w:rPr>
          <w:del w:id="6554" w:author="Sam Tertzakian" w:date="2018-09-12T11:29:00Z"/>
        </w:rPr>
        <w:pPrChange w:id="6555" w:author="Sam Tertzakian" w:date="2018-09-12T11:29:00Z">
          <w:pPr>
            <w:pStyle w:val="ListParagraph"/>
            <w:numPr>
              <w:numId w:val="14"/>
            </w:numPr>
            <w:ind w:hanging="360"/>
          </w:pPr>
        </w:pPrChange>
      </w:pPr>
      <w:del w:id="6556" w:author="Sam Tertzakian" w:date="2018-09-12T11:29:00Z">
        <w:r w:rsidDel="00D64F23">
          <w:delText xml:space="preserve">Declare and initialize a </w:delText>
        </w:r>
        <w:r w:rsidRPr="00957790" w:rsidDel="00D64F23">
          <w:rPr>
            <w:rStyle w:val="CodeText"/>
          </w:rPr>
          <w:delText>WDF_OBJECT_ATTRIBUTES</w:delText>
        </w:r>
        <w:r w:rsidDel="00D64F23">
          <w:delText xml:space="preserve"> structure and set the ParentObject to be the Parent Module’s </w:delText>
        </w:r>
        <w:r w:rsidRPr="00957790" w:rsidDel="00D64F23">
          <w:rPr>
            <w:rStyle w:val="CodeText"/>
          </w:rPr>
          <w:delText>DMFMODULE</w:delText>
        </w:r>
        <w:r w:rsidDel="00D64F23">
          <w:delText xml:space="preserve"> handle.</w:delText>
        </w:r>
      </w:del>
    </w:p>
    <w:p w14:paraId="17B9ED61" w14:textId="4A767816" w:rsidR="009B1784" w:rsidDel="00D64F23" w:rsidRDefault="009B1784">
      <w:pPr>
        <w:pStyle w:val="ListParagraph"/>
        <w:numPr>
          <w:ilvl w:val="0"/>
          <w:numId w:val="60"/>
        </w:numPr>
        <w:rPr>
          <w:del w:id="6557" w:author="Sam Tertzakian" w:date="2018-09-12T11:29:00Z"/>
        </w:rPr>
        <w:pPrChange w:id="6558" w:author="Sam Tertzakian" w:date="2018-09-12T11:29:00Z">
          <w:pPr>
            <w:pStyle w:val="ListParagraph"/>
            <w:numPr>
              <w:numId w:val="14"/>
            </w:numPr>
            <w:ind w:hanging="360"/>
          </w:pPr>
        </w:pPrChange>
      </w:pPr>
      <w:del w:id="6559" w:author="Sam Tertzakian" w:date="2018-09-12T11:29:00Z">
        <w:r w:rsidDel="00D64F23">
          <w:delText xml:space="preserve">If applicable to the Child Module, declare and initialize the Child Module’s </w:delText>
        </w:r>
        <w:r w:rsidR="00BD736D" w:rsidDel="00D64F23">
          <w:delText>Config</w:delText>
        </w:r>
        <w:r w:rsidDel="00D64F23">
          <w:delText xml:space="preserve"> structure.</w:delText>
        </w:r>
      </w:del>
    </w:p>
    <w:p w14:paraId="5563D243" w14:textId="0F7D223D" w:rsidR="009B1784" w:rsidDel="00D64F23" w:rsidRDefault="009B1784">
      <w:pPr>
        <w:pStyle w:val="ListParagraph"/>
        <w:numPr>
          <w:ilvl w:val="0"/>
          <w:numId w:val="60"/>
        </w:numPr>
        <w:rPr>
          <w:del w:id="6560" w:author="Sam Tertzakian" w:date="2018-09-12T11:29:00Z"/>
        </w:rPr>
        <w:pPrChange w:id="6561" w:author="Sam Tertzakian" w:date="2018-09-12T11:29:00Z">
          <w:pPr>
            <w:pStyle w:val="ListParagraph"/>
            <w:numPr>
              <w:numId w:val="14"/>
            </w:numPr>
            <w:ind w:hanging="360"/>
          </w:pPr>
        </w:pPrChange>
      </w:pPr>
      <w:del w:id="6562" w:author="Sam Tertzakian" w:date="2018-09-12T11:29:00Z">
        <w:r w:rsidDel="00D64F23">
          <w:delText xml:space="preserve">Declare and initialize a </w:delText>
        </w:r>
        <w:r w:rsidRPr="00957790" w:rsidDel="00D64F23">
          <w:rPr>
            <w:rStyle w:val="CodeText"/>
          </w:rPr>
          <w:delText>DMF_MODULE_ATTRIBUTES</w:delText>
        </w:r>
        <w:r w:rsidDel="00D64F23">
          <w:delText xml:space="preserve"> structure using the Child Module’s specific Module Attributes function. Make sure to set the </w:delText>
        </w:r>
        <w:r w:rsidRPr="00957790" w:rsidDel="00D64F23">
          <w:rPr>
            <w:rStyle w:val="CodeText"/>
          </w:rPr>
          <w:delText>ModuleConfigPointer</w:delText>
        </w:r>
        <w:r w:rsidDel="00D64F23">
          <w:delText xml:space="preserve"> and </w:delText>
        </w:r>
        <w:r w:rsidRPr="00957790" w:rsidDel="00D64F23">
          <w:rPr>
            <w:rStyle w:val="CodeText"/>
          </w:rPr>
          <w:delText>SizeOfModuleSpecificConfig</w:delText>
        </w:r>
        <w:r w:rsidDel="00D64F23">
          <w:delText xml:space="preserve"> elements of the structure if the Child Module has a </w:delText>
        </w:r>
        <w:r w:rsidR="00BD736D" w:rsidDel="00D64F23">
          <w:delText>Config</w:delText>
        </w:r>
        <w:r w:rsidDel="00D64F23">
          <w:delText xml:space="preserve"> structure (that is initialize</w:delText>
        </w:r>
        <w:r w:rsidR="00771150" w:rsidDel="00D64F23">
          <w:delText>d</w:delText>
        </w:r>
        <w:r w:rsidDel="00D64F23">
          <w:delText xml:space="preserve"> in step 3).</w:delText>
        </w:r>
      </w:del>
    </w:p>
    <w:p w14:paraId="6241C44A" w14:textId="5776E232" w:rsidR="009B1784" w:rsidRDefault="009B1784">
      <w:pPr>
        <w:pStyle w:val="ListParagraph"/>
        <w:numPr>
          <w:ilvl w:val="0"/>
          <w:numId w:val="60"/>
        </w:numPr>
        <w:pPrChange w:id="6563" w:author="Sam Tertzakian" w:date="2018-09-12T11:29:00Z">
          <w:pPr>
            <w:pStyle w:val="ListParagraph"/>
            <w:numPr>
              <w:numId w:val="14"/>
            </w:numPr>
            <w:ind w:hanging="360"/>
          </w:pPr>
        </w:pPrChange>
      </w:pPr>
      <w:del w:id="6564" w:author="Sam Tertzakian" w:date="2018-09-12T11:29:00Z">
        <w:r w:rsidDel="00D64F23">
          <w:delText xml:space="preserve">Call the </w:delText>
        </w:r>
        <w:r w:rsidR="004B7D8A" w:rsidDel="00D64F23">
          <w:delText xml:space="preserve">Child </w:delText>
        </w:r>
        <w:r w:rsidDel="00D64F23">
          <w:delText xml:space="preserve">Module’s Create function </w:delText>
        </w:r>
        <w:r w:rsidR="00F254CB" w:rsidDel="00D64F23">
          <w:delText xml:space="preserve">directly </w:delText>
        </w:r>
        <w:r w:rsidDel="00D64F23">
          <w:delText>to create an instance of the Child Module and save the resultant handle in the Parent Module’s Private Context.</w:delText>
        </w:r>
      </w:del>
    </w:p>
    <w:p w14:paraId="45DC24E9" w14:textId="0CB4DF99" w:rsidR="006A5725" w:rsidRDefault="006A5725">
      <w:pPr>
        <w:rPr>
          <w:ins w:id="6565" w:author="Sam Tertzakian" w:date="2018-09-12T11:33:00Z"/>
          <w:rFonts w:asciiTheme="majorHAnsi" w:eastAsiaTheme="majorEastAsia" w:hAnsiTheme="majorHAnsi" w:cstheme="majorBidi"/>
          <w:b/>
          <w:bCs/>
          <w:color w:val="000000" w:themeColor="text1"/>
        </w:rPr>
      </w:pPr>
    </w:p>
    <w:p w14:paraId="2C97DC84" w14:textId="54F1791C" w:rsidR="00536F63" w:rsidDel="00E56991" w:rsidRDefault="00BE7676" w:rsidP="006F0623">
      <w:pPr>
        <w:pStyle w:val="Heading3"/>
        <w:rPr>
          <w:del w:id="6566" w:author="Sam Tertzakian" w:date="2018-09-12T11:46:00Z"/>
        </w:rPr>
      </w:pPr>
      <w:del w:id="6567" w:author="Sam Tertzakian" w:date="2018-09-12T11:46:00Z">
        <w:r w:rsidDel="00E56991">
          <w:delText>Annotated Module Create function</w:delText>
        </w:r>
      </w:del>
    </w:p>
    <w:p w14:paraId="55B67690" w14:textId="1B585328" w:rsidR="00BE7676" w:rsidDel="00E56991" w:rsidRDefault="00BE7676" w:rsidP="00BE7676">
      <w:pPr>
        <w:rPr>
          <w:del w:id="6568" w:author="Sam Tertzakian" w:date="2018-09-12T11:46:00Z"/>
        </w:rPr>
      </w:pPr>
      <w:del w:id="6569" w:author="Sam Tertzakian" w:date="2018-09-12T11:46:00Z">
        <w:r w:rsidDel="00E56991">
          <w:delText>Here is an example of a Module’s Create function that shows the above steps. All Modules follow this pattern omitting steps as needed.</w:delText>
        </w:r>
      </w:del>
    </w:p>
    <w:p w14:paraId="6B356339" w14:textId="77777777" w:rsidR="006A5725" w:rsidRDefault="006A5725">
      <w:pPr>
        <w:rPr>
          <w:ins w:id="6570" w:author="Sam Tertzakian" w:date="2018-09-12T11:40:00Z"/>
          <w:rFonts w:asciiTheme="majorHAnsi" w:eastAsiaTheme="majorEastAsia" w:hAnsiTheme="majorHAnsi" w:cstheme="majorBidi"/>
          <w:b/>
          <w:bCs/>
          <w:color w:val="000000" w:themeColor="text1"/>
        </w:rPr>
      </w:pPr>
      <w:ins w:id="6571" w:author="Sam Tertzakian" w:date="2018-09-12T11:40:00Z">
        <w:r>
          <w:br w:type="page"/>
        </w:r>
      </w:ins>
    </w:p>
    <w:p w14:paraId="3E81158E" w14:textId="42A91271" w:rsidR="006A5725" w:rsidRDefault="006A5725" w:rsidP="006A5725">
      <w:pPr>
        <w:pStyle w:val="Heading3"/>
        <w:rPr>
          <w:ins w:id="6572" w:author="Sam Tertzakian" w:date="2018-09-12T11:36:00Z"/>
        </w:rPr>
      </w:pPr>
      <w:bookmarkStart w:id="6573" w:name="_Toc524527713"/>
      <w:ins w:id="6574" w:author="Sam Tertzakian" w:date="2018-09-12T11:35:00Z">
        <w:r>
          <w:lastRenderedPageBreak/>
          <w:t>Annotated ChildModulesAdd Callback</w:t>
        </w:r>
      </w:ins>
      <w:bookmarkEnd w:id="6573"/>
    </w:p>
    <w:p w14:paraId="4BCABB60" w14:textId="1A46838C" w:rsidR="006A5725" w:rsidRPr="00CB5BEE" w:rsidRDefault="006A5725" w:rsidP="00CB5BEE">
      <w:pPr>
        <w:rPr>
          <w:ins w:id="6575" w:author="Sam Tertzakian" w:date="2018-09-12T11:35:00Z"/>
        </w:rPr>
      </w:pPr>
      <w:ins w:id="6576" w:author="Sam Tertzakian" w:date="2018-09-12T11:36:00Z">
        <w:r>
          <w:t xml:space="preserve">This example shows the callback </w:t>
        </w:r>
      </w:ins>
      <w:ins w:id="6577" w:author="Sam Tertzakian" w:date="2018-09-12T11:37:00Z">
        <w:r>
          <w:t xml:space="preserve">referenced above. This callback function adds </w:t>
        </w:r>
      </w:ins>
      <w:ins w:id="6578" w:author="Sam Tertzakian" w:date="2018-09-12T11:54:00Z">
        <w:r w:rsidR="00E31923">
          <w:t xml:space="preserve">a single </w:t>
        </w:r>
      </w:ins>
      <w:ins w:id="6579" w:author="Sam Tertzakian" w:date="2018-09-12T11:37:00Z">
        <w:r>
          <w:t>Child Module to its Parent Module.</w:t>
        </w:r>
      </w:ins>
      <w:ins w:id="6580" w:author="Sam Tertzakian" w:date="2018-09-12T11:54:00Z">
        <w:r w:rsidR="00E31923">
          <w:t xml:space="preserve"> There are many examples of Modules that </w:t>
        </w:r>
      </w:ins>
      <w:ins w:id="6581" w:author="Sam Tertzakian" w:date="2018-09-12T11:55:00Z">
        <w:r w:rsidR="00E31923">
          <w:t>have Child Modules in the Library.</w:t>
        </w:r>
      </w:ins>
    </w:p>
    <w:p w14:paraId="0AA840A7" w14:textId="77777777" w:rsidR="006A5725" w:rsidRDefault="006A5725">
      <w:pPr>
        <w:pStyle w:val="CodeBlock"/>
        <w:rPr>
          <w:ins w:id="6582" w:author="Sam Tertzakian" w:date="2018-09-12T11:43:00Z"/>
          <w:color w:val="000000"/>
        </w:rPr>
        <w:pPrChange w:id="6583" w:author="Sam Tertzakian" w:date="2018-09-12T14:46:00Z">
          <w:pPr>
            <w:autoSpaceDE w:val="0"/>
            <w:autoSpaceDN w:val="0"/>
            <w:adjustRightInd w:val="0"/>
            <w:spacing w:after="0" w:line="240" w:lineRule="auto"/>
          </w:pPr>
        </w:pPrChange>
      </w:pPr>
      <w:ins w:id="6584" w:author="Sam Tertzakian" w:date="2018-09-12T11:43:00Z">
        <w:r>
          <w:t>#pragma</w:t>
        </w:r>
        <w:r>
          <w:rPr>
            <w:color w:val="000000"/>
          </w:rPr>
          <w:t xml:space="preserve"> </w:t>
        </w:r>
        <w:r>
          <w:t>code_seg</w:t>
        </w:r>
        <w:r>
          <w:rPr>
            <w:color w:val="000000"/>
          </w:rPr>
          <w:t>(</w:t>
        </w:r>
        <w:r>
          <w:rPr>
            <w:color w:val="A31515"/>
          </w:rPr>
          <w:t>"PAGE"</w:t>
        </w:r>
        <w:r>
          <w:rPr>
            <w:color w:val="000000"/>
          </w:rPr>
          <w:t>)</w:t>
        </w:r>
      </w:ins>
    </w:p>
    <w:p w14:paraId="73C4F259" w14:textId="77777777" w:rsidR="006A5725" w:rsidRDefault="006A5725">
      <w:pPr>
        <w:pStyle w:val="CodeBlock"/>
        <w:rPr>
          <w:ins w:id="6585" w:author="Sam Tertzakian" w:date="2018-09-12T11:43:00Z"/>
          <w:color w:val="000000"/>
        </w:rPr>
        <w:pPrChange w:id="6586" w:author="Sam Tertzakian" w:date="2018-09-12T14:46:00Z">
          <w:pPr>
            <w:autoSpaceDE w:val="0"/>
            <w:autoSpaceDN w:val="0"/>
            <w:adjustRightInd w:val="0"/>
            <w:spacing w:after="0" w:line="240" w:lineRule="auto"/>
          </w:pPr>
        </w:pPrChange>
      </w:pPr>
      <w:ins w:id="6587" w:author="Sam Tertzakian" w:date="2018-09-12T11:43:00Z">
        <w:r>
          <w:t>_IRQL_requires_max_</w:t>
        </w:r>
        <w:r>
          <w:rPr>
            <w:color w:val="000000"/>
          </w:rPr>
          <w:t>(</w:t>
        </w:r>
        <w:r>
          <w:t>PASSIVE_LEVEL</w:t>
        </w:r>
        <w:r>
          <w:rPr>
            <w:color w:val="000000"/>
          </w:rPr>
          <w:t>)</w:t>
        </w:r>
      </w:ins>
    </w:p>
    <w:p w14:paraId="65923C90" w14:textId="77777777" w:rsidR="006A5725" w:rsidRDefault="006A5725">
      <w:pPr>
        <w:pStyle w:val="CodeBlock"/>
        <w:rPr>
          <w:ins w:id="6588" w:author="Sam Tertzakian" w:date="2018-09-12T11:43:00Z"/>
          <w:color w:val="000000"/>
        </w:rPr>
        <w:pPrChange w:id="6589" w:author="Sam Tertzakian" w:date="2018-09-12T14:46:00Z">
          <w:pPr>
            <w:autoSpaceDE w:val="0"/>
            <w:autoSpaceDN w:val="0"/>
            <w:adjustRightInd w:val="0"/>
            <w:spacing w:after="0" w:line="240" w:lineRule="auto"/>
          </w:pPr>
        </w:pPrChange>
      </w:pPr>
      <w:ins w:id="6590" w:author="Sam Tertzakian" w:date="2018-09-12T11:43:00Z">
        <w:r>
          <w:t>VOID</w:t>
        </w:r>
      </w:ins>
    </w:p>
    <w:p w14:paraId="362A4072" w14:textId="77777777" w:rsidR="006A5725" w:rsidRDefault="006A5725">
      <w:pPr>
        <w:pStyle w:val="CodeBlock"/>
        <w:rPr>
          <w:ins w:id="6591" w:author="Sam Tertzakian" w:date="2018-09-12T11:43:00Z"/>
        </w:rPr>
        <w:pPrChange w:id="6592" w:author="Sam Tertzakian" w:date="2018-09-12T14:46:00Z">
          <w:pPr>
            <w:autoSpaceDE w:val="0"/>
            <w:autoSpaceDN w:val="0"/>
            <w:adjustRightInd w:val="0"/>
            <w:spacing w:after="0" w:line="240" w:lineRule="auto"/>
          </w:pPr>
        </w:pPrChange>
      </w:pPr>
      <w:ins w:id="6593" w:author="Sam Tertzakian" w:date="2018-09-12T11:43:00Z">
        <w:r>
          <w:t>DMF_ResourceHub_ChildModulesAdd(</w:t>
        </w:r>
      </w:ins>
    </w:p>
    <w:p w14:paraId="0DF730FB" w14:textId="77777777" w:rsidR="006A5725" w:rsidRDefault="006A5725">
      <w:pPr>
        <w:pStyle w:val="CodeBlock"/>
        <w:rPr>
          <w:ins w:id="6594" w:author="Sam Tertzakian" w:date="2018-09-12T11:43:00Z"/>
          <w:color w:val="000000"/>
        </w:rPr>
        <w:pPrChange w:id="6595" w:author="Sam Tertzakian" w:date="2018-09-12T14:46:00Z">
          <w:pPr>
            <w:autoSpaceDE w:val="0"/>
            <w:autoSpaceDN w:val="0"/>
            <w:adjustRightInd w:val="0"/>
            <w:spacing w:after="0" w:line="240" w:lineRule="auto"/>
          </w:pPr>
        </w:pPrChange>
      </w:pPr>
      <w:ins w:id="6596" w:author="Sam Tertzakian" w:date="2018-09-12T11:43:00Z">
        <w:r>
          <w:rPr>
            <w:color w:val="000000"/>
          </w:rPr>
          <w:t xml:space="preserve">    </w:t>
        </w:r>
        <w:r>
          <w:rPr>
            <w:color w:val="6F008A"/>
          </w:rPr>
          <w:t>_In_</w:t>
        </w:r>
        <w:r>
          <w:rPr>
            <w:color w:val="000000"/>
          </w:rPr>
          <w:t xml:space="preserve"> </w:t>
        </w:r>
        <w:r>
          <w:t>DMFMODULE</w:t>
        </w:r>
        <w:r>
          <w:rPr>
            <w:color w:val="000000"/>
          </w:rPr>
          <w:t xml:space="preserve"> </w:t>
        </w:r>
        <w:r>
          <w:t>DmfModule</w:t>
        </w:r>
        <w:r>
          <w:rPr>
            <w:color w:val="000000"/>
          </w:rPr>
          <w:t>,</w:t>
        </w:r>
      </w:ins>
    </w:p>
    <w:p w14:paraId="5F1EBF4F" w14:textId="77777777" w:rsidR="006A5725" w:rsidRDefault="006A5725">
      <w:pPr>
        <w:pStyle w:val="CodeBlock"/>
        <w:rPr>
          <w:ins w:id="6597" w:author="Sam Tertzakian" w:date="2018-09-12T11:43:00Z"/>
          <w:color w:val="000000"/>
        </w:rPr>
        <w:pPrChange w:id="6598" w:author="Sam Tertzakian" w:date="2018-09-12T14:46:00Z">
          <w:pPr>
            <w:autoSpaceDE w:val="0"/>
            <w:autoSpaceDN w:val="0"/>
            <w:adjustRightInd w:val="0"/>
            <w:spacing w:after="0" w:line="240" w:lineRule="auto"/>
          </w:pPr>
        </w:pPrChange>
      </w:pPr>
      <w:ins w:id="6599" w:author="Sam Tertzakian" w:date="2018-09-12T11:43:00Z">
        <w:r>
          <w:rPr>
            <w:color w:val="000000"/>
          </w:rPr>
          <w:t xml:space="preserve">    </w:t>
        </w:r>
        <w:r>
          <w:rPr>
            <w:color w:val="6F008A"/>
          </w:rPr>
          <w:t>_In_</w:t>
        </w:r>
        <w:r>
          <w:rPr>
            <w:color w:val="000000"/>
          </w:rPr>
          <w:t xml:space="preserve"> </w:t>
        </w:r>
        <w:r>
          <w:rPr>
            <w:color w:val="2B91AF"/>
          </w:rPr>
          <w:t>DMF_MODULE_ATTRIBUTES</w:t>
        </w:r>
        <w:r>
          <w:rPr>
            <w:color w:val="000000"/>
          </w:rPr>
          <w:t xml:space="preserve">* </w:t>
        </w:r>
        <w:r>
          <w:t>DmfParentModuleAttributes</w:t>
        </w:r>
        <w:r>
          <w:rPr>
            <w:color w:val="000000"/>
          </w:rPr>
          <w:t>,</w:t>
        </w:r>
      </w:ins>
    </w:p>
    <w:p w14:paraId="399E2765" w14:textId="77777777" w:rsidR="006A5725" w:rsidRDefault="006A5725">
      <w:pPr>
        <w:pStyle w:val="CodeBlock"/>
        <w:rPr>
          <w:ins w:id="6600" w:author="Sam Tertzakian" w:date="2018-09-12T11:43:00Z"/>
          <w:color w:val="000000"/>
        </w:rPr>
        <w:pPrChange w:id="6601" w:author="Sam Tertzakian" w:date="2018-09-12T14:46:00Z">
          <w:pPr>
            <w:autoSpaceDE w:val="0"/>
            <w:autoSpaceDN w:val="0"/>
            <w:adjustRightInd w:val="0"/>
            <w:spacing w:after="0" w:line="240" w:lineRule="auto"/>
          </w:pPr>
        </w:pPrChange>
      </w:pPr>
      <w:ins w:id="6602" w:author="Sam Tertzakian" w:date="2018-09-12T11:43:00Z">
        <w:r>
          <w:rPr>
            <w:color w:val="000000"/>
          </w:rPr>
          <w:t xml:space="preserve">    </w:t>
        </w:r>
        <w:r>
          <w:t>_In_</w:t>
        </w:r>
        <w:r>
          <w:rPr>
            <w:color w:val="000000"/>
          </w:rPr>
          <w:t xml:space="preserve"> </w:t>
        </w:r>
        <w:r>
          <w:t>PDMFMODULE_INIT</w:t>
        </w:r>
        <w:r>
          <w:rPr>
            <w:color w:val="000000"/>
          </w:rPr>
          <w:t xml:space="preserve"> </w:t>
        </w:r>
        <w:r>
          <w:t>DmfModuleInit</w:t>
        </w:r>
      </w:ins>
    </w:p>
    <w:p w14:paraId="035A248A" w14:textId="77777777" w:rsidR="006A5725" w:rsidRDefault="006A5725">
      <w:pPr>
        <w:pStyle w:val="CodeBlock"/>
        <w:rPr>
          <w:ins w:id="6603" w:author="Sam Tertzakian" w:date="2018-09-12T11:43:00Z"/>
        </w:rPr>
        <w:pPrChange w:id="6604" w:author="Sam Tertzakian" w:date="2018-09-12T14:46:00Z">
          <w:pPr>
            <w:autoSpaceDE w:val="0"/>
            <w:autoSpaceDN w:val="0"/>
            <w:adjustRightInd w:val="0"/>
            <w:spacing w:after="0" w:line="240" w:lineRule="auto"/>
          </w:pPr>
        </w:pPrChange>
      </w:pPr>
      <w:ins w:id="6605" w:author="Sam Tertzakian" w:date="2018-09-12T11:43:00Z">
        <w:r>
          <w:t xml:space="preserve">    )</w:t>
        </w:r>
      </w:ins>
    </w:p>
    <w:p w14:paraId="34386341" w14:textId="77777777" w:rsidR="006A5725" w:rsidRDefault="006A5725">
      <w:pPr>
        <w:pStyle w:val="CodeBlock"/>
        <w:rPr>
          <w:ins w:id="6606" w:author="Sam Tertzakian" w:date="2018-09-12T11:43:00Z"/>
          <w:color w:val="000000"/>
        </w:rPr>
        <w:pPrChange w:id="6607" w:author="Sam Tertzakian" w:date="2018-09-12T14:46:00Z">
          <w:pPr>
            <w:autoSpaceDE w:val="0"/>
            <w:autoSpaceDN w:val="0"/>
            <w:adjustRightInd w:val="0"/>
            <w:spacing w:after="0" w:line="240" w:lineRule="auto"/>
          </w:pPr>
        </w:pPrChange>
      </w:pPr>
      <w:ins w:id="6608" w:author="Sam Tertzakian" w:date="2018-09-12T11:43:00Z">
        <w:r>
          <w:t>/*++</w:t>
        </w:r>
      </w:ins>
    </w:p>
    <w:p w14:paraId="72447307" w14:textId="77777777" w:rsidR="006A5725" w:rsidRDefault="006A5725">
      <w:pPr>
        <w:pStyle w:val="CodeBlock"/>
        <w:rPr>
          <w:ins w:id="6609" w:author="Sam Tertzakian" w:date="2018-09-12T11:43:00Z"/>
        </w:rPr>
        <w:pPrChange w:id="6610" w:author="Sam Tertzakian" w:date="2018-09-12T14:46:00Z">
          <w:pPr>
            <w:autoSpaceDE w:val="0"/>
            <w:autoSpaceDN w:val="0"/>
            <w:adjustRightInd w:val="0"/>
            <w:spacing w:after="0" w:line="240" w:lineRule="auto"/>
          </w:pPr>
        </w:pPrChange>
      </w:pPr>
    </w:p>
    <w:p w14:paraId="46FDB925" w14:textId="77777777" w:rsidR="006A5725" w:rsidRDefault="006A5725">
      <w:pPr>
        <w:pStyle w:val="CodeBlock"/>
        <w:rPr>
          <w:ins w:id="6611" w:author="Sam Tertzakian" w:date="2018-09-12T11:43:00Z"/>
          <w:color w:val="000000"/>
        </w:rPr>
        <w:pPrChange w:id="6612" w:author="Sam Tertzakian" w:date="2018-09-12T14:46:00Z">
          <w:pPr>
            <w:autoSpaceDE w:val="0"/>
            <w:autoSpaceDN w:val="0"/>
            <w:adjustRightInd w:val="0"/>
            <w:spacing w:after="0" w:line="240" w:lineRule="auto"/>
          </w:pPr>
        </w:pPrChange>
      </w:pPr>
      <w:ins w:id="6613" w:author="Sam Tertzakian" w:date="2018-09-12T11:43:00Z">
        <w:r>
          <w:t>Routine Description:</w:t>
        </w:r>
      </w:ins>
    </w:p>
    <w:p w14:paraId="0EB4A5F9" w14:textId="77777777" w:rsidR="006A5725" w:rsidRDefault="006A5725">
      <w:pPr>
        <w:pStyle w:val="CodeBlock"/>
        <w:rPr>
          <w:ins w:id="6614" w:author="Sam Tertzakian" w:date="2018-09-12T11:43:00Z"/>
        </w:rPr>
        <w:pPrChange w:id="6615" w:author="Sam Tertzakian" w:date="2018-09-12T14:46:00Z">
          <w:pPr>
            <w:autoSpaceDE w:val="0"/>
            <w:autoSpaceDN w:val="0"/>
            <w:adjustRightInd w:val="0"/>
            <w:spacing w:after="0" w:line="240" w:lineRule="auto"/>
          </w:pPr>
        </w:pPrChange>
      </w:pPr>
    </w:p>
    <w:p w14:paraId="434FF9A7" w14:textId="77777777" w:rsidR="006A5725" w:rsidRDefault="006A5725">
      <w:pPr>
        <w:pStyle w:val="CodeBlock"/>
        <w:rPr>
          <w:ins w:id="6616" w:author="Sam Tertzakian" w:date="2018-09-12T11:43:00Z"/>
          <w:color w:val="000000"/>
        </w:rPr>
        <w:pPrChange w:id="6617" w:author="Sam Tertzakian" w:date="2018-09-12T14:46:00Z">
          <w:pPr>
            <w:autoSpaceDE w:val="0"/>
            <w:autoSpaceDN w:val="0"/>
            <w:adjustRightInd w:val="0"/>
            <w:spacing w:after="0" w:line="240" w:lineRule="auto"/>
          </w:pPr>
        </w:pPrChange>
      </w:pPr>
      <w:ins w:id="6618" w:author="Sam Tertzakian" w:date="2018-09-12T11:43:00Z">
        <w:r>
          <w:t xml:space="preserve">    Configure and add the required Child Modules to the given Parent Module.</w:t>
        </w:r>
      </w:ins>
    </w:p>
    <w:p w14:paraId="6E295E59" w14:textId="77777777" w:rsidR="006A5725" w:rsidRDefault="006A5725">
      <w:pPr>
        <w:pStyle w:val="CodeBlock"/>
        <w:rPr>
          <w:ins w:id="6619" w:author="Sam Tertzakian" w:date="2018-09-12T11:43:00Z"/>
        </w:rPr>
        <w:pPrChange w:id="6620" w:author="Sam Tertzakian" w:date="2018-09-12T14:46:00Z">
          <w:pPr>
            <w:autoSpaceDE w:val="0"/>
            <w:autoSpaceDN w:val="0"/>
            <w:adjustRightInd w:val="0"/>
            <w:spacing w:after="0" w:line="240" w:lineRule="auto"/>
          </w:pPr>
        </w:pPrChange>
      </w:pPr>
    </w:p>
    <w:p w14:paraId="44155EA3" w14:textId="77777777" w:rsidR="006A5725" w:rsidRDefault="006A5725">
      <w:pPr>
        <w:pStyle w:val="CodeBlock"/>
        <w:rPr>
          <w:ins w:id="6621" w:author="Sam Tertzakian" w:date="2018-09-12T11:43:00Z"/>
          <w:color w:val="000000"/>
        </w:rPr>
        <w:pPrChange w:id="6622" w:author="Sam Tertzakian" w:date="2018-09-12T14:46:00Z">
          <w:pPr>
            <w:autoSpaceDE w:val="0"/>
            <w:autoSpaceDN w:val="0"/>
            <w:adjustRightInd w:val="0"/>
            <w:spacing w:after="0" w:line="240" w:lineRule="auto"/>
          </w:pPr>
        </w:pPrChange>
      </w:pPr>
      <w:ins w:id="6623" w:author="Sam Tertzakian" w:date="2018-09-12T11:43:00Z">
        <w:r>
          <w:t>Arguments:</w:t>
        </w:r>
      </w:ins>
    </w:p>
    <w:p w14:paraId="02DC790C" w14:textId="77777777" w:rsidR="006A5725" w:rsidRDefault="006A5725">
      <w:pPr>
        <w:pStyle w:val="CodeBlock"/>
        <w:rPr>
          <w:ins w:id="6624" w:author="Sam Tertzakian" w:date="2018-09-12T11:43:00Z"/>
        </w:rPr>
        <w:pPrChange w:id="6625" w:author="Sam Tertzakian" w:date="2018-09-12T14:46:00Z">
          <w:pPr>
            <w:autoSpaceDE w:val="0"/>
            <w:autoSpaceDN w:val="0"/>
            <w:adjustRightInd w:val="0"/>
            <w:spacing w:after="0" w:line="240" w:lineRule="auto"/>
          </w:pPr>
        </w:pPrChange>
      </w:pPr>
    </w:p>
    <w:p w14:paraId="5F1C6F10" w14:textId="77777777" w:rsidR="006A5725" w:rsidRDefault="006A5725">
      <w:pPr>
        <w:pStyle w:val="CodeBlock"/>
        <w:rPr>
          <w:ins w:id="6626" w:author="Sam Tertzakian" w:date="2018-09-12T11:43:00Z"/>
          <w:color w:val="000000"/>
        </w:rPr>
        <w:pPrChange w:id="6627" w:author="Sam Tertzakian" w:date="2018-09-12T14:46:00Z">
          <w:pPr>
            <w:autoSpaceDE w:val="0"/>
            <w:autoSpaceDN w:val="0"/>
            <w:adjustRightInd w:val="0"/>
            <w:spacing w:after="0" w:line="240" w:lineRule="auto"/>
          </w:pPr>
        </w:pPrChange>
      </w:pPr>
      <w:ins w:id="6628" w:author="Sam Tertzakian" w:date="2018-09-12T11:43:00Z">
        <w:r>
          <w:t xml:space="preserve">    DmfModule - The given Parent Module.</w:t>
        </w:r>
      </w:ins>
    </w:p>
    <w:p w14:paraId="60DDB15F" w14:textId="77777777" w:rsidR="006A5725" w:rsidRDefault="006A5725">
      <w:pPr>
        <w:pStyle w:val="CodeBlock"/>
        <w:rPr>
          <w:ins w:id="6629" w:author="Sam Tertzakian" w:date="2018-09-12T11:43:00Z"/>
          <w:color w:val="000000"/>
        </w:rPr>
        <w:pPrChange w:id="6630" w:author="Sam Tertzakian" w:date="2018-09-12T14:46:00Z">
          <w:pPr>
            <w:autoSpaceDE w:val="0"/>
            <w:autoSpaceDN w:val="0"/>
            <w:adjustRightInd w:val="0"/>
            <w:spacing w:after="0" w:line="240" w:lineRule="auto"/>
          </w:pPr>
        </w:pPrChange>
      </w:pPr>
      <w:ins w:id="6631" w:author="Sam Tertzakian" w:date="2018-09-12T11:43:00Z">
        <w:r>
          <w:t xml:space="preserve">    DmfParentModuleAttributes - Pointer to the parent DMF_MODULE_ATTRIBUTES structure.</w:t>
        </w:r>
      </w:ins>
    </w:p>
    <w:p w14:paraId="33EA8452" w14:textId="77777777" w:rsidR="006A5725" w:rsidRDefault="006A5725">
      <w:pPr>
        <w:pStyle w:val="CodeBlock"/>
        <w:rPr>
          <w:ins w:id="6632" w:author="Sam Tertzakian" w:date="2018-09-12T11:43:00Z"/>
          <w:color w:val="000000"/>
        </w:rPr>
        <w:pPrChange w:id="6633" w:author="Sam Tertzakian" w:date="2018-09-12T14:46:00Z">
          <w:pPr>
            <w:autoSpaceDE w:val="0"/>
            <w:autoSpaceDN w:val="0"/>
            <w:adjustRightInd w:val="0"/>
            <w:spacing w:after="0" w:line="240" w:lineRule="auto"/>
          </w:pPr>
        </w:pPrChange>
      </w:pPr>
      <w:ins w:id="6634" w:author="Sam Tertzakian" w:date="2018-09-12T11:43:00Z">
        <w:r>
          <w:t xml:space="preserve">    DmfModuleInit - Opaque structure to be passed to DMF_DmfModuleAdd.</w:t>
        </w:r>
      </w:ins>
    </w:p>
    <w:p w14:paraId="46E30C77" w14:textId="77777777" w:rsidR="006A5725" w:rsidRDefault="006A5725">
      <w:pPr>
        <w:pStyle w:val="CodeBlock"/>
        <w:rPr>
          <w:ins w:id="6635" w:author="Sam Tertzakian" w:date="2018-09-12T11:43:00Z"/>
        </w:rPr>
        <w:pPrChange w:id="6636" w:author="Sam Tertzakian" w:date="2018-09-12T14:46:00Z">
          <w:pPr>
            <w:autoSpaceDE w:val="0"/>
            <w:autoSpaceDN w:val="0"/>
            <w:adjustRightInd w:val="0"/>
            <w:spacing w:after="0" w:line="240" w:lineRule="auto"/>
          </w:pPr>
        </w:pPrChange>
      </w:pPr>
    </w:p>
    <w:p w14:paraId="0F62006F" w14:textId="77777777" w:rsidR="006A5725" w:rsidRDefault="006A5725">
      <w:pPr>
        <w:pStyle w:val="CodeBlock"/>
        <w:rPr>
          <w:ins w:id="6637" w:author="Sam Tertzakian" w:date="2018-09-12T11:43:00Z"/>
          <w:color w:val="000000"/>
        </w:rPr>
        <w:pPrChange w:id="6638" w:author="Sam Tertzakian" w:date="2018-09-12T14:46:00Z">
          <w:pPr>
            <w:autoSpaceDE w:val="0"/>
            <w:autoSpaceDN w:val="0"/>
            <w:adjustRightInd w:val="0"/>
            <w:spacing w:after="0" w:line="240" w:lineRule="auto"/>
          </w:pPr>
        </w:pPrChange>
      </w:pPr>
      <w:ins w:id="6639" w:author="Sam Tertzakian" w:date="2018-09-12T11:43:00Z">
        <w:r>
          <w:t>Return Value:</w:t>
        </w:r>
      </w:ins>
    </w:p>
    <w:p w14:paraId="3DB75593" w14:textId="77777777" w:rsidR="006A5725" w:rsidRDefault="006A5725">
      <w:pPr>
        <w:pStyle w:val="CodeBlock"/>
        <w:rPr>
          <w:ins w:id="6640" w:author="Sam Tertzakian" w:date="2018-09-12T11:43:00Z"/>
        </w:rPr>
        <w:pPrChange w:id="6641" w:author="Sam Tertzakian" w:date="2018-09-12T14:46:00Z">
          <w:pPr>
            <w:autoSpaceDE w:val="0"/>
            <w:autoSpaceDN w:val="0"/>
            <w:adjustRightInd w:val="0"/>
            <w:spacing w:after="0" w:line="240" w:lineRule="auto"/>
          </w:pPr>
        </w:pPrChange>
      </w:pPr>
    </w:p>
    <w:p w14:paraId="3D5ACB88" w14:textId="77777777" w:rsidR="006A5725" w:rsidRDefault="006A5725">
      <w:pPr>
        <w:pStyle w:val="CodeBlock"/>
        <w:rPr>
          <w:ins w:id="6642" w:author="Sam Tertzakian" w:date="2018-09-12T11:43:00Z"/>
          <w:color w:val="000000"/>
        </w:rPr>
        <w:pPrChange w:id="6643" w:author="Sam Tertzakian" w:date="2018-09-12T14:46:00Z">
          <w:pPr>
            <w:autoSpaceDE w:val="0"/>
            <w:autoSpaceDN w:val="0"/>
            <w:adjustRightInd w:val="0"/>
            <w:spacing w:after="0" w:line="240" w:lineRule="auto"/>
          </w:pPr>
        </w:pPrChange>
      </w:pPr>
      <w:ins w:id="6644" w:author="Sam Tertzakian" w:date="2018-09-12T11:43:00Z">
        <w:r>
          <w:t xml:space="preserve">    None</w:t>
        </w:r>
      </w:ins>
    </w:p>
    <w:p w14:paraId="5F3F0628" w14:textId="77777777" w:rsidR="006A5725" w:rsidRDefault="006A5725">
      <w:pPr>
        <w:pStyle w:val="CodeBlock"/>
        <w:rPr>
          <w:ins w:id="6645" w:author="Sam Tertzakian" w:date="2018-09-12T11:43:00Z"/>
        </w:rPr>
        <w:pPrChange w:id="6646" w:author="Sam Tertzakian" w:date="2018-09-12T14:46:00Z">
          <w:pPr>
            <w:autoSpaceDE w:val="0"/>
            <w:autoSpaceDN w:val="0"/>
            <w:adjustRightInd w:val="0"/>
            <w:spacing w:after="0" w:line="240" w:lineRule="auto"/>
          </w:pPr>
        </w:pPrChange>
      </w:pPr>
    </w:p>
    <w:p w14:paraId="0FDC2000" w14:textId="77777777" w:rsidR="006A5725" w:rsidRDefault="006A5725">
      <w:pPr>
        <w:pStyle w:val="CodeBlock"/>
        <w:rPr>
          <w:ins w:id="6647" w:author="Sam Tertzakian" w:date="2018-09-12T11:43:00Z"/>
          <w:color w:val="000000"/>
        </w:rPr>
        <w:pPrChange w:id="6648" w:author="Sam Tertzakian" w:date="2018-09-12T14:46:00Z">
          <w:pPr>
            <w:autoSpaceDE w:val="0"/>
            <w:autoSpaceDN w:val="0"/>
            <w:adjustRightInd w:val="0"/>
            <w:spacing w:after="0" w:line="240" w:lineRule="auto"/>
          </w:pPr>
        </w:pPrChange>
      </w:pPr>
      <w:ins w:id="6649" w:author="Sam Tertzakian" w:date="2018-09-12T11:43:00Z">
        <w:r>
          <w:t>--*/</w:t>
        </w:r>
      </w:ins>
    </w:p>
    <w:p w14:paraId="0AC44FF5" w14:textId="05E9D485" w:rsidR="006A5725" w:rsidRDefault="006A5725" w:rsidP="003237FA">
      <w:pPr>
        <w:pStyle w:val="CodeBlock"/>
        <w:rPr>
          <w:ins w:id="6650" w:author="Sam Tertzakian" w:date="2018-09-12T11:58:00Z"/>
        </w:rPr>
      </w:pPr>
      <w:ins w:id="6651" w:author="Sam Tertzakian" w:date="2018-09-12T11:43:00Z">
        <w:r>
          <w:t>{</w:t>
        </w:r>
      </w:ins>
    </w:p>
    <w:p w14:paraId="71D30DE6" w14:textId="77777777" w:rsidR="00E00A76" w:rsidRPr="007E7BEF" w:rsidRDefault="00E00A76" w:rsidP="003237FA">
      <w:pPr>
        <w:pStyle w:val="CodeBlock"/>
        <w:rPr>
          <w:ins w:id="6652" w:author="Sam Tertzakian" w:date="2018-09-12T12:01:00Z"/>
          <w:highlight w:val="yellow"/>
        </w:rPr>
      </w:pPr>
      <w:ins w:id="6653" w:author="Sam Tertzakian" w:date="2018-09-12T12:01:00Z">
        <w:r>
          <w:t xml:space="preserve">    </w:t>
        </w:r>
        <w:r w:rsidRPr="007E7BEF">
          <w:rPr>
            <w:highlight w:val="yellow"/>
          </w:rPr>
          <w:t>// Steps 1 to 3 happen in the Module’s create function.</w:t>
        </w:r>
      </w:ins>
    </w:p>
    <w:p w14:paraId="48C915C8" w14:textId="77777777" w:rsidR="00E00A76" w:rsidRDefault="00E00A76" w:rsidP="003237FA">
      <w:pPr>
        <w:pStyle w:val="CodeBlock"/>
        <w:rPr>
          <w:ins w:id="6654" w:author="Sam Tertzakian" w:date="2018-09-12T12:01:00Z"/>
        </w:rPr>
      </w:pPr>
      <w:ins w:id="6655" w:author="Sam Tertzakian" w:date="2018-09-12T12:01:00Z">
        <w:r w:rsidRPr="007E7BEF">
          <w:rPr>
            <w:highlight w:val="yellow"/>
          </w:rPr>
          <w:t xml:space="preserve">    //</w:t>
        </w:r>
      </w:ins>
    </w:p>
    <w:p w14:paraId="1C87066E" w14:textId="151E3C3A" w:rsidR="00E00A76" w:rsidRPr="00E00A76" w:rsidRDefault="00E00A76" w:rsidP="003237FA">
      <w:pPr>
        <w:pStyle w:val="CodeBlock"/>
        <w:rPr>
          <w:ins w:id="6656" w:author="Sam Tertzakian" w:date="2018-09-12T12:02:00Z"/>
          <w:highlight w:val="yellow"/>
          <w:rPrChange w:id="6657" w:author="Sam Tertzakian" w:date="2018-09-12T12:02:00Z">
            <w:rPr>
              <w:ins w:id="6658" w:author="Sam Tertzakian" w:date="2018-09-12T12:02:00Z"/>
              <w:color w:val="000000"/>
            </w:rPr>
          </w:rPrChange>
        </w:rPr>
      </w:pPr>
      <w:ins w:id="6659" w:author="Sam Tertzakian" w:date="2018-09-12T12:01:00Z">
        <w:r>
          <w:t xml:space="preserve">    </w:t>
        </w:r>
        <w:r w:rsidRPr="00E00A76">
          <w:rPr>
            <w:highlight w:val="yellow"/>
            <w:rPrChange w:id="6660" w:author="Sam Tertzakian" w:date="2018-09-12T12:02:00Z">
              <w:rPr>
                <w:color w:val="000000"/>
              </w:rPr>
            </w:rPrChange>
          </w:rPr>
          <w:t>// Step 4: Declare an instance of DMF_MODULE_AT</w:t>
        </w:r>
      </w:ins>
      <w:ins w:id="6661" w:author="Sam Tertzakian" w:date="2018-09-12T12:02:00Z">
        <w:r w:rsidRPr="00E00A76">
          <w:rPr>
            <w:highlight w:val="yellow"/>
            <w:rPrChange w:id="6662" w:author="Sam Tertzakian" w:date="2018-09-12T12:02:00Z">
              <w:rPr>
                <w:color w:val="000000"/>
              </w:rPr>
            </w:rPrChange>
          </w:rPr>
          <w:t>TRIBUTES.</w:t>
        </w:r>
      </w:ins>
    </w:p>
    <w:p w14:paraId="43F9411B" w14:textId="5040680D" w:rsidR="00E00A76" w:rsidRDefault="00E00A76" w:rsidP="003237FA">
      <w:pPr>
        <w:pStyle w:val="CodeBlock"/>
        <w:rPr>
          <w:ins w:id="6663" w:author="Sam Tertzakian" w:date="2018-09-12T12:01:00Z"/>
        </w:rPr>
      </w:pPr>
      <w:ins w:id="6664" w:author="Sam Tertzakian" w:date="2018-09-12T12:02:00Z">
        <w:r w:rsidRPr="00E00A76">
          <w:rPr>
            <w:highlight w:val="yellow"/>
            <w:rPrChange w:id="6665" w:author="Sam Tertzakian" w:date="2018-09-12T12:02:00Z">
              <w:rPr>
                <w:color w:val="000000"/>
              </w:rPr>
            </w:rPrChange>
          </w:rPr>
          <w:t xml:space="preserve">    //</w:t>
        </w:r>
      </w:ins>
    </w:p>
    <w:p w14:paraId="283C2712" w14:textId="655582C7" w:rsidR="006A5725" w:rsidRDefault="006A5725">
      <w:pPr>
        <w:pStyle w:val="CodeBlock"/>
        <w:rPr>
          <w:ins w:id="6666" w:author="Sam Tertzakian" w:date="2018-09-12T11:43:00Z"/>
        </w:rPr>
        <w:pPrChange w:id="6667" w:author="Sam Tertzakian" w:date="2018-09-12T14:46:00Z">
          <w:pPr>
            <w:autoSpaceDE w:val="0"/>
            <w:autoSpaceDN w:val="0"/>
            <w:adjustRightInd w:val="0"/>
            <w:spacing w:after="0" w:line="240" w:lineRule="auto"/>
          </w:pPr>
        </w:pPrChange>
      </w:pPr>
      <w:ins w:id="6668" w:author="Sam Tertzakian" w:date="2018-09-12T11:43:00Z">
        <w:r>
          <w:t xml:space="preserve">    </w:t>
        </w:r>
        <w:r>
          <w:rPr>
            <w:color w:val="2B91AF"/>
          </w:rPr>
          <w:t>DMF_MODULE_ATTRIBUTES</w:t>
        </w:r>
        <w:r>
          <w:t xml:space="preserve"> moduleAttributes;</w:t>
        </w:r>
      </w:ins>
    </w:p>
    <w:p w14:paraId="26B3B8CE" w14:textId="77777777" w:rsidR="006A5725" w:rsidRDefault="006A5725">
      <w:pPr>
        <w:pStyle w:val="CodeBlock"/>
        <w:rPr>
          <w:ins w:id="6669" w:author="Sam Tertzakian" w:date="2018-09-12T11:43:00Z"/>
        </w:rPr>
        <w:pPrChange w:id="6670" w:author="Sam Tertzakian" w:date="2018-09-12T14:46:00Z">
          <w:pPr>
            <w:autoSpaceDE w:val="0"/>
            <w:autoSpaceDN w:val="0"/>
            <w:adjustRightInd w:val="0"/>
            <w:spacing w:after="0" w:line="240" w:lineRule="auto"/>
          </w:pPr>
        </w:pPrChange>
      </w:pPr>
      <w:ins w:id="6671" w:author="Sam Tertzakian" w:date="2018-09-12T11:43:00Z">
        <w:r>
          <w:t xml:space="preserve">    </w:t>
        </w:r>
        <w:r>
          <w:rPr>
            <w:color w:val="2B91AF"/>
          </w:rPr>
          <w:t>DMF_CONFIG_IoctlHandler</w:t>
        </w:r>
        <w:r>
          <w:t xml:space="preserve"> ioctlHandlerModuleConfig;</w:t>
        </w:r>
      </w:ins>
    </w:p>
    <w:p w14:paraId="57C57374" w14:textId="77777777" w:rsidR="006A5725" w:rsidRDefault="006A5725">
      <w:pPr>
        <w:pStyle w:val="CodeBlock"/>
        <w:rPr>
          <w:ins w:id="6672" w:author="Sam Tertzakian" w:date="2018-09-12T11:43:00Z"/>
        </w:rPr>
        <w:pPrChange w:id="6673" w:author="Sam Tertzakian" w:date="2018-09-12T14:46:00Z">
          <w:pPr>
            <w:autoSpaceDE w:val="0"/>
            <w:autoSpaceDN w:val="0"/>
            <w:adjustRightInd w:val="0"/>
            <w:spacing w:after="0" w:line="240" w:lineRule="auto"/>
          </w:pPr>
        </w:pPrChange>
      </w:pPr>
    </w:p>
    <w:p w14:paraId="4CEB00F5" w14:textId="77777777" w:rsidR="006A5725" w:rsidRDefault="006A5725">
      <w:pPr>
        <w:pStyle w:val="CodeBlock"/>
        <w:rPr>
          <w:ins w:id="6674" w:author="Sam Tertzakian" w:date="2018-09-12T11:43:00Z"/>
          <w:color w:val="000000"/>
        </w:rPr>
        <w:pPrChange w:id="6675" w:author="Sam Tertzakian" w:date="2018-09-12T14:46:00Z">
          <w:pPr>
            <w:autoSpaceDE w:val="0"/>
            <w:autoSpaceDN w:val="0"/>
            <w:adjustRightInd w:val="0"/>
            <w:spacing w:after="0" w:line="240" w:lineRule="auto"/>
          </w:pPr>
        </w:pPrChange>
      </w:pPr>
      <w:ins w:id="6676" w:author="Sam Tertzakian" w:date="2018-09-12T11:43:00Z">
        <w:r>
          <w:rPr>
            <w:color w:val="000000"/>
          </w:rPr>
          <w:t xml:space="preserve">    </w:t>
        </w:r>
        <w:r>
          <w:rPr>
            <w:color w:val="6F008A"/>
          </w:rPr>
          <w:t>UNREFERENCED_PARAMETER</w:t>
        </w:r>
        <w:r>
          <w:rPr>
            <w:color w:val="000000"/>
          </w:rPr>
          <w:t>(</w:t>
        </w:r>
        <w:r>
          <w:t>DmfParentModuleAttributes</w:t>
        </w:r>
        <w:r>
          <w:rPr>
            <w:color w:val="000000"/>
          </w:rPr>
          <w:t>);</w:t>
        </w:r>
      </w:ins>
    </w:p>
    <w:p w14:paraId="6E908C58" w14:textId="77777777" w:rsidR="006A5725" w:rsidRDefault="006A5725">
      <w:pPr>
        <w:pStyle w:val="CodeBlock"/>
        <w:rPr>
          <w:ins w:id="6677" w:author="Sam Tertzakian" w:date="2018-09-12T11:43:00Z"/>
          <w:color w:val="000000"/>
        </w:rPr>
        <w:pPrChange w:id="6678" w:author="Sam Tertzakian" w:date="2018-09-12T14:46:00Z">
          <w:pPr>
            <w:autoSpaceDE w:val="0"/>
            <w:autoSpaceDN w:val="0"/>
            <w:adjustRightInd w:val="0"/>
            <w:spacing w:after="0" w:line="240" w:lineRule="auto"/>
          </w:pPr>
        </w:pPrChange>
      </w:pPr>
      <w:ins w:id="6679" w:author="Sam Tertzakian" w:date="2018-09-12T11:43:00Z">
        <w:r>
          <w:rPr>
            <w:color w:val="000000"/>
          </w:rPr>
          <w:t xml:space="preserve">    </w:t>
        </w:r>
        <w:r>
          <w:t>UNREFERENCED_PARAMETER</w:t>
        </w:r>
        <w:r>
          <w:rPr>
            <w:color w:val="000000"/>
          </w:rPr>
          <w:t>(</w:t>
        </w:r>
        <w:r>
          <w:t>DmfModule</w:t>
        </w:r>
        <w:r>
          <w:rPr>
            <w:color w:val="000000"/>
          </w:rPr>
          <w:t>);</w:t>
        </w:r>
      </w:ins>
    </w:p>
    <w:p w14:paraId="3A6507E7" w14:textId="77777777" w:rsidR="006A5725" w:rsidRDefault="006A5725">
      <w:pPr>
        <w:pStyle w:val="CodeBlock"/>
        <w:rPr>
          <w:ins w:id="6680" w:author="Sam Tertzakian" w:date="2018-09-12T11:43:00Z"/>
        </w:rPr>
        <w:pPrChange w:id="6681" w:author="Sam Tertzakian" w:date="2018-09-12T14:46:00Z">
          <w:pPr>
            <w:autoSpaceDE w:val="0"/>
            <w:autoSpaceDN w:val="0"/>
            <w:adjustRightInd w:val="0"/>
            <w:spacing w:after="0" w:line="240" w:lineRule="auto"/>
          </w:pPr>
        </w:pPrChange>
      </w:pPr>
    </w:p>
    <w:p w14:paraId="50ECED2D" w14:textId="77777777" w:rsidR="006A5725" w:rsidRDefault="006A5725">
      <w:pPr>
        <w:pStyle w:val="CodeBlock"/>
        <w:rPr>
          <w:ins w:id="6682" w:author="Sam Tertzakian" w:date="2018-09-12T11:43:00Z"/>
          <w:color w:val="000000"/>
        </w:rPr>
        <w:pPrChange w:id="6683" w:author="Sam Tertzakian" w:date="2018-09-12T14:46:00Z">
          <w:pPr>
            <w:autoSpaceDE w:val="0"/>
            <w:autoSpaceDN w:val="0"/>
            <w:adjustRightInd w:val="0"/>
            <w:spacing w:after="0" w:line="240" w:lineRule="auto"/>
          </w:pPr>
        </w:pPrChange>
      </w:pPr>
      <w:ins w:id="6684" w:author="Sam Tertzakian" w:date="2018-09-12T11:43:00Z">
        <w:r>
          <w:rPr>
            <w:color w:val="000000"/>
          </w:rPr>
          <w:t xml:space="preserve">    </w:t>
        </w:r>
        <w:r>
          <w:t>PAGED_CODE</w:t>
        </w:r>
        <w:r>
          <w:rPr>
            <w:color w:val="000000"/>
          </w:rPr>
          <w:t>();</w:t>
        </w:r>
      </w:ins>
    </w:p>
    <w:p w14:paraId="2C53C365" w14:textId="77777777" w:rsidR="006A5725" w:rsidRDefault="006A5725">
      <w:pPr>
        <w:pStyle w:val="CodeBlock"/>
        <w:rPr>
          <w:ins w:id="6685" w:author="Sam Tertzakian" w:date="2018-09-12T11:43:00Z"/>
        </w:rPr>
        <w:pPrChange w:id="6686" w:author="Sam Tertzakian" w:date="2018-09-12T14:46:00Z">
          <w:pPr>
            <w:autoSpaceDE w:val="0"/>
            <w:autoSpaceDN w:val="0"/>
            <w:adjustRightInd w:val="0"/>
            <w:spacing w:after="0" w:line="240" w:lineRule="auto"/>
          </w:pPr>
        </w:pPrChange>
      </w:pPr>
    </w:p>
    <w:p w14:paraId="247BD0AF" w14:textId="77777777" w:rsidR="006A5725" w:rsidRDefault="006A5725">
      <w:pPr>
        <w:pStyle w:val="CodeBlock"/>
        <w:rPr>
          <w:ins w:id="6687" w:author="Sam Tertzakian" w:date="2018-09-12T11:43:00Z"/>
        </w:rPr>
        <w:pPrChange w:id="6688" w:author="Sam Tertzakian" w:date="2018-09-12T14:46:00Z">
          <w:pPr>
            <w:autoSpaceDE w:val="0"/>
            <w:autoSpaceDN w:val="0"/>
            <w:adjustRightInd w:val="0"/>
            <w:spacing w:after="0" w:line="240" w:lineRule="auto"/>
          </w:pPr>
        </w:pPrChange>
      </w:pPr>
      <w:ins w:id="6689" w:author="Sam Tertzakian" w:date="2018-09-12T11:43:00Z">
        <w:r>
          <w:t xml:space="preserve">    </w:t>
        </w:r>
        <w:r>
          <w:rPr>
            <w:color w:val="6F008A"/>
          </w:rPr>
          <w:t>FuncEntry</w:t>
        </w:r>
        <w:r>
          <w:t>(DMF_TRACE_ResourceHub);</w:t>
        </w:r>
      </w:ins>
    </w:p>
    <w:p w14:paraId="3D019EFE" w14:textId="37A9ECD5" w:rsidR="006A5725" w:rsidRDefault="006A5725" w:rsidP="003237FA">
      <w:pPr>
        <w:pStyle w:val="CodeBlock"/>
        <w:rPr>
          <w:ins w:id="6690" w:author="Sam Tertzakian" w:date="2018-09-12T11:58:00Z"/>
        </w:rPr>
      </w:pPr>
    </w:p>
    <w:p w14:paraId="5C3E6F9E" w14:textId="77777777" w:rsidR="00E00A76" w:rsidRDefault="00E00A76" w:rsidP="003237FA">
      <w:pPr>
        <w:pStyle w:val="CodeBlock"/>
        <w:rPr>
          <w:ins w:id="6691" w:author="Sam Tertzakian" w:date="2018-09-12T11:56:00Z"/>
        </w:rPr>
      </w:pPr>
    </w:p>
    <w:p w14:paraId="0E6BEBF0" w14:textId="4B96CDCA" w:rsidR="00136FC0" w:rsidRPr="00E00A76" w:rsidRDefault="00136FC0" w:rsidP="003237FA">
      <w:pPr>
        <w:pStyle w:val="CodeBlock"/>
        <w:rPr>
          <w:ins w:id="6692" w:author="Sam Tertzakian" w:date="2018-09-12T11:57:00Z"/>
          <w:highlight w:val="yellow"/>
          <w:rPrChange w:id="6693" w:author="Sam Tertzakian" w:date="2018-09-12T11:58:00Z">
            <w:rPr>
              <w:ins w:id="6694" w:author="Sam Tertzakian" w:date="2018-09-12T11:57:00Z"/>
              <w:color w:val="000000"/>
            </w:rPr>
          </w:rPrChange>
        </w:rPr>
      </w:pPr>
      <w:ins w:id="6695" w:author="Sam Tertzakian" w:date="2018-09-12T11:56:00Z">
        <w:r>
          <w:t xml:space="preserve">    </w:t>
        </w:r>
        <w:r w:rsidRPr="00E00A76">
          <w:rPr>
            <w:highlight w:val="yellow"/>
            <w:rPrChange w:id="6696" w:author="Sam Tertzakian" w:date="2018-09-12T11:58:00Z">
              <w:rPr>
                <w:color w:val="000000"/>
              </w:rPr>
            </w:rPrChange>
          </w:rPr>
          <w:t>// Step</w:t>
        </w:r>
      </w:ins>
      <w:ins w:id="6697" w:author="Sam Tertzakian" w:date="2018-09-12T11:57:00Z">
        <w:r w:rsidR="00E00A76" w:rsidRPr="00E00A76">
          <w:rPr>
            <w:highlight w:val="yellow"/>
            <w:rPrChange w:id="6698" w:author="Sam Tertzakian" w:date="2018-09-12T11:58:00Z">
              <w:rPr>
                <w:color w:val="000000"/>
              </w:rPr>
            </w:rPrChange>
          </w:rPr>
          <w:t>s</w:t>
        </w:r>
      </w:ins>
      <w:ins w:id="6699" w:author="Sam Tertzakian" w:date="2018-09-12T11:56:00Z">
        <w:r w:rsidRPr="00E00A76">
          <w:rPr>
            <w:highlight w:val="yellow"/>
            <w:rPrChange w:id="6700" w:author="Sam Tertzakian" w:date="2018-09-12T11:58:00Z">
              <w:rPr>
                <w:color w:val="000000"/>
              </w:rPr>
            </w:rPrChange>
          </w:rPr>
          <w:t xml:space="preserve"> 5: Inititialize the </w:t>
        </w:r>
      </w:ins>
      <w:ins w:id="6701" w:author="Sam Tertzakian" w:date="2018-09-12T11:57:00Z">
        <w:r w:rsidR="00E00A76" w:rsidRPr="00E00A76">
          <w:rPr>
            <w:highlight w:val="yellow"/>
            <w:rPrChange w:id="6702" w:author="Sam Tertzakian" w:date="2018-09-12T11:58:00Z">
              <w:rPr>
                <w:color w:val="000000"/>
              </w:rPr>
            </w:rPrChange>
          </w:rPr>
          <w:t xml:space="preserve">DMF_MODULE_ATTRIBUTES and the </w:t>
        </w:r>
      </w:ins>
      <w:ins w:id="6703" w:author="Sam Tertzakian" w:date="2018-09-12T11:56:00Z">
        <w:r w:rsidRPr="00E00A76">
          <w:rPr>
            <w:highlight w:val="yellow"/>
            <w:rPrChange w:id="6704" w:author="Sam Tertzakian" w:date="2018-09-12T11:58:00Z">
              <w:rPr>
                <w:color w:val="000000"/>
              </w:rPr>
            </w:rPrChange>
          </w:rPr>
          <w:t xml:space="preserve">Module’s </w:t>
        </w:r>
      </w:ins>
      <w:ins w:id="6705" w:author="Sam Tertzakian" w:date="2018-09-12T11:57:00Z">
        <w:r w:rsidR="00E00A76" w:rsidRPr="00E00A76">
          <w:rPr>
            <w:highlight w:val="yellow"/>
            <w:rPrChange w:id="6706" w:author="Sam Tertzakian" w:date="2018-09-12T11:58:00Z">
              <w:rPr>
                <w:color w:val="000000"/>
              </w:rPr>
            </w:rPrChange>
          </w:rPr>
          <w:t>CONFIG structure.</w:t>
        </w:r>
      </w:ins>
    </w:p>
    <w:p w14:paraId="6466CD43" w14:textId="436FEB7D" w:rsidR="00E00A76" w:rsidRDefault="00E00A76">
      <w:pPr>
        <w:pStyle w:val="CodeBlock"/>
        <w:rPr>
          <w:ins w:id="6707" w:author="Sam Tertzakian" w:date="2018-09-12T11:43:00Z"/>
        </w:rPr>
        <w:pPrChange w:id="6708" w:author="Sam Tertzakian" w:date="2018-09-12T14:46:00Z">
          <w:pPr>
            <w:autoSpaceDE w:val="0"/>
            <w:autoSpaceDN w:val="0"/>
            <w:adjustRightInd w:val="0"/>
            <w:spacing w:after="0" w:line="240" w:lineRule="auto"/>
          </w:pPr>
        </w:pPrChange>
      </w:pPr>
      <w:ins w:id="6709" w:author="Sam Tertzakian" w:date="2018-09-12T11:57:00Z">
        <w:r w:rsidRPr="00E00A76">
          <w:rPr>
            <w:highlight w:val="yellow"/>
            <w:rPrChange w:id="6710" w:author="Sam Tertzakian" w:date="2018-09-12T11:58:00Z">
              <w:rPr>
                <w:color w:val="000000"/>
              </w:rPr>
            </w:rPrChange>
          </w:rPr>
          <w:t xml:space="preserve">    //</w:t>
        </w:r>
      </w:ins>
    </w:p>
    <w:p w14:paraId="023D52D0" w14:textId="77777777" w:rsidR="006A5725" w:rsidRDefault="006A5725">
      <w:pPr>
        <w:pStyle w:val="CodeBlock"/>
        <w:rPr>
          <w:ins w:id="6711" w:author="Sam Tertzakian" w:date="2018-09-12T11:43:00Z"/>
          <w:color w:val="000000"/>
        </w:rPr>
        <w:pPrChange w:id="6712" w:author="Sam Tertzakian" w:date="2018-09-12T14:46:00Z">
          <w:pPr>
            <w:autoSpaceDE w:val="0"/>
            <w:autoSpaceDN w:val="0"/>
            <w:adjustRightInd w:val="0"/>
            <w:spacing w:after="0" w:line="240" w:lineRule="auto"/>
          </w:pPr>
        </w:pPrChange>
      </w:pPr>
      <w:ins w:id="6713" w:author="Sam Tertzakian" w:date="2018-09-12T11:43:00Z">
        <w:r>
          <w:rPr>
            <w:color w:val="000000"/>
          </w:rPr>
          <w:t xml:space="preserve">    </w:t>
        </w:r>
        <w:r>
          <w:t>// IoctlHandler</w:t>
        </w:r>
      </w:ins>
    </w:p>
    <w:p w14:paraId="059EB58E" w14:textId="77777777" w:rsidR="006A5725" w:rsidRDefault="006A5725">
      <w:pPr>
        <w:pStyle w:val="CodeBlock"/>
        <w:rPr>
          <w:ins w:id="6714" w:author="Sam Tertzakian" w:date="2018-09-12T11:43:00Z"/>
          <w:color w:val="000000"/>
        </w:rPr>
        <w:pPrChange w:id="6715" w:author="Sam Tertzakian" w:date="2018-09-12T14:46:00Z">
          <w:pPr>
            <w:autoSpaceDE w:val="0"/>
            <w:autoSpaceDN w:val="0"/>
            <w:adjustRightInd w:val="0"/>
            <w:spacing w:after="0" w:line="240" w:lineRule="auto"/>
          </w:pPr>
        </w:pPrChange>
      </w:pPr>
      <w:ins w:id="6716" w:author="Sam Tertzakian" w:date="2018-09-12T11:43:00Z">
        <w:r>
          <w:rPr>
            <w:color w:val="000000"/>
          </w:rPr>
          <w:t xml:space="preserve">    </w:t>
        </w:r>
        <w:r>
          <w:t>// ------------</w:t>
        </w:r>
      </w:ins>
    </w:p>
    <w:p w14:paraId="34A7C0B6" w14:textId="77777777" w:rsidR="006A5725" w:rsidRDefault="006A5725">
      <w:pPr>
        <w:pStyle w:val="CodeBlock"/>
        <w:rPr>
          <w:ins w:id="6717" w:author="Sam Tertzakian" w:date="2018-09-12T11:43:00Z"/>
        </w:rPr>
        <w:pPrChange w:id="6718" w:author="Sam Tertzakian" w:date="2018-09-12T14:46:00Z">
          <w:pPr>
            <w:autoSpaceDE w:val="0"/>
            <w:autoSpaceDN w:val="0"/>
            <w:adjustRightInd w:val="0"/>
            <w:spacing w:after="0" w:line="240" w:lineRule="auto"/>
          </w:pPr>
        </w:pPrChange>
      </w:pPr>
      <w:ins w:id="6719" w:author="Sam Tertzakian" w:date="2018-09-12T11:43:00Z">
        <w:r>
          <w:t xml:space="preserve">    </w:t>
        </w:r>
        <w:r>
          <w:rPr>
            <w:color w:val="008000"/>
          </w:rPr>
          <w:t>//</w:t>
        </w:r>
      </w:ins>
    </w:p>
    <w:p w14:paraId="2298D276" w14:textId="77777777" w:rsidR="006A5725" w:rsidRDefault="006A5725">
      <w:pPr>
        <w:pStyle w:val="CodeBlock"/>
        <w:rPr>
          <w:ins w:id="6720" w:author="Sam Tertzakian" w:date="2018-09-12T11:43:00Z"/>
        </w:rPr>
        <w:pPrChange w:id="6721" w:author="Sam Tertzakian" w:date="2018-09-12T14:46:00Z">
          <w:pPr>
            <w:autoSpaceDE w:val="0"/>
            <w:autoSpaceDN w:val="0"/>
            <w:adjustRightInd w:val="0"/>
            <w:spacing w:after="0" w:line="240" w:lineRule="auto"/>
          </w:pPr>
        </w:pPrChange>
      </w:pPr>
      <w:ins w:id="6722" w:author="Sam Tertzakian" w:date="2018-09-12T11:43:00Z">
        <w:r>
          <w:t xml:space="preserve">    DMF_CONFIG_IoctlHandler_AND_ATTRIBUTES_INIT(&amp;ioctlHandlerModuleConfig,</w:t>
        </w:r>
      </w:ins>
    </w:p>
    <w:p w14:paraId="5BCEC6FB" w14:textId="77777777" w:rsidR="006A5725" w:rsidRDefault="006A5725">
      <w:pPr>
        <w:pStyle w:val="CodeBlock"/>
        <w:rPr>
          <w:ins w:id="6723" w:author="Sam Tertzakian" w:date="2018-09-12T11:43:00Z"/>
        </w:rPr>
        <w:pPrChange w:id="6724" w:author="Sam Tertzakian" w:date="2018-09-12T14:46:00Z">
          <w:pPr>
            <w:autoSpaceDE w:val="0"/>
            <w:autoSpaceDN w:val="0"/>
            <w:adjustRightInd w:val="0"/>
            <w:spacing w:after="0" w:line="240" w:lineRule="auto"/>
          </w:pPr>
        </w:pPrChange>
      </w:pPr>
      <w:ins w:id="6725" w:author="Sam Tertzakian" w:date="2018-09-12T11:43:00Z">
        <w:r>
          <w:t xml:space="preserve">                                                &amp;moduleAttributes);</w:t>
        </w:r>
      </w:ins>
    </w:p>
    <w:p w14:paraId="26B45FAB" w14:textId="77777777" w:rsidR="006A5725" w:rsidRDefault="006A5725">
      <w:pPr>
        <w:pStyle w:val="CodeBlock"/>
        <w:rPr>
          <w:ins w:id="6726" w:author="Sam Tertzakian" w:date="2018-09-12T11:43:00Z"/>
          <w:color w:val="000000"/>
        </w:rPr>
        <w:pPrChange w:id="6727" w:author="Sam Tertzakian" w:date="2018-09-12T14:46:00Z">
          <w:pPr>
            <w:autoSpaceDE w:val="0"/>
            <w:autoSpaceDN w:val="0"/>
            <w:adjustRightInd w:val="0"/>
            <w:spacing w:after="0" w:line="240" w:lineRule="auto"/>
          </w:pPr>
        </w:pPrChange>
      </w:pPr>
      <w:ins w:id="6728" w:author="Sam Tertzakian" w:date="2018-09-12T11:43:00Z">
        <w:r>
          <w:rPr>
            <w:color w:val="000000"/>
          </w:rPr>
          <w:t xml:space="preserve">    </w:t>
        </w:r>
        <w:r>
          <w:t>// NOTE: No GUID is necessary because device interface is not created.</w:t>
        </w:r>
      </w:ins>
    </w:p>
    <w:p w14:paraId="70C6E20F" w14:textId="77777777" w:rsidR="006A5725" w:rsidRDefault="006A5725">
      <w:pPr>
        <w:pStyle w:val="CodeBlock"/>
        <w:rPr>
          <w:ins w:id="6729" w:author="Sam Tertzakian" w:date="2018-09-12T11:43:00Z"/>
        </w:rPr>
        <w:pPrChange w:id="6730" w:author="Sam Tertzakian" w:date="2018-09-12T14:46:00Z">
          <w:pPr>
            <w:autoSpaceDE w:val="0"/>
            <w:autoSpaceDN w:val="0"/>
            <w:adjustRightInd w:val="0"/>
            <w:spacing w:after="0" w:line="240" w:lineRule="auto"/>
          </w:pPr>
        </w:pPrChange>
      </w:pPr>
      <w:ins w:id="6731" w:author="Sam Tertzakian" w:date="2018-09-12T11:43:00Z">
        <w:r>
          <w:t xml:space="preserve">    </w:t>
        </w:r>
        <w:r>
          <w:rPr>
            <w:color w:val="008000"/>
          </w:rPr>
          <w:t>//</w:t>
        </w:r>
      </w:ins>
    </w:p>
    <w:p w14:paraId="18DB4978" w14:textId="77777777" w:rsidR="006A5725" w:rsidRDefault="006A5725">
      <w:pPr>
        <w:pStyle w:val="CodeBlock"/>
        <w:rPr>
          <w:ins w:id="6732" w:author="Sam Tertzakian" w:date="2018-09-12T11:43:00Z"/>
        </w:rPr>
        <w:pPrChange w:id="6733" w:author="Sam Tertzakian" w:date="2018-09-12T14:46:00Z">
          <w:pPr>
            <w:autoSpaceDE w:val="0"/>
            <w:autoSpaceDN w:val="0"/>
            <w:adjustRightInd w:val="0"/>
            <w:spacing w:after="0" w:line="240" w:lineRule="auto"/>
          </w:pPr>
        </w:pPrChange>
      </w:pPr>
      <w:ins w:id="6734" w:author="Sam Tertzakian" w:date="2018-09-12T11:43:00Z">
        <w:r>
          <w:t xml:space="preserve">    ioctlHandlerModuleConfig.AccessModeFilter = </w:t>
        </w:r>
        <w:r>
          <w:rPr>
            <w:color w:val="2F4F4F"/>
          </w:rPr>
          <w:t>IoctlHandler_AccessModeDefault</w:t>
        </w:r>
        <w:r>
          <w:t>;</w:t>
        </w:r>
      </w:ins>
    </w:p>
    <w:p w14:paraId="2F9E495A" w14:textId="77777777" w:rsidR="006A5725" w:rsidRDefault="006A5725">
      <w:pPr>
        <w:pStyle w:val="CodeBlock"/>
        <w:rPr>
          <w:ins w:id="6735" w:author="Sam Tertzakian" w:date="2018-09-12T11:43:00Z"/>
        </w:rPr>
        <w:pPrChange w:id="6736" w:author="Sam Tertzakian" w:date="2018-09-12T14:46:00Z">
          <w:pPr>
            <w:autoSpaceDE w:val="0"/>
            <w:autoSpaceDN w:val="0"/>
            <w:adjustRightInd w:val="0"/>
            <w:spacing w:after="0" w:line="240" w:lineRule="auto"/>
          </w:pPr>
        </w:pPrChange>
      </w:pPr>
      <w:ins w:id="6737" w:author="Sam Tertzakian" w:date="2018-09-12T11:43:00Z">
        <w:r>
          <w:t xml:space="preserve">    ioctlHandlerModuleConfig.EvtIoctlHandlerAccessModeFilter = </w:t>
        </w:r>
        <w:r>
          <w:rPr>
            <w:color w:val="6F008A"/>
          </w:rPr>
          <w:t>NULL</w:t>
        </w:r>
        <w:r>
          <w:t>;</w:t>
        </w:r>
      </w:ins>
    </w:p>
    <w:p w14:paraId="6670C37B" w14:textId="77777777" w:rsidR="006A5725" w:rsidRDefault="006A5725">
      <w:pPr>
        <w:pStyle w:val="CodeBlock"/>
        <w:rPr>
          <w:ins w:id="6738" w:author="Sam Tertzakian" w:date="2018-09-12T11:43:00Z"/>
        </w:rPr>
        <w:pPrChange w:id="6739" w:author="Sam Tertzakian" w:date="2018-09-12T14:46:00Z">
          <w:pPr>
            <w:autoSpaceDE w:val="0"/>
            <w:autoSpaceDN w:val="0"/>
            <w:adjustRightInd w:val="0"/>
            <w:spacing w:after="0" w:line="240" w:lineRule="auto"/>
          </w:pPr>
        </w:pPrChange>
      </w:pPr>
      <w:ins w:id="6740" w:author="Sam Tertzakian" w:date="2018-09-12T11:43:00Z">
        <w:r>
          <w:t xml:space="preserve">    ioctlHandlerModuleConfig.IoctlRecordCount = </w:t>
        </w:r>
        <w:r>
          <w:rPr>
            <w:color w:val="6F008A"/>
          </w:rPr>
          <w:t>ARRAYSIZE</w:t>
        </w:r>
        <w:r>
          <w:t>(ResourceHub_IoctlSpecification);</w:t>
        </w:r>
      </w:ins>
    </w:p>
    <w:p w14:paraId="0F0831F5" w14:textId="0CA968AB" w:rsidR="006A5725" w:rsidRDefault="006A5725" w:rsidP="003237FA">
      <w:pPr>
        <w:pStyle w:val="CodeBlock"/>
        <w:rPr>
          <w:ins w:id="6741" w:author="Sam Tertzakian" w:date="2018-09-12T11:55:00Z"/>
        </w:rPr>
      </w:pPr>
      <w:ins w:id="6742" w:author="Sam Tertzakian" w:date="2018-09-12T11:43:00Z">
        <w:r>
          <w:t xml:space="preserve">    ioctlHandlerModuleConfig.IoctlRecords = ResourceHub_IoctlSpecification;</w:t>
        </w:r>
      </w:ins>
    </w:p>
    <w:p w14:paraId="5A212DCE" w14:textId="05153EE5" w:rsidR="0064637E" w:rsidRPr="00E00A76" w:rsidRDefault="0064637E" w:rsidP="003237FA">
      <w:pPr>
        <w:pStyle w:val="CodeBlock"/>
        <w:rPr>
          <w:ins w:id="6743" w:author="Sam Tertzakian" w:date="2018-09-12T11:56:00Z"/>
          <w:highlight w:val="yellow"/>
          <w:rPrChange w:id="6744" w:author="Sam Tertzakian" w:date="2018-09-12T11:58:00Z">
            <w:rPr>
              <w:ins w:id="6745" w:author="Sam Tertzakian" w:date="2018-09-12T11:56:00Z"/>
              <w:color w:val="000000"/>
            </w:rPr>
          </w:rPrChange>
        </w:rPr>
      </w:pPr>
      <w:ins w:id="6746" w:author="Sam Tertzakian" w:date="2018-09-12T11:55:00Z">
        <w:r>
          <w:t xml:space="preserve">    </w:t>
        </w:r>
        <w:r w:rsidRPr="00E00A76">
          <w:rPr>
            <w:highlight w:val="yellow"/>
            <w:rPrChange w:id="6747" w:author="Sam Tertzakian" w:date="2018-09-12T11:58:00Z">
              <w:rPr>
                <w:color w:val="000000"/>
              </w:rPr>
            </w:rPrChange>
          </w:rPr>
          <w:t>// S</w:t>
        </w:r>
      </w:ins>
      <w:ins w:id="6748" w:author="Sam Tertzakian" w:date="2018-09-12T11:56:00Z">
        <w:r w:rsidRPr="00E00A76">
          <w:rPr>
            <w:highlight w:val="yellow"/>
            <w:rPrChange w:id="6749" w:author="Sam Tertzakian" w:date="2018-09-12T11:58:00Z">
              <w:rPr>
                <w:color w:val="000000"/>
              </w:rPr>
            </w:rPrChange>
          </w:rPr>
          <w:t>tep 6: Set callbacks to Parent. (Ommited as it is not necessary</w:t>
        </w:r>
        <w:r w:rsidR="00453338" w:rsidRPr="00E00A76">
          <w:rPr>
            <w:highlight w:val="yellow"/>
            <w:rPrChange w:id="6750" w:author="Sam Tertzakian" w:date="2018-09-12T11:58:00Z">
              <w:rPr>
                <w:color w:val="000000"/>
              </w:rPr>
            </w:rPrChange>
          </w:rPr>
          <w:t xml:space="preserve"> in this example</w:t>
        </w:r>
        <w:r w:rsidRPr="00E00A76">
          <w:rPr>
            <w:highlight w:val="yellow"/>
            <w:rPrChange w:id="6751" w:author="Sam Tertzakian" w:date="2018-09-12T11:58:00Z">
              <w:rPr>
                <w:color w:val="000000"/>
              </w:rPr>
            </w:rPrChange>
          </w:rPr>
          <w:t>.)</w:t>
        </w:r>
      </w:ins>
    </w:p>
    <w:p w14:paraId="6A429654" w14:textId="3CFFB7D7" w:rsidR="00453338" w:rsidRDefault="00453338" w:rsidP="003237FA">
      <w:pPr>
        <w:pStyle w:val="CodeBlock"/>
        <w:rPr>
          <w:ins w:id="6752" w:author="Sam Tertzakian" w:date="2018-09-12T11:55:00Z"/>
        </w:rPr>
      </w:pPr>
      <w:ins w:id="6753" w:author="Sam Tertzakian" w:date="2018-09-12T11:56:00Z">
        <w:r w:rsidRPr="00E00A76">
          <w:rPr>
            <w:highlight w:val="yellow"/>
            <w:rPrChange w:id="6754" w:author="Sam Tertzakian" w:date="2018-09-12T11:58:00Z">
              <w:rPr>
                <w:color w:val="000000"/>
              </w:rPr>
            </w:rPrChange>
          </w:rPr>
          <w:t xml:space="preserve">    //</w:t>
        </w:r>
      </w:ins>
    </w:p>
    <w:p w14:paraId="086B47A3" w14:textId="7476C3AE" w:rsidR="0064637E" w:rsidRPr="00E00A76" w:rsidRDefault="0064637E" w:rsidP="003237FA">
      <w:pPr>
        <w:pStyle w:val="CodeBlock"/>
        <w:rPr>
          <w:ins w:id="6755" w:author="Sam Tertzakian" w:date="2018-09-12T11:55:00Z"/>
          <w:highlight w:val="yellow"/>
          <w:rPrChange w:id="6756" w:author="Sam Tertzakian" w:date="2018-09-12T11:58:00Z">
            <w:rPr>
              <w:ins w:id="6757" w:author="Sam Tertzakian" w:date="2018-09-12T11:55:00Z"/>
              <w:color w:val="000000"/>
            </w:rPr>
          </w:rPrChange>
        </w:rPr>
      </w:pPr>
      <w:ins w:id="6758" w:author="Sam Tertzakian" w:date="2018-09-12T11:55:00Z">
        <w:r>
          <w:t xml:space="preserve">    </w:t>
        </w:r>
        <w:r w:rsidRPr="00E00A76">
          <w:rPr>
            <w:highlight w:val="yellow"/>
            <w:rPrChange w:id="6759" w:author="Sam Tertzakian" w:date="2018-09-12T11:58:00Z">
              <w:rPr>
                <w:color w:val="000000"/>
              </w:rPr>
            </w:rPrChange>
          </w:rPr>
          <w:t>// Step 7: Tell DMF to add this Module as a Child Module of the Parent Module.</w:t>
        </w:r>
      </w:ins>
    </w:p>
    <w:p w14:paraId="0B3DE8B2" w14:textId="2C3F1F88" w:rsidR="0064637E" w:rsidRDefault="0064637E">
      <w:pPr>
        <w:pStyle w:val="CodeBlock"/>
        <w:rPr>
          <w:ins w:id="6760" w:author="Sam Tertzakian" w:date="2018-09-12T11:43:00Z"/>
        </w:rPr>
        <w:pPrChange w:id="6761" w:author="Sam Tertzakian" w:date="2018-09-12T14:46:00Z">
          <w:pPr>
            <w:autoSpaceDE w:val="0"/>
            <w:autoSpaceDN w:val="0"/>
            <w:adjustRightInd w:val="0"/>
            <w:spacing w:after="0" w:line="240" w:lineRule="auto"/>
          </w:pPr>
        </w:pPrChange>
      </w:pPr>
      <w:ins w:id="6762" w:author="Sam Tertzakian" w:date="2018-09-12T11:55:00Z">
        <w:r w:rsidRPr="00E00A76">
          <w:rPr>
            <w:highlight w:val="yellow"/>
            <w:rPrChange w:id="6763" w:author="Sam Tertzakian" w:date="2018-09-12T11:58:00Z">
              <w:rPr>
                <w:color w:val="000000"/>
              </w:rPr>
            </w:rPrChange>
          </w:rPr>
          <w:t xml:space="preserve">    //</w:t>
        </w:r>
      </w:ins>
    </w:p>
    <w:p w14:paraId="4871498A" w14:textId="77777777" w:rsidR="006A5725" w:rsidRDefault="006A5725">
      <w:pPr>
        <w:pStyle w:val="CodeBlock"/>
        <w:rPr>
          <w:ins w:id="6764" w:author="Sam Tertzakian" w:date="2018-09-12T11:43:00Z"/>
        </w:rPr>
        <w:pPrChange w:id="6765" w:author="Sam Tertzakian" w:date="2018-09-12T14:46:00Z">
          <w:pPr>
            <w:autoSpaceDE w:val="0"/>
            <w:autoSpaceDN w:val="0"/>
            <w:adjustRightInd w:val="0"/>
            <w:spacing w:after="0" w:line="240" w:lineRule="auto"/>
          </w:pPr>
        </w:pPrChange>
      </w:pPr>
      <w:ins w:id="6766" w:author="Sam Tertzakian" w:date="2018-09-12T11:43:00Z">
        <w:r>
          <w:t xml:space="preserve">    DMF_DmfModuleAdd(DmfModuleInit,</w:t>
        </w:r>
      </w:ins>
    </w:p>
    <w:p w14:paraId="3D1EFC30" w14:textId="77777777" w:rsidR="006A5725" w:rsidRDefault="006A5725">
      <w:pPr>
        <w:pStyle w:val="CodeBlock"/>
        <w:rPr>
          <w:ins w:id="6767" w:author="Sam Tertzakian" w:date="2018-09-12T11:43:00Z"/>
        </w:rPr>
        <w:pPrChange w:id="6768" w:author="Sam Tertzakian" w:date="2018-09-12T14:46:00Z">
          <w:pPr>
            <w:autoSpaceDE w:val="0"/>
            <w:autoSpaceDN w:val="0"/>
            <w:adjustRightInd w:val="0"/>
            <w:spacing w:after="0" w:line="240" w:lineRule="auto"/>
          </w:pPr>
        </w:pPrChange>
      </w:pPr>
      <w:ins w:id="6769" w:author="Sam Tertzakian" w:date="2018-09-12T11:43:00Z">
        <w:r>
          <w:t xml:space="preserve">                     &amp;moduleAttributes,</w:t>
        </w:r>
      </w:ins>
    </w:p>
    <w:p w14:paraId="68BD9B19" w14:textId="77777777" w:rsidR="006A5725" w:rsidRDefault="006A5725">
      <w:pPr>
        <w:pStyle w:val="CodeBlock"/>
        <w:rPr>
          <w:ins w:id="6770" w:author="Sam Tertzakian" w:date="2018-09-12T11:43:00Z"/>
          <w:color w:val="000000"/>
        </w:rPr>
        <w:pPrChange w:id="6771" w:author="Sam Tertzakian" w:date="2018-09-12T14:46:00Z">
          <w:pPr>
            <w:autoSpaceDE w:val="0"/>
            <w:autoSpaceDN w:val="0"/>
            <w:adjustRightInd w:val="0"/>
            <w:spacing w:after="0" w:line="240" w:lineRule="auto"/>
          </w:pPr>
        </w:pPrChange>
      </w:pPr>
      <w:ins w:id="6772" w:author="Sam Tertzakian" w:date="2018-09-12T11:43:00Z">
        <w:r>
          <w:rPr>
            <w:color w:val="000000"/>
          </w:rPr>
          <w:t xml:space="preserve">                     </w:t>
        </w:r>
        <w:r>
          <w:t>WDF_NO_OBJECT_ATTRIBUTES</w:t>
        </w:r>
        <w:r>
          <w:rPr>
            <w:color w:val="000000"/>
          </w:rPr>
          <w:t>,</w:t>
        </w:r>
      </w:ins>
    </w:p>
    <w:p w14:paraId="4CF3E9DE" w14:textId="77777777" w:rsidR="006A5725" w:rsidRDefault="006A5725">
      <w:pPr>
        <w:pStyle w:val="CodeBlock"/>
        <w:rPr>
          <w:ins w:id="6773" w:author="Sam Tertzakian" w:date="2018-09-12T11:43:00Z"/>
        </w:rPr>
        <w:pPrChange w:id="6774" w:author="Sam Tertzakian" w:date="2018-09-12T14:46:00Z">
          <w:pPr>
            <w:autoSpaceDE w:val="0"/>
            <w:autoSpaceDN w:val="0"/>
            <w:adjustRightInd w:val="0"/>
            <w:spacing w:after="0" w:line="240" w:lineRule="auto"/>
          </w:pPr>
        </w:pPrChange>
      </w:pPr>
      <w:ins w:id="6775" w:author="Sam Tertzakian" w:date="2018-09-12T11:43:00Z">
        <w:r>
          <w:t xml:space="preserve">                     </w:t>
        </w:r>
        <w:r>
          <w:rPr>
            <w:color w:val="6F008A"/>
          </w:rPr>
          <w:t>NULL</w:t>
        </w:r>
        <w:r>
          <w:t>);</w:t>
        </w:r>
      </w:ins>
    </w:p>
    <w:p w14:paraId="445FD70B" w14:textId="77777777" w:rsidR="006A5725" w:rsidRDefault="006A5725">
      <w:pPr>
        <w:pStyle w:val="CodeBlock"/>
        <w:rPr>
          <w:ins w:id="6776" w:author="Sam Tertzakian" w:date="2018-09-12T11:43:00Z"/>
        </w:rPr>
        <w:pPrChange w:id="6777" w:author="Sam Tertzakian" w:date="2018-09-12T14:46:00Z">
          <w:pPr>
            <w:autoSpaceDE w:val="0"/>
            <w:autoSpaceDN w:val="0"/>
            <w:adjustRightInd w:val="0"/>
            <w:spacing w:after="0" w:line="240" w:lineRule="auto"/>
          </w:pPr>
        </w:pPrChange>
      </w:pPr>
    </w:p>
    <w:p w14:paraId="2BC9A254" w14:textId="77777777" w:rsidR="006A5725" w:rsidRDefault="006A5725">
      <w:pPr>
        <w:pStyle w:val="CodeBlock"/>
        <w:rPr>
          <w:ins w:id="6778" w:author="Sam Tertzakian" w:date="2018-09-12T11:43:00Z"/>
        </w:rPr>
        <w:pPrChange w:id="6779" w:author="Sam Tertzakian" w:date="2018-09-12T14:46:00Z">
          <w:pPr>
            <w:autoSpaceDE w:val="0"/>
            <w:autoSpaceDN w:val="0"/>
            <w:adjustRightInd w:val="0"/>
            <w:spacing w:after="0" w:line="240" w:lineRule="auto"/>
          </w:pPr>
        </w:pPrChange>
      </w:pPr>
      <w:ins w:id="6780" w:author="Sam Tertzakian" w:date="2018-09-12T11:43:00Z">
        <w:r>
          <w:lastRenderedPageBreak/>
          <w:t xml:space="preserve">    </w:t>
        </w:r>
        <w:r>
          <w:rPr>
            <w:color w:val="6F008A"/>
          </w:rPr>
          <w:t>FuncExitVoid</w:t>
        </w:r>
        <w:r>
          <w:t>(DMF_TRACE_ResourceHub);</w:t>
        </w:r>
      </w:ins>
    </w:p>
    <w:p w14:paraId="7165487B" w14:textId="77777777" w:rsidR="006A5725" w:rsidRDefault="006A5725">
      <w:pPr>
        <w:pStyle w:val="CodeBlock"/>
        <w:rPr>
          <w:ins w:id="6781" w:author="Sam Tertzakian" w:date="2018-09-12T11:43:00Z"/>
        </w:rPr>
        <w:pPrChange w:id="6782" w:author="Sam Tertzakian" w:date="2018-09-12T14:46:00Z">
          <w:pPr>
            <w:autoSpaceDE w:val="0"/>
            <w:autoSpaceDN w:val="0"/>
            <w:adjustRightInd w:val="0"/>
            <w:spacing w:after="0" w:line="240" w:lineRule="auto"/>
          </w:pPr>
        </w:pPrChange>
      </w:pPr>
      <w:ins w:id="6783" w:author="Sam Tertzakian" w:date="2018-09-12T11:43:00Z">
        <w:r>
          <w:t>}</w:t>
        </w:r>
      </w:ins>
    </w:p>
    <w:p w14:paraId="08584759" w14:textId="559A79F6" w:rsidR="006A5725" w:rsidRDefault="006A5725" w:rsidP="003237FA">
      <w:pPr>
        <w:pStyle w:val="CodeBlock"/>
        <w:rPr>
          <w:ins w:id="6784" w:author="Sam Tertzakian" w:date="2018-09-12T11:43:00Z"/>
        </w:rPr>
      </w:pPr>
      <w:ins w:id="6785" w:author="Sam Tertzakian" w:date="2018-09-12T11:43:00Z">
        <w:r>
          <w:t>#pragma</w:t>
        </w:r>
        <w:r>
          <w:rPr>
            <w:color w:val="000000"/>
          </w:rPr>
          <w:t xml:space="preserve"> </w:t>
        </w:r>
        <w:r>
          <w:t>code_seg</w:t>
        </w:r>
        <w:r>
          <w:rPr>
            <w:color w:val="000000"/>
          </w:rPr>
          <w:t>()</w:t>
        </w:r>
      </w:ins>
    </w:p>
    <w:p w14:paraId="029AC282" w14:textId="63B028E8" w:rsidR="006A5725" w:rsidRDefault="006A5725" w:rsidP="006A5725">
      <w:pPr>
        <w:rPr>
          <w:ins w:id="6786" w:author="Sam Tertzakian" w:date="2018-09-12T11:33:00Z"/>
          <w:rFonts w:asciiTheme="majorHAnsi" w:eastAsiaTheme="majorEastAsia" w:hAnsiTheme="majorHAnsi" w:cstheme="majorBidi"/>
          <w:b/>
          <w:bCs/>
          <w:smallCaps/>
          <w:color w:val="000000" w:themeColor="text1"/>
          <w:sz w:val="36"/>
          <w:szCs w:val="36"/>
        </w:rPr>
      </w:pPr>
      <w:ins w:id="6787" w:author="Sam Tertzakian" w:date="2018-09-12T11:33:00Z">
        <w:r>
          <w:br w:type="page"/>
        </w:r>
      </w:ins>
    </w:p>
    <w:p w14:paraId="0FABE98A" w14:textId="3C5421A0" w:rsidR="000F6051" w:rsidDel="006A5725" w:rsidRDefault="000F6051" w:rsidP="000F6051">
      <w:pPr>
        <w:pStyle w:val="CodeBlock"/>
        <w:rPr>
          <w:del w:id="6788" w:author="Sam Tertzakian" w:date="2018-09-12T11:32:00Z"/>
          <w:color w:val="000000"/>
        </w:rPr>
      </w:pPr>
      <w:del w:id="6789" w:author="Sam Tertzakian" w:date="2018-09-12T11:32:00Z">
        <w:r w:rsidDel="006A5725">
          <w:lastRenderedPageBreak/>
          <w:delText>#pragma</w:delText>
        </w:r>
        <w:r w:rsidDel="006A5725">
          <w:rPr>
            <w:color w:val="000000"/>
          </w:rPr>
          <w:delText xml:space="preserve"> </w:delText>
        </w:r>
        <w:r w:rsidDel="006A5725">
          <w:delText>code_seg</w:delText>
        </w:r>
        <w:r w:rsidDel="006A5725">
          <w:rPr>
            <w:color w:val="000000"/>
          </w:rPr>
          <w:delText>(</w:delText>
        </w:r>
        <w:r w:rsidDel="006A5725">
          <w:rPr>
            <w:color w:val="A31515"/>
          </w:rPr>
          <w:delText>"PAGED"</w:delText>
        </w:r>
        <w:r w:rsidDel="006A5725">
          <w:rPr>
            <w:color w:val="000000"/>
          </w:rPr>
          <w:delText>)</w:delText>
        </w:r>
        <w:bookmarkStart w:id="6790" w:name="_Toc524526336"/>
        <w:bookmarkStart w:id="6791" w:name="_Toc524527025"/>
        <w:bookmarkStart w:id="6792" w:name="_Toc524527714"/>
        <w:bookmarkEnd w:id="6790"/>
        <w:bookmarkEnd w:id="6791"/>
        <w:bookmarkEnd w:id="6792"/>
      </w:del>
    </w:p>
    <w:p w14:paraId="512AFC58" w14:textId="263B31E7" w:rsidR="000F6051" w:rsidDel="006A5725" w:rsidRDefault="000F6051" w:rsidP="000F6051">
      <w:pPr>
        <w:pStyle w:val="CodeBlock"/>
        <w:rPr>
          <w:del w:id="6793" w:author="Sam Tertzakian" w:date="2018-09-12T11:32:00Z"/>
          <w:color w:val="000000"/>
        </w:rPr>
      </w:pPr>
      <w:del w:id="6794" w:author="Sam Tertzakian" w:date="2018-09-12T11:32:00Z">
        <w:r w:rsidDel="006A5725">
          <w:rPr>
            <w:color w:val="6F008A"/>
          </w:rPr>
          <w:delText>_IRQL_requires_max_</w:delText>
        </w:r>
        <w:r w:rsidDel="006A5725">
          <w:rPr>
            <w:color w:val="000000"/>
          </w:rPr>
          <w:delText>(</w:delText>
        </w:r>
        <w:r w:rsidDel="006A5725">
          <w:rPr>
            <w:color w:val="6F008A"/>
          </w:rPr>
          <w:delText>PASSIVE_LEVEL</w:delText>
        </w:r>
        <w:r w:rsidDel="006A5725">
          <w:rPr>
            <w:color w:val="000000"/>
          </w:rPr>
          <w:delText>)</w:delText>
        </w:r>
        <w:bookmarkStart w:id="6795" w:name="_Toc524526337"/>
        <w:bookmarkStart w:id="6796" w:name="_Toc524527026"/>
        <w:bookmarkStart w:id="6797" w:name="_Toc524527715"/>
        <w:bookmarkEnd w:id="6795"/>
        <w:bookmarkEnd w:id="6796"/>
        <w:bookmarkEnd w:id="6797"/>
      </w:del>
    </w:p>
    <w:p w14:paraId="791F920F" w14:textId="4CDAE622" w:rsidR="000F6051" w:rsidDel="006A5725" w:rsidRDefault="000F6051" w:rsidP="000F6051">
      <w:pPr>
        <w:pStyle w:val="CodeBlock"/>
        <w:rPr>
          <w:del w:id="6798" w:author="Sam Tertzakian" w:date="2018-09-12T11:32:00Z"/>
          <w:color w:val="000000"/>
        </w:rPr>
      </w:pPr>
      <w:del w:id="6799" w:author="Sam Tertzakian" w:date="2018-09-12T11:32:00Z">
        <w:r w:rsidDel="006A5725">
          <w:rPr>
            <w:color w:val="6F008A"/>
          </w:rPr>
          <w:delText>_Must_inspect_result_</w:delText>
        </w:r>
        <w:r w:rsidDel="006A5725">
          <w:rPr>
            <w:color w:val="000000"/>
          </w:rPr>
          <w:delText xml:space="preserve"> </w:delText>
        </w:r>
        <w:bookmarkStart w:id="6800" w:name="_Toc524526338"/>
        <w:bookmarkStart w:id="6801" w:name="_Toc524527027"/>
        <w:bookmarkStart w:id="6802" w:name="_Toc524527716"/>
        <w:bookmarkEnd w:id="6800"/>
        <w:bookmarkEnd w:id="6801"/>
        <w:bookmarkEnd w:id="6802"/>
      </w:del>
    </w:p>
    <w:p w14:paraId="4B333E56" w14:textId="2703D70E" w:rsidR="000F6051" w:rsidDel="006A5725" w:rsidRDefault="000F6051" w:rsidP="000F6051">
      <w:pPr>
        <w:pStyle w:val="CodeBlock"/>
        <w:rPr>
          <w:del w:id="6803" w:author="Sam Tertzakian" w:date="2018-09-12T11:32:00Z"/>
          <w:color w:val="000000"/>
        </w:rPr>
      </w:pPr>
      <w:del w:id="6804" w:author="Sam Tertzakian" w:date="2018-09-12T11:32:00Z">
        <w:r w:rsidDel="006A5725">
          <w:rPr>
            <w:color w:val="2B91AF"/>
          </w:rPr>
          <w:delText>NTSTATUS</w:delText>
        </w:r>
        <w:bookmarkStart w:id="6805" w:name="_Toc524526339"/>
        <w:bookmarkStart w:id="6806" w:name="_Toc524527028"/>
        <w:bookmarkStart w:id="6807" w:name="_Toc524527717"/>
        <w:bookmarkEnd w:id="6805"/>
        <w:bookmarkEnd w:id="6806"/>
        <w:bookmarkEnd w:id="6807"/>
      </w:del>
    </w:p>
    <w:p w14:paraId="07EB50DF" w14:textId="595DF1D3" w:rsidR="000F6051" w:rsidDel="006A5725" w:rsidRDefault="000F6051" w:rsidP="000F6051">
      <w:pPr>
        <w:pStyle w:val="CodeBlock"/>
        <w:rPr>
          <w:del w:id="6808" w:author="Sam Tertzakian" w:date="2018-09-12T11:32:00Z"/>
          <w:color w:val="000000"/>
        </w:rPr>
      </w:pPr>
      <w:del w:id="6809" w:author="Sam Tertzakian" w:date="2018-09-12T11:32:00Z">
        <w:r w:rsidDel="006A5725">
          <w:rPr>
            <w:color w:val="000000"/>
          </w:rPr>
          <w:delText>DMF_PowerMeter_Create(</w:delText>
        </w:r>
        <w:bookmarkStart w:id="6810" w:name="_Toc524526340"/>
        <w:bookmarkStart w:id="6811" w:name="_Toc524527029"/>
        <w:bookmarkStart w:id="6812" w:name="_Toc524527718"/>
        <w:bookmarkEnd w:id="6810"/>
        <w:bookmarkEnd w:id="6811"/>
        <w:bookmarkEnd w:id="6812"/>
      </w:del>
    </w:p>
    <w:p w14:paraId="698A3681" w14:textId="2FC976E3" w:rsidR="000F6051" w:rsidDel="006A5725" w:rsidRDefault="000F6051" w:rsidP="000F6051">
      <w:pPr>
        <w:pStyle w:val="CodeBlock"/>
        <w:rPr>
          <w:del w:id="6813" w:author="Sam Tertzakian" w:date="2018-09-12T11:32:00Z"/>
          <w:color w:val="000000"/>
        </w:rPr>
      </w:pPr>
      <w:del w:id="6814" w:author="Sam Tertzakian" w:date="2018-09-12T11:32:00Z">
        <w:r w:rsidDel="006A5725">
          <w:rPr>
            <w:color w:val="000000"/>
          </w:rPr>
          <w:delText xml:space="preserve">    </w:delText>
        </w:r>
        <w:r w:rsidDel="006A5725">
          <w:rPr>
            <w:color w:val="6F008A"/>
          </w:rPr>
          <w:delText>_In_</w:delText>
        </w:r>
        <w:r w:rsidDel="006A5725">
          <w:rPr>
            <w:color w:val="000000"/>
          </w:rPr>
          <w:delText xml:space="preserve"> </w:delText>
        </w:r>
        <w:r w:rsidDel="006A5725">
          <w:rPr>
            <w:color w:val="2B91AF"/>
          </w:rPr>
          <w:delText>WDFDEVICE</w:delText>
        </w:r>
        <w:r w:rsidDel="006A5725">
          <w:rPr>
            <w:color w:val="000000"/>
          </w:rPr>
          <w:delText xml:space="preserve"> </w:delText>
        </w:r>
        <w:r w:rsidDel="006A5725">
          <w:delText>Device</w:delText>
        </w:r>
        <w:r w:rsidDel="006A5725">
          <w:rPr>
            <w:color w:val="000000"/>
          </w:rPr>
          <w:delText>,</w:delText>
        </w:r>
        <w:bookmarkStart w:id="6815" w:name="_Toc524526341"/>
        <w:bookmarkStart w:id="6816" w:name="_Toc524527030"/>
        <w:bookmarkStart w:id="6817" w:name="_Toc524527719"/>
        <w:bookmarkEnd w:id="6815"/>
        <w:bookmarkEnd w:id="6816"/>
        <w:bookmarkEnd w:id="6817"/>
      </w:del>
    </w:p>
    <w:p w14:paraId="7659D53E" w14:textId="56764249" w:rsidR="000F6051" w:rsidDel="006A5725" w:rsidRDefault="000F6051" w:rsidP="000F6051">
      <w:pPr>
        <w:pStyle w:val="CodeBlock"/>
        <w:rPr>
          <w:del w:id="6818" w:author="Sam Tertzakian" w:date="2018-09-12T11:32:00Z"/>
          <w:color w:val="000000"/>
        </w:rPr>
      </w:pPr>
      <w:del w:id="6819" w:author="Sam Tertzakian" w:date="2018-09-12T11:32:00Z">
        <w:r w:rsidDel="006A5725">
          <w:rPr>
            <w:color w:val="000000"/>
          </w:rPr>
          <w:delText xml:space="preserve">    </w:delText>
        </w:r>
        <w:r w:rsidDel="006A5725">
          <w:rPr>
            <w:color w:val="6F008A"/>
          </w:rPr>
          <w:delText>_In_</w:delText>
        </w:r>
        <w:r w:rsidDel="006A5725">
          <w:rPr>
            <w:color w:val="000000"/>
          </w:rPr>
          <w:delText xml:space="preserve"> </w:delText>
        </w:r>
        <w:r w:rsidDel="006A5725">
          <w:rPr>
            <w:color w:val="2B91AF"/>
          </w:rPr>
          <w:delText>DMF_MODULE_ATTRIBUTES</w:delText>
        </w:r>
        <w:r w:rsidDel="006A5725">
          <w:rPr>
            <w:color w:val="000000"/>
          </w:rPr>
          <w:delText xml:space="preserve">* </w:delText>
        </w:r>
        <w:r w:rsidDel="006A5725">
          <w:delText>DmfModuleAttributes</w:delText>
        </w:r>
        <w:r w:rsidDel="006A5725">
          <w:rPr>
            <w:color w:val="000000"/>
          </w:rPr>
          <w:delText>,</w:delText>
        </w:r>
        <w:bookmarkStart w:id="6820" w:name="_Toc524526342"/>
        <w:bookmarkStart w:id="6821" w:name="_Toc524527031"/>
        <w:bookmarkStart w:id="6822" w:name="_Toc524527720"/>
        <w:bookmarkEnd w:id="6820"/>
        <w:bookmarkEnd w:id="6821"/>
        <w:bookmarkEnd w:id="6822"/>
      </w:del>
    </w:p>
    <w:p w14:paraId="6F569851" w14:textId="0A055EC4" w:rsidR="000F6051" w:rsidDel="006A5725" w:rsidRDefault="000F6051" w:rsidP="000F6051">
      <w:pPr>
        <w:pStyle w:val="CodeBlock"/>
        <w:rPr>
          <w:del w:id="6823" w:author="Sam Tertzakian" w:date="2018-09-12T11:32:00Z"/>
          <w:color w:val="000000"/>
        </w:rPr>
      </w:pPr>
      <w:del w:id="6824" w:author="Sam Tertzakian" w:date="2018-09-12T11:32:00Z">
        <w:r w:rsidDel="006A5725">
          <w:rPr>
            <w:color w:val="000000"/>
          </w:rPr>
          <w:delText xml:space="preserve">    </w:delText>
        </w:r>
        <w:r w:rsidDel="006A5725">
          <w:rPr>
            <w:color w:val="6F008A"/>
          </w:rPr>
          <w:delText>_In_</w:delText>
        </w:r>
        <w:r w:rsidDel="006A5725">
          <w:rPr>
            <w:color w:val="000000"/>
          </w:rPr>
          <w:delText xml:space="preserve"> </w:delText>
        </w:r>
        <w:r w:rsidDel="006A5725">
          <w:rPr>
            <w:color w:val="2B91AF"/>
          </w:rPr>
          <w:delText>WDF_OBJECT_ATTRIBUTES</w:delText>
        </w:r>
        <w:r w:rsidDel="006A5725">
          <w:rPr>
            <w:color w:val="000000"/>
          </w:rPr>
          <w:delText xml:space="preserve">* </w:delText>
        </w:r>
        <w:r w:rsidDel="006A5725">
          <w:delText>ObjectAttributes</w:delText>
        </w:r>
        <w:r w:rsidDel="006A5725">
          <w:rPr>
            <w:color w:val="000000"/>
          </w:rPr>
          <w:delText>,</w:delText>
        </w:r>
        <w:bookmarkStart w:id="6825" w:name="_Toc524526343"/>
        <w:bookmarkStart w:id="6826" w:name="_Toc524527032"/>
        <w:bookmarkStart w:id="6827" w:name="_Toc524527721"/>
        <w:bookmarkEnd w:id="6825"/>
        <w:bookmarkEnd w:id="6826"/>
        <w:bookmarkEnd w:id="6827"/>
      </w:del>
    </w:p>
    <w:p w14:paraId="681E51BC" w14:textId="6DB518ED" w:rsidR="000F6051" w:rsidDel="006A5725" w:rsidRDefault="000F6051" w:rsidP="000F6051">
      <w:pPr>
        <w:pStyle w:val="CodeBlock"/>
        <w:rPr>
          <w:del w:id="6828" w:author="Sam Tertzakian" w:date="2018-09-12T11:32:00Z"/>
          <w:color w:val="000000"/>
        </w:rPr>
      </w:pPr>
      <w:del w:id="6829" w:author="Sam Tertzakian" w:date="2018-09-12T11:32:00Z">
        <w:r w:rsidDel="006A5725">
          <w:rPr>
            <w:color w:val="000000"/>
          </w:rPr>
          <w:delText xml:space="preserve">    </w:delText>
        </w:r>
        <w:r w:rsidDel="006A5725">
          <w:rPr>
            <w:color w:val="6F008A"/>
          </w:rPr>
          <w:delText>_Out_</w:delText>
        </w:r>
        <w:r w:rsidDel="006A5725">
          <w:rPr>
            <w:color w:val="000000"/>
          </w:rPr>
          <w:delText xml:space="preserve"> </w:delText>
        </w:r>
        <w:r w:rsidDel="006A5725">
          <w:rPr>
            <w:color w:val="2B91AF"/>
          </w:rPr>
          <w:delText>DMFMODULE</w:delText>
        </w:r>
        <w:r w:rsidDel="006A5725">
          <w:rPr>
            <w:color w:val="000000"/>
          </w:rPr>
          <w:delText xml:space="preserve">* </w:delText>
        </w:r>
        <w:r w:rsidDel="006A5725">
          <w:delText>DmfModule</w:delText>
        </w:r>
        <w:bookmarkStart w:id="6830" w:name="_Toc524526344"/>
        <w:bookmarkStart w:id="6831" w:name="_Toc524527033"/>
        <w:bookmarkStart w:id="6832" w:name="_Toc524527722"/>
        <w:bookmarkEnd w:id="6830"/>
        <w:bookmarkEnd w:id="6831"/>
        <w:bookmarkEnd w:id="6832"/>
      </w:del>
    </w:p>
    <w:p w14:paraId="6E32924E" w14:textId="6BA2DA07" w:rsidR="000F6051" w:rsidDel="006A5725" w:rsidRDefault="000F6051" w:rsidP="000F6051">
      <w:pPr>
        <w:pStyle w:val="CodeBlock"/>
        <w:rPr>
          <w:del w:id="6833" w:author="Sam Tertzakian" w:date="2018-09-12T11:32:00Z"/>
          <w:color w:val="000000"/>
        </w:rPr>
      </w:pPr>
      <w:del w:id="6834" w:author="Sam Tertzakian" w:date="2018-09-12T11:32:00Z">
        <w:r w:rsidDel="006A5725">
          <w:rPr>
            <w:color w:val="000000"/>
          </w:rPr>
          <w:delText xml:space="preserve">    )</w:delText>
        </w:r>
        <w:bookmarkStart w:id="6835" w:name="_Toc524526345"/>
        <w:bookmarkStart w:id="6836" w:name="_Toc524527034"/>
        <w:bookmarkStart w:id="6837" w:name="_Toc524527723"/>
        <w:bookmarkEnd w:id="6835"/>
        <w:bookmarkEnd w:id="6836"/>
        <w:bookmarkEnd w:id="6837"/>
      </w:del>
    </w:p>
    <w:p w14:paraId="2523A197" w14:textId="65F83871" w:rsidR="000F6051" w:rsidDel="006A5725" w:rsidRDefault="000F6051" w:rsidP="000F6051">
      <w:pPr>
        <w:pStyle w:val="CodeBlock"/>
        <w:rPr>
          <w:del w:id="6838" w:author="Sam Tertzakian" w:date="2018-09-12T11:32:00Z"/>
          <w:color w:val="000000"/>
        </w:rPr>
      </w:pPr>
      <w:del w:id="6839" w:author="Sam Tertzakian" w:date="2018-09-12T11:32:00Z">
        <w:r w:rsidDel="006A5725">
          <w:rPr>
            <w:color w:val="008000"/>
          </w:rPr>
          <w:delText>/*++</w:delText>
        </w:r>
        <w:bookmarkStart w:id="6840" w:name="_Toc524526346"/>
        <w:bookmarkStart w:id="6841" w:name="_Toc524527035"/>
        <w:bookmarkStart w:id="6842" w:name="_Toc524527724"/>
        <w:bookmarkEnd w:id="6840"/>
        <w:bookmarkEnd w:id="6841"/>
        <w:bookmarkEnd w:id="6842"/>
      </w:del>
    </w:p>
    <w:p w14:paraId="62FADD05" w14:textId="7E9A45AD" w:rsidR="000F6051" w:rsidDel="006A5725" w:rsidRDefault="000F6051" w:rsidP="000F6051">
      <w:pPr>
        <w:pStyle w:val="CodeBlock"/>
        <w:rPr>
          <w:del w:id="6843" w:author="Sam Tertzakian" w:date="2018-09-12T11:32:00Z"/>
          <w:color w:val="000000"/>
        </w:rPr>
      </w:pPr>
      <w:bookmarkStart w:id="6844" w:name="_Toc524526347"/>
      <w:bookmarkStart w:id="6845" w:name="_Toc524527036"/>
      <w:bookmarkStart w:id="6846" w:name="_Toc524527725"/>
      <w:bookmarkEnd w:id="6844"/>
      <w:bookmarkEnd w:id="6845"/>
      <w:bookmarkEnd w:id="6846"/>
    </w:p>
    <w:p w14:paraId="4CFDE760" w14:textId="0649CC49" w:rsidR="000F6051" w:rsidDel="006A5725" w:rsidRDefault="000F6051" w:rsidP="000F6051">
      <w:pPr>
        <w:pStyle w:val="CodeBlock"/>
        <w:rPr>
          <w:del w:id="6847" w:author="Sam Tertzakian" w:date="2018-09-12T11:32:00Z"/>
          <w:color w:val="000000"/>
        </w:rPr>
      </w:pPr>
      <w:del w:id="6848" w:author="Sam Tertzakian" w:date="2018-09-12T11:32:00Z">
        <w:r w:rsidDel="006A5725">
          <w:rPr>
            <w:color w:val="008000"/>
          </w:rPr>
          <w:delText>Routine Description:</w:delText>
        </w:r>
        <w:bookmarkStart w:id="6849" w:name="_Toc524526348"/>
        <w:bookmarkStart w:id="6850" w:name="_Toc524527037"/>
        <w:bookmarkStart w:id="6851" w:name="_Toc524527726"/>
        <w:bookmarkEnd w:id="6849"/>
        <w:bookmarkEnd w:id="6850"/>
        <w:bookmarkEnd w:id="6851"/>
      </w:del>
    </w:p>
    <w:p w14:paraId="43A2308E" w14:textId="582EB38E" w:rsidR="000F6051" w:rsidDel="006A5725" w:rsidRDefault="000F6051" w:rsidP="000F6051">
      <w:pPr>
        <w:pStyle w:val="CodeBlock"/>
        <w:rPr>
          <w:del w:id="6852" w:author="Sam Tertzakian" w:date="2018-09-12T11:32:00Z"/>
          <w:color w:val="000000"/>
        </w:rPr>
      </w:pPr>
      <w:bookmarkStart w:id="6853" w:name="_Toc524526349"/>
      <w:bookmarkStart w:id="6854" w:name="_Toc524527038"/>
      <w:bookmarkStart w:id="6855" w:name="_Toc524527727"/>
      <w:bookmarkEnd w:id="6853"/>
      <w:bookmarkEnd w:id="6854"/>
      <w:bookmarkEnd w:id="6855"/>
    </w:p>
    <w:p w14:paraId="402D99E4" w14:textId="4EE0E53D" w:rsidR="000F6051" w:rsidDel="006A5725" w:rsidRDefault="000F6051" w:rsidP="000F6051">
      <w:pPr>
        <w:pStyle w:val="CodeBlock"/>
        <w:rPr>
          <w:del w:id="6856" w:author="Sam Tertzakian" w:date="2018-09-12T11:32:00Z"/>
          <w:color w:val="000000"/>
        </w:rPr>
      </w:pPr>
      <w:del w:id="6857" w:author="Sam Tertzakian" w:date="2018-09-12T11:32:00Z">
        <w:r w:rsidDel="006A5725">
          <w:rPr>
            <w:color w:val="008000"/>
          </w:rPr>
          <w:delText xml:space="preserve">    Create an instance of a Dmf Module of type PowerMeter.</w:delText>
        </w:r>
        <w:bookmarkStart w:id="6858" w:name="_Toc524526350"/>
        <w:bookmarkStart w:id="6859" w:name="_Toc524527039"/>
        <w:bookmarkStart w:id="6860" w:name="_Toc524527728"/>
        <w:bookmarkEnd w:id="6858"/>
        <w:bookmarkEnd w:id="6859"/>
        <w:bookmarkEnd w:id="6860"/>
      </w:del>
    </w:p>
    <w:p w14:paraId="3075A5A8" w14:textId="24C731EC" w:rsidR="000F6051" w:rsidDel="006A5725" w:rsidRDefault="000F6051" w:rsidP="000F6051">
      <w:pPr>
        <w:pStyle w:val="CodeBlock"/>
        <w:rPr>
          <w:del w:id="6861" w:author="Sam Tertzakian" w:date="2018-09-12T11:32:00Z"/>
          <w:color w:val="000000"/>
        </w:rPr>
      </w:pPr>
      <w:bookmarkStart w:id="6862" w:name="_Toc524526351"/>
      <w:bookmarkStart w:id="6863" w:name="_Toc524527040"/>
      <w:bookmarkStart w:id="6864" w:name="_Toc524527729"/>
      <w:bookmarkEnd w:id="6862"/>
      <w:bookmarkEnd w:id="6863"/>
      <w:bookmarkEnd w:id="6864"/>
    </w:p>
    <w:p w14:paraId="2C60F21A" w14:textId="21A5959D" w:rsidR="000F6051" w:rsidDel="006A5725" w:rsidRDefault="000F6051" w:rsidP="000F6051">
      <w:pPr>
        <w:pStyle w:val="CodeBlock"/>
        <w:rPr>
          <w:del w:id="6865" w:author="Sam Tertzakian" w:date="2018-09-12T11:32:00Z"/>
          <w:color w:val="000000"/>
        </w:rPr>
      </w:pPr>
      <w:del w:id="6866" w:author="Sam Tertzakian" w:date="2018-09-12T11:32:00Z">
        <w:r w:rsidDel="006A5725">
          <w:rPr>
            <w:color w:val="008000"/>
          </w:rPr>
          <w:delText>Arguments:</w:delText>
        </w:r>
        <w:bookmarkStart w:id="6867" w:name="_Toc524526352"/>
        <w:bookmarkStart w:id="6868" w:name="_Toc524527041"/>
        <w:bookmarkStart w:id="6869" w:name="_Toc524527730"/>
        <w:bookmarkEnd w:id="6867"/>
        <w:bookmarkEnd w:id="6868"/>
        <w:bookmarkEnd w:id="6869"/>
      </w:del>
    </w:p>
    <w:p w14:paraId="1E34A1A5" w14:textId="68695E82" w:rsidR="000F6051" w:rsidDel="006A5725" w:rsidRDefault="000F6051" w:rsidP="000F6051">
      <w:pPr>
        <w:pStyle w:val="CodeBlock"/>
        <w:rPr>
          <w:del w:id="6870" w:author="Sam Tertzakian" w:date="2018-09-12T11:32:00Z"/>
          <w:color w:val="000000"/>
        </w:rPr>
      </w:pPr>
      <w:bookmarkStart w:id="6871" w:name="_Toc524526353"/>
      <w:bookmarkStart w:id="6872" w:name="_Toc524527042"/>
      <w:bookmarkStart w:id="6873" w:name="_Toc524527731"/>
      <w:bookmarkEnd w:id="6871"/>
      <w:bookmarkEnd w:id="6872"/>
      <w:bookmarkEnd w:id="6873"/>
    </w:p>
    <w:p w14:paraId="6429F461" w14:textId="29DAA95C" w:rsidR="000F6051" w:rsidDel="006A5725" w:rsidRDefault="000F6051" w:rsidP="000F6051">
      <w:pPr>
        <w:pStyle w:val="CodeBlock"/>
        <w:rPr>
          <w:del w:id="6874" w:author="Sam Tertzakian" w:date="2018-09-12T11:32:00Z"/>
          <w:color w:val="000000"/>
        </w:rPr>
      </w:pPr>
      <w:del w:id="6875" w:author="Sam Tertzakian" w:date="2018-09-12T11:32:00Z">
        <w:r w:rsidDel="006A5725">
          <w:rPr>
            <w:color w:val="008000"/>
          </w:rPr>
          <w:delText xml:space="preserve">    DmfModuleAttributes - Opaque structure that contains parameters DMF needs to initialize the Module.</w:delText>
        </w:r>
        <w:bookmarkStart w:id="6876" w:name="_Toc524526354"/>
        <w:bookmarkStart w:id="6877" w:name="_Toc524527043"/>
        <w:bookmarkStart w:id="6878" w:name="_Toc524527732"/>
        <w:bookmarkEnd w:id="6876"/>
        <w:bookmarkEnd w:id="6877"/>
        <w:bookmarkEnd w:id="6878"/>
      </w:del>
    </w:p>
    <w:p w14:paraId="38912B58" w14:textId="2C1E558B" w:rsidR="000F6051" w:rsidDel="006A5725" w:rsidRDefault="000F6051" w:rsidP="000F6051">
      <w:pPr>
        <w:pStyle w:val="CodeBlock"/>
        <w:rPr>
          <w:del w:id="6879" w:author="Sam Tertzakian" w:date="2018-09-12T11:32:00Z"/>
          <w:color w:val="000000"/>
        </w:rPr>
      </w:pPr>
      <w:del w:id="6880" w:author="Sam Tertzakian" w:date="2018-09-12T11:32:00Z">
        <w:r w:rsidDel="006A5725">
          <w:rPr>
            <w:color w:val="008000"/>
          </w:rPr>
          <w:delText xml:space="preserve">    ObjectAttributes - WDF object attributes for DMFMODULE.</w:delText>
        </w:r>
        <w:bookmarkStart w:id="6881" w:name="_Toc524526355"/>
        <w:bookmarkStart w:id="6882" w:name="_Toc524527044"/>
        <w:bookmarkStart w:id="6883" w:name="_Toc524527733"/>
        <w:bookmarkEnd w:id="6881"/>
        <w:bookmarkEnd w:id="6882"/>
        <w:bookmarkEnd w:id="6883"/>
      </w:del>
    </w:p>
    <w:p w14:paraId="34389D58" w14:textId="64C52113" w:rsidR="000F6051" w:rsidDel="006A5725" w:rsidRDefault="000F6051" w:rsidP="000F6051">
      <w:pPr>
        <w:pStyle w:val="CodeBlock"/>
        <w:rPr>
          <w:del w:id="6884" w:author="Sam Tertzakian" w:date="2018-09-12T11:32:00Z"/>
          <w:color w:val="000000"/>
        </w:rPr>
      </w:pPr>
      <w:del w:id="6885" w:author="Sam Tertzakian" w:date="2018-09-12T11:32:00Z">
        <w:r w:rsidDel="006A5725">
          <w:rPr>
            <w:color w:val="008000"/>
          </w:rPr>
          <w:delText xml:space="preserve">    DmfModule - Address of the location where we return the created DMFMODULE handle.</w:delText>
        </w:r>
        <w:bookmarkStart w:id="6886" w:name="_Toc524526356"/>
        <w:bookmarkStart w:id="6887" w:name="_Toc524527045"/>
        <w:bookmarkStart w:id="6888" w:name="_Toc524527734"/>
        <w:bookmarkEnd w:id="6886"/>
        <w:bookmarkEnd w:id="6887"/>
        <w:bookmarkEnd w:id="6888"/>
      </w:del>
    </w:p>
    <w:p w14:paraId="7AF912A8" w14:textId="7992C1B9" w:rsidR="000F6051" w:rsidDel="006A5725" w:rsidRDefault="000F6051" w:rsidP="000F6051">
      <w:pPr>
        <w:pStyle w:val="CodeBlock"/>
        <w:rPr>
          <w:del w:id="6889" w:author="Sam Tertzakian" w:date="2018-09-12T11:32:00Z"/>
          <w:color w:val="000000"/>
        </w:rPr>
      </w:pPr>
      <w:bookmarkStart w:id="6890" w:name="_Toc524526357"/>
      <w:bookmarkStart w:id="6891" w:name="_Toc524527046"/>
      <w:bookmarkStart w:id="6892" w:name="_Toc524527735"/>
      <w:bookmarkEnd w:id="6890"/>
      <w:bookmarkEnd w:id="6891"/>
      <w:bookmarkEnd w:id="6892"/>
    </w:p>
    <w:p w14:paraId="404DA121" w14:textId="4C8514F6" w:rsidR="000F6051" w:rsidDel="006A5725" w:rsidRDefault="000F6051" w:rsidP="000F6051">
      <w:pPr>
        <w:pStyle w:val="CodeBlock"/>
        <w:rPr>
          <w:del w:id="6893" w:author="Sam Tertzakian" w:date="2018-09-12T11:32:00Z"/>
          <w:color w:val="000000"/>
        </w:rPr>
      </w:pPr>
      <w:del w:id="6894" w:author="Sam Tertzakian" w:date="2018-09-12T11:32:00Z">
        <w:r w:rsidDel="006A5725">
          <w:rPr>
            <w:color w:val="008000"/>
          </w:rPr>
          <w:delText>Return Value:</w:delText>
        </w:r>
        <w:bookmarkStart w:id="6895" w:name="_Toc524526358"/>
        <w:bookmarkStart w:id="6896" w:name="_Toc524527047"/>
        <w:bookmarkStart w:id="6897" w:name="_Toc524527736"/>
        <w:bookmarkEnd w:id="6895"/>
        <w:bookmarkEnd w:id="6896"/>
        <w:bookmarkEnd w:id="6897"/>
      </w:del>
    </w:p>
    <w:p w14:paraId="7D2B509E" w14:textId="28820AB8" w:rsidR="000F6051" w:rsidDel="006A5725" w:rsidRDefault="000F6051" w:rsidP="000F6051">
      <w:pPr>
        <w:pStyle w:val="CodeBlock"/>
        <w:rPr>
          <w:del w:id="6898" w:author="Sam Tertzakian" w:date="2018-09-12T11:32:00Z"/>
          <w:color w:val="000000"/>
        </w:rPr>
      </w:pPr>
      <w:bookmarkStart w:id="6899" w:name="_Toc524526359"/>
      <w:bookmarkStart w:id="6900" w:name="_Toc524527048"/>
      <w:bookmarkStart w:id="6901" w:name="_Toc524527737"/>
      <w:bookmarkEnd w:id="6899"/>
      <w:bookmarkEnd w:id="6900"/>
      <w:bookmarkEnd w:id="6901"/>
    </w:p>
    <w:p w14:paraId="01C0B13E" w14:textId="3AD389DB" w:rsidR="000F6051" w:rsidDel="006A5725" w:rsidRDefault="000F6051" w:rsidP="000F6051">
      <w:pPr>
        <w:pStyle w:val="CodeBlock"/>
        <w:rPr>
          <w:del w:id="6902" w:author="Sam Tertzakian" w:date="2018-09-12T11:32:00Z"/>
          <w:color w:val="000000"/>
        </w:rPr>
      </w:pPr>
      <w:del w:id="6903" w:author="Sam Tertzakian" w:date="2018-09-12T11:32:00Z">
        <w:r w:rsidDel="006A5725">
          <w:rPr>
            <w:color w:val="008000"/>
          </w:rPr>
          <w:delText xml:space="preserve">    NTSTATUS</w:delText>
        </w:r>
        <w:bookmarkStart w:id="6904" w:name="_Toc524526360"/>
        <w:bookmarkStart w:id="6905" w:name="_Toc524527049"/>
        <w:bookmarkStart w:id="6906" w:name="_Toc524527738"/>
        <w:bookmarkEnd w:id="6904"/>
        <w:bookmarkEnd w:id="6905"/>
        <w:bookmarkEnd w:id="6906"/>
      </w:del>
    </w:p>
    <w:p w14:paraId="585C441B" w14:textId="605C659B" w:rsidR="000F6051" w:rsidDel="006A5725" w:rsidRDefault="000F6051" w:rsidP="000F6051">
      <w:pPr>
        <w:pStyle w:val="CodeBlock"/>
        <w:rPr>
          <w:del w:id="6907" w:author="Sam Tertzakian" w:date="2018-09-12T11:32:00Z"/>
          <w:color w:val="000000"/>
        </w:rPr>
      </w:pPr>
      <w:bookmarkStart w:id="6908" w:name="_Toc524526361"/>
      <w:bookmarkStart w:id="6909" w:name="_Toc524527050"/>
      <w:bookmarkStart w:id="6910" w:name="_Toc524527739"/>
      <w:bookmarkEnd w:id="6908"/>
      <w:bookmarkEnd w:id="6909"/>
      <w:bookmarkEnd w:id="6910"/>
    </w:p>
    <w:p w14:paraId="66AD9C92" w14:textId="0FE28AB5" w:rsidR="000F6051" w:rsidDel="006A5725" w:rsidRDefault="000F6051" w:rsidP="000F6051">
      <w:pPr>
        <w:pStyle w:val="CodeBlock"/>
        <w:rPr>
          <w:del w:id="6911" w:author="Sam Tertzakian" w:date="2018-09-12T11:32:00Z"/>
          <w:color w:val="000000"/>
        </w:rPr>
      </w:pPr>
      <w:del w:id="6912" w:author="Sam Tertzakian" w:date="2018-09-12T11:32:00Z">
        <w:r w:rsidDel="006A5725">
          <w:rPr>
            <w:color w:val="008000"/>
          </w:rPr>
          <w:delText>--*/</w:delText>
        </w:r>
        <w:bookmarkStart w:id="6913" w:name="_Toc524526362"/>
        <w:bookmarkStart w:id="6914" w:name="_Toc524527051"/>
        <w:bookmarkStart w:id="6915" w:name="_Toc524527740"/>
        <w:bookmarkEnd w:id="6913"/>
        <w:bookmarkEnd w:id="6914"/>
        <w:bookmarkEnd w:id="6915"/>
      </w:del>
    </w:p>
    <w:p w14:paraId="2D5C78F0" w14:textId="00F00066" w:rsidR="000F6051" w:rsidDel="006A5725" w:rsidRDefault="000F6051" w:rsidP="000F6051">
      <w:pPr>
        <w:pStyle w:val="CodeBlock"/>
        <w:rPr>
          <w:del w:id="6916" w:author="Sam Tertzakian" w:date="2018-09-12T11:32:00Z"/>
          <w:color w:val="000000"/>
        </w:rPr>
      </w:pPr>
      <w:del w:id="6917" w:author="Sam Tertzakian" w:date="2018-09-12T11:32:00Z">
        <w:r w:rsidDel="006A5725">
          <w:rPr>
            <w:color w:val="000000"/>
          </w:rPr>
          <w:delText>{</w:delText>
        </w:r>
        <w:bookmarkStart w:id="6918" w:name="_Toc524526363"/>
        <w:bookmarkStart w:id="6919" w:name="_Toc524527052"/>
        <w:bookmarkStart w:id="6920" w:name="_Toc524527741"/>
        <w:bookmarkEnd w:id="6918"/>
        <w:bookmarkEnd w:id="6919"/>
        <w:bookmarkEnd w:id="6920"/>
      </w:del>
    </w:p>
    <w:p w14:paraId="4F98583E" w14:textId="217ED778" w:rsidR="000F6051" w:rsidDel="006A5725" w:rsidRDefault="000F6051" w:rsidP="000F6051">
      <w:pPr>
        <w:pStyle w:val="CodeBlock"/>
        <w:rPr>
          <w:del w:id="6921" w:author="Sam Tertzakian" w:date="2018-09-12T11:32:00Z"/>
          <w:color w:val="000000"/>
        </w:rPr>
      </w:pPr>
      <w:del w:id="6922" w:author="Sam Tertzakian" w:date="2018-09-12T11:32:00Z">
        <w:r w:rsidDel="006A5725">
          <w:rPr>
            <w:color w:val="000000"/>
          </w:rPr>
          <w:delText xml:space="preserve">    </w:delText>
        </w:r>
        <w:r w:rsidDel="006A5725">
          <w:rPr>
            <w:color w:val="2B91AF"/>
          </w:rPr>
          <w:delText>DMFMODULE</w:delText>
        </w:r>
        <w:r w:rsidDel="006A5725">
          <w:rPr>
            <w:color w:val="000000"/>
          </w:rPr>
          <w:delText xml:space="preserve"> dmfModule;</w:delText>
        </w:r>
        <w:bookmarkStart w:id="6923" w:name="_Toc524526364"/>
        <w:bookmarkStart w:id="6924" w:name="_Toc524527053"/>
        <w:bookmarkStart w:id="6925" w:name="_Toc524527742"/>
        <w:bookmarkEnd w:id="6923"/>
        <w:bookmarkEnd w:id="6924"/>
        <w:bookmarkEnd w:id="6925"/>
      </w:del>
    </w:p>
    <w:p w14:paraId="227E2030" w14:textId="037ED926" w:rsidR="000F6051" w:rsidDel="006A5725" w:rsidRDefault="000F6051" w:rsidP="000F6051">
      <w:pPr>
        <w:pStyle w:val="CodeBlock"/>
        <w:rPr>
          <w:del w:id="6926" w:author="Sam Tertzakian" w:date="2018-09-12T11:32:00Z"/>
          <w:color w:val="000000"/>
        </w:rPr>
      </w:pPr>
      <w:del w:id="6927" w:author="Sam Tertzakian" w:date="2018-09-12T11:32:00Z">
        <w:r w:rsidDel="006A5725">
          <w:rPr>
            <w:color w:val="000000"/>
          </w:rPr>
          <w:delText xml:space="preserve">    </w:delText>
        </w:r>
        <w:r w:rsidDel="006A5725">
          <w:rPr>
            <w:color w:val="2B91AF"/>
          </w:rPr>
          <w:delText>DMF_CONTEXT_PowerMeter</w:delText>
        </w:r>
        <w:r w:rsidDel="006A5725">
          <w:rPr>
            <w:color w:val="000000"/>
          </w:rPr>
          <w:delText>* moduleContext;</w:delText>
        </w:r>
        <w:bookmarkStart w:id="6928" w:name="_Toc524526365"/>
        <w:bookmarkStart w:id="6929" w:name="_Toc524527054"/>
        <w:bookmarkStart w:id="6930" w:name="_Toc524527743"/>
        <w:bookmarkEnd w:id="6928"/>
        <w:bookmarkEnd w:id="6929"/>
        <w:bookmarkEnd w:id="6930"/>
      </w:del>
    </w:p>
    <w:p w14:paraId="5BA586DC" w14:textId="2A692016" w:rsidR="000F6051" w:rsidDel="006A5725" w:rsidRDefault="000F6051" w:rsidP="000F6051">
      <w:pPr>
        <w:pStyle w:val="CodeBlock"/>
        <w:rPr>
          <w:del w:id="6931" w:author="Sam Tertzakian" w:date="2018-09-12T11:32:00Z"/>
          <w:color w:val="000000"/>
        </w:rPr>
      </w:pPr>
      <w:del w:id="6932" w:author="Sam Tertzakian" w:date="2018-09-12T11:32:00Z">
        <w:r w:rsidDel="006A5725">
          <w:rPr>
            <w:color w:val="000000"/>
          </w:rPr>
          <w:delText xml:space="preserve">    </w:delText>
        </w:r>
        <w:r w:rsidDel="006A5725">
          <w:rPr>
            <w:color w:val="2B91AF"/>
          </w:rPr>
          <w:delText>DMF_CONFIG_PowerMeter</w:delText>
        </w:r>
        <w:r w:rsidDel="006A5725">
          <w:rPr>
            <w:color w:val="000000"/>
          </w:rPr>
          <w:delText>* moduleConfig;</w:delText>
        </w:r>
        <w:bookmarkStart w:id="6933" w:name="_Toc524526366"/>
        <w:bookmarkStart w:id="6934" w:name="_Toc524527055"/>
        <w:bookmarkStart w:id="6935" w:name="_Toc524527744"/>
        <w:bookmarkEnd w:id="6933"/>
        <w:bookmarkEnd w:id="6934"/>
        <w:bookmarkEnd w:id="6935"/>
      </w:del>
    </w:p>
    <w:p w14:paraId="78339350" w14:textId="707E9765" w:rsidR="000F6051" w:rsidDel="006A5725" w:rsidRDefault="000F6051" w:rsidP="000F6051">
      <w:pPr>
        <w:pStyle w:val="CodeBlock"/>
        <w:rPr>
          <w:del w:id="6936" w:author="Sam Tertzakian" w:date="2018-09-12T11:32:00Z"/>
          <w:color w:val="000000"/>
        </w:rPr>
      </w:pPr>
      <w:del w:id="6937" w:author="Sam Tertzakian" w:date="2018-09-12T11:32:00Z">
        <w:r w:rsidDel="006A5725">
          <w:rPr>
            <w:color w:val="000000"/>
          </w:rPr>
          <w:delText xml:space="preserve">    </w:delText>
        </w:r>
        <w:r w:rsidDel="006A5725">
          <w:rPr>
            <w:color w:val="2B91AF"/>
          </w:rPr>
          <w:delText>DMF_CONFIG_IoctlHandler</w:delText>
        </w:r>
        <w:r w:rsidDel="006A5725">
          <w:rPr>
            <w:color w:val="000000"/>
          </w:rPr>
          <w:delText xml:space="preserve"> moduleConfigIoctlHandler;</w:delText>
        </w:r>
        <w:bookmarkStart w:id="6938" w:name="_Toc524526367"/>
        <w:bookmarkStart w:id="6939" w:name="_Toc524527056"/>
        <w:bookmarkStart w:id="6940" w:name="_Toc524527745"/>
        <w:bookmarkEnd w:id="6938"/>
        <w:bookmarkEnd w:id="6939"/>
        <w:bookmarkEnd w:id="6940"/>
      </w:del>
    </w:p>
    <w:p w14:paraId="6DA76BC1" w14:textId="29C62A69" w:rsidR="000F6051" w:rsidDel="006A5725" w:rsidRDefault="000F6051" w:rsidP="000F6051">
      <w:pPr>
        <w:pStyle w:val="CodeBlock"/>
        <w:rPr>
          <w:del w:id="6941" w:author="Sam Tertzakian" w:date="2018-09-12T11:32:00Z"/>
          <w:color w:val="000000"/>
        </w:rPr>
      </w:pPr>
      <w:del w:id="6942" w:author="Sam Tertzakian" w:date="2018-09-12T11:32:00Z">
        <w:r w:rsidDel="006A5725">
          <w:rPr>
            <w:color w:val="000000"/>
          </w:rPr>
          <w:delText xml:space="preserve">    </w:delText>
        </w:r>
        <w:r w:rsidDel="006A5725">
          <w:rPr>
            <w:color w:val="2B91AF"/>
          </w:rPr>
          <w:delText>NTSTATUS</w:delText>
        </w:r>
        <w:r w:rsidDel="006A5725">
          <w:rPr>
            <w:color w:val="000000"/>
          </w:rPr>
          <w:delText xml:space="preserve"> ntStatus;</w:delText>
        </w:r>
        <w:bookmarkStart w:id="6943" w:name="_Toc524526368"/>
        <w:bookmarkStart w:id="6944" w:name="_Toc524527057"/>
        <w:bookmarkStart w:id="6945" w:name="_Toc524527746"/>
        <w:bookmarkEnd w:id="6943"/>
        <w:bookmarkEnd w:id="6944"/>
        <w:bookmarkEnd w:id="6945"/>
      </w:del>
    </w:p>
    <w:p w14:paraId="4ADDC984" w14:textId="0A564C12" w:rsidR="000F6051" w:rsidDel="006A5725" w:rsidRDefault="000F6051" w:rsidP="000F6051">
      <w:pPr>
        <w:pStyle w:val="CodeBlock"/>
        <w:rPr>
          <w:del w:id="6946" w:author="Sam Tertzakian" w:date="2018-09-12T11:32:00Z"/>
          <w:color w:val="000000"/>
        </w:rPr>
      </w:pPr>
      <w:del w:id="6947" w:author="Sam Tertzakian" w:date="2018-09-12T11:32:00Z">
        <w:r w:rsidDel="006A5725">
          <w:rPr>
            <w:color w:val="000000"/>
          </w:rPr>
          <w:delText xml:space="preserve">    </w:delText>
        </w:r>
        <w:r w:rsidDel="006A5725">
          <w:rPr>
            <w:color w:val="2B91AF"/>
          </w:rPr>
          <w:delText>WDF_OBJECT_ATTRIBUTES</w:delText>
        </w:r>
        <w:r w:rsidDel="006A5725">
          <w:rPr>
            <w:color w:val="000000"/>
          </w:rPr>
          <w:delText xml:space="preserve"> attributes;</w:delText>
        </w:r>
        <w:bookmarkStart w:id="6948" w:name="_Toc524526369"/>
        <w:bookmarkStart w:id="6949" w:name="_Toc524527058"/>
        <w:bookmarkStart w:id="6950" w:name="_Toc524527747"/>
        <w:bookmarkEnd w:id="6948"/>
        <w:bookmarkEnd w:id="6949"/>
        <w:bookmarkEnd w:id="6950"/>
      </w:del>
    </w:p>
    <w:p w14:paraId="3988B747" w14:textId="7D4BE8AD" w:rsidR="000F6051" w:rsidDel="006A5725" w:rsidRDefault="000F6051" w:rsidP="000F6051">
      <w:pPr>
        <w:pStyle w:val="CodeBlock"/>
        <w:rPr>
          <w:del w:id="6951" w:author="Sam Tertzakian" w:date="2018-09-12T11:32:00Z"/>
          <w:color w:val="000000"/>
        </w:rPr>
      </w:pPr>
      <w:del w:id="6952" w:author="Sam Tertzakian" w:date="2018-09-12T11:32:00Z">
        <w:r w:rsidDel="006A5725">
          <w:rPr>
            <w:color w:val="000000"/>
          </w:rPr>
          <w:delText xml:space="preserve">    </w:delText>
        </w:r>
        <w:r w:rsidDel="006A5725">
          <w:rPr>
            <w:color w:val="2B91AF"/>
          </w:rPr>
          <w:delText>DMF_MODULE_ATTRIBUTES</w:delText>
        </w:r>
        <w:r w:rsidDel="006A5725">
          <w:rPr>
            <w:color w:val="000000"/>
          </w:rPr>
          <w:delText xml:space="preserve"> moduleAttributes;</w:delText>
        </w:r>
        <w:bookmarkStart w:id="6953" w:name="_Toc524526370"/>
        <w:bookmarkStart w:id="6954" w:name="_Toc524527059"/>
        <w:bookmarkStart w:id="6955" w:name="_Toc524527748"/>
        <w:bookmarkEnd w:id="6953"/>
        <w:bookmarkEnd w:id="6954"/>
        <w:bookmarkEnd w:id="6955"/>
      </w:del>
    </w:p>
    <w:p w14:paraId="4CEBEEF7" w14:textId="642A2F5B" w:rsidR="000F6051" w:rsidDel="006A5725" w:rsidRDefault="000F6051" w:rsidP="000F6051">
      <w:pPr>
        <w:pStyle w:val="CodeBlock"/>
        <w:rPr>
          <w:del w:id="6956" w:author="Sam Tertzakian" w:date="2018-09-12T11:32:00Z"/>
          <w:color w:val="000000"/>
        </w:rPr>
      </w:pPr>
      <w:bookmarkStart w:id="6957" w:name="_Toc524526371"/>
      <w:bookmarkStart w:id="6958" w:name="_Toc524527060"/>
      <w:bookmarkStart w:id="6959" w:name="_Toc524527749"/>
      <w:bookmarkEnd w:id="6957"/>
      <w:bookmarkEnd w:id="6958"/>
      <w:bookmarkEnd w:id="6959"/>
    </w:p>
    <w:p w14:paraId="123B6136" w14:textId="0DC80756" w:rsidR="000F6051" w:rsidDel="006A5725" w:rsidRDefault="000F6051" w:rsidP="000F6051">
      <w:pPr>
        <w:pStyle w:val="CodeBlock"/>
        <w:rPr>
          <w:del w:id="6960" w:author="Sam Tertzakian" w:date="2018-09-12T11:32:00Z"/>
          <w:color w:val="000000"/>
        </w:rPr>
      </w:pPr>
      <w:del w:id="6961" w:author="Sam Tertzakian" w:date="2018-09-12T11:32:00Z">
        <w:r w:rsidDel="006A5725">
          <w:rPr>
            <w:color w:val="000000"/>
          </w:rPr>
          <w:delText xml:space="preserve">    </w:delText>
        </w:r>
        <w:r w:rsidDel="006A5725">
          <w:rPr>
            <w:color w:val="6F008A"/>
          </w:rPr>
          <w:delText>PAGED_CODE</w:delText>
        </w:r>
        <w:r w:rsidDel="006A5725">
          <w:rPr>
            <w:color w:val="000000"/>
          </w:rPr>
          <w:delText>();</w:delText>
        </w:r>
        <w:bookmarkStart w:id="6962" w:name="_Toc524526372"/>
        <w:bookmarkStart w:id="6963" w:name="_Toc524527061"/>
        <w:bookmarkStart w:id="6964" w:name="_Toc524527750"/>
        <w:bookmarkEnd w:id="6962"/>
        <w:bookmarkEnd w:id="6963"/>
        <w:bookmarkEnd w:id="6964"/>
      </w:del>
    </w:p>
    <w:p w14:paraId="0B0D022D" w14:textId="4DCE3978" w:rsidR="000F6051" w:rsidDel="006A5725" w:rsidRDefault="000F6051" w:rsidP="000F6051">
      <w:pPr>
        <w:pStyle w:val="CodeBlock"/>
        <w:rPr>
          <w:del w:id="6965" w:author="Sam Tertzakian" w:date="2018-09-12T11:32:00Z"/>
          <w:color w:val="000000"/>
        </w:rPr>
      </w:pPr>
      <w:bookmarkStart w:id="6966" w:name="_Toc524526373"/>
      <w:bookmarkStart w:id="6967" w:name="_Toc524527062"/>
      <w:bookmarkStart w:id="6968" w:name="_Toc524527751"/>
      <w:bookmarkEnd w:id="6966"/>
      <w:bookmarkEnd w:id="6967"/>
      <w:bookmarkEnd w:id="6968"/>
    </w:p>
    <w:p w14:paraId="0D193C9C" w14:textId="65B2F49E" w:rsidR="000F6051" w:rsidDel="006A5725" w:rsidRDefault="000F6051" w:rsidP="000F6051">
      <w:pPr>
        <w:pStyle w:val="CodeBlock"/>
        <w:rPr>
          <w:del w:id="6969" w:author="Sam Tertzakian" w:date="2018-09-12T11:32:00Z"/>
          <w:color w:val="000000"/>
        </w:rPr>
      </w:pPr>
      <w:del w:id="6970" w:author="Sam Tertzakian" w:date="2018-09-12T11:32:00Z">
        <w:r w:rsidDel="006A5725">
          <w:rPr>
            <w:color w:val="000000"/>
          </w:rPr>
          <w:delText xml:space="preserve">    </w:delText>
        </w:r>
        <w:r w:rsidDel="006A5725">
          <w:rPr>
            <w:color w:val="6F008A"/>
          </w:rPr>
          <w:delText>FuncEntry</w:delText>
        </w:r>
        <w:r w:rsidDel="006A5725">
          <w:rPr>
            <w:color w:val="000000"/>
          </w:rPr>
          <w:delText>(DMF_TRACE_PowerMeter);</w:delText>
        </w:r>
        <w:bookmarkStart w:id="6971" w:name="_Toc524526374"/>
        <w:bookmarkStart w:id="6972" w:name="_Toc524527063"/>
        <w:bookmarkStart w:id="6973" w:name="_Toc524527752"/>
        <w:bookmarkEnd w:id="6971"/>
        <w:bookmarkEnd w:id="6972"/>
        <w:bookmarkEnd w:id="6973"/>
      </w:del>
    </w:p>
    <w:p w14:paraId="1C36F25C" w14:textId="1D5F4DA2" w:rsidR="000F6051" w:rsidDel="006A5725" w:rsidRDefault="000F6051" w:rsidP="000F6051">
      <w:pPr>
        <w:pStyle w:val="CodeBlock"/>
        <w:rPr>
          <w:del w:id="6974" w:author="Sam Tertzakian" w:date="2018-09-12T11:32:00Z"/>
          <w:color w:val="000000"/>
        </w:rPr>
      </w:pPr>
      <w:bookmarkStart w:id="6975" w:name="_Toc524526375"/>
      <w:bookmarkStart w:id="6976" w:name="_Toc524527064"/>
      <w:bookmarkStart w:id="6977" w:name="_Toc524527753"/>
      <w:bookmarkEnd w:id="6975"/>
      <w:bookmarkEnd w:id="6976"/>
      <w:bookmarkEnd w:id="6977"/>
    </w:p>
    <w:p w14:paraId="7251D3A5" w14:textId="2BEB88DD" w:rsidR="000F6051" w:rsidDel="006A5725" w:rsidRDefault="000F6051" w:rsidP="000F6051">
      <w:pPr>
        <w:pStyle w:val="CodeBlock"/>
        <w:rPr>
          <w:del w:id="6978" w:author="Sam Tertzakian" w:date="2018-09-12T11:32:00Z"/>
          <w:color w:val="000000"/>
        </w:rPr>
      </w:pPr>
      <w:del w:id="6979" w:author="Sam Tertzakian" w:date="2018-09-12T11:32:00Z">
        <w:r w:rsidDel="006A5725">
          <w:rPr>
            <w:color w:val="000000"/>
          </w:rPr>
          <w:delText xml:space="preserve">    // </w:delText>
        </w:r>
        <w:r w:rsidRPr="000F6051" w:rsidDel="006A5725">
          <w:rPr>
            <w:color w:val="000000"/>
            <w:highlight w:val="yellow"/>
          </w:rPr>
          <w:delText>Step 1</w:delText>
        </w:r>
        <w:bookmarkStart w:id="6980" w:name="_Toc524526376"/>
        <w:bookmarkStart w:id="6981" w:name="_Toc524527065"/>
        <w:bookmarkStart w:id="6982" w:name="_Toc524527754"/>
        <w:bookmarkEnd w:id="6980"/>
        <w:bookmarkEnd w:id="6981"/>
        <w:bookmarkEnd w:id="6982"/>
      </w:del>
    </w:p>
    <w:p w14:paraId="238083A7" w14:textId="05EE4CDF" w:rsidR="000F6051" w:rsidDel="006A5725" w:rsidRDefault="000F6051" w:rsidP="000F6051">
      <w:pPr>
        <w:pStyle w:val="CodeBlock"/>
        <w:rPr>
          <w:del w:id="6983" w:author="Sam Tertzakian" w:date="2018-09-12T11:32:00Z"/>
          <w:color w:val="000000"/>
        </w:rPr>
      </w:pPr>
      <w:del w:id="6984" w:author="Sam Tertzakian" w:date="2018-09-12T11:32:00Z">
        <w:r w:rsidDel="006A5725">
          <w:rPr>
            <w:color w:val="000000"/>
          </w:rPr>
          <w:delText xml:space="preserve">    //</w:delText>
        </w:r>
        <w:bookmarkStart w:id="6985" w:name="_Toc524526377"/>
        <w:bookmarkStart w:id="6986" w:name="_Toc524527066"/>
        <w:bookmarkStart w:id="6987" w:name="_Toc524527755"/>
        <w:bookmarkEnd w:id="6985"/>
        <w:bookmarkEnd w:id="6986"/>
        <w:bookmarkEnd w:id="6987"/>
      </w:del>
    </w:p>
    <w:p w14:paraId="02FC640E" w14:textId="1E25581A" w:rsidR="000F6051" w:rsidDel="006A5725" w:rsidRDefault="000F6051" w:rsidP="000F6051">
      <w:pPr>
        <w:pStyle w:val="CodeBlock"/>
        <w:rPr>
          <w:del w:id="6988" w:author="Sam Tertzakian" w:date="2018-09-12T11:32:00Z"/>
          <w:color w:val="000000"/>
        </w:rPr>
      </w:pPr>
      <w:del w:id="6989" w:author="Sam Tertzakian" w:date="2018-09-12T11:32:00Z">
        <w:r w:rsidDel="006A5725">
          <w:rPr>
            <w:color w:val="000000"/>
          </w:rPr>
          <w:delText xml:space="preserve">    DMF_ENTRYPOINTS_DMF_INIT(&amp;DmfEntrypointsDmf_PowerMeter);</w:delText>
        </w:r>
        <w:bookmarkStart w:id="6990" w:name="_Toc524526378"/>
        <w:bookmarkStart w:id="6991" w:name="_Toc524527067"/>
        <w:bookmarkStart w:id="6992" w:name="_Toc524527756"/>
        <w:bookmarkEnd w:id="6990"/>
        <w:bookmarkEnd w:id="6991"/>
        <w:bookmarkEnd w:id="6992"/>
      </w:del>
    </w:p>
    <w:p w14:paraId="27971C25" w14:textId="19B1981E" w:rsidR="000F6051" w:rsidDel="006A5725" w:rsidRDefault="000F6051" w:rsidP="000F6051">
      <w:pPr>
        <w:pStyle w:val="CodeBlock"/>
        <w:rPr>
          <w:del w:id="6993" w:author="Sam Tertzakian" w:date="2018-09-12T11:32:00Z"/>
          <w:color w:val="000000"/>
        </w:rPr>
      </w:pPr>
      <w:del w:id="6994" w:author="Sam Tertzakian" w:date="2018-09-12T11:32:00Z">
        <w:r w:rsidDel="006A5725">
          <w:rPr>
            <w:color w:val="000000"/>
          </w:rPr>
          <w:delText xml:space="preserve">    DmfEntrypointsDmf_PowerMeter.DeviceOpen = DMF_PowerMeter_Open;</w:delText>
        </w:r>
        <w:bookmarkStart w:id="6995" w:name="_Toc524526379"/>
        <w:bookmarkStart w:id="6996" w:name="_Toc524527068"/>
        <w:bookmarkStart w:id="6997" w:name="_Toc524527757"/>
        <w:bookmarkEnd w:id="6995"/>
        <w:bookmarkEnd w:id="6996"/>
        <w:bookmarkEnd w:id="6997"/>
      </w:del>
    </w:p>
    <w:p w14:paraId="6B1F6D9D" w14:textId="4D2572FE" w:rsidR="000F6051" w:rsidDel="006A5725" w:rsidRDefault="000F6051" w:rsidP="000F6051">
      <w:pPr>
        <w:pStyle w:val="CodeBlock"/>
        <w:rPr>
          <w:del w:id="6998" w:author="Sam Tertzakian" w:date="2018-09-12T11:32:00Z"/>
          <w:color w:val="000000"/>
        </w:rPr>
      </w:pPr>
      <w:del w:id="6999" w:author="Sam Tertzakian" w:date="2018-09-12T11:32:00Z">
        <w:r w:rsidDel="006A5725">
          <w:rPr>
            <w:color w:val="000000"/>
          </w:rPr>
          <w:delText xml:space="preserve">    DmfEntrypointsDmf_PowerMeter.DeviceClose = DMF_PowerMeter_Close;</w:delText>
        </w:r>
        <w:bookmarkStart w:id="7000" w:name="_Toc524526380"/>
        <w:bookmarkStart w:id="7001" w:name="_Toc524527069"/>
        <w:bookmarkStart w:id="7002" w:name="_Toc524527758"/>
        <w:bookmarkEnd w:id="7000"/>
        <w:bookmarkEnd w:id="7001"/>
        <w:bookmarkEnd w:id="7002"/>
      </w:del>
    </w:p>
    <w:p w14:paraId="2FBD1D64" w14:textId="4EFF83AD" w:rsidR="000F6051" w:rsidDel="006A5725" w:rsidRDefault="000F6051" w:rsidP="000F6051">
      <w:pPr>
        <w:pStyle w:val="CodeBlock"/>
        <w:rPr>
          <w:del w:id="7003" w:author="Sam Tertzakian" w:date="2018-09-12T11:32:00Z"/>
          <w:color w:val="000000"/>
        </w:rPr>
      </w:pPr>
      <w:del w:id="7004" w:author="Sam Tertzakian" w:date="2018-09-12T11:32:00Z">
        <w:r w:rsidDel="006A5725">
          <w:rPr>
            <w:color w:val="000000"/>
          </w:rPr>
          <w:delText xml:space="preserve">    DmfEntrypointsDmf_PowerMeter.DeviceNotificationRegister = DMF_PowerMeter_NotificationRegister;</w:delText>
        </w:r>
        <w:bookmarkStart w:id="7005" w:name="_Toc524526381"/>
        <w:bookmarkStart w:id="7006" w:name="_Toc524527070"/>
        <w:bookmarkStart w:id="7007" w:name="_Toc524527759"/>
        <w:bookmarkEnd w:id="7005"/>
        <w:bookmarkEnd w:id="7006"/>
        <w:bookmarkEnd w:id="7007"/>
      </w:del>
    </w:p>
    <w:p w14:paraId="051D5AD3" w14:textId="3B6B56CB" w:rsidR="000F6051" w:rsidDel="006A5725" w:rsidRDefault="000F6051" w:rsidP="000F6051">
      <w:pPr>
        <w:pStyle w:val="CodeBlock"/>
        <w:rPr>
          <w:del w:id="7008" w:author="Sam Tertzakian" w:date="2018-09-12T11:32:00Z"/>
          <w:color w:val="000000"/>
        </w:rPr>
      </w:pPr>
      <w:del w:id="7009" w:author="Sam Tertzakian" w:date="2018-09-12T11:32:00Z">
        <w:r w:rsidDel="006A5725">
          <w:rPr>
            <w:color w:val="000000"/>
          </w:rPr>
          <w:delText xml:space="preserve">    DmfEntrypointsDmf_PowerMeter.DeviceNotificationUnregister = DMF_PowerMeter_NotificationUnregister;</w:delText>
        </w:r>
        <w:bookmarkStart w:id="7010" w:name="_Toc524526382"/>
        <w:bookmarkStart w:id="7011" w:name="_Toc524527071"/>
        <w:bookmarkStart w:id="7012" w:name="_Toc524527760"/>
        <w:bookmarkEnd w:id="7010"/>
        <w:bookmarkEnd w:id="7011"/>
        <w:bookmarkEnd w:id="7012"/>
      </w:del>
    </w:p>
    <w:p w14:paraId="47CB1B69" w14:textId="1FED8682" w:rsidR="000F6051" w:rsidDel="006A5725" w:rsidRDefault="000F6051" w:rsidP="000F6051">
      <w:pPr>
        <w:pStyle w:val="CodeBlock"/>
        <w:rPr>
          <w:del w:id="7013" w:author="Sam Tertzakian" w:date="2018-09-12T11:32:00Z"/>
          <w:color w:val="000000"/>
        </w:rPr>
      </w:pPr>
      <w:bookmarkStart w:id="7014" w:name="_Toc524526383"/>
      <w:bookmarkStart w:id="7015" w:name="_Toc524527072"/>
      <w:bookmarkStart w:id="7016" w:name="_Toc524527761"/>
      <w:bookmarkEnd w:id="7014"/>
      <w:bookmarkEnd w:id="7015"/>
      <w:bookmarkEnd w:id="7016"/>
    </w:p>
    <w:p w14:paraId="5DDFB9C9" w14:textId="01E03571" w:rsidR="000F6051" w:rsidDel="006A5725" w:rsidRDefault="000F6051" w:rsidP="000F6051">
      <w:pPr>
        <w:pStyle w:val="CodeBlock"/>
        <w:rPr>
          <w:del w:id="7017" w:author="Sam Tertzakian" w:date="2018-09-12T11:32:00Z"/>
          <w:color w:val="000000"/>
        </w:rPr>
      </w:pPr>
      <w:del w:id="7018" w:author="Sam Tertzakian" w:date="2018-09-12T11:32:00Z">
        <w:r w:rsidDel="006A5725">
          <w:rPr>
            <w:color w:val="000000"/>
          </w:rPr>
          <w:delText xml:space="preserve">    // </w:delText>
        </w:r>
        <w:r w:rsidRPr="000F6051" w:rsidDel="006A5725">
          <w:rPr>
            <w:color w:val="000000"/>
            <w:highlight w:val="yellow"/>
          </w:rPr>
          <w:delText>Step 2</w:delText>
        </w:r>
        <w:r w:rsidDel="006A5725">
          <w:rPr>
            <w:color w:val="000000"/>
          </w:rPr>
          <w:delText xml:space="preserve"> (Omitted because it is not needed).</w:delText>
        </w:r>
        <w:bookmarkStart w:id="7019" w:name="_Toc524526384"/>
        <w:bookmarkStart w:id="7020" w:name="_Toc524527073"/>
        <w:bookmarkStart w:id="7021" w:name="_Toc524527762"/>
        <w:bookmarkEnd w:id="7019"/>
        <w:bookmarkEnd w:id="7020"/>
        <w:bookmarkEnd w:id="7021"/>
      </w:del>
    </w:p>
    <w:p w14:paraId="67F6206B" w14:textId="116EE58E" w:rsidR="000F6051" w:rsidDel="006A5725" w:rsidRDefault="000F6051" w:rsidP="000F6051">
      <w:pPr>
        <w:pStyle w:val="CodeBlock"/>
        <w:rPr>
          <w:del w:id="7022" w:author="Sam Tertzakian" w:date="2018-09-12T11:32:00Z"/>
          <w:color w:val="000000"/>
        </w:rPr>
      </w:pPr>
      <w:del w:id="7023" w:author="Sam Tertzakian" w:date="2018-09-12T11:32:00Z">
        <w:r w:rsidDel="006A5725">
          <w:rPr>
            <w:color w:val="000000"/>
          </w:rPr>
          <w:delText xml:space="preserve">    //</w:delText>
        </w:r>
        <w:bookmarkStart w:id="7024" w:name="_Toc524526385"/>
        <w:bookmarkStart w:id="7025" w:name="_Toc524527074"/>
        <w:bookmarkStart w:id="7026" w:name="_Toc524527763"/>
        <w:bookmarkEnd w:id="7024"/>
        <w:bookmarkEnd w:id="7025"/>
        <w:bookmarkEnd w:id="7026"/>
      </w:del>
    </w:p>
    <w:p w14:paraId="1025BF38" w14:textId="66692039" w:rsidR="000F6051" w:rsidDel="006A5725" w:rsidRDefault="000F6051" w:rsidP="000F6051">
      <w:pPr>
        <w:pStyle w:val="CodeBlock"/>
        <w:rPr>
          <w:del w:id="7027" w:author="Sam Tertzakian" w:date="2018-09-12T11:32:00Z"/>
          <w:color w:val="000000"/>
        </w:rPr>
      </w:pPr>
      <w:bookmarkStart w:id="7028" w:name="_Toc524526386"/>
      <w:bookmarkStart w:id="7029" w:name="_Toc524527075"/>
      <w:bookmarkStart w:id="7030" w:name="_Toc524527764"/>
      <w:bookmarkEnd w:id="7028"/>
      <w:bookmarkEnd w:id="7029"/>
      <w:bookmarkEnd w:id="7030"/>
    </w:p>
    <w:p w14:paraId="1F1C6DDE" w14:textId="472F144F" w:rsidR="000F6051" w:rsidDel="006A5725" w:rsidRDefault="000F6051" w:rsidP="000F6051">
      <w:pPr>
        <w:pStyle w:val="CodeBlock"/>
        <w:rPr>
          <w:del w:id="7031" w:author="Sam Tertzakian" w:date="2018-09-12T11:32:00Z"/>
          <w:color w:val="000000"/>
        </w:rPr>
      </w:pPr>
      <w:del w:id="7032" w:author="Sam Tertzakian" w:date="2018-09-12T11:32:00Z">
        <w:r w:rsidDel="006A5725">
          <w:rPr>
            <w:color w:val="000000"/>
          </w:rPr>
          <w:delText xml:space="preserve">    // </w:delText>
        </w:r>
        <w:r w:rsidRPr="000F6051" w:rsidDel="006A5725">
          <w:rPr>
            <w:color w:val="000000"/>
            <w:highlight w:val="yellow"/>
          </w:rPr>
          <w:delText>Step 3</w:delText>
        </w:r>
        <w:bookmarkStart w:id="7033" w:name="_Toc524526387"/>
        <w:bookmarkStart w:id="7034" w:name="_Toc524527076"/>
        <w:bookmarkStart w:id="7035" w:name="_Toc524527765"/>
        <w:bookmarkEnd w:id="7033"/>
        <w:bookmarkEnd w:id="7034"/>
        <w:bookmarkEnd w:id="7035"/>
      </w:del>
    </w:p>
    <w:p w14:paraId="20EB220A" w14:textId="742AF9B5" w:rsidR="000F6051" w:rsidDel="006A5725" w:rsidRDefault="000F6051" w:rsidP="000F6051">
      <w:pPr>
        <w:pStyle w:val="CodeBlock"/>
        <w:rPr>
          <w:del w:id="7036" w:author="Sam Tertzakian" w:date="2018-09-12T11:32:00Z"/>
          <w:color w:val="000000"/>
        </w:rPr>
      </w:pPr>
      <w:del w:id="7037" w:author="Sam Tertzakian" w:date="2018-09-12T11:32:00Z">
        <w:r w:rsidDel="006A5725">
          <w:rPr>
            <w:color w:val="000000"/>
          </w:rPr>
          <w:delText xml:space="preserve">    //</w:delText>
        </w:r>
        <w:bookmarkStart w:id="7038" w:name="_Toc524526388"/>
        <w:bookmarkStart w:id="7039" w:name="_Toc524527077"/>
        <w:bookmarkStart w:id="7040" w:name="_Toc524527766"/>
        <w:bookmarkEnd w:id="7038"/>
        <w:bookmarkEnd w:id="7039"/>
        <w:bookmarkEnd w:id="7040"/>
      </w:del>
    </w:p>
    <w:p w14:paraId="654806FA" w14:textId="2FBA7AE2" w:rsidR="000F6051" w:rsidDel="006A5725" w:rsidRDefault="000F6051" w:rsidP="000F6051">
      <w:pPr>
        <w:pStyle w:val="CodeBlock"/>
        <w:rPr>
          <w:del w:id="7041" w:author="Sam Tertzakian" w:date="2018-09-12T11:32:00Z"/>
          <w:color w:val="000000"/>
        </w:rPr>
      </w:pPr>
      <w:del w:id="7042" w:author="Sam Tertzakian" w:date="2018-09-12T11:32:00Z">
        <w:r w:rsidDel="006A5725">
          <w:rPr>
            <w:color w:val="000000"/>
          </w:rPr>
          <w:delText xml:space="preserve">    DMF_MODULE_DESCRIPTOR_INIT(&amp;DmfModuleDescriptor_PowerMeter,</w:delText>
        </w:r>
        <w:bookmarkStart w:id="7043" w:name="_Toc524526389"/>
        <w:bookmarkStart w:id="7044" w:name="_Toc524527078"/>
        <w:bookmarkStart w:id="7045" w:name="_Toc524527767"/>
        <w:bookmarkEnd w:id="7043"/>
        <w:bookmarkEnd w:id="7044"/>
        <w:bookmarkEnd w:id="7045"/>
      </w:del>
    </w:p>
    <w:p w14:paraId="174083AF" w14:textId="3B5E0983" w:rsidR="000F6051" w:rsidDel="006A5725" w:rsidRDefault="000F6051" w:rsidP="000F6051">
      <w:pPr>
        <w:pStyle w:val="CodeBlock"/>
        <w:rPr>
          <w:del w:id="7046" w:author="Sam Tertzakian" w:date="2018-09-12T11:32:00Z"/>
          <w:color w:val="000000"/>
        </w:rPr>
      </w:pPr>
      <w:del w:id="7047" w:author="Sam Tertzakian" w:date="2018-09-12T11:32:00Z">
        <w:r w:rsidDel="006A5725">
          <w:rPr>
            <w:color w:val="000000"/>
          </w:rPr>
          <w:delText xml:space="preserve">                               </w:delText>
        </w:r>
        <w:r w:rsidDel="006A5725">
          <w:rPr>
            <w:color w:val="A31515"/>
          </w:rPr>
          <w:delText>"PowerMeter"</w:delText>
        </w:r>
        <w:r w:rsidDel="006A5725">
          <w:rPr>
            <w:color w:val="000000"/>
          </w:rPr>
          <w:delText>,</w:delText>
        </w:r>
        <w:bookmarkStart w:id="7048" w:name="_Toc524526390"/>
        <w:bookmarkStart w:id="7049" w:name="_Toc524527079"/>
        <w:bookmarkStart w:id="7050" w:name="_Toc524527768"/>
        <w:bookmarkEnd w:id="7048"/>
        <w:bookmarkEnd w:id="7049"/>
        <w:bookmarkEnd w:id="7050"/>
      </w:del>
    </w:p>
    <w:p w14:paraId="21088267" w14:textId="017BAF6C" w:rsidR="000F6051" w:rsidDel="006A5725" w:rsidRDefault="000F6051" w:rsidP="000F6051">
      <w:pPr>
        <w:pStyle w:val="CodeBlock"/>
        <w:rPr>
          <w:del w:id="7051" w:author="Sam Tertzakian" w:date="2018-09-12T11:32:00Z"/>
          <w:color w:val="000000"/>
        </w:rPr>
      </w:pPr>
      <w:del w:id="7052" w:author="Sam Tertzakian" w:date="2018-09-12T11:32:00Z">
        <w:r w:rsidDel="006A5725">
          <w:rPr>
            <w:color w:val="000000"/>
          </w:rPr>
          <w:delText xml:space="preserve">                               </w:delText>
        </w:r>
        <w:r w:rsidDel="006A5725">
          <w:rPr>
            <w:color w:val="6F008A"/>
          </w:rPr>
          <w:delText>DMF_MODULE_OPTIONS_PASSIVE</w:delText>
        </w:r>
        <w:r w:rsidDel="006A5725">
          <w:rPr>
            <w:color w:val="000000"/>
          </w:rPr>
          <w:delText>,</w:delText>
        </w:r>
        <w:bookmarkStart w:id="7053" w:name="_Toc524526391"/>
        <w:bookmarkStart w:id="7054" w:name="_Toc524527080"/>
        <w:bookmarkStart w:id="7055" w:name="_Toc524527769"/>
        <w:bookmarkEnd w:id="7053"/>
        <w:bookmarkEnd w:id="7054"/>
        <w:bookmarkEnd w:id="7055"/>
      </w:del>
    </w:p>
    <w:p w14:paraId="5E7F7B3D" w14:textId="7A15CC29" w:rsidR="000F6051" w:rsidDel="006A5725" w:rsidRDefault="000F6051" w:rsidP="000F6051">
      <w:pPr>
        <w:pStyle w:val="CodeBlock"/>
        <w:rPr>
          <w:del w:id="7056" w:author="Sam Tertzakian" w:date="2018-09-12T11:32:00Z"/>
          <w:color w:val="000000"/>
        </w:rPr>
      </w:pPr>
      <w:del w:id="7057" w:author="Sam Tertzakian" w:date="2018-09-12T11:32:00Z">
        <w:r w:rsidDel="006A5725">
          <w:rPr>
            <w:color w:val="000000"/>
          </w:rPr>
          <w:delText xml:space="preserve">                               </w:delText>
        </w:r>
        <w:r w:rsidDel="006A5725">
          <w:rPr>
            <w:color w:val="2F4F4F"/>
          </w:rPr>
          <w:delText>DMF_MODULE_OPEN_OPTION_OPEN_PrepareHardware</w:delText>
        </w:r>
        <w:r w:rsidDel="006A5725">
          <w:rPr>
            <w:color w:val="000000"/>
          </w:rPr>
          <w:delText>);</w:delText>
        </w:r>
        <w:bookmarkStart w:id="7058" w:name="_Toc524526392"/>
        <w:bookmarkStart w:id="7059" w:name="_Toc524527081"/>
        <w:bookmarkStart w:id="7060" w:name="_Toc524527770"/>
        <w:bookmarkEnd w:id="7058"/>
        <w:bookmarkEnd w:id="7059"/>
        <w:bookmarkEnd w:id="7060"/>
      </w:del>
    </w:p>
    <w:p w14:paraId="5BA7BA7C" w14:textId="31462D8B" w:rsidR="000F6051" w:rsidDel="006A5725" w:rsidRDefault="000F6051" w:rsidP="000F6051">
      <w:pPr>
        <w:pStyle w:val="CodeBlock"/>
        <w:rPr>
          <w:del w:id="7061" w:author="Sam Tertzakian" w:date="2018-09-12T11:32:00Z"/>
          <w:color w:val="000000"/>
        </w:rPr>
      </w:pPr>
      <w:bookmarkStart w:id="7062" w:name="_Toc524526393"/>
      <w:bookmarkStart w:id="7063" w:name="_Toc524527082"/>
      <w:bookmarkStart w:id="7064" w:name="_Toc524527771"/>
      <w:bookmarkEnd w:id="7062"/>
      <w:bookmarkEnd w:id="7063"/>
      <w:bookmarkEnd w:id="7064"/>
    </w:p>
    <w:p w14:paraId="4CAA1365" w14:textId="04EFE8C9" w:rsidR="000F6051" w:rsidDel="006A5725" w:rsidRDefault="000F6051" w:rsidP="000F6051">
      <w:pPr>
        <w:pStyle w:val="CodeBlock"/>
        <w:rPr>
          <w:del w:id="7065" w:author="Sam Tertzakian" w:date="2018-09-12T11:32:00Z"/>
          <w:color w:val="000000"/>
        </w:rPr>
      </w:pPr>
      <w:del w:id="7066" w:author="Sam Tertzakian" w:date="2018-09-12T11:32:00Z">
        <w:r w:rsidDel="006A5725">
          <w:rPr>
            <w:color w:val="000000"/>
          </w:rPr>
          <w:delText xml:space="preserve">    DmfModuleDescriptor_PowerMeter.EntrypointsDmf = &amp;DmfEntrypointsDmf_PowerMeter;</w:delText>
        </w:r>
        <w:bookmarkStart w:id="7067" w:name="_Toc524526394"/>
        <w:bookmarkStart w:id="7068" w:name="_Toc524527083"/>
        <w:bookmarkStart w:id="7069" w:name="_Toc524527772"/>
        <w:bookmarkEnd w:id="7067"/>
        <w:bookmarkEnd w:id="7068"/>
        <w:bookmarkEnd w:id="7069"/>
      </w:del>
    </w:p>
    <w:p w14:paraId="33B6D632" w14:textId="202C95DF" w:rsidR="000F6051" w:rsidDel="006A5725" w:rsidRDefault="000F6051" w:rsidP="000F6051">
      <w:pPr>
        <w:pStyle w:val="CodeBlock"/>
        <w:rPr>
          <w:del w:id="7070" w:author="Sam Tertzakian" w:date="2018-09-12T11:32:00Z"/>
          <w:color w:val="000000"/>
        </w:rPr>
      </w:pPr>
      <w:del w:id="7071" w:author="Sam Tertzakian" w:date="2018-09-12T11:32:00Z">
        <w:r w:rsidDel="006A5725">
          <w:rPr>
            <w:color w:val="000000"/>
          </w:rPr>
          <w:delText xml:space="preserve">    DmfModuleDescriptor_PowerMeter.ModuleConfigSize = </w:delText>
        </w:r>
        <w:r w:rsidDel="006A5725">
          <w:rPr>
            <w:color w:val="0000FF"/>
          </w:rPr>
          <w:delText>sizeof</w:delText>
        </w:r>
        <w:r w:rsidDel="006A5725">
          <w:rPr>
            <w:color w:val="000000"/>
          </w:rPr>
          <w:delText>(</w:delText>
        </w:r>
        <w:r w:rsidDel="006A5725">
          <w:rPr>
            <w:color w:val="2B91AF"/>
          </w:rPr>
          <w:delText>DMF_CONFIG_PowerMeter</w:delText>
        </w:r>
        <w:r w:rsidDel="006A5725">
          <w:rPr>
            <w:color w:val="000000"/>
          </w:rPr>
          <w:delText>);</w:delText>
        </w:r>
        <w:bookmarkStart w:id="7072" w:name="_Toc524526395"/>
        <w:bookmarkStart w:id="7073" w:name="_Toc524527084"/>
        <w:bookmarkStart w:id="7074" w:name="_Toc524527773"/>
        <w:bookmarkEnd w:id="7072"/>
        <w:bookmarkEnd w:id="7073"/>
        <w:bookmarkEnd w:id="7074"/>
      </w:del>
    </w:p>
    <w:p w14:paraId="0844011A" w14:textId="697E6001" w:rsidR="000F6051" w:rsidDel="006A5725" w:rsidRDefault="000F6051" w:rsidP="000F6051">
      <w:pPr>
        <w:pStyle w:val="CodeBlock"/>
        <w:rPr>
          <w:del w:id="7075" w:author="Sam Tertzakian" w:date="2018-09-12T11:32:00Z"/>
          <w:color w:val="000000"/>
        </w:rPr>
      </w:pPr>
      <w:bookmarkStart w:id="7076" w:name="_Toc524526396"/>
      <w:bookmarkStart w:id="7077" w:name="_Toc524527085"/>
      <w:bookmarkStart w:id="7078" w:name="_Toc524527774"/>
      <w:bookmarkEnd w:id="7076"/>
      <w:bookmarkEnd w:id="7077"/>
      <w:bookmarkEnd w:id="7078"/>
    </w:p>
    <w:p w14:paraId="13931FB5" w14:textId="4EA5190B" w:rsidR="000F6051" w:rsidDel="006A5725" w:rsidRDefault="000F6051" w:rsidP="000F6051">
      <w:pPr>
        <w:pStyle w:val="CodeBlock"/>
        <w:rPr>
          <w:del w:id="7079" w:author="Sam Tertzakian" w:date="2018-09-12T11:32:00Z"/>
          <w:color w:val="000000"/>
        </w:rPr>
      </w:pPr>
      <w:del w:id="7080" w:author="Sam Tertzakian" w:date="2018-09-12T11:32:00Z">
        <w:r w:rsidDel="006A5725">
          <w:rPr>
            <w:color w:val="000000"/>
          </w:rPr>
          <w:delText xml:space="preserve">    // </w:delText>
        </w:r>
        <w:r w:rsidRPr="000F6051" w:rsidDel="006A5725">
          <w:rPr>
            <w:color w:val="000000"/>
            <w:highlight w:val="yellow"/>
          </w:rPr>
          <w:delText>Step 4</w:delText>
        </w:r>
        <w:bookmarkStart w:id="7081" w:name="_Toc524526397"/>
        <w:bookmarkStart w:id="7082" w:name="_Toc524527086"/>
        <w:bookmarkStart w:id="7083" w:name="_Toc524527775"/>
        <w:bookmarkEnd w:id="7081"/>
        <w:bookmarkEnd w:id="7082"/>
        <w:bookmarkEnd w:id="7083"/>
      </w:del>
    </w:p>
    <w:p w14:paraId="1061AF2A" w14:textId="2EBE8CE5" w:rsidR="000F6051" w:rsidDel="006A5725" w:rsidRDefault="000F6051" w:rsidP="000F6051">
      <w:pPr>
        <w:pStyle w:val="CodeBlock"/>
        <w:rPr>
          <w:del w:id="7084" w:author="Sam Tertzakian" w:date="2018-09-12T11:32:00Z"/>
          <w:color w:val="000000"/>
        </w:rPr>
      </w:pPr>
      <w:del w:id="7085" w:author="Sam Tertzakian" w:date="2018-09-12T11:32:00Z">
        <w:r w:rsidDel="006A5725">
          <w:rPr>
            <w:color w:val="000000"/>
          </w:rPr>
          <w:delText xml:space="preserve">    //</w:delText>
        </w:r>
        <w:bookmarkStart w:id="7086" w:name="_Toc524526398"/>
        <w:bookmarkStart w:id="7087" w:name="_Toc524527087"/>
        <w:bookmarkStart w:id="7088" w:name="_Toc524527776"/>
        <w:bookmarkEnd w:id="7086"/>
        <w:bookmarkEnd w:id="7087"/>
        <w:bookmarkEnd w:id="7088"/>
      </w:del>
    </w:p>
    <w:p w14:paraId="33EAFA1E" w14:textId="7AF61E49" w:rsidR="000F6051" w:rsidDel="006A5725" w:rsidRDefault="000F6051" w:rsidP="000F6051">
      <w:pPr>
        <w:pStyle w:val="CodeBlock"/>
        <w:rPr>
          <w:del w:id="7089" w:author="Sam Tertzakian" w:date="2018-09-12T11:32:00Z"/>
          <w:color w:val="000000"/>
        </w:rPr>
      </w:pPr>
      <w:del w:id="7090" w:author="Sam Tertzakian" w:date="2018-09-12T11:32:00Z">
        <w:r w:rsidDel="006A5725">
          <w:rPr>
            <w:color w:val="000000"/>
          </w:rPr>
          <w:delText xml:space="preserve">    </w:delText>
        </w:r>
        <w:r w:rsidDel="006A5725">
          <w:rPr>
            <w:color w:val="6F008A"/>
          </w:rPr>
          <w:delText>DMF_WDF_OBJECT_ATTRIBUTES_INIT_CONTEXT_TYPE</w:delText>
        </w:r>
        <w:r w:rsidDel="006A5725">
          <w:rPr>
            <w:color w:val="000000"/>
          </w:rPr>
          <w:delText>(attributes,</w:delText>
        </w:r>
        <w:bookmarkStart w:id="7091" w:name="_Toc524526399"/>
        <w:bookmarkStart w:id="7092" w:name="_Toc524527088"/>
        <w:bookmarkStart w:id="7093" w:name="_Toc524527777"/>
        <w:bookmarkEnd w:id="7091"/>
        <w:bookmarkEnd w:id="7092"/>
        <w:bookmarkEnd w:id="7093"/>
      </w:del>
    </w:p>
    <w:p w14:paraId="588A292A" w14:textId="79F6C0A4" w:rsidR="000F6051" w:rsidDel="006A5725" w:rsidRDefault="000F6051" w:rsidP="000F6051">
      <w:pPr>
        <w:pStyle w:val="CodeBlock"/>
        <w:rPr>
          <w:del w:id="7094" w:author="Sam Tertzakian" w:date="2018-09-12T11:32:00Z"/>
          <w:color w:val="000000"/>
        </w:rPr>
      </w:pPr>
      <w:del w:id="7095" w:author="Sam Tertzakian" w:date="2018-09-12T11:32:00Z">
        <w:r w:rsidDel="006A5725">
          <w:rPr>
            <w:color w:val="000000"/>
          </w:rPr>
          <w:delText xml:space="preserve">                                                </w:delText>
        </w:r>
        <w:r w:rsidDel="006A5725">
          <w:delText>ObjectAttributes</w:delText>
        </w:r>
        <w:r w:rsidDel="006A5725">
          <w:rPr>
            <w:color w:val="000000"/>
          </w:rPr>
          <w:delText>,</w:delText>
        </w:r>
        <w:bookmarkStart w:id="7096" w:name="_Toc524526400"/>
        <w:bookmarkStart w:id="7097" w:name="_Toc524527089"/>
        <w:bookmarkStart w:id="7098" w:name="_Toc524527778"/>
        <w:bookmarkEnd w:id="7096"/>
        <w:bookmarkEnd w:id="7097"/>
        <w:bookmarkEnd w:id="7098"/>
      </w:del>
    </w:p>
    <w:p w14:paraId="475A090C" w14:textId="448F4AC2" w:rsidR="000F6051" w:rsidDel="006A5725" w:rsidRDefault="000F6051" w:rsidP="000F6051">
      <w:pPr>
        <w:pStyle w:val="CodeBlock"/>
        <w:rPr>
          <w:del w:id="7099" w:author="Sam Tertzakian" w:date="2018-09-12T11:32:00Z"/>
          <w:color w:val="000000"/>
        </w:rPr>
      </w:pPr>
      <w:del w:id="7100" w:author="Sam Tertzakian" w:date="2018-09-12T11:32:00Z">
        <w:r w:rsidDel="006A5725">
          <w:rPr>
            <w:color w:val="000000"/>
          </w:rPr>
          <w:delText xml:space="preserve">                                                </w:delText>
        </w:r>
        <w:r w:rsidDel="006A5725">
          <w:rPr>
            <w:color w:val="2B91AF"/>
          </w:rPr>
          <w:delText>DMF_CONTEXT_PowerMeter</w:delText>
        </w:r>
        <w:r w:rsidDel="006A5725">
          <w:rPr>
            <w:color w:val="000000"/>
          </w:rPr>
          <w:delText>);</w:delText>
        </w:r>
        <w:bookmarkStart w:id="7101" w:name="_Toc524526401"/>
        <w:bookmarkStart w:id="7102" w:name="_Toc524527090"/>
        <w:bookmarkStart w:id="7103" w:name="_Toc524527779"/>
        <w:bookmarkEnd w:id="7101"/>
        <w:bookmarkEnd w:id="7102"/>
        <w:bookmarkEnd w:id="7103"/>
      </w:del>
    </w:p>
    <w:p w14:paraId="6419F490" w14:textId="4833BD02" w:rsidR="000F6051" w:rsidDel="006A5725" w:rsidRDefault="000F6051" w:rsidP="000F6051">
      <w:pPr>
        <w:pStyle w:val="CodeBlock"/>
        <w:rPr>
          <w:del w:id="7104" w:author="Sam Tertzakian" w:date="2018-09-12T11:32:00Z"/>
          <w:color w:val="000000"/>
        </w:rPr>
      </w:pPr>
      <w:bookmarkStart w:id="7105" w:name="_Toc524526402"/>
      <w:bookmarkStart w:id="7106" w:name="_Toc524527091"/>
      <w:bookmarkStart w:id="7107" w:name="_Toc524527780"/>
      <w:bookmarkEnd w:id="7105"/>
      <w:bookmarkEnd w:id="7106"/>
      <w:bookmarkEnd w:id="7107"/>
    </w:p>
    <w:p w14:paraId="4BAB26D4" w14:textId="55B728C7" w:rsidR="000F6051" w:rsidDel="006A5725" w:rsidRDefault="000F6051" w:rsidP="000F6051">
      <w:pPr>
        <w:pStyle w:val="CodeBlock"/>
        <w:rPr>
          <w:del w:id="7108" w:author="Sam Tertzakian" w:date="2018-09-12T11:32:00Z"/>
          <w:color w:val="000000"/>
        </w:rPr>
      </w:pPr>
      <w:del w:id="7109" w:author="Sam Tertzakian" w:date="2018-09-12T11:32:00Z">
        <w:r w:rsidDel="006A5725">
          <w:rPr>
            <w:color w:val="000000"/>
          </w:rPr>
          <w:delText xml:space="preserve">    // </w:delText>
        </w:r>
        <w:r w:rsidRPr="000F6051" w:rsidDel="006A5725">
          <w:rPr>
            <w:color w:val="000000"/>
            <w:highlight w:val="yellow"/>
          </w:rPr>
          <w:delText>Step 5</w:delText>
        </w:r>
        <w:bookmarkStart w:id="7110" w:name="_Toc524526403"/>
        <w:bookmarkStart w:id="7111" w:name="_Toc524527092"/>
        <w:bookmarkStart w:id="7112" w:name="_Toc524527781"/>
        <w:bookmarkEnd w:id="7110"/>
        <w:bookmarkEnd w:id="7111"/>
        <w:bookmarkEnd w:id="7112"/>
      </w:del>
    </w:p>
    <w:p w14:paraId="1D340994" w14:textId="6EA42DD6" w:rsidR="000F6051" w:rsidDel="006A5725" w:rsidRDefault="000F6051" w:rsidP="000F6051">
      <w:pPr>
        <w:pStyle w:val="CodeBlock"/>
        <w:rPr>
          <w:del w:id="7113" w:author="Sam Tertzakian" w:date="2018-09-12T11:32:00Z"/>
          <w:color w:val="000000"/>
        </w:rPr>
      </w:pPr>
      <w:del w:id="7114" w:author="Sam Tertzakian" w:date="2018-09-12T11:32:00Z">
        <w:r w:rsidDel="006A5725">
          <w:rPr>
            <w:color w:val="000000"/>
          </w:rPr>
          <w:delText xml:space="preserve">    //</w:delText>
        </w:r>
        <w:bookmarkStart w:id="7115" w:name="_Toc524526404"/>
        <w:bookmarkStart w:id="7116" w:name="_Toc524527093"/>
        <w:bookmarkStart w:id="7117" w:name="_Toc524527782"/>
        <w:bookmarkEnd w:id="7115"/>
        <w:bookmarkEnd w:id="7116"/>
        <w:bookmarkEnd w:id="7117"/>
      </w:del>
    </w:p>
    <w:p w14:paraId="52C82508" w14:textId="431E3EF9" w:rsidR="000F6051" w:rsidDel="006A5725" w:rsidRDefault="000F6051" w:rsidP="000F6051">
      <w:pPr>
        <w:pStyle w:val="CodeBlock"/>
        <w:rPr>
          <w:del w:id="7118" w:author="Sam Tertzakian" w:date="2018-09-12T11:32:00Z"/>
          <w:color w:val="000000"/>
        </w:rPr>
      </w:pPr>
      <w:del w:id="7119" w:author="Sam Tertzakian" w:date="2018-09-12T11:32:00Z">
        <w:r w:rsidDel="006A5725">
          <w:rPr>
            <w:color w:val="000000"/>
          </w:rPr>
          <w:delText xml:space="preserve">    ntStatus = DMF_ModuleCreate(</w:delText>
        </w:r>
        <w:r w:rsidDel="006A5725">
          <w:delText>Device</w:delText>
        </w:r>
        <w:r w:rsidDel="006A5725">
          <w:rPr>
            <w:color w:val="000000"/>
          </w:rPr>
          <w:delText>,</w:delText>
        </w:r>
        <w:bookmarkStart w:id="7120" w:name="_Toc524526405"/>
        <w:bookmarkStart w:id="7121" w:name="_Toc524527094"/>
        <w:bookmarkStart w:id="7122" w:name="_Toc524527783"/>
        <w:bookmarkEnd w:id="7120"/>
        <w:bookmarkEnd w:id="7121"/>
        <w:bookmarkEnd w:id="7122"/>
      </w:del>
    </w:p>
    <w:p w14:paraId="6341933F" w14:textId="3C546154" w:rsidR="000F6051" w:rsidDel="006A5725" w:rsidRDefault="000F6051" w:rsidP="000F6051">
      <w:pPr>
        <w:pStyle w:val="CodeBlock"/>
        <w:rPr>
          <w:del w:id="7123" w:author="Sam Tertzakian" w:date="2018-09-12T11:32:00Z"/>
          <w:color w:val="000000"/>
        </w:rPr>
      </w:pPr>
      <w:del w:id="7124" w:author="Sam Tertzakian" w:date="2018-09-12T11:32:00Z">
        <w:r w:rsidDel="006A5725">
          <w:rPr>
            <w:color w:val="000000"/>
          </w:rPr>
          <w:delText xml:space="preserve">                                </w:delText>
        </w:r>
        <w:r w:rsidDel="006A5725">
          <w:delText>DmfModuleAttributes</w:delText>
        </w:r>
        <w:r w:rsidDel="006A5725">
          <w:rPr>
            <w:color w:val="000000"/>
          </w:rPr>
          <w:delText>,</w:delText>
        </w:r>
        <w:bookmarkStart w:id="7125" w:name="_Toc524526406"/>
        <w:bookmarkStart w:id="7126" w:name="_Toc524527095"/>
        <w:bookmarkStart w:id="7127" w:name="_Toc524527784"/>
        <w:bookmarkEnd w:id="7125"/>
        <w:bookmarkEnd w:id="7126"/>
        <w:bookmarkEnd w:id="7127"/>
      </w:del>
    </w:p>
    <w:p w14:paraId="65BAD4F1" w14:textId="0C26BA78" w:rsidR="000F6051" w:rsidDel="006A5725" w:rsidRDefault="000F6051" w:rsidP="000F6051">
      <w:pPr>
        <w:pStyle w:val="CodeBlock"/>
        <w:rPr>
          <w:del w:id="7128" w:author="Sam Tertzakian" w:date="2018-09-12T11:32:00Z"/>
          <w:color w:val="000000"/>
        </w:rPr>
      </w:pPr>
      <w:del w:id="7129" w:author="Sam Tertzakian" w:date="2018-09-12T11:32:00Z">
        <w:r w:rsidDel="006A5725">
          <w:rPr>
            <w:color w:val="000000"/>
          </w:rPr>
          <w:delText xml:space="preserve">                                &amp;attributes,</w:delText>
        </w:r>
        <w:bookmarkStart w:id="7130" w:name="_Toc524526407"/>
        <w:bookmarkStart w:id="7131" w:name="_Toc524527096"/>
        <w:bookmarkStart w:id="7132" w:name="_Toc524527785"/>
        <w:bookmarkEnd w:id="7130"/>
        <w:bookmarkEnd w:id="7131"/>
        <w:bookmarkEnd w:id="7132"/>
      </w:del>
    </w:p>
    <w:p w14:paraId="4B880175" w14:textId="6E363B30" w:rsidR="000F6051" w:rsidDel="006A5725" w:rsidRDefault="000F6051" w:rsidP="000F6051">
      <w:pPr>
        <w:pStyle w:val="CodeBlock"/>
        <w:rPr>
          <w:del w:id="7133" w:author="Sam Tertzakian" w:date="2018-09-12T11:32:00Z"/>
          <w:color w:val="000000"/>
        </w:rPr>
      </w:pPr>
      <w:del w:id="7134" w:author="Sam Tertzakian" w:date="2018-09-12T11:32:00Z">
        <w:r w:rsidDel="006A5725">
          <w:rPr>
            <w:color w:val="000000"/>
          </w:rPr>
          <w:delText xml:space="preserve">                                &amp;DmfModuleDescriptor_PowerMeter,</w:delText>
        </w:r>
        <w:bookmarkStart w:id="7135" w:name="_Toc524526408"/>
        <w:bookmarkStart w:id="7136" w:name="_Toc524527097"/>
        <w:bookmarkStart w:id="7137" w:name="_Toc524527786"/>
        <w:bookmarkEnd w:id="7135"/>
        <w:bookmarkEnd w:id="7136"/>
        <w:bookmarkEnd w:id="7137"/>
      </w:del>
    </w:p>
    <w:p w14:paraId="3BACD286" w14:textId="713DE2BF" w:rsidR="000F6051" w:rsidDel="006A5725" w:rsidRDefault="000F6051" w:rsidP="000F6051">
      <w:pPr>
        <w:pStyle w:val="CodeBlock"/>
        <w:rPr>
          <w:del w:id="7138" w:author="Sam Tertzakian" w:date="2018-09-12T11:32:00Z"/>
          <w:color w:val="000000"/>
        </w:rPr>
      </w:pPr>
      <w:del w:id="7139" w:author="Sam Tertzakian" w:date="2018-09-12T11:32:00Z">
        <w:r w:rsidDel="006A5725">
          <w:rPr>
            <w:color w:val="000000"/>
          </w:rPr>
          <w:delText xml:space="preserve">                                </w:delText>
        </w:r>
        <w:r w:rsidDel="006A5725">
          <w:delText>DmfModule</w:delText>
        </w:r>
        <w:r w:rsidDel="006A5725">
          <w:rPr>
            <w:color w:val="000000"/>
          </w:rPr>
          <w:delText>);</w:delText>
        </w:r>
        <w:bookmarkStart w:id="7140" w:name="_Toc524526409"/>
        <w:bookmarkStart w:id="7141" w:name="_Toc524527098"/>
        <w:bookmarkStart w:id="7142" w:name="_Toc524527787"/>
        <w:bookmarkEnd w:id="7140"/>
        <w:bookmarkEnd w:id="7141"/>
        <w:bookmarkEnd w:id="7142"/>
      </w:del>
    </w:p>
    <w:p w14:paraId="70154388" w14:textId="42D7187C" w:rsidR="000F6051" w:rsidDel="006A5725" w:rsidRDefault="000F6051" w:rsidP="000F6051">
      <w:pPr>
        <w:pStyle w:val="CodeBlock"/>
        <w:rPr>
          <w:del w:id="7143" w:author="Sam Tertzakian" w:date="2018-09-12T11:32:00Z"/>
          <w:color w:val="000000"/>
        </w:rPr>
      </w:pPr>
      <w:del w:id="7144" w:author="Sam Tertzakian" w:date="2018-09-12T11:32:00Z">
        <w:r w:rsidDel="006A5725">
          <w:rPr>
            <w:color w:val="000000"/>
          </w:rPr>
          <w:delText xml:space="preserve">    </w:delText>
        </w:r>
        <w:r w:rsidDel="006A5725">
          <w:rPr>
            <w:color w:val="0000FF"/>
          </w:rPr>
          <w:delText>if</w:delText>
        </w:r>
        <w:r w:rsidDel="006A5725">
          <w:rPr>
            <w:color w:val="000000"/>
          </w:rPr>
          <w:delText xml:space="preserve"> (!</w:delText>
        </w:r>
        <w:r w:rsidDel="006A5725">
          <w:rPr>
            <w:color w:val="6F008A"/>
          </w:rPr>
          <w:delText>NT_SUCCESS</w:delText>
        </w:r>
        <w:r w:rsidDel="006A5725">
          <w:rPr>
            <w:color w:val="000000"/>
          </w:rPr>
          <w:delText>(ntStatus))</w:delText>
        </w:r>
        <w:bookmarkStart w:id="7145" w:name="_Toc524526410"/>
        <w:bookmarkStart w:id="7146" w:name="_Toc524527099"/>
        <w:bookmarkStart w:id="7147" w:name="_Toc524527788"/>
        <w:bookmarkEnd w:id="7145"/>
        <w:bookmarkEnd w:id="7146"/>
        <w:bookmarkEnd w:id="7147"/>
      </w:del>
    </w:p>
    <w:p w14:paraId="7ACCA4F9" w14:textId="50D31D85" w:rsidR="000F6051" w:rsidDel="006A5725" w:rsidRDefault="000F6051" w:rsidP="000F6051">
      <w:pPr>
        <w:pStyle w:val="CodeBlock"/>
        <w:rPr>
          <w:del w:id="7148" w:author="Sam Tertzakian" w:date="2018-09-12T11:32:00Z"/>
          <w:color w:val="000000"/>
        </w:rPr>
      </w:pPr>
      <w:del w:id="7149" w:author="Sam Tertzakian" w:date="2018-09-12T11:32:00Z">
        <w:r w:rsidDel="006A5725">
          <w:rPr>
            <w:color w:val="000000"/>
          </w:rPr>
          <w:delText xml:space="preserve">    {</w:delText>
        </w:r>
        <w:bookmarkStart w:id="7150" w:name="_Toc524526411"/>
        <w:bookmarkStart w:id="7151" w:name="_Toc524527100"/>
        <w:bookmarkStart w:id="7152" w:name="_Toc524527789"/>
        <w:bookmarkEnd w:id="7150"/>
        <w:bookmarkEnd w:id="7151"/>
        <w:bookmarkEnd w:id="7152"/>
      </w:del>
    </w:p>
    <w:p w14:paraId="17E1EC4E" w14:textId="26A7CF92" w:rsidR="000F6051" w:rsidDel="006A5725" w:rsidRDefault="000F6051" w:rsidP="000F6051">
      <w:pPr>
        <w:pStyle w:val="CodeBlock"/>
        <w:rPr>
          <w:del w:id="7153" w:author="Sam Tertzakian" w:date="2018-09-12T11:32:00Z"/>
          <w:color w:val="000000"/>
        </w:rPr>
      </w:pPr>
      <w:del w:id="7154" w:author="Sam Tertzakian" w:date="2018-09-12T11:32:00Z">
        <w:r w:rsidDel="006A5725">
          <w:rPr>
            <w:color w:val="000000"/>
          </w:rPr>
          <w:delText xml:space="preserve">        </w:delText>
        </w:r>
        <w:r w:rsidDel="006A5725">
          <w:rPr>
            <w:color w:val="6F008A"/>
          </w:rPr>
          <w:delText>TraceEvents</w:delText>
        </w:r>
        <w:r w:rsidDel="006A5725">
          <w:rPr>
            <w:color w:val="000000"/>
          </w:rPr>
          <w:delText>(</w:delText>
        </w:r>
        <w:r w:rsidDel="006A5725">
          <w:rPr>
            <w:color w:val="6F008A"/>
          </w:rPr>
          <w:delText>TRACE_LEVEL_ERROR</w:delText>
        </w:r>
        <w:r w:rsidDel="006A5725">
          <w:rPr>
            <w:color w:val="000000"/>
          </w:rPr>
          <w:delText xml:space="preserve">, DMF_TRACE_PowerMeter, </w:delText>
        </w:r>
        <w:r w:rsidDel="006A5725">
          <w:rPr>
            <w:color w:val="A31515"/>
          </w:rPr>
          <w:delText>"DMF_ModuleCreate failed, ntStatus=%!STATUS!"</w:delText>
        </w:r>
        <w:r w:rsidDel="006A5725">
          <w:rPr>
            <w:color w:val="000000"/>
          </w:rPr>
          <w:delText>, ntStatus);</w:delText>
        </w:r>
        <w:bookmarkStart w:id="7155" w:name="_Toc524526412"/>
        <w:bookmarkStart w:id="7156" w:name="_Toc524527101"/>
        <w:bookmarkStart w:id="7157" w:name="_Toc524527790"/>
        <w:bookmarkEnd w:id="7155"/>
        <w:bookmarkEnd w:id="7156"/>
        <w:bookmarkEnd w:id="7157"/>
      </w:del>
    </w:p>
    <w:p w14:paraId="51332BF3" w14:textId="40426765" w:rsidR="000F6051" w:rsidDel="006A5725" w:rsidRDefault="000F6051" w:rsidP="000F6051">
      <w:pPr>
        <w:pStyle w:val="CodeBlock"/>
        <w:rPr>
          <w:del w:id="7158" w:author="Sam Tertzakian" w:date="2018-09-12T11:32:00Z"/>
          <w:color w:val="000000"/>
        </w:rPr>
      </w:pPr>
      <w:del w:id="7159" w:author="Sam Tertzakian" w:date="2018-09-12T11:32:00Z">
        <w:r w:rsidDel="006A5725">
          <w:rPr>
            <w:color w:val="000000"/>
          </w:rPr>
          <w:delText xml:space="preserve">        </w:delText>
        </w:r>
        <w:r w:rsidDel="006A5725">
          <w:rPr>
            <w:color w:val="0000FF"/>
          </w:rPr>
          <w:delText>goto</w:delText>
        </w:r>
        <w:r w:rsidDel="006A5725">
          <w:rPr>
            <w:color w:val="000000"/>
          </w:rPr>
          <w:delText xml:space="preserve"> Exit;</w:delText>
        </w:r>
        <w:bookmarkStart w:id="7160" w:name="_Toc524526413"/>
        <w:bookmarkStart w:id="7161" w:name="_Toc524527102"/>
        <w:bookmarkStart w:id="7162" w:name="_Toc524527791"/>
        <w:bookmarkEnd w:id="7160"/>
        <w:bookmarkEnd w:id="7161"/>
        <w:bookmarkEnd w:id="7162"/>
      </w:del>
    </w:p>
    <w:p w14:paraId="3329EB49" w14:textId="4E85558C" w:rsidR="000F6051" w:rsidDel="006A5725" w:rsidRDefault="000F6051" w:rsidP="000F6051">
      <w:pPr>
        <w:pStyle w:val="CodeBlock"/>
        <w:rPr>
          <w:del w:id="7163" w:author="Sam Tertzakian" w:date="2018-09-12T11:32:00Z"/>
          <w:color w:val="000000"/>
        </w:rPr>
      </w:pPr>
      <w:del w:id="7164" w:author="Sam Tertzakian" w:date="2018-09-12T11:32:00Z">
        <w:r w:rsidDel="006A5725">
          <w:rPr>
            <w:color w:val="000000"/>
          </w:rPr>
          <w:delText xml:space="preserve">    }</w:delText>
        </w:r>
        <w:bookmarkStart w:id="7165" w:name="_Toc524526414"/>
        <w:bookmarkStart w:id="7166" w:name="_Toc524527103"/>
        <w:bookmarkStart w:id="7167" w:name="_Toc524527792"/>
        <w:bookmarkEnd w:id="7165"/>
        <w:bookmarkEnd w:id="7166"/>
        <w:bookmarkEnd w:id="7167"/>
      </w:del>
    </w:p>
    <w:p w14:paraId="6A341979" w14:textId="6C2FBD1D" w:rsidR="000F6051" w:rsidDel="006A5725" w:rsidRDefault="000F6051" w:rsidP="000F6051">
      <w:pPr>
        <w:pStyle w:val="CodeBlock"/>
        <w:rPr>
          <w:del w:id="7168" w:author="Sam Tertzakian" w:date="2018-09-12T11:32:00Z"/>
          <w:color w:val="000000"/>
        </w:rPr>
      </w:pPr>
      <w:bookmarkStart w:id="7169" w:name="_Toc524526415"/>
      <w:bookmarkStart w:id="7170" w:name="_Toc524527104"/>
      <w:bookmarkStart w:id="7171" w:name="_Toc524527793"/>
      <w:bookmarkEnd w:id="7169"/>
      <w:bookmarkEnd w:id="7170"/>
      <w:bookmarkEnd w:id="7171"/>
    </w:p>
    <w:p w14:paraId="279A8DF7" w14:textId="7BBF3E20" w:rsidR="00EF6627" w:rsidDel="006A5725" w:rsidRDefault="00EF6627" w:rsidP="000F6051">
      <w:pPr>
        <w:pStyle w:val="CodeBlock"/>
        <w:rPr>
          <w:del w:id="7172" w:author="Sam Tertzakian" w:date="2018-09-12T11:32:00Z"/>
          <w:color w:val="000000"/>
        </w:rPr>
      </w:pPr>
      <w:del w:id="7173" w:author="Sam Tertzakian" w:date="2018-09-12T11:32:00Z">
        <w:r w:rsidDel="006A5725">
          <w:rPr>
            <w:color w:val="000000"/>
          </w:rPr>
          <w:delText xml:space="preserve">    // </w:delText>
        </w:r>
        <w:r w:rsidRPr="00EF6627" w:rsidDel="006A5725">
          <w:rPr>
            <w:color w:val="000000"/>
            <w:highlight w:val="yellow"/>
          </w:rPr>
          <w:delText>Step 6</w:delText>
        </w:r>
        <w:r w:rsidDel="006A5725">
          <w:rPr>
            <w:color w:val="000000"/>
          </w:rPr>
          <w:delText xml:space="preserve"> (The following steps show how to create a Child Module.)</w:delText>
        </w:r>
        <w:bookmarkStart w:id="7174" w:name="_Toc524526416"/>
        <w:bookmarkStart w:id="7175" w:name="_Toc524527105"/>
        <w:bookmarkStart w:id="7176" w:name="_Toc524527794"/>
        <w:bookmarkEnd w:id="7174"/>
        <w:bookmarkEnd w:id="7175"/>
        <w:bookmarkEnd w:id="7176"/>
      </w:del>
    </w:p>
    <w:p w14:paraId="568180EB" w14:textId="72BF398C" w:rsidR="00EF6627" w:rsidDel="006A5725" w:rsidRDefault="00EF6627" w:rsidP="000F6051">
      <w:pPr>
        <w:pStyle w:val="CodeBlock"/>
        <w:rPr>
          <w:del w:id="7177" w:author="Sam Tertzakian" w:date="2018-09-12T11:32:00Z"/>
          <w:color w:val="000000"/>
        </w:rPr>
      </w:pPr>
      <w:del w:id="7178" w:author="Sam Tertzakian" w:date="2018-09-12T11:32:00Z">
        <w:r w:rsidDel="006A5725">
          <w:rPr>
            <w:color w:val="000000"/>
          </w:rPr>
          <w:delText xml:space="preserve">    //</w:delText>
        </w:r>
        <w:bookmarkStart w:id="7179" w:name="_Toc524526417"/>
        <w:bookmarkStart w:id="7180" w:name="_Toc524527106"/>
        <w:bookmarkStart w:id="7181" w:name="_Toc524527795"/>
        <w:bookmarkEnd w:id="7179"/>
        <w:bookmarkEnd w:id="7180"/>
        <w:bookmarkEnd w:id="7181"/>
      </w:del>
    </w:p>
    <w:p w14:paraId="5D1B72BE" w14:textId="2D0FADAA" w:rsidR="00EF6627" w:rsidDel="006A5725" w:rsidRDefault="00EF6627" w:rsidP="000F6051">
      <w:pPr>
        <w:pStyle w:val="CodeBlock"/>
        <w:rPr>
          <w:del w:id="7182" w:author="Sam Tertzakian" w:date="2018-09-12T11:32:00Z"/>
          <w:color w:val="000000"/>
        </w:rPr>
      </w:pPr>
      <w:bookmarkStart w:id="7183" w:name="_Toc524526418"/>
      <w:bookmarkStart w:id="7184" w:name="_Toc524527107"/>
      <w:bookmarkStart w:id="7185" w:name="_Toc524527796"/>
      <w:bookmarkEnd w:id="7183"/>
      <w:bookmarkEnd w:id="7184"/>
      <w:bookmarkEnd w:id="7185"/>
    </w:p>
    <w:p w14:paraId="3B469938" w14:textId="5AF48F50" w:rsidR="00EF6627" w:rsidDel="006A5725" w:rsidRDefault="00EF6627" w:rsidP="000F6051">
      <w:pPr>
        <w:pStyle w:val="CodeBlock"/>
        <w:rPr>
          <w:del w:id="7186" w:author="Sam Tertzakian" w:date="2018-09-12T11:32:00Z"/>
          <w:color w:val="000000"/>
        </w:rPr>
      </w:pPr>
      <w:del w:id="7187" w:author="Sam Tertzakian" w:date="2018-09-12T11:32:00Z">
        <w:r w:rsidDel="006A5725">
          <w:rPr>
            <w:color w:val="000000"/>
          </w:rPr>
          <w:delText xml:space="preserve">    // </w:delText>
        </w:r>
        <w:r w:rsidRPr="00EF6627" w:rsidDel="006A5725">
          <w:rPr>
            <w:color w:val="000000"/>
            <w:highlight w:val="yellow"/>
          </w:rPr>
          <w:delText>Step 7</w:delText>
        </w:r>
        <w:bookmarkStart w:id="7188" w:name="_Toc524526419"/>
        <w:bookmarkStart w:id="7189" w:name="_Toc524527108"/>
        <w:bookmarkStart w:id="7190" w:name="_Toc524527797"/>
        <w:bookmarkEnd w:id="7188"/>
        <w:bookmarkEnd w:id="7189"/>
        <w:bookmarkEnd w:id="7190"/>
      </w:del>
    </w:p>
    <w:p w14:paraId="286F282F" w14:textId="732AE027" w:rsidR="00EF6627" w:rsidDel="006A5725" w:rsidRDefault="00EF6627" w:rsidP="000F6051">
      <w:pPr>
        <w:pStyle w:val="CodeBlock"/>
        <w:rPr>
          <w:del w:id="7191" w:author="Sam Tertzakian" w:date="2018-09-12T11:32:00Z"/>
          <w:color w:val="000000"/>
        </w:rPr>
      </w:pPr>
      <w:del w:id="7192" w:author="Sam Tertzakian" w:date="2018-09-12T11:32:00Z">
        <w:r w:rsidDel="006A5725">
          <w:rPr>
            <w:color w:val="000000"/>
          </w:rPr>
          <w:delText xml:space="preserve">    //</w:delText>
        </w:r>
        <w:bookmarkStart w:id="7193" w:name="_Toc524526420"/>
        <w:bookmarkStart w:id="7194" w:name="_Toc524527109"/>
        <w:bookmarkStart w:id="7195" w:name="_Toc524527798"/>
        <w:bookmarkEnd w:id="7193"/>
        <w:bookmarkEnd w:id="7194"/>
        <w:bookmarkEnd w:id="7195"/>
      </w:del>
    </w:p>
    <w:p w14:paraId="6BC21B82" w14:textId="14B09135" w:rsidR="000F6051" w:rsidDel="006A5725" w:rsidRDefault="000F6051" w:rsidP="000F6051">
      <w:pPr>
        <w:pStyle w:val="CodeBlock"/>
        <w:rPr>
          <w:del w:id="7196" w:author="Sam Tertzakian" w:date="2018-09-12T11:32:00Z"/>
          <w:color w:val="000000"/>
        </w:rPr>
      </w:pPr>
      <w:del w:id="7197" w:author="Sam Tertzakian" w:date="2018-09-12T11:32:00Z">
        <w:r w:rsidDel="006A5725">
          <w:rPr>
            <w:color w:val="000000"/>
          </w:rPr>
          <w:delText xml:space="preserve">    dmfModule = *</w:delText>
        </w:r>
        <w:r w:rsidDel="006A5725">
          <w:delText>DmfModule</w:delText>
        </w:r>
        <w:r w:rsidDel="006A5725">
          <w:rPr>
            <w:color w:val="000000"/>
          </w:rPr>
          <w:delText>;</w:delText>
        </w:r>
        <w:bookmarkStart w:id="7198" w:name="_Toc524526421"/>
        <w:bookmarkStart w:id="7199" w:name="_Toc524527110"/>
        <w:bookmarkStart w:id="7200" w:name="_Toc524527799"/>
        <w:bookmarkEnd w:id="7198"/>
        <w:bookmarkEnd w:id="7199"/>
        <w:bookmarkEnd w:id="7200"/>
      </w:del>
    </w:p>
    <w:p w14:paraId="10A6414A" w14:textId="54BF5BEB" w:rsidR="000F6051" w:rsidDel="006A5725" w:rsidRDefault="000F6051" w:rsidP="000F6051">
      <w:pPr>
        <w:pStyle w:val="CodeBlock"/>
        <w:rPr>
          <w:del w:id="7201" w:author="Sam Tertzakian" w:date="2018-09-12T11:32:00Z"/>
          <w:color w:val="000000"/>
        </w:rPr>
      </w:pPr>
      <w:bookmarkStart w:id="7202" w:name="_Toc524526422"/>
      <w:bookmarkStart w:id="7203" w:name="_Toc524527111"/>
      <w:bookmarkStart w:id="7204" w:name="_Toc524527800"/>
      <w:bookmarkEnd w:id="7202"/>
      <w:bookmarkEnd w:id="7203"/>
      <w:bookmarkEnd w:id="7204"/>
    </w:p>
    <w:p w14:paraId="55237F7C" w14:textId="576F87D4" w:rsidR="000F6051" w:rsidDel="006A5725" w:rsidRDefault="000F6051" w:rsidP="000F6051">
      <w:pPr>
        <w:pStyle w:val="CodeBlock"/>
        <w:rPr>
          <w:del w:id="7205" w:author="Sam Tertzakian" w:date="2018-09-12T11:32:00Z"/>
          <w:color w:val="000000"/>
        </w:rPr>
      </w:pPr>
      <w:del w:id="7206" w:author="Sam Tertzakian" w:date="2018-09-12T11:32:00Z">
        <w:r w:rsidDel="006A5725">
          <w:rPr>
            <w:color w:val="000000"/>
          </w:rPr>
          <w:delText xml:space="preserve">    moduleContext = </w:delText>
        </w:r>
        <w:r w:rsidDel="006A5725">
          <w:rPr>
            <w:color w:val="6F008A"/>
          </w:rPr>
          <w:delText>DMF_CONTEXT_GET</w:delText>
        </w:r>
        <w:r w:rsidDel="006A5725">
          <w:rPr>
            <w:color w:val="000000"/>
          </w:rPr>
          <w:delText>(dmfModule);</w:delText>
        </w:r>
        <w:bookmarkStart w:id="7207" w:name="_Toc524526423"/>
        <w:bookmarkStart w:id="7208" w:name="_Toc524527112"/>
        <w:bookmarkStart w:id="7209" w:name="_Toc524527801"/>
        <w:bookmarkEnd w:id="7207"/>
        <w:bookmarkEnd w:id="7208"/>
        <w:bookmarkEnd w:id="7209"/>
      </w:del>
    </w:p>
    <w:p w14:paraId="4DDE9C73" w14:textId="043CDB52" w:rsidR="000F6051" w:rsidDel="006A5725" w:rsidRDefault="000F6051" w:rsidP="000F6051">
      <w:pPr>
        <w:pStyle w:val="CodeBlock"/>
        <w:rPr>
          <w:del w:id="7210" w:author="Sam Tertzakian" w:date="2018-09-12T11:32:00Z"/>
          <w:color w:val="000000"/>
        </w:rPr>
      </w:pPr>
      <w:del w:id="7211" w:author="Sam Tertzakian" w:date="2018-09-12T11:32:00Z">
        <w:r w:rsidDel="006A5725">
          <w:rPr>
            <w:color w:val="000000"/>
          </w:rPr>
          <w:delText xml:space="preserve">    </w:delText>
        </w:r>
        <w:r w:rsidDel="006A5725">
          <w:rPr>
            <w:color w:val="6F008A"/>
          </w:rPr>
          <w:delText>ASSERT</w:delText>
        </w:r>
        <w:r w:rsidDel="006A5725">
          <w:rPr>
            <w:color w:val="000000"/>
          </w:rPr>
          <w:delText xml:space="preserve">(moduleContext != </w:delText>
        </w:r>
        <w:r w:rsidDel="006A5725">
          <w:rPr>
            <w:color w:val="6F008A"/>
          </w:rPr>
          <w:delText>NULL</w:delText>
        </w:r>
        <w:r w:rsidDel="006A5725">
          <w:rPr>
            <w:color w:val="000000"/>
          </w:rPr>
          <w:delText>);</w:delText>
        </w:r>
        <w:bookmarkStart w:id="7212" w:name="_Toc524526424"/>
        <w:bookmarkStart w:id="7213" w:name="_Toc524527113"/>
        <w:bookmarkStart w:id="7214" w:name="_Toc524527802"/>
        <w:bookmarkEnd w:id="7212"/>
        <w:bookmarkEnd w:id="7213"/>
        <w:bookmarkEnd w:id="7214"/>
      </w:del>
    </w:p>
    <w:p w14:paraId="7024D0E6" w14:textId="2DB6860C" w:rsidR="000F6051" w:rsidDel="006A5725" w:rsidRDefault="000F6051" w:rsidP="000F6051">
      <w:pPr>
        <w:pStyle w:val="CodeBlock"/>
        <w:rPr>
          <w:del w:id="7215" w:author="Sam Tertzakian" w:date="2018-09-12T11:32:00Z"/>
          <w:color w:val="000000"/>
        </w:rPr>
      </w:pPr>
      <w:bookmarkStart w:id="7216" w:name="_Toc524526425"/>
      <w:bookmarkStart w:id="7217" w:name="_Toc524527114"/>
      <w:bookmarkStart w:id="7218" w:name="_Toc524527803"/>
      <w:bookmarkEnd w:id="7216"/>
      <w:bookmarkEnd w:id="7217"/>
      <w:bookmarkEnd w:id="7218"/>
    </w:p>
    <w:p w14:paraId="4F6F01B0" w14:textId="12A1181A" w:rsidR="000F6051" w:rsidDel="006A5725" w:rsidRDefault="000F6051" w:rsidP="000F6051">
      <w:pPr>
        <w:pStyle w:val="CodeBlock"/>
        <w:rPr>
          <w:del w:id="7219" w:author="Sam Tertzakian" w:date="2018-09-12T11:32:00Z"/>
          <w:color w:val="000000"/>
        </w:rPr>
      </w:pPr>
      <w:del w:id="7220" w:author="Sam Tertzakian" w:date="2018-09-12T11:32:00Z">
        <w:r w:rsidDel="006A5725">
          <w:rPr>
            <w:color w:val="000000"/>
          </w:rPr>
          <w:delText xml:space="preserve">    moduleConfig = </w:delText>
        </w:r>
        <w:r w:rsidDel="006A5725">
          <w:rPr>
            <w:color w:val="6F008A"/>
          </w:rPr>
          <w:delText>DMF_CONFIG_GET</w:delText>
        </w:r>
        <w:r w:rsidDel="006A5725">
          <w:rPr>
            <w:color w:val="000000"/>
          </w:rPr>
          <w:delText>(dmfModule);</w:delText>
        </w:r>
        <w:bookmarkStart w:id="7221" w:name="_Toc524526426"/>
        <w:bookmarkStart w:id="7222" w:name="_Toc524527115"/>
        <w:bookmarkStart w:id="7223" w:name="_Toc524527804"/>
        <w:bookmarkEnd w:id="7221"/>
        <w:bookmarkEnd w:id="7222"/>
        <w:bookmarkEnd w:id="7223"/>
      </w:del>
    </w:p>
    <w:p w14:paraId="70A099C5" w14:textId="2131E66C" w:rsidR="000F6051" w:rsidDel="006A5725" w:rsidRDefault="000F6051" w:rsidP="000F6051">
      <w:pPr>
        <w:pStyle w:val="CodeBlock"/>
        <w:rPr>
          <w:del w:id="7224" w:author="Sam Tertzakian" w:date="2018-09-12T11:32:00Z"/>
          <w:color w:val="000000"/>
        </w:rPr>
      </w:pPr>
      <w:del w:id="7225" w:author="Sam Tertzakian" w:date="2018-09-12T11:32:00Z">
        <w:r w:rsidDel="006A5725">
          <w:rPr>
            <w:color w:val="000000"/>
          </w:rPr>
          <w:delText xml:space="preserve">    </w:delText>
        </w:r>
        <w:r w:rsidDel="006A5725">
          <w:rPr>
            <w:color w:val="6F008A"/>
          </w:rPr>
          <w:delText>ASSERT</w:delText>
        </w:r>
        <w:r w:rsidDel="006A5725">
          <w:rPr>
            <w:color w:val="000000"/>
          </w:rPr>
          <w:delText xml:space="preserve">(moduleConfig != </w:delText>
        </w:r>
        <w:r w:rsidDel="006A5725">
          <w:rPr>
            <w:color w:val="6F008A"/>
          </w:rPr>
          <w:delText>NULL</w:delText>
        </w:r>
        <w:r w:rsidDel="006A5725">
          <w:rPr>
            <w:color w:val="000000"/>
          </w:rPr>
          <w:delText>);</w:delText>
        </w:r>
        <w:bookmarkStart w:id="7226" w:name="_Toc524526427"/>
        <w:bookmarkStart w:id="7227" w:name="_Toc524527116"/>
        <w:bookmarkStart w:id="7228" w:name="_Toc524527805"/>
        <w:bookmarkEnd w:id="7226"/>
        <w:bookmarkEnd w:id="7227"/>
        <w:bookmarkEnd w:id="7228"/>
      </w:del>
    </w:p>
    <w:p w14:paraId="5C381CCA" w14:textId="12618338" w:rsidR="000F6051" w:rsidDel="006A5725" w:rsidRDefault="000F6051" w:rsidP="000F6051">
      <w:pPr>
        <w:pStyle w:val="CodeBlock"/>
        <w:rPr>
          <w:del w:id="7229" w:author="Sam Tertzakian" w:date="2018-09-12T11:32:00Z"/>
          <w:color w:val="000000"/>
        </w:rPr>
      </w:pPr>
      <w:bookmarkStart w:id="7230" w:name="_Toc524526428"/>
      <w:bookmarkStart w:id="7231" w:name="_Toc524527117"/>
      <w:bookmarkStart w:id="7232" w:name="_Toc524527806"/>
      <w:bookmarkEnd w:id="7230"/>
      <w:bookmarkEnd w:id="7231"/>
      <w:bookmarkEnd w:id="7232"/>
    </w:p>
    <w:p w14:paraId="6FB565E5" w14:textId="6EC6013C" w:rsidR="000F6051" w:rsidDel="006A5725" w:rsidRDefault="000F6051" w:rsidP="000F6051">
      <w:pPr>
        <w:pStyle w:val="CodeBlock"/>
        <w:rPr>
          <w:del w:id="7233" w:author="Sam Tertzakian" w:date="2018-09-12T11:32:00Z"/>
          <w:color w:val="000000"/>
        </w:rPr>
      </w:pPr>
      <w:del w:id="7234" w:author="Sam Tertzakian" w:date="2018-09-12T11:32:00Z">
        <w:r w:rsidDel="006A5725">
          <w:rPr>
            <w:color w:val="000000"/>
          </w:rPr>
          <w:delText xml:space="preserve">    </w:delText>
        </w:r>
        <w:r w:rsidDel="006A5725">
          <w:rPr>
            <w:color w:val="008000"/>
          </w:rPr>
          <w:delText>// dmfModule will be set as ParentObject for all child modules.</w:delText>
        </w:r>
        <w:bookmarkStart w:id="7235" w:name="_Toc524526429"/>
        <w:bookmarkStart w:id="7236" w:name="_Toc524527118"/>
        <w:bookmarkStart w:id="7237" w:name="_Toc524527807"/>
        <w:bookmarkEnd w:id="7235"/>
        <w:bookmarkEnd w:id="7236"/>
        <w:bookmarkEnd w:id="7237"/>
      </w:del>
    </w:p>
    <w:p w14:paraId="1D12ED57" w14:textId="7A840FE8" w:rsidR="000F6051" w:rsidDel="006A5725" w:rsidRDefault="000F6051" w:rsidP="000F6051">
      <w:pPr>
        <w:pStyle w:val="CodeBlock"/>
        <w:rPr>
          <w:del w:id="7238" w:author="Sam Tertzakian" w:date="2018-09-12T11:32:00Z"/>
          <w:color w:val="000000"/>
        </w:rPr>
      </w:pPr>
      <w:del w:id="7239" w:author="Sam Tertzakian" w:date="2018-09-12T11:32:00Z">
        <w:r w:rsidDel="006A5725">
          <w:rPr>
            <w:color w:val="000000"/>
          </w:rPr>
          <w:delText xml:space="preserve">    </w:delText>
        </w:r>
        <w:r w:rsidDel="006A5725">
          <w:rPr>
            <w:color w:val="008000"/>
          </w:rPr>
          <w:delText>//</w:delText>
        </w:r>
        <w:bookmarkStart w:id="7240" w:name="_Toc524526430"/>
        <w:bookmarkStart w:id="7241" w:name="_Toc524527119"/>
        <w:bookmarkStart w:id="7242" w:name="_Toc524527808"/>
        <w:bookmarkEnd w:id="7240"/>
        <w:bookmarkEnd w:id="7241"/>
        <w:bookmarkEnd w:id="7242"/>
      </w:del>
    </w:p>
    <w:p w14:paraId="7A27F2DA" w14:textId="37634220" w:rsidR="000F6051" w:rsidDel="006A5725" w:rsidRDefault="000F6051" w:rsidP="000F6051">
      <w:pPr>
        <w:pStyle w:val="CodeBlock"/>
        <w:rPr>
          <w:del w:id="7243" w:author="Sam Tertzakian" w:date="2018-09-12T11:32:00Z"/>
          <w:color w:val="000000"/>
        </w:rPr>
      </w:pPr>
      <w:del w:id="7244" w:author="Sam Tertzakian" w:date="2018-09-12T11:32:00Z">
        <w:r w:rsidDel="006A5725">
          <w:rPr>
            <w:color w:val="000000"/>
          </w:rPr>
          <w:delText xml:space="preserve">    WDF_OBJECT_ATTRIBUTES_INIT(&amp;attributes);</w:delText>
        </w:r>
        <w:bookmarkStart w:id="7245" w:name="_Toc524526431"/>
        <w:bookmarkStart w:id="7246" w:name="_Toc524527120"/>
        <w:bookmarkStart w:id="7247" w:name="_Toc524527809"/>
        <w:bookmarkEnd w:id="7245"/>
        <w:bookmarkEnd w:id="7246"/>
        <w:bookmarkEnd w:id="7247"/>
      </w:del>
    </w:p>
    <w:p w14:paraId="699C83A3" w14:textId="75EC8F6D" w:rsidR="000F6051" w:rsidDel="006A5725" w:rsidRDefault="000F6051" w:rsidP="000F6051">
      <w:pPr>
        <w:pStyle w:val="CodeBlock"/>
        <w:rPr>
          <w:del w:id="7248" w:author="Sam Tertzakian" w:date="2018-09-12T11:32:00Z"/>
          <w:color w:val="000000"/>
        </w:rPr>
      </w:pPr>
      <w:del w:id="7249" w:author="Sam Tertzakian" w:date="2018-09-12T11:32:00Z">
        <w:r w:rsidDel="006A5725">
          <w:rPr>
            <w:color w:val="000000"/>
          </w:rPr>
          <w:delText xml:space="preserve">    attributes.ParentObject = dmfModule;</w:delText>
        </w:r>
        <w:bookmarkStart w:id="7250" w:name="_Toc524526432"/>
        <w:bookmarkStart w:id="7251" w:name="_Toc524527121"/>
        <w:bookmarkStart w:id="7252" w:name="_Toc524527810"/>
        <w:bookmarkEnd w:id="7250"/>
        <w:bookmarkEnd w:id="7251"/>
        <w:bookmarkEnd w:id="7252"/>
      </w:del>
    </w:p>
    <w:p w14:paraId="3472FA87" w14:textId="0F474595" w:rsidR="000F6051" w:rsidDel="006A5725" w:rsidRDefault="000F6051" w:rsidP="000F6051">
      <w:pPr>
        <w:pStyle w:val="CodeBlock"/>
        <w:rPr>
          <w:del w:id="7253" w:author="Sam Tertzakian" w:date="2018-09-12T11:32:00Z"/>
          <w:color w:val="000000"/>
        </w:rPr>
      </w:pPr>
      <w:bookmarkStart w:id="7254" w:name="_Toc524526433"/>
      <w:bookmarkStart w:id="7255" w:name="_Toc524527122"/>
      <w:bookmarkStart w:id="7256" w:name="_Toc524527811"/>
      <w:bookmarkEnd w:id="7254"/>
      <w:bookmarkEnd w:id="7255"/>
      <w:bookmarkEnd w:id="7256"/>
    </w:p>
    <w:p w14:paraId="3A01DF9D" w14:textId="629756E2" w:rsidR="000F6051" w:rsidDel="006A5725" w:rsidRDefault="000F6051" w:rsidP="000F6051">
      <w:pPr>
        <w:pStyle w:val="CodeBlock"/>
        <w:rPr>
          <w:del w:id="7257" w:author="Sam Tertzakian" w:date="2018-09-12T11:32:00Z"/>
          <w:color w:val="000000"/>
        </w:rPr>
      </w:pPr>
      <w:del w:id="7258" w:author="Sam Tertzakian" w:date="2018-09-12T11:32:00Z">
        <w:r w:rsidDel="006A5725">
          <w:rPr>
            <w:color w:val="000000"/>
          </w:rPr>
          <w:delText xml:space="preserve">    </w:delText>
        </w:r>
        <w:r w:rsidDel="006A5725">
          <w:rPr>
            <w:color w:val="008000"/>
          </w:rPr>
          <w:delText>// Hid</w:delText>
        </w:r>
        <w:bookmarkStart w:id="7259" w:name="_Toc524526434"/>
        <w:bookmarkStart w:id="7260" w:name="_Toc524527123"/>
        <w:bookmarkStart w:id="7261" w:name="_Toc524527812"/>
        <w:bookmarkEnd w:id="7259"/>
        <w:bookmarkEnd w:id="7260"/>
        <w:bookmarkEnd w:id="7261"/>
      </w:del>
    </w:p>
    <w:p w14:paraId="74EC6A51" w14:textId="16F46DA0" w:rsidR="000F6051" w:rsidDel="006A5725" w:rsidRDefault="000F6051" w:rsidP="000F6051">
      <w:pPr>
        <w:pStyle w:val="CodeBlock"/>
        <w:rPr>
          <w:del w:id="7262" w:author="Sam Tertzakian" w:date="2018-09-12T11:32:00Z"/>
          <w:color w:val="000000"/>
        </w:rPr>
      </w:pPr>
      <w:del w:id="7263" w:author="Sam Tertzakian" w:date="2018-09-12T11:32:00Z">
        <w:r w:rsidDel="006A5725">
          <w:rPr>
            <w:color w:val="000000"/>
          </w:rPr>
          <w:delText xml:space="preserve">    </w:delText>
        </w:r>
        <w:r w:rsidDel="006A5725">
          <w:rPr>
            <w:color w:val="008000"/>
          </w:rPr>
          <w:delText>// ---</w:delText>
        </w:r>
        <w:bookmarkStart w:id="7264" w:name="_Toc524526435"/>
        <w:bookmarkStart w:id="7265" w:name="_Toc524527124"/>
        <w:bookmarkStart w:id="7266" w:name="_Toc524527813"/>
        <w:bookmarkEnd w:id="7264"/>
        <w:bookmarkEnd w:id="7265"/>
        <w:bookmarkEnd w:id="7266"/>
      </w:del>
    </w:p>
    <w:p w14:paraId="2CB78EED" w14:textId="50CA4055" w:rsidR="000F6051" w:rsidDel="006A5725" w:rsidRDefault="000F6051" w:rsidP="000F6051">
      <w:pPr>
        <w:pStyle w:val="CodeBlock"/>
        <w:rPr>
          <w:del w:id="7267" w:author="Sam Tertzakian" w:date="2018-09-12T11:32:00Z"/>
          <w:color w:val="000000"/>
        </w:rPr>
      </w:pPr>
      <w:del w:id="7268" w:author="Sam Tertzakian" w:date="2018-09-12T11:32:00Z">
        <w:r w:rsidDel="006A5725">
          <w:rPr>
            <w:color w:val="000000"/>
          </w:rPr>
          <w:delText xml:space="preserve">    </w:delText>
        </w:r>
        <w:r w:rsidDel="006A5725">
          <w:rPr>
            <w:color w:val="008000"/>
          </w:rPr>
          <w:delText>//</w:delText>
        </w:r>
        <w:bookmarkStart w:id="7269" w:name="_Toc524526436"/>
        <w:bookmarkStart w:id="7270" w:name="_Toc524527125"/>
        <w:bookmarkStart w:id="7271" w:name="_Toc524527814"/>
        <w:bookmarkEnd w:id="7269"/>
        <w:bookmarkEnd w:id="7270"/>
        <w:bookmarkEnd w:id="7271"/>
      </w:del>
    </w:p>
    <w:p w14:paraId="5C6B7BC4" w14:textId="08246306" w:rsidR="00FC5D9D" w:rsidDel="006A5725" w:rsidRDefault="00FC5D9D" w:rsidP="00FC5D9D">
      <w:pPr>
        <w:pStyle w:val="CodeBlock"/>
        <w:rPr>
          <w:del w:id="7272" w:author="Sam Tertzakian" w:date="2018-09-12T11:32:00Z"/>
          <w:color w:val="000000"/>
        </w:rPr>
      </w:pPr>
      <w:del w:id="7273" w:author="Sam Tertzakian" w:date="2018-09-12T11:32:00Z">
        <w:r w:rsidDel="006A5725">
          <w:rPr>
            <w:color w:val="000000"/>
          </w:rPr>
          <w:delText xml:space="preserve">    // </w:delText>
        </w:r>
        <w:r w:rsidRPr="00EF6627" w:rsidDel="006A5725">
          <w:rPr>
            <w:color w:val="000000"/>
            <w:highlight w:val="yellow"/>
          </w:rPr>
          <w:delText>Step 8</w:delText>
        </w:r>
        <w:bookmarkStart w:id="7274" w:name="_Toc524526437"/>
        <w:bookmarkStart w:id="7275" w:name="_Toc524527126"/>
        <w:bookmarkStart w:id="7276" w:name="_Toc524527815"/>
        <w:bookmarkEnd w:id="7274"/>
        <w:bookmarkEnd w:id="7275"/>
        <w:bookmarkEnd w:id="7276"/>
      </w:del>
    </w:p>
    <w:p w14:paraId="2277EEDD" w14:textId="76F79C6B" w:rsidR="00FC5D9D" w:rsidDel="006A5725" w:rsidRDefault="00FC5D9D" w:rsidP="00FC5D9D">
      <w:pPr>
        <w:pStyle w:val="CodeBlock"/>
        <w:rPr>
          <w:del w:id="7277" w:author="Sam Tertzakian" w:date="2018-09-12T11:32:00Z"/>
          <w:color w:val="000000"/>
        </w:rPr>
      </w:pPr>
      <w:del w:id="7278" w:author="Sam Tertzakian" w:date="2018-09-12T11:32:00Z">
        <w:r w:rsidDel="006A5725">
          <w:rPr>
            <w:color w:val="000000"/>
          </w:rPr>
          <w:delText xml:space="preserve">    //</w:delText>
        </w:r>
        <w:bookmarkStart w:id="7279" w:name="_Toc524526438"/>
        <w:bookmarkStart w:id="7280" w:name="_Toc524527127"/>
        <w:bookmarkStart w:id="7281" w:name="_Toc524527816"/>
        <w:bookmarkEnd w:id="7279"/>
        <w:bookmarkEnd w:id="7280"/>
        <w:bookmarkEnd w:id="7281"/>
      </w:del>
    </w:p>
    <w:p w14:paraId="18F2EA59" w14:textId="5A8819B0" w:rsidR="000F6051" w:rsidDel="006A5725" w:rsidRDefault="000F6051" w:rsidP="000F6051">
      <w:pPr>
        <w:pStyle w:val="CodeBlock"/>
        <w:rPr>
          <w:del w:id="7282" w:author="Sam Tertzakian" w:date="2018-09-12T11:32:00Z"/>
          <w:color w:val="000000"/>
        </w:rPr>
      </w:pPr>
      <w:del w:id="7283" w:author="Sam Tertzakian" w:date="2018-09-12T11:32:00Z">
        <w:r w:rsidDel="006A5725">
          <w:rPr>
            <w:color w:val="000000"/>
          </w:rPr>
          <w:delText xml:space="preserve">    DMF_Hid_ATTRIBUTES_INIT(&amp;moduleAttributes);</w:delText>
        </w:r>
        <w:bookmarkStart w:id="7284" w:name="_Toc524526439"/>
        <w:bookmarkStart w:id="7285" w:name="_Toc524527128"/>
        <w:bookmarkStart w:id="7286" w:name="_Toc524527817"/>
        <w:bookmarkEnd w:id="7284"/>
        <w:bookmarkEnd w:id="7285"/>
        <w:bookmarkEnd w:id="7286"/>
      </w:del>
    </w:p>
    <w:p w14:paraId="40F4404B" w14:textId="32FB990D" w:rsidR="00EF6627" w:rsidDel="006A5725" w:rsidRDefault="00EF6627" w:rsidP="000F6051">
      <w:pPr>
        <w:pStyle w:val="CodeBlock"/>
        <w:rPr>
          <w:del w:id="7287" w:author="Sam Tertzakian" w:date="2018-09-12T11:32:00Z"/>
          <w:color w:val="000000"/>
        </w:rPr>
      </w:pPr>
      <w:del w:id="7288" w:author="Sam Tertzakian" w:date="2018-09-12T11:32:00Z">
        <w:r w:rsidDel="006A5725">
          <w:rPr>
            <w:color w:val="000000"/>
          </w:rPr>
          <w:delText xml:space="preserve">    // </w:delText>
        </w:r>
        <w:r w:rsidRPr="00EF6627" w:rsidDel="006A5725">
          <w:rPr>
            <w:color w:val="000000"/>
            <w:highlight w:val="yellow"/>
          </w:rPr>
          <w:delText>Step 9</w:delText>
        </w:r>
        <w:r w:rsidDel="006A5725">
          <w:rPr>
            <w:color w:val="000000"/>
          </w:rPr>
          <w:delText xml:space="preserve"> (In this case, use Config from Parent Module).</w:delText>
        </w:r>
        <w:bookmarkStart w:id="7289" w:name="_Toc524526440"/>
        <w:bookmarkStart w:id="7290" w:name="_Toc524527129"/>
        <w:bookmarkStart w:id="7291" w:name="_Toc524527818"/>
        <w:bookmarkEnd w:id="7289"/>
        <w:bookmarkEnd w:id="7290"/>
        <w:bookmarkEnd w:id="7291"/>
      </w:del>
    </w:p>
    <w:p w14:paraId="3FF51638" w14:textId="792B5844" w:rsidR="00EF6627" w:rsidDel="006A5725" w:rsidRDefault="00EF6627" w:rsidP="000F6051">
      <w:pPr>
        <w:pStyle w:val="CodeBlock"/>
        <w:rPr>
          <w:del w:id="7292" w:author="Sam Tertzakian" w:date="2018-09-12T11:32:00Z"/>
          <w:color w:val="000000"/>
        </w:rPr>
      </w:pPr>
      <w:del w:id="7293" w:author="Sam Tertzakian" w:date="2018-09-12T11:32:00Z">
        <w:r w:rsidDel="006A5725">
          <w:rPr>
            <w:color w:val="000000"/>
          </w:rPr>
          <w:delText xml:space="preserve">    //</w:delText>
        </w:r>
        <w:bookmarkStart w:id="7294" w:name="_Toc524526441"/>
        <w:bookmarkStart w:id="7295" w:name="_Toc524527130"/>
        <w:bookmarkStart w:id="7296" w:name="_Toc524527819"/>
        <w:bookmarkEnd w:id="7294"/>
        <w:bookmarkEnd w:id="7295"/>
        <w:bookmarkEnd w:id="7296"/>
      </w:del>
    </w:p>
    <w:p w14:paraId="3A15206A" w14:textId="0EE63306" w:rsidR="000F6051" w:rsidDel="006A5725" w:rsidRDefault="000F6051" w:rsidP="000F6051">
      <w:pPr>
        <w:pStyle w:val="CodeBlock"/>
        <w:rPr>
          <w:del w:id="7297" w:author="Sam Tertzakian" w:date="2018-09-12T11:32:00Z"/>
          <w:color w:val="000000"/>
        </w:rPr>
      </w:pPr>
      <w:del w:id="7298" w:author="Sam Tertzakian" w:date="2018-09-12T11:32:00Z">
        <w:r w:rsidDel="006A5725">
          <w:rPr>
            <w:color w:val="000000"/>
          </w:rPr>
          <w:delText xml:space="preserve">    moduleAttributes.ModuleConfigPointer = &amp;moduleConfig-&gt;HidModuleConfig;</w:delText>
        </w:r>
        <w:bookmarkStart w:id="7299" w:name="_Toc524526442"/>
        <w:bookmarkStart w:id="7300" w:name="_Toc524527131"/>
        <w:bookmarkStart w:id="7301" w:name="_Toc524527820"/>
        <w:bookmarkEnd w:id="7299"/>
        <w:bookmarkEnd w:id="7300"/>
        <w:bookmarkEnd w:id="7301"/>
      </w:del>
    </w:p>
    <w:p w14:paraId="5789524E" w14:textId="3B1B3F53" w:rsidR="000F6051" w:rsidDel="006A5725" w:rsidRDefault="000F6051" w:rsidP="000F6051">
      <w:pPr>
        <w:pStyle w:val="CodeBlock"/>
        <w:rPr>
          <w:del w:id="7302" w:author="Sam Tertzakian" w:date="2018-09-12T11:32:00Z"/>
          <w:color w:val="000000"/>
        </w:rPr>
      </w:pPr>
      <w:del w:id="7303" w:author="Sam Tertzakian" w:date="2018-09-12T11:32:00Z">
        <w:r w:rsidDel="006A5725">
          <w:rPr>
            <w:color w:val="000000"/>
          </w:rPr>
          <w:delText xml:space="preserve">    moduleAttributes.SizeOfModuleSpecificConfig = </w:delText>
        </w:r>
        <w:r w:rsidDel="006A5725">
          <w:rPr>
            <w:color w:val="0000FF"/>
          </w:rPr>
          <w:delText>sizeof</w:delText>
        </w:r>
        <w:r w:rsidDel="006A5725">
          <w:rPr>
            <w:color w:val="000000"/>
          </w:rPr>
          <w:delText>(moduleConfig-&gt;HidModuleConfig);</w:delText>
        </w:r>
        <w:bookmarkStart w:id="7304" w:name="_Toc524526443"/>
        <w:bookmarkStart w:id="7305" w:name="_Toc524527132"/>
        <w:bookmarkStart w:id="7306" w:name="_Toc524527821"/>
        <w:bookmarkEnd w:id="7304"/>
        <w:bookmarkEnd w:id="7305"/>
        <w:bookmarkEnd w:id="7306"/>
      </w:del>
    </w:p>
    <w:p w14:paraId="0B0B6F15" w14:textId="40DED15D" w:rsidR="00EF6627" w:rsidDel="006A5725" w:rsidRDefault="00EF6627" w:rsidP="000F6051">
      <w:pPr>
        <w:pStyle w:val="CodeBlock"/>
        <w:rPr>
          <w:del w:id="7307" w:author="Sam Tertzakian" w:date="2018-09-12T11:32:00Z"/>
          <w:color w:val="000000"/>
        </w:rPr>
      </w:pPr>
      <w:del w:id="7308" w:author="Sam Tertzakian" w:date="2018-09-12T11:32:00Z">
        <w:r w:rsidDel="006A5725">
          <w:rPr>
            <w:color w:val="000000"/>
          </w:rPr>
          <w:delText xml:space="preserve">    // </w:delText>
        </w:r>
        <w:r w:rsidRPr="00EF6627" w:rsidDel="006A5725">
          <w:rPr>
            <w:color w:val="000000"/>
            <w:highlight w:val="yellow"/>
          </w:rPr>
          <w:delText>Step 10</w:delText>
        </w:r>
        <w:bookmarkStart w:id="7309" w:name="_Toc524526444"/>
        <w:bookmarkStart w:id="7310" w:name="_Toc524527133"/>
        <w:bookmarkStart w:id="7311" w:name="_Toc524527822"/>
        <w:bookmarkEnd w:id="7309"/>
        <w:bookmarkEnd w:id="7310"/>
        <w:bookmarkEnd w:id="7311"/>
      </w:del>
    </w:p>
    <w:p w14:paraId="376F2C8E" w14:textId="3F12C6E2" w:rsidR="00EF6627" w:rsidDel="006A5725" w:rsidRDefault="00EF6627" w:rsidP="000F6051">
      <w:pPr>
        <w:pStyle w:val="CodeBlock"/>
        <w:rPr>
          <w:del w:id="7312" w:author="Sam Tertzakian" w:date="2018-09-12T11:32:00Z"/>
          <w:color w:val="000000"/>
        </w:rPr>
      </w:pPr>
      <w:del w:id="7313" w:author="Sam Tertzakian" w:date="2018-09-12T11:32:00Z">
        <w:r w:rsidDel="006A5725">
          <w:rPr>
            <w:color w:val="000000"/>
          </w:rPr>
          <w:delText xml:space="preserve">    //</w:delText>
        </w:r>
        <w:bookmarkStart w:id="7314" w:name="_Toc524526445"/>
        <w:bookmarkStart w:id="7315" w:name="_Toc524527134"/>
        <w:bookmarkStart w:id="7316" w:name="_Toc524527823"/>
        <w:bookmarkEnd w:id="7314"/>
        <w:bookmarkEnd w:id="7315"/>
        <w:bookmarkEnd w:id="7316"/>
      </w:del>
    </w:p>
    <w:p w14:paraId="4A276555" w14:textId="01C7C8BB" w:rsidR="000F6051" w:rsidDel="006A5725" w:rsidRDefault="000F6051" w:rsidP="000F6051">
      <w:pPr>
        <w:pStyle w:val="CodeBlock"/>
        <w:rPr>
          <w:del w:id="7317" w:author="Sam Tertzakian" w:date="2018-09-12T11:32:00Z"/>
          <w:color w:val="000000"/>
        </w:rPr>
      </w:pPr>
      <w:del w:id="7318" w:author="Sam Tertzakian" w:date="2018-09-12T11:32:00Z">
        <w:r w:rsidDel="006A5725">
          <w:rPr>
            <w:color w:val="000000"/>
          </w:rPr>
          <w:delText xml:space="preserve">    ntStatus = DMF_Hid_Create(</w:delText>
        </w:r>
        <w:r w:rsidDel="006A5725">
          <w:delText>Device</w:delText>
        </w:r>
        <w:r w:rsidDel="006A5725">
          <w:rPr>
            <w:color w:val="000000"/>
          </w:rPr>
          <w:delText>,</w:delText>
        </w:r>
        <w:bookmarkStart w:id="7319" w:name="_Toc524526446"/>
        <w:bookmarkStart w:id="7320" w:name="_Toc524527135"/>
        <w:bookmarkStart w:id="7321" w:name="_Toc524527824"/>
        <w:bookmarkEnd w:id="7319"/>
        <w:bookmarkEnd w:id="7320"/>
        <w:bookmarkEnd w:id="7321"/>
      </w:del>
    </w:p>
    <w:p w14:paraId="64675667" w14:textId="686C5665" w:rsidR="000F6051" w:rsidDel="006A5725" w:rsidRDefault="000F6051" w:rsidP="000F6051">
      <w:pPr>
        <w:pStyle w:val="CodeBlock"/>
        <w:rPr>
          <w:del w:id="7322" w:author="Sam Tertzakian" w:date="2018-09-12T11:32:00Z"/>
          <w:color w:val="000000"/>
        </w:rPr>
      </w:pPr>
      <w:del w:id="7323" w:author="Sam Tertzakian" w:date="2018-09-12T11:32:00Z">
        <w:r w:rsidDel="006A5725">
          <w:rPr>
            <w:color w:val="000000"/>
          </w:rPr>
          <w:delText xml:space="preserve">                              &amp;moduleAttributes,</w:delText>
        </w:r>
        <w:bookmarkStart w:id="7324" w:name="_Toc524526447"/>
        <w:bookmarkStart w:id="7325" w:name="_Toc524527136"/>
        <w:bookmarkStart w:id="7326" w:name="_Toc524527825"/>
        <w:bookmarkEnd w:id="7324"/>
        <w:bookmarkEnd w:id="7325"/>
        <w:bookmarkEnd w:id="7326"/>
      </w:del>
    </w:p>
    <w:p w14:paraId="6B6A962A" w14:textId="1F3B3DD5" w:rsidR="000F6051" w:rsidDel="006A5725" w:rsidRDefault="000F6051" w:rsidP="000F6051">
      <w:pPr>
        <w:pStyle w:val="CodeBlock"/>
        <w:rPr>
          <w:del w:id="7327" w:author="Sam Tertzakian" w:date="2018-09-12T11:32:00Z"/>
          <w:color w:val="000000"/>
        </w:rPr>
      </w:pPr>
      <w:del w:id="7328" w:author="Sam Tertzakian" w:date="2018-09-12T11:32:00Z">
        <w:r w:rsidDel="006A5725">
          <w:rPr>
            <w:color w:val="000000"/>
          </w:rPr>
          <w:delText xml:space="preserve">                              &amp;attributes,</w:delText>
        </w:r>
        <w:bookmarkStart w:id="7329" w:name="_Toc524526448"/>
        <w:bookmarkStart w:id="7330" w:name="_Toc524527137"/>
        <w:bookmarkStart w:id="7331" w:name="_Toc524527826"/>
        <w:bookmarkEnd w:id="7329"/>
        <w:bookmarkEnd w:id="7330"/>
        <w:bookmarkEnd w:id="7331"/>
      </w:del>
    </w:p>
    <w:p w14:paraId="730FC6E9" w14:textId="3EBFD664" w:rsidR="000F6051" w:rsidDel="006A5725" w:rsidRDefault="000F6051" w:rsidP="000F6051">
      <w:pPr>
        <w:pStyle w:val="CodeBlock"/>
        <w:rPr>
          <w:del w:id="7332" w:author="Sam Tertzakian" w:date="2018-09-12T11:32:00Z"/>
          <w:color w:val="000000"/>
        </w:rPr>
      </w:pPr>
      <w:del w:id="7333" w:author="Sam Tertzakian" w:date="2018-09-12T11:32:00Z">
        <w:r w:rsidDel="006A5725">
          <w:rPr>
            <w:color w:val="000000"/>
          </w:rPr>
          <w:delText xml:space="preserve">                              &amp;moduleContext-&gt;DmfModuleHid);</w:delText>
        </w:r>
        <w:bookmarkStart w:id="7334" w:name="_Toc524526449"/>
        <w:bookmarkStart w:id="7335" w:name="_Toc524527138"/>
        <w:bookmarkStart w:id="7336" w:name="_Toc524527827"/>
        <w:bookmarkEnd w:id="7334"/>
        <w:bookmarkEnd w:id="7335"/>
        <w:bookmarkEnd w:id="7336"/>
      </w:del>
    </w:p>
    <w:p w14:paraId="3F4ECA03" w14:textId="3D701A99" w:rsidR="000F6051" w:rsidDel="006A5725" w:rsidRDefault="000F6051" w:rsidP="000F6051">
      <w:pPr>
        <w:pStyle w:val="CodeBlock"/>
        <w:rPr>
          <w:del w:id="7337" w:author="Sam Tertzakian" w:date="2018-09-12T11:32:00Z"/>
          <w:color w:val="000000"/>
        </w:rPr>
      </w:pPr>
      <w:del w:id="7338" w:author="Sam Tertzakian" w:date="2018-09-12T11:32:00Z">
        <w:r w:rsidDel="006A5725">
          <w:rPr>
            <w:color w:val="000000"/>
          </w:rPr>
          <w:delText xml:space="preserve">    </w:delText>
        </w:r>
        <w:r w:rsidDel="006A5725">
          <w:rPr>
            <w:color w:val="0000FF"/>
          </w:rPr>
          <w:delText>if</w:delText>
        </w:r>
        <w:r w:rsidDel="006A5725">
          <w:rPr>
            <w:color w:val="000000"/>
          </w:rPr>
          <w:delText xml:space="preserve"> (!</w:delText>
        </w:r>
        <w:r w:rsidDel="006A5725">
          <w:rPr>
            <w:color w:val="6F008A"/>
          </w:rPr>
          <w:delText>NT_SUCCESS</w:delText>
        </w:r>
        <w:r w:rsidDel="006A5725">
          <w:rPr>
            <w:color w:val="000000"/>
          </w:rPr>
          <w:delText>(ntStatus))</w:delText>
        </w:r>
        <w:bookmarkStart w:id="7339" w:name="_Toc524526450"/>
        <w:bookmarkStart w:id="7340" w:name="_Toc524527139"/>
        <w:bookmarkStart w:id="7341" w:name="_Toc524527828"/>
        <w:bookmarkEnd w:id="7339"/>
        <w:bookmarkEnd w:id="7340"/>
        <w:bookmarkEnd w:id="7341"/>
      </w:del>
    </w:p>
    <w:p w14:paraId="4CA8A82F" w14:textId="10B93275" w:rsidR="000F6051" w:rsidDel="006A5725" w:rsidRDefault="000F6051" w:rsidP="000F6051">
      <w:pPr>
        <w:pStyle w:val="CodeBlock"/>
        <w:rPr>
          <w:del w:id="7342" w:author="Sam Tertzakian" w:date="2018-09-12T11:32:00Z"/>
          <w:color w:val="000000"/>
        </w:rPr>
      </w:pPr>
      <w:del w:id="7343" w:author="Sam Tertzakian" w:date="2018-09-12T11:32:00Z">
        <w:r w:rsidDel="006A5725">
          <w:rPr>
            <w:color w:val="000000"/>
          </w:rPr>
          <w:delText xml:space="preserve">    {</w:delText>
        </w:r>
        <w:bookmarkStart w:id="7344" w:name="_Toc524526451"/>
        <w:bookmarkStart w:id="7345" w:name="_Toc524527140"/>
        <w:bookmarkStart w:id="7346" w:name="_Toc524527829"/>
        <w:bookmarkEnd w:id="7344"/>
        <w:bookmarkEnd w:id="7345"/>
        <w:bookmarkEnd w:id="7346"/>
      </w:del>
    </w:p>
    <w:p w14:paraId="7D48FDC5" w14:textId="1F28656B" w:rsidR="000F6051" w:rsidDel="006A5725" w:rsidRDefault="000F6051" w:rsidP="000F6051">
      <w:pPr>
        <w:pStyle w:val="CodeBlock"/>
        <w:rPr>
          <w:del w:id="7347" w:author="Sam Tertzakian" w:date="2018-09-12T11:32:00Z"/>
          <w:color w:val="000000"/>
        </w:rPr>
      </w:pPr>
      <w:del w:id="7348" w:author="Sam Tertzakian" w:date="2018-09-12T11:32:00Z">
        <w:r w:rsidDel="006A5725">
          <w:rPr>
            <w:color w:val="000000"/>
          </w:rPr>
          <w:delText xml:space="preserve">        </w:delText>
        </w:r>
        <w:r w:rsidDel="006A5725">
          <w:rPr>
            <w:color w:val="6F008A"/>
          </w:rPr>
          <w:delText>TraceEvents</w:delText>
        </w:r>
        <w:r w:rsidDel="006A5725">
          <w:rPr>
            <w:color w:val="000000"/>
          </w:rPr>
          <w:delText>(</w:delText>
        </w:r>
        <w:r w:rsidDel="006A5725">
          <w:rPr>
            <w:color w:val="6F008A"/>
          </w:rPr>
          <w:delText>TRACE_LEVEL_ERROR</w:delText>
        </w:r>
        <w:r w:rsidDel="006A5725">
          <w:rPr>
            <w:color w:val="000000"/>
          </w:rPr>
          <w:delText xml:space="preserve">, DMF_TRACE_PowerMeter, </w:delText>
        </w:r>
        <w:r w:rsidDel="006A5725">
          <w:rPr>
            <w:color w:val="A31515"/>
          </w:rPr>
          <w:delText>"DMF_Hid_Create fails: ntStatus=%!STATUS!"</w:delText>
        </w:r>
        <w:r w:rsidDel="006A5725">
          <w:rPr>
            <w:color w:val="000000"/>
          </w:rPr>
          <w:delText>, ntStatus);</w:delText>
        </w:r>
        <w:bookmarkStart w:id="7349" w:name="_Toc524526452"/>
        <w:bookmarkStart w:id="7350" w:name="_Toc524527141"/>
        <w:bookmarkStart w:id="7351" w:name="_Toc524527830"/>
        <w:bookmarkEnd w:id="7349"/>
        <w:bookmarkEnd w:id="7350"/>
        <w:bookmarkEnd w:id="7351"/>
      </w:del>
    </w:p>
    <w:p w14:paraId="743C6194" w14:textId="6BC78638" w:rsidR="000F6051" w:rsidDel="006A5725" w:rsidRDefault="000F6051" w:rsidP="000F6051">
      <w:pPr>
        <w:pStyle w:val="CodeBlock"/>
        <w:rPr>
          <w:del w:id="7352" w:author="Sam Tertzakian" w:date="2018-09-12T11:32:00Z"/>
          <w:color w:val="000000"/>
        </w:rPr>
      </w:pPr>
      <w:del w:id="7353" w:author="Sam Tertzakian" w:date="2018-09-12T11:32:00Z">
        <w:r w:rsidDel="006A5725">
          <w:rPr>
            <w:color w:val="000000"/>
          </w:rPr>
          <w:delText xml:space="preserve">        DMF_ModuleDestroy(dmfModule);</w:delText>
        </w:r>
        <w:bookmarkStart w:id="7354" w:name="_Toc524526453"/>
        <w:bookmarkStart w:id="7355" w:name="_Toc524527142"/>
        <w:bookmarkStart w:id="7356" w:name="_Toc524527831"/>
        <w:bookmarkEnd w:id="7354"/>
        <w:bookmarkEnd w:id="7355"/>
        <w:bookmarkEnd w:id="7356"/>
      </w:del>
    </w:p>
    <w:p w14:paraId="4B786413" w14:textId="51D8A966" w:rsidR="000F6051" w:rsidDel="006A5725" w:rsidRDefault="000F6051" w:rsidP="000F6051">
      <w:pPr>
        <w:pStyle w:val="CodeBlock"/>
        <w:rPr>
          <w:del w:id="7357" w:author="Sam Tertzakian" w:date="2018-09-12T11:32:00Z"/>
          <w:color w:val="000000"/>
        </w:rPr>
      </w:pPr>
      <w:del w:id="7358" w:author="Sam Tertzakian" w:date="2018-09-12T11:32:00Z">
        <w:r w:rsidDel="006A5725">
          <w:rPr>
            <w:color w:val="000000"/>
          </w:rPr>
          <w:delText xml:space="preserve">        dmfModule = </w:delText>
        </w:r>
        <w:r w:rsidDel="006A5725">
          <w:rPr>
            <w:color w:val="6F008A"/>
          </w:rPr>
          <w:delText>NULL</w:delText>
        </w:r>
        <w:r w:rsidDel="006A5725">
          <w:rPr>
            <w:color w:val="000000"/>
          </w:rPr>
          <w:delText>;</w:delText>
        </w:r>
        <w:bookmarkStart w:id="7359" w:name="_Toc524526454"/>
        <w:bookmarkStart w:id="7360" w:name="_Toc524527143"/>
        <w:bookmarkStart w:id="7361" w:name="_Toc524527832"/>
        <w:bookmarkEnd w:id="7359"/>
        <w:bookmarkEnd w:id="7360"/>
        <w:bookmarkEnd w:id="7361"/>
      </w:del>
    </w:p>
    <w:p w14:paraId="64A409BD" w14:textId="228CE7F5" w:rsidR="000F6051" w:rsidDel="006A5725" w:rsidRDefault="000F6051" w:rsidP="000F6051">
      <w:pPr>
        <w:pStyle w:val="CodeBlock"/>
        <w:rPr>
          <w:del w:id="7362" w:author="Sam Tertzakian" w:date="2018-09-12T11:32:00Z"/>
          <w:color w:val="000000"/>
        </w:rPr>
      </w:pPr>
      <w:del w:id="7363" w:author="Sam Tertzakian" w:date="2018-09-12T11:32:00Z">
        <w:r w:rsidDel="006A5725">
          <w:rPr>
            <w:color w:val="000000"/>
          </w:rPr>
          <w:delText xml:space="preserve">        </w:delText>
        </w:r>
        <w:r w:rsidDel="006A5725">
          <w:rPr>
            <w:color w:val="0000FF"/>
          </w:rPr>
          <w:delText>goto</w:delText>
        </w:r>
        <w:r w:rsidDel="006A5725">
          <w:rPr>
            <w:color w:val="000000"/>
          </w:rPr>
          <w:delText xml:space="preserve"> Exit;</w:delText>
        </w:r>
        <w:bookmarkStart w:id="7364" w:name="_Toc524526455"/>
        <w:bookmarkStart w:id="7365" w:name="_Toc524527144"/>
        <w:bookmarkStart w:id="7366" w:name="_Toc524527833"/>
        <w:bookmarkEnd w:id="7364"/>
        <w:bookmarkEnd w:id="7365"/>
        <w:bookmarkEnd w:id="7366"/>
      </w:del>
    </w:p>
    <w:p w14:paraId="04167387" w14:textId="12AB6511" w:rsidR="000F6051" w:rsidDel="006A5725" w:rsidRDefault="000F6051" w:rsidP="000F6051">
      <w:pPr>
        <w:pStyle w:val="CodeBlock"/>
        <w:rPr>
          <w:del w:id="7367" w:author="Sam Tertzakian" w:date="2018-09-12T11:32:00Z"/>
          <w:color w:val="000000"/>
        </w:rPr>
      </w:pPr>
      <w:del w:id="7368" w:author="Sam Tertzakian" w:date="2018-09-12T11:32:00Z">
        <w:r w:rsidDel="006A5725">
          <w:rPr>
            <w:color w:val="000000"/>
          </w:rPr>
          <w:delText xml:space="preserve">    }</w:delText>
        </w:r>
        <w:bookmarkStart w:id="7369" w:name="_Toc524526456"/>
        <w:bookmarkStart w:id="7370" w:name="_Toc524527145"/>
        <w:bookmarkStart w:id="7371" w:name="_Toc524527834"/>
        <w:bookmarkEnd w:id="7369"/>
        <w:bookmarkEnd w:id="7370"/>
        <w:bookmarkEnd w:id="7371"/>
      </w:del>
    </w:p>
    <w:p w14:paraId="6C5AA9AD" w14:textId="54510674" w:rsidR="000F6051" w:rsidDel="006A5725" w:rsidRDefault="000F6051" w:rsidP="000F6051">
      <w:pPr>
        <w:pStyle w:val="CodeBlock"/>
        <w:rPr>
          <w:del w:id="7372" w:author="Sam Tertzakian" w:date="2018-09-12T11:32:00Z"/>
          <w:color w:val="000000"/>
        </w:rPr>
      </w:pPr>
      <w:bookmarkStart w:id="7373" w:name="_Toc524526457"/>
      <w:bookmarkStart w:id="7374" w:name="_Toc524527146"/>
      <w:bookmarkStart w:id="7375" w:name="_Toc524527835"/>
      <w:bookmarkEnd w:id="7373"/>
      <w:bookmarkEnd w:id="7374"/>
      <w:bookmarkEnd w:id="7375"/>
    </w:p>
    <w:p w14:paraId="73E02707" w14:textId="74B0292D" w:rsidR="00EF6627" w:rsidDel="006A5725" w:rsidRDefault="00EF6627">
      <w:pPr>
        <w:rPr>
          <w:del w:id="7376" w:author="Sam Tertzakian" w:date="2018-09-12T11:32:00Z"/>
          <w:rFonts w:ascii="Courier New" w:hAnsi="Courier New"/>
          <w:b/>
          <w:noProof/>
          <w:color w:val="000000"/>
          <w:sz w:val="16"/>
        </w:rPr>
      </w:pPr>
      <w:del w:id="7377" w:author="Sam Tertzakian" w:date="2018-09-12T11:32:00Z">
        <w:r w:rsidDel="006A5725">
          <w:rPr>
            <w:color w:val="000000"/>
          </w:rPr>
          <w:br w:type="page"/>
        </w:r>
      </w:del>
    </w:p>
    <w:p w14:paraId="6D2C556B" w14:textId="21C85142" w:rsidR="000F6051" w:rsidDel="006A5725" w:rsidRDefault="000F6051" w:rsidP="000F6051">
      <w:pPr>
        <w:pStyle w:val="CodeBlock"/>
        <w:rPr>
          <w:del w:id="7378" w:author="Sam Tertzakian" w:date="2018-09-12T11:32:00Z"/>
          <w:color w:val="000000"/>
        </w:rPr>
      </w:pPr>
      <w:del w:id="7379" w:author="Sam Tertzakian" w:date="2018-09-12T11:32:00Z">
        <w:r w:rsidDel="006A5725">
          <w:rPr>
            <w:color w:val="000000"/>
          </w:rPr>
          <w:delText xml:space="preserve">    </w:delText>
        </w:r>
        <w:r w:rsidDel="006A5725">
          <w:rPr>
            <w:color w:val="008000"/>
          </w:rPr>
          <w:delText>// IoctlHandler</w:delText>
        </w:r>
        <w:bookmarkStart w:id="7380" w:name="_Toc524526458"/>
        <w:bookmarkStart w:id="7381" w:name="_Toc524527147"/>
        <w:bookmarkStart w:id="7382" w:name="_Toc524527836"/>
        <w:bookmarkEnd w:id="7380"/>
        <w:bookmarkEnd w:id="7381"/>
        <w:bookmarkEnd w:id="7382"/>
      </w:del>
    </w:p>
    <w:p w14:paraId="58D5E893" w14:textId="5B4813FD" w:rsidR="000F6051" w:rsidDel="006A5725" w:rsidRDefault="000F6051" w:rsidP="000F6051">
      <w:pPr>
        <w:pStyle w:val="CodeBlock"/>
        <w:rPr>
          <w:del w:id="7383" w:author="Sam Tertzakian" w:date="2018-09-12T11:32:00Z"/>
          <w:color w:val="000000"/>
        </w:rPr>
      </w:pPr>
      <w:del w:id="7384" w:author="Sam Tertzakian" w:date="2018-09-12T11:32:00Z">
        <w:r w:rsidDel="006A5725">
          <w:rPr>
            <w:color w:val="000000"/>
          </w:rPr>
          <w:delText xml:space="preserve">    </w:delText>
        </w:r>
        <w:r w:rsidDel="006A5725">
          <w:rPr>
            <w:color w:val="008000"/>
          </w:rPr>
          <w:delText>// ------------</w:delText>
        </w:r>
        <w:bookmarkStart w:id="7385" w:name="_Toc524526459"/>
        <w:bookmarkStart w:id="7386" w:name="_Toc524527148"/>
        <w:bookmarkStart w:id="7387" w:name="_Toc524527837"/>
        <w:bookmarkEnd w:id="7385"/>
        <w:bookmarkEnd w:id="7386"/>
        <w:bookmarkEnd w:id="7387"/>
      </w:del>
    </w:p>
    <w:p w14:paraId="21482F3D" w14:textId="14DF7147" w:rsidR="000F6051" w:rsidDel="006A5725" w:rsidRDefault="000F6051" w:rsidP="000F6051">
      <w:pPr>
        <w:pStyle w:val="CodeBlock"/>
        <w:rPr>
          <w:del w:id="7388" w:author="Sam Tertzakian" w:date="2018-09-12T11:32:00Z"/>
          <w:color w:val="008000"/>
        </w:rPr>
      </w:pPr>
      <w:del w:id="7389" w:author="Sam Tertzakian" w:date="2018-09-12T11:32:00Z">
        <w:r w:rsidDel="006A5725">
          <w:rPr>
            <w:color w:val="000000"/>
          </w:rPr>
          <w:delText xml:space="preserve">    </w:delText>
        </w:r>
        <w:r w:rsidDel="006A5725">
          <w:rPr>
            <w:color w:val="008000"/>
          </w:rPr>
          <w:delText>//</w:delText>
        </w:r>
        <w:bookmarkStart w:id="7390" w:name="_Toc524526460"/>
        <w:bookmarkStart w:id="7391" w:name="_Toc524527149"/>
        <w:bookmarkStart w:id="7392" w:name="_Toc524527838"/>
        <w:bookmarkEnd w:id="7390"/>
        <w:bookmarkEnd w:id="7391"/>
        <w:bookmarkEnd w:id="7392"/>
      </w:del>
    </w:p>
    <w:p w14:paraId="678DD959" w14:textId="5B096CCF" w:rsidR="00EF6627" w:rsidDel="006A5725" w:rsidRDefault="00EF6627" w:rsidP="000F6051">
      <w:pPr>
        <w:pStyle w:val="CodeBlock"/>
        <w:rPr>
          <w:del w:id="7393" w:author="Sam Tertzakian" w:date="2018-09-12T11:32:00Z"/>
          <w:color w:val="000000"/>
        </w:rPr>
      </w:pPr>
      <w:bookmarkStart w:id="7394" w:name="_Toc524526461"/>
      <w:bookmarkStart w:id="7395" w:name="_Toc524527150"/>
      <w:bookmarkStart w:id="7396" w:name="_Toc524527839"/>
      <w:bookmarkEnd w:id="7394"/>
      <w:bookmarkEnd w:id="7395"/>
      <w:bookmarkEnd w:id="7396"/>
    </w:p>
    <w:p w14:paraId="3B8273F3" w14:textId="5116D619" w:rsidR="00FC5D9D" w:rsidDel="006A5725" w:rsidRDefault="00FC5D9D" w:rsidP="00FC5D9D">
      <w:pPr>
        <w:pStyle w:val="CodeBlock"/>
        <w:rPr>
          <w:del w:id="7397" w:author="Sam Tertzakian" w:date="2018-09-12T11:32:00Z"/>
          <w:color w:val="000000"/>
        </w:rPr>
      </w:pPr>
      <w:del w:id="7398" w:author="Sam Tertzakian" w:date="2018-09-12T11:32:00Z">
        <w:r w:rsidDel="006A5725">
          <w:rPr>
            <w:color w:val="000000"/>
          </w:rPr>
          <w:delText xml:space="preserve">    // </w:delText>
        </w:r>
        <w:r w:rsidRPr="00EF6627" w:rsidDel="006A5725">
          <w:rPr>
            <w:color w:val="000000"/>
            <w:highlight w:val="yellow"/>
          </w:rPr>
          <w:delText>Step 8</w:delText>
        </w:r>
        <w:r w:rsidDel="006A5725">
          <w:rPr>
            <w:color w:val="000000"/>
            <w:highlight w:val="yellow"/>
          </w:rPr>
          <w:delText xml:space="preserve"> (for second Child Module)</w:delText>
        </w:r>
        <w:bookmarkStart w:id="7399" w:name="_Toc524526462"/>
        <w:bookmarkStart w:id="7400" w:name="_Toc524527151"/>
        <w:bookmarkStart w:id="7401" w:name="_Toc524527840"/>
        <w:bookmarkEnd w:id="7399"/>
        <w:bookmarkEnd w:id="7400"/>
        <w:bookmarkEnd w:id="7401"/>
      </w:del>
    </w:p>
    <w:p w14:paraId="16A6FA2F" w14:textId="74205738" w:rsidR="00FC5D9D" w:rsidDel="006A5725" w:rsidRDefault="00FC5D9D" w:rsidP="00FC5D9D">
      <w:pPr>
        <w:pStyle w:val="CodeBlock"/>
        <w:rPr>
          <w:del w:id="7402" w:author="Sam Tertzakian" w:date="2018-09-12T11:32:00Z"/>
          <w:color w:val="000000"/>
        </w:rPr>
      </w:pPr>
      <w:del w:id="7403" w:author="Sam Tertzakian" w:date="2018-09-12T11:32:00Z">
        <w:r w:rsidDel="006A5725">
          <w:rPr>
            <w:color w:val="000000"/>
          </w:rPr>
          <w:delText xml:space="preserve">    //</w:delText>
        </w:r>
        <w:bookmarkStart w:id="7404" w:name="_Toc524526463"/>
        <w:bookmarkStart w:id="7405" w:name="_Toc524527152"/>
        <w:bookmarkStart w:id="7406" w:name="_Toc524527841"/>
        <w:bookmarkEnd w:id="7404"/>
        <w:bookmarkEnd w:id="7405"/>
        <w:bookmarkEnd w:id="7406"/>
      </w:del>
    </w:p>
    <w:p w14:paraId="6948F6D9" w14:textId="17BEECE4" w:rsidR="000F6051" w:rsidDel="006A5725" w:rsidRDefault="000F6051" w:rsidP="000F6051">
      <w:pPr>
        <w:pStyle w:val="CodeBlock"/>
        <w:rPr>
          <w:del w:id="7407" w:author="Sam Tertzakian" w:date="2018-09-12T11:32:00Z"/>
          <w:color w:val="000000"/>
        </w:rPr>
      </w:pPr>
      <w:del w:id="7408" w:author="Sam Tertzakian" w:date="2018-09-12T11:32:00Z">
        <w:r w:rsidDel="006A5725">
          <w:rPr>
            <w:color w:val="000000"/>
          </w:rPr>
          <w:delText xml:space="preserve">    DMF_CONFIG_IoctlHandler_AND_ATTRIBUTES_INIT(&amp;moduleConfigIoctlHandler,</w:delText>
        </w:r>
        <w:bookmarkStart w:id="7409" w:name="_Toc524526464"/>
        <w:bookmarkStart w:id="7410" w:name="_Toc524527153"/>
        <w:bookmarkStart w:id="7411" w:name="_Toc524527842"/>
        <w:bookmarkEnd w:id="7409"/>
        <w:bookmarkEnd w:id="7410"/>
        <w:bookmarkEnd w:id="7411"/>
      </w:del>
    </w:p>
    <w:p w14:paraId="2F32CBCF" w14:textId="1292AFE3" w:rsidR="000F6051" w:rsidDel="006A5725" w:rsidRDefault="000F6051" w:rsidP="000F6051">
      <w:pPr>
        <w:pStyle w:val="CodeBlock"/>
        <w:rPr>
          <w:del w:id="7412" w:author="Sam Tertzakian" w:date="2018-09-12T11:32:00Z"/>
          <w:color w:val="000000"/>
        </w:rPr>
      </w:pPr>
      <w:del w:id="7413" w:author="Sam Tertzakian" w:date="2018-09-12T11:32:00Z">
        <w:r w:rsidDel="006A5725">
          <w:rPr>
            <w:color w:val="000000"/>
          </w:rPr>
          <w:delText xml:space="preserve">                                                &amp;moduleAttributes);</w:delText>
        </w:r>
        <w:bookmarkStart w:id="7414" w:name="_Toc524526465"/>
        <w:bookmarkStart w:id="7415" w:name="_Toc524527154"/>
        <w:bookmarkStart w:id="7416" w:name="_Toc524527843"/>
        <w:bookmarkEnd w:id="7414"/>
        <w:bookmarkEnd w:id="7415"/>
        <w:bookmarkEnd w:id="7416"/>
      </w:del>
    </w:p>
    <w:p w14:paraId="42648AB7" w14:textId="7BCBF4A5" w:rsidR="00FC5D9D" w:rsidDel="006A5725" w:rsidRDefault="00FC5D9D" w:rsidP="00FC5D9D">
      <w:pPr>
        <w:pStyle w:val="CodeBlock"/>
        <w:rPr>
          <w:del w:id="7417" w:author="Sam Tertzakian" w:date="2018-09-12T11:32:00Z"/>
          <w:color w:val="000000"/>
        </w:rPr>
      </w:pPr>
      <w:del w:id="7418" w:author="Sam Tertzakian" w:date="2018-09-12T11:32:00Z">
        <w:r w:rsidDel="006A5725">
          <w:rPr>
            <w:color w:val="000000"/>
          </w:rPr>
          <w:delText xml:space="preserve">    // </w:delText>
        </w:r>
        <w:r w:rsidRPr="00EF6627" w:rsidDel="006A5725">
          <w:rPr>
            <w:color w:val="000000"/>
            <w:highlight w:val="yellow"/>
          </w:rPr>
          <w:delText xml:space="preserve">Step </w:delText>
        </w:r>
        <w:r w:rsidDel="006A5725">
          <w:rPr>
            <w:color w:val="000000"/>
            <w:highlight w:val="yellow"/>
          </w:rPr>
          <w:delText>9 (for second Child Module)</w:delText>
        </w:r>
        <w:bookmarkStart w:id="7419" w:name="_Toc524526466"/>
        <w:bookmarkStart w:id="7420" w:name="_Toc524527155"/>
        <w:bookmarkStart w:id="7421" w:name="_Toc524527844"/>
        <w:bookmarkEnd w:id="7419"/>
        <w:bookmarkEnd w:id="7420"/>
        <w:bookmarkEnd w:id="7421"/>
      </w:del>
    </w:p>
    <w:p w14:paraId="262A6C84" w14:textId="5A755C45" w:rsidR="00FC5D9D" w:rsidDel="006A5725" w:rsidRDefault="00FC5D9D" w:rsidP="00FC5D9D">
      <w:pPr>
        <w:pStyle w:val="CodeBlock"/>
        <w:rPr>
          <w:del w:id="7422" w:author="Sam Tertzakian" w:date="2018-09-12T11:32:00Z"/>
          <w:color w:val="000000"/>
        </w:rPr>
      </w:pPr>
      <w:del w:id="7423" w:author="Sam Tertzakian" w:date="2018-09-12T11:32:00Z">
        <w:r w:rsidDel="006A5725">
          <w:rPr>
            <w:color w:val="000000"/>
          </w:rPr>
          <w:delText xml:space="preserve">    //</w:delText>
        </w:r>
        <w:bookmarkStart w:id="7424" w:name="_Toc524526467"/>
        <w:bookmarkStart w:id="7425" w:name="_Toc524527156"/>
        <w:bookmarkStart w:id="7426" w:name="_Toc524527845"/>
        <w:bookmarkEnd w:id="7424"/>
        <w:bookmarkEnd w:id="7425"/>
        <w:bookmarkEnd w:id="7426"/>
      </w:del>
    </w:p>
    <w:p w14:paraId="4AC18A08" w14:textId="343D3167" w:rsidR="000F6051" w:rsidDel="006A5725" w:rsidRDefault="000F6051" w:rsidP="000F6051">
      <w:pPr>
        <w:pStyle w:val="CodeBlock"/>
        <w:rPr>
          <w:del w:id="7427" w:author="Sam Tertzakian" w:date="2018-09-12T11:32:00Z"/>
          <w:color w:val="000000"/>
        </w:rPr>
      </w:pPr>
      <w:del w:id="7428" w:author="Sam Tertzakian" w:date="2018-09-12T11:32:00Z">
        <w:r w:rsidDel="006A5725">
          <w:rPr>
            <w:color w:val="000000"/>
          </w:rPr>
          <w:delText xml:space="preserve">    moduleConfigIoctlHandler.IoctlRecords = ioctlRecords;</w:delText>
        </w:r>
        <w:bookmarkStart w:id="7429" w:name="_Toc524526468"/>
        <w:bookmarkStart w:id="7430" w:name="_Toc524527157"/>
        <w:bookmarkStart w:id="7431" w:name="_Toc524527846"/>
        <w:bookmarkEnd w:id="7429"/>
        <w:bookmarkEnd w:id="7430"/>
        <w:bookmarkEnd w:id="7431"/>
      </w:del>
    </w:p>
    <w:p w14:paraId="7DD939D5" w14:textId="2A926F56" w:rsidR="000F6051" w:rsidDel="006A5725" w:rsidRDefault="000F6051" w:rsidP="000F6051">
      <w:pPr>
        <w:pStyle w:val="CodeBlock"/>
        <w:rPr>
          <w:del w:id="7432" w:author="Sam Tertzakian" w:date="2018-09-12T11:32:00Z"/>
          <w:color w:val="000000"/>
        </w:rPr>
      </w:pPr>
      <w:del w:id="7433" w:author="Sam Tertzakian" w:date="2018-09-12T11:32:00Z">
        <w:r w:rsidDel="006A5725">
          <w:rPr>
            <w:color w:val="000000"/>
          </w:rPr>
          <w:delText xml:space="preserve">    moduleConfigIoctlHandler.NumberOfIoctlRecords = </w:delText>
        </w:r>
        <w:r w:rsidDel="006A5725">
          <w:rPr>
            <w:color w:val="6F008A"/>
          </w:rPr>
          <w:delText>ARRAYSIZE</w:delText>
        </w:r>
        <w:r w:rsidDel="006A5725">
          <w:rPr>
            <w:color w:val="000000"/>
          </w:rPr>
          <w:delText>(ioctlRecords);</w:delText>
        </w:r>
        <w:bookmarkStart w:id="7434" w:name="_Toc524526469"/>
        <w:bookmarkStart w:id="7435" w:name="_Toc524527158"/>
        <w:bookmarkStart w:id="7436" w:name="_Toc524527847"/>
        <w:bookmarkEnd w:id="7434"/>
        <w:bookmarkEnd w:id="7435"/>
        <w:bookmarkEnd w:id="7436"/>
      </w:del>
    </w:p>
    <w:p w14:paraId="118C93EC" w14:textId="44341A98" w:rsidR="000F6051" w:rsidDel="006A5725" w:rsidRDefault="000F6051" w:rsidP="000F6051">
      <w:pPr>
        <w:pStyle w:val="CodeBlock"/>
        <w:rPr>
          <w:del w:id="7437" w:author="Sam Tertzakian" w:date="2018-09-12T11:32:00Z"/>
          <w:color w:val="000000"/>
        </w:rPr>
      </w:pPr>
      <w:del w:id="7438" w:author="Sam Tertzakian" w:date="2018-09-12T11:32:00Z">
        <w:r w:rsidDel="006A5725">
          <w:rPr>
            <w:color w:val="000000"/>
          </w:rPr>
          <w:delText xml:space="preserve">    moduleConfigIoctlHandler.AccessModeFilter = </w:delText>
        </w:r>
        <w:r w:rsidDel="006A5725">
          <w:rPr>
            <w:color w:val="2F4F4F"/>
          </w:rPr>
          <w:delText>IoctlHandler_AccessModeDefault</w:delText>
        </w:r>
        <w:r w:rsidDel="006A5725">
          <w:rPr>
            <w:color w:val="000000"/>
          </w:rPr>
          <w:delText>;</w:delText>
        </w:r>
        <w:bookmarkStart w:id="7439" w:name="_Toc524526470"/>
        <w:bookmarkStart w:id="7440" w:name="_Toc524527159"/>
        <w:bookmarkStart w:id="7441" w:name="_Toc524527848"/>
        <w:bookmarkEnd w:id="7439"/>
        <w:bookmarkEnd w:id="7440"/>
        <w:bookmarkEnd w:id="7441"/>
      </w:del>
    </w:p>
    <w:p w14:paraId="59137BCE" w14:textId="7985E17D" w:rsidR="000F6051" w:rsidDel="006A5725" w:rsidRDefault="000F6051" w:rsidP="000F6051">
      <w:pPr>
        <w:pStyle w:val="CodeBlock"/>
        <w:rPr>
          <w:del w:id="7442" w:author="Sam Tertzakian" w:date="2018-09-12T11:32:00Z"/>
          <w:color w:val="000000"/>
        </w:rPr>
      </w:pPr>
      <w:del w:id="7443" w:author="Sam Tertzakian" w:date="2018-09-12T11:32:00Z">
        <w:r w:rsidDel="006A5725">
          <w:rPr>
            <w:color w:val="000000"/>
          </w:rPr>
          <w:delText xml:space="preserve">    moduleConfigIoctlHandler.DeviceInterfaceGuid </w:delText>
        </w:r>
        <w:r w:rsidDel="006A5725">
          <w:rPr>
            <w:color w:val="008080"/>
          </w:rPr>
          <w:delText>=</w:delText>
        </w:r>
        <w:r w:rsidDel="006A5725">
          <w:rPr>
            <w:color w:val="000000"/>
          </w:rPr>
          <w:delText xml:space="preserve"> GUID_DEVINTERFACE_PowerMeter;</w:delText>
        </w:r>
        <w:bookmarkStart w:id="7444" w:name="_Toc524526471"/>
        <w:bookmarkStart w:id="7445" w:name="_Toc524527160"/>
        <w:bookmarkStart w:id="7446" w:name="_Toc524527849"/>
        <w:bookmarkEnd w:id="7444"/>
        <w:bookmarkEnd w:id="7445"/>
        <w:bookmarkEnd w:id="7446"/>
      </w:del>
    </w:p>
    <w:p w14:paraId="298AEDA0" w14:textId="70736AFD" w:rsidR="00FC5D9D" w:rsidDel="006A5725" w:rsidRDefault="00FC5D9D" w:rsidP="00FC5D9D">
      <w:pPr>
        <w:pStyle w:val="CodeBlock"/>
        <w:rPr>
          <w:del w:id="7447" w:author="Sam Tertzakian" w:date="2018-09-12T11:32:00Z"/>
          <w:color w:val="000000"/>
        </w:rPr>
      </w:pPr>
      <w:del w:id="7448" w:author="Sam Tertzakian" w:date="2018-09-12T11:32:00Z">
        <w:r w:rsidDel="006A5725">
          <w:rPr>
            <w:color w:val="000000"/>
          </w:rPr>
          <w:delText xml:space="preserve">    // </w:delText>
        </w:r>
        <w:r w:rsidRPr="00EF6627" w:rsidDel="006A5725">
          <w:rPr>
            <w:color w:val="000000"/>
            <w:highlight w:val="yellow"/>
          </w:rPr>
          <w:delText xml:space="preserve">Step </w:delText>
        </w:r>
        <w:r w:rsidDel="006A5725">
          <w:rPr>
            <w:color w:val="000000"/>
            <w:highlight w:val="yellow"/>
          </w:rPr>
          <w:delText>10 (for second Child Module)</w:delText>
        </w:r>
        <w:bookmarkStart w:id="7449" w:name="_Toc524526472"/>
        <w:bookmarkStart w:id="7450" w:name="_Toc524527161"/>
        <w:bookmarkStart w:id="7451" w:name="_Toc524527850"/>
        <w:bookmarkEnd w:id="7449"/>
        <w:bookmarkEnd w:id="7450"/>
        <w:bookmarkEnd w:id="7451"/>
      </w:del>
    </w:p>
    <w:p w14:paraId="51CACF24" w14:textId="16DC5A82" w:rsidR="00FC5D9D" w:rsidDel="006A5725" w:rsidRDefault="00FC5D9D" w:rsidP="00FC5D9D">
      <w:pPr>
        <w:pStyle w:val="CodeBlock"/>
        <w:rPr>
          <w:del w:id="7452" w:author="Sam Tertzakian" w:date="2018-09-12T11:32:00Z"/>
          <w:color w:val="000000"/>
        </w:rPr>
      </w:pPr>
      <w:del w:id="7453" w:author="Sam Tertzakian" w:date="2018-09-12T11:32:00Z">
        <w:r w:rsidDel="006A5725">
          <w:rPr>
            <w:color w:val="000000"/>
          </w:rPr>
          <w:delText xml:space="preserve">    //</w:delText>
        </w:r>
        <w:bookmarkStart w:id="7454" w:name="_Toc524526473"/>
        <w:bookmarkStart w:id="7455" w:name="_Toc524527162"/>
        <w:bookmarkStart w:id="7456" w:name="_Toc524527851"/>
        <w:bookmarkEnd w:id="7454"/>
        <w:bookmarkEnd w:id="7455"/>
        <w:bookmarkEnd w:id="7456"/>
      </w:del>
    </w:p>
    <w:p w14:paraId="5B817B14" w14:textId="6DCB6084" w:rsidR="000F6051" w:rsidDel="006A5725" w:rsidRDefault="000F6051" w:rsidP="000F6051">
      <w:pPr>
        <w:pStyle w:val="CodeBlock"/>
        <w:rPr>
          <w:del w:id="7457" w:author="Sam Tertzakian" w:date="2018-09-12T11:32:00Z"/>
          <w:color w:val="000000"/>
        </w:rPr>
      </w:pPr>
      <w:del w:id="7458" w:author="Sam Tertzakian" w:date="2018-09-12T11:32:00Z">
        <w:r w:rsidDel="006A5725">
          <w:rPr>
            <w:color w:val="000000"/>
          </w:rPr>
          <w:delText xml:space="preserve">    ntStatus = DMF_IoctlHandler_Create(</w:delText>
        </w:r>
        <w:r w:rsidDel="006A5725">
          <w:delText>Device</w:delText>
        </w:r>
        <w:r w:rsidDel="006A5725">
          <w:rPr>
            <w:color w:val="000000"/>
          </w:rPr>
          <w:delText>,</w:delText>
        </w:r>
        <w:bookmarkStart w:id="7459" w:name="_Toc524526474"/>
        <w:bookmarkStart w:id="7460" w:name="_Toc524527163"/>
        <w:bookmarkStart w:id="7461" w:name="_Toc524527852"/>
        <w:bookmarkEnd w:id="7459"/>
        <w:bookmarkEnd w:id="7460"/>
        <w:bookmarkEnd w:id="7461"/>
      </w:del>
    </w:p>
    <w:p w14:paraId="115BA807" w14:textId="2E4289A9" w:rsidR="000F6051" w:rsidDel="006A5725" w:rsidRDefault="000F6051" w:rsidP="000F6051">
      <w:pPr>
        <w:pStyle w:val="CodeBlock"/>
        <w:rPr>
          <w:del w:id="7462" w:author="Sam Tertzakian" w:date="2018-09-12T11:32:00Z"/>
          <w:color w:val="000000"/>
        </w:rPr>
      </w:pPr>
      <w:del w:id="7463" w:author="Sam Tertzakian" w:date="2018-09-12T11:32:00Z">
        <w:r w:rsidDel="006A5725">
          <w:rPr>
            <w:color w:val="000000"/>
          </w:rPr>
          <w:delText xml:space="preserve">                                       &amp;moduleAttributes,</w:delText>
        </w:r>
        <w:bookmarkStart w:id="7464" w:name="_Toc524526475"/>
        <w:bookmarkStart w:id="7465" w:name="_Toc524527164"/>
        <w:bookmarkStart w:id="7466" w:name="_Toc524527853"/>
        <w:bookmarkEnd w:id="7464"/>
        <w:bookmarkEnd w:id="7465"/>
        <w:bookmarkEnd w:id="7466"/>
      </w:del>
    </w:p>
    <w:p w14:paraId="0449CE64" w14:textId="49A7ECD7" w:rsidR="000F6051" w:rsidDel="006A5725" w:rsidRDefault="000F6051" w:rsidP="000F6051">
      <w:pPr>
        <w:pStyle w:val="CodeBlock"/>
        <w:rPr>
          <w:del w:id="7467" w:author="Sam Tertzakian" w:date="2018-09-12T11:32:00Z"/>
          <w:color w:val="000000"/>
        </w:rPr>
      </w:pPr>
      <w:del w:id="7468" w:author="Sam Tertzakian" w:date="2018-09-12T11:32:00Z">
        <w:r w:rsidDel="006A5725">
          <w:rPr>
            <w:color w:val="000000"/>
          </w:rPr>
          <w:delText xml:space="preserve">                                       &amp;attributes,</w:delText>
        </w:r>
        <w:bookmarkStart w:id="7469" w:name="_Toc524526476"/>
        <w:bookmarkStart w:id="7470" w:name="_Toc524527165"/>
        <w:bookmarkStart w:id="7471" w:name="_Toc524527854"/>
        <w:bookmarkEnd w:id="7469"/>
        <w:bookmarkEnd w:id="7470"/>
        <w:bookmarkEnd w:id="7471"/>
      </w:del>
    </w:p>
    <w:p w14:paraId="1E7F8E7F" w14:textId="0B7E41DC" w:rsidR="000F6051" w:rsidDel="006A5725" w:rsidRDefault="000F6051" w:rsidP="000F6051">
      <w:pPr>
        <w:pStyle w:val="CodeBlock"/>
        <w:rPr>
          <w:del w:id="7472" w:author="Sam Tertzakian" w:date="2018-09-12T11:32:00Z"/>
          <w:color w:val="000000"/>
        </w:rPr>
      </w:pPr>
      <w:del w:id="7473" w:author="Sam Tertzakian" w:date="2018-09-12T11:32:00Z">
        <w:r w:rsidDel="006A5725">
          <w:rPr>
            <w:color w:val="000000"/>
          </w:rPr>
          <w:delText xml:space="preserve">                                       &amp;moduleContext-&gt;DmfModuleIoctlHandler);</w:delText>
        </w:r>
        <w:bookmarkStart w:id="7474" w:name="_Toc524526477"/>
        <w:bookmarkStart w:id="7475" w:name="_Toc524527166"/>
        <w:bookmarkStart w:id="7476" w:name="_Toc524527855"/>
        <w:bookmarkEnd w:id="7474"/>
        <w:bookmarkEnd w:id="7475"/>
        <w:bookmarkEnd w:id="7476"/>
      </w:del>
    </w:p>
    <w:p w14:paraId="1E8A7282" w14:textId="5614AD9B" w:rsidR="000F6051" w:rsidDel="006A5725" w:rsidRDefault="000F6051" w:rsidP="000F6051">
      <w:pPr>
        <w:pStyle w:val="CodeBlock"/>
        <w:rPr>
          <w:del w:id="7477" w:author="Sam Tertzakian" w:date="2018-09-12T11:32:00Z"/>
          <w:color w:val="000000"/>
        </w:rPr>
      </w:pPr>
      <w:del w:id="7478" w:author="Sam Tertzakian" w:date="2018-09-12T11:32:00Z">
        <w:r w:rsidDel="006A5725">
          <w:rPr>
            <w:color w:val="000000"/>
          </w:rPr>
          <w:delText xml:space="preserve">    </w:delText>
        </w:r>
        <w:r w:rsidDel="006A5725">
          <w:rPr>
            <w:color w:val="0000FF"/>
          </w:rPr>
          <w:delText>if</w:delText>
        </w:r>
        <w:r w:rsidDel="006A5725">
          <w:rPr>
            <w:color w:val="000000"/>
          </w:rPr>
          <w:delText xml:space="preserve"> (!</w:delText>
        </w:r>
        <w:r w:rsidDel="006A5725">
          <w:rPr>
            <w:color w:val="6F008A"/>
          </w:rPr>
          <w:delText>NT_SUCCESS</w:delText>
        </w:r>
        <w:r w:rsidDel="006A5725">
          <w:rPr>
            <w:color w:val="000000"/>
          </w:rPr>
          <w:delText>(ntStatus))</w:delText>
        </w:r>
        <w:bookmarkStart w:id="7479" w:name="_Toc524526478"/>
        <w:bookmarkStart w:id="7480" w:name="_Toc524527167"/>
        <w:bookmarkStart w:id="7481" w:name="_Toc524527856"/>
        <w:bookmarkEnd w:id="7479"/>
        <w:bookmarkEnd w:id="7480"/>
        <w:bookmarkEnd w:id="7481"/>
      </w:del>
    </w:p>
    <w:p w14:paraId="4057ACEF" w14:textId="7254EE7E" w:rsidR="000F6051" w:rsidDel="006A5725" w:rsidRDefault="000F6051" w:rsidP="000F6051">
      <w:pPr>
        <w:pStyle w:val="CodeBlock"/>
        <w:rPr>
          <w:del w:id="7482" w:author="Sam Tertzakian" w:date="2018-09-12T11:32:00Z"/>
          <w:color w:val="000000"/>
        </w:rPr>
      </w:pPr>
      <w:del w:id="7483" w:author="Sam Tertzakian" w:date="2018-09-12T11:32:00Z">
        <w:r w:rsidDel="006A5725">
          <w:rPr>
            <w:color w:val="000000"/>
          </w:rPr>
          <w:delText xml:space="preserve">    {</w:delText>
        </w:r>
        <w:bookmarkStart w:id="7484" w:name="_Toc524526479"/>
        <w:bookmarkStart w:id="7485" w:name="_Toc524527168"/>
        <w:bookmarkStart w:id="7486" w:name="_Toc524527857"/>
        <w:bookmarkEnd w:id="7484"/>
        <w:bookmarkEnd w:id="7485"/>
        <w:bookmarkEnd w:id="7486"/>
      </w:del>
    </w:p>
    <w:p w14:paraId="7E922024" w14:textId="60308423" w:rsidR="000F6051" w:rsidDel="006A5725" w:rsidRDefault="000F6051" w:rsidP="000F6051">
      <w:pPr>
        <w:pStyle w:val="CodeBlock"/>
        <w:rPr>
          <w:del w:id="7487" w:author="Sam Tertzakian" w:date="2018-09-12T11:32:00Z"/>
          <w:color w:val="000000"/>
        </w:rPr>
      </w:pPr>
      <w:del w:id="7488" w:author="Sam Tertzakian" w:date="2018-09-12T11:32:00Z">
        <w:r w:rsidDel="006A5725">
          <w:rPr>
            <w:color w:val="000000"/>
          </w:rPr>
          <w:delText xml:space="preserve">        </w:delText>
        </w:r>
        <w:r w:rsidDel="006A5725">
          <w:rPr>
            <w:color w:val="6F008A"/>
          </w:rPr>
          <w:delText>TraceEvents</w:delText>
        </w:r>
        <w:r w:rsidDel="006A5725">
          <w:rPr>
            <w:color w:val="000000"/>
          </w:rPr>
          <w:delText>(</w:delText>
        </w:r>
        <w:r w:rsidDel="006A5725">
          <w:rPr>
            <w:color w:val="6F008A"/>
          </w:rPr>
          <w:delText>TRACE_LEVEL_ERROR</w:delText>
        </w:r>
        <w:r w:rsidDel="006A5725">
          <w:rPr>
            <w:color w:val="000000"/>
          </w:rPr>
          <w:delText xml:space="preserve">, DMF_TRACE_PowerMeter, </w:delText>
        </w:r>
        <w:r w:rsidDel="006A5725">
          <w:rPr>
            <w:color w:val="A31515"/>
          </w:rPr>
          <w:delText>"DMF_IoctlHandler_Create fails: ntStatus=%!STATUS!"</w:delText>
        </w:r>
        <w:r w:rsidDel="006A5725">
          <w:rPr>
            <w:color w:val="000000"/>
          </w:rPr>
          <w:delText>, ntStatus);</w:delText>
        </w:r>
        <w:bookmarkStart w:id="7489" w:name="_Toc524526480"/>
        <w:bookmarkStart w:id="7490" w:name="_Toc524527169"/>
        <w:bookmarkStart w:id="7491" w:name="_Toc524527858"/>
        <w:bookmarkEnd w:id="7489"/>
        <w:bookmarkEnd w:id="7490"/>
        <w:bookmarkEnd w:id="7491"/>
      </w:del>
    </w:p>
    <w:p w14:paraId="46E804AE" w14:textId="78B5BCDE" w:rsidR="000F6051" w:rsidDel="006A5725" w:rsidRDefault="000F6051" w:rsidP="000F6051">
      <w:pPr>
        <w:pStyle w:val="CodeBlock"/>
        <w:rPr>
          <w:del w:id="7492" w:author="Sam Tertzakian" w:date="2018-09-12T11:32:00Z"/>
          <w:color w:val="000000"/>
        </w:rPr>
      </w:pPr>
      <w:del w:id="7493" w:author="Sam Tertzakian" w:date="2018-09-12T11:32:00Z">
        <w:r w:rsidDel="006A5725">
          <w:rPr>
            <w:color w:val="000000"/>
          </w:rPr>
          <w:delText xml:space="preserve">        DMF_ModuleDestroy(dmfModule);</w:delText>
        </w:r>
        <w:bookmarkStart w:id="7494" w:name="_Toc524526481"/>
        <w:bookmarkStart w:id="7495" w:name="_Toc524527170"/>
        <w:bookmarkStart w:id="7496" w:name="_Toc524527859"/>
        <w:bookmarkEnd w:id="7494"/>
        <w:bookmarkEnd w:id="7495"/>
        <w:bookmarkEnd w:id="7496"/>
      </w:del>
    </w:p>
    <w:p w14:paraId="4E086DF0" w14:textId="5A875D74" w:rsidR="000F6051" w:rsidDel="006A5725" w:rsidRDefault="000F6051" w:rsidP="000F6051">
      <w:pPr>
        <w:pStyle w:val="CodeBlock"/>
        <w:rPr>
          <w:del w:id="7497" w:author="Sam Tertzakian" w:date="2018-09-12T11:32:00Z"/>
          <w:color w:val="000000"/>
        </w:rPr>
      </w:pPr>
      <w:del w:id="7498" w:author="Sam Tertzakian" w:date="2018-09-12T11:32:00Z">
        <w:r w:rsidDel="006A5725">
          <w:rPr>
            <w:color w:val="000000"/>
          </w:rPr>
          <w:delText xml:space="preserve">        dmfModule = </w:delText>
        </w:r>
        <w:r w:rsidDel="006A5725">
          <w:rPr>
            <w:color w:val="6F008A"/>
          </w:rPr>
          <w:delText>NULL</w:delText>
        </w:r>
        <w:r w:rsidDel="006A5725">
          <w:rPr>
            <w:color w:val="000000"/>
          </w:rPr>
          <w:delText>;</w:delText>
        </w:r>
        <w:bookmarkStart w:id="7499" w:name="_Toc524526482"/>
        <w:bookmarkStart w:id="7500" w:name="_Toc524527171"/>
        <w:bookmarkStart w:id="7501" w:name="_Toc524527860"/>
        <w:bookmarkEnd w:id="7499"/>
        <w:bookmarkEnd w:id="7500"/>
        <w:bookmarkEnd w:id="7501"/>
      </w:del>
    </w:p>
    <w:p w14:paraId="346E6B27" w14:textId="5F82B119" w:rsidR="000F6051" w:rsidDel="006A5725" w:rsidRDefault="000F6051" w:rsidP="000F6051">
      <w:pPr>
        <w:pStyle w:val="CodeBlock"/>
        <w:rPr>
          <w:del w:id="7502" w:author="Sam Tertzakian" w:date="2018-09-12T11:32:00Z"/>
          <w:color w:val="000000"/>
        </w:rPr>
      </w:pPr>
      <w:del w:id="7503" w:author="Sam Tertzakian" w:date="2018-09-12T11:32:00Z">
        <w:r w:rsidDel="006A5725">
          <w:rPr>
            <w:color w:val="000000"/>
          </w:rPr>
          <w:delText xml:space="preserve">        </w:delText>
        </w:r>
        <w:r w:rsidDel="006A5725">
          <w:rPr>
            <w:color w:val="0000FF"/>
          </w:rPr>
          <w:delText>goto</w:delText>
        </w:r>
        <w:r w:rsidDel="006A5725">
          <w:rPr>
            <w:color w:val="000000"/>
          </w:rPr>
          <w:delText xml:space="preserve"> Exit;</w:delText>
        </w:r>
        <w:bookmarkStart w:id="7504" w:name="_Toc524526483"/>
        <w:bookmarkStart w:id="7505" w:name="_Toc524527172"/>
        <w:bookmarkStart w:id="7506" w:name="_Toc524527861"/>
        <w:bookmarkEnd w:id="7504"/>
        <w:bookmarkEnd w:id="7505"/>
        <w:bookmarkEnd w:id="7506"/>
      </w:del>
    </w:p>
    <w:p w14:paraId="0B117E47" w14:textId="33D0F3DC" w:rsidR="000F6051" w:rsidDel="006A5725" w:rsidRDefault="000F6051" w:rsidP="000F6051">
      <w:pPr>
        <w:pStyle w:val="CodeBlock"/>
        <w:rPr>
          <w:del w:id="7507" w:author="Sam Tertzakian" w:date="2018-09-12T11:32:00Z"/>
          <w:color w:val="000000"/>
        </w:rPr>
      </w:pPr>
      <w:del w:id="7508" w:author="Sam Tertzakian" w:date="2018-09-12T11:32:00Z">
        <w:r w:rsidDel="006A5725">
          <w:rPr>
            <w:color w:val="000000"/>
          </w:rPr>
          <w:delText xml:space="preserve">    }</w:delText>
        </w:r>
        <w:bookmarkStart w:id="7509" w:name="_Toc524526484"/>
        <w:bookmarkStart w:id="7510" w:name="_Toc524527173"/>
        <w:bookmarkStart w:id="7511" w:name="_Toc524527862"/>
        <w:bookmarkEnd w:id="7509"/>
        <w:bookmarkEnd w:id="7510"/>
        <w:bookmarkEnd w:id="7511"/>
      </w:del>
    </w:p>
    <w:p w14:paraId="39262BBB" w14:textId="72280859" w:rsidR="000F6051" w:rsidDel="006A5725" w:rsidRDefault="000F6051" w:rsidP="000F6051">
      <w:pPr>
        <w:pStyle w:val="CodeBlock"/>
        <w:rPr>
          <w:del w:id="7512" w:author="Sam Tertzakian" w:date="2018-09-12T11:32:00Z"/>
          <w:color w:val="000000"/>
        </w:rPr>
      </w:pPr>
      <w:bookmarkStart w:id="7513" w:name="_Toc524526485"/>
      <w:bookmarkStart w:id="7514" w:name="_Toc524527174"/>
      <w:bookmarkStart w:id="7515" w:name="_Toc524527863"/>
      <w:bookmarkEnd w:id="7513"/>
      <w:bookmarkEnd w:id="7514"/>
      <w:bookmarkEnd w:id="7515"/>
    </w:p>
    <w:p w14:paraId="086878C8" w14:textId="04D53ED7" w:rsidR="000F6051" w:rsidDel="006A5725" w:rsidRDefault="000F6051" w:rsidP="000F6051">
      <w:pPr>
        <w:pStyle w:val="CodeBlock"/>
        <w:rPr>
          <w:del w:id="7516" w:author="Sam Tertzakian" w:date="2018-09-12T11:32:00Z"/>
          <w:color w:val="000000"/>
        </w:rPr>
      </w:pPr>
      <w:del w:id="7517" w:author="Sam Tertzakian" w:date="2018-09-12T11:32:00Z">
        <w:r w:rsidDel="006A5725">
          <w:rPr>
            <w:color w:val="000000"/>
          </w:rPr>
          <w:delText>Exit:</w:delText>
        </w:r>
        <w:bookmarkStart w:id="7518" w:name="_Toc524526486"/>
        <w:bookmarkStart w:id="7519" w:name="_Toc524527175"/>
        <w:bookmarkStart w:id="7520" w:name="_Toc524527864"/>
        <w:bookmarkEnd w:id="7518"/>
        <w:bookmarkEnd w:id="7519"/>
        <w:bookmarkEnd w:id="7520"/>
      </w:del>
    </w:p>
    <w:p w14:paraId="2AEE4DF3" w14:textId="03D85F01" w:rsidR="000F6051" w:rsidDel="006A5725" w:rsidRDefault="000F6051" w:rsidP="000F6051">
      <w:pPr>
        <w:pStyle w:val="CodeBlock"/>
        <w:rPr>
          <w:del w:id="7521" w:author="Sam Tertzakian" w:date="2018-09-12T11:32:00Z"/>
          <w:color w:val="000000"/>
        </w:rPr>
      </w:pPr>
      <w:bookmarkStart w:id="7522" w:name="_Toc524526487"/>
      <w:bookmarkStart w:id="7523" w:name="_Toc524527176"/>
      <w:bookmarkStart w:id="7524" w:name="_Toc524527865"/>
      <w:bookmarkEnd w:id="7522"/>
      <w:bookmarkEnd w:id="7523"/>
      <w:bookmarkEnd w:id="7524"/>
    </w:p>
    <w:p w14:paraId="13312D16" w14:textId="455BB726" w:rsidR="000F6051" w:rsidDel="006A5725" w:rsidRDefault="000F6051" w:rsidP="000F6051">
      <w:pPr>
        <w:pStyle w:val="CodeBlock"/>
        <w:rPr>
          <w:del w:id="7525" w:author="Sam Tertzakian" w:date="2018-09-12T11:32:00Z"/>
          <w:color w:val="000000"/>
        </w:rPr>
      </w:pPr>
      <w:del w:id="7526" w:author="Sam Tertzakian" w:date="2018-09-12T11:32:00Z">
        <w:r w:rsidDel="006A5725">
          <w:rPr>
            <w:color w:val="000000"/>
          </w:rPr>
          <w:delText xml:space="preserve">    </w:delText>
        </w:r>
        <w:r w:rsidDel="006A5725">
          <w:rPr>
            <w:color w:val="6F008A"/>
          </w:rPr>
          <w:delText>FuncExit</w:delText>
        </w:r>
        <w:r w:rsidDel="006A5725">
          <w:rPr>
            <w:color w:val="000000"/>
          </w:rPr>
          <w:delText xml:space="preserve">(DMF_TRACE_PowerMeter, </w:delText>
        </w:r>
        <w:r w:rsidDel="006A5725">
          <w:rPr>
            <w:color w:val="A31515"/>
          </w:rPr>
          <w:delText>"ntStatus=%!STATUS!"</w:delText>
        </w:r>
        <w:r w:rsidDel="006A5725">
          <w:rPr>
            <w:color w:val="000000"/>
          </w:rPr>
          <w:delText>, ntStatus);</w:delText>
        </w:r>
        <w:bookmarkStart w:id="7527" w:name="_Toc524526488"/>
        <w:bookmarkStart w:id="7528" w:name="_Toc524527177"/>
        <w:bookmarkStart w:id="7529" w:name="_Toc524527866"/>
        <w:bookmarkEnd w:id="7527"/>
        <w:bookmarkEnd w:id="7528"/>
        <w:bookmarkEnd w:id="7529"/>
      </w:del>
    </w:p>
    <w:p w14:paraId="609B553F" w14:textId="6A8E097D" w:rsidR="000F6051" w:rsidDel="006A5725" w:rsidRDefault="000F6051" w:rsidP="000F6051">
      <w:pPr>
        <w:pStyle w:val="CodeBlock"/>
        <w:rPr>
          <w:del w:id="7530" w:author="Sam Tertzakian" w:date="2018-09-12T11:32:00Z"/>
          <w:color w:val="000000"/>
        </w:rPr>
      </w:pPr>
      <w:bookmarkStart w:id="7531" w:name="_Toc524526489"/>
      <w:bookmarkStart w:id="7532" w:name="_Toc524527178"/>
      <w:bookmarkStart w:id="7533" w:name="_Toc524527867"/>
      <w:bookmarkEnd w:id="7531"/>
      <w:bookmarkEnd w:id="7532"/>
      <w:bookmarkEnd w:id="7533"/>
    </w:p>
    <w:p w14:paraId="42222AD4" w14:textId="13772C88" w:rsidR="000F6051" w:rsidDel="006A5725" w:rsidRDefault="000F6051" w:rsidP="000F6051">
      <w:pPr>
        <w:pStyle w:val="CodeBlock"/>
        <w:rPr>
          <w:del w:id="7534" w:author="Sam Tertzakian" w:date="2018-09-12T11:32:00Z"/>
          <w:color w:val="000000"/>
        </w:rPr>
      </w:pPr>
      <w:del w:id="7535" w:author="Sam Tertzakian" w:date="2018-09-12T11:32:00Z">
        <w:r w:rsidDel="006A5725">
          <w:rPr>
            <w:color w:val="000000"/>
          </w:rPr>
          <w:delText xml:space="preserve">    </w:delText>
        </w:r>
        <w:r w:rsidDel="006A5725">
          <w:rPr>
            <w:color w:val="0000FF"/>
          </w:rPr>
          <w:delText>return</w:delText>
        </w:r>
        <w:r w:rsidDel="006A5725">
          <w:rPr>
            <w:color w:val="000000"/>
          </w:rPr>
          <w:delText>(ntStatus);</w:delText>
        </w:r>
        <w:bookmarkStart w:id="7536" w:name="_Toc524526490"/>
        <w:bookmarkStart w:id="7537" w:name="_Toc524527179"/>
        <w:bookmarkStart w:id="7538" w:name="_Toc524527868"/>
        <w:bookmarkEnd w:id="7536"/>
        <w:bookmarkEnd w:id="7537"/>
        <w:bookmarkEnd w:id="7538"/>
      </w:del>
    </w:p>
    <w:p w14:paraId="33D1D1CC" w14:textId="5DF4166D" w:rsidR="000F6051" w:rsidDel="006A5725" w:rsidRDefault="000F6051" w:rsidP="000F6051">
      <w:pPr>
        <w:pStyle w:val="CodeBlock"/>
        <w:rPr>
          <w:del w:id="7539" w:author="Sam Tertzakian" w:date="2018-09-12T11:32:00Z"/>
          <w:color w:val="000000"/>
        </w:rPr>
      </w:pPr>
      <w:del w:id="7540" w:author="Sam Tertzakian" w:date="2018-09-12T11:32:00Z">
        <w:r w:rsidDel="006A5725">
          <w:rPr>
            <w:color w:val="000000"/>
          </w:rPr>
          <w:delText>}</w:delText>
        </w:r>
        <w:bookmarkStart w:id="7541" w:name="_Toc524526491"/>
        <w:bookmarkStart w:id="7542" w:name="_Toc524527180"/>
        <w:bookmarkStart w:id="7543" w:name="_Toc524527869"/>
        <w:bookmarkEnd w:id="7541"/>
        <w:bookmarkEnd w:id="7542"/>
        <w:bookmarkEnd w:id="7543"/>
      </w:del>
    </w:p>
    <w:p w14:paraId="4B5C9B50" w14:textId="1B1629F3" w:rsidR="00A71720" w:rsidDel="006A5725" w:rsidRDefault="000F6051" w:rsidP="000F6051">
      <w:pPr>
        <w:pStyle w:val="CodeBlock"/>
        <w:rPr>
          <w:del w:id="7544" w:author="Sam Tertzakian" w:date="2018-09-12T11:32:00Z"/>
          <w:rFonts w:asciiTheme="majorHAnsi" w:eastAsiaTheme="majorEastAsia" w:hAnsiTheme="majorHAnsi" w:cstheme="majorBidi"/>
          <w:bCs/>
          <w:smallCaps/>
          <w:color w:val="000000" w:themeColor="text1"/>
          <w:sz w:val="36"/>
          <w:szCs w:val="36"/>
        </w:rPr>
      </w:pPr>
      <w:del w:id="7545" w:author="Sam Tertzakian" w:date="2018-09-12T11:32:00Z">
        <w:r w:rsidDel="006A5725">
          <w:delText>#pragma</w:delText>
        </w:r>
        <w:r w:rsidDel="006A5725">
          <w:rPr>
            <w:color w:val="000000"/>
          </w:rPr>
          <w:delText xml:space="preserve"> </w:delText>
        </w:r>
        <w:r w:rsidDel="006A5725">
          <w:delText>code_seg</w:delText>
        </w:r>
        <w:r w:rsidDel="006A5725">
          <w:rPr>
            <w:color w:val="000000"/>
          </w:rPr>
          <w:delText>()</w:delText>
        </w:r>
        <w:r w:rsidR="00A71720" w:rsidDel="006A5725">
          <w:br w:type="page"/>
        </w:r>
        <w:bookmarkStart w:id="7546" w:name="_Toc524526492"/>
        <w:bookmarkStart w:id="7547" w:name="_Toc524527181"/>
        <w:bookmarkStart w:id="7548" w:name="_Toc524527870"/>
        <w:bookmarkEnd w:id="7546"/>
        <w:bookmarkEnd w:id="7547"/>
        <w:bookmarkEnd w:id="7548"/>
      </w:del>
    </w:p>
    <w:p w14:paraId="63CD4FC2" w14:textId="77777777" w:rsidR="007C11B5" w:rsidRDefault="007C11B5" w:rsidP="007C11B5">
      <w:pPr>
        <w:pStyle w:val="Heading1"/>
      </w:pPr>
      <w:bookmarkStart w:id="7549" w:name="_Toc524527871"/>
      <w:r>
        <w:t>DMF Library Include File</w:t>
      </w:r>
      <w:bookmarkEnd w:id="7549"/>
    </w:p>
    <w:p w14:paraId="214B405A" w14:textId="77777777" w:rsidR="007C11B5" w:rsidRDefault="007C11B5" w:rsidP="007C11B5">
      <w:r>
        <w:t>DMF is designed so that Modules can be easily packaged and, optionally, distributed to external teams. DMF itself contains the core framework files, as well as a Library that contains Modules that are useful for many driver developers.</w:t>
      </w:r>
    </w:p>
    <w:p w14:paraId="0181D43A" w14:textId="77777777" w:rsidR="007C11B5" w:rsidRDefault="007C11B5" w:rsidP="007C11B5">
      <w:r>
        <w:t>Generally, speaking, a team that uses DMF will create their own Library of Modules that contain code that is specific for the device drivers they work on. These Modules, of course, can be built using preexisting Modules in DMF or, even Modules distributed by 3</w:t>
      </w:r>
      <w:r w:rsidRPr="007C11B5">
        <w:rPr>
          <w:vertAlign w:val="superscript"/>
        </w:rPr>
        <w:t>rd</w:t>
      </w:r>
      <w:r>
        <w:t xml:space="preserve"> parties.</w:t>
      </w:r>
    </w:p>
    <w:p w14:paraId="6AF46677" w14:textId="3E26E878" w:rsidR="007C11B5" w:rsidRDefault="007C11B5" w:rsidP="007C11B5">
      <w:r>
        <w:t>It is a best practice for each team to build their own Library of Modules. To do so is easy as a template Library exists. That template Library has a project file as well as a Library Include File that are copied to make the initial project for the new Library.</w:t>
      </w:r>
    </w:p>
    <w:p w14:paraId="79AD97ED" w14:textId="046D3A29" w:rsidR="007C11B5" w:rsidRDefault="007C11B5" w:rsidP="007C11B5">
      <w:pPr>
        <w:pStyle w:val="Heading2"/>
      </w:pPr>
      <w:bookmarkStart w:id="7550" w:name="_Toc524527872"/>
      <w:r>
        <w:t>Library Include File</w:t>
      </w:r>
      <w:bookmarkEnd w:id="7550"/>
    </w:p>
    <w:p w14:paraId="6D5CF05D" w14:textId="1BF1DE58" w:rsidR="007C11B5" w:rsidRDefault="007C11B5" w:rsidP="007C11B5">
      <w:r>
        <w:t xml:space="preserve">Every </w:t>
      </w:r>
      <w:r w:rsidR="00243ADF">
        <w:t>Library has a Library Include File. This is a crucial file that contains the following:</w:t>
      </w:r>
    </w:p>
    <w:p w14:paraId="28EB8C98" w14:textId="2D3BAAE4" w:rsidR="00243ADF" w:rsidRDefault="00243ADF" w:rsidP="00243ADF">
      <w:pPr>
        <w:pStyle w:val="ListParagraph"/>
        <w:numPr>
          <w:ilvl w:val="0"/>
          <w:numId w:val="56"/>
        </w:numPr>
      </w:pPr>
      <w:r>
        <w:t>DMF framework definitions.</w:t>
      </w:r>
    </w:p>
    <w:p w14:paraId="556A687D" w14:textId="79F4AC88" w:rsidR="00243ADF" w:rsidRDefault="00243ADF" w:rsidP="00243ADF">
      <w:pPr>
        <w:pStyle w:val="ListParagraph"/>
        <w:numPr>
          <w:ilvl w:val="0"/>
          <w:numId w:val="56"/>
        </w:numPr>
      </w:pPr>
      <w:r>
        <w:t>Definitions needed to use Modules that come with DMF.</w:t>
      </w:r>
    </w:p>
    <w:p w14:paraId="766547DD" w14:textId="5A873EE0" w:rsidR="00243ADF" w:rsidRDefault="00243ADF" w:rsidP="00243ADF">
      <w:pPr>
        <w:pStyle w:val="ListParagraph"/>
        <w:numPr>
          <w:ilvl w:val="0"/>
          <w:numId w:val="56"/>
        </w:numPr>
      </w:pPr>
      <w:r>
        <w:t>Definitions needed to use Modules in the (new) Library.</w:t>
      </w:r>
    </w:p>
    <w:p w14:paraId="1183F377" w14:textId="26642144" w:rsidR="00243ADF" w:rsidRDefault="00243ADF" w:rsidP="003E1585">
      <w:pPr>
        <w:pStyle w:val="ListParagraph"/>
        <w:numPr>
          <w:ilvl w:val="0"/>
          <w:numId w:val="56"/>
        </w:numPr>
        <w:spacing w:before="240"/>
      </w:pPr>
      <w:r>
        <w:t xml:space="preserve">Includes for every Module in the </w:t>
      </w:r>
      <w:r w:rsidR="003E1585">
        <w:t>(</w:t>
      </w:r>
      <w:r>
        <w:t>new</w:t>
      </w:r>
      <w:r w:rsidR="003E1585">
        <w:t>)</w:t>
      </w:r>
      <w:r>
        <w:t xml:space="preserve"> Library.</w:t>
      </w:r>
    </w:p>
    <w:p w14:paraId="4DEBCBEE" w14:textId="02D1C7C1" w:rsidR="00243ADF" w:rsidRDefault="00243ADF" w:rsidP="00243ADF">
      <w:r>
        <w:t xml:space="preserve">It is important to </w:t>
      </w:r>
      <w:proofErr w:type="spellStart"/>
      <w:r>
        <w:t>not</w:t>
      </w:r>
      <w:proofErr w:type="spellEnd"/>
      <w:r>
        <w:t xml:space="preserve"> that items one and two above are already included in </w:t>
      </w:r>
      <w:r w:rsidRPr="004771E5">
        <w:rPr>
          <w:rStyle w:val="CodeText"/>
        </w:rPr>
        <w:t>DmfModules.Library.h</w:t>
      </w:r>
      <w:r>
        <w:t>. So, a Library Include File generally includes that file to satisfy requirements one and two above.</w:t>
      </w:r>
    </w:p>
    <w:p w14:paraId="44E8D71C" w14:textId="3680450A" w:rsidR="00243ADF" w:rsidRDefault="00243ADF" w:rsidP="00243ADF">
      <w:pPr>
        <w:pStyle w:val="Heading3"/>
      </w:pPr>
      <w:bookmarkStart w:id="7551" w:name="_Toc524527873"/>
      <w:r>
        <w:t>Using the Library Include File</w:t>
      </w:r>
      <w:bookmarkEnd w:id="7551"/>
    </w:p>
    <w:p w14:paraId="71E5544A" w14:textId="64C929BF" w:rsidR="00243ADF" w:rsidRDefault="00243ADF" w:rsidP="00243ADF">
      <w:r>
        <w:t xml:space="preserve">Any Client that wants to use a Module in a </w:t>
      </w:r>
      <w:r w:rsidR="004771E5">
        <w:t>specific</w:t>
      </w:r>
      <w:r>
        <w:t xml:space="preserve"> Library needs to include that Library’s Library Include File. This is true for both Module authors writing Modules for that Library as well as Client drivers that want to use Modules in the </w:t>
      </w:r>
      <w:r w:rsidR="004771E5">
        <w:t>specific</w:t>
      </w:r>
      <w:r>
        <w:t xml:space="preserve"> Library. When any Client includes the Library Include File, </w:t>
      </w:r>
      <w:proofErr w:type="gramStart"/>
      <w:r>
        <w:t>all of</w:t>
      </w:r>
      <w:proofErr w:type="gramEnd"/>
      <w:r>
        <w:t xml:space="preserve"> DMF as well as the Modules that come with DMF are accessible.</w:t>
      </w:r>
    </w:p>
    <w:p w14:paraId="08B469E9" w14:textId="77777777" w:rsidR="00611C7B" w:rsidRDefault="00611C7B">
      <w:pPr>
        <w:rPr>
          <w:rFonts w:asciiTheme="majorHAnsi" w:eastAsiaTheme="majorEastAsia" w:hAnsiTheme="majorHAnsi" w:cstheme="majorBidi"/>
          <w:b/>
          <w:bCs/>
          <w:color w:val="000000" w:themeColor="text1"/>
        </w:rPr>
      </w:pPr>
      <w:r>
        <w:br w:type="page"/>
      </w:r>
    </w:p>
    <w:p w14:paraId="057A1E84" w14:textId="05577F1F" w:rsidR="00243ADF" w:rsidRDefault="00243ADF" w:rsidP="00243ADF">
      <w:pPr>
        <w:pStyle w:val="Heading3"/>
      </w:pPr>
      <w:bookmarkStart w:id="7552" w:name="_Toc524527874"/>
      <w:r>
        <w:lastRenderedPageBreak/>
        <w:t>Sample Library Include File</w:t>
      </w:r>
      <w:bookmarkEnd w:id="7552"/>
    </w:p>
    <w:p w14:paraId="5C4CB203" w14:textId="6870CB4A" w:rsidR="005C479E" w:rsidRDefault="00243ADF">
      <w:r>
        <w:t xml:space="preserve">It is critical that new Library Include Files contain </w:t>
      </w:r>
      <w:proofErr w:type="gramStart"/>
      <w:r>
        <w:t>exactly the same</w:t>
      </w:r>
      <w:proofErr w:type="gramEnd"/>
      <w:r>
        <w:t xml:space="preserve"> structure as other </w:t>
      </w:r>
      <w:r w:rsidR="005C479E">
        <w:t>Library Include Files in order to ensure that Modules in the new Library work seamlessly with various Clients, including both C and C++ Clients.</w:t>
      </w:r>
    </w:p>
    <w:p w14:paraId="3DD2659E" w14:textId="373D371A" w:rsidR="005C479E" w:rsidRDefault="005C479E" w:rsidP="00243ADF">
      <w:r>
        <w:t>Here is a</w:t>
      </w:r>
      <w:ins w:id="7553" w:author="Sam Tertzakian" w:date="2018-09-11T20:11:00Z">
        <w:r w:rsidR="002376BE">
          <w:t>n exampl</w:t>
        </w:r>
      </w:ins>
      <w:del w:id="7554" w:author="Sam Tertzakian" w:date="2018-09-11T20:11:00Z">
        <w:r w:rsidDel="002376BE">
          <w:delText xml:space="preserve"> sampl</w:delText>
        </w:r>
      </w:del>
      <w:r>
        <w:t>e</w:t>
      </w:r>
      <w:ins w:id="7555" w:author="Sam Tertzakian" w:date="2018-09-11T20:11:00Z">
        <w:r w:rsidR="002376BE">
          <w:t xml:space="preserve"> of a hypothetical Library which depends on the DMF Library and </w:t>
        </w:r>
        <w:r w:rsidR="00963B07">
          <w:t>con</w:t>
        </w:r>
      </w:ins>
      <w:ins w:id="7556" w:author="Sam Tertzakian" w:date="2018-09-11T20:12:00Z">
        <w:r w:rsidR="00963B07">
          <w:t>tains 3 Modules</w:t>
        </w:r>
      </w:ins>
      <w:r>
        <w:t>:</w:t>
      </w:r>
    </w:p>
    <w:p w14:paraId="30F08FAE" w14:textId="77777777" w:rsidR="005C479E" w:rsidRDefault="005C479E" w:rsidP="003237FA">
      <w:pPr>
        <w:pStyle w:val="CodeBlock"/>
      </w:pPr>
      <w:r>
        <w:t>/*++</w:t>
      </w:r>
    </w:p>
    <w:p w14:paraId="17C4C980" w14:textId="77777777" w:rsidR="005C479E" w:rsidRDefault="005C479E" w:rsidP="003237FA">
      <w:pPr>
        <w:pStyle w:val="CodeBlock"/>
      </w:pPr>
    </w:p>
    <w:p w14:paraId="7372EB52" w14:textId="77777777" w:rsidR="005C479E" w:rsidRDefault="005C479E" w:rsidP="003237FA">
      <w:pPr>
        <w:pStyle w:val="CodeBlock"/>
      </w:pPr>
      <w:r>
        <w:t xml:space="preserve">    Copyright (c) Microsoft Corporation.  All rights reserved.</w:t>
      </w:r>
    </w:p>
    <w:p w14:paraId="1ABA8EFE" w14:textId="77777777" w:rsidR="005C479E" w:rsidRDefault="005C479E" w:rsidP="003237FA">
      <w:pPr>
        <w:pStyle w:val="CodeBlock"/>
      </w:pPr>
    </w:p>
    <w:p w14:paraId="020C76D3" w14:textId="77777777" w:rsidR="005C479E" w:rsidRDefault="005C479E" w:rsidP="003237FA">
      <w:pPr>
        <w:pStyle w:val="CodeBlock"/>
      </w:pPr>
      <w:r>
        <w:t>Module Name:</w:t>
      </w:r>
    </w:p>
    <w:p w14:paraId="33373A3F" w14:textId="77777777" w:rsidR="005C479E" w:rsidRDefault="005C479E" w:rsidP="003237FA">
      <w:pPr>
        <w:pStyle w:val="CodeBlock"/>
      </w:pPr>
    </w:p>
    <w:p w14:paraId="68C24234" w14:textId="5A3BA95A" w:rsidR="005C479E" w:rsidRDefault="005C479E" w:rsidP="003237FA">
      <w:pPr>
        <w:pStyle w:val="CodeBlock"/>
      </w:pPr>
      <w:r>
        <w:t xml:space="preserve">    DmfModules.NewLibrary.h</w:t>
      </w:r>
    </w:p>
    <w:p w14:paraId="7F72A206" w14:textId="77777777" w:rsidR="005C479E" w:rsidRDefault="005C479E" w:rsidP="003237FA">
      <w:pPr>
        <w:pStyle w:val="CodeBlock"/>
      </w:pPr>
    </w:p>
    <w:p w14:paraId="6BBEB7EA" w14:textId="77777777" w:rsidR="005C479E" w:rsidRDefault="005C479E" w:rsidP="003237FA">
      <w:pPr>
        <w:pStyle w:val="CodeBlock"/>
      </w:pPr>
      <w:r>
        <w:t>Abstract:</w:t>
      </w:r>
    </w:p>
    <w:p w14:paraId="0EA2700A" w14:textId="77777777" w:rsidR="005C479E" w:rsidRDefault="005C479E" w:rsidP="003237FA">
      <w:pPr>
        <w:pStyle w:val="CodeBlock"/>
      </w:pPr>
    </w:p>
    <w:p w14:paraId="08B0F5FF" w14:textId="3CE9EF4B" w:rsidR="005C479E" w:rsidRDefault="005C479E" w:rsidP="003237FA">
      <w:pPr>
        <w:pStyle w:val="CodeBlock"/>
      </w:pPr>
      <w:r>
        <w:t xml:space="preserve">    Definitions specific for the "NewLibrary" DMF Library.</w:t>
      </w:r>
    </w:p>
    <w:p w14:paraId="07D9DA42" w14:textId="77777777" w:rsidR="005C479E" w:rsidRDefault="005C479E" w:rsidP="003237FA">
      <w:pPr>
        <w:pStyle w:val="CodeBlock"/>
      </w:pPr>
    </w:p>
    <w:p w14:paraId="4B96C64E" w14:textId="77777777" w:rsidR="005C479E" w:rsidRDefault="005C479E" w:rsidP="003237FA">
      <w:pPr>
        <w:pStyle w:val="CodeBlock"/>
      </w:pPr>
      <w:r>
        <w:t>Environment:</w:t>
      </w:r>
    </w:p>
    <w:p w14:paraId="72427E3E" w14:textId="77777777" w:rsidR="005C479E" w:rsidRDefault="005C479E" w:rsidP="003237FA">
      <w:pPr>
        <w:pStyle w:val="CodeBlock"/>
      </w:pPr>
    </w:p>
    <w:p w14:paraId="7BF1FD8A" w14:textId="77777777" w:rsidR="005C479E" w:rsidRDefault="005C479E" w:rsidP="003237FA">
      <w:pPr>
        <w:pStyle w:val="CodeBlock"/>
      </w:pPr>
      <w:r>
        <w:t xml:space="preserve">    Kernel/User mode</w:t>
      </w:r>
    </w:p>
    <w:p w14:paraId="0D98A26E" w14:textId="77777777" w:rsidR="005C479E" w:rsidRDefault="005C479E" w:rsidP="003237FA">
      <w:pPr>
        <w:pStyle w:val="CodeBlock"/>
      </w:pPr>
    </w:p>
    <w:p w14:paraId="339BFCDA" w14:textId="77777777" w:rsidR="005C479E" w:rsidRDefault="005C479E" w:rsidP="003237FA">
      <w:pPr>
        <w:pStyle w:val="CodeBlock"/>
      </w:pPr>
      <w:r>
        <w:t>--*/</w:t>
      </w:r>
    </w:p>
    <w:p w14:paraId="023FF517" w14:textId="77777777" w:rsidR="005C479E" w:rsidRDefault="005C479E" w:rsidP="003237FA">
      <w:pPr>
        <w:pStyle w:val="CodeBlock"/>
      </w:pPr>
    </w:p>
    <w:p w14:paraId="6AAA282D" w14:textId="77777777" w:rsidR="005C479E" w:rsidRDefault="005C479E" w:rsidP="003237FA">
      <w:pPr>
        <w:pStyle w:val="CodeBlock"/>
      </w:pPr>
      <w:r>
        <w:t>#pragma once</w:t>
      </w:r>
    </w:p>
    <w:p w14:paraId="1CD448BA" w14:textId="77777777" w:rsidR="005C479E" w:rsidRDefault="005C479E" w:rsidP="003237FA">
      <w:pPr>
        <w:pStyle w:val="CodeBlock"/>
      </w:pPr>
    </w:p>
    <w:p w14:paraId="16F6D426" w14:textId="77777777" w:rsidR="005C479E" w:rsidRDefault="005C479E" w:rsidP="003237FA">
      <w:pPr>
        <w:pStyle w:val="CodeBlock"/>
      </w:pPr>
      <w:r>
        <w:t>// NOTE: The definitions in this file must be surrounded by this annotation to ensure</w:t>
      </w:r>
    </w:p>
    <w:p w14:paraId="163581B6" w14:textId="77777777" w:rsidR="005C479E" w:rsidRDefault="005C479E" w:rsidP="003237FA">
      <w:pPr>
        <w:pStyle w:val="CodeBlock"/>
      </w:pPr>
      <w:r>
        <w:t>//       that both C and C++ Clients can easily compile and link with Modules in this Library.</w:t>
      </w:r>
    </w:p>
    <w:p w14:paraId="1DBDD6AC" w14:textId="77777777" w:rsidR="005C479E" w:rsidRDefault="005C479E" w:rsidP="003237FA">
      <w:pPr>
        <w:pStyle w:val="CodeBlock"/>
      </w:pPr>
      <w:r>
        <w:t>//</w:t>
      </w:r>
    </w:p>
    <w:p w14:paraId="16E136C4" w14:textId="77777777" w:rsidR="005C479E" w:rsidRDefault="005C479E" w:rsidP="003237FA">
      <w:pPr>
        <w:pStyle w:val="CodeBlock"/>
      </w:pPr>
      <w:r>
        <w:t>#if defined(__cplusplus)</w:t>
      </w:r>
    </w:p>
    <w:p w14:paraId="58FEAC1B" w14:textId="77777777" w:rsidR="005C479E" w:rsidRDefault="005C479E" w:rsidP="003237FA">
      <w:pPr>
        <w:pStyle w:val="CodeBlock"/>
      </w:pPr>
      <w:r>
        <w:t>extern "C"</w:t>
      </w:r>
    </w:p>
    <w:p w14:paraId="3D1D7CC6" w14:textId="77777777" w:rsidR="005C479E" w:rsidRDefault="005C479E" w:rsidP="003237FA">
      <w:pPr>
        <w:pStyle w:val="CodeBlock"/>
      </w:pPr>
      <w:r>
        <w:t>{</w:t>
      </w:r>
    </w:p>
    <w:p w14:paraId="2F488029" w14:textId="77777777" w:rsidR="005C479E" w:rsidRDefault="005C479E" w:rsidP="003237FA">
      <w:pPr>
        <w:pStyle w:val="CodeBlock"/>
      </w:pPr>
      <w:r>
        <w:t>#endif</w:t>
      </w:r>
    </w:p>
    <w:p w14:paraId="0B6982A2" w14:textId="77777777" w:rsidR="005C479E" w:rsidRDefault="005C479E" w:rsidP="003237FA">
      <w:pPr>
        <w:pStyle w:val="CodeBlock"/>
      </w:pPr>
    </w:p>
    <w:p w14:paraId="69C53D3E" w14:textId="77777777" w:rsidR="005C479E" w:rsidRDefault="005C479E" w:rsidP="003237FA">
      <w:pPr>
        <w:pStyle w:val="CodeBlock"/>
      </w:pPr>
      <w:r>
        <w:t>// Include DMF Framework and Public Modules.</w:t>
      </w:r>
    </w:p>
    <w:p w14:paraId="4ECB5CCC" w14:textId="77777777" w:rsidR="005C479E" w:rsidRDefault="005C479E" w:rsidP="003237FA">
      <w:pPr>
        <w:pStyle w:val="CodeBlock"/>
      </w:pPr>
      <w:r>
        <w:t>//</w:t>
      </w:r>
    </w:p>
    <w:p w14:paraId="6AB3DFD0" w14:textId="77777777" w:rsidR="005C479E" w:rsidRDefault="005C479E" w:rsidP="003237FA">
      <w:pPr>
        <w:pStyle w:val="CodeBlock"/>
      </w:pPr>
      <w:r>
        <w:t>#include "..\Modules.Library\DmfModules.Library.h"</w:t>
      </w:r>
    </w:p>
    <w:p w14:paraId="119E2960" w14:textId="77777777" w:rsidR="005C479E" w:rsidRDefault="005C479E" w:rsidP="003237FA">
      <w:pPr>
        <w:pStyle w:val="CodeBlock"/>
      </w:pPr>
    </w:p>
    <w:p w14:paraId="7BA5F02F" w14:textId="2061E733" w:rsidR="005C479E" w:rsidDel="00564FA8" w:rsidRDefault="005C479E">
      <w:pPr>
        <w:pStyle w:val="CodeBlock"/>
        <w:rPr>
          <w:del w:id="7557" w:author="Sam Tertzakian" w:date="2018-09-11T20:10:00Z"/>
        </w:rPr>
      </w:pPr>
      <w:del w:id="7558" w:author="Sam Tertzakian" w:date="2018-09-11T20:10:00Z">
        <w:r w:rsidDel="00564FA8">
          <w:delText xml:space="preserve">// NewLibrary specific Dmf Modules. </w:delText>
        </w:r>
      </w:del>
    </w:p>
    <w:p w14:paraId="27FC30A3" w14:textId="66EF6039" w:rsidR="005C479E" w:rsidDel="00564FA8" w:rsidRDefault="005C479E">
      <w:pPr>
        <w:pStyle w:val="CodeBlock"/>
        <w:rPr>
          <w:del w:id="7559" w:author="Sam Tertzakian" w:date="2018-09-11T20:10:00Z"/>
        </w:rPr>
      </w:pPr>
      <w:del w:id="7560" w:author="Sam Tertzakian" w:date="2018-09-11T20:10:00Z">
        <w:r w:rsidDel="00564FA8">
          <w:delText>//</w:delText>
        </w:r>
      </w:del>
    </w:p>
    <w:p w14:paraId="10E2B6E8" w14:textId="4E2C3704" w:rsidR="005C479E" w:rsidDel="00564FA8" w:rsidRDefault="005C479E">
      <w:pPr>
        <w:pStyle w:val="CodeBlock"/>
        <w:rPr>
          <w:del w:id="7561" w:author="Sam Tertzakian" w:date="2018-09-11T20:10:00Z"/>
        </w:rPr>
      </w:pPr>
      <w:del w:id="7562" w:author="Sam Tertzakian" w:date="2018-09-11T20:10:00Z">
        <w:r w:rsidDel="00564FA8">
          <w:delText>#define DMF_ModuleId_ModulesNewLibrary                      3000</w:delText>
        </w:r>
      </w:del>
    </w:p>
    <w:p w14:paraId="648FA604" w14:textId="114781B4" w:rsidR="005C479E" w:rsidDel="00564FA8" w:rsidRDefault="005C479E">
      <w:pPr>
        <w:pStyle w:val="CodeBlock"/>
        <w:rPr>
          <w:del w:id="7563" w:author="Sam Tertzakian" w:date="2018-09-11T20:10:00Z"/>
        </w:rPr>
      </w:pPr>
    </w:p>
    <w:p w14:paraId="75E0C915" w14:textId="7F47836B" w:rsidR="005C479E" w:rsidDel="00564FA8" w:rsidRDefault="005C479E">
      <w:pPr>
        <w:pStyle w:val="CodeBlock"/>
        <w:rPr>
          <w:del w:id="7564" w:author="Sam Tertzakian" w:date="2018-09-11T20:10:00Z"/>
        </w:rPr>
      </w:pPr>
      <w:del w:id="7565" w:author="Sam Tertzakian" w:date="2018-09-11T20:10:00Z">
        <w:r w:rsidDel="00564FA8">
          <w:delText>// Dmf Modules.</w:delText>
        </w:r>
      </w:del>
    </w:p>
    <w:p w14:paraId="4B8F1E78" w14:textId="7589A670" w:rsidR="005C479E" w:rsidDel="00564FA8" w:rsidRDefault="005C479E">
      <w:pPr>
        <w:pStyle w:val="CodeBlock"/>
        <w:rPr>
          <w:del w:id="7566" w:author="Sam Tertzakian" w:date="2018-09-11T20:10:00Z"/>
        </w:rPr>
      </w:pPr>
      <w:del w:id="7567" w:author="Sam Tertzakian" w:date="2018-09-11T20:10:00Z">
        <w:r w:rsidDel="00564FA8">
          <w:delText>//</w:delText>
        </w:r>
      </w:del>
    </w:p>
    <w:p w14:paraId="4C90B48A" w14:textId="3CC31F95" w:rsidR="005C479E" w:rsidDel="00564FA8" w:rsidRDefault="005C479E">
      <w:pPr>
        <w:pStyle w:val="CodeBlock"/>
        <w:rPr>
          <w:del w:id="7568" w:author="Sam Tertzakian" w:date="2018-09-11T20:10:00Z"/>
        </w:rPr>
      </w:pPr>
      <w:del w:id="7569" w:author="Sam Tertzakian" w:date="2018-09-11T20:10:00Z">
        <w:r w:rsidDel="00564FA8">
          <w:delText>#define DMF_ModuleId_NewModule0                             DMF_ModuleId_ModulesNewLibrary + 0</w:delText>
        </w:r>
      </w:del>
    </w:p>
    <w:p w14:paraId="32E8E10B" w14:textId="249F6B93" w:rsidR="005C479E" w:rsidDel="00564FA8" w:rsidRDefault="005C479E">
      <w:pPr>
        <w:pStyle w:val="CodeBlock"/>
        <w:rPr>
          <w:del w:id="7570" w:author="Sam Tertzakian" w:date="2018-09-11T20:10:00Z"/>
        </w:rPr>
      </w:pPr>
      <w:del w:id="7571" w:author="Sam Tertzakian" w:date="2018-09-11T20:10:00Z">
        <w:r w:rsidDel="00564FA8">
          <w:delText>#define DMF_ModuleId_NewModule1                             DMF_ModuleId_ModulesNewLibrary + 1</w:delText>
        </w:r>
      </w:del>
    </w:p>
    <w:p w14:paraId="2B0E3857" w14:textId="6AA58F76" w:rsidR="005C479E" w:rsidDel="00564FA8" w:rsidRDefault="005C479E">
      <w:pPr>
        <w:pStyle w:val="CodeBlock"/>
        <w:rPr>
          <w:del w:id="7572" w:author="Sam Tertzakian" w:date="2018-09-11T20:10:00Z"/>
        </w:rPr>
      </w:pPr>
      <w:del w:id="7573" w:author="Sam Tertzakian" w:date="2018-09-11T20:10:00Z">
        <w:r w:rsidDel="00564FA8">
          <w:delText>#define DMF_ModuleId_NewModule2                             DMF_ModuleId_ModulesNewLibrary + 2</w:delText>
        </w:r>
      </w:del>
    </w:p>
    <w:p w14:paraId="666AEEE4" w14:textId="6C7DA1D8" w:rsidR="005C479E" w:rsidDel="00564FA8" w:rsidRDefault="005C479E">
      <w:pPr>
        <w:pStyle w:val="CodeBlock"/>
        <w:rPr>
          <w:del w:id="7574" w:author="Sam Tertzakian" w:date="2018-09-11T20:10:00Z"/>
        </w:rPr>
      </w:pPr>
    </w:p>
    <w:p w14:paraId="2F5B9C16" w14:textId="77777777" w:rsidR="005C479E" w:rsidRDefault="005C479E" w:rsidP="003237FA">
      <w:pPr>
        <w:pStyle w:val="CodeBlock"/>
      </w:pPr>
      <w:r>
        <w:t>// Other library specific includes.</w:t>
      </w:r>
    </w:p>
    <w:p w14:paraId="687FCA1D" w14:textId="77777777" w:rsidR="005C479E" w:rsidRDefault="005C479E" w:rsidP="003237FA">
      <w:pPr>
        <w:pStyle w:val="CodeBlock"/>
      </w:pPr>
      <w:r>
        <w:t>//</w:t>
      </w:r>
    </w:p>
    <w:p w14:paraId="09799760" w14:textId="77777777" w:rsidR="005C479E" w:rsidRDefault="005C479E" w:rsidP="003237FA">
      <w:pPr>
        <w:pStyle w:val="CodeBlock"/>
      </w:pPr>
    </w:p>
    <w:p w14:paraId="18B0F360" w14:textId="77777777" w:rsidR="005C479E" w:rsidRDefault="005C479E" w:rsidP="003237FA">
      <w:pPr>
        <w:pStyle w:val="CodeBlock"/>
      </w:pPr>
      <w:r>
        <w:t>// All the Modules in this Library.</w:t>
      </w:r>
    </w:p>
    <w:p w14:paraId="577577E0" w14:textId="77777777" w:rsidR="005C479E" w:rsidRDefault="005C479E" w:rsidP="003237FA">
      <w:pPr>
        <w:pStyle w:val="CodeBlock"/>
      </w:pPr>
      <w:r>
        <w:t>//</w:t>
      </w:r>
    </w:p>
    <w:p w14:paraId="0C6AB7D6" w14:textId="47914DC2" w:rsidR="005C479E" w:rsidRDefault="005C479E" w:rsidP="003237FA">
      <w:pPr>
        <w:pStyle w:val="CodeBlock"/>
      </w:pPr>
      <w:r>
        <w:t>#include "Dmf_NewModule0.h"</w:t>
      </w:r>
    </w:p>
    <w:p w14:paraId="1D021DD3" w14:textId="6A88F471" w:rsidR="005C479E" w:rsidRDefault="005C479E" w:rsidP="003237FA">
      <w:pPr>
        <w:pStyle w:val="CodeBlock"/>
      </w:pPr>
      <w:r>
        <w:t>#include "Dmf_NewModule1.h"</w:t>
      </w:r>
    </w:p>
    <w:p w14:paraId="753EDF79" w14:textId="2FE0470B" w:rsidR="005C479E" w:rsidRDefault="005C479E" w:rsidP="003237FA">
      <w:pPr>
        <w:pStyle w:val="CodeBlock"/>
      </w:pPr>
      <w:r>
        <w:t>#include "Dmf_NewModule2.h"</w:t>
      </w:r>
    </w:p>
    <w:p w14:paraId="751B4622" w14:textId="77777777" w:rsidR="005C479E" w:rsidRDefault="005C479E" w:rsidP="003237FA">
      <w:pPr>
        <w:pStyle w:val="CodeBlock"/>
      </w:pPr>
    </w:p>
    <w:p w14:paraId="325E8BCD" w14:textId="77777777" w:rsidR="005C479E" w:rsidRDefault="005C479E" w:rsidP="003237FA">
      <w:pPr>
        <w:pStyle w:val="CodeBlock"/>
      </w:pPr>
      <w:r>
        <w:t>#if defined(__cplusplus)</w:t>
      </w:r>
    </w:p>
    <w:p w14:paraId="7025FE47" w14:textId="77777777" w:rsidR="005C479E" w:rsidRDefault="005C479E" w:rsidP="003237FA">
      <w:pPr>
        <w:pStyle w:val="CodeBlock"/>
      </w:pPr>
      <w:r>
        <w:t>}</w:t>
      </w:r>
    </w:p>
    <w:p w14:paraId="7C98DC94" w14:textId="77777777" w:rsidR="005C479E" w:rsidRDefault="005C479E" w:rsidP="003237FA">
      <w:pPr>
        <w:pStyle w:val="CodeBlock"/>
      </w:pPr>
      <w:r>
        <w:t>#endif</w:t>
      </w:r>
    </w:p>
    <w:p w14:paraId="0F532476" w14:textId="77777777" w:rsidR="005C479E" w:rsidRDefault="005C479E" w:rsidP="003237FA">
      <w:pPr>
        <w:pStyle w:val="CodeBlock"/>
      </w:pPr>
    </w:p>
    <w:p w14:paraId="03AA7EBD" w14:textId="0E4EEA5E" w:rsidR="005C479E" w:rsidRDefault="005C479E" w:rsidP="003237FA">
      <w:pPr>
        <w:pStyle w:val="CodeBlock"/>
      </w:pPr>
      <w:r>
        <w:t>// eof: DmfModules.NewLibrary.h</w:t>
      </w:r>
    </w:p>
    <w:p w14:paraId="7D5F3278" w14:textId="3ECCD128" w:rsidR="005C479E" w:rsidRPr="00243ADF" w:rsidRDefault="005C479E" w:rsidP="003237FA">
      <w:pPr>
        <w:pStyle w:val="CodeBlock"/>
      </w:pPr>
      <w:r>
        <w:t>//</w:t>
      </w:r>
    </w:p>
    <w:p w14:paraId="3F046B8F" w14:textId="77777777" w:rsidR="00243ADF" w:rsidRPr="00243ADF" w:rsidRDefault="00243ADF" w:rsidP="00243ADF"/>
    <w:p w14:paraId="1FF9CF1E" w14:textId="77777777" w:rsidR="00611C7B" w:rsidRDefault="00611C7B">
      <w:r>
        <w:br w:type="page"/>
      </w:r>
    </w:p>
    <w:p w14:paraId="7B603BA4" w14:textId="12864C7B" w:rsidR="00611C7B" w:rsidRDefault="00611C7B" w:rsidP="00611C7B">
      <w:pPr>
        <w:pStyle w:val="Heading2"/>
      </w:pPr>
      <w:bookmarkStart w:id="7575" w:name="_Toc524527875"/>
      <w:r>
        <w:lastRenderedPageBreak/>
        <w:t>Module Dependencies</w:t>
      </w:r>
      <w:bookmarkEnd w:id="7575"/>
    </w:p>
    <w:p w14:paraId="4D3C8985" w14:textId="4D8B7DA7" w:rsidR="00243ADF" w:rsidRDefault="00611C7B" w:rsidP="00243ADF">
      <w:r>
        <w:t xml:space="preserve">Note that there may be dependencies between different Modules in a Library. In that case, the order of the includes for each Module is set by the author to resolve those dependencies so that Clients do not need to so. In the example above, since </w:t>
      </w:r>
      <w:r w:rsidRPr="00611C7B">
        <w:rPr>
          <w:rStyle w:val="CodeText"/>
        </w:rPr>
        <w:t>Dmf_NewModule2.h</w:t>
      </w:r>
      <w:r>
        <w:t xml:space="preserve"> needs definitions in </w:t>
      </w:r>
      <w:r w:rsidRPr="00611C7B">
        <w:rPr>
          <w:rStyle w:val="CodeText"/>
        </w:rPr>
        <w:t>Dmf_NewModule1.h</w:t>
      </w:r>
      <w:r>
        <w:t xml:space="preserve">, </w:t>
      </w:r>
      <w:r w:rsidRPr="00611C7B">
        <w:rPr>
          <w:rStyle w:val="CodeText"/>
        </w:rPr>
        <w:t>Dmf_NewModule1.h</w:t>
      </w:r>
      <w:r>
        <w:t xml:space="preserve"> is listed before </w:t>
      </w:r>
      <w:r w:rsidRPr="00611C7B">
        <w:rPr>
          <w:rStyle w:val="CodeText"/>
        </w:rPr>
        <w:t>Dmf_NewModule</w:t>
      </w:r>
      <w:proofErr w:type="gramStart"/>
      <w:r w:rsidRPr="00611C7B">
        <w:rPr>
          <w:rStyle w:val="CodeText"/>
        </w:rPr>
        <w:t>2.h</w:t>
      </w:r>
      <w:r>
        <w:t>.</w:t>
      </w:r>
      <w:proofErr w:type="gramEnd"/>
      <w:r>
        <w:t xml:space="preserve"> This is often the case when, for example, </w:t>
      </w:r>
      <w:r w:rsidRPr="00611C7B">
        <w:rPr>
          <w:rStyle w:val="CodeText"/>
        </w:rPr>
        <w:t>Dmf_NewModule2</w:t>
      </w:r>
      <w:r>
        <w:t xml:space="preserve"> instantiates a Child Module of type </w:t>
      </w:r>
      <w:r w:rsidRPr="00611C7B">
        <w:rPr>
          <w:rStyle w:val="CodeText"/>
        </w:rPr>
        <w:t>Dmf_NewModule1</w:t>
      </w:r>
      <w:r>
        <w:t xml:space="preserve"> and the Config fo</w:t>
      </w:r>
      <w:r w:rsidRPr="00611C7B">
        <w:rPr>
          <w:rStyle w:val="CodeText"/>
        </w:rPr>
        <w:t>r Dmf_NewModule2</w:t>
      </w:r>
      <w:r>
        <w:t xml:space="preserve"> contains definitions in </w:t>
      </w:r>
      <w:r w:rsidRPr="00611C7B">
        <w:rPr>
          <w:rStyle w:val="CodeText"/>
        </w:rPr>
        <w:t>Dmf_NewModule1</w:t>
      </w:r>
      <w:r>
        <w:t>.</w:t>
      </w:r>
    </w:p>
    <w:p w14:paraId="0FABB555" w14:textId="77777777" w:rsidR="00611C7B" w:rsidRDefault="00611C7B" w:rsidP="00243ADF"/>
    <w:p w14:paraId="27F90C1F" w14:textId="77777777" w:rsidR="00243ADF" w:rsidRDefault="00243ADF" w:rsidP="00243ADF"/>
    <w:p w14:paraId="14FE4ABB" w14:textId="77777777" w:rsidR="00243ADF" w:rsidRPr="007C11B5" w:rsidRDefault="00243ADF" w:rsidP="00243ADF"/>
    <w:p w14:paraId="4655E9C5" w14:textId="76000430" w:rsidR="007C11B5" w:rsidRPr="007C11B5" w:rsidRDefault="007C11B5" w:rsidP="007C11B5">
      <w:r>
        <w:t xml:space="preserve"> </w:t>
      </w:r>
      <w:r>
        <w:br w:type="page"/>
      </w:r>
    </w:p>
    <w:p w14:paraId="6DB38D6F" w14:textId="64F92D90" w:rsidR="006D0719" w:rsidRDefault="006D0719" w:rsidP="00DE3CB0">
      <w:pPr>
        <w:pStyle w:val="Heading1"/>
      </w:pPr>
      <w:bookmarkStart w:id="7576" w:name="_Toc524527876"/>
      <w:r>
        <w:lastRenderedPageBreak/>
        <w:t xml:space="preserve">DMF </w:t>
      </w:r>
      <w:r w:rsidR="00470200">
        <w:t xml:space="preserve">Client Driver </w:t>
      </w:r>
      <w:r>
        <w:t>API Reference</w:t>
      </w:r>
      <w:bookmarkEnd w:id="7576"/>
    </w:p>
    <w:p w14:paraId="60E7FA07" w14:textId="1A29C810" w:rsidR="00F26D09" w:rsidRDefault="00F26D09" w:rsidP="00F26D09">
      <w:r>
        <w:t xml:space="preserve">This section </w:t>
      </w:r>
      <w:proofErr w:type="gramStart"/>
      <w:r>
        <w:t>lists and explains all the structures</w:t>
      </w:r>
      <w:proofErr w:type="gramEnd"/>
      <w:r>
        <w:t xml:space="preserve"> and functions that DMF Client</w:t>
      </w:r>
      <w:r w:rsidR="00165E2E">
        <w:t xml:space="preserve"> Drivers</w:t>
      </w:r>
      <w:r>
        <w:t xml:space="preserve"> use to work with DMF.</w:t>
      </w:r>
    </w:p>
    <w:p w14:paraId="4657107E" w14:textId="6764CF73" w:rsidR="005F7D87" w:rsidRDefault="005F7D87" w:rsidP="00F26D09">
      <w:r>
        <w:t>DMF Client Drivers that have a Device Context need to perform the following tasks:</w:t>
      </w:r>
    </w:p>
    <w:p w14:paraId="6CA28FC4" w14:textId="7409121A" w:rsidR="005F7D87" w:rsidRDefault="005F7D87" w:rsidP="004A459D">
      <w:pPr>
        <w:pStyle w:val="ListParagraph"/>
        <w:numPr>
          <w:ilvl w:val="0"/>
          <w:numId w:val="13"/>
        </w:numPr>
      </w:pPr>
      <w:r>
        <w:t>Hook DMF into WDF.</w:t>
      </w:r>
    </w:p>
    <w:p w14:paraId="1B08520E" w14:textId="6DC7F33A" w:rsidR="005F7D87" w:rsidRDefault="005F7D87" w:rsidP="004A459D">
      <w:pPr>
        <w:pStyle w:val="ListParagraph"/>
        <w:numPr>
          <w:ilvl w:val="0"/>
          <w:numId w:val="13"/>
        </w:numPr>
      </w:pPr>
      <w:r>
        <w:t>Create the DMF Device.</w:t>
      </w:r>
    </w:p>
    <w:p w14:paraId="4B626940" w14:textId="3A619A6B" w:rsidR="005F7D87" w:rsidRDefault="005F7D87" w:rsidP="004A459D">
      <w:pPr>
        <w:pStyle w:val="ListParagraph"/>
        <w:numPr>
          <w:ilvl w:val="0"/>
          <w:numId w:val="13"/>
        </w:numPr>
      </w:pPr>
      <w:r>
        <w:t>Tell DMF what Modules to use.</w:t>
      </w:r>
    </w:p>
    <w:p w14:paraId="27ED8C3E" w14:textId="67892582" w:rsidR="005F7D87" w:rsidRDefault="005F7D87" w:rsidP="005F7D87">
      <w:r>
        <w:t>DMF Client Drivers that do not have a Device Context only need to perform step 3 above.</w:t>
      </w:r>
    </w:p>
    <w:p w14:paraId="612866D7" w14:textId="7706A6FB" w:rsidR="005F7D87" w:rsidRDefault="005F7D87" w:rsidP="005F7D87">
      <w:r>
        <w:t>After that, the Client Driver is free to use the Modules via the Module Methods.</w:t>
      </w:r>
    </w:p>
    <w:p w14:paraId="5540E5EA" w14:textId="1EBFCD01" w:rsidR="007A73B6" w:rsidRDefault="007A73B6" w:rsidP="005F7D87">
      <w:r>
        <w:t>The APIs in this section allow a Client Driver to perform these steps.</w:t>
      </w:r>
    </w:p>
    <w:p w14:paraId="3F285610" w14:textId="77777777" w:rsidR="007A73B6" w:rsidRPr="00F26D09" w:rsidRDefault="007A73B6" w:rsidP="005F7D87"/>
    <w:p w14:paraId="75F1D06C" w14:textId="77777777" w:rsidR="00F26D09" w:rsidRDefault="00F26D09">
      <w:pPr>
        <w:rPr>
          <w:rFonts w:asciiTheme="majorHAnsi" w:eastAsiaTheme="majorEastAsia" w:hAnsiTheme="majorHAnsi" w:cstheme="majorBidi"/>
          <w:color w:val="2F5496" w:themeColor="accent1" w:themeShade="BF"/>
          <w:sz w:val="26"/>
          <w:szCs w:val="26"/>
        </w:rPr>
      </w:pPr>
      <w:r>
        <w:br w:type="page"/>
      </w:r>
    </w:p>
    <w:p w14:paraId="7F7150A5" w14:textId="3EC7DCD5" w:rsidR="00DE3CB0" w:rsidRDefault="00675183" w:rsidP="00DE3CB0">
      <w:pPr>
        <w:pStyle w:val="Heading2"/>
      </w:pPr>
      <w:bookmarkStart w:id="7577" w:name="_Toc524527877"/>
      <w:r>
        <w:lastRenderedPageBreak/>
        <w:t>Client Driver</w:t>
      </w:r>
      <w:r w:rsidR="00DE3CB0">
        <w:t xml:space="preserve"> DMF Structures</w:t>
      </w:r>
      <w:bookmarkEnd w:id="7577"/>
    </w:p>
    <w:p w14:paraId="62EBEA74" w14:textId="41348F7F" w:rsidR="00F26D09" w:rsidRPr="00F26D09" w:rsidRDefault="00F26D09" w:rsidP="00F26D09">
      <w:r>
        <w:t>This section lists and explains all the structures that DMF Client</w:t>
      </w:r>
      <w:r w:rsidR="003A5488">
        <w:t xml:space="preserve"> Drivers</w:t>
      </w:r>
      <w:r>
        <w:t xml:space="preserve"> use to work with DMF.</w:t>
      </w:r>
    </w:p>
    <w:p w14:paraId="02C01AE4" w14:textId="77777777" w:rsidR="00B74DEC" w:rsidRPr="00B74DEC" w:rsidRDefault="00B74DEC" w:rsidP="00B74DEC"/>
    <w:p w14:paraId="1C1AF20E" w14:textId="77777777" w:rsidR="00F26D09" w:rsidRDefault="00F26D09">
      <w:pPr>
        <w:rPr>
          <w:rFonts w:ascii="Consolas" w:hAnsi="Consolas" w:cs="Consolas"/>
          <w:color w:val="2B91AF"/>
          <w:sz w:val="19"/>
          <w:szCs w:val="19"/>
        </w:rPr>
      </w:pPr>
      <w:r>
        <w:rPr>
          <w:rFonts w:ascii="Consolas" w:hAnsi="Consolas" w:cs="Consolas"/>
          <w:color w:val="2B91AF"/>
          <w:sz w:val="19"/>
          <w:szCs w:val="19"/>
        </w:rPr>
        <w:br w:type="page"/>
      </w:r>
    </w:p>
    <w:p w14:paraId="67ADFDB9" w14:textId="6D63B2BF" w:rsidR="00B74DEC" w:rsidRDefault="00B74DEC" w:rsidP="00F26D09">
      <w:pPr>
        <w:pStyle w:val="Heading3"/>
      </w:pPr>
      <w:bookmarkStart w:id="7578" w:name="_Toc524527878"/>
      <w:r w:rsidRPr="007372CA">
        <w:lastRenderedPageBreak/>
        <w:t>PDMFDEVICE_INIT</w:t>
      </w:r>
      <w:bookmarkEnd w:id="7578"/>
    </w:p>
    <w:p w14:paraId="45B5BA04" w14:textId="6E719777" w:rsidR="00B74DEC" w:rsidRDefault="00B74DEC" w:rsidP="00B74DEC">
      <w:r>
        <w:t xml:space="preserve">A data structure allocated using </w:t>
      </w:r>
      <w:r w:rsidRPr="007372CA">
        <w:rPr>
          <w:rFonts w:ascii="Consolas" w:hAnsi="Consolas" w:cs="Consolas"/>
          <w:color w:val="000000"/>
          <w:sz w:val="19"/>
          <w:szCs w:val="19"/>
        </w:rPr>
        <w:t>DMF_</w:t>
      </w:r>
      <w:proofErr w:type="gramStart"/>
      <w:r w:rsidRPr="007372CA">
        <w:rPr>
          <w:rFonts w:ascii="Consolas" w:hAnsi="Consolas" w:cs="Consolas"/>
          <w:color w:val="000000"/>
          <w:sz w:val="19"/>
          <w:szCs w:val="19"/>
        </w:rPr>
        <w:t>DmfDeviceInitAllocate</w:t>
      </w:r>
      <w:r>
        <w:rPr>
          <w:rFonts w:ascii="Consolas" w:hAnsi="Consolas" w:cs="Consolas"/>
          <w:color w:val="000000"/>
          <w:sz w:val="19"/>
          <w:szCs w:val="19"/>
        </w:rPr>
        <w:t>(</w:t>
      </w:r>
      <w:proofErr w:type="gramEnd"/>
      <w:r>
        <w:rPr>
          <w:rFonts w:ascii="Consolas" w:hAnsi="Consolas" w:cs="Consolas"/>
          <w:color w:val="000000"/>
          <w:sz w:val="19"/>
          <w:szCs w:val="19"/>
        </w:rPr>
        <w:t xml:space="preserve">). </w:t>
      </w:r>
      <w:r>
        <w:t xml:space="preserve">This structure is used by other DMF APIs </w:t>
      </w:r>
      <w:proofErr w:type="gramStart"/>
      <w:r>
        <w:t>in order to</w:t>
      </w:r>
      <w:proofErr w:type="gramEnd"/>
      <w:r>
        <w:t xml:space="preserve"> initialize DMF in a </w:t>
      </w:r>
      <w:r w:rsidR="00675183">
        <w:t>Client Driver</w:t>
      </w:r>
      <w:r>
        <w:t>.</w:t>
      </w:r>
      <w:r w:rsidR="00D064E2">
        <w:t xml:space="preserve"> This is an opaque structure that the Client does not need to set directly. DMF will set the elements of this structure as its APIs are called.</w:t>
      </w:r>
    </w:p>
    <w:p w14:paraId="16CC9E61" w14:textId="77777777" w:rsidR="00D064E2" w:rsidRDefault="00D064E2" w:rsidP="00B74DEC"/>
    <w:p w14:paraId="5CB23AD3" w14:textId="77777777" w:rsidR="00D064E2" w:rsidRDefault="00D064E2">
      <w:pPr>
        <w:rPr>
          <w:rFonts w:asciiTheme="majorHAnsi" w:eastAsiaTheme="majorEastAsia" w:hAnsiTheme="majorHAnsi" w:cstheme="majorBidi"/>
          <w:b/>
          <w:bCs/>
          <w:color w:val="000000" w:themeColor="text1"/>
        </w:rPr>
      </w:pPr>
      <w:r>
        <w:br w:type="page"/>
      </w:r>
    </w:p>
    <w:p w14:paraId="4610D758" w14:textId="3383A734" w:rsidR="003A5488" w:rsidRDefault="003A5488" w:rsidP="003A5488">
      <w:pPr>
        <w:pStyle w:val="Heading3"/>
      </w:pPr>
      <w:bookmarkStart w:id="7579" w:name="_Toc524527879"/>
      <w:r>
        <w:lastRenderedPageBreak/>
        <w:t>DMF_EVENT_CALLBACKS</w:t>
      </w:r>
      <w:bookmarkEnd w:id="7579"/>
    </w:p>
    <w:p w14:paraId="5A2A2969" w14:textId="297692B3" w:rsidR="003A5488" w:rsidRPr="003A5488" w:rsidRDefault="00671EA2" w:rsidP="003A5488">
      <w:r>
        <w:t xml:space="preserve">This structure tells DMF how to initialize. Specifically, it tells DMF the name of the function that DMF will call when it is ready to get the list of Modules to </w:t>
      </w:r>
      <w:r w:rsidR="00651CAC">
        <w:t>instantiate</w:t>
      </w:r>
      <w:r>
        <w:t>.</w:t>
      </w:r>
    </w:p>
    <w:p w14:paraId="53F24D34" w14:textId="3195B023" w:rsidR="002E5119" w:rsidRDefault="00671EA2" w:rsidP="005B4564">
      <w:r>
        <w:t xml:space="preserve">Use </w:t>
      </w:r>
      <w:r w:rsidRPr="00402FB4">
        <w:rPr>
          <w:rStyle w:val="CodeText"/>
        </w:rPr>
        <w:t>DMF_EVENT_CALLBACKS_INIT</w:t>
      </w:r>
      <w:r>
        <w:rPr>
          <w:rStyle w:val="CodeText"/>
        </w:rPr>
        <w:t>()</w:t>
      </w:r>
      <w:r>
        <w:t xml:space="preserve"> to initialize this structure. Next, set the </w:t>
      </w:r>
      <w:r w:rsidRPr="00CB0782">
        <w:rPr>
          <w:rStyle w:val="CodeText"/>
        </w:rPr>
        <w:t xml:space="preserve">EvtDmfDeviceModulesAdd </w:t>
      </w:r>
      <w:r>
        <w:t xml:space="preserve">member to the function that the Client Driver uses to add Modules that will be instantiated. Then, pass that structure to </w:t>
      </w:r>
      <w:r w:rsidRPr="00CB0782">
        <w:rPr>
          <w:rStyle w:val="CodeText"/>
        </w:rPr>
        <w:t>DMF_DmfDeviceInitSetEventCallbacks</w:t>
      </w:r>
      <w:r>
        <w:rPr>
          <w:rFonts w:ascii="Consolas" w:hAnsi="Consolas" w:cs="Consolas"/>
          <w:color w:val="000000"/>
          <w:sz w:val="19"/>
          <w:szCs w:val="19"/>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3853"/>
      </w:tblGrid>
      <w:tr w:rsidR="002E5119" w14:paraId="296949C8" w14:textId="77777777" w:rsidTr="00D33F8A">
        <w:tc>
          <w:tcPr>
            <w:tcW w:w="5497" w:type="dxa"/>
          </w:tcPr>
          <w:p w14:paraId="6E2096C3" w14:textId="77777777" w:rsidR="002E5119" w:rsidRPr="003F5826" w:rsidRDefault="002E5119" w:rsidP="00651CAC">
            <w:pPr>
              <w:rPr>
                <w:b/>
              </w:rPr>
            </w:pPr>
            <w:r w:rsidRPr="003F5826">
              <w:rPr>
                <w:b/>
              </w:rPr>
              <w:t>Member</w:t>
            </w:r>
          </w:p>
        </w:tc>
        <w:tc>
          <w:tcPr>
            <w:tcW w:w="3853" w:type="dxa"/>
          </w:tcPr>
          <w:p w14:paraId="73449732" w14:textId="77777777" w:rsidR="002E5119" w:rsidRPr="003F5826" w:rsidRDefault="002E5119" w:rsidP="00651CAC">
            <w:pPr>
              <w:rPr>
                <w:b/>
              </w:rPr>
            </w:pPr>
            <w:r w:rsidRPr="003F5826">
              <w:rPr>
                <w:b/>
              </w:rPr>
              <w:t>Description</w:t>
            </w:r>
          </w:p>
        </w:tc>
      </w:tr>
      <w:tr w:rsidR="002E5119" w14:paraId="43CCAA27" w14:textId="77777777" w:rsidTr="00D33F8A">
        <w:tc>
          <w:tcPr>
            <w:tcW w:w="5497" w:type="dxa"/>
          </w:tcPr>
          <w:p w14:paraId="474057CB" w14:textId="3B4A2ADE" w:rsidR="002E5119" w:rsidRPr="002E5119" w:rsidRDefault="002E5119" w:rsidP="00651CAC">
            <w:pPr>
              <w:rPr>
                <w:rStyle w:val="CodeText"/>
              </w:rPr>
            </w:pPr>
            <w:r>
              <w:rPr>
                <w:rStyle w:val="CodeText"/>
              </w:rPr>
              <w:t>Size</w:t>
            </w:r>
          </w:p>
        </w:tc>
        <w:tc>
          <w:tcPr>
            <w:tcW w:w="3853" w:type="dxa"/>
          </w:tcPr>
          <w:p w14:paraId="0A74F44B" w14:textId="397EB128" w:rsidR="002E5119" w:rsidRDefault="002E5119" w:rsidP="00651CAC">
            <w:r>
              <w:t xml:space="preserve">Size of the structure initialized by </w:t>
            </w:r>
            <w:r w:rsidRPr="002E5119">
              <w:rPr>
                <w:rStyle w:val="CodeText"/>
              </w:rPr>
              <w:t>DMF_EVENT_CALLBACKS_INIT()</w:t>
            </w:r>
            <w:r>
              <w:rPr>
                <w:rStyle w:val="CodeText"/>
              </w:rPr>
              <w:t>.</w:t>
            </w:r>
          </w:p>
        </w:tc>
      </w:tr>
      <w:tr w:rsidR="002E5119" w14:paraId="6D194534" w14:textId="77777777" w:rsidTr="00D33F8A">
        <w:tc>
          <w:tcPr>
            <w:tcW w:w="5497" w:type="dxa"/>
          </w:tcPr>
          <w:p w14:paraId="1DA869E5" w14:textId="3B54BEA4" w:rsidR="002E5119" w:rsidRPr="00671EA2" w:rsidRDefault="00671EA2" w:rsidP="00651CAC">
            <w:pPr>
              <w:rPr>
                <w:rStyle w:val="CodeText"/>
              </w:rPr>
            </w:pPr>
            <w:r w:rsidRPr="00671EA2">
              <w:rPr>
                <w:rStyle w:val="CodeText"/>
              </w:rPr>
              <w:t>PFN_DMF_DEVICE_MODULES_ADD EvtDmfDeviceModulesAdd</w:t>
            </w:r>
          </w:p>
        </w:tc>
        <w:tc>
          <w:tcPr>
            <w:tcW w:w="3853" w:type="dxa"/>
          </w:tcPr>
          <w:p w14:paraId="60F333DB" w14:textId="56158828" w:rsidR="002E5119" w:rsidRDefault="00671EA2" w:rsidP="00651CAC">
            <w:r>
              <w:t xml:space="preserve">Set the </w:t>
            </w:r>
            <w:r w:rsidRPr="00CB0782">
              <w:rPr>
                <w:rStyle w:val="CodeText"/>
              </w:rPr>
              <w:t xml:space="preserve">EvtDmfDeviceModulesAdd </w:t>
            </w:r>
            <w:r>
              <w:t>member to the function that the Client Driver uses to add Modules that will be instantiated.</w:t>
            </w:r>
          </w:p>
        </w:tc>
      </w:tr>
    </w:tbl>
    <w:p w14:paraId="000753F8" w14:textId="093962AD" w:rsidR="007C4067" w:rsidRPr="00212502" w:rsidRDefault="007C4067" w:rsidP="007C4067">
      <w:pPr>
        <w:rPr>
          <w:rStyle w:val="CodeText"/>
        </w:rPr>
      </w:pPr>
    </w:p>
    <w:p w14:paraId="3A1A58AA" w14:textId="77777777" w:rsidR="0059430E" w:rsidRPr="0059430E" w:rsidDel="009646F9" w:rsidRDefault="0059430E" w:rsidP="0059430E">
      <w:pPr>
        <w:rPr>
          <w:del w:id="7580" w:author="Sam Tertzakian" w:date="2018-09-12T15:23:00Z"/>
        </w:rPr>
      </w:pPr>
    </w:p>
    <w:p w14:paraId="523E297C" w14:textId="17D2AC55" w:rsidR="002E5119" w:rsidDel="009646F9" w:rsidRDefault="002E5119">
      <w:pPr>
        <w:rPr>
          <w:del w:id="7581" w:author="Sam Tertzakian" w:date="2018-09-12T15:23:00Z"/>
          <w:rFonts w:asciiTheme="majorHAnsi" w:eastAsiaTheme="majorEastAsia" w:hAnsiTheme="majorHAnsi" w:cstheme="majorBidi"/>
          <w:b/>
          <w:bCs/>
          <w:color w:val="000000" w:themeColor="text1"/>
        </w:rPr>
      </w:pPr>
      <w:del w:id="7582" w:author="Sam Tertzakian" w:date="2018-09-12T15:22:00Z">
        <w:r w:rsidDel="009646F9">
          <w:br w:type="page"/>
        </w:r>
      </w:del>
    </w:p>
    <w:p w14:paraId="4B97B7DF" w14:textId="77777777" w:rsidR="007C4067" w:rsidRPr="007C4067" w:rsidDel="009646F9" w:rsidRDefault="007C4067" w:rsidP="007C4067">
      <w:pPr>
        <w:rPr>
          <w:del w:id="7583" w:author="Sam Tertzakian" w:date="2018-09-12T15:23:00Z"/>
        </w:rPr>
      </w:pPr>
    </w:p>
    <w:p w14:paraId="09EDA469" w14:textId="77777777" w:rsidR="0059430E" w:rsidDel="009646F9" w:rsidRDefault="0059430E">
      <w:pPr>
        <w:rPr>
          <w:del w:id="7584" w:author="Sam Tertzakian" w:date="2018-09-12T15:23:00Z"/>
        </w:rPr>
      </w:pPr>
    </w:p>
    <w:p w14:paraId="23F9FEAB" w14:textId="77777777" w:rsidR="0059430E" w:rsidDel="009646F9" w:rsidRDefault="0059430E">
      <w:pPr>
        <w:rPr>
          <w:del w:id="7585" w:author="Sam Tertzakian" w:date="2018-09-12T15:23:00Z"/>
        </w:rPr>
      </w:pPr>
    </w:p>
    <w:p w14:paraId="19704366" w14:textId="77777777" w:rsidR="00D0357F" w:rsidRDefault="00D0357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7FF1ED52" w14:textId="6DD4308D" w:rsidR="00D0357F" w:rsidRDefault="00D0357F" w:rsidP="00710520">
      <w:pPr>
        <w:pStyle w:val="Heading2"/>
      </w:pPr>
      <w:bookmarkStart w:id="7586" w:name="_Toc524527880"/>
      <w:r>
        <w:lastRenderedPageBreak/>
        <w:t xml:space="preserve">Client Driver DMF </w:t>
      </w:r>
      <w:r w:rsidR="00557318">
        <w:t xml:space="preserve">Initialization </w:t>
      </w:r>
      <w:r>
        <w:t>Macros</w:t>
      </w:r>
      <w:bookmarkEnd w:id="7586"/>
    </w:p>
    <w:p w14:paraId="68BE9502" w14:textId="5FA87FDC" w:rsidR="00D0357F" w:rsidRPr="00F26D09" w:rsidRDefault="00D0357F" w:rsidP="00D0357F">
      <w:r>
        <w:t xml:space="preserve">This section lists and explains all the macros that DMF Clients use to </w:t>
      </w:r>
      <w:r w:rsidRPr="006D5E2E">
        <w:rPr>
          <w:b/>
        </w:rPr>
        <w:t>initialize</w:t>
      </w:r>
      <w:r>
        <w:t xml:space="preserve"> DMF. </w:t>
      </w:r>
      <w:r w:rsidRPr="006D5E2E">
        <w:rPr>
          <w:u w:val="single"/>
        </w:rPr>
        <w:t xml:space="preserve">Client Drivers </w:t>
      </w:r>
      <w:r w:rsidRPr="006D5E2E">
        <w:rPr>
          <w:b/>
          <w:u w:val="single"/>
        </w:rPr>
        <w:t>only</w:t>
      </w:r>
      <w:r w:rsidRPr="006D5E2E">
        <w:rPr>
          <w:u w:val="single"/>
        </w:rPr>
        <w:t xml:space="preserve"> need to use these macros if the Client Driver </w:t>
      </w:r>
      <w:r w:rsidRPr="006D5E2E">
        <w:rPr>
          <w:b/>
          <w:u w:val="single"/>
        </w:rPr>
        <w:t>does not</w:t>
      </w:r>
      <w:r w:rsidRPr="006D5E2E">
        <w:rPr>
          <w:u w:val="single"/>
        </w:rPr>
        <w:t xml:space="preserve"> have its own AddDevice callback.</w:t>
      </w:r>
    </w:p>
    <w:p w14:paraId="2AC94157" w14:textId="77777777" w:rsidR="008420B8" w:rsidRDefault="008420B8">
      <w:pPr>
        <w:rPr>
          <w:rFonts w:asciiTheme="majorHAnsi" w:eastAsiaTheme="majorEastAsia" w:hAnsiTheme="majorHAnsi" w:cstheme="majorBidi"/>
          <w:color w:val="1F3763" w:themeColor="accent1" w:themeShade="7F"/>
          <w:sz w:val="24"/>
          <w:szCs w:val="24"/>
        </w:rPr>
      </w:pPr>
      <w:r>
        <w:br w:type="page"/>
      </w:r>
    </w:p>
    <w:p w14:paraId="2EE46560" w14:textId="0AADE7C1" w:rsidR="00D0357F" w:rsidRDefault="00D0357F" w:rsidP="00D0357F">
      <w:pPr>
        <w:pStyle w:val="Heading3"/>
      </w:pPr>
      <w:bookmarkStart w:id="7587" w:name="_Toc524527881"/>
      <w:r>
        <w:lastRenderedPageBreak/>
        <w:t>DMF_DEFAULT_DRIVERENTRY</w:t>
      </w:r>
      <w:bookmarkEnd w:id="7587"/>
    </w:p>
    <w:p w14:paraId="7CA0F3E8" w14:textId="77777777" w:rsidR="00D0357F" w:rsidRPr="00D0357F" w:rsidRDefault="00D0357F" w:rsidP="00D0357F"/>
    <w:p w14:paraId="1ABB4943" w14:textId="77777777" w:rsidR="00D0357F" w:rsidRDefault="00D0357F" w:rsidP="00D0357F">
      <w:pPr>
        <w:rPr>
          <w:rFonts w:asciiTheme="majorHAnsi" w:eastAsiaTheme="majorEastAsia" w:hAnsiTheme="majorHAnsi" w:cstheme="majorBidi"/>
          <w:color w:val="2F5496" w:themeColor="accent1" w:themeShade="BF"/>
          <w:sz w:val="26"/>
          <w:szCs w:val="26"/>
        </w:rPr>
      </w:pPr>
      <w:r>
        <w:rPr>
          <w:rFonts w:ascii="Consolas" w:hAnsi="Consolas" w:cs="Consolas"/>
          <w:color w:val="6F008A"/>
          <w:sz w:val="19"/>
          <w:szCs w:val="19"/>
        </w:rPr>
        <w:t>DMF_DEFAULT_</w:t>
      </w:r>
      <w:proofErr w:type="gramStart"/>
      <w:r>
        <w:rPr>
          <w:rFonts w:ascii="Consolas" w:hAnsi="Consolas" w:cs="Consolas"/>
          <w:color w:val="6F008A"/>
          <w:sz w:val="19"/>
          <w:szCs w:val="19"/>
        </w:rPr>
        <w:t>DRIVERENTRY</w:t>
      </w:r>
      <w:r>
        <w:rPr>
          <w:rFonts w:ascii="Consolas" w:hAnsi="Consolas" w:cs="Consolas"/>
          <w:color w:val="000000"/>
          <w:sz w:val="19"/>
          <w:szCs w:val="19"/>
        </w:rPr>
        <w:t>(</w:t>
      </w:r>
      <w:proofErr w:type="gramEnd"/>
      <w:r>
        <w:rPr>
          <w:rFonts w:ascii="Consolas" w:hAnsi="Consolas" w:cs="Consolas"/>
          <w:color w:val="000000"/>
          <w:sz w:val="19"/>
          <w:szCs w:val="19"/>
        </w:rPr>
        <w:t>DmfDriverEntry, DmfDriverContextCleanup, DmfEvtDeviceAdd)</w:t>
      </w:r>
    </w:p>
    <w:p w14:paraId="0FE62A21" w14:textId="4000381B" w:rsidR="00D0357F" w:rsidRDefault="00D0357F" w:rsidP="00D0357F">
      <w:r>
        <w:t xml:space="preserve">This macro is used by the Client Driver to tell DMF to use its own </w:t>
      </w:r>
      <w:r w:rsidRPr="00CB0782">
        <w:rPr>
          <w:rStyle w:val="CodeText"/>
        </w:rPr>
        <w:t>DriverEntry</w:t>
      </w:r>
      <w:r>
        <w:t xml:space="preserve"> function. </w:t>
      </w:r>
    </w:p>
    <w:p w14:paraId="44210E6B" w14:textId="77777777" w:rsidR="00D0357F" w:rsidRDefault="00D0357F" w:rsidP="00D0357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D0357F" w14:paraId="46E5F2FC" w14:textId="77777777" w:rsidTr="00D33F8A">
        <w:tc>
          <w:tcPr>
            <w:tcW w:w="6025" w:type="dxa"/>
          </w:tcPr>
          <w:p w14:paraId="4332EA2D" w14:textId="1916928D" w:rsidR="00D0357F" w:rsidRPr="00CB0782" w:rsidRDefault="00D0357F" w:rsidP="00710520">
            <w:pPr>
              <w:rPr>
                <w:rStyle w:val="CodeText"/>
              </w:rPr>
            </w:pPr>
            <w:r w:rsidRPr="00CB0782">
              <w:rPr>
                <w:rStyle w:val="CodeText"/>
              </w:rPr>
              <w:t>DmfDriverEntry</w:t>
            </w:r>
          </w:p>
        </w:tc>
        <w:tc>
          <w:tcPr>
            <w:tcW w:w="3325" w:type="dxa"/>
          </w:tcPr>
          <w:p w14:paraId="134E88E2" w14:textId="598DD373" w:rsidR="00D0357F" w:rsidRDefault="00D0357F" w:rsidP="00710520">
            <w:r>
              <w:t xml:space="preserve">This parameter </w:t>
            </w:r>
            <w:r w:rsidRPr="00D0357F">
              <w:rPr>
                <w:b/>
                <w:u w:val="single"/>
              </w:rPr>
              <w:t>must</w:t>
            </w:r>
            <w:r>
              <w:t xml:space="preserve"> be set to “DriverEntry”.</w:t>
            </w:r>
          </w:p>
        </w:tc>
      </w:tr>
      <w:tr w:rsidR="00D0357F" w14:paraId="47BEFF94" w14:textId="77777777" w:rsidTr="00D33F8A">
        <w:tc>
          <w:tcPr>
            <w:tcW w:w="6025" w:type="dxa"/>
          </w:tcPr>
          <w:p w14:paraId="23B9E472" w14:textId="05DB2D4E" w:rsidR="00D0357F" w:rsidRPr="00CB0782" w:rsidRDefault="00D0357F" w:rsidP="00710520">
            <w:pPr>
              <w:rPr>
                <w:rStyle w:val="CodeText"/>
              </w:rPr>
            </w:pPr>
            <w:r w:rsidRPr="00CB0782">
              <w:rPr>
                <w:rStyle w:val="CodeText"/>
              </w:rPr>
              <w:t>DmfDriverContextCleanup</w:t>
            </w:r>
          </w:p>
        </w:tc>
        <w:tc>
          <w:tcPr>
            <w:tcW w:w="3325" w:type="dxa"/>
          </w:tcPr>
          <w:p w14:paraId="2D7DA210" w14:textId="0A8D642A" w:rsidR="00D0357F" w:rsidRDefault="00D0357F" w:rsidP="00710520">
            <w:r>
              <w:t xml:space="preserve">This parameter can be any name of the Client Driver’s choosing, but the same name must be used in </w:t>
            </w:r>
            <w:r w:rsidRPr="00CB0782">
              <w:rPr>
                <w:rStyle w:val="CodeText"/>
              </w:rPr>
              <w:t>DMF_DEFAULT_DRIVERCLEANUP</w:t>
            </w:r>
            <w:r>
              <w:rPr>
                <w:rFonts w:ascii="Consolas" w:hAnsi="Consolas" w:cs="Consolas"/>
                <w:color w:val="6F008A"/>
                <w:sz w:val="19"/>
                <w:szCs w:val="19"/>
              </w:rPr>
              <w:t>.</w:t>
            </w:r>
          </w:p>
        </w:tc>
      </w:tr>
      <w:tr w:rsidR="00D0357F" w14:paraId="5121B2BC" w14:textId="77777777" w:rsidTr="00D33F8A">
        <w:tc>
          <w:tcPr>
            <w:tcW w:w="6025" w:type="dxa"/>
          </w:tcPr>
          <w:p w14:paraId="00EE1EE3" w14:textId="63DD0A14" w:rsidR="00D0357F" w:rsidRPr="00CB0782" w:rsidRDefault="00D0357F" w:rsidP="00710520">
            <w:pPr>
              <w:rPr>
                <w:rStyle w:val="CodeText"/>
              </w:rPr>
            </w:pPr>
            <w:r w:rsidRPr="00CB0782">
              <w:rPr>
                <w:rStyle w:val="CodeText"/>
              </w:rPr>
              <w:t>DmfEvtDeviceAdd</w:t>
            </w:r>
          </w:p>
        </w:tc>
        <w:tc>
          <w:tcPr>
            <w:tcW w:w="3325" w:type="dxa"/>
          </w:tcPr>
          <w:p w14:paraId="4A238E94" w14:textId="7197AA0B" w:rsidR="00D0357F" w:rsidRDefault="00D0357F" w:rsidP="00710520">
            <w:r>
              <w:t xml:space="preserve">This parameter can be any name of the Client Driver’s choosing, but the same name must be used in </w:t>
            </w:r>
            <w:r w:rsidRPr="00CB0782">
              <w:rPr>
                <w:rStyle w:val="CodeText"/>
              </w:rPr>
              <w:t>DMF_DEFAULT_DEVICEADD</w:t>
            </w:r>
            <w:r>
              <w:rPr>
                <w:rFonts w:ascii="Consolas" w:hAnsi="Consolas" w:cs="Consolas"/>
                <w:color w:val="6F008A"/>
                <w:sz w:val="19"/>
                <w:szCs w:val="19"/>
              </w:rPr>
              <w:t>.</w:t>
            </w:r>
          </w:p>
        </w:tc>
      </w:tr>
    </w:tbl>
    <w:p w14:paraId="7EA77FD1" w14:textId="77777777" w:rsidR="00D0357F" w:rsidRDefault="00D0357F" w:rsidP="00D0357F"/>
    <w:p w14:paraId="7ADF5FB2" w14:textId="62634F8C" w:rsidR="00D0357F" w:rsidRDefault="00D0357F" w:rsidP="00D0357F">
      <w:pPr>
        <w:pStyle w:val="Heading4"/>
      </w:pPr>
      <w:r>
        <w:t>Returns</w:t>
      </w:r>
    </w:p>
    <w:p w14:paraId="16EF88E6" w14:textId="3B6B729C" w:rsidR="00D0357F" w:rsidRPr="00D0357F" w:rsidRDefault="00D0357F" w:rsidP="00D0357F">
      <w:r>
        <w:t>None</w:t>
      </w:r>
    </w:p>
    <w:p w14:paraId="5D5C08E2" w14:textId="77777777" w:rsidR="00D0357F" w:rsidRDefault="00D0357F" w:rsidP="00D0357F">
      <w:pPr>
        <w:pStyle w:val="Heading4"/>
      </w:pPr>
      <w:r>
        <w:t>Remarks</w:t>
      </w:r>
    </w:p>
    <w:p w14:paraId="36AB5A78" w14:textId="70E1E4B1" w:rsidR="008040EC" w:rsidRDefault="008420B8" w:rsidP="004A459D">
      <w:pPr>
        <w:pStyle w:val="ListParagraph"/>
        <w:numPr>
          <w:ilvl w:val="0"/>
          <w:numId w:val="9"/>
        </w:numPr>
      </w:pPr>
      <w:r>
        <w:t xml:space="preserve">Client Drivers use this macro to use DMF’s </w:t>
      </w:r>
      <w:r w:rsidRPr="00CB0782">
        <w:rPr>
          <w:rStyle w:val="CodeText"/>
        </w:rPr>
        <w:t>DriverEntry</w:t>
      </w:r>
      <w:r>
        <w:t xml:space="preserve"> so that the Client Driver does not need to</w:t>
      </w:r>
      <w:r w:rsidR="00B9233E">
        <w:t xml:space="preserve"> implement its own DriverEntry.</w:t>
      </w:r>
    </w:p>
    <w:p w14:paraId="250F490C" w14:textId="16FC57C9" w:rsidR="007123B0" w:rsidRDefault="007123B0" w:rsidP="004A459D">
      <w:pPr>
        <w:pStyle w:val="ListParagraph"/>
        <w:numPr>
          <w:ilvl w:val="0"/>
          <w:numId w:val="9"/>
        </w:numPr>
      </w:pPr>
      <w:r>
        <w:t>This function will initialize WPP tracing.</w:t>
      </w:r>
    </w:p>
    <w:p w14:paraId="2D26DF7D" w14:textId="77777777" w:rsidR="00B9233E" w:rsidRDefault="00B9233E">
      <w:pPr>
        <w:rPr>
          <w:rFonts w:asciiTheme="majorHAnsi" w:eastAsiaTheme="majorEastAsia" w:hAnsiTheme="majorHAnsi" w:cstheme="majorBidi"/>
          <w:color w:val="1F3763" w:themeColor="accent1" w:themeShade="7F"/>
          <w:sz w:val="24"/>
          <w:szCs w:val="24"/>
        </w:rPr>
      </w:pPr>
      <w:r>
        <w:br w:type="page"/>
      </w:r>
    </w:p>
    <w:p w14:paraId="19F3A124" w14:textId="309E6820" w:rsidR="008040EC" w:rsidRDefault="00B9233E" w:rsidP="00B9233E">
      <w:pPr>
        <w:pStyle w:val="Heading3"/>
      </w:pPr>
      <w:bookmarkStart w:id="7588" w:name="_Toc524527882"/>
      <w:r>
        <w:lastRenderedPageBreak/>
        <w:t>DMF_DEFAULT_DEVICEADD</w:t>
      </w:r>
      <w:bookmarkEnd w:id="7588"/>
    </w:p>
    <w:p w14:paraId="43E55AE1" w14:textId="77777777" w:rsidR="00B9233E" w:rsidRPr="00B9233E" w:rsidRDefault="00B9233E" w:rsidP="00B9233E"/>
    <w:p w14:paraId="7FFE78FE" w14:textId="6074ACF8" w:rsidR="00B9233E" w:rsidRDefault="00B9233E" w:rsidP="008420B8">
      <w:r>
        <w:rPr>
          <w:rFonts w:ascii="Consolas" w:hAnsi="Consolas" w:cs="Consolas"/>
          <w:color w:val="6F008A"/>
          <w:sz w:val="19"/>
          <w:szCs w:val="19"/>
        </w:rPr>
        <w:t>DMF_DEFAULT_</w:t>
      </w:r>
      <w:proofErr w:type="gramStart"/>
      <w:r>
        <w:rPr>
          <w:rFonts w:ascii="Consolas" w:hAnsi="Consolas" w:cs="Consolas"/>
          <w:color w:val="6F008A"/>
          <w:sz w:val="19"/>
          <w:szCs w:val="19"/>
        </w:rPr>
        <w:t>DEVICEADD</w:t>
      </w:r>
      <w:r>
        <w:rPr>
          <w:rFonts w:ascii="Consolas" w:hAnsi="Consolas" w:cs="Consolas"/>
          <w:color w:val="000000"/>
          <w:sz w:val="19"/>
          <w:szCs w:val="19"/>
        </w:rPr>
        <w:t>(</w:t>
      </w:r>
      <w:proofErr w:type="gramEnd"/>
      <w:r>
        <w:rPr>
          <w:rFonts w:ascii="Consolas" w:hAnsi="Consolas" w:cs="Consolas"/>
          <w:color w:val="000000"/>
          <w:sz w:val="19"/>
          <w:szCs w:val="19"/>
        </w:rPr>
        <w:t>DmfEvtDeviceAdd, DmfDeviceModuleAdd)</w:t>
      </w:r>
    </w:p>
    <w:p w14:paraId="7F6AE33C" w14:textId="6C0EEF78" w:rsidR="008040EC" w:rsidRDefault="008040EC" w:rsidP="008040EC">
      <w:r>
        <w:t xml:space="preserve">This macro is used by the Client Driver to tell DMF to use its </w:t>
      </w:r>
      <w:r w:rsidR="00CB0782">
        <w:t>DMF’s</w:t>
      </w:r>
      <w:r>
        <w:t xml:space="preserve"> </w:t>
      </w:r>
      <w:r w:rsidR="00B9233E" w:rsidRPr="00CB0782">
        <w:rPr>
          <w:rStyle w:val="CodeText"/>
        </w:rPr>
        <w:t>AddDevice</w:t>
      </w:r>
      <w:r>
        <w:t xml:space="preserve"> function. </w:t>
      </w:r>
    </w:p>
    <w:p w14:paraId="067DDB8B" w14:textId="77777777" w:rsidR="008040EC" w:rsidRDefault="008040EC" w:rsidP="008040E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040EC" w14:paraId="23CB97CB" w14:textId="77777777" w:rsidTr="00D33F8A">
        <w:tc>
          <w:tcPr>
            <w:tcW w:w="6025" w:type="dxa"/>
          </w:tcPr>
          <w:p w14:paraId="3F9757BC" w14:textId="7D0C091C" w:rsidR="008040EC" w:rsidRPr="00CB0782" w:rsidRDefault="00B9233E" w:rsidP="00710520">
            <w:pPr>
              <w:rPr>
                <w:rStyle w:val="CodeText"/>
              </w:rPr>
            </w:pPr>
            <w:r w:rsidRPr="00CB0782">
              <w:rPr>
                <w:rStyle w:val="CodeText"/>
              </w:rPr>
              <w:t>DmfEvtDeviceAdd</w:t>
            </w:r>
          </w:p>
        </w:tc>
        <w:tc>
          <w:tcPr>
            <w:tcW w:w="3325" w:type="dxa"/>
          </w:tcPr>
          <w:p w14:paraId="2C0DADA7" w14:textId="014965E5" w:rsidR="008040EC" w:rsidRDefault="008040EC" w:rsidP="00710520">
            <w:r>
              <w:t>This parameter can be any name of the Client Driver’s choosing</w:t>
            </w:r>
          </w:p>
        </w:tc>
      </w:tr>
      <w:tr w:rsidR="008040EC" w14:paraId="64166FE4" w14:textId="77777777" w:rsidTr="00D33F8A">
        <w:tc>
          <w:tcPr>
            <w:tcW w:w="6025" w:type="dxa"/>
          </w:tcPr>
          <w:p w14:paraId="548AFC18" w14:textId="6855AFAC" w:rsidR="008040EC" w:rsidRPr="00CB0782" w:rsidRDefault="00B9233E" w:rsidP="00710520">
            <w:pPr>
              <w:rPr>
                <w:rStyle w:val="CodeText"/>
              </w:rPr>
            </w:pPr>
            <w:r w:rsidRPr="00CB0782">
              <w:rPr>
                <w:rStyle w:val="CodeText"/>
              </w:rPr>
              <w:t>DmfDeviceModuleAdd</w:t>
            </w:r>
          </w:p>
        </w:tc>
        <w:tc>
          <w:tcPr>
            <w:tcW w:w="3325" w:type="dxa"/>
          </w:tcPr>
          <w:p w14:paraId="72F60B25" w14:textId="4BD6411C" w:rsidR="008040EC" w:rsidRDefault="008040EC" w:rsidP="00710520">
            <w:r>
              <w:t>This parameter can be any name of the Client Driver’s choosing</w:t>
            </w:r>
            <w:r w:rsidR="00B9233E">
              <w:t>.</w:t>
            </w:r>
            <w:r>
              <w:t xml:space="preserve"> </w:t>
            </w:r>
            <w:r w:rsidR="00B9233E">
              <w:t>The Client Driver must have a function that uses the same name with the proper signature. DMF uses this name to tell DMF the name of the function that the Client Driver uses to tell DMF the list of Modules to instantiate.</w:t>
            </w:r>
          </w:p>
        </w:tc>
      </w:tr>
    </w:tbl>
    <w:p w14:paraId="4BCF7BEF" w14:textId="77777777" w:rsidR="008040EC" w:rsidRDefault="008040EC" w:rsidP="008040EC"/>
    <w:p w14:paraId="71D24E32" w14:textId="77777777" w:rsidR="008040EC" w:rsidRDefault="008040EC" w:rsidP="008040EC">
      <w:pPr>
        <w:pStyle w:val="Heading4"/>
      </w:pPr>
      <w:r>
        <w:t>Returns</w:t>
      </w:r>
    </w:p>
    <w:p w14:paraId="2C0ED438" w14:textId="77777777" w:rsidR="008040EC" w:rsidRPr="00D0357F" w:rsidRDefault="008040EC" w:rsidP="008040EC">
      <w:r>
        <w:t>None</w:t>
      </w:r>
    </w:p>
    <w:p w14:paraId="4FF02C27" w14:textId="77777777" w:rsidR="008040EC" w:rsidRDefault="008040EC" w:rsidP="008040EC">
      <w:pPr>
        <w:pStyle w:val="Heading4"/>
      </w:pPr>
      <w:r>
        <w:t>Remarks</w:t>
      </w:r>
    </w:p>
    <w:p w14:paraId="0ADF8D65" w14:textId="77777777" w:rsidR="007123B0" w:rsidRDefault="008040EC" w:rsidP="004A459D">
      <w:pPr>
        <w:pStyle w:val="ListParagraph"/>
        <w:numPr>
          <w:ilvl w:val="0"/>
          <w:numId w:val="8"/>
        </w:numPr>
      </w:pPr>
      <w:r>
        <w:t xml:space="preserve">Client Drivers use this macro to use DMF’s </w:t>
      </w:r>
      <w:r w:rsidR="00B9233E" w:rsidRPr="00CB0782">
        <w:rPr>
          <w:rStyle w:val="CodeText"/>
        </w:rPr>
        <w:t>AddDevice</w:t>
      </w:r>
      <w:r>
        <w:t xml:space="preserve"> so that the Client Driver does not need to</w:t>
      </w:r>
      <w:r w:rsidR="00B9233E">
        <w:t xml:space="preserve"> implement its own AddDevice.</w:t>
      </w:r>
    </w:p>
    <w:p w14:paraId="5CA14128" w14:textId="78C32113" w:rsidR="007123B0" w:rsidRDefault="007123B0">
      <w:r>
        <w:br w:type="page"/>
      </w:r>
    </w:p>
    <w:p w14:paraId="67864A2C" w14:textId="2A780E2B" w:rsidR="007123B0" w:rsidRDefault="007123B0" w:rsidP="007123B0">
      <w:pPr>
        <w:pStyle w:val="Heading3"/>
      </w:pPr>
      <w:bookmarkStart w:id="7589" w:name="_Toc524527883"/>
      <w:r>
        <w:lastRenderedPageBreak/>
        <w:t>DMF_DEFAULT_DRIVERCLEANUP</w:t>
      </w:r>
      <w:bookmarkEnd w:id="7589"/>
    </w:p>
    <w:p w14:paraId="724EEEE4" w14:textId="77777777" w:rsidR="007123B0" w:rsidRPr="007123B0" w:rsidRDefault="007123B0" w:rsidP="007123B0"/>
    <w:p w14:paraId="6EA188B6" w14:textId="77777777" w:rsidR="007123B0" w:rsidRDefault="007123B0" w:rsidP="007123B0">
      <w:r>
        <w:rPr>
          <w:rFonts w:ascii="Consolas" w:hAnsi="Consolas" w:cs="Consolas"/>
          <w:color w:val="6F008A"/>
          <w:sz w:val="19"/>
          <w:szCs w:val="19"/>
        </w:rPr>
        <w:t>DMF_DEFAULT_DRIVERCLEANUP</w:t>
      </w:r>
      <w:r>
        <w:rPr>
          <w:rFonts w:ascii="Consolas" w:hAnsi="Consolas" w:cs="Consolas"/>
          <w:color w:val="000000"/>
          <w:sz w:val="19"/>
          <w:szCs w:val="19"/>
        </w:rPr>
        <w:t>(DmfDriverContextCleanup)</w:t>
      </w:r>
      <w:r>
        <w:t xml:space="preserve"> </w:t>
      </w:r>
    </w:p>
    <w:p w14:paraId="79002135" w14:textId="5764D1F3" w:rsidR="007123B0" w:rsidRDefault="007123B0" w:rsidP="007123B0">
      <w:r>
        <w:t xml:space="preserve">This macro is used by the Client Driver to tell DMF to use its own </w:t>
      </w:r>
      <w:r w:rsidRPr="00B87C04">
        <w:rPr>
          <w:rStyle w:val="CodeText"/>
        </w:rPr>
        <w:t>DriverContextCleanup</w:t>
      </w:r>
      <w:r>
        <w:t xml:space="preserve"> function. </w:t>
      </w:r>
    </w:p>
    <w:p w14:paraId="43C64965" w14:textId="77777777" w:rsidR="007123B0" w:rsidRDefault="007123B0" w:rsidP="007123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7123B0" w14:paraId="098A0244" w14:textId="77777777" w:rsidTr="00D33F8A">
        <w:tc>
          <w:tcPr>
            <w:tcW w:w="6025" w:type="dxa"/>
          </w:tcPr>
          <w:p w14:paraId="28FA7F0F" w14:textId="48CEAEB3" w:rsidR="007123B0" w:rsidRPr="00B87C04" w:rsidRDefault="007123B0" w:rsidP="00710520">
            <w:pPr>
              <w:rPr>
                <w:rStyle w:val="CodeText"/>
              </w:rPr>
            </w:pPr>
            <w:r w:rsidRPr="00B87C04">
              <w:rPr>
                <w:rStyle w:val="CodeText"/>
              </w:rPr>
              <w:t>DmfDriverContextCleanup</w:t>
            </w:r>
          </w:p>
        </w:tc>
        <w:tc>
          <w:tcPr>
            <w:tcW w:w="3325" w:type="dxa"/>
          </w:tcPr>
          <w:p w14:paraId="2CE93459" w14:textId="77777777" w:rsidR="007123B0" w:rsidRDefault="007123B0" w:rsidP="00710520">
            <w:r>
              <w:t>This parameter can be any name of the Client Driver’s choosing</w:t>
            </w:r>
          </w:p>
        </w:tc>
      </w:tr>
    </w:tbl>
    <w:p w14:paraId="0383696F" w14:textId="77777777" w:rsidR="007123B0" w:rsidRDefault="007123B0" w:rsidP="007123B0"/>
    <w:p w14:paraId="63707B19" w14:textId="77777777" w:rsidR="007123B0" w:rsidRDefault="007123B0" w:rsidP="007123B0">
      <w:pPr>
        <w:pStyle w:val="Heading4"/>
      </w:pPr>
      <w:r>
        <w:t>Returns</w:t>
      </w:r>
    </w:p>
    <w:p w14:paraId="6D2F671F" w14:textId="77777777" w:rsidR="007123B0" w:rsidRPr="00D0357F" w:rsidRDefault="007123B0" w:rsidP="007123B0">
      <w:r>
        <w:t>None</w:t>
      </w:r>
    </w:p>
    <w:p w14:paraId="4E940693" w14:textId="77777777" w:rsidR="007123B0" w:rsidRDefault="007123B0" w:rsidP="007123B0">
      <w:pPr>
        <w:pStyle w:val="Heading4"/>
      </w:pPr>
      <w:r>
        <w:t>Remarks</w:t>
      </w:r>
    </w:p>
    <w:p w14:paraId="7C322DBD" w14:textId="6174C545" w:rsidR="007123B0" w:rsidRDefault="007123B0" w:rsidP="004A459D">
      <w:pPr>
        <w:pStyle w:val="ListParagraph"/>
        <w:numPr>
          <w:ilvl w:val="0"/>
          <w:numId w:val="7"/>
        </w:numPr>
      </w:pPr>
      <w:r>
        <w:t>Client Drivers use this macro to use DMF’s DriverContextCleanup so that the Client Driver does not need to implement its own DriverContextCleanup.</w:t>
      </w:r>
    </w:p>
    <w:p w14:paraId="57C0C4C0" w14:textId="12CCB681" w:rsidR="007123B0" w:rsidRDefault="007123B0" w:rsidP="004A459D">
      <w:pPr>
        <w:pStyle w:val="ListParagraph"/>
        <w:numPr>
          <w:ilvl w:val="0"/>
          <w:numId w:val="7"/>
        </w:numPr>
      </w:pPr>
      <w:r>
        <w:t>This function will uninitialize WPP tracing.</w:t>
      </w:r>
    </w:p>
    <w:p w14:paraId="3E5CCD59" w14:textId="449F4319" w:rsidR="00D0357F" w:rsidRDefault="00D0357F" w:rsidP="008040EC">
      <w:r>
        <w:br w:type="page"/>
      </w:r>
    </w:p>
    <w:p w14:paraId="0E74BF6A" w14:textId="77777777" w:rsidR="00666093" w:rsidRDefault="00666093">
      <w:pPr>
        <w:rPr>
          <w:rFonts w:asciiTheme="majorHAnsi" w:eastAsiaTheme="majorEastAsia" w:hAnsiTheme="majorHAnsi" w:cstheme="majorBidi"/>
          <w:color w:val="2F5496" w:themeColor="accent1" w:themeShade="BF"/>
          <w:sz w:val="26"/>
          <w:szCs w:val="26"/>
        </w:rPr>
      </w:pPr>
    </w:p>
    <w:p w14:paraId="4960166B" w14:textId="1EAD92E0" w:rsidR="008C2E26" w:rsidRDefault="00675183" w:rsidP="00F656B0">
      <w:pPr>
        <w:pStyle w:val="Heading2"/>
      </w:pPr>
      <w:bookmarkStart w:id="7590" w:name="_Toc524527884"/>
      <w:r>
        <w:t>Client Driver</w:t>
      </w:r>
      <w:r w:rsidR="00DE3CB0">
        <w:t xml:space="preserve"> DMF </w:t>
      </w:r>
      <w:r w:rsidR="00E6026A">
        <w:t xml:space="preserve">Initialization </w:t>
      </w:r>
      <w:r w:rsidR="00D0357F">
        <w:t>Functions</w:t>
      </w:r>
      <w:bookmarkEnd w:id="7590"/>
    </w:p>
    <w:p w14:paraId="137C17E7" w14:textId="0367C463" w:rsidR="002153CE" w:rsidRDefault="00F26D09" w:rsidP="00F26D09">
      <w:r>
        <w:t>This section lists and explains all the functions that DMF Clients use to</w:t>
      </w:r>
      <w:r w:rsidR="00560D9A">
        <w:t xml:space="preserve"> </w:t>
      </w:r>
      <w:r w:rsidR="00560D9A" w:rsidRPr="006D5E2E">
        <w:rPr>
          <w:b/>
          <w:u w:val="single"/>
        </w:rPr>
        <w:t>initialize</w:t>
      </w:r>
      <w:r>
        <w:t xml:space="preserve"> DMF.</w:t>
      </w:r>
      <w:r w:rsidR="00316DF1">
        <w:t xml:space="preserve"> </w:t>
      </w:r>
      <w:r w:rsidR="00316DF1" w:rsidRPr="006D5E2E">
        <w:rPr>
          <w:u w:val="single"/>
        </w:rPr>
        <w:t xml:space="preserve">Client </w:t>
      </w:r>
      <w:r w:rsidR="00EB70F0" w:rsidRPr="006D5E2E">
        <w:rPr>
          <w:u w:val="single"/>
        </w:rPr>
        <w:t>D</w:t>
      </w:r>
      <w:r w:rsidR="00316DF1" w:rsidRPr="006D5E2E">
        <w:rPr>
          <w:u w:val="single"/>
        </w:rPr>
        <w:t xml:space="preserve">rivers only need to use these functions if </w:t>
      </w:r>
      <w:r w:rsidR="00EB70F0" w:rsidRPr="006D5E2E">
        <w:rPr>
          <w:u w:val="single"/>
        </w:rPr>
        <w:t xml:space="preserve">the Client Driver </w:t>
      </w:r>
      <w:r w:rsidR="00EB70F0" w:rsidRPr="006D5E2E">
        <w:rPr>
          <w:b/>
          <w:u w:val="single"/>
        </w:rPr>
        <w:t>has</w:t>
      </w:r>
      <w:r w:rsidR="00EB70F0" w:rsidRPr="006D5E2E">
        <w:rPr>
          <w:u w:val="single"/>
        </w:rPr>
        <w:t xml:space="preserve"> its own AddDevice callback</w:t>
      </w:r>
      <w:r w:rsidR="00EB70F0">
        <w:t>.</w:t>
      </w:r>
      <w:r w:rsidR="002153CE">
        <w:t xml:space="preserve"> </w:t>
      </w:r>
    </w:p>
    <w:p w14:paraId="7901E9B8" w14:textId="77777777" w:rsidR="002153CE" w:rsidRPr="00F26D09" w:rsidRDefault="002153CE" w:rsidP="00F26D09"/>
    <w:p w14:paraId="17EC2C0F"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9DE765D" w14:textId="4527BF45" w:rsidR="008C2E26" w:rsidRDefault="008C2E26" w:rsidP="008C2E26">
      <w:pPr>
        <w:pStyle w:val="Heading3"/>
      </w:pPr>
      <w:bookmarkStart w:id="7591" w:name="_Toc524527885"/>
      <w:r>
        <w:lastRenderedPageBreak/>
        <w:t>DMF_DmfDeviceInitAllocate</w:t>
      </w:r>
      <w:bookmarkEnd w:id="7591"/>
    </w:p>
    <w:p w14:paraId="285A1A18" w14:textId="4091CACA" w:rsidR="003921F9" w:rsidDel="00DD321F" w:rsidRDefault="003921F9" w:rsidP="00666093">
      <w:pPr>
        <w:autoSpaceDE w:val="0"/>
        <w:autoSpaceDN w:val="0"/>
        <w:adjustRightInd w:val="0"/>
        <w:rPr>
          <w:del w:id="7592" w:author="Sam Tertzakian" w:date="2018-09-12T15:34:00Z"/>
          <w:rFonts w:ascii="Consolas" w:hAnsi="Consolas" w:cs="Consolas"/>
          <w:color w:val="2B91AF"/>
          <w:sz w:val="19"/>
          <w:szCs w:val="19"/>
        </w:rPr>
      </w:pPr>
    </w:p>
    <w:p w14:paraId="7F448D61" w14:textId="77777777" w:rsidR="00DD321F" w:rsidRDefault="00DD321F" w:rsidP="00666093">
      <w:pPr>
        <w:autoSpaceDE w:val="0"/>
        <w:autoSpaceDN w:val="0"/>
        <w:adjustRightInd w:val="0"/>
        <w:spacing w:after="0" w:line="240" w:lineRule="auto"/>
        <w:rPr>
          <w:ins w:id="7593" w:author="Sam Tertzakian" w:date="2018-09-12T15:34:00Z"/>
          <w:rFonts w:ascii="Consolas" w:hAnsi="Consolas" w:cs="Consolas"/>
          <w:color w:val="2B91AF"/>
          <w:sz w:val="19"/>
          <w:szCs w:val="19"/>
        </w:rPr>
      </w:pPr>
    </w:p>
    <w:p w14:paraId="023ADD88" w14:textId="2DD5D476" w:rsidR="00666093" w:rsidRPr="00DD321F" w:rsidRDefault="00666093" w:rsidP="00666093">
      <w:pPr>
        <w:autoSpaceDE w:val="0"/>
        <w:autoSpaceDN w:val="0"/>
        <w:adjustRightInd w:val="0"/>
        <w:spacing w:after="0" w:line="240" w:lineRule="auto"/>
        <w:rPr>
          <w:rStyle w:val="CodeText"/>
          <w:rPrChange w:id="7594" w:author="Sam Tertzakian" w:date="2018-09-12T15:35:00Z">
            <w:rPr>
              <w:rFonts w:ascii="Consolas" w:hAnsi="Consolas" w:cs="Consolas"/>
              <w:color w:val="000000"/>
              <w:sz w:val="19"/>
              <w:szCs w:val="19"/>
            </w:rPr>
          </w:rPrChange>
        </w:rPr>
      </w:pPr>
      <w:r w:rsidRPr="00DD321F">
        <w:rPr>
          <w:rStyle w:val="CodeText"/>
          <w:rPrChange w:id="7595" w:author="Sam Tertzakian" w:date="2018-09-12T15:35:00Z">
            <w:rPr>
              <w:rFonts w:ascii="Consolas" w:hAnsi="Consolas" w:cs="Consolas"/>
              <w:color w:val="2B91AF"/>
              <w:sz w:val="19"/>
              <w:szCs w:val="19"/>
            </w:rPr>
          </w:rPrChange>
        </w:rPr>
        <w:t>PDMFDEVICE_INIT</w:t>
      </w:r>
      <w:r w:rsidRPr="00DD321F">
        <w:rPr>
          <w:rStyle w:val="CodeText"/>
          <w:rPrChange w:id="7596" w:author="Sam Tertzakian" w:date="2018-09-12T15:35:00Z">
            <w:rPr>
              <w:rFonts w:ascii="Consolas" w:hAnsi="Consolas" w:cs="Consolas"/>
              <w:color w:val="000000"/>
              <w:sz w:val="19"/>
              <w:szCs w:val="19"/>
            </w:rPr>
          </w:rPrChange>
        </w:rPr>
        <w:t xml:space="preserve"> </w:t>
      </w:r>
    </w:p>
    <w:p w14:paraId="27516501" w14:textId="77777777" w:rsidR="00666093" w:rsidRPr="00DD321F" w:rsidRDefault="00666093" w:rsidP="00666093">
      <w:pPr>
        <w:autoSpaceDE w:val="0"/>
        <w:autoSpaceDN w:val="0"/>
        <w:adjustRightInd w:val="0"/>
        <w:spacing w:after="0" w:line="240" w:lineRule="auto"/>
        <w:rPr>
          <w:rStyle w:val="CodeText"/>
          <w:rPrChange w:id="7597" w:author="Sam Tertzakian" w:date="2018-09-12T15:35:00Z">
            <w:rPr>
              <w:rFonts w:ascii="Consolas" w:hAnsi="Consolas" w:cs="Consolas"/>
              <w:color w:val="000000"/>
              <w:sz w:val="19"/>
              <w:szCs w:val="19"/>
            </w:rPr>
          </w:rPrChange>
        </w:rPr>
      </w:pPr>
      <w:r w:rsidRPr="00DD321F">
        <w:rPr>
          <w:rStyle w:val="CodeText"/>
          <w:rPrChange w:id="7598" w:author="Sam Tertzakian" w:date="2018-09-12T15:35:00Z">
            <w:rPr>
              <w:rFonts w:ascii="Consolas" w:hAnsi="Consolas" w:cs="Consolas"/>
              <w:color w:val="000000"/>
              <w:sz w:val="19"/>
              <w:szCs w:val="19"/>
            </w:rPr>
          </w:rPrChange>
        </w:rPr>
        <w:t>DMF_DmfDeviceInitAllocate(</w:t>
      </w:r>
    </w:p>
    <w:p w14:paraId="789C8C7D" w14:textId="77777777" w:rsidR="00666093" w:rsidRPr="00DD321F" w:rsidRDefault="00666093" w:rsidP="00666093">
      <w:pPr>
        <w:autoSpaceDE w:val="0"/>
        <w:autoSpaceDN w:val="0"/>
        <w:adjustRightInd w:val="0"/>
        <w:spacing w:after="0" w:line="240" w:lineRule="auto"/>
        <w:rPr>
          <w:rStyle w:val="CodeText"/>
          <w:rPrChange w:id="7599" w:author="Sam Tertzakian" w:date="2018-09-12T15:35:00Z">
            <w:rPr>
              <w:rFonts w:ascii="Consolas" w:hAnsi="Consolas" w:cs="Consolas"/>
              <w:color w:val="000000"/>
              <w:sz w:val="19"/>
              <w:szCs w:val="19"/>
            </w:rPr>
          </w:rPrChange>
        </w:rPr>
      </w:pPr>
      <w:r w:rsidRPr="00DD321F">
        <w:rPr>
          <w:rStyle w:val="CodeText"/>
          <w:rPrChange w:id="7600" w:author="Sam Tertzakian" w:date="2018-09-12T15:35:00Z">
            <w:rPr>
              <w:rFonts w:ascii="Consolas" w:hAnsi="Consolas" w:cs="Consolas"/>
              <w:color w:val="000000"/>
              <w:sz w:val="19"/>
              <w:szCs w:val="19"/>
            </w:rPr>
          </w:rPrChange>
        </w:rPr>
        <w:t xml:space="preserve">    </w:t>
      </w:r>
      <w:r w:rsidRPr="00DD321F">
        <w:rPr>
          <w:rStyle w:val="CodeText"/>
          <w:rPrChange w:id="7601" w:author="Sam Tertzakian" w:date="2018-09-12T15:35:00Z">
            <w:rPr>
              <w:rFonts w:ascii="Consolas" w:hAnsi="Consolas" w:cs="Consolas"/>
              <w:color w:val="6F008A"/>
              <w:sz w:val="19"/>
              <w:szCs w:val="19"/>
            </w:rPr>
          </w:rPrChange>
        </w:rPr>
        <w:t>_In_opt_</w:t>
      </w:r>
      <w:r w:rsidRPr="00DD321F">
        <w:rPr>
          <w:rStyle w:val="CodeText"/>
          <w:rPrChange w:id="7602" w:author="Sam Tertzakian" w:date="2018-09-12T15:35:00Z">
            <w:rPr>
              <w:rFonts w:ascii="Consolas" w:hAnsi="Consolas" w:cs="Consolas"/>
              <w:color w:val="000000"/>
              <w:sz w:val="19"/>
              <w:szCs w:val="19"/>
            </w:rPr>
          </w:rPrChange>
        </w:rPr>
        <w:t xml:space="preserve"> </w:t>
      </w:r>
      <w:r w:rsidRPr="00DD321F">
        <w:rPr>
          <w:rStyle w:val="CodeText"/>
          <w:rPrChange w:id="7603" w:author="Sam Tertzakian" w:date="2018-09-12T15:35:00Z">
            <w:rPr>
              <w:rFonts w:ascii="Consolas" w:hAnsi="Consolas" w:cs="Consolas"/>
              <w:color w:val="2B91AF"/>
              <w:sz w:val="19"/>
              <w:szCs w:val="19"/>
            </w:rPr>
          </w:rPrChange>
        </w:rPr>
        <w:t>PWDFDEVICE_INIT</w:t>
      </w:r>
      <w:r w:rsidRPr="00DD321F">
        <w:rPr>
          <w:rStyle w:val="CodeText"/>
          <w:rPrChange w:id="7604" w:author="Sam Tertzakian" w:date="2018-09-12T15:35:00Z">
            <w:rPr>
              <w:rFonts w:ascii="Consolas" w:hAnsi="Consolas" w:cs="Consolas"/>
              <w:color w:val="000000"/>
              <w:sz w:val="19"/>
              <w:szCs w:val="19"/>
            </w:rPr>
          </w:rPrChange>
        </w:rPr>
        <w:t xml:space="preserve"> </w:t>
      </w:r>
      <w:r w:rsidRPr="00DD321F">
        <w:rPr>
          <w:rStyle w:val="CodeText"/>
          <w:rPrChange w:id="7605" w:author="Sam Tertzakian" w:date="2018-09-12T15:35:00Z">
            <w:rPr>
              <w:rFonts w:ascii="Consolas" w:hAnsi="Consolas" w:cs="Consolas"/>
              <w:color w:val="808080"/>
              <w:sz w:val="19"/>
              <w:szCs w:val="19"/>
            </w:rPr>
          </w:rPrChange>
        </w:rPr>
        <w:t>DeviceInit</w:t>
      </w:r>
    </w:p>
    <w:p w14:paraId="4B5475E0" w14:textId="76FB437B" w:rsidR="00666093" w:rsidRPr="00DD321F" w:rsidRDefault="00666093" w:rsidP="00666093">
      <w:pPr>
        <w:rPr>
          <w:rStyle w:val="CodeText"/>
          <w:rPrChange w:id="7606" w:author="Sam Tertzakian" w:date="2018-09-12T15:35:00Z">
            <w:rPr>
              <w:rFonts w:ascii="Consolas" w:hAnsi="Consolas" w:cs="Consolas"/>
              <w:color w:val="000000"/>
              <w:sz w:val="19"/>
              <w:szCs w:val="19"/>
            </w:rPr>
          </w:rPrChange>
        </w:rPr>
      </w:pPr>
      <w:r w:rsidRPr="00DD321F">
        <w:rPr>
          <w:rStyle w:val="CodeText"/>
          <w:rPrChange w:id="7607" w:author="Sam Tertzakian" w:date="2018-09-12T15:35:00Z">
            <w:rPr>
              <w:rFonts w:ascii="Consolas" w:hAnsi="Consolas" w:cs="Consolas"/>
              <w:color w:val="000000"/>
              <w:sz w:val="19"/>
              <w:szCs w:val="19"/>
            </w:rPr>
          </w:rPrChange>
        </w:rPr>
        <w:t xml:space="preserve">    )</w:t>
      </w:r>
    </w:p>
    <w:p w14:paraId="06A9DE4A" w14:textId="0CAD7B2F" w:rsidR="00666093" w:rsidRDefault="00666093" w:rsidP="00666093">
      <w:r>
        <w:t xml:space="preserve">This function is called by the </w:t>
      </w:r>
      <w:r w:rsidR="00675183">
        <w:t>Client Driver</w:t>
      </w:r>
      <w:r>
        <w:t xml:space="preserve"> to create an instance of </w:t>
      </w:r>
      <w:r w:rsidRPr="00CA5242">
        <w:rPr>
          <w:rStyle w:val="CodeText"/>
          <w:rPrChange w:id="7608" w:author="Sam Tertzakian" w:date="2018-09-12T15:35:00Z">
            <w:rPr>
              <w:rFonts w:ascii="Consolas" w:hAnsi="Consolas" w:cs="Consolas"/>
              <w:color w:val="2B91AF"/>
              <w:sz w:val="19"/>
              <w:szCs w:val="19"/>
            </w:rPr>
          </w:rPrChange>
        </w:rPr>
        <w:t>PDMFDEVICE_INIT</w:t>
      </w:r>
      <w:r>
        <w:t>.</w:t>
      </w:r>
    </w:p>
    <w:p w14:paraId="525DB1D9" w14:textId="3DC178AD"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5"/>
        <w:gridCol w:w="3325"/>
      </w:tblGrid>
      <w:tr w:rsidR="008C2E26" w14:paraId="7DAD111B" w14:textId="77777777" w:rsidTr="00D33F8A">
        <w:tc>
          <w:tcPr>
            <w:tcW w:w="6025" w:type="dxa"/>
          </w:tcPr>
          <w:p w14:paraId="4F647A8A" w14:textId="77777777" w:rsidR="008C2E26" w:rsidRPr="00B87C04" w:rsidRDefault="008C2E26" w:rsidP="008607F7">
            <w:pPr>
              <w:rPr>
                <w:rStyle w:val="CodeText"/>
              </w:rPr>
            </w:pPr>
            <w:r w:rsidRPr="00B87C04">
              <w:rPr>
                <w:rStyle w:val="CodeText"/>
              </w:rPr>
              <w:t>PWDFDEVICE_INIT DeviceInit</w:t>
            </w:r>
          </w:p>
        </w:tc>
        <w:tc>
          <w:tcPr>
            <w:tcW w:w="3325" w:type="dxa"/>
          </w:tcPr>
          <w:p w14:paraId="5CBDF000" w14:textId="63F02BB1" w:rsidR="008C2E26" w:rsidRDefault="008C2E26" w:rsidP="008607F7">
            <w:r>
              <w:t xml:space="preserve">The structure passed by WDF to the </w:t>
            </w:r>
            <w:r w:rsidR="00675183">
              <w:t>Client Driver</w:t>
            </w:r>
            <w:r>
              <w:t xml:space="preserve">’s </w:t>
            </w:r>
            <w:r w:rsidRPr="00B87C04">
              <w:rPr>
                <w:rStyle w:val="CodeText"/>
              </w:rPr>
              <w:t>AddDevice</w:t>
            </w:r>
            <w:r>
              <w:t xml:space="preserve"> function.</w:t>
            </w:r>
          </w:p>
        </w:tc>
      </w:tr>
    </w:tbl>
    <w:p w14:paraId="04A713E8" w14:textId="77777777" w:rsidR="00666093" w:rsidRDefault="00666093" w:rsidP="00AA14AF"/>
    <w:p w14:paraId="35C48D93" w14:textId="13D59AFA" w:rsidR="008C2E26" w:rsidRDefault="008C2E26" w:rsidP="00666093">
      <w:pPr>
        <w:pStyle w:val="Heading4"/>
      </w:pPr>
      <w:r>
        <w:t>Returns</w:t>
      </w:r>
    </w:p>
    <w:tbl>
      <w:tblPr>
        <w:tblW w:w="0" w:type="auto"/>
        <w:tblLook w:val="04A0" w:firstRow="1" w:lastRow="0" w:firstColumn="1" w:lastColumn="0" w:noHBand="0" w:noVBand="1"/>
      </w:tblPr>
      <w:tblGrid>
        <w:gridCol w:w="6025"/>
        <w:gridCol w:w="3325"/>
      </w:tblGrid>
      <w:tr w:rsidR="008C2E26" w14:paraId="22291403" w14:textId="77777777" w:rsidTr="008C2E26">
        <w:tc>
          <w:tcPr>
            <w:tcW w:w="6025" w:type="dxa"/>
          </w:tcPr>
          <w:p w14:paraId="232E8FB7" w14:textId="65F7C706" w:rsidR="008C2E26" w:rsidRPr="00B87C04" w:rsidRDefault="008C2E26" w:rsidP="008607F7">
            <w:pPr>
              <w:rPr>
                <w:rStyle w:val="CodeText"/>
              </w:rPr>
            </w:pPr>
            <w:r w:rsidRPr="00B87C04">
              <w:rPr>
                <w:rStyle w:val="CodeText"/>
              </w:rPr>
              <w:t>PWDFDEVICE_INIT</w:t>
            </w:r>
          </w:p>
        </w:tc>
        <w:tc>
          <w:tcPr>
            <w:tcW w:w="3325" w:type="dxa"/>
          </w:tcPr>
          <w:p w14:paraId="4C4C320E" w14:textId="75F8EE79" w:rsidR="008C2E26" w:rsidRDefault="008C2E26" w:rsidP="008607F7">
            <w:proofErr w:type="gramStart"/>
            <w:r>
              <w:t>An</w:t>
            </w:r>
            <w:proofErr w:type="gramEnd"/>
            <w:r>
              <w:t xml:space="preserve"> data structure passed to other DMF initialization functions.</w:t>
            </w:r>
          </w:p>
        </w:tc>
      </w:tr>
    </w:tbl>
    <w:p w14:paraId="021CBA95" w14:textId="2F2C5DA2" w:rsidR="008C2E26" w:rsidDel="00282A30" w:rsidRDefault="008C2E26" w:rsidP="005B4564">
      <w:pPr>
        <w:rPr>
          <w:del w:id="7609" w:author="Sam Tertzakian" w:date="2018-09-11T20:12:00Z"/>
        </w:rPr>
      </w:pPr>
    </w:p>
    <w:p w14:paraId="5F3FA7E8" w14:textId="77777777" w:rsidR="00666093" w:rsidRDefault="00666093" w:rsidP="00666093">
      <w:pPr>
        <w:pStyle w:val="Heading4"/>
      </w:pPr>
      <w:r>
        <w:t>Remarks</w:t>
      </w:r>
    </w:p>
    <w:p w14:paraId="6791B852" w14:textId="3D491C3F" w:rsidR="00666093" w:rsidRPr="003921F9" w:rsidRDefault="00666093" w:rsidP="004A459D">
      <w:pPr>
        <w:pStyle w:val="ListParagraph"/>
        <w:numPr>
          <w:ilvl w:val="0"/>
          <w:numId w:val="5"/>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AddDevice callback.</w:t>
      </w:r>
    </w:p>
    <w:p w14:paraId="24A90217" w14:textId="77777777" w:rsidR="00282A30" w:rsidRDefault="00282A30">
      <w:pPr>
        <w:rPr>
          <w:ins w:id="7610" w:author="Sam Tertzakian" w:date="2018-09-11T20:12:00Z"/>
          <w:rFonts w:asciiTheme="majorHAnsi" w:eastAsiaTheme="majorEastAsia" w:hAnsiTheme="majorHAnsi" w:cstheme="majorBidi"/>
          <w:b/>
          <w:bCs/>
          <w:i/>
          <w:iCs/>
          <w:color w:val="000000" w:themeColor="text1"/>
        </w:rPr>
      </w:pPr>
      <w:ins w:id="7611" w:author="Sam Tertzakian" w:date="2018-09-11T20:12:00Z">
        <w:r>
          <w:br w:type="page"/>
        </w:r>
      </w:ins>
    </w:p>
    <w:p w14:paraId="1B1AAB4A" w14:textId="5410D42F" w:rsidR="00730207" w:rsidRDefault="00730207" w:rsidP="00730207">
      <w:pPr>
        <w:pStyle w:val="Heading4"/>
      </w:pPr>
      <w:r>
        <w:lastRenderedPageBreak/>
        <w:t>Example</w:t>
      </w:r>
    </w:p>
    <w:p w14:paraId="1EAC27B1" w14:textId="77777777" w:rsidR="00B203EE" w:rsidRDefault="00B203EE" w:rsidP="003237FA">
      <w:pPr>
        <w:pStyle w:val="CodeBlock"/>
        <w:rPr>
          <w:color w:val="000000"/>
        </w:rPr>
      </w:pPr>
      <w:r>
        <w:rPr>
          <w:color w:val="000000"/>
        </w:rPr>
        <w:t xml:space="preserve">    </w:t>
      </w:r>
      <w:r>
        <w:t>WDF_PNPPOWER_EVENT_CALLBACKS</w:t>
      </w:r>
      <w:r>
        <w:rPr>
          <w:color w:val="000000"/>
        </w:rPr>
        <w:t xml:space="preserve"> pnpPowerCallbacks;</w:t>
      </w:r>
    </w:p>
    <w:p w14:paraId="4D7B642D" w14:textId="77777777" w:rsidR="00B203EE" w:rsidRDefault="00B203EE" w:rsidP="003237FA">
      <w:pPr>
        <w:pStyle w:val="CodeBlock"/>
      </w:pPr>
      <w:r>
        <w:t xml:space="preserve">    WDF_OBJECT_ATTRIBUTES deviceAttributes;</w:t>
      </w:r>
    </w:p>
    <w:p w14:paraId="11BEF901" w14:textId="77777777" w:rsidR="00B203EE" w:rsidRDefault="00B203EE" w:rsidP="003237FA">
      <w:pPr>
        <w:pStyle w:val="CodeBlock"/>
      </w:pPr>
      <w:r>
        <w:t xml:space="preserve">    PDEVICE_CONTEXT deviceContext;</w:t>
      </w:r>
    </w:p>
    <w:p w14:paraId="666348FE" w14:textId="77777777" w:rsidR="00B203EE" w:rsidRDefault="00B203EE" w:rsidP="003237FA">
      <w:pPr>
        <w:pStyle w:val="CodeBlock"/>
      </w:pPr>
      <w:r>
        <w:t xml:space="preserve">    WDFDEVICE device;</w:t>
      </w:r>
    </w:p>
    <w:p w14:paraId="09F429DE" w14:textId="77777777" w:rsidR="00B203EE" w:rsidRDefault="00B203EE" w:rsidP="003237FA">
      <w:pPr>
        <w:pStyle w:val="CodeBlock"/>
      </w:pPr>
      <w:r>
        <w:t xml:space="preserve">    WDF_DEVICE_STATE deviceState;</w:t>
      </w:r>
    </w:p>
    <w:p w14:paraId="76F6EB35" w14:textId="77777777" w:rsidR="00B203EE" w:rsidRDefault="00B203EE" w:rsidP="003237FA">
      <w:pPr>
        <w:pStyle w:val="CodeBlock"/>
      </w:pPr>
      <w:r>
        <w:t xml:space="preserve">    NTSTATUS ntStatus;</w:t>
      </w:r>
    </w:p>
    <w:p w14:paraId="79AA4DFB" w14:textId="77777777" w:rsidR="00B203EE" w:rsidRDefault="00B203EE" w:rsidP="003237FA">
      <w:pPr>
        <w:pStyle w:val="CodeBlock"/>
      </w:pPr>
      <w:r>
        <w:t xml:space="preserve">    WDF_TIMER_CONFIG timerConfig;</w:t>
      </w:r>
    </w:p>
    <w:p w14:paraId="157E8E99" w14:textId="77777777" w:rsidR="00B203EE" w:rsidRDefault="00B203EE" w:rsidP="003237FA">
      <w:pPr>
        <w:pStyle w:val="CodeBlock"/>
      </w:pPr>
      <w:r>
        <w:t xml:space="preserve">    WDF_OBJECT_ATTRIBUTES timerAttributes;</w:t>
      </w:r>
    </w:p>
    <w:p w14:paraId="3331332A" w14:textId="77777777" w:rsidR="00B203EE" w:rsidRDefault="00B203EE" w:rsidP="003237FA">
      <w:pPr>
        <w:pStyle w:val="CodeBlock"/>
      </w:pPr>
      <w:r>
        <w:t xml:space="preserve">    DMF_EVENT_CALLBACKS dmfCallbacks;</w:t>
      </w:r>
    </w:p>
    <w:p w14:paraId="018492DA" w14:textId="77777777" w:rsidR="00B203EE" w:rsidRDefault="00B203EE" w:rsidP="003237FA">
      <w:pPr>
        <w:pStyle w:val="CodeBlock"/>
      </w:pPr>
      <w:r>
        <w:t xml:space="preserve">    DMF_CONFIG_BranchTrack branchTrackModuleConfig;</w:t>
      </w:r>
    </w:p>
    <w:p w14:paraId="56025856" w14:textId="77777777" w:rsidR="00B203EE" w:rsidRDefault="00B203EE" w:rsidP="003237FA">
      <w:pPr>
        <w:pStyle w:val="CodeBlock"/>
      </w:pPr>
      <w:r>
        <w:t xml:space="preserve">    PDMFDEVICE_INIT dmfDeviceInit;</w:t>
      </w:r>
    </w:p>
    <w:p w14:paraId="3303BC5A" w14:textId="77777777" w:rsidR="00B203EE" w:rsidRDefault="00B203EE" w:rsidP="003237FA">
      <w:pPr>
        <w:pStyle w:val="CodeBlock"/>
      </w:pPr>
    </w:p>
    <w:p w14:paraId="315D9739" w14:textId="77777777" w:rsidR="00B203EE" w:rsidRDefault="00B203EE" w:rsidP="003237FA">
      <w:pPr>
        <w:pStyle w:val="CodeBlock"/>
        <w:rPr>
          <w:color w:val="000000"/>
        </w:rPr>
      </w:pPr>
      <w:r>
        <w:rPr>
          <w:color w:val="000000"/>
        </w:rPr>
        <w:t xml:space="preserve">    </w:t>
      </w:r>
      <w:r>
        <w:t>PAGED_CODE</w:t>
      </w:r>
      <w:r>
        <w:rPr>
          <w:color w:val="000000"/>
        </w:rPr>
        <w:t>();</w:t>
      </w:r>
    </w:p>
    <w:p w14:paraId="6E7F26F8" w14:textId="77777777" w:rsidR="00B203EE" w:rsidRDefault="00B203EE" w:rsidP="003237FA">
      <w:pPr>
        <w:pStyle w:val="CodeBlock"/>
      </w:pPr>
    </w:p>
    <w:p w14:paraId="1F06D9F4" w14:textId="77777777" w:rsidR="00B203EE" w:rsidRDefault="00B203EE" w:rsidP="003237FA">
      <w:pPr>
        <w:pStyle w:val="CodeBlock"/>
      </w:pPr>
      <w:r>
        <w:t xml:space="preserve">    </w:t>
      </w:r>
      <w:r>
        <w:rPr>
          <w:color w:val="6F008A"/>
        </w:rPr>
        <w:t>FuncEntry</w:t>
      </w:r>
      <w:r>
        <w:t>(TRACE_DEVICE);</w:t>
      </w:r>
    </w:p>
    <w:p w14:paraId="64E421CE" w14:textId="77777777" w:rsidR="00B203EE" w:rsidRDefault="00B203EE" w:rsidP="003237FA">
      <w:pPr>
        <w:pStyle w:val="CodeBlock"/>
      </w:pPr>
    </w:p>
    <w:p w14:paraId="1EF1D692" w14:textId="77777777" w:rsidR="00B203EE" w:rsidRDefault="00B203EE" w:rsidP="003237FA">
      <w:pPr>
        <w:pStyle w:val="CodeBlock"/>
      </w:pPr>
      <w:r>
        <w:t xml:space="preserve">    dmfDeviceInit = DMF_DmfDeviceInitAllocate(</w:t>
      </w:r>
      <w:r>
        <w:rPr>
          <w:color w:val="808080"/>
        </w:rPr>
        <w:t>DeviceInit</w:t>
      </w:r>
      <w:r>
        <w:t>);</w:t>
      </w:r>
    </w:p>
    <w:p w14:paraId="3EC166BF" w14:textId="77777777" w:rsidR="00B203EE" w:rsidRDefault="00B203EE" w:rsidP="003237FA">
      <w:pPr>
        <w:pStyle w:val="CodeBlock"/>
      </w:pPr>
    </w:p>
    <w:p w14:paraId="1C8F80B6" w14:textId="77777777" w:rsidR="00B203EE" w:rsidRDefault="00B203EE" w:rsidP="003237FA">
      <w:pPr>
        <w:pStyle w:val="CodeBlock"/>
      </w:pPr>
      <w:r>
        <w:t xml:space="preserve">    DMF_DmfDeviceInitHookFileObjectConfig(dmfDeviceInit,</w:t>
      </w:r>
    </w:p>
    <w:p w14:paraId="484978FE" w14:textId="77777777" w:rsidR="00B203EE" w:rsidRDefault="00B203EE" w:rsidP="003237FA">
      <w:pPr>
        <w:pStyle w:val="CodeBlock"/>
      </w:pPr>
      <w:r>
        <w:t xml:space="preserve">                                          </w:t>
      </w:r>
      <w:r>
        <w:rPr>
          <w:color w:val="6F008A"/>
        </w:rPr>
        <w:t>NULL</w:t>
      </w:r>
      <w:r>
        <w:t>);</w:t>
      </w:r>
    </w:p>
    <w:p w14:paraId="45B38EED" w14:textId="77777777" w:rsidR="00B203EE" w:rsidRDefault="00B203EE" w:rsidP="003237FA">
      <w:pPr>
        <w:pStyle w:val="CodeBlock"/>
      </w:pPr>
      <w:r>
        <w:t xml:space="preserve">    DMF_DmfDeviceInitHookPowerPolicyEventCallbacks(dmfDeviceInit,</w:t>
      </w:r>
    </w:p>
    <w:p w14:paraId="147EEE18" w14:textId="77777777" w:rsidR="00B203EE" w:rsidRDefault="00B203EE" w:rsidP="003237FA">
      <w:pPr>
        <w:pStyle w:val="CodeBlock"/>
      </w:pPr>
      <w:r>
        <w:t xml:space="preserve">                                                   </w:t>
      </w:r>
      <w:r>
        <w:rPr>
          <w:color w:val="6F008A"/>
        </w:rPr>
        <w:t>NULL</w:t>
      </w:r>
      <w:r>
        <w:t>);</w:t>
      </w:r>
    </w:p>
    <w:p w14:paraId="6480D9F2" w14:textId="77777777" w:rsidR="00B203EE" w:rsidRDefault="00B203EE" w:rsidP="003237FA">
      <w:pPr>
        <w:pStyle w:val="CodeBlock"/>
      </w:pPr>
    </w:p>
    <w:p w14:paraId="3E3600D7" w14:textId="77777777" w:rsidR="00B203EE" w:rsidRDefault="00B203EE" w:rsidP="003237FA">
      <w:pPr>
        <w:pStyle w:val="CodeBlock"/>
      </w:pPr>
      <w:r>
        <w:t xml:space="preserve">    WDF_PNPPOWER_EVENT_CALLBACKS_INIT(&amp;pnpPowerCallbacks);</w:t>
      </w:r>
    </w:p>
    <w:p w14:paraId="38CB0F79" w14:textId="77777777" w:rsidR="00B203EE" w:rsidRDefault="00B203EE" w:rsidP="003237FA">
      <w:pPr>
        <w:pStyle w:val="CodeBlock"/>
      </w:pPr>
      <w:r>
        <w:t xml:space="preserve">    pnpPowerCallbacks.EvtDeviceD0Entry = SurfaceButtonEvtDeviceD0Entry;</w:t>
      </w:r>
    </w:p>
    <w:p w14:paraId="611D66DA" w14:textId="77777777" w:rsidR="00B203EE" w:rsidRDefault="00B203EE" w:rsidP="003237FA">
      <w:pPr>
        <w:pStyle w:val="CodeBlock"/>
      </w:pPr>
      <w:r>
        <w:t xml:space="preserve">    pnpPowerCallbacks.EvtDeviceD0Exit = SurfaceButtonEvtDeviceD0Exit;</w:t>
      </w:r>
    </w:p>
    <w:p w14:paraId="3FFFA77D" w14:textId="77777777" w:rsidR="00B203EE" w:rsidRDefault="00B203EE" w:rsidP="003237FA">
      <w:pPr>
        <w:pStyle w:val="CodeBlock"/>
      </w:pPr>
      <w:r>
        <w:t xml:space="preserve">    pnpPowerCallbacks.EvtDevicePrepareHardware = SurfaceButtonEvtDevicePrepareHardware;</w:t>
      </w:r>
    </w:p>
    <w:p w14:paraId="4DC94EA3" w14:textId="77777777" w:rsidR="00B203EE" w:rsidRDefault="00B203EE" w:rsidP="003237FA">
      <w:pPr>
        <w:pStyle w:val="CodeBlock"/>
      </w:pPr>
    </w:p>
    <w:p w14:paraId="3EDA9017" w14:textId="77777777" w:rsidR="00B203EE" w:rsidRDefault="00B203EE" w:rsidP="003237FA">
      <w:pPr>
        <w:pStyle w:val="CodeBlock"/>
      </w:pPr>
      <w:r>
        <w:t xml:space="preserve">    DMF_DmfDeviceInitHookPnpPowerEventCallbacks(dmfDeviceInit,</w:t>
      </w:r>
    </w:p>
    <w:p w14:paraId="61D6AA21" w14:textId="77777777" w:rsidR="00B203EE" w:rsidRDefault="00B203EE" w:rsidP="003237FA">
      <w:pPr>
        <w:pStyle w:val="CodeBlock"/>
      </w:pPr>
      <w:r>
        <w:t xml:space="preserve">                                                &amp;pnpPowerCallbacks);</w:t>
      </w:r>
    </w:p>
    <w:p w14:paraId="0349A3C9" w14:textId="77777777" w:rsidR="00B203EE" w:rsidRDefault="00B203EE" w:rsidP="003237FA">
      <w:pPr>
        <w:pStyle w:val="CodeBlock"/>
      </w:pPr>
      <w:r>
        <w:t xml:space="preserve">    WdfDeviceInitSetPnpPowerEventCallbacks(</w:t>
      </w:r>
      <w:r>
        <w:rPr>
          <w:color w:val="808080"/>
        </w:rPr>
        <w:t>DeviceInit</w:t>
      </w:r>
      <w:r>
        <w:t xml:space="preserve">, </w:t>
      </w:r>
    </w:p>
    <w:p w14:paraId="3B1D09CC" w14:textId="77777777" w:rsidR="00B203EE" w:rsidRDefault="00B203EE" w:rsidP="003237FA">
      <w:pPr>
        <w:pStyle w:val="CodeBlock"/>
      </w:pPr>
      <w:r>
        <w:t xml:space="preserve">                                           &amp;pnpPowerCallbacks);</w:t>
      </w:r>
    </w:p>
    <w:p w14:paraId="640D9E4B" w14:textId="77777777" w:rsidR="00B203EE" w:rsidRDefault="00B203EE" w:rsidP="003237FA">
      <w:pPr>
        <w:pStyle w:val="CodeBlock"/>
      </w:pPr>
    </w:p>
    <w:p w14:paraId="797E8327" w14:textId="77777777" w:rsidR="00B203EE" w:rsidRDefault="00B203EE" w:rsidP="003237FA">
      <w:pPr>
        <w:pStyle w:val="CodeBlock"/>
      </w:pPr>
      <w:r>
        <w:t xml:space="preserve">    WdfDeviceInitSetDeviceType(</w:t>
      </w:r>
      <w:r>
        <w:rPr>
          <w:color w:val="808080"/>
        </w:rPr>
        <w:t>DeviceInit</w:t>
      </w:r>
      <w:r>
        <w:t xml:space="preserve">, </w:t>
      </w:r>
    </w:p>
    <w:p w14:paraId="057A5C31" w14:textId="394B5EB9" w:rsidR="00B203EE" w:rsidDel="00282A30" w:rsidRDefault="00B203EE">
      <w:pPr>
        <w:pStyle w:val="CodeBlock"/>
        <w:rPr>
          <w:del w:id="7612" w:author="Sam Tertzakian" w:date="2018-09-11T20:13:00Z"/>
        </w:rPr>
      </w:pPr>
      <w:r>
        <w:t xml:space="preserve">                               </w:t>
      </w:r>
      <w:r>
        <w:rPr>
          <w:color w:val="6F008A"/>
        </w:rPr>
        <w:t>FILE_DEVICE_UNKNOWN</w:t>
      </w:r>
      <w:r>
        <w:t>);</w:t>
      </w:r>
    </w:p>
    <w:p w14:paraId="124F725E" w14:textId="676929DC" w:rsidR="00B203EE" w:rsidDel="00282A30" w:rsidRDefault="00B203EE">
      <w:pPr>
        <w:pStyle w:val="CodeBlock"/>
        <w:rPr>
          <w:del w:id="7613" w:author="Sam Tertzakian" w:date="2018-09-11T20:13:00Z"/>
          <w:rFonts w:ascii="Courier New" w:hAnsi="Courier New"/>
        </w:rPr>
        <w:pPrChange w:id="7614" w:author="Sam Tertzakian" w:date="2018-09-12T14:46:00Z">
          <w:pPr/>
        </w:pPrChange>
      </w:pPr>
      <w:del w:id="7615" w:author="Sam Tertzakian" w:date="2018-09-11T20:13:00Z">
        <w:r w:rsidDel="00282A30">
          <w:br w:type="page"/>
        </w:r>
      </w:del>
    </w:p>
    <w:p w14:paraId="5BEE552A" w14:textId="77777777" w:rsidR="00282A30" w:rsidRDefault="00B203EE" w:rsidP="003237FA">
      <w:pPr>
        <w:pStyle w:val="CodeBlock"/>
        <w:rPr>
          <w:ins w:id="7616" w:author="Sam Tertzakian" w:date="2018-09-11T20:13:00Z"/>
        </w:rPr>
      </w:pPr>
      <w:del w:id="7617" w:author="Sam Tertzakian" w:date="2018-09-11T20:13:00Z">
        <w:r w:rsidDel="00282A30">
          <w:delText xml:space="preserve">    </w:delText>
        </w:r>
      </w:del>
    </w:p>
    <w:p w14:paraId="422F825E" w14:textId="6D206CC9" w:rsidR="00B203EE" w:rsidRDefault="00282A30" w:rsidP="003237FA">
      <w:pPr>
        <w:pStyle w:val="CodeBlock"/>
      </w:pPr>
      <w:ins w:id="7618" w:author="Sam Tertzakian" w:date="2018-09-11T20:13:00Z">
        <w:r>
          <w:t xml:space="preserve">    </w:t>
        </w:r>
      </w:ins>
      <w:r w:rsidR="00B203EE">
        <w:t>WdfDeviceInitSetIoType(</w:t>
      </w:r>
      <w:r w:rsidR="00B203EE">
        <w:rPr>
          <w:color w:val="808080"/>
        </w:rPr>
        <w:t>DeviceInit</w:t>
      </w:r>
      <w:r w:rsidR="00B203EE">
        <w:t xml:space="preserve">, </w:t>
      </w:r>
    </w:p>
    <w:p w14:paraId="33A91D53" w14:textId="77777777" w:rsidR="00B203EE" w:rsidRDefault="00B203EE" w:rsidP="003237FA">
      <w:pPr>
        <w:pStyle w:val="CodeBlock"/>
      </w:pPr>
      <w:r>
        <w:t xml:space="preserve">                           </w:t>
      </w:r>
      <w:r>
        <w:rPr>
          <w:color w:val="2F4F4F"/>
        </w:rPr>
        <w:t>WdfDeviceIoBuffered</w:t>
      </w:r>
      <w:r>
        <w:t>);</w:t>
      </w:r>
    </w:p>
    <w:p w14:paraId="79D6D66F" w14:textId="77777777" w:rsidR="00B203EE" w:rsidRDefault="00B203EE" w:rsidP="003237FA">
      <w:pPr>
        <w:pStyle w:val="CodeBlock"/>
      </w:pPr>
      <w:r>
        <w:t xml:space="preserve">    WdfDeviceInitSetExclusive(</w:t>
      </w:r>
      <w:r>
        <w:rPr>
          <w:color w:val="808080"/>
        </w:rPr>
        <w:t>DeviceInit</w:t>
      </w:r>
      <w:r>
        <w:t xml:space="preserve">, </w:t>
      </w:r>
    </w:p>
    <w:p w14:paraId="41ED65FF" w14:textId="77777777" w:rsidR="00B203EE" w:rsidRDefault="00B203EE" w:rsidP="003237FA">
      <w:pPr>
        <w:pStyle w:val="CodeBlock"/>
      </w:pPr>
      <w:r>
        <w:t xml:space="preserve">                              </w:t>
      </w:r>
      <w:r>
        <w:rPr>
          <w:color w:val="6F008A"/>
        </w:rPr>
        <w:t>FALSE</w:t>
      </w:r>
      <w:r>
        <w:t>);</w:t>
      </w:r>
    </w:p>
    <w:p w14:paraId="4B6EC346" w14:textId="77777777" w:rsidR="00B203EE" w:rsidRDefault="00B203EE" w:rsidP="003237FA">
      <w:pPr>
        <w:pStyle w:val="CodeBlock"/>
      </w:pPr>
    </w:p>
    <w:p w14:paraId="734633E3" w14:textId="77777777" w:rsidR="00B203EE" w:rsidRDefault="00B203EE" w:rsidP="003237FA">
      <w:pPr>
        <w:pStyle w:val="CodeBlock"/>
        <w:rPr>
          <w:color w:val="000000"/>
        </w:rPr>
      </w:pPr>
      <w:r>
        <w:rPr>
          <w:color w:val="000000"/>
        </w:rPr>
        <w:t xml:space="preserve">    </w:t>
      </w:r>
      <w:r>
        <w:t>WDF_OBJECT_ATTRIBUTES_INIT_CONTEXT_TYPE</w:t>
      </w:r>
      <w:r>
        <w:rPr>
          <w:color w:val="000000"/>
        </w:rPr>
        <w:t xml:space="preserve">(&amp;deviceAttributes, </w:t>
      </w:r>
    </w:p>
    <w:p w14:paraId="67417509" w14:textId="77777777" w:rsidR="00B203EE" w:rsidRDefault="00B203EE" w:rsidP="003237FA">
      <w:pPr>
        <w:pStyle w:val="CodeBlock"/>
      </w:pPr>
      <w:r>
        <w:t xml:space="preserve">                                            DEVICE_CONTEXT);</w:t>
      </w:r>
    </w:p>
    <w:p w14:paraId="5533D7EC" w14:textId="77777777" w:rsidR="00B203EE" w:rsidRDefault="00B203EE" w:rsidP="003237FA">
      <w:pPr>
        <w:pStyle w:val="CodeBlock"/>
      </w:pPr>
      <w:r>
        <w:t xml:space="preserve">    deviceAttributes.EvtCleanupCallback = SurfaceButtonEvtDeviceContextCleanup;</w:t>
      </w:r>
    </w:p>
    <w:p w14:paraId="40EF6A07" w14:textId="77777777" w:rsidR="00B203EE" w:rsidRDefault="00B203EE" w:rsidP="003237FA">
      <w:pPr>
        <w:pStyle w:val="CodeBlock"/>
      </w:pPr>
      <w:r>
        <w:t xml:space="preserve">    ntStatus = WdfDeviceCreate(&amp;</w:t>
      </w:r>
      <w:r>
        <w:rPr>
          <w:color w:val="808080"/>
        </w:rPr>
        <w:t>DeviceInit</w:t>
      </w:r>
      <w:r>
        <w:t xml:space="preserve">, </w:t>
      </w:r>
    </w:p>
    <w:p w14:paraId="3BC35A99" w14:textId="77777777" w:rsidR="00B203EE" w:rsidRDefault="00B203EE" w:rsidP="003237FA">
      <w:pPr>
        <w:pStyle w:val="CodeBlock"/>
      </w:pPr>
      <w:r>
        <w:t xml:space="preserve">                               &amp;deviceAttributes, </w:t>
      </w:r>
    </w:p>
    <w:p w14:paraId="50776112" w14:textId="77777777" w:rsidR="00B203EE" w:rsidRDefault="00B203EE" w:rsidP="003237FA">
      <w:pPr>
        <w:pStyle w:val="CodeBlock"/>
      </w:pPr>
      <w:r>
        <w:t xml:space="preserve">                               &amp;device);</w:t>
      </w:r>
    </w:p>
    <w:p w14:paraId="0ED3BFF1" w14:textId="77777777" w:rsidR="00B203EE" w:rsidRDefault="00B203EE" w:rsidP="003237FA">
      <w:pPr>
        <w:pStyle w:val="CodeBlock"/>
      </w:pPr>
      <w:r>
        <w:t xml:space="preserve">    </w:t>
      </w:r>
      <w:r>
        <w:rPr>
          <w:color w:val="0000FF"/>
        </w:rPr>
        <w:t>if</w:t>
      </w:r>
      <w:r>
        <w:t xml:space="preserve"> (!</w:t>
      </w:r>
      <w:r>
        <w:rPr>
          <w:color w:val="6F008A"/>
        </w:rPr>
        <w:t>NT_SUCCESS</w:t>
      </w:r>
      <w:r>
        <w:t xml:space="preserve">(ntStatus)) </w:t>
      </w:r>
    </w:p>
    <w:p w14:paraId="6C773034" w14:textId="77777777" w:rsidR="00B203EE" w:rsidRDefault="00B203EE" w:rsidP="003237FA">
      <w:pPr>
        <w:pStyle w:val="CodeBlock"/>
      </w:pPr>
      <w:r>
        <w:t xml:space="preserve">    {</w:t>
      </w:r>
    </w:p>
    <w:p w14:paraId="7D077905" w14:textId="77777777" w:rsidR="00B203EE" w:rsidRDefault="00B203EE" w:rsidP="003237FA">
      <w:pPr>
        <w:pStyle w:val="CodeBlock"/>
      </w:pPr>
      <w:r>
        <w:t xml:space="preserve">        </w:t>
      </w:r>
      <w:r>
        <w:rPr>
          <w:color w:val="0000FF"/>
        </w:rPr>
        <w:t>goto</w:t>
      </w:r>
      <w:r>
        <w:t xml:space="preserve"> Exit;</w:t>
      </w:r>
    </w:p>
    <w:p w14:paraId="22BA9D45" w14:textId="77777777" w:rsidR="00B203EE" w:rsidRDefault="00B203EE" w:rsidP="003237FA">
      <w:pPr>
        <w:pStyle w:val="CodeBlock"/>
      </w:pPr>
      <w:r>
        <w:t xml:space="preserve">    }</w:t>
      </w:r>
    </w:p>
    <w:p w14:paraId="6C301BA2" w14:textId="77777777" w:rsidR="00B203EE" w:rsidRDefault="00B203EE" w:rsidP="003237FA">
      <w:pPr>
        <w:pStyle w:val="CodeBlock"/>
      </w:pPr>
    </w:p>
    <w:p w14:paraId="062ACAF5" w14:textId="77777777" w:rsidR="00B203EE" w:rsidRDefault="00B203EE" w:rsidP="003237FA">
      <w:pPr>
        <w:pStyle w:val="CodeBlock"/>
      </w:pPr>
      <w:r>
        <w:t xml:space="preserve">    deviceContext = DeviceContextGet(device);</w:t>
      </w:r>
    </w:p>
    <w:p w14:paraId="32B8DFD0" w14:textId="77777777" w:rsidR="00B203EE" w:rsidRDefault="00B203EE" w:rsidP="003237FA">
      <w:pPr>
        <w:pStyle w:val="CodeBlock"/>
      </w:pPr>
      <w:r>
        <w:t xml:space="preserve">    RtlSecureZeroMemory(deviceContext,</w:t>
      </w:r>
    </w:p>
    <w:p w14:paraId="796EFAFC" w14:textId="77777777" w:rsidR="00B203EE" w:rsidRDefault="00B203EE" w:rsidP="003237FA">
      <w:pPr>
        <w:pStyle w:val="CodeBlock"/>
      </w:pPr>
      <w:r>
        <w:t xml:space="preserve">                        </w:t>
      </w:r>
      <w:r>
        <w:rPr>
          <w:color w:val="0000FF"/>
        </w:rPr>
        <w:t>sizeof</w:t>
      </w:r>
      <w:r>
        <w:t>(DEVICE_CONTEXT));</w:t>
      </w:r>
    </w:p>
    <w:p w14:paraId="319FA03E" w14:textId="77777777" w:rsidR="00B203EE" w:rsidRDefault="00B203EE" w:rsidP="003237FA">
      <w:pPr>
        <w:pStyle w:val="CodeBlock"/>
      </w:pPr>
    </w:p>
    <w:p w14:paraId="53D32664" w14:textId="77777777" w:rsidR="00B203EE" w:rsidRDefault="00B203EE" w:rsidP="003237FA">
      <w:pPr>
        <w:pStyle w:val="CodeBlock"/>
      </w:pPr>
      <w:r>
        <w:t xml:space="preserve">    deviceContext-&gt;WdfDevice = device;</w:t>
      </w:r>
    </w:p>
    <w:p w14:paraId="6674A92F" w14:textId="77777777" w:rsidR="00B203EE" w:rsidRDefault="00B203EE" w:rsidP="003237FA">
      <w:pPr>
        <w:pStyle w:val="CodeBlock"/>
      </w:pPr>
    </w:p>
    <w:p w14:paraId="0C5DF1C8" w14:textId="77777777" w:rsidR="00B203EE" w:rsidRDefault="00B203EE" w:rsidP="003237FA">
      <w:pPr>
        <w:pStyle w:val="CodeBlock"/>
      </w:pPr>
    </w:p>
    <w:p w14:paraId="0B113C6F" w14:textId="77777777" w:rsidR="00B203EE" w:rsidRDefault="00B203EE" w:rsidP="003237FA">
      <w:pPr>
        <w:pStyle w:val="CodeBlock"/>
      </w:pPr>
      <w:r>
        <w:t xml:space="preserve">    DMF_EVENT_CALLBACKS_INIT(&amp;dmfCallbacks);</w:t>
      </w:r>
    </w:p>
    <w:p w14:paraId="2F481956" w14:textId="77777777" w:rsidR="00B203EE" w:rsidRDefault="00B203EE" w:rsidP="003237FA">
      <w:pPr>
        <w:pStyle w:val="CodeBlock"/>
      </w:pPr>
      <w:r>
        <w:t xml:space="preserve">    dmfCallbacks.EvtDmfDeviceModulesAdd = DmfDeviceModulesAdd;</w:t>
      </w:r>
    </w:p>
    <w:p w14:paraId="7C00B5C1" w14:textId="77777777" w:rsidR="00B203EE" w:rsidRDefault="00B203EE" w:rsidP="003237FA">
      <w:pPr>
        <w:pStyle w:val="CodeBlock"/>
      </w:pPr>
      <w:r>
        <w:t xml:space="preserve">    DMF_DmfDeviceInitSetEventCallbacks(dmfDeviceInit,</w:t>
      </w:r>
    </w:p>
    <w:p w14:paraId="4249B230" w14:textId="77777777" w:rsidR="00B203EE" w:rsidRDefault="00B203EE" w:rsidP="003237FA">
      <w:pPr>
        <w:pStyle w:val="CodeBlock"/>
      </w:pPr>
      <w:r>
        <w:t xml:space="preserve">                                       &amp;dmfCallbacks);</w:t>
      </w:r>
    </w:p>
    <w:p w14:paraId="2045A5B2" w14:textId="77777777" w:rsidR="00B203EE" w:rsidRDefault="00B203EE" w:rsidP="003237FA">
      <w:pPr>
        <w:pStyle w:val="CodeBlock"/>
      </w:pPr>
    </w:p>
    <w:p w14:paraId="2AF2515E" w14:textId="77777777" w:rsidR="00B203EE" w:rsidRDefault="00B203EE" w:rsidP="003237FA">
      <w:pPr>
        <w:pStyle w:val="CodeBlock"/>
      </w:pPr>
      <w:r>
        <w:t xml:space="preserve">    ntStatus = DMF_ModulesCreate(device,</w:t>
      </w:r>
    </w:p>
    <w:p w14:paraId="2D28435D" w14:textId="77777777" w:rsidR="00B203EE" w:rsidRDefault="00B203EE" w:rsidP="003237FA">
      <w:pPr>
        <w:pStyle w:val="CodeBlock"/>
      </w:pPr>
      <w:r>
        <w:t xml:space="preserve">                                 &amp;dmfDeviceInit,</w:t>
      </w:r>
    </w:p>
    <w:p w14:paraId="02D2CB97" w14:textId="7CAD13CF" w:rsidR="00B203EE" w:rsidRDefault="00B203EE" w:rsidP="003237FA">
      <w:pPr>
        <w:pStyle w:val="CodeBlock"/>
      </w:pPr>
      <w:r>
        <w:t xml:space="preserve">                                 deviceContext);</w:t>
      </w:r>
    </w:p>
    <w:p w14:paraId="4FC4C457" w14:textId="5E0F7B7D" w:rsidR="00D50D1E" w:rsidRDefault="00D50D1E" w:rsidP="00D50D1E">
      <w:pPr>
        <w:rPr>
          <w:ins w:id="7619" w:author="Sam Tertzakian" w:date="2018-09-11T20:15:00Z"/>
        </w:rPr>
      </w:pPr>
    </w:p>
    <w:p w14:paraId="13015376" w14:textId="01D8B030" w:rsidR="003F4F9D" w:rsidRPr="00D50D1E" w:rsidRDefault="003F4F9D">
      <w:pPr>
        <w:pStyle w:val="Heading3"/>
        <w:pPrChange w:id="7620" w:author="Sam Tertzakian" w:date="2018-09-11T20:15:00Z">
          <w:pPr/>
        </w:pPrChange>
      </w:pPr>
      <w:bookmarkStart w:id="7621" w:name="_Toc524527886"/>
      <w:ins w:id="7622" w:author="Sam Tertzakian" w:date="2018-09-11T20:15:00Z">
        <w:r>
          <w:t>DMF_DmfDeviceInitFree</w:t>
        </w:r>
      </w:ins>
      <w:bookmarkEnd w:id="7621"/>
    </w:p>
    <w:p w14:paraId="728AEC8D" w14:textId="55FB9932" w:rsidR="00B203EE" w:rsidDel="003F4F9D" w:rsidRDefault="00B203EE" w:rsidP="003F4F9D">
      <w:pPr>
        <w:rPr>
          <w:del w:id="7623" w:author="Sam Tertzakian" w:date="2018-09-11T20:14:00Z"/>
          <w:rFonts w:ascii="Consolas" w:hAnsi="Consolas" w:cs="Consolas"/>
          <w:color w:val="6F008A"/>
          <w:sz w:val="19"/>
          <w:szCs w:val="19"/>
        </w:rPr>
      </w:pPr>
      <w:del w:id="7624" w:author="Sam Tertzakian" w:date="2018-09-11T20:14:00Z">
        <w:r w:rsidDel="003F4F9D">
          <w:rPr>
            <w:rFonts w:ascii="Consolas" w:hAnsi="Consolas" w:cs="Consolas"/>
            <w:color w:val="6F008A"/>
            <w:sz w:val="19"/>
            <w:szCs w:val="19"/>
          </w:rPr>
          <w:br w:type="page"/>
        </w:r>
      </w:del>
    </w:p>
    <w:p w14:paraId="5F93B3E7" w14:textId="77777777" w:rsidR="00DD321F" w:rsidRDefault="00DD321F" w:rsidP="003F4F9D">
      <w:pPr>
        <w:rPr>
          <w:ins w:id="7625" w:author="Sam Tertzakian" w:date="2018-09-12T15:34:00Z"/>
          <w:rStyle w:val="CodeText"/>
        </w:rPr>
      </w:pPr>
    </w:p>
    <w:p w14:paraId="0C666796" w14:textId="77777777" w:rsidR="00DD321F" w:rsidRPr="007E7BEF" w:rsidRDefault="00DD321F" w:rsidP="00DD321F">
      <w:pPr>
        <w:autoSpaceDE w:val="0"/>
        <w:autoSpaceDN w:val="0"/>
        <w:adjustRightInd w:val="0"/>
        <w:spacing w:after="0" w:line="240" w:lineRule="auto"/>
        <w:rPr>
          <w:ins w:id="7626" w:author="Sam Tertzakian" w:date="2018-09-12T15:35:00Z"/>
          <w:rStyle w:val="CodeText"/>
        </w:rPr>
      </w:pPr>
      <w:ins w:id="7627" w:author="Sam Tertzakian" w:date="2018-09-12T15:35:00Z">
        <w:r w:rsidRPr="007E7BEF">
          <w:rPr>
            <w:rStyle w:val="CodeText"/>
          </w:rPr>
          <w:t xml:space="preserve">PDMFDEVICE_INIT </w:t>
        </w:r>
      </w:ins>
    </w:p>
    <w:p w14:paraId="4FA097B2" w14:textId="58502412" w:rsidR="00DD321F" w:rsidRPr="007E7BEF" w:rsidRDefault="00DD321F" w:rsidP="00DD321F">
      <w:pPr>
        <w:autoSpaceDE w:val="0"/>
        <w:autoSpaceDN w:val="0"/>
        <w:adjustRightInd w:val="0"/>
        <w:spacing w:after="0" w:line="240" w:lineRule="auto"/>
        <w:rPr>
          <w:ins w:id="7628" w:author="Sam Tertzakian" w:date="2018-09-12T15:35:00Z"/>
          <w:rStyle w:val="CodeText"/>
        </w:rPr>
      </w:pPr>
      <w:ins w:id="7629" w:author="Sam Tertzakian" w:date="2018-09-12T15:35:00Z">
        <w:r w:rsidRPr="007E7BEF">
          <w:rPr>
            <w:rStyle w:val="CodeText"/>
          </w:rPr>
          <w:t>DMF_</w:t>
        </w:r>
        <w:r>
          <w:rPr>
            <w:rStyle w:val="CodeText"/>
          </w:rPr>
          <w:t>DmfDeviceInitFree</w:t>
        </w:r>
        <w:r w:rsidRPr="007E7BEF">
          <w:rPr>
            <w:rStyle w:val="CodeText"/>
          </w:rPr>
          <w:t>(</w:t>
        </w:r>
      </w:ins>
    </w:p>
    <w:p w14:paraId="5EE855F6" w14:textId="52378FBF" w:rsidR="00DD321F" w:rsidRPr="007E7BEF" w:rsidRDefault="00DD321F" w:rsidP="00DD321F">
      <w:pPr>
        <w:autoSpaceDE w:val="0"/>
        <w:autoSpaceDN w:val="0"/>
        <w:adjustRightInd w:val="0"/>
        <w:spacing w:after="0" w:line="240" w:lineRule="auto"/>
        <w:rPr>
          <w:ins w:id="7630" w:author="Sam Tertzakian" w:date="2018-09-12T15:35:00Z"/>
          <w:rStyle w:val="CodeText"/>
        </w:rPr>
      </w:pPr>
      <w:ins w:id="7631" w:author="Sam Tertzakian" w:date="2018-09-12T15:35:00Z">
        <w:r w:rsidRPr="007E7BEF">
          <w:rPr>
            <w:rStyle w:val="CodeText"/>
          </w:rPr>
          <w:t xml:space="preserve">    _In_</w:t>
        </w:r>
        <w:r>
          <w:rPr>
            <w:rStyle w:val="CodeText"/>
          </w:rPr>
          <w:t xml:space="preserve"> </w:t>
        </w:r>
        <w:r w:rsidRPr="007E7BEF">
          <w:rPr>
            <w:rStyle w:val="CodeText"/>
          </w:rPr>
          <w:t>PWDFDEVICE_INIT DeviceInit</w:t>
        </w:r>
      </w:ins>
    </w:p>
    <w:p w14:paraId="1236B774" w14:textId="77777777" w:rsidR="00DD321F" w:rsidRPr="007E7BEF" w:rsidRDefault="00DD321F" w:rsidP="00DD321F">
      <w:pPr>
        <w:rPr>
          <w:ins w:id="7632" w:author="Sam Tertzakian" w:date="2018-09-12T15:35:00Z"/>
          <w:rStyle w:val="CodeText"/>
        </w:rPr>
      </w:pPr>
      <w:ins w:id="7633" w:author="Sam Tertzakian" w:date="2018-09-12T15:35:00Z">
        <w:r w:rsidRPr="007E7BEF">
          <w:rPr>
            <w:rStyle w:val="CodeText"/>
          </w:rPr>
          <w:t xml:space="preserve">    )</w:t>
        </w:r>
      </w:ins>
    </w:p>
    <w:p w14:paraId="787EB45B" w14:textId="649E0AA1" w:rsidR="00D50D1E" w:rsidDel="00DD321F" w:rsidRDefault="00D50D1E" w:rsidP="00DD321F">
      <w:pPr>
        <w:rPr>
          <w:del w:id="7634" w:author="Sam Tertzakian" w:date="2018-09-12T15:34:00Z"/>
          <w:rStyle w:val="CodeText"/>
        </w:rPr>
      </w:pPr>
      <w:del w:id="7635" w:author="Sam Tertzakian" w:date="2018-09-12T15:35:00Z">
        <w:r w:rsidRPr="00DD321F" w:rsidDel="00DD321F">
          <w:rPr>
            <w:rStyle w:val="CodeText"/>
            <w:rPrChange w:id="7636" w:author="Sam Tertzakian" w:date="2018-09-12T15:34:00Z">
              <w:rPr>
                <w:rFonts w:ascii="Consolas" w:hAnsi="Consolas" w:cs="Consolas"/>
                <w:color w:val="6F008A"/>
                <w:sz w:val="19"/>
                <w:szCs w:val="19"/>
              </w:rPr>
            </w:rPrChange>
          </w:rPr>
          <w:delText>VOID</w:delText>
        </w:r>
      </w:del>
    </w:p>
    <w:p w14:paraId="2FDA01A5" w14:textId="1E0AA04D" w:rsidR="00D50D1E" w:rsidDel="00DD321F" w:rsidRDefault="00D50D1E" w:rsidP="00D50D1E">
      <w:pPr>
        <w:rPr>
          <w:del w:id="7637" w:author="Sam Tertzakian" w:date="2018-09-12T15:34:00Z"/>
          <w:rStyle w:val="CodeText"/>
        </w:rPr>
      </w:pPr>
      <w:del w:id="7638" w:author="Sam Tertzakian" w:date="2018-09-12T15:35:00Z">
        <w:r w:rsidRPr="00DD321F" w:rsidDel="00DD321F">
          <w:rPr>
            <w:rStyle w:val="CodeText"/>
            <w:rPrChange w:id="7639" w:author="Sam Tertzakian" w:date="2018-09-12T15:34:00Z">
              <w:rPr>
                <w:rFonts w:ascii="Consolas" w:hAnsi="Consolas" w:cs="Consolas"/>
                <w:color w:val="000000"/>
                <w:sz w:val="19"/>
                <w:szCs w:val="19"/>
              </w:rPr>
            </w:rPrChange>
          </w:rPr>
          <w:delText>DMF_DmfDeviceInitFree(</w:delText>
        </w:r>
      </w:del>
    </w:p>
    <w:p w14:paraId="597DD0B6" w14:textId="3F4BB939" w:rsidR="00D50D1E" w:rsidDel="00DD321F" w:rsidRDefault="00D50D1E" w:rsidP="00D50D1E">
      <w:pPr>
        <w:rPr>
          <w:del w:id="7640" w:author="Sam Tertzakian" w:date="2018-09-12T15:34:00Z"/>
          <w:rStyle w:val="CodeText"/>
        </w:rPr>
      </w:pPr>
      <w:del w:id="7641" w:author="Sam Tertzakian" w:date="2018-09-12T15:34:00Z">
        <w:r w:rsidRPr="00DD321F" w:rsidDel="00DD321F">
          <w:rPr>
            <w:rStyle w:val="CodeText"/>
            <w:rPrChange w:id="7642" w:author="Sam Tertzakian" w:date="2018-09-12T15:34:00Z">
              <w:rPr>
                <w:rFonts w:ascii="Consolas" w:hAnsi="Consolas" w:cs="Consolas"/>
                <w:color w:val="000000"/>
                <w:sz w:val="19"/>
                <w:szCs w:val="19"/>
              </w:rPr>
            </w:rPrChange>
          </w:rPr>
          <w:delText xml:space="preserve">    </w:delText>
        </w:r>
      </w:del>
      <w:del w:id="7643" w:author="Sam Tertzakian" w:date="2018-09-12T15:35:00Z">
        <w:r w:rsidRPr="00DD321F" w:rsidDel="00DD321F">
          <w:rPr>
            <w:rStyle w:val="CodeText"/>
            <w:rPrChange w:id="7644" w:author="Sam Tertzakian" w:date="2018-09-12T15:34:00Z">
              <w:rPr>
                <w:rFonts w:ascii="Consolas" w:hAnsi="Consolas" w:cs="Consolas"/>
                <w:color w:val="6F008A"/>
                <w:sz w:val="19"/>
                <w:szCs w:val="19"/>
              </w:rPr>
            </w:rPrChange>
          </w:rPr>
          <w:delText>_In_</w:delText>
        </w:r>
        <w:r w:rsidRPr="00DD321F" w:rsidDel="00DD321F">
          <w:rPr>
            <w:rStyle w:val="CodeText"/>
            <w:rPrChange w:id="7645" w:author="Sam Tertzakian" w:date="2018-09-12T15:34:00Z">
              <w:rPr>
                <w:rFonts w:ascii="Consolas" w:hAnsi="Consolas" w:cs="Consolas"/>
                <w:color w:val="000000"/>
                <w:sz w:val="19"/>
                <w:szCs w:val="19"/>
              </w:rPr>
            </w:rPrChange>
          </w:rPr>
          <w:delText xml:space="preserve"> </w:delText>
        </w:r>
        <w:r w:rsidRPr="00DD321F" w:rsidDel="00DD321F">
          <w:rPr>
            <w:rStyle w:val="CodeText"/>
            <w:rPrChange w:id="7646" w:author="Sam Tertzakian" w:date="2018-09-12T15:34:00Z">
              <w:rPr>
                <w:rFonts w:ascii="Consolas" w:hAnsi="Consolas" w:cs="Consolas"/>
                <w:color w:val="2B91AF"/>
                <w:sz w:val="19"/>
                <w:szCs w:val="19"/>
              </w:rPr>
            </w:rPrChange>
          </w:rPr>
          <w:delText>PDMFDEVICE_INIT</w:delText>
        </w:r>
        <w:r w:rsidRPr="00DD321F" w:rsidDel="00DD321F">
          <w:rPr>
            <w:rStyle w:val="CodeText"/>
            <w:rPrChange w:id="7647" w:author="Sam Tertzakian" w:date="2018-09-12T15:34:00Z">
              <w:rPr>
                <w:rFonts w:ascii="Consolas" w:hAnsi="Consolas" w:cs="Consolas"/>
                <w:color w:val="000000"/>
                <w:sz w:val="19"/>
                <w:szCs w:val="19"/>
              </w:rPr>
            </w:rPrChange>
          </w:rPr>
          <w:delText xml:space="preserve">* </w:delText>
        </w:r>
        <w:r w:rsidRPr="00DD321F" w:rsidDel="00DD321F">
          <w:rPr>
            <w:rStyle w:val="CodeText"/>
            <w:rPrChange w:id="7648" w:author="Sam Tertzakian" w:date="2018-09-12T15:34:00Z">
              <w:rPr>
                <w:rFonts w:ascii="Consolas" w:hAnsi="Consolas" w:cs="Consolas"/>
                <w:color w:val="808080"/>
                <w:sz w:val="19"/>
                <w:szCs w:val="19"/>
              </w:rPr>
            </w:rPrChange>
          </w:rPr>
          <w:delText>DmfDeviceInit</w:delText>
        </w:r>
      </w:del>
    </w:p>
    <w:p w14:paraId="03E0CF56" w14:textId="2081BBB1" w:rsidR="00D50D1E" w:rsidRPr="00DD321F" w:rsidDel="00DD321F" w:rsidRDefault="00D50D1E" w:rsidP="00D50D1E">
      <w:pPr>
        <w:rPr>
          <w:del w:id="7649" w:author="Sam Tertzakian" w:date="2018-09-12T15:35:00Z"/>
          <w:rStyle w:val="CodeText"/>
          <w:rPrChange w:id="7650" w:author="Sam Tertzakian" w:date="2018-09-12T15:34:00Z">
            <w:rPr>
              <w:del w:id="7651" w:author="Sam Tertzakian" w:date="2018-09-12T15:35:00Z"/>
              <w:rFonts w:ascii="Consolas" w:hAnsi="Consolas" w:cs="Consolas"/>
              <w:color w:val="000000"/>
              <w:sz w:val="19"/>
              <w:szCs w:val="19"/>
            </w:rPr>
          </w:rPrChange>
        </w:rPr>
      </w:pPr>
      <w:del w:id="7652" w:author="Sam Tertzakian" w:date="2018-09-12T15:34:00Z">
        <w:r w:rsidRPr="00DD321F" w:rsidDel="00DD321F">
          <w:rPr>
            <w:rStyle w:val="CodeText"/>
            <w:rPrChange w:id="7653" w:author="Sam Tertzakian" w:date="2018-09-12T15:34:00Z">
              <w:rPr>
                <w:rFonts w:ascii="Consolas" w:hAnsi="Consolas" w:cs="Consolas"/>
                <w:color w:val="000000"/>
                <w:sz w:val="19"/>
                <w:szCs w:val="19"/>
              </w:rPr>
            </w:rPrChange>
          </w:rPr>
          <w:delText xml:space="preserve">    </w:delText>
        </w:r>
      </w:del>
      <w:del w:id="7654" w:author="Sam Tertzakian" w:date="2018-09-12T15:35:00Z">
        <w:r w:rsidRPr="00DD321F" w:rsidDel="00DD321F">
          <w:rPr>
            <w:rStyle w:val="CodeText"/>
            <w:rPrChange w:id="7655" w:author="Sam Tertzakian" w:date="2018-09-12T15:34:00Z">
              <w:rPr>
                <w:rFonts w:ascii="Consolas" w:hAnsi="Consolas" w:cs="Consolas"/>
                <w:color w:val="000000"/>
                <w:sz w:val="19"/>
                <w:szCs w:val="19"/>
              </w:rPr>
            </w:rPrChange>
          </w:rPr>
          <w:delText>);</w:delText>
        </w:r>
      </w:del>
    </w:p>
    <w:p w14:paraId="59D55E93" w14:textId="6D0273A9" w:rsidR="00D50D1E" w:rsidRDefault="00D50D1E" w:rsidP="00D50D1E">
      <w:r>
        <w:t xml:space="preserve">This function frees the PDMFDEVICE_INIT structure that was previously allocated using </w:t>
      </w:r>
      <w:r w:rsidRPr="00B87C04">
        <w:rPr>
          <w:rStyle w:val="CodeText"/>
        </w:rPr>
        <w:t>DMF_DmfDeviceInitAllocate</w:t>
      </w:r>
      <w:r>
        <w:rPr>
          <w:rFonts w:ascii="Consolas" w:hAnsi="Consolas" w:cs="Consolas"/>
          <w:color w:val="000000"/>
          <w:sz w:val="19"/>
          <w:szCs w:val="19"/>
        </w:rPr>
        <w:t xml:space="preserve">. </w:t>
      </w:r>
    </w:p>
    <w:p w14:paraId="699A1EFE" w14:textId="77777777" w:rsidR="00D50D1E" w:rsidRDefault="00D50D1E" w:rsidP="00D50D1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1"/>
        <w:gridCol w:w="4499"/>
      </w:tblGrid>
      <w:tr w:rsidR="00D50D1E" w14:paraId="31712017" w14:textId="77777777" w:rsidTr="00E21D33">
        <w:tc>
          <w:tcPr>
            <w:tcW w:w="4851" w:type="dxa"/>
          </w:tcPr>
          <w:p w14:paraId="58A3DE33" w14:textId="77777777" w:rsidR="00D50D1E" w:rsidRPr="00B87C04" w:rsidRDefault="00D50D1E" w:rsidP="008F738E">
            <w:pPr>
              <w:rPr>
                <w:rStyle w:val="CodeText"/>
              </w:rPr>
            </w:pPr>
            <w:r w:rsidRPr="00B87C04">
              <w:rPr>
                <w:rStyle w:val="CodeText"/>
              </w:rPr>
              <w:t>PDMFDEVICE_INIT DmfDeviceInit</w:t>
            </w:r>
          </w:p>
        </w:tc>
        <w:tc>
          <w:tcPr>
            <w:tcW w:w="4499" w:type="dxa"/>
          </w:tcPr>
          <w:p w14:paraId="219021E5" w14:textId="0FEA0D92" w:rsidR="00D50D1E" w:rsidRDefault="00D50D1E" w:rsidP="008F738E">
            <w:r>
              <w:t xml:space="preserve">The data structure created using </w:t>
            </w:r>
            <w:r w:rsidRPr="00B87C04">
              <w:rPr>
                <w:rStyle w:val="CodeText"/>
              </w:rPr>
              <w:t>DMF_DmfDeviceInitAllocate</w:t>
            </w:r>
            <w:r>
              <w:rPr>
                <w:rFonts w:ascii="Consolas" w:hAnsi="Consolas" w:cs="Consolas"/>
                <w:color w:val="000000"/>
                <w:sz w:val="19"/>
                <w:szCs w:val="19"/>
              </w:rPr>
              <w:t>.</w:t>
            </w:r>
          </w:p>
        </w:tc>
      </w:tr>
    </w:tbl>
    <w:p w14:paraId="0B38081E" w14:textId="77777777" w:rsidR="00D50D1E" w:rsidRDefault="00D50D1E" w:rsidP="00D50D1E"/>
    <w:p w14:paraId="7F9C3053" w14:textId="77777777" w:rsidR="00D50D1E" w:rsidRDefault="00D50D1E" w:rsidP="00D50D1E">
      <w:pPr>
        <w:pStyle w:val="Heading4"/>
      </w:pPr>
      <w:r>
        <w:t>Returns</w:t>
      </w:r>
    </w:p>
    <w:p w14:paraId="25F6E0A8" w14:textId="77777777" w:rsidR="00D50D1E" w:rsidRDefault="00D50D1E" w:rsidP="00D50D1E">
      <w:r>
        <w:t>None</w:t>
      </w:r>
    </w:p>
    <w:p w14:paraId="0B15544B" w14:textId="77777777" w:rsidR="00D50D1E" w:rsidRDefault="00D50D1E" w:rsidP="00D50D1E">
      <w:pPr>
        <w:pStyle w:val="Heading4"/>
      </w:pPr>
      <w:r>
        <w:t>Remarks</w:t>
      </w:r>
    </w:p>
    <w:p w14:paraId="1DBF6015" w14:textId="6A89A553" w:rsidR="00D50D1E" w:rsidRPr="00D50D1E" w:rsidRDefault="00D50D1E" w:rsidP="00D50D1E">
      <w:r>
        <w:t xml:space="preserve">Use this function if an error </w:t>
      </w:r>
      <w:proofErr w:type="gramStart"/>
      <w:r>
        <w:t>was</w:t>
      </w:r>
      <w:proofErr w:type="gramEnd"/>
      <w:r>
        <w:t xml:space="preserve"> encountered after using</w:t>
      </w:r>
      <w:r>
        <w:rPr>
          <w:rFonts w:ascii="Consolas" w:hAnsi="Consolas" w:cs="Consolas"/>
          <w:color w:val="808080"/>
          <w:sz w:val="19"/>
          <w:szCs w:val="19"/>
        </w:rPr>
        <w:t xml:space="preserve"> </w:t>
      </w:r>
      <w:r w:rsidRPr="00B87C04">
        <w:rPr>
          <w:rStyle w:val="CodeText"/>
        </w:rPr>
        <w:t>DMF_DmfDeviceInitAllocate</w:t>
      </w:r>
      <w:r>
        <w:rPr>
          <w:rFonts w:ascii="Consolas" w:hAnsi="Consolas" w:cs="Consolas"/>
          <w:color w:val="000000"/>
          <w:sz w:val="19"/>
          <w:szCs w:val="19"/>
        </w:rPr>
        <w:t xml:space="preserve"> </w:t>
      </w:r>
      <w:r w:rsidRPr="00D50D1E">
        <w:t>and the structure will not be returned.</w:t>
      </w:r>
    </w:p>
    <w:p w14:paraId="1F692CFC" w14:textId="46BAB5E4" w:rsidR="00D50D1E" w:rsidRDefault="00D50D1E" w:rsidP="00D50D1E">
      <w:pPr>
        <w:rPr>
          <w:rFonts w:asciiTheme="majorHAnsi" w:eastAsiaTheme="majorEastAsia" w:hAnsiTheme="majorHAnsi" w:cstheme="majorBidi"/>
          <w:color w:val="1F3763" w:themeColor="accent1" w:themeShade="7F"/>
          <w:sz w:val="24"/>
          <w:szCs w:val="24"/>
        </w:rPr>
      </w:pPr>
      <w:r>
        <w:br w:type="page"/>
      </w:r>
    </w:p>
    <w:p w14:paraId="4142B264" w14:textId="15E8CF66" w:rsidR="008C2E26" w:rsidRDefault="008C2E26" w:rsidP="008C2E26">
      <w:pPr>
        <w:pStyle w:val="Heading3"/>
      </w:pPr>
      <w:bookmarkStart w:id="7656" w:name="_Toc524527887"/>
      <w:r w:rsidRPr="008C2E26">
        <w:lastRenderedPageBreak/>
        <w:t>DMF_DmfDeviceInitHook</w:t>
      </w:r>
      <w:r w:rsidR="00390FC2">
        <w:t>Pnp</w:t>
      </w:r>
      <w:r w:rsidRPr="008C2E26">
        <w:t>PowerEventCallbacks</w:t>
      </w:r>
      <w:bookmarkEnd w:id="7656"/>
    </w:p>
    <w:p w14:paraId="60C7D279" w14:textId="07A0E616" w:rsidR="00666093" w:rsidDel="00DD321F" w:rsidRDefault="00666093" w:rsidP="00666093">
      <w:pPr>
        <w:rPr>
          <w:del w:id="7657" w:author="Sam Tertzakian" w:date="2018-09-12T15:33:00Z"/>
        </w:rPr>
      </w:pPr>
    </w:p>
    <w:p w14:paraId="32CDF08A" w14:textId="77777777" w:rsidR="00DD321F" w:rsidRDefault="00DD321F" w:rsidP="00666093">
      <w:pPr>
        <w:autoSpaceDE w:val="0"/>
        <w:autoSpaceDN w:val="0"/>
        <w:adjustRightInd w:val="0"/>
        <w:spacing w:after="0" w:line="240" w:lineRule="auto"/>
        <w:rPr>
          <w:ins w:id="7658" w:author="Sam Tertzakian" w:date="2018-09-12T15:34:00Z"/>
          <w:rStyle w:val="CodeText"/>
        </w:rPr>
      </w:pPr>
    </w:p>
    <w:p w14:paraId="55FD7BD2" w14:textId="42A79A0E" w:rsidR="00666093" w:rsidRPr="00DD321F" w:rsidRDefault="00666093" w:rsidP="00666093">
      <w:pPr>
        <w:autoSpaceDE w:val="0"/>
        <w:autoSpaceDN w:val="0"/>
        <w:adjustRightInd w:val="0"/>
        <w:spacing w:after="0" w:line="240" w:lineRule="auto"/>
        <w:rPr>
          <w:rStyle w:val="CodeText"/>
          <w:rPrChange w:id="7659" w:author="Sam Tertzakian" w:date="2018-09-12T15:33:00Z">
            <w:rPr>
              <w:rFonts w:ascii="Consolas" w:hAnsi="Consolas" w:cs="Consolas"/>
              <w:color w:val="000000"/>
              <w:sz w:val="19"/>
              <w:szCs w:val="19"/>
            </w:rPr>
          </w:rPrChange>
        </w:rPr>
      </w:pPr>
      <w:r w:rsidRPr="00DD321F">
        <w:rPr>
          <w:rStyle w:val="CodeText"/>
          <w:rPrChange w:id="7660" w:author="Sam Tertzakian" w:date="2018-09-12T15:33:00Z">
            <w:rPr>
              <w:rFonts w:ascii="Consolas" w:hAnsi="Consolas" w:cs="Consolas"/>
              <w:color w:val="6F008A"/>
              <w:sz w:val="19"/>
              <w:szCs w:val="19"/>
            </w:rPr>
          </w:rPrChange>
        </w:rPr>
        <w:t>VOID</w:t>
      </w:r>
    </w:p>
    <w:p w14:paraId="78840E9D" w14:textId="3DC281CE" w:rsidR="00666093" w:rsidRPr="00DD321F" w:rsidRDefault="00666093" w:rsidP="00666093">
      <w:pPr>
        <w:autoSpaceDE w:val="0"/>
        <w:autoSpaceDN w:val="0"/>
        <w:adjustRightInd w:val="0"/>
        <w:spacing w:after="0" w:line="240" w:lineRule="auto"/>
        <w:rPr>
          <w:rStyle w:val="CodeText"/>
          <w:rPrChange w:id="7661" w:author="Sam Tertzakian" w:date="2018-09-12T15:33:00Z">
            <w:rPr>
              <w:rFonts w:ascii="Consolas" w:hAnsi="Consolas" w:cs="Consolas"/>
              <w:color w:val="000000"/>
              <w:sz w:val="19"/>
              <w:szCs w:val="19"/>
            </w:rPr>
          </w:rPrChange>
        </w:rPr>
      </w:pPr>
      <w:r w:rsidRPr="00DD321F">
        <w:rPr>
          <w:rStyle w:val="CodeText"/>
          <w:rPrChange w:id="7662" w:author="Sam Tertzakian" w:date="2018-09-12T15:33:00Z">
            <w:rPr>
              <w:rFonts w:ascii="Consolas" w:hAnsi="Consolas" w:cs="Consolas"/>
              <w:color w:val="000000"/>
              <w:sz w:val="19"/>
              <w:szCs w:val="19"/>
            </w:rPr>
          </w:rPrChange>
        </w:rPr>
        <w:t>DMF_DmfDeviceInitHook</w:t>
      </w:r>
      <w:r w:rsidR="00390FC2" w:rsidRPr="00DD321F">
        <w:rPr>
          <w:rStyle w:val="CodeText"/>
          <w:rPrChange w:id="7663" w:author="Sam Tertzakian" w:date="2018-09-12T15:33:00Z">
            <w:rPr>
              <w:rFonts w:ascii="Consolas" w:hAnsi="Consolas" w:cs="Consolas"/>
              <w:color w:val="000000"/>
              <w:sz w:val="19"/>
              <w:szCs w:val="19"/>
            </w:rPr>
          </w:rPrChange>
        </w:rPr>
        <w:t>Pnp</w:t>
      </w:r>
      <w:r w:rsidRPr="00DD321F">
        <w:rPr>
          <w:rStyle w:val="CodeText"/>
          <w:rPrChange w:id="7664" w:author="Sam Tertzakian" w:date="2018-09-12T15:33:00Z">
            <w:rPr>
              <w:rFonts w:ascii="Consolas" w:hAnsi="Consolas" w:cs="Consolas"/>
              <w:color w:val="000000"/>
              <w:sz w:val="19"/>
              <w:szCs w:val="19"/>
            </w:rPr>
          </w:rPrChange>
        </w:rPr>
        <w:t>PowerEventCallbacks(</w:t>
      </w:r>
    </w:p>
    <w:p w14:paraId="7D318961" w14:textId="77777777" w:rsidR="00666093" w:rsidRPr="00DD321F" w:rsidRDefault="00666093" w:rsidP="00666093">
      <w:pPr>
        <w:autoSpaceDE w:val="0"/>
        <w:autoSpaceDN w:val="0"/>
        <w:adjustRightInd w:val="0"/>
        <w:spacing w:after="0" w:line="240" w:lineRule="auto"/>
        <w:rPr>
          <w:rStyle w:val="CodeText"/>
          <w:rPrChange w:id="7665" w:author="Sam Tertzakian" w:date="2018-09-12T15:33:00Z">
            <w:rPr>
              <w:rFonts w:ascii="Consolas" w:hAnsi="Consolas" w:cs="Consolas"/>
              <w:color w:val="000000"/>
              <w:sz w:val="19"/>
              <w:szCs w:val="19"/>
            </w:rPr>
          </w:rPrChange>
        </w:rPr>
      </w:pPr>
      <w:r w:rsidRPr="00DD321F">
        <w:rPr>
          <w:rStyle w:val="CodeText"/>
          <w:rPrChange w:id="7666" w:author="Sam Tertzakian" w:date="2018-09-12T15:33:00Z">
            <w:rPr>
              <w:rFonts w:ascii="Consolas" w:hAnsi="Consolas" w:cs="Consolas"/>
              <w:color w:val="000000"/>
              <w:sz w:val="19"/>
              <w:szCs w:val="19"/>
            </w:rPr>
          </w:rPrChange>
        </w:rPr>
        <w:t xml:space="preserve">    </w:t>
      </w:r>
      <w:r w:rsidRPr="00DD321F">
        <w:rPr>
          <w:rStyle w:val="CodeText"/>
          <w:rPrChange w:id="7667" w:author="Sam Tertzakian" w:date="2018-09-12T15:33:00Z">
            <w:rPr>
              <w:rFonts w:ascii="Consolas" w:hAnsi="Consolas" w:cs="Consolas"/>
              <w:color w:val="6F008A"/>
              <w:sz w:val="19"/>
              <w:szCs w:val="19"/>
            </w:rPr>
          </w:rPrChange>
        </w:rPr>
        <w:t>_In_</w:t>
      </w:r>
      <w:r w:rsidRPr="00DD321F">
        <w:rPr>
          <w:rStyle w:val="CodeText"/>
          <w:rPrChange w:id="7668" w:author="Sam Tertzakian" w:date="2018-09-12T15:33:00Z">
            <w:rPr>
              <w:rFonts w:ascii="Consolas" w:hAnsi="Consolas" w:cs="Consolas"/>
              <w:color w:val="000000"/>
              <w:sz w:val="19"/>
              <w:szCs w:val="19"/>
            </w:rPr>
          </w:rPrChange>
        </w:rPr>
        <w:t xml:space="preserve"> </w:t>
      </w:r>
      <w:r w:rsidRPr="00DD321F">
        <w:rPr>
          <w:rStyle w:val="CodeText"/>
          <w:rPrChange w:id="7669" w:author="Sam Tertzakian" w:date="2018-09-12T15:33:00Z">
            <w:rPr>
              <w:rFonts w:ascii="Consolas" w:hAnsi="Consolas" w:cs="Consolas"/>
              <w:color w:val="2B91AF"/>
              <w:sz w:val="19"/>
              <w:szCs w:val="19"/>
            </w:rPr>
          </w:rPrChange>
        </w:rPr>
        <w:t>PDMFDEVICE_INIT</w:t>
      </w:r>
      <w:r w:rsidRPr="00DD321F">
        <w:rPr>
          <w:rStyle w:val="CodeText"/>
          <w:rPrChange w:id="7670" w:author="Sam Tertzakian" w:date="2018-09-12T15:33:00Z">
            <w:rPr>
              <w:rFonts w:ascii="Consolas" w:hAnsi="Consolas" w:cs="Consolas"/>
              <w:color w:val="000000"/>
              <w:sz w:val="19"/>
              <w:szCs w:val="19"/>
            </w:rPr>
          </w:rPrChange>
        </w:rPr>
        <w:t xml:space="preserve"> </w:t>
      </w:r>
      <w:r w:rsidRPr="00DD321F">
        <w:rPr>
          <w:rStyle w:val="CodeText"/>
          <w:rPrChange w:id="7671" w:author="Sam Tertzakian" w:date="2018-09-12T15:33:00Z">
            <w:rPr>
              <w:rFonts w:ascii="Consolas" w:hAnsi="Consolas" w:cs="Consolas"/>
              <w:color w:val="808080"/>
              <w:sz w:val="19"/>
              <w:szCs w:val="19"/>
            </w:rPr>
          </w:rPrChange>
        </w:rPr>
        <w:t>DmfDeviceInit</w:t>
      </w:r>
      <w:r w:rsidRPr="00DD321F">
        <w:rPr>
          <w:rStyle w:val="CodeText"/>
          <w:rPrChange w:id="7672" w:author="Sam Tertzakian" w:date="2018-09-12T15:33:00Z">
            <w:rPr>
              <w:rFonts w:ascii="Consolas" w:hAnsi="Consolas" w:cs="Consolas"/>
              <w:color w:val="000000"/>
              <w:sz w:val="19"/>
              <w:szCs w:val="19"/>
            </w:rPr>
          </w:rPrChange>
        </w:rPr>
        <w:t>,</w:t>
      </w:r>
    </w:p>
    <w:p w14:paraId="70704140" w14:textId="6C7B1C25" w:rsidR="00666093" w:rsidRPr="00DD321F" w:rsidRDefault="00666093" w:rsidP="00666093">
      <w:pPr>
        <w:autoSpaceDE w:val="0"/>
        <w:autoSpaceDN w:val="0"/>
        <w:adjustRightInd w:val="0"/>
        <w:spacing w:after="0" w:line="240" w:lineRule="auto"/>
        <w:rPr>
          <w:rStyle w:val="CodeText"/>
          <w:rPrChange w:id="7673" w:author="Sam Tertzakian" w:date="2018-09-12T15:33:00Z">
            <w:rPr>
              <w:rFonts w:ascii="Consolas" w:hAnsi="Consolas" w:cs="Consolas"/>
              <w:color w:val="000000"/>
              <w:sz w:val="19"/>
              <w:szCs w:val="19"/>
            </w:rPr>
          </w:rPrChange>
        </w:rPr>
      </w:pPr>
      <w:r w:rsidRPr="00DD321F">
        <w:rPr>
          <w:rStyle w:val="CodeText"/>
          <w:rPrChange w:id="7674" w:author="Sam Tertzakian" w:date="2018-09-12T15:33:00Z">
            <w:rPr>
              <w:rFonts w:ascii="Consolas" w:hAnsi="Consolas" w:cs="Consolas"/>
              <w:color w:val="000000"/>
              <w:sz w:val="19"/>
              <w:szCs w:val="19"/>
            </w:rPr>
          </w:rPrChange>
        </w:rPr>
        <w:t xml:space="preserve">    </w:t>
      </w:r>
      <w:r w:rsidRPr="00DD321F">
        <w:rPr>
          <w:rStyle w:val="CodeText"/>
          <w:rPrChange w:id="7675" w:author="Sam Tertzakian" w:date="2018-09-12T15:33:00Z">
            <w:rPr>
              <w:rFonts w:ascii="Consolas" w:hAnsi="Consolas" w:cs="Consolas"/>
              <w:color w:val="6F008A"/>
              <w:sz w:val="19"/>
              <w:szCs w:val="19"/>
            </w:rPr>
          </w:rPrChange>
        </w:rPr>
        <w:t>_Inout_opt_</w:t>
      </w:r>
      <w:r w:rsidRPr="00DD321F">
        <w:rPr>
          <w:rStyle w:val="CodeText"/>
          <w:rPrChange w:id="7676" w:author="Sam Tertzakian" w:date="2018-09-12T15:33:00Z">
            <w:rPr>
              <w:rFonts w:ascii="Consolas" w:hAnsi="Consolas" w:cs="Consolas"/>
              <w:color w:val="000000"/>
              <w:sz w:val="19"/>
              <w:szCs w:val="19"/>
            </w:rPr>
          </w:rPrChange>
        </w:rPr>
        <w:t xml:space="preserve"> </w:t>
      </w:r>
      <w:r w:rsidRPr="00DD321F">
        <w:rPr>
          <w:rStyle w:val="CodeText"/>
          <w:rPrChange w:id="7677" w:author="Sam Tertzakian" w:date="2018-09-12T15:33:00Z">
            <w:rPr>
              <w:rFonts w:ascii="Consolas" w:hAnsi="Consolas" w:cs="Consolas"/>
              <w:color w:val="2B91AF"/>
              <w:sz w:val="19"/>
              <w:szCs w:val="19"/>
            </w:rPr>
          </w:rPrChange>
        </w:rPr>
        <w:t>PWDF_</w:t>
      </w:r>
      <w:r w:rsidR="00390FC2" w:rsidRPr="00DD321F">
        <w:rPr>
          <w:rStyle w:val="CodeText"/>
          <w:rPrChange w:id="7678" w:author="Sam Tertzakian" w:date="2018-09-12T15:33:00Z">
            <w:rPr>
              <w:rFonts w:ascii="Consolas" w:hAnsi="Consolas" w:cs="Consolas"/>
              <w:color w:val="2B91AF"/>
              <w:sz w:val="19"/>
              <w:szCs w:val="19"/>
            </w:rPr>
          </w:rPrChange>
        </w:rPr>
        <w:t>PNP</w:t>
      </w:r>
      <w:r w:rsidRPr="00DD321F">
        <w:rPr>
          <w:rStyle w:val="CodeText"/>
          <w:rPrChange w:id="7679" w:author="Sam Tertzakian" w:date="2018-09-12T15:33:00Z">
            <w:rPr>
              <w:rFonts w:ascii="Consolas" w:hAnsi="Consolas" w:cs="Consolas"/>
              <w:color w:val="2B91AF"/>
              <w:sz w:val="19"/>
              <w:szCs w:val="19"/>
            </w:rPr>
          </w:rPrChange>
        </w:rPr>
        <w:t>POWER_EVENT_CALLBACKS</w:t>
      </w:r>
      <w:r w:rsidRPr="00DD321F">
        <w:rPr>
          <w:rStyle w:val="CodeText"/>
          <w:rPrChange w:id="7680" w:author="Sam Tertzakian" w:date="2018-09-12T15:33:00Z">
            <w:rPr>
              <w:rFonts w:ascii="Consolas" w:hAnsi="Consolas" w:cs="Consolas"/>
              <w:color w:val="000000"/>
              <w:sz w:val="19"/>
              <w:szCs w:val="19"/>
            </w:rPr>
          </w:rPrChange>
        </w:rPr>
        <w:t xml:space="preserve"> </w:t>
      </w:r>
      <w:r w:rsidR="00390FC2" w:rsidRPr="00DD321F">
        <w:rPr>
          <w:rStyle w:val="CodeText"/>
          <w:rPrChange w:id="7681" w:author="Sam Tertzakian" w:date="2018-09-12T15:33:00Z">
            <w:rPr>
              <w:rFonts w:ascii="Consolas" w:hAnsi="Consolas" w:cs="Consolas"/>
              <w:color w:val="808080"/>
              <w:sz w:val="19"/>
              <w:szCs w:val="19"/>
            </w:rPr>
          </w:rPrChange>
        </w:rPr>
        <w:t>Pnp</w:t>
      </w:r>
      <w:r w:rsidRPr="00DD321F">
        <w:rPr>
          <w:rStyle w:val="CodeText"/>
          <w:rPrChange w:id="7682" w:author="Sam Tertzakian" w:date="2018-09-12T15:33:00Z">
            <w:rPr>
              <w:rFonts w:ascii="Consolas" w:hAnsi="Consolas" w:cs="Consolas"/>
              <w:color w:val="808080"/>
              <w:sz w:val="19"/>
              <w:szCs w:val="19"/>
            </w:rPr>
          </w:rPrChange>
        </w:rPr>
        <w:t>PowerEventCallbacks</w:t>
      </w:r>
    </w:p>
    <w:p w14:paraId="71EAC110" w14:textId="408B5427" w:rsidR="00666093" w:rsidRPr="00DD321F" w:rsidRDefault="00666093" w:rsidP="00666093">
      <w:pPr>
        <w:rPr>
          <w:rStyle w:val="CodeText"/>
          <w:rPrChange w:id="7683" w:author="Sam Tertzakian" w:date="2018-09-12T15:33:00Z">
            <w:rPr>
              <w:rFonts w:ascii="Consolas" w:hAnsi="Consolas" w:cs="Consolas"/>
              <w:color w:val="000000"/>
              <w:sz w:val="19"/>
              <w:szCs w:val="19"/>
            </w:rPr>
          </w:rPrChange>
        </w:rPr>
      </w:pPr>
      <w:r w:rsidRPr="00DD321F">
        <w:rPr>
          <w:rStyle w:val="CodeText"/>
          <w:rPrChange w:id="7684" w:author="Sam Tertzakian" w:date="2018-09-12T15:33:00Z">
            <w:rPr>
              <w:rFonts w:ascii="Consolas" w:hAnsi="Consolas" w:cs="Consolas"/>
              <w:color w:val="000000"/>
              <w:sz w:val="19"/>
              <w:szCs w:val="19"/>
            </w:rPr>
          </w:rPrChange>
        </w:rPr>
        <w:t xml:space="preserve">    )</w:t>
      </w:r>
    </w:p>
    <w:p w14:paraId="6EAC90E3" w14:textId="20D140A1" w:rsidR="00666093" w:rsidRDefault="00666093" w:rsidP="00666093">
      <w:r>
        <w:t xml:space="preserve">This function allows DMF to route all the </w:t>
      </w:r>
      <w:r w:rsidR="00675183">
        <w:t>Client Driver</w:t>
      </w:r>
      <w:r>
        <w:t xml:space="preserve">’s </w:t>
      </w:r>
      <w:r w:rsidR="00390FC2">
        <w:t>Pnp</w:t>
      </w:r>
      <w:r>
        <w:t xml:space="preserve"> Power callbacks to itself (and the instantiated Modules) before calling the </w:t>
      </w:r>
      <w:r w:rsidR="00675183">
        <w:t>Client Driver</w:t>
      </w:r>
      <w:r>
        <w:t>’s corresponding callbacks.</w:t>
      </w:r>
    </w:p>
    <w:p w14:paraId="4DF25ADC" w14:textId="6D3F3EB6" w:rsidR="008C2E26" w:rsidRDefault="008C2E26"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7"/>
        <w:gridCol w:w="4719"/>
      </w:tblGrid>
      <w:tr w:rsidR="008C2E26" w14:paraId="4BEAD2AD" w14:textId="77777777" w:rsidTr="00E21D33">
        <w:tc>
          <w:tcPr>
            <w:tcW w:w="6025" w:type="dxa"/>
          </w:tcPr>
          <w:p w14:paraId="659497D7" w14:textId="608AC178" w:rsidR="008C2E26" w:rsidRPr="00B87C04" w:rsidRDefault="008C2E26" w:rsidP="008607F7">
            <w:pPr>
              <w:rPr>
                <w:rStyle w:val="CodeText"/>
              </w:rPr>
            </w:pPr>
            <w:r w:rsidRPr="00B87C04">
              <w:rPr>
                <w:rStyle w:val="CodeText"/>
              </w:rPr>
              <w:t>PDMFDEVICE_INIT DmfDeviceInit</w:t>
            </w:r>
          </w:p>
        </w:tc>
        <w:tc>
          <w:tcPr>
            <w:tcW w:w="3325" w:type="dxa"/>
          </w:tcPr>
          <w:p w14:paraId="1091FEDB" w14:textId="1640897E" w:rsidR="008C2E26" w:rsidRDefault="008C2E26"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8C2E26" w14:paraId="5DF58EAF" w14:textId="77777777" w:rsidTr="00E21D33">
        <w:tc>
          <w:tcPr>
            <w:tcW w:w="6025" w:type="dxa"/>
          </w:tcPr>
          <w:p w14:paraId="5E1FB455" w14:textId="59ABE60A" w:rsidR="008C2E26" w:rsidRPr="00B87C04" w:rsidRDefault="008C2E26" w:rsidP="008607F7">
            <w:pPr>
              <w:rPr>
                <w:rStyle w:val="CodeText"/>
              </w:rPr>
            </w:pPr>
            <w:r w:rsidRPr="00B87C04">
              <w:rPr>
                <w:rStyle w:val="CodeText"/>
              </w:rPr>
              <w:t>PWDF_</w:t>
            </w:r>
            <w:r w:rsidR="00390FC2" w:rsidRPr="00B87C04">
              <w:rPr>
                <w:rStyle w:val="CodeText"/>
              </w:rPr>
              <w:t>PNP</w:t>
            </w:r>
            <w:r w:rsidRPr="00B87C04">
              <w:rPr>
                <w:rStyle w:val="CodeText"/>
              </w:rPr>
              <w:t xml:space="preserve">POWER_EVENT_CALLBACKS </w:t>
            </w:r>
            <w:r w:rsidR="00390FC2" w:rsidRPr="00B87C04">
              <w:rPr>
                <w:rStyle w:val="CodeText"/>
              </w:rPr>
              <w:t>Pnp</w:t>
            </w:r>
            <w:r w:rsidRPr="00B87C04">
              <w:rPr>
                <w:rStyle w:val="CodeText"/>
              </w:rPr>
              <w:t>PowerEventCallbacks</w:t>
            </w:r>
          </w:p>
        </w:tc>
        <w:tc>
          <w:tcPr>
            <w:tcW w:w="3325" w:type="dxa"/>
          </w:tcPr>
          <w:p w14:paraId="015611CD" w14:textId="35850587" w:rsidR="008C2E26"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8C2E26" w:rsidRPr="00B87C04">
              <w:rPr>
                <w:rStyle w:val="CodeText"/>
              </w:rPr>
              <w:t>WdfDeviceInitSet</w:t>
            </w:r>
            <w:r w:rsidR="00390FC2" w:rsidRPr="00B87C04">
              <w:rPr>
                <w:rStyle w:val="CodeText"/>
              </w:rPr>
              <w:t>Pnp</w:t>
            </w:r>
            <w:r w:rsidR="008C2E26" w:rsidRPr="00B87C04">
              <w:rPr>
                <w:rStyle w:val="CodeText"/>
              </w:rPr>
              <w:t>PowerEventCallbacks()</w:t>
            </w:r>
            <w:r w:rsidR="008C2E26">
              <w:rPr>
                <w:rFonts w:ascii="Consolas" w:hAnsi="Consolas" w:cs="Consolas"/>
                <w:color w:val="000000"/>
                <w:sz w:val="19"/>
                <w:szCs w:val="19"/>
              </w:rPr>
              <w:t>.</w:t>
            </w:r>
          </w:p>
        </w:tc>
      </w:tr>
    </w:tbl>
    <w:p w14:paraId="223DD735" w14:textId="77777777" w:rsidR="003921F9" w:rsidRDefault="003921F9" w:rsidP="00AA14AF"/>
    <w:p w14:paraId="0AA11CC1" w14:textId="5A62FAD6" w:rsidR="008C2E26" w:rsidRDefault="008C2E26" w:rsidP="00666093">
      <w:pPr>
        <w:pStyle w:val="Heading4"/>
      </w:pPr>
      <w:r>
        <w:t>Returns</w:t>
      </w:r>
    </w:p>
    <w:p w14:paraId="4551ACDF" w14:textId="3975E292" w:rsidR="00666093" w:rsidRDefault="00666093" w:rsidP="00666093">
      <w:r>
        <w:t>None</w:t>
      </w:r>
    </w:p>
    <w:p w14:paraId="13C226B4" w14:textId="2DE856AB" w:rsidR="00565280" w:rsidRDefault="00565280" w:rsidP="00666093">
      <w:pPr>
        <w:pStyle w:val="Heading4"/>
      </w:pPr>
      <w:r>
        <w:t>Remarks</w:t>
      </w:r>
    </w:p>
    <w:p w14:paraId="414DC71E" w14:textId="5B4B0309" w:rsidR="003921F9" w:rsidRPr="003921F9" w:rsidRDefault="003921F9" w:rsidP="004A459D">
      <w:pPr>
        <w:pStyle w:val="ListParagraph"/>
        <w:numPr>
          <w:ilvl w:val="0"/>
          <w:numId w:val="4"/>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1A53855C" w14:textId="086B0C08" w:rsidR="00565280" w:rsidRDefault="003921F9" w:rsidP="004A459D">
      <w:pPr>
        <w:pStyle w:val="ListParagraph"/>
        <w:numPr>
          <w:ilvl w:val="0"/>
          <w:numId w:val="4"/>
        </w:numPr>
      </w:pPr>
      <w:bookmarkStart w:id="7685" w:name="_Hlk499718813"/>
      <w:r>
        <w:t xml:space="preserve">If the </w:t>
      </w:r>
      <w:r w:rsidR="00675183">
        <w:t>Client Driver</w:t>
      </w:r>
      <w:r>
        <w:t xml:space="preserve"> has an </w:t>
      </w:r>
      <w:r w:rsidRPr="00B87C04">
        <w:rPr>
          <w:rStyle w:val="CodeText"/>
        </w:rPr>
        <w:t>AddDevice</w:t>
      </w:r>
      <w:r>
        <w:t xml:space="preserve"> callback, t</w:t>
      </w:r>
      <w:r w:rsidR="00565280">
        <w:t xml:space="preserve">he </w:t>
      </w:r>
      <w:bookmarkEnd w:id="7685"/>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callbacks. If the </w:t>
      </w:r>
      <w:r w:rsidR="00675183">
        <w:t>Client Driver</w:t>
      </w:r>
      <w:r w:rsidR="00565280">
        <w:t xml:space="preserve"> does not register for Power callbacks, pass NULL via </w:t>
      </w:r>
      <w:r w:rsidR="00390FC2" w:rsidRPr="00B87C04">
        <w:rPr>
          <w:rStyle w:val="CodeText"/>
        </w:rPr>
        <w:t>Pnp</w:t>
      </w:r>
      <w:r w:rsidR="00565280" w:rsidRPr="00B87C04">
        <w:rPr>
          <w:rStyle w:val="CodeText"/>
        </w:rPr>
        <w:t>PowerEventCallbacks</w:t>
      </w:r>
      <w:r w:rsidR="00565280" w:rsidRPr="00666093">
        <w:rPr>
          <w:rFonts w:ascii="Consolas" w:hAnsi="Consolas" w:cs="Consolas"/>
          <w:color w:val="808080"/>
          <w:sz w:val="19"/>
          <w:szCs w:val="19"/>
        </w:rPr>
        <w:t>.</w:t>
      </w:r>
    </w:p>
    <w:p w14:paraId="7D5F04A9" w14:textId="5A4E168F" w:rsidR="00565280" w:rsidRDefault="00A13D36" w:rsidP="00A13D36">
      <w:pPr>
        <w:pStyle w:val="Heading4"/>
      </w:pPr>
      <w:r>
        <w:t>Example</w:t>
      </w:r>
    </w:p>
    <w:p w14:paraId="7ECC4754" w14:textId="0E25F9AB"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00C44CD6" w14:textId="2DFAC191" w:rsidR="00A13D36" w:rsidRDefault="00A13D36" w:rsidP="005B4564"/>
    <w:p w14:paraId="4E219326" w14:textId="77777777" w:rsidR="00565280" w:rsidRDefault="00565280">
      <w:r>
        <w:br w:type="page"/>
      </w:r>
    </w:p>
    <w:p w14:paraId="2CEDD96F" w14:textId="1F597740" w:rsidR="00565280" w:rsidRDefault="00565280" w:rsidP="00565280">
      <w:pPr>
        <w:pStyle w:val="Heading3"/>
      </w:pPr>
      <w:bookmarkStart w:id="7686" w:name="_Toc524527888"/>
      <w:r w:rsidRPr="00565280">
        <w:lastRenderedPageBreak/>
        <w:t>DMF_DmfDeviceInitHookPowerPolicyEventCallbacks</w:t>
      </w:r>
      <w:bookmarkEnd w:id="7686"/>
    </w:p>
    <w:p w14:paraId="2A81FC79" w14:textId="21C6E2FF" w:rsidR="00666093" w:rsidDel="00DD321F" w:rsidRDefault="00666093" w:rsidP="00666093">
      <w:pPr>
        <w:autoSpaceDE w:val="0"/>
        <w:autoSpaceDN w:val="0"/>
        <w:adjustRightInd w:val="0"/>
        <w:rPr>
          <w:del w:id="7687" w:author="Sam Tertzakian" w:date="2018-09-12T15:33:00Z"/>
          <w:rFonts w:ascii="Consolas" w:hAnsi="Consolas" w:cs="Consolas"/>
          <w:color w:val="6F008A"/>
          <w:sz w:val="19"/>
          <w:szCs w:val="19"/>
        </w:rPr>
      </w:pPr>
    </w:p>
    <w:p w14:paraId="0536483A" w14:textId="77777777" w:rsidR="00DD321F" w:rsidRDefault="00DD321F" w:rsidP="00666093">
      <w:pPr>
        <w:autoSpaceDE w:val="0"/>
        <w:autoSpaceDN w:val="0"/>
        <w:adjustRightInd w:val="0"/>
        <w:spacing w:after="0" w:line="240" w:lineRule="auto"/>
        <w:rPr>
          <w:ins w:id="7688" w:author="Sam Tertzakian" w:date="2018-09-12T15:33:00Z"/>
          <w:rStyle w:val="CodeText"/>
        </w:rPr>
      </w:pPr>
    </w:p>
    <w:p w14:paraId="6ABA1BD9" w14:textId="65FF10D9" w:rsidR="00666093" w:rsidRPr="00DD321F" w:rsidRDefault="00666093" w:rsidP="00666093">
      <w:pPr>
        <w:autoSpaceDE w:val="0"/>
        <w:autoSpaceDN w:val="0"/>
        <w:adjustRightInd w:val="0"/>
        <w:spacing w:after="0" w:line="240" w:lineRule="auto"/>
        <w:rPr>
          <w:rStyle w:val="CodeText"/>
          <w:rPrChange w:id="7689" w:author="Sam Tertzakian" w:date="2018-09-12T15:33:00Z">
            <w:rPr>
              <w:rFonts w:ascii="Consolas" w:hAnsi="Consolas" w:cs="Consolas"/>
              <w:color w:val="000000"/>
              <w:sz w:val="19"/>
              <w:szCs w:val="19"/>
            </w:rPr>
          </w:rPrChange>
        </w:rPr>
      </w:pPr>
      <w:r w:rsidRPr="00DD321F">
        <w:rPr>
          <w:rStyle w:val="CodeText"/>
          <w:rPrChange w:id="7690" w:author="Sam Tertzakian" w:date="2018-09-12T15:33:00Z">
            <w:rPr>
              <w:rFonts w:ascii="Consolas" w:hAnsi="Consolas" w:cs="Consolas"/>
              <w:color w:val="6F008A"/>
              <w:sz w:val="19"/>
              <w:szCs w:val="19"/>
            </w:rPr>
          </w:rPrChange>
        </w:rPr>
        <w:t>VOID</w:t>
      </w:r>
    </w:p>
    <w:p w14:paraId="00CB3C83" w14:textId="77777777" w:rsidR="00666093" w:rsidRPr="00DD321F" w:rsidRDefault="00666093" w:rsidP="00666093">
      <w:pPr>
        <w:autoSpaceDE w:val="0"/>
        <w:autoSpaceDN w:val="0"/>
        <w:adjustRightInd w:val="0"/>
        <w:spacing w:after="0" w:line="240" w:lineRule="auto"/>
        <w:rPr>
          <w:rStyle w:val="CodeText"/>
          <w:rPrChange w:id="7691" w:author="Sam Tertzakian" w:date="2018-09-12T15:33:00Z">
            <w:rPr>
              <w:rFonts w:ascii="Consolas" w:hAnsi="Consolas" w:cs="Consolas"/>
              <w:color w:val="000000"/>
              <w:sz w:val="19"/>
              <w:szCs w:val="19"/>
            </w:rPr>
          </w:rPrChange>
        </w:rPr>
      </w:pPr>
      <w:r w:rsidRPr="00DD321F">
        <w:rPr>
          <w:rStyle w:val="CodeText"/>
          <w:rPrChange w:id="7692" w:author="Sam Tertzakian" w:date="2018-09-12T15:33:00Z">
            <w:rPr>
              <w:rFonts w:ascii="Consolas" w:hAnsi="Consolas" w:cs="Consolas"/>
              <w:color w:val="000000"/>
              <w:sz w:val="19"/>
              <w:szCs w:val="19"/>
            </w:rPr>
          </w:rPrChange>
        </w:rPr>
        <w:t>DMF_DmfDeviceInitHookPowerPolicyEventCallbacks(</w:t>
      </w:r>
    </w:p>
    <w:p w14:paraId="0FDD178E" w14:textId="77777777" w:rsidR="00666093" w:rsidRPr="00DD321F" w:rsidRDefault="00666093" w:rsidP="00666093">
      <w:pPr>
        <w:autoSpaceDE w:val="0"/>
        <w:autoSpaceDN w:val="0"/>
        <w:adjustRightInd w:val="0"/>
        <w:spacing w:after="0" w:line="240" w:lineRule="auto"/>
        <w:rPr>
          <w:rStyle w:val="CodeText"/>
          <w:rPrChange w:id="7693" w:author="Sam Tertzakian" w:date="2018-09-12T15:33:00Z">
            <w:rPr>
              <w:rFonts w:ascii="Consolas" w:hAnsi="Consolas" w:cs="Consolas"/>
              <w:color w:val="000000"/>
              <w:sz w:val="19"/>
              <w:szCs w:val="19"/>
            </w:rPr>
          </w:rPrChange>
        </w:rPr>
      </w:pPr>
      <w:r w:rsidRPr="00DD321F">
        <w:rPr>
          <w:rStyle w:val="CodeText"/>
          <w:rPrChange w:id="7694" w:author="Sam Tertzakian" w:date="2018-09-12T15:33:00Z">
            <w:rPr>
              <w:rFonts w:ascii="Consolas" w:hAnsi="Consolas" w:cs="Consolas"/>
              <w:color w:val="000000"/>
              <w:sz w:val="19"/>
              <w:szCs w:val="19"/>
            </w:rPr>
          </w:rPrChange>
        </w:rPr>
        <w:t xml:space="preserve">    </w:t>
      </w:r>
      <w:r w:rsidRPr="00DD321F">
        <w:rPr>
          <w:rStyle w:val="CodeText"/>
          <w:rPrChange w:id="7695" w:author="Sam Tertzakian" w:date="2018-09-12T15:33:00Z">
            <w:rPr>
              <w:rFonts w:ascii="Consolas" w:hAnsi="Consolas" w:cs="Consolas"/>
              <w:color w:val="6F008A"/>
              <w:sz w:val="19"/>
              <w:szCs w:val="19"/>
            </w:rPr>
          </w:rPrChange>
        </w:rPr>
        <w:t>_In_</w:t>
      </w:r>
      <w:r w:rsidRPr="00DD321F">
        <w:rPr>
          <w:rStyle w:val="CodeText"/>
          <w:rPrChange w:id="7696" w:author="Sam Tertzakian" w:date="2018-09-12T15:33:00Z">
            <w:rPr>
              <w:rFonts w:ascii="Consolas" w:hAnsi="Consolas" w:cs="Consolas"/>
              <w:color w:val="000000"/>
              <w:sz w:val="19"/>
              <w:szCs w:val="19"/>
            </w:rPr>
          </w:rPrChange>
        </w:rPr>
        <w:t xml:space="preserve"> </w:t>
      </w:r>
      <w:r w:rsidRPr="00DD321F">
        <w:rPr>
          <w:rStyle w:val="CodeText"/>
          <w:rPrChange w:id="7697" w:author="Sam Tertzakian" w:date="2018-09-12T15:33:00Z">
            <w:rPr>
              <w:rFonts w:ascii="Consolas" w:hAnsi="Consolas" w:cs="Consolas"/>
              <w:color w:val="2B91AF"/>
              <w:sz w:val="19"/>
              <w:szCs w:val="19"/>
            </w:rPr>
          </w:rPrChange>
        </w:rPr>
        <w:t>PDMFDEVICE_INIT</w:t>
      </w:r>
      <w:r w:rsidRPr="00DD321F">
        <w:rPr>
          <w:rStyle w:val="CodeText"/>
          <w:rPrChange w:id="7698" w:author="Sam Tertzakian" w:date="2018-09-12T15:33:00Z">
            <w:rPr>
              <w:rFonts w:ascii="Consolas" w:hAnsi="Consolas" w:cs="Consolas"/>
              <w:color w:val="000000"/>
              <w:sz w:val="19"/>
              <w:szCs w:val="19"/>
            </w:rPr>
          </w:rPrChange>
        </w:rPr>
        <w:t xml:space="preserve"> </w:t>
      </w:r>
      <w:r w:rsidRPr="00DD321F">
        <w:rPr>
          <w:rStyle w:val="CodeText"/>
          <w:rPrChange w:id="7699" w:author="Sam Tertzakian" w:date="2018-09-12T15:33:00Z">
            <w:rPr>
              <w:rFonts w:ascii="Consolas" w:hAnsi="Consolas" w:cs="Consolas"/>
              <w:color w:val="808080"/>
              <w:sz w:val="19"/>
              <w:szCs w:val="19"/>
            </w:rPr>
          </w:rPrChange>
        </w:rPr>
        <w:t>DmfDeviceInit</w:t>
      </w:r>
      <w:r w:rsidRPr="00DD321F">
        <w:rPr>
          <w:rStyle w:val="CodeText"/>
          <w:rPrChange w:id="7700" w:author="Sam Tertzakian" w:date="2018-09-12T15:33:00Z">
            <w:rPr>
              <w:rFonts w:ascii="Consolas" w:hAnsi="Consolas" w:cs="Consolas"/>
              <w:color w:val="000000"/>
              <w:sz w:val="19"/>
              <w:szCs w:val="19"/>
            </w:rPr>
          </w:rPrChange>
        </w:rPr>
        <w:t>,</w:t>
      </w:r>
    </w:p>
    <w:p w14:paraId="2FDD4B46" w14:textId="77777777" w:rsidR="00666093" w:rsidRPr="00DD321F" w:rsidRDefault="00666093" w:rsidP="00666093">
      <w:pPr>
        <w:autoSpaceDE w:val="0"/>
        <w:autoSpaceDN w:val="0"/>
        <w:adjustRightInd w:val="0"/>
        <w:spacing w:after="0" w:line="240" w:lineRule="auto"/>
        <w:rPr>
          <w:rStyle w:val="CodeText"/>
          <w:rPrChange w:id="7701" w:author="Sam Tertzakian" w:date="2018-09-12T15:33:00Z">
            <w:rPr>
              <w:rFonts w:ascii="Consolas" w:hAnsi="Consolas" w:cs="Consolas"/>
              <w:color w:val="000000"/>
              <w:sz w:val="19"/>
              <w:szCs w:val="19"/>
            </w:rPr>
          </w:rPrChange>
        </w:rPr>
      </w:pPr>
      <w:r w:rsidRPr="00DD321F">
        <w:rPr>
          <w:rStyle w:val="CodeText"/>
          <w:rPrChange w:id="7702" w:author="Sam Tertzakian" w:date="2018-09-12T15:33:00Z">
            <w:rPr>
              <w:rFonts w:ascii="Consolas" w:hAnsi="Consolas" w:cs="Consolas"/>
              <w:color w:val="000000"/>
              <w:sz w:val="19"/>
              <w:szCs w:val="19"/>
            </w:rPr>
          </w:rPrChange>
        </w:rPr>
        <w:t xml:space="preserve">    </w:t>
      </w:r>
      <w:r w:rsidRPr="00DD321F">
        <w:rPr>
          <w:rStyle w:val="CodeText"/>
          <w:rPrChange w:id="7703" w:author="Sam Tertzakian" w:date="2018-09-12T15:33:00Z">
            <w:rPr>
              <w:rFonts w:ascii="Consolas" w:hAnsi="Consolas" w:cs="Consolas"/>
              <w:color w:val="6F008A"/>
              <w:sz w:val="19"/>
              <w:szCs w:val="19"/>
            </w:rPr>
          </w:rPrChange>
        </w:rPr>
        <w:t>_Inout_opt_</w:t>
      </w:r>
      <w:r w:rsidRPr="00DD321F">
        <w:rPr>
          <w:rStyle w:val="CodeText"/>
          <w:rPrChange w:id="7704" w:author="Sam Tertzakian" w:date="2018-09-12T15:33:00Z">
            <w:rPr>
              <w:rFonts w:ascii="Consolas" w:hAnsi="Consolas" w:cs="Consolas"/>
              <w:color w:val="000000"/>
              <w:sz w:val="19"/>
              <w:szCs w:val="19"/>
            </w:rPr>
          </w:rPrChange>
        </w:rPr>
        <w:t xml:space="preserve"> </w:t>
      </w:r>
      <w:r w:rsidRPr="00DD321F">
        <w:rPr>
          <w:rStyle w:val="CodeText"/>
          <w:rPrChange w:id="7705" w:author="Sam Tertzakian" w:date="2018-09-12T15:33:00Z">
            <w:rPr>
              <w:rFonts w:ascii="Consolas" w:hAnsi="Consolas" w:cs="Consolas"/>
              <w:color w:val="2B91AF"/>
              <w:sz w:val="19"/>
              <w:szCs w:val="19"/>
            </w:rPr>
          </w:rPrChange>
        </w:rPr>
        <w:t>PWDF_POWER_POLICY_EVENT_CALLBACKS</w:t>
      </w:r>
      <w:r w:rsidRPr="00DD321F">
        <w:rPr>
          <w:rStyle w:val="CodeText"/>
          <w:rPrChange w:id="7706" w:author="Sam Tertzakian" w:date="2018-09-12T15:33:00Z">
            <w:rPr>
              <w:rFonts w:ascii="Consolas" w:hAnsi="Consolas" w:cs="Consolas"/>
              <w:color w:val="000000"/>
              <w:sz w:val="19"/>
              <w:szCs w:val="19"/>
            </w:rPr>
          </w:rPrChange>
        </w:rPr>
        <w:t xml:space="preserve"> </w:t>
      </w:r>
      <w:r w:rsidRPr="00DD321F">
        <w:rPr>
          <w:rStyle w:val="CodeText"/>
          <w:rPrChange w:id="7707" w:author="Sam Tertzakian" w:date="2018-09-12T15:33:00Z">
            <w:rPr>
              <w:rFonts w:ascii="Consolas" w:hAnsi="Consolas" w:cs="Consolas"/>
              <w:color w:val="808080"/>
              <w:sz w:val="19"/>
              <w:szCs w:val="19"/>
            </w:rPr>
          </w:rPrChange>
        </w:rPr>
        <w:t>PowerPolicyEventCallbacks</w:t>
      </w:r>
    </w:p>
    <w:p w14:paraId="27D9D481" w14:textId="0B7263B0" w:rsidR="00666093" w:rsidRPr="00DD321F" w:rsidRDefault="00666093" w:rsidP="00666093">
      <w:pPr>
        <w:rPr>
          <w:rStyle w:val="CodeText"/>
          <w:rPrChange w:id="7708" w:author="Sam Tertzakian" w:date="2018-09-12T15:33:00Z">
            <w:rPr>
              <w:rFonts w:ascii="Consolas" w:hAnsi="Consolas" w:cs="Consolas"/>
              <w:color w:val="000000"/>
              <w:sz w:val="19"/>
              <w:szCs w:val="19"/>
            </w:rPr>
          </w:rPrChange>
        </w:rPr>
      </w:pPr>
      <w:r w:rsidRPr="00DD321F">
        <w:rPr>
          <w:rStyle w:val="CodeText"/>
          <w:rPrChange w:id="7709" w:author="Sam Tertzakian" w:date="2018-09-12T15:33:00Z">
            <w:rPr>
              <w:rFonts w:ascii="Consolas" w:hAnsi="Consolas" w:cs="Consolas"/>
              <w:color w:val="000000"/>
              <w:sz w:val="19"/>
              <w:szCs w:val="19"/>
            </w:rPr>
          </w:rPrChange>
        </w:rPr>
        <w:t xml:space="preserve">    )</w:t>
      </w:r>
    </w:p>
    <w:p w14:paraId="13F89FCF" w14:textId="71C2ED4C" w:rsidR="00666093" w:rsidRDefault="00666093" w:rsidP="00666093">
      <w:r>
        <w:t xml:space="preserve">This function allows DMF to route all the </w:t>
      </w:r>
      <w:r w:rsidR="00675183">
        <w:t>Client Driver</w:t>
      </w:r>
      <w:r>
        <w:t xml:space="preserve">’s </w:t>
      </w:r>
      <w:r w:rsidR="00390FC2">
        <w:t>Pnp</w:t>
      </w:r>
      <w:r>
        <w:t xml:space="preserve"> Power Policy callbacks to itself (and the instantiated Modules) before calling the </w:t>
      </w:r>
      <w:r w:rsidR="00675183">
        <w:t>Client Driver</w:t>
      </w:r>
      <w:r>
        <w:t>’s corresponding callbacks.</w:t>
      </w:r>
    </w:p>
    <w:p w14:paraId="5FC2F042" w14:textId="3A460BD1" w:rsidR="00565280" w:rsidRDefault="00565280" w:rsidP="0066609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5379"/>
      </w:tblGrid>
      <w:tr w:rsidR="00565280" w14:paraId="5F8C7A7E" w14:textId="77777777" w:rsidTr="00E21D33">
        <w:tc>
          <w:tcPr>
            <w:tcW w:w="6025" w:type="dxa"/>
          </w:tcPr>
          <w:p w14:paraId="5487FA7A" w14:textId="77777777" w:rsidR="00565280" w:rsidRPr="00B87C04" w:rsidRDefault="00565280" w:rsidP="008607F7">
            <w:pPr>
              <w:rPr>
                <w:rStyle w:val="CodeText"/>
              </w:rPr>
            </w:pPr>
            <w:r w:rsidRPr="00B87C04">
              <w:rPr>
                <w:rStyle w:val="CodeText"/>
              </w:rPr>
              <w:t>PDMFDEVICE_INIT DmfDeviceInit</w:t>
            </w:r>
          </w:p>
        </w:tc>
        <w:tc>
          <w:tcPr>
            <w:tcW w:w="3325" w:type="dxa"/>
          </w:tcPr>
          <w:p w14:paraId="7FA106BD" w14:textId="6966797E" w:rsidR="00565280" w:rsidRDefault="00565280" w:rsidP="008607F7">
            <w:r>
              <w:t xml:space="preserve">The data structure created using </w:t>
            </w:r>
            <w:r w:rsidRPr="00B87C04">
              <w:rPr>
                <w:rStyle w:val="CodeText"/>
              </w:rPr>
              <w:t>DMF_DmfDeviceInitAllocate()</w:t>
            </w:r>
            <w:r>
              <w:rPr>
                <w:rFonts w:ascii="Consolas" w:hAnsi="Consolas" w:cs="Consolas"/>
                <w:color w:val="000000"/>
                <w:sz w:val="19"/>
                <w:szCs w:val="19"/>
              </w:rPr>
              <w:t>.</w:t>
            </w:r>
          </w:p>
        </w:tc>
      </w:tr>
      <w:tr w:rsidR="00565280" w14:paraId="4EF59A76" w14:textId="77777777" w:rsidTr="00E21D33">
        <w:tc>
          <w:tcPr>
            <w:tcW w:w="6025" w:type="dxa"/>
          </w:tcPr>
          <w:p w14:paraId="2B441B1A" w14:textId="45420DDE" w:rsidR="00565280" w:rsidRPr="00B87C04" w:rsidRDefault="00565280" w:rsidP="008607F7">
            <w:pPr>
              <w:rPr>
                <w:rStyle w:val="CodeText"/>
              </w:rPr>
            </w:pPr>
            <w:r w:rsidRPr="00B87C04">
              <w:rPr>
                <w:rStyle w:val="CodeText"/>
              </w:rPr>
              <w:t>PWDF_POWER_POLICY_EVENT_CALLBACKS PowerPolicyEventCallbacks</w:t>
            </w:r>
          </w:p>
        </w:tc>
        <w:tc>
          <w:tcPr>
            <w:tcW w:w="3325" w:type="dxa"/>
          </w:tcPr>
          <w:p w14:paraId="6ED07A6D" w14:textId="1F96CB1F" w:rsidR="0056528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565280" w:rsidRPr="00B87C04">
              <w:rPr>
                <w:rStyle w:val="CodeText"/>
              </w:rPr>
              <w:t>WdfDeviceInitSet</w:t>
            </w:r>
            <w:r w:rsidR="00390FC2" w:rsidRPr="00B87C04">
              <w:rPr>
                <w:rStyle w:val="CodeText"/>
              </w:rPr>
              <w:t>Pnp</w:t>
            </w:r>
            <w:r w:rsidR="00565280" w:rsidRPr="00B87C04">
              <w:rPr>
                <w:rStyle w:val="CodeText"/>
              </w:rPr>
              <w:t>PowerPolicyEventCallbacks()</w:t>
            </w:r>
            <w:r w:rsidR="00565280">
              <w:rPr>
                <w:rFonts w:ascii="Consolas" w:hAnsi="Consolas" w:cs="Consolas"/>
                <w:color w:val="000000"/>
                <w:sz w:val="19"/>
                <w:szCs w:val="19"/>
              </w:rPr>
              <w:t>.</w:t>
            </w:r>
          </w:p>
        </w:tc>
      </w:tr>
    </w:tbl>
    <w:p w14:paraId="5BFED417" w14:textId="77777777" w:rsidR="00666093" w:rsidRDefault="00666093" w:rsidP="00565280"/>
    <w:p w14:paraId="3F338C3D" w14:textId="1E8E36F5" w:rsidR="00565280" w:rsidRDefault="00565280" w:rsidP="00666093">
      <w:pPr>
        <w:pStyle w:val="Heading4"/>
      </w:pPr>
      <w:r>
        <w:t>Returns</w:t>
      </w:r>
    </w:p>
    <w:p w14:paraId="50DF1DAF" w14:textId="0B81CD8C" w:rsidR="003921F9" w:rsidRPr="003921F9" w:rsidRDefault="003921F9" w:rsidP="003921F9">
      <w:r>
        <w:t>None</w:t>
      </w:r>
    </w:p>
    <w:p w14:paraId="054D519C" w14:textId="2C40236C" w:rsidR="00D947B5" w:rsidRDefault="00565280" w:rsidP="00666093">
      <w:pPr>
        <w:pStyle w:val="Heading4"/>
      </w:pPr>
      <w:r>
        <w:t>Remarks</w:t>
      </w:r>
    </w:p>
    <w:p w14:paraId="5253ECC5" w14:textId="02AD0345"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6C7C19DE" w14:textId="1DAA32B8" w:rsidR="00565280" w:rsidRPr="00666093" w:rsidRDefault="003921F9" w:rsidP="004A459D">
      <w:pPr>
        <w:pStyle w:val="ListParagraph"/>
        <w:numPr>
          <w:ilvl w:val="0"/>
          <w:numId w:val="3"/>
        </w:numPr>
        <w:rPr>
          <w:rFonts w:ascii="Consolas" w:hAnsi="Consolas" w:cs="Consolas"/>
          <w:color w:val="808080"/>
          <w:sz w:val="19"/>
          <w:szCs w:val="19"/>
        </w:rPr>
      </w:pPr>
      <w:r>
        <w:t xml:space="preserve">If the </w:t>
      </w:r>
      <w:r w:rsidR="00675183">
        <w:t>Client Driver</w:t>
      </w:r>
      <w:r>
        <w:t xml:space="preserve"> has an </w:t>
      </w:r>
      <w:r w:rsidRPr="00B87C04">
        <w:rPr>
          <w:rStyle w:val="CodeText"/>
        </w:rPr>
        <w:t>AddDevice</w:t>
      </w:r>
      <w:r>
        <w:t xml:space="preserve"> callback, the </w:t>
      </w:r>
      <w:r w:rsidR="00565280">
        <w:t xml:space="preserve">he </w:t>
      </w:r>
      <w:r w:rsidR="00675183">
        <w:t>Client Driver</w:t>
      </w:r>
      <w:r w:rsidR="00565280">
        <w:t xml:space="preserve"> must always call this function even if the </w:t>
      </w:r>
      <w:r w:rsidR="00675183">
        <w:t>Client Driver</w:t>
      </w:r>
      <w:r w:rsidR="00565280">
        <w:t xml:space="preserve"> does not register for </w:t>
      </w:r>
      <w:r w:rsidR="00390FC2">
        <w:t>Pnp</w:t>
      </w:r>
      <w:r w:rsidR="00565280">
        <w:t xml:space="preserve"> Power Policy callbacks. If the </w:t>
      </w:r>
      <w:r w:rsidR="00675183">
        <w:t>Client Driver</w:t>
      </w:r>
      <w:r w:rsidR="00565280">
        <w:t xml:space="preserve"> does not register for Power Policy callbacks, pass NULL via </w:t>
      </w:r>
      <w:r w:rsidR="00565280" w:rsidRPr="00B87C04">
        <w:rPr>
          <w:rStyle w:val="CodeText"/>
        </w:rPr>
        <w:t>PowerPolicyEventCallbacks</w:t>
      </w:r>
      <w:r w:rsidR="00565280" w:rsidRPr="00666093">
        <w:rPr>
          <w:rFonts w:ascii="Consolas" w:hAnsi="Consolas" w:cs="Consolas"/>
          <w:color w:val="808080"/>
          <w:sz w:val="19"/>
          <w:szCs w:val="19"/>
        </w:rPr>
        <w:t>.</w:t>
      </w:r>
    </w:p>
    <w:p w14:paraId="36853BF1" w14:textId="77777777" w:rsidR="00A13D36" w:rsidRDefault="00A13D36" w:rsidP="00A13D36">
      <w:pPr>
        <w:pStyle w:val="Heading4"/>
      </w:pPr>
      <w:r>
        <w:t>Example</w:t>
      </w:r>
    </w:p>
    <w:p w14:paraId="305951DC"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2921C10A" w14:textId="77777777" w:rsidR="00666093" w:rsidRDefault="00666093">
      <w:pPr>
        <w:rPr>
          <w:rFonts w:asciiTheme="majorHAnsi" w:eastAsiaTheme="majorEastAsia" w:hAnsiTheme="majorHAnsi" w:cstheme="majorBidi"/>
          <w:color w:val="1F3763" w:themeColor="accent1" w:themeShade="7F"/>
          <w:sz w:val="24"/>
          <w:szCs w:val="24"/>
        </w:rPr>
      </w:pPr>
      <w:r>
        <w:br w:type="page"/>
      </w:r>
    </w:p>
    <w:p w14:paraId="05E8B56E" w14:textId="3C6B210C" w:rsidR="00F656B0" w:rsidRDefault="00F656B0" w:rsidP="00F656B0">
      <w:pPr>
        <w:pStyle w:val="Heading3"/>
      </w:pPr>
      <w:bookmarkStart w:id="7710" w:name="_Toc524527889"/>
      <w:r w:rsidRPr="00F656B0">
        <w:lastRenderedPageBreak/>
        <w:t>DMF_DmfDeviceInitHookFileObjectConfig</w:t>
      </w:r>
      <w:bookmarkEnd w:id="7710"/>
    </w:p>
    <w:p w14:paraId="3C02C0B0" w14:textId="030CCFAD" w:rsidR="003921F9" w:rsidDel="00DD321F" w:rsidRDefault="003921F9" w:rsidP="003921F9">
      <w:pPr>
        <w:rPr>
          <w:del w:id="7711" w:author="Sam Tertzakian" w:date="2018-09-12T15:33:00Z"/>
        </w:rPr>
      </w:pPr>
    </w:p>
    <w:p w14:paraId="7BE5E9CD" w14:textId="77777777" w:rsidR="00DD321F" w:rsidRDefault="00DD321F" w:rsidP="003921F9">
      <w:pPr>
        <w:autoSpaceDE w:val="0"/>
        <w:autoSpaceDN w:val="0"/>
        <w:adjustRightInd w:val="0"/>
        <w:spacing w:after="0" w:line="240" w:lineRule="auto"/>
        <w:rPr>
          <w:ins w:id="7712" w:author="Sam Tertzakian" w:date="2018-09-12T15:33:00Z"/>
          <w:rStyle w:val="CodeText"/>
        </w:rPr>
      </w:pPr>
    </w:p>
    <w:p w14:paraId="1AAF7C6F" w14:textId="1D87C038" w:rsidR="003921F9" w:rsidRPr="00DD321F" w:rsidRDefault="003921F9" w:rsidP="003921F9">
      <w:pPr>
        <w:autoSpaceDE w:val="0"/>
        <w:autoSpaceDN w:val="0"/>
        <w:adjustRightInd w:val="0"/>
        <w:spacing w:after="0" w:line="240" w:lineRule="auto"/>
        <w:rPr>
          <w:rStyle w:val="CodeText"/>
          <w:rPrChange w:id="7713" w:author="Sam Tertzakian" w:date="2018-09-12T15:33:00Z">
            <w:rPr>
              <w:rFonts w:ascii="Consolas" w:hAnsi="Consolas" w:cs="Consolas"/>
              <w:color w:val="000000"/>
              <w:sz w:val="19"/>
              <w:szCs w:val="19"/>
            </w:rPr>
          </w:rPrChange>
        </w:rPr>
      </w:pPr>
      <w:r w:rsidRPr="00DD321F">
        <w:rPr>
          <w:rStyle w:val="CodeText"/>
          <w:rPrChange w:id="7714" w:author="Sam Tertzakian" w:date="2018-09-12T15:33:00Z">
            <w:rPr>
              <w:rFonts w:ascii="Consolas" w:hAnsi="Consolas" w:cs="Consolas"/>
              <w:color w:val="6F008A"/>
              <w:sz w:val="19"/>
              <w:szCs w:val="19"/>
            </w:rPr>
          </w:rPrChange>
        </w:rPr>
        <w:t>VOID</w:t>
      </w:r>
    </w:p>
    <w:p w14:paraId="59457DE6" w14:textId="77777777" w:rsidR="003921F9" w:rsidRPr="00DD321F" w:rsidRDefault="003921F9" w:rsidP="003921F9">
      <w:pPr>
        <w:autoSpaceDE w:val="0"/>
        <w:autoSpaceDN w:val="0"/>
        <w:adjustRightInd w:val="0"/>
        <w:spacing w:after="0" w:line="240" w:lineRule="auto"/>
        <w:rPr>
          <w:rStyle w:val="CodeText"/>
          <w:rPrChange w:id="7715" w:author="Sam Tertzakian" w:date="2018-09-12T15:33:00Z">
            <w:rPr>
              <w:rFonts w:ascii="Consolas" w:hAnsi="Consolas" w:cs="Consolas"/>
              <w:color w:val="000000"/>
              <w:sz w:val="19"/>
              <w:szCs w:val="19"/>
            </w:rPr>
          </w:rPrChange>
        </w:rPr>
      </w:pPr>
      <w:r w:rsidRPr="00DD321F">
        <w:rPr>
          <w:rStyle w:val="CodeText"/>
          <w:rPrChange w:id="7716" w:author="Sam Tertzakian" w:date="2018-09-12T15:33:00Z">
            <w:rPr>
              <w:rFonts w:ascii="Consolas" w:hAnsi="Consolas" w:cs="Consolas"/>
              <w:color w:val="000000"/>
              <w:sz w:val="19"/>
              <w:szCs w:val="19"/>
            </w:rPr>
          </w:rPrChange>
        </w:rPr>
        <w:t>DMF_DmfDeviceInitHookFileObjectConfig(</w:t>
      </w:r>
    </w:p>
    <w:p w14:paraId="59FBB6A5" w14:textId="77777777" w:rsidR="003921F9" w:rsidRPr="00DD321F" w:rsidRDefault="003921F9" w:rsidP="003921F9">
      <w:pPr>
        <w:autoSpaceDE w:val="0"/>
        <w:autoSpaceDN w:val="0"/>
        <w:adjustRightInd w:val="0"/>
        <w:spacing w:after="0" w:line="240" w:lineRule="auto"/>
        <w:rPr>
          <w:rStyle w:val="CodeText"/>
          <w:rPrChange w:id="7717" w:author="Sam Tertzakian" w:date="2018-09-12T15:33:00Z">
            <w:rPr>
              <w:rFonts w:ascii="Consolas" w:hAnsi="Consolas" w:cs="Consolas"/>
              <w:color w:val="000000"/>
              <w:sz w:val="19"/>
              <w:szCs w:val="19"/>
            </w:rPr>
          </w:rPrChange>
        </w:rPr>
      </w:pPr>
      <w:r w:rsidRPr="00DD321F">
        <w:rPr>
          <w:rStyle w:val="CodeText"/>
          <w:rPrChange w:id="7718" w:author="Sam Tertzakian" w:date="2018-09-12T15:33:00Z">
            <w:rPr>
              <w:rFonts w:ascii="Consolas" w:hAnsi="Consolas" w:cs="Consolas"/>
              <w:color w:val="000000"/>
              <w:sz w:val="19"/>
              <w:szCs w:val="19"/>
            </w:rPr>
          </w:rPrChange>
        </w:rPr>
        <w:t xml:space="preserve">    </w:t>
      </w:r>
      <w:r w:rsidRPr="00DD321F">
        <w:rPr>
          <w:rStyle w:val="CodeText"/>
          <w:rPrChange w:id="7719" w:author="Sam Tertzakian" w:date="2018-09-12T15:33:00Z">
            <w:rPr>
              <w:rFonts w:ascii="Consolas" w:hAnsi="Consolas" w:cs="Consolas"/>
              <w:color w:val="6F008A"/>
              <w:sz w:val="19"/>
              <w:szCs w:val="19"/>
            </w:rPr>
          </w:rPrChange>
        </w:rPr>
        <w:t>_In_</w:t>
      </w:r>
      <w:r w:rsidRPr="00DD321F">
        <w:rPr>
          <w:rStyle w:val="CodeText"/>
          <w:rPrChange w:id="7720" w:author="Sam Tertzakian" w:date="2018-09-12T15:33:00Z">
            <w:rPr>
              <w:rFonts w:ascii="Consolas" w:hAnsi="Consolas" w:cs="Consolas"/>
              <w:color w:val="000000"/>
              <w:sz w:val="19"/>
              <w:szCs w:val="19"/>
            </w:rPr>
          </w:rPrChange>
        </w:rPr>
        <w:t xml:space="preserve"> </w:t>
      </w:r>
      <w:r w:rsidRPr="00DD321F">
        <w:rPr>
          <w:rStyle w:val="CodeText"/>
          <w:rPrChange w:id="7721" w:author="Sam Tertzakian" w:date="2018-09-12T15:33:00Z">
            <w:rPr>
              <w:rFonts w:ascii="Consolas" w:hAnsi="Consolas" w:cs="Consolas"/>
              <w:color w:val="2B91AF"/>
              <w:sz w:val="19"/>
              <w:szCs w:val="19"/>
            </w:rPr>
          </w:rPrChange>
        </w:rPr>
        <w:t>PDMFDEVICE_INIT</w:t>
      </w:r>
      <w:r w:rsidRPr="00DD321F">
        <w:rPr>
          <w:rStyle w:val="CodeText"/>
          <w:rPrChange w:id="7722" w:author="Sam Tertzakian" w:date="2018-09-12T15:33:00Z">
            <w:rPr>
              <w:rFonts w:ascii="Consolas" w:hAnsi="Consolas" w:cs="Consolas"/>
              <w:color w:val="000000"/>
              <w:sz w:val="19"/>
              <w:szCs w:val="19"/>
            </w:rPr>
          </w:rPrChange>
        </w:rPr>
        <w:t xml:space="preserve"> </w:t>
      </w:r>
      <w:r w:rsidRPr="00DD321F">
        <w:rPr>
          <w:rStyle w:val="CodeText"/>
          <w:rPrChange w:id="7723" w:author="Sam Tertzakian" w:date="2018-09-12T15:33:00Z">
            <w:rPr>
              <w:rFonts w:ascii="Consolas" w:hAnsi="Consolas" w:cs="Consolas"/>
              <w:color w:val="808080"/>
              <w:sz w:val="19"/>
              <w:szCs w:val="19"/>
            </w:rPr>
          </w:rPrChange>
        </w:rPr>
        <w:t>DmfDeviceInit</w:t>
      </w:r>
      <w:r w:rsidRPr="00DD321F">
        <w:rPr>
          <w:rStyle w:val="CodeText"/>
          <w:rPrChange w:id="7724" w:author="Sam Tertzakian" w:date="2018-09-12T15:33:00Z">
            <w:rPr>
              <w:rFonts w:ascii="Consolas" w:hAnsi="Consolas" w:cs="Consolas"/>
              <w:color w:val="000000"/>
              <w:sz w:val="19"/>
              <w:szCs w:val="19"/>
            </w:rPr>
          </w:rPrChange>
        </w:rPr>
        <w:t>,</w:t>
      </w:r>
    </w:p>
    <w:p w14:paraId="289ACCD5" w14:textId="548BE4CC" w:rsidR="003921F9" w:rsidRPr="00DD321F" w:rsidRDefault="003921F9" w:rsidP="003921F9">
      <w:pPr>
        <w:autoSpaceDE w:val="0"/>
        <w:autoSpaceDN w:val="0"/>
        <w:adjustRightInd w:val="0"/>
        <w:spacing w:after="0" w:line="240" w:lineRule="auto"/>
        <w:rPr>
          <w:rStyle w:val="CodeText"/>
          <w:rPrChange w:id="7725" w:author="Sam Tertzakian" w:date="2018-09-12T15:33:00Z">
            <w:rPr>
              <w:rFonts w:ascii="Consolas" w:hAnsi="Consolas" w:cs="Consolas"/>
              <w:color w:val="000000"/>
              <w:sz w:val="19"/>
              <w:szCs w:val="19"/>
            </w:rPr>
          </w:rPrChange>
        </w:rPr>
      </w:pPr>
      <w:r w:rsidRPr="00DD321F">
        <w:rPr>
          <w:rStyle w:val="CodeText"/>
          <w:rPrChange w:id="7726" w:author="Sam Tertzakian" w:date="2018-09-12T15:33:00Z">
            <w:rPr>
              <w:rFonts w:ascii="Consolas" w:hAnsi="Consolas" w:cs="Consolas"/>
              <w:color w:val="000000"/>
              <w:sz w:val="19"/>
              <w:szCs w:val="19"/>
            </w:rPr>
          </w:rPrChange>
        </w:rPr>
        <w:t xml:space="preserve">    </w:t>
      </w:r>
      <w:r w:rsidRPr="00DD321F">
        <w:rPr>
          <w:rStyle w:val="CodeText"/>
          <w:rPrChange w:id="7727" w:author="Sam Tertzakian" w:date="2018-09-12T15:33:00Z">
            <w:rPr>
              <w:rFonts w:ascii="Consolas" w:hAnsi="Consolas" w:cs="Consolas"/>
              <w:color w:val="6F008A"/>
              <w:sz w:val="19"/>
              <w:szCs w:val="19"/>
            </w:rPr>
          </w:rPrChange>
        </w:rPr>
        <w:t>_Inout_opt_</w:t>
      </w:r>
      <w:r w:rsidRPr="00DD321F">
        <w:rPr>
          <w:rStyle w:val="CodeText"/>
          <w:rPrChange w:id="7728" w:author="Sam Tertzakian" w:date="2018-09-12T15:33:00Z">
            <w:rPr>
              <w:rFonts w:ascii="Consolas" w:hAnsi="Consolas" w:cs="Consolas"/>
              <w:color w:val="000000"/>
              <w:sz w:val="19"/>
              <w:szCs w:val="19"/>
            </w:rPr>
          </w:rPrChange>
        </w:rPr>
        <w:t xml:space="preserve"> </w:t>
      </w:r>
      <w:r w:rsidRPr="00DD321F">
        <w:rPr>
          <w:rStyle w:val="CodeText"/>
          <w:rPrChange w:id="7729" w:author="Sam Tertzakian" w:date="2018-09-12T15:33:00Z">
            <w:rPr>
              <w:rFonts w:ascii="Consolas" w:hAnsi="Consolas" w:cs="Consolas"/>
              <w:color w:val="2B91AF"/>
              <w:sz w:val="19"/>
              <w:szCs w:val="19"/>
            </w:rPr>
          </w:rPrChange>
        </w:rPr>
        <w:t>PWDF_FILEOBJECT_</w:t>
      </w:r>
      <w:r w:rsidR="00BD736D" w:rsidRPr="00DD321F">
        <w:rPr>
          <w:rStyle w:val="CodeText"/>
          <w:rPrChange w:id="7730" w:author="Sam Tertzakian" w:date="2018-09-12T15:33:00Z">
            <w:rPr>
              <w:rFonts w:ascii="Consolas" w:hAnsi="Consolas" w:cs="Consolas"/>
              <w:color w:val="2B91AF"/>
              <w:sz w:val="19"/>
              <w:szCs w:val="19"/>
            </w:rPr>
          </w:rPrChange>
        </w:rPr>
        <w:t>Config</w:t>
      </w:r>
      <w:r w:rsidRPr="00DD321F">
        <w:rPr>
          <w:rStyle w:val="CodeText"/>
          <w:rPrChange w:id="7731" w:author="Sam Tertzakian" w:date="2018-09-12T15:33:00Z">
            <w:rPr>
              <w:rFonts w:ascii="Consolas" w:hAnsi="Consolas" w:cs="Consolas"/>
              <w:color w:val="000000"/>
              <w:sz w:val="19"/>
              <w:szCs w:val="19"/>
            </w:rPr>
          </w:rPrChange>
        </w:rPr>
        <w:t xml:space="preserve"> </w:t>
      </w:r>
      <w:r w:rsidRPr="00DD321F">
        <w:rPr>
          <w:rStyle w:val="CodeText"/>
          <w:rPrChange w:id="7732" w:author="Sam Tertzakian" w:date="2018-09-12T15:33:00Z">
            <w:rPr>
              <w:rFonts w:ascii="Consolas" w:hAnsi="Consolas" w:cs="Consolas"/>
              <w:color w:val="808080"/>
              <w:sz w:val="19"/>
              <w:szCs w:val="19"/>
            </w:rPr>
          </w:rPrChange>
        </w:rPr>
        <w:t>FileObjectConfig</w:t>
      </w:r>
    </w:p>
    <w:p w14:paraId="5FF37A80" w14:textId="7A0E1D6E" w:rsidR="003921F9" w:rsidRPr="00DD321F" w:rsidRDefault="003921F9" w:rsidP="003921F9">
      <w:pPr>
        <w:rPr>
          <w:rStyle w:val="CodeText"/>
          <w:rPrChange w:id="7733" w:author="Sam Tertzakian" w:date="2018-09-12T15:33:00Z">
            <w:rPr>
              <w:rFonts w:ascii="Consolas" w:hAnsi="Consolas" w:cs="Consolas"/>
              <w:color w:val="000000"/>
              <w:sz w:val="19"/>
              <w:szCs w:val="19"/>
            </w:rPr>
          </w:rPrChange>
        </w:rPr>
      </w:pPr>
      <w:r w:rsidRPr="00DD321F">
        <w:rPr>
          <w:rStyle w:val="CodeText"/>
          <w:rPrChange w:id="7734" w:author="Sam Tertzakian" w:date="2018-09-12T15:33:00Z">
            <w:rPr>
              <w:rFonts w:ascii="Consolas" w:hAnsi="Consolas" w:cs="Consolas"/>
              <w:color w:val="000000"/>
              <w:sz w:val="19"/>
              <w:szCs w:val="19"/>
            </w:rPr>
          </w:rPrChange>
        </w:rPr>
        <w:t xml:space="preserve">    )</w:t>
      </w:r>
    </w:p>
    <w:p w14:paraId="0ED2466E" w14:textId="2A12B9CD" w:rsidR="003921F9" w:rsidRDefault="003921F9" w:rsidP="003921F9">
      <w:r>
        <w:t xml:space="preserve">This function allows DMF to route all the </w:t>
      </w:r>
      <w:r w:rsidR="00675183">
        <w:t>Client Driver</w:t>
      </w:r>
      <w:r>
        <w:t xml:space="preserve">’s File Object callbacks to itself (and the instantiated Modules) before calling the </w:t>
      </w:r>
      <w:r w:rsidR="00675183">
        <w:t>Client Driver</w:t>
      </w:r>
      <w:r>
        <w:t>’s corresponding callbacks.</w:t>
      </w:r>
    </w:p>
    <w:p w14:paraId="2FCE8F5E" w14:textId="79049BD7" w:rsidR="00F656B0" w:rsidRDefault="00F656B0"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56B0" w14:paraId="1C1816B0" w14:textId="77777777" w:rsidTr="00E21D33">
        <w:tc>
          <w:tcPr>
            <w:tcW w:w="5665" w:type="dxa"/>
          </w:tcPr>
          <w:p w14:paraId="225EDC05" w14:textId="77777777" w:rsidR="00F656B0" w:rsidRPr="00B87C04" w:rsidRDefault="00F656B0" w:rsidP="008607F7">
            <w:pPr>
              <w:rPr>
                <w:rStyle w:val="CodeText"/>
              </w:rPr>
            </w:pPr>
            <w:r w:rsidRPr="00B87C04">
              <w:rPr>
                <w:rStyle w:val="CodeText"/>
              </w:rPr>
              <w:t>PDMFDEVICE_INIT DmfDeviceInit</w:t>
            </w:r>
          </w:p>
        </w:tc>
        <w:tc>
          <w:tcPr>
            <w:tcW w:w="3685" w:type="dxa"/>
          </w:tcPr>
          <w:p w14:paraId="2C2B819C" w14:textId="1671E1EF" w:rsidR="00F656B0" w:rsidRDefault="00F656B0" w:rsidP="008607F7">
            <w:r>
              <w:t xml:space="preserve">The data structure created using </w:t>
            </w:r>
            <w:r w:rsidRPr="0028439E">
              <w:rPr>
                <w:rStyle w:val="CodeText"/>
              </w:rPr>
              <w:t>DMF_</w:t>
            </w:r>
            <w:proofErr w:type="gramStart"/>
            <w:r w:rsidRPr="0028439E">
              <w:rPr>
                <w:rStyle w:val="CodeText"/>
              </w:rPr>
              <w:t>DmfDeviceInitAllocate</w:t>
            </w:r>
            <w:r>
              <w:rPr>
                <w:rFonts w:ascii="Consolas" w:hAnsi="Consolas" w:cs="Consolas"/>
                <w:color w:val="000000"/>
                <w:sz w:val="19"/>
                <w:szCs w:val="19"/>
              </w:rPr>
              <w:t>(</w:t>
            </w:r>
            <w:proofErr w:type="gramEnd"/>
            <w:r>
              <w:rPr>
                <w:rFonts w:ascii="Consolas" w:hAnsi="Consolas" w:cs="Consolas"/>
                <w:color w:val="000000"/>
                <w:sz w:val="19"/>
                <w:szCs w:val="19"/>
              </w:rPr>
              <w:t>).</w:t>
            </w:r>
          </w:p>
        </w:tc>
      </w:tr>
      <w:tr w:rsidR="00F656B0" w14:paraId="15B596EE" w14:textId="77777777" w:rsidTr="00E21D33">
        <w:tc>
          <w:tcPr>
            <w:tcW w:w="5665" w:type="dxa"/>
          </w:tcPr>
          <w:p w14:paraId="632B2FAF" w14:textId="31498BBF" w:rsidR="00F656B0" w:rsidRPr="00B87C04" w:rsidRDefault="00FB2C16" w:rsidP="008607F7">
            <w:pPr>
              <w:rPr>
                <w:rStyle w:val="CodeText"/>
              </w:rPr>
            </w:pPr>
            <w:r w:rsidRPr="00B87C04">
              <w:rPr>
                <w:rStyle w:val="CodeText"/>
              </w:rPr>
              <w:t>PWDF_FILEOBJECT_</w:t>
            </w:r>
            <w:r w:rsidR="00BD736D" w:rsidRPr="00B87C04">
              <w:rPr>
                <w:rStyle w:val="CodeText"/>
              </w:rPr>
              <w:t>Config</w:t>
            </w:r>
            <w:r w:rsidRPr="00B87C04">
              <w:rPr>
                <w:rStyle w:val="CodeText"/>
              </w:rPr>
              <w:t xml:space="preserve"> FileObjectConfig</w:t>
            </w:r>
          </w:p>
        </w:tc>
        <w:tc>
          <w:tcPr>
            <w:tcW w:w="3685" w:type="dxa"/>
          </w:tcPr>
          <w:p w14:paraId="0AD12CF0" w14:textId="5040CB5E" w:rsidR="00F656B0" w:rsidRDefault="00BA14E1" w:rsidP="008607F7">
            <w:r>
              <w:t xml:space="preserve">The </w:t>
            </w:r>
            <w:r w:rsidR="00675183">
              <w:t>Client Driver</w:t>
            </w:r>
            <w:r>
              <w:t xml:space="preserve"> passes an initialized instance of this structure (after the </w:t>
            </w:r>
            <w:r w:rsidR="00675183">
              <w:t>Client Driver</w:t>
            </w:r>
            <w:r>
              <w:t xml:space="preserve"> has set its own callback functions) </w:t>
            </w:r>
            <w:r w:rsidRPr="00BA14E1">
              <w:rPr>
                <w:b/>
                <w:u w:val="single"/>
              </w:rPr>
              <w:t xml:space="preserve">and </w:t>
            </w:r>
            <w:r w:rsidRPr="008C2E26">
              <w:rPr>
                <w:b/>
                <w:u w:val="single"/>
              </w:rPr>
              <w:t xml:space="preserve">before </w:t>
            </w:r>
            <w:r>
              <w:t xml:space="preserve">calling </w:t>
            </w:r>
            <w:r w:rsidR="00F656B0" w:rsidRPr="00B87C04">
              <w:rPr>
                <w:rStyle w:val="CodeText"/>
              </w:rPr>
              <w:t>WDF_FILEOBJECT_</w:t>
            </w:r>
            <w:r w:rsidR="00BD736D" w:rsidRPr="00B87C04">
              <w:rPr>
                <w:rStyle w:val="CodeText"/>
              </w:rPr>
              <w:t>Config</w:t>
            </w:r>
            <w:r w:rsidR="00F656B0" w:rsidRPr="00B87C04">
              <w:rPr>
                <w:rStyle w:val="CodeText"/>
              </w:rPr>
              <w:t>_INIT()</w:t>
            </w:r>
            <w:r w:rsidR="00F656B0">
              <w:rPr>
                <w:rFonts w:ascii="Consolas" w:hAnsi="Consolas" w:cs="Consolas"/>
                <w:color w:val="000000"/>
                <w:sz w:val="19"/>
                <w:szCs w:val="19"/>
              </w:rPr>
              <w:t>.</w:t>
            </w:r>
          </w:p>
        </w:tc>
      </w:tr>
    </w:tbl>
    <w:p w14:paraId="07830738" w14:textId="77777777" w:rsidR="003921F9" w:rsidRDefault="003921F9" w:rsidP="00AA14AF"/>
    <w:p w14:paraId="726BF496" w14:textId="4162D49B" w:rsidR="00F656B0" w:rsidRDefault="00F656B0" w:rsidP="003921F9">
      <w:pPr>
        <w:pStyle w:val="Heading4"/>
      </w:pPr>
      <w:r>
        <w:t>Returns</w:t>
      </w:r>
    </w:p>
    <w:p w14:paraId="780B9BE7" w14:textId="62C20F98" w:rsidR="003921F9" w:rsidRPr="003921F9" w:rsidRDefault="003921F9" w:rsidP="003921F9">
      <w:r>
        <w:t>None</w:t>
      </w:r>
    </w:p>
    <w:p w14:paraId="58DB9FED" w14:textId="49DD145B" w:rsidR="00F656B0" w:rsidRDefault="00F656B0" w:rsidP="003921F9">
      <w:pPr>
        <w:pStyle w:val="Heading4"/>
      </w:pPr>
      <w:r>
        <w:t>Remarks</w:t>
      </w:r>
    </w:p>
    <w:p w14:paraId="45F8FB77" w14:textId="0E6DDBE4"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B87C04">
        <w:rPr>
          <w:rStyle w:val="CodeText"/>
        </w:rPr>
        <w:t>AddDevice</w:t>
      </w:r>
      <w:r>
        <w:t xml:space="preserve"> callback.</w:t>
      </w:r>
    </w:p>
    <w:p w14:paraId="7C931E9C" w14:textId="405ED675" w:rsidR="00F656B0" w:rsidRPr="003921F9" w:rsidRDefault="00F656B0"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The </w:t>
      </w:r>
      <w:r w:rsidR="00675183">
        <w:t>Client Driver</w:t>
      </w:r>
      <w:r>
        <w:t xml:space="preserve"> must always call this function even if the </w:t>
      </w:r>
      <w:r w:rsidR="00675183">
        <w:t>Client Driver</w:t>
      </w:r>
      <w:r>
        <w:t xml:space="preserve"> does not register for </w:t>
      </w:r>
      <w:r w:rsidR="00FB2C16">
        <w:t>File Object</w:t>
      </w:r>
      <w:r>
        <w:t xml:space="preserve"> callbacks. If the </w:t>
      </w:r>
      <w:r w:rsidR="00675183">
        <w:t>Client Driver</w:t>
      </w:r>
      <w:r>
        <w:t xml:space="preserve"> does not register for </w:t>
      </w:r>
      <w:r w:rsidR="00FB2C16">
        <w:t>File Object</w:t>
      </w:r>
      <w:r>
        <w:t xml:space="preserve"> callbacks, pass NULL via </w:t>
      </w:r>
      <w:r w:rsidR="00FB2C16" w:rsidRPr="00B87C04">
        <w:rPr>
          <w:rStyle w:val="CodeText"/>
        </w:rPr>
        <w:t>FileObjectConfig</w:t>
      </w:r>
      <w:r w:rsidRPr="003921F9">
        <w:rPr>
          <w:rFonts w:ascii="Consolas" w:hAnsi="Consolas" w:cs="Consolas"/>
          <w:color w:val="808080"/>
          <w:sz w:val="19"/>
          <w:szCs w:val="19"/>
        </w:rPr>
        <w:t>.</w:t>
      </w:r>
    </w:p>
    <w:p w14:paraId="7CD2784A" w14:textId="77777777" w:rsidR="00A13D36" w:rsidRDefault="00A13D36" w:rsidP="00A13D36">
      <w:pPr>
        <w:pStyle w:val="Heading4"/>
      </w:pPr>
      <w:r>
        <w:t>Example</w:t>
      </w:r>
    </w:p>
    <w:p w14:paraId="315DB2D5" w14:textId="77777777" w:rsidR="00A13D36" w:rsidRDefault="00A13D36" w:rsidP="004A459D">
      <w:pPr>
        <w:pStyle w:val="ListParagraph"/>
        <w:numPr>
          <w:ilvl w:val="0"/>
          <w:numId w:val="33"/>
        </w:numPr>
      </w:pPr>
      <w:r>
        <w:t xml:space="preserve">See </w:t>
      </w:r>
      <w:r w:rsidRPr="00A13D36">
        <w:rPr>
          <w:rStyle w:val="CodeText"/>
        </w:rPr>
        <w:t>DMF_DmfDeviceInitAllocate</w:t>
      </w:r>
      <w:r>
        <w:rPr>
          <w:rStyle w:val="CodeText"/>
        </w:rPr>
        <w:t>.</w:t>
      </w:r>
    </w:p>
    <w:p w14:paraId="3BE66249" w14:textId="77777777" w:rsidR="003921F9" w:rsidRDefault="003921F9"/>
    <w:p w14:paraId="36070EE1" w14:textId="77777777" w:rsidR="003921F9" w:rsidRDefault="003921F9">
      <w:pPr>
        <w:rPr>
          <w:rFonts w:asciiTheme="majorHAnsi" w:eastAsiaTheme="majorEastAsia" w:hAnsiTheme="majorHAnsi" w:cstheme="majorBidi"/>
          <w:color w:val="1F3763" w:themeColor="accent1" w:themeShade="7F"/>
          <w:sz w:val="24"/>
          <w:szCs w:val="24"/>
        </w:rPr>
      </w:pPr>
      <w:r>
        <w:br w:type="page"/>
      </w:r>
    </w:p>
    <w:p w14:paraId="34968A83" w14:textId="053E26C2" w:rsidR="003921F9" w:rsidRDefault="003921F9" w:rsidP="003921F9">
      <w:pPr>
        <w:pStyle w:val="Heading3"/>
      </w:pPr>
      <w:bookmarkStart w:id="7735" w:name="_Toc524527890"/>
      <w:r>
        <w:lastRenderedPageBreak/>
        <w:t>DMF_DmfDeviceInitHookQueueConfig</w:t>
      </w:r>
      <w:bookmarkEnd w:id="7735"/>
    </w:p>
    <w:p w14:paraId="5E38F66F" w14:textId="2746E205" w:rsidR="003921F9" w:rsidRPr="003921F9" w:rsidDel="00DD321F" w:rsidRDefault="003921F9" w:rsidP="003921F9">
      <w:pPr>
        <w:rPr>
          <w:del w:id="7736" w:author="Sam Tertzakian" w:date="2018-09-12T15:33:00Z"/>
        </w:rPr>
      </w:pPr>
    </w:p>
    <w:p w14:paraId="3A098B56" w14:textId="77777777" w:rsidR="00DD321F" w:rsidRDefault="00DD321F" w:rsidP="003921F9">
      <w:pPr>
        <w:autoSpaceDE w:val="0"/>
        <w:autoSpaceDN w:val="0"/>
        <w:adjustRightInd w:val="0"/>
        <w:spacing w:after="0" w:line="240" w:lineRule="auto"/>
        <w:rPr>
          <w:ins w:id="7737" w:author="Sam Tertzakian" w:date="2018-09-12T15:33:00Z"/>
          <w:rStyle w:val="CodeText"/>
        </w:rPr>
      </w:pPr>
    </w:p>
    <w:p w14:paraId="2C51747D" w14:textId="65599DD9" w:rsidR="003921F9" w:rsidRPr="00DD321F" w:rsidRDefault="003921F9" w:rsidP="003921F9">
      <w:pPr>
        <w:autoSpaceDE w:val="0"/>
        <w:autoSpaceDN w:val="0"/>
        <w:adjustRightInd w:val="0"/>
        <w:spacing w:after="0" w:line="240" w:lineRule="auto"/>
        <w:rPr>
          <w:rStyle w:val="CodeText"/>
          <w:rPrChange w:id="7738" w:author="Sam Tertzakian" w:date="2018-09-12T15:33:00Z">
            <w:rPr>
              <w:rFonts w:ascii="Consolas" w:hAnsi="Consolas" w:cs="Consolas"/>
              <w:color w:val="000000"/>
              <w:sz w:val="19"/>
              <w:szCs w:val="19"/>
            </w:rPr>
          </w:rPrChange>
        </w:rPr>
      </w:pPr>
      <w:r w:rsidRPr="00DD321F">
        <w:rPr>
          <w:rStyle w:val="CodeText"/>
          <w:rPrChange w:id="7739" w:author="Sam Tertzakian" w:date="2018-09-12T15:33:00Z">
            <w:rPr>
              <w:rFonts w:ascii="Consolas" w:hAnsi="Consolas" w:cs="Consolas"/>
              <w:color w:val="6F008A"/>
              <w:sz w:val="19"/>
              <w:szCs w:val="19"/>
            </w:rPr>
          </w:rPrChange>
        </w:rPr>
        <w:t>VOID</w:t>
      </w:r>
    </w:p>
    <w:p w14:paraId="4BEE9941" w14:textId="77777777" w:rsidR="003921F9" w:rsidRPr="00DD321F" w:rsidRDefault="003921F9" w:rsidP="003921F9">
      <w:pPr>
        <w:autoSpaceDE w:val="0"/>
        <w:autoSpaceDN w:val="0"/>
        <w:adjustRightInd w:val="0"/>
        <w:spacing w:after="0" w:line="240" w:lineRule="auto"/>
        <w:rPr>
          <w:rStyle w:val="CodeText"/>
          <w:rPrChange w:id="7740" w:author="Sam Tertzakian" w:date="2018-09-12T15:33:00Z">
            <w:rPr>
              <w:rFonts w:ascii="Consolas" w:hAnsi="Consolas" w:cs="Consolas"/>
              <w:color w:val="000000"/>
              <w:sz w:val="19"/>
              <w:szCs w:val="19"/>
            </w:rPr>
          </w:rPrChange>
        </w:rPr>
      </w:pPr>
      <w:r w:rsidRPr="00DD321F">
        <w:rPr>
          <w:rStyle w:val="CodeText"/>
          <w:rPrChange w:id="7741" w:author="Sam Tertzakian" w:date="2018-09-12T15:33:00Z">
            <w:rPr>
              <w:rFonts w:ascii="Consolas" w:hAnsi="Consolas" w:cs="Consolas"/>
              <w:color w:val="000000"/>
              <w:sz w:val="19"/>
              <w:szCs w:val="19"/>
            </w:rPr>
          </w:rPrChange>
        </w:rPr>
        <w:t>DMF_DmfDeviceInitHookQueueConfig(</w:t>
      </w:r>
    </w:p>
    <w:p w14:paraId="1B7A3526" w14:textId="77777777" w:rsidR="003921F9" w:rsidRPr="00DD321F" w:rsidRDefault="003921F9" w:rsidP="003921F9">
      <w:pPr>
        <w:autoSpaceDE w:val="0"/>
        <w:autoSpaceDN w:val="0"/>
        <w:adjustRightInd w:val="0"/>
        <w:spacing w:after="0" w:line="240" w:lineRule="auto"/>
        <w:rPr>
          <w:rStyle w:val="CodeText"/>
          <w:rPrChange w:id="7742" w:author="Sam Tertzakian" w:date="2018-09-12T15:33:00Z">
            <w:rPr>
              <w:rFonts w:ascii="Consolas" w:hAnsi="Consolas" w:cs="Consolas"/>
              <w:color w:val="000000"/>
              <w:sz w:val="19"/>
              <w:szCs w:val="19"/>
            </w:rPr>
          </w:rPrChange>
        </w:rPr>
      </w:pPr>
      <w:r w:rsidRPr="00DD321F">
        <w:rPr>
          <w:rStyle w:val="CodeText"/>
          <w:rPrChange w:id="7743" w:author="Sam Tertzakian" w:date="2018-09-12T15:33:00Z">
            <w:rPr>
              <w:rFonts w:ascii="Consolas" w:hAnsi="Consolas" w:cs="Consolas"/>
              <w:color w:val="000000"/>
              <w:sz w:val="19"/>
              <w:szCs w:val="19"/>
            </w:rPr>
          </w:rPrChange>
        </w:rPr>
        <w:t xml:space="preserve">    </w:t>
      </w:r>
      <w:r w:rsidRPr="00DD321F">
        <w:rPr>
          <w:rStyle w:val="CodeText"/>
          <w:rPrChange w:id="7744" w:author="Sam Tertzakian" w:date="2018-09-12T15:33:00Z">
            <w:rPr>
              <w:rFonts w:ascii="Consolas" w:hAnsi="Consolas" w:cs="Consolas"/>
              <w:color w:val="6F008A"/>
              <w:sz w:val="19"/>
              <w:szCs w:val="19"/>
            </w:rPr>
          </w:rPrChange>
        </w:rPr>
        <w:t>_In_</w:t>
      </w:r>
      <w:r w:rsidRPr="00DD321F">
        <w:rPr>
          <w:rStyle w:val="CodeText"/>
          <w:rPrChange w:id="7745" w:author="Sam Tertzakian" w:date="2018-09-12T15:33:00Z">
            <w:rPr>
              <w:rFonts w:ascii="Consolas" w:hAnsi="Consolas" w:cs="Consolas"/>
              <w:color w:val="000000"/>
              <w:sz w:val="19"/>
              <w:szCs w:val="19"/>
            </w:rPr>
          </w:rPrChange>
        </w:rPr>
        <w:t xml:space="preserve"> </w:t>
      </w:r>
      <w:r w:rsidRPr="00DD321F">
        <w:rPr>
          <w:rStyle w:val="CodeText"/>
          <w:rPrChange w:id="7746" w:author="Sam Tertzakian" w:date="2018-09-12T15:33:00Z">
            <w:rPr>
              <w:rFonts w:ascii="Consolas" w:hAnsi="Consolas" w:cs="Consolas"/>
              <w:color w:val="2B91AF"/>
              <w:sz w:val="19"/>
              <w:szCs w:val="19"/>
            </w:rPr>
          </w:rPrChange>
        </w:rPr>
        <w:t>PDMFDEVICE_INIT</w:t>
      </w:r>
      <w:r w:rsidRPr="00DD321F">
        <w:rPr>
          <w:rStyle w:val="CodeText"/>
          <w:rPrChange w:id="7747" w:author="Sam Tertzakian" w:date="2018-09-12T15:33:00Z">
            <w:rPr>
              <w:rFonts w:ascii="Consolas" w:hAnsi="Consolas" w:cs="Consolas"/>
              <w:color w:val="000000"/>
              <w:sz w:val="19"/>
              <w:szCs w:val="19"/>
            </w:rPr>
          </w:rPrChange>
        </w:rPr>
        <w:t xml:space="preserve"> </w:t>
      </w:r>
      <w:r w:rsidRPr="00DD321F">
        <w:rPr>
          <w:rStyle w:val="CodeText"/>
          <w:rPrChange w:id="7748" w:author="Sam Tertzakian" w:date="2018-09-12T15:33:00Z">
            <w:rPr>
              <w:rFonts w:ascii="Consolas" w:hAnsi="Consolas" w:cs="Consolas"/>
              <w:color w:val="808080"/>
              <w:sz w:val="19"/>
              <w:szCs w:val="19"/>
            </w:rPr>
          </w:rPrChange>
        </w:rPr>
        <w:t>DmfDeviceInit</w:t>
      </w:r>
      <w:r w:rsidRPr="00DD321F">
        <w:rPr>
          <w:rStyle w:val="CodeText"/>
          <w:rPrChange w:id="7749" w:author="Sam Tertzakian" w:date="2018-09-12T15:33:00Z">
            <w:rPr>
              <w:rFonts w:ascii="Consolas" w:hAnsi="Consolas" w:cs="Consolas"/>
              <w:color w:val="000000"/>
              <w:sz w:val="19"/>
              <w:szCs w:val="19"/>
            </w:rPr>
          </w:rPrChange>
        </w:rPr>
        <w:t>,</w:t>
      </w:r>
    </w:p>
    <w:p w14:paraId="3A55A0D0" w14:textId="4367583C" w:rsidR="003921F9" w:rsidRPr="00DD321F" w:rsidRDefault="003921F9" w:rsidP="003921F9">
      <w:pPr>
        <w:autoSpaceDE w:val="0"/>
        <w:autoSpaceDN w:val="0"/>
        <w:adjustRightInd w:val="0"/>
        <w:spacing w:after="0" w:line="240" w:lineRule="auto"/>
        <w:rPr>
          <w:rStyle w:val="CodeText"/>
          <w:rPrChange w:id="7750" w:author="Sam Tertzakian" w:date="2018-09-12T15:33:00Z">
            <w:rPr>
              <w:rFonts w:ascii="Consolas" w:hAnsi="Consolas" w:cs="Consolas"/>
              <w:color w:val="000000"/>
              <w:sz w:val="19"/>
              <w:szCs w:val="19"/>
            </w:rPr>
          </w:rPrChange>
        </w:rPr>
      </w:pPr>
      <w:r w:rsidRPr="00DD321F">
        <w:rPr>
          <w:rStyle w:val="CodeText"/>
          <w:rPrChange w:id="7751" w:author="Sam Tertzakian" w:date="2018-09-12T15:33:00Z">
            <w:rPr>
              <w:rFonts w:ascii="Consolas" w:hAnsi="Consolas" w:cs="Consolas"/>
              <w:color w:val="000000"/>
              <w:sz w:val="19"/>
              <w:szCs w:val="19"/>
            </w:rPr>
          </w:rPrChange>
        </w:rPr>
        <w:t xml:space="preserve">    </w:t>
      </w:r>
      <w:r w:rsidRPr="00DD321F">
        <w:rPr>
          <w:rStyle w:val="CodeText"/>
          <w:rPrChange w:id="7752" w:author="Sam Tertzakian" w:date="2018-09-12T15:33:00Z">
            <w:rPr>
              <w:rFonts w:ascii="Consolas" w:hAnsi="Consolas" w:cs="Consolas"/>
              <w:color w:val="6F008A"/>
              <w:sz w:val="19"/>
              <w:szCs w:val="19"/>
            </w:rPr>
          </w:rPrChange>
        </w:rPr>
        <w:t>_Inout_</w:t>
      </w:r>
      <w:r w:rsidRPr="00DD321F">
        <w:rPr>
          <w:rStyle w:val="CodeText"/>
          <w:rPrChange w:id="7753" w:author="Sam Tertzakian" w:date="2018-09-12T15:33:00Z">
            <w:rPr>
              <w:rFonts w:ascii="Consolas" w:hAnsi="Consolas" w:cs="Consolas"/>
              <w:color w:val="000000"/>
              <w:sz w:val="19"/>
              <w:szCs w:val="19"/>
            </w:rPr>
          </w:rPrChange>
        </w:rPr>
        <w:t xml:space="preserve"> </w:t>
      </w:r>
      <w:r w:rsidRPr="00DD321F">
        <w:rPr>
          <w:rStyle w:val="CodeText"/>
          <w:rPrChange w:id="7754" w:author="Sam Tertzakian" w:date="2018-09-12T15:33:00Z">
            <w:rPr>
              <w:rFonts w:ascii="Consolas" w:hAnsi="Consolas" w:cs="Consolas"/>
              <w:color w:val="2B91AF"/>
              <w:sz w:val="19"/>
              <w:szCs w:val="19"/>
            </w:rPr>
          </w:rPrChange>
        </w:rPr>
        <w:t>PWDF_IO_QUEUE_</w:t>
      </w:r>
      <w:r w:rsidR="00BD736D" w:rsidRPr="00DD321F">
        <w:rPr>
          <w:rStyle w:val="CodeText"/>
          <w:rPrChange w:id="7755" w:author="Sam Tertzakian" w:date="2018-09-12T15:33:00Z">
            <w:rPr>
              <w:rFonts w:ascii="Consolas" w:hAnsi="Consolas" w:cs="Consolas"/>
              <w:color w:val="2B91AF"/>
              <w:sz w:val="19"/>
              <w:szCs w:val="19"/>
            </w:rPr>
          </w:rPrChange>
        </w:rPr>
        <w:t>Config</w:t>
      </w:r>
      <w:r w:rsidRPr="00DD321F">
        <w:rPr>
          <w:rStyle w:val="CodeText"/>
          <w:rPrChange w:id="7756" w:author="Sam Tertzakian" w:date="2018-09-12T15:33:00Z">
            <w:rPr>
              <w:rFonts w:ascii="Consolas" w:hAnsi="Consolas" w:cs="Consolas"/>
              <w:color w:val="000000"/>
              <w:sz w:val="19"/>
              <w:szCs w:val="19"/>
            </w:rPr>
          </w:rPrChange>
        </w:rPr>
        <w:t xml:space="preserve"> </w:t>
      </w:r>
      <w:r w:rsidRPr="00DD321F">
        <w:rPr>
          <w:rStyle w:val="CodeText"/>
          <w:rPrChange w:id="7757" w:author="Sam Tertzakian" w:date="2018-09-12T15:33:00Z">
            <w:rPr>
              <w:rFonts w:ascii="Consolas" w:hAnsi="Consolas" w:cs="Consolas"/>
              <w:color w:val="808080"/>
              <w:sz w:val="19"/>
              <w:szCs w:val="19"/>
            </w:rPr>
          </w:rPrChange>
        </w:rPr>
        <w:t>QueueConfig</w:t>
      </w:r>
    </w:p>
    <w:p w14:paraId="58F33943" w14:textId="38E5348B" w:rsidR="003921F9" w:rsidRPr="00DD321F" w:rsidRDefault="003921F9" w:rsidP="003921F9">
      <w:pPr>
        <w:rPr>
          <w:rStyle w:val="CodeText"/>
          <w:rPrChange w:id="7758" w:author="Sam Tertzakian" w:date="2018-09-12T15:33:00Z">
            <w:rPr/>
          </w:rPrChange>
        </w:rPr>
      </w:pPr>
      <w:r w:rsidRPr="00DD321F">
        <w:rPr>
          <w:rStyle w:val="CodeText"/>
          <w:rPrChange w:id="7759" w:author="Sam Tertzakian" w:date="2018-09-12T15:33:00Z">
            <w:rPr>
              <w:rFonts w:ascii="Consolas" w:hAnsi="Consolas" w:cs="Consolas"/>
              <w:color w:val="000000"/>
              <w:sz w:val="19"/>
              <w:szCs w:val="19"/>
            </w:rPr>
          </w:rPrChange>
        </w:rPr>
        <w:t xml:space="preserve">    )</w:t>
      </w:r>
    </w:p>
    <w:p w14:paraId="21EBE84D" w14:textId="16AF99E8" w:rsidR="003921F9" w:rsidRDefault="003921F9" w:rsidP="003921F9">
      <w:r>
        <w:t xml:space="preserve">This function allows DMF to route all the </w:t>
      </w:r>
      <w:r w:rsidR="00675183">
        <w:t>Client Driver</w:t>
      </w:r>
      <w:r>
        <w:t xml:space="preserve">’s </w:t>
      </w:r>
      <w:r w:rsidR="00A84320">
        <w:t xml:space="preserve">Default WDF </w:t>
      </w:r>
      <w:r>
        <w:t xml:space="preserve">Queue Object callbacks to itself (and the instantiated Modules) before calling the </w:t>
      </w:r>
      <w:r w:rsidR="00675183">
        <w:t>Client Driver</w:t>
      </w:r>
      <w:r>
        <w:t>’s corresponding callbacks.</w:t>
      </w:r>
    </w:p>
    <w:p w14:paraId="52B46226" w14:textId="77777777" w:rsidR="003921F9" w:rsidRDefault="003921F9" w:rsidP="003921F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921F9" w14:paraId="4CBF6463" w14:textId="77777777" w:rsidTr="00E21D33">
        <w:tc>
          <w:tcPr>
            <w:tcW w:w="5665" w:type="dxa"/>
          </w:tcPr>
          <w:p w14:paraId="6D261C20" w14:textId="77777777" w:rsidR="003921F9" w:rsidRPr="00A84320" w:rsidRDefault="003921F9" w:rsidP="008607F7">
            <w:pPr>
              <w:rPr>
                <w:rStyle w:val="CodeText"/>
              </w:rPr>
            </w:pPr>
            <w:r w:rsidRPr="00A84320">
              <w:rPr>
                <w:rStyle w:val="CodeText"/>
              </w:rPr>
              <w:t>PDMFDEVICE_INIT DmfDeviceInit</w:t>
            </w:r>
          </w:p>
        </w:tc>
        <w:tc>
          <w:tcPr>
            <w:tcW w:w="3685" w:type="dxa"/>
          </w:tcPr>
          <w:p w14:paraId="6A11ED09" w14:textId="08962D7C" w:rsidR="003921F9" w:rsidRDefault="003921F9" w:rsidP="008607F7">
            <w:r>
              <w:t xml:space="preserve">The data structure created using </w:t>
            </w:r>
            <w:r w:rsidRPr="00A84320">
              <w:rPr>
                <w:rStyle w:val="CodeText"/>
              </w:rPr>
              <w:t>DMF_DmfDeviceInitAllocate()</w:t>
            </w:r>
            <w:r>
              <w:rPr>
                <w:rFonts w:ascii="Consolas" w:hAnsi="Consolas" w:cs="Consolas"/>
                <w:color w:val="000000"/>
                <w:sz w:val="19"/>
                <w:szCs w:val="19"/>
              </w:rPr>
              <w:t>.</w:t>
            </w:r>
          </w:p>
        </w:tc>
      </w:tr>
      <w:tr w:rsidR="003921F9" w14:paraId="010919D9" w14:textId="77777777" w:rsidTr="00E21D33">
        <w:tc>
          <w:tcPr>
            <w:tcW w:w="5665" w:type="dxa"/>
          </w:tcPr>
          <w:p w14:paraId="657AF5F1" w14:textId="0FB8B649" w:rsidR="003921F9" w:rsidRPr="00A84320" w:rsidRDefault="00BA14E1" w:rsidP="008607F7">
            <w:pPr>
              <w:rPr>
                <w:rStyle w:val="CodeText"/>
              </w:rPr>
            </w:pPr>
            <w:r w:rsidRPr="00A84320">
              <w:rPr>
                <w:rStyle w:val="CodeText"/>
              </w:rPr>
              <w:t>PWDF_IO_QUEUE_</w:t>
            </w:r>
            <w:r w:rsidR="00BD736D" w:rsidRPr="00A84320">
              <w:rPr>
                <w:rStyle w:val="CodeText"/>
              </w:rPr>
              <w:t>Config</w:t>
            </w:r>
            <w:r w:rsidRPr="00A84320">
              <w:rPr>
                <w:rStyle w:val="CodeText"/>
              </w:rPr>
              <w:t xml:space="preserve"> QueueConfig</w:t>
            </w:r>
          </w:p>
        </w:tc>
        <w:tc>
          <w:tcPr>
            <w:tcW w:w="3685" w:type="dxa"/>
          </w:tcPr>
          <w:p w14:paraId="3939FF6F" w14:textId="735595F3" w:rsidR="003921F9" w:rsidRDefault="003921F9" w:rsidP="008607F7">
            <w:r>
              <w:t xml:space="preserve">The </w:t>
            </w:r>
            <w:r w:rsidR="00675183">
              <w:t>Client Driver</w:t>
            </w:r>
            <w:r>
              <w:t xml:space="preserve"> passes an initialized instance of this structure</w:t>
            </w:r>
            <w:r w:rsidR="00BA14E1">
              <w:t xml:space="preserve"> (after the </w:t>
            </w:r>
            <w:r w:rsidR="00675183">
              <w:t>Client Driver</w:t>
            </w:r>
            <w:r w:rsidR="00BA14E1">
              <w:t xml:space="preserve"> has set its own callback functions)</w:t>
            </w:r>
            <w:r>
              <w:t xml:space="preserve"> </w:t>
            </w:r>
            <w:r w:rsidR="00BA14E1" w:rsidRPr="00BA14E1">
              <w:rPr>
                <w:b/>
                <w:u w:val="single"/>
              </w:rPr>
              <w:t xml:space="preserve">and </w:t>
            </w:r>
            <w:r w:rsidRPr="008C2E26">
              <w:rPr>
                <w:b/>
                <w:u w:val="single"/>
              </w:rPr>
              <w:t xml:space="preserve">before </w:t>
            </w:r>
            <w:r>
              <w:t xml:space="preserve">calling </w:t>
            </w:r>
            <w:r w:rsidR="00BA14E1" w:rsidRPr="00A84320">
              <w:rPr>
                <w:rStyle w:val="CodeText"/>
              </w:rPr>
              <w:t>WdfIoQueueCreate</w:t>
            </w:r>
            <w:r w:rsidRPr="00A84320">
              <w:rPr>
                <w:rStyle w:val="CodeText"/>
              </w:rPr>
              <w:t>()</w:t>
            </w:r>
            <w:r>
              <w:rPr>
                <w:rFonts w:ascii="Consolas" w:hAnsi="Consolas" w:cs="Consolas"/>
                <w:color w:val="000000"/>
                <w:sz w:val="19"/>
                <w:szCs w:val="19"/>
              </w:rPr>
              <w:t>.</w:t>
            </w:r>
          </w:p>
        </w:tc>
      </w:tr>
    </w:tbl>
    <w:p w14:paraId="6C5B3E0C" w14:textId="77777777" w:rsidR="00AA14AF" w:rsidRDefault="00AA14AF" w:rsidP="00AA14AF"/>
    <w:p w14:paraId="5ECEA89D" w14:textId="6F034AD8" w:rsidR="003921F9" w:rsidRDefault="003921F9" w:rsidP="003921F9">
      <w:pPr>
        <w:pStyle w:val="Heading4"/>
      </w:pPr>
      <w:r>
        <w:t>Returns</w:t>
      </w:r>
    </w:p>
    <w:p w14:paraId="3927747D" w14:textId="77777777" w:rsidR="003921F9" w:rsidRPr="003921F9" w:rsidRDefault="003921F9" w:rsidP="003921F9">
      <w:r>
        <w:t>None</w:t>
      </w:r>
    </w:p>
    <w:p w14:paraId="39ACB701" w14:textId="77777777" w:rsidR="003921F9" w:rsidRDefault="003921F9" w:rsidP="003921F9">
      <w:pPr>
        <w:pStyle w:val="Heading4"/>
      </w:pPr>
      <w:r>
        <w:t>Remarks</w:t>
      </w:r>
    </w:p>
    <w:p w14:paraId="31F561CE" w14:textId="74A07703"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A84320">
        <w:rPr>
          <w:rStyle w:val="CodeText"/>
        </w:rPr>
        <w:t>AddDevice</w:t>
      </w:r>
      <w:r>
        <w:t xml:space="preserve"> callback</w:t>
      </w:r>
      <w:r w:rsidR="00BA14E1">
        <w:t xml:space="preserve"> and the </w:t>
      </w:r>
      <w:r w:rsidR="00675183">
        <w:t>Client Driver</w:t>
      </w:r>
      <w:r w:rsidR="00BA14E1">
        <w:t xml:space="preserve"> creates a default </w:t>
      </w:r>
      <w:r w:rsidR="00A84320">
        <w:t xml:space="preserve">WDF </w:t>
      </w:r>
      <w:r w:rsidR="00BA14E1">
        <w:t>queue</w:t>
      </w:r>
      <w:r>
        <w:t>.</w:t>
      </w:r>
    </w:p>
    <w:p w14:paraId="2DB5D768" w14:textId="1EB235EF" w:rsidR="003921F9" w:rsidRPr="003921F9" w:rsidRDefault="003921F9"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If the </w:t>
      </w:r>
      <w:r w:rsidR="00675183">
        <w:t>Client Driver</w:t>
      </w:r>
      <w:r>
        <w:t xml:space="preserve"> does not create a default queue, it is </w:t>
      </w:r>
      <w:r w:rsidRPr="00A84320">
        <w:rPr>
          <w:u w:val="single"/>
        </w:rPr>
        <w:t>not</w:t>
      </w:r>
      <w:r>
        <w:t xml:space="preserve"> necessary for the </w:t>
      </w:r>
      <w:r w:rsidR="00675183">
        <w:t>Client Driver</w:t>
      </w:r>
      <w:r>
        <w:t xml:space="preserve"> to call this function</w:t>
      </w:r>
      <w:r w:rsidR="00A84320">
        <w:t xml:space="preserve"> because DMF will do so.</w:t>
      </w:r>
    </w:p>
    <w:p w14:paraId="4E033EAC" w14:textId="77777777" w:rsidR="009427E2" w:rsidRDefault="009427E2">
      <w:pPr>
        <w:rPr>
          <w:rFonts w:asciiTheme="majorHAnsi" w:eastAsiaTheme="majorEastAsia" w:hAnsiTheme="majorHAnsi" w:cstheme="majorBidi"/>
          <w:color w:val="1F3763" w:themeColor="accent1" w:themeShade="7F"/>
          <w:sz w:val="24"/>
          <w:szCs w:val="24"/>
        </w:rPr>
      </w:pPr>
      <w:r>
        <w:br w:type="page"/>
      </w:r>
    </w:p>
    <w:p w14:paraId="0E0200AE" w14:textId="0CA5FE6F" w:rsidR="009427E2" w:rsidRDefault="009427E2" w:rsidP="009427E2">
      <w:pPr>
        <w:pStyle w:val="Heading3"/>
      </w:pPr>
      <w:bookmarkStart w:id="7760" w:name="_Toc524527891"/>
      <w:r>
        <w:lastRenderedPageBreak/>
        <w:t>DMF_DmfDeviceInitSetEventCallbacks</w:t>
      </w:r>
      <w:bookmarkEnd w:id="7760"/>
    </w:p>
    <w:p w14:paraId="12064AC7" w14:textId="11BD3B29" w:rsidR="009427E2" w:rsidRPr="009427E2" w:rsidDel="00DD321F" w:rsidRDefault="009427E2" w:rsidP="009427E2">
      <w:pPr>
        <w:rPr>
          <w:del w:id="7761" w:author="Sam Tertzakian" w:date="2018-09-12T15:33:00Z"/>
        </w:rPr>
      </w:pPr>
    </w:p>
    <w:p w14:paraId="647A1F81" w14:textId="77777777" w:rsidR="00DD321F" w:rsidRDefault="00DD321F" w:rsidP="009427E2">
      <w:pPr>
        <w:autoSpaceDE w:val="0"/>
        <w:autoSpaceDN w:val="0"/>
        <w:adjustRightInd w:val="0"/>
        <w:spacing w:after="0" w:line="240" w:lineRule="auto"/>
        <w:rPr>
          <w:ins w:id="7762" w:author="Sam Tertzakian" w:date="2018-09-12T15:33:00Z"/>
          <w:rStyle w:val="CodeText"/>
        </w:rPr>
      </w:pPr>
    </w:p>
    <w:p w14:paraId="6EC9CFE9" w14:textId="7F3D0F1F" w:rsidR="009427E2" w:rsidRPr="00DD321F" w:rsidRDefault="009427E2" w:rsidP="009427E2">
      <w:pPr>
        <w:autoSpaceDE w:val="0"/>
        <w:autoSpaceDN w:val="0"/>
        <w:adjustRightInd w:val="0"/>
        <w:spacing w:after="0" w:line="240" w:lineRule="auto"/>
        <w:rPr>
          <w:rStyle w:val="CodeText"/>
          <w:rPrChange w:id="7763" w:author="Sam Tertzakian" w:date="2018-09-12T15:33:00Z">
            <w:rPr>
              <w:rFonts w:ascii="Consolas" w:hAnsi="Consolas" w:cs="Consolas"/>
              <w:color w:val="000000"/>
              <w:sz w:val="19"/>
              <w:szCs w:val="19"/>
            </w:rPr>
          </w:rPrChange>
        </w:rPr>
      </w:pPr>
      <w:r w:rsidRPr="00DD321F">
        <w:rPr>
          <w:rStyle w:val="CodeText"/>
          <w:rPrChange w:id="7764" w:author="Sam Tertzakian" w:date="2018-09-12T15:33:00Z">
            <w:rPr>
              <w:rFonts w:ascii="Consolas" w:hAnsi="Consolas" w:cs="Consolas"/>
              <w:color w:val="6F008A"/>
              <w:sz w:val="19"/>
              <w:szCs w:val="19"/>
            </w:rPr>
          </w:rPrChange>
        </w:rPr>
        <w:t>VOID</w:t>
      </w:r>
    </w:p>
    <w:p w14:paraId="4F3A1707" w14:textId="77777777" w:rsidR="009427E2" w:rsidRPr="00DD321F" w:rsidRDefault="009427E2" w:rsidP="009427E2">
      <w:pPr>
        <w:autoSpaceDE w:val="0"/>
        <w:autoSpaceDN w:val="0"/>
        <w:adjustRightInd w:val="0"/>
        <w:spacing w:after="0" w:line="240" w:lineRule="auto"/>
        <w:rPr>
          <w:rStyle w:val="CodeText"/>
          <w:rPrChange w:id="7765" w:author="Sam Tertzakian" w:date="2018-09-12T15:33:00Z">
            <w:rPr>
              <w:rFonts w:ascii="Consolas" w:hAnsi="Consolas" w:cs="Consolas"/>
              <w:color w:val="000000"/>
              <w:sz w:val="19"/>
              <w:szCs w:val="19"/>
            </w:rPr>
          </w:rPrChange>
        </w:rPr>
      </w:pPr>
      <w:r w:rsidRPr="00DD321F">
        <w:rPr>
          <w:rStyle w:val="CodeText"/>
          <w:rPrChange w:id="7766" w:author="Sam Tertzakian" w:date="2018-09-12T15:33:00Z">
            <w:rPr>
              <w:rFonts w:ascii="Consolas" w:hAnsi="Consolas" w:cs="Consolas"/>
              <w:color w:val="000000"/>
              <w:sz w:val="19"/>
              <w:szCs w:val="19"/>
            </w:rPr>
          </w:rPrChange>
        </w:rPr>
        <w:t>DMF_DmfDeviceInitSetEventCallbacks(</w:t>
      </w:r>
    </w:p>
    <w:p w14:paraId="02924B47" w14:textId="77777777" w:rsidR="009427E2" w:rsidRPr="00DD321F" w:rsidRDefault="009427E2" w:rsidP="009427E2">
      <w:pPr>
        <w:autoSpaceDE w:val="0"/>
        <w:autoSpaceDN w:val="0"/>
        <w:adjustRightInd w:val="0"/>
        <w:spacing w:after="0" w:line="240" w:lineRule="auto"/>
        <w:rPr>
          <w:rStyle w:val="CodeText"/>
          <w:rPrChange w:id="7767" w:author="Sam Tertzakian" w:date="2018-09-12T15:33:00Z">
            <w:rPr>
              <w:rFonts w:ascii="Consolas" w:hAnsi="Consolas" w:cs="Consolas"/>
              <w:color w:val="000000"/>
              <w:sz w:val="19"/>
              <w:szCs w:val="19"/>
            </w:rPr>
          </w:rPrChange>
        </w:rPr>
      </w:pPr>
      <w:r w:rsidRPr="00DD321F">
        <w:rPr>
          <w:rStyle w:val="CodeText"/>
          <w:rPrChange w:id="7768" w:author="Sam Tertzakian" w:date="2018-09-12T15:33:00Z">
            <w:rPr>
              <w:rFonts w:ascii="Consolas" w:hAnsi="Consolas" w:cs="Consolas"/>
              <w:color w:val="000000"/>
              <w:sz w:val="19"/>
              <w:szCs w:val="19"/>
            </w:rPr>
          </w:rPrChange>
        </w:rPr>
        <w:t xml:space="preserve">    </w:t>
      </w:r>
      <w:r w:rsidRPr="00DD321F">
        <w:rPr>
          <w:rStyle w:val="CodeText"/>
          <w:rPrChange w:id="7769" w:author="Sam Tertzakian" w:date="2018-09-12T15:33:00Z">
            <w:rPr>
              <w:rFonts w:ascii="Consolas" w:hAnsi="Consolas" w:cs="Consolas"/>
              <w:color w:val="6F008A"/>
              <w:sz w:val="19"/>
              <w:szCs w:val="19"/>
            </w:rPr>
          </w:rPrChange>
        </w:rPr>
        <w:t>_In_</w:t>
      </w:r>
      <w:r w:rsidRPr="00DD321F">
        <w:rPr>
          <w:rStyle w:val="CodeText"/>
          <w:rPrChange w:id="7770" w:author="Sam Tertzakian" w:date="2018-09-12T15:33:00Z">
            <w:rPr>
              <w:rFonts w:ascii="Consolas" w:hAnsi="Consolas" w:cs="Consolas"/>
              <w:color w:val="000000"/>
              <w:sz w:val="19"/>
              <w:szCs w:val="19"/>
            </w:rPr>
          </w:rPrChange>
        </w:rPr>
        <w:t xml:space="preserve"> </w:t>
      </w:r>
      <w:r w:rsidRPr="00DD321F">
        <w:rPr>
          <w:rStyle w:val="CodeText"/>
          <w:rPrChange w:id="7771" w:author="Sam Tertzakian" w:date="2018-09-12T15:33:00Z">
            <w:rPr>
              <w:rFonts w:ascii="Consolas" w:hAnsi="Consolas" w:cs="Consolas"/>
              <w:color w:val="2B91AF"/>
              <w:sz w:val="19"/>
              <w:szCs w:val="19"/>
            </w:rPr>
          </w:rPrChange>
        </w:rPr>
        <w:t>PDMFDEVICE_INIT</w:t>
      </w:r>
      <w:r w:rsidRPr="00DD321F">
        <w:rPr>
          <w:rStyle w:val="CodeText"/>
          <w:rPrChange w:id="7772" w:author="Sam Tertzakian" w:date="2018-09-12T15:33:00Z">
            <w:rPr>
              <w:rFonts w:ascii="Consolas" w:hAnsi="Consolas" w:cs="Consolas"/>
              <w:color w:val="000000"/>
              <w:sz w:val="19"/>
              <w:szCs w:val="19"/>
            </w:rPr>
          </w:rPrChange>
        </w:rPr>
        <w:t xml:space="preserve"> </w:t>
      </w:r>
      <w:r w:rsidRPr="00DD321F">
        <w:rPr>
          <w:rStyle w:val="CodeText"/>
          <w:rPrChange w:id="7773" w:author="Sam Tertzakian" w:date="2018-09-12T15:33:00Z">
            <w:rPr>
              <w:rFonts w:ascii="Consolas" w:hAnsi="Consolas" w:cs="Consolas"/>
              <w:color w:val="808080"/>
              <w:sz w:val="19"/>
              <w:szCs w:val="19"/>
            </w:rPr>
          </w:rPrChange>
        </w:rPr>
        <w:t>DmfDeviceInit</w:t>
      </w:r>
      <w:r w:rsidRPr="00DD321F">
        <w:rPr>
          <w:rStyle w:val="CodeText"/>
          <w:rPrChange w:id="7774" w:author="Sam Tertzakian" w:date="2018-09-12T15:33:00Z">
            <w:rPr>
              <w:rFonts w:ascii="Consolas" w:hAnsi="Consolas" w:cs="Consolas"/>
              <w:color w:val="000000"/>
              <w:sz w:val="19"/>
              <w:szCs w:val="19"/>
            </w:rPr>
          </w:rPrChange>
        </w:rPr>
        <w:t>,</w:t>
      </w:r>
    </w:p>
    <w:p w14:paraId="415E8D34" w14:textId="77777777" w:rsidR="009427E2" w:rsidRPr="00DD321F" w:rsidRDefault="009427E2" w:rsidP="009427E2">
      <w:pPr>
        <w:autoSpaceDE w:val="0"/>
        <w:autoSpaceDN w:val="0"/>
        <w:adjustRightInd w:val="0"/>
        <w:spacing w:after="0" w:line="240" w:lineRule="auto"/>
        <w:rPr>
          <w:rStyle w:val="CodeText"/>
          <w:rPrChange w:id="7775" w:author="Sam Tertzakian" w:date="2018-09-12T15:33:00Z">
            <w:rPr>
              <w:rFonts w:ascii="Consolas" w:hAnsi="Consolas" w:cs="Consolas"/>
              <w:color w:val="000000"/>
              <w:sz w:val="19"/>
              <w:szCs w:val="19"/>
            </w:rPr>
          </w:rPrChange>
        </w:rPr>
      </w:pPr>
      <w:r w:rsidRPr="00DD321F">
        <w:rPr>
          <w:rStyle w:val="CodeText"/>
          <w:rPrChange w:id="7776" w:author="Sam Tertzakian" w:date="2018-09-12T15:33:00Z">
            <w:rPr>
              <w:rFonts w:ascii="Consolas" w:hAnsi="Consolas" w:cs="Consolas"/>
              <w:color w:val="000000"/>
              <w:sz w:val="19"/>
              <w:szCs w:val="19"/>
            </w:rPr>
          </w:rPrChange>
        </w:rPr>
        <w:t xml:space="preserve">    </w:t>
      </w:r>
      <w:r w:rsidRPr="00DD321F">
        <w:rPr>
          <w:rStyle w:val="CodeText"/>
          <w:rPrChange w:id="7777" w:author="Sam Tertzakian" w:date="2018-09-12T15:33:00Z">
            <w:rPr>
              <w:rFonts w:ascii="Consolas" w:hAnsi="Consolas" w:cs="Consolas"/>
              <w:color w:val="6F008A"/>
              <w:sz w:val="19"/>
              <w:szCs w:val="19"/>
            </w:rPr>
          </w:rPrChange>
        </w:rPr>
        <w:t>_In_</w:t>
      </w:r>
      <w:r w:rsidRPr="00DD321F">
        <w:rPr>
          <w:rStyle w:val="CodeText"/>
          <w:rPrChange w:id="7778" w:author="Sam Tertzakian" w:date="2018-09-12T15:33:00Z">
            <w:rPr>
              <w:rFonts w:ascii="Consolas" w:hAnsi="Consolas" w:cs="Consolas"/>
              <w:color w:val="000000"/>
              <w:sz w:val="19"/>
              <w:szCs w:val="19"/>
            </w:rPr>
          </w:rPrChange>
        </w:rPr>
        <w:t xml:space="preserve"> </w:t>
      </w:r>
      <w:r w:rsidRPr="00DD321F">
        <w:rPr>
          <w:rStyle w:val="CodeText"/>
          <w:rPrChange w:id="7779" w:author="Sam Tertzakian" w:date="2018-09-12T15:33:00Z">
            <w:rPr>
              <w:rFonts w:ascii="Consolas" w:hAnsi="Consolas" w:cs="Consolas"/>
              <w:color w:val="2B91AF"/>
              <w:sz w:val="19"/>
              <w:szCs w:val="19"/>
            </w:rPr>
          </w:rPrChange>
        </w:rPr>
        <w:t>PDMF_EVENT_CALLBACKS</w:t>
      </w:r>
      <w:r w:rsidRPr="00DD321F">
        <w:rPr>
          <w:rStyle w:val="CodeText"/>
          <w:rPrChange w:id="7780" w:author="Sam Tertzakian" w:date="2018-09-12T15:33:00Z">
            <w:rPr>
              <w:rFonts w:ascii="Consolas" w:hAnsi="Consolas" w:cs="Consolas"/>
              <w:color w:val="000000"/>
              <w:sz w:val="19"/>
              <w:szCs w:val="19"/>
            </w:rPr>
          </w:rPrChange>
        </w:rPr>
        <w:t xml:space="preserve"> </w:t>
      </w:r>
      <w:r w:rsidRPr="00DD321F">
        <w:rPr>
          <w:rStyle w:val="CodeText"/>
          <w:rPrChange w:id="7781" w:author="Sam Tertzakian" w:date="2018-09-12T15:33:00Z">
            <w:rPr>
              <w:rFonts w:ascii="Consolas" w:hAnsi="Consolas" w:cs="Consolas"/>
              <w:color w:val="808080"/>
              <w:sz w:val="19"/>
              <w:szCs w:val="19"/>
            </w:rPr>
          </w:rPrChange>
        </w:rPr>
        <w:t>DmfEventCallbacks</w:t>
      </w:r>
    </w:p>
    <w:p w14:paraId="1DC55236" w14:textId="77777777" w:rsidR="009427E2" w:rsidRPr="00DD321F" w:rsidRDefault="009427E2" w:rsidP="009427E2">
      <w:pPr>
        <w:rPr>
          <w:rStyle w:val="CodeText"/>
          <w:rPrChange w:id="7782" w:author="Sam Tertzakian" w:date="2018-09-12T15:33:00Z">
            <w:rPr/>
          </w:rPrChange>
        </w:rPr>
      </w:pPr>
      <w:r w:rsidRPr="00DD321F">
        <w:rPr>
          <w:rStyle w:val="CodeText"/>
          <w:rPrChange w:id="7783" w:author="Sam Tertzakian" w:date="2018-09-12T15:33:00Z">
            <w:rPr>
              <w:rFonts w:ascii="Consolas" w:hAnsi="Consolas" w:cs="Consolas"/>
              <w:color w:val="000000"/>
              <w:sz w:val="19"/>
              <w:szCs w:val="19"/>
            </w:rPr>
          </w:rPrChange>
        </w:rPr>
        <w:t xml:space="preserve">    )</w:t>
      </w:r>
      <w:r w:rsidRPr="00DD321F">
        <w:rPr>
          <w:rStyle w:val="CodeText"/>
          <w:rPrChange w:id="7784" w:author="Sam Tertzakian" w:date="2018-09-12T15:33:00Z">
            <w:rPr/>
          </w:rPrChange>
        </w:rPr>
        <w:t xml:space="preserve"> </w:t>
      </w:r>
    </w:p>
    <w:p w14:paraId="16D97802" w14:textId="15F12CBB" w:rsidR="009427E2" w:rsidRDefault="009427E2" w:rsidP="009427E2">
      <w:r>
        <w:t xml:space="preserve">This function allows the </w:t>
      </w:r>
      <w:r w:rsidR="00675183">
        <w:t>Client Driver</w:t>
      </w:r>
      <w:r>
        <w:t xml:space="preserve"> to initialize a structure that DMF uses to initialize DMF. It has the name of the </w:t>
      </w:r>
      <w:r w:rsidR="00E56D6E">
        <w:t>function</w:t>
      </w:r>
      <w:r>
        <w:t xml:space="preserve"> in the </w:t>
      </w:r>
      <w:r w:rsidR="00675183">
        <w:t>Client Driver</w:t>
      </w:r>
      <w:r>
        <w:t xml:space="preserve"> that tells DMF the list of all the Modules that DMF should instantiate on behalf of the </w:t>
      </w:r>
      <w:r w:rsidR="00675183">
        <w:t>Client Driver</w:t>
      </w:r>
      <w:r>
        <w:t>.</w:t>
      </w:r>
    </w:p>
    <w:p w14:paraId="2FDD9F52" w14:textId="77777777" w:rsidR="009427E2" w:rsidRDefault="009427E2" w:rsidP="009427E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427E2" w14:paraId="009797E2" w14:textId="77777777" w:rsidTr="00E21D33">
        <w:tc>
          <w:tcPr>
            <w:tcW w:w="5665" w:type="dxa"/>
          </w:tcPr>
          <w:p w14:paraId="6435E846" w14:textId="77777777" w:rsidR="009427E2" w:rsidRPr="0028439E" w:rsidRDefault="009427E2" w:rsidP="008607F7">
            <w:pPr>
              <w:rPr>
                <w:rStyle w:val="CodeText"/>
              </w:rPr>
            </w:pPr>
            <w:r w:rsidRPr="0028439E">
              <w:rPr>
                <w:rStyle w:val="CodeText"/>
              </w:rPr>
              <w:t>PDMFDEVICE_INIT DmfDeviceInit</w:t>
            </w:r>
          </w:p>
        </w:tc>
        <w:tc>
          <w:tcPr>
            <w:tcW w:w="3685" w:type="dxa"/>
          </w:tcPr>
          <w:p w14:paraId="031CBD52" w14:textId="79E21C7B" w:rsidR="009427E2" w:rsidRDefault="009427E2" w:rsidP="008607F7">
            <w:r>
              <w:t xml:space="preserve">The data structure created using </w:t>
            </w:r>
            <w:r w:rsidRPr="0028439E">
              <w:rPr>
                <w:rStyle w:val="CodeText"/>
              </w:rPr>
              <w:t>DMF_DmfDeviceInitAllocate()</w:t>
            </w:r>
            <w:r>
              <w:rPr>
                <w:rFonts w:ascii="Consolas" w:hAnsi="Consolas" w:cs="Consolas"/>
                <w:color w:val="000000"/>
                <w:sz w:val="19"/>
                <w:szCs w:val="19"/>
              </w:rPr>
              <w:t>.</w:t>
            </w:r>
          </w:p>
        </w:tc>
      </w:tr>
      <w:tr w:rsidR="009427E2" w14:paraId="174AB2D4" w14:textId="77777777" w:rsidTr="00E21D33">
        <w:tc>
          <w:tcPr>
            <w:tcW w:w="5665" w:type="dxa"/>
          </w:tcPr>
          <w:p w14:paraId="52AA6935" w14:textId="2861D1B6" w:rsidR="009427E2" w:rsidRPr="0028439E" w:rsidRDefault="009427E2" w:rsidP="008607F7">
            <w:pPr>
              <w:rPr>
                <w:rStyle w:val="CodeText"/>
              </w:rPr>
            </w:pPr>
            <w:r w:rsidRPr="0028439E">
              <w:rPr>
                <w:rStyle w:val="CodeText"/>
              </w:rPr>
              <w:t>PDMF_EVENT_CALLBACKS DmfEventCallbacks</w:t>
            </w:r>
          </w:p>
        </w:tc>
        <w:tc>
          <w:tcPr>
            <w:tcW w:w="3685" w:type="dxa"/>
          </w:tcPr>
          <w:p w14:paraId="6E92F840" w14:textId="50406ED1" w:rsidR="009427E2" w:rsidRDefault="009427E2" w:rsidP="00AA14AF">
            <w:pPr>
              <w:spacing w:before="240"/>
            </w:pPr>
            <w:r>
              <w:t xml:space="preserve">The </w:t>
            </w:r>
            <w:r w:rsidR="00675183">
              <w:t>Client Driver</w:t>
            </w:r>
            <w:r>
              <w:t xml:space="preserve"> passes an initialized instance of this structure. Use </w:t>
            </w:r>
            <w:r w:rsidRPr="0028439E">
              <w:rPr>
                <w:rStyle w:val="CodeText"/>
              </w:rPr>
              <w:t>DMF_EVENT_CALLBACKS_INIT()</w:t>
            </w:r>
            <w:r w:rsidR="0028439E">
              <w:rPr>
                <w:rFonts w:ascii="Consolas" w:hAnsi="Consolas" w:cs="Consolas"/>
                <w:color w:val="000000"/>
                <w:sz w:val="19"/>
                <w:szCs w:val="19"/>
              </w:rPr>
              <w:t xml:space="preserve"> </w:t>
            </w:r>
            <w:r>
              <w:t xml:space="preserve">to initialize this structure. Then, prior to calling this API, set the name of the </w:t>
            </w:r>
            <w:r w:rsidR="00675183">
              <w:t>Client Driver</w:t>
            </w:r>
            <w:r>
              <w:t>’s function</w:t>
            </w:r>
            <w:r w:rsidR="00AA14AF">
              <w:t xml:space="preserve"> (</w:t>
            </w:r>
            <w:r w:rsidR="00AA14AF" w:rsidRPr="0028439E">
              <w:rPr>
                <w:rStyle w:val="CodeText"/>
              </w:rPr>
              <w:t>EvtDmfDeviceModulesAdd</w:t>
            </w:r>
            <w:r w:rsidR="00AA14AF">
              <w:rPr>
                <w:rFonts w:ascii="Consolas" w:hAnsi="Consolas" w:cs="Consolas"/>
                <w:color w:val="000000"/>
                <w:sz w:val="19"/>
                <w:szCs w:val="19"/>
              </w:rPr>
              <w:t>)</w:t>
            </w:r>
            <w:r>
              <w:t xml:space="preserve"> that DMF will call to get the list of Modules to instantiate.</w:t>
            </w:r>
          </w:p>
        </w:tc>
      </w:tr>
    </w:tbl>
    <w:p w14:paraId="27BB20FF" w14:textId="77777777" w:rsidR="009427E2" w:rsidRDefault="009427E2" w:rsidP="00AA14AF"/>
    <w:p w14:paraId="50ED9008" w14:textId="77777777" w:rsidR="009427E2" w:rsidRDefault="009427E2" w:rsidP="009427E2">
      <w:pPr>
        <w:pStyle w:val="Heading4"/>
      </w:pPr>
      <w:r>
        <w:t>Returns</w:t>
      </w:r>
    </w:p>
    <w:p w14:paraId="44BB61FE" w14:textId="77777777" w:rsidR="009427E2" w:rsidRPr="003921F9" w:rsidRDefault="009427E2" w:rsidP="009427E2">
      <w:r>
        <w:t>None</w:t>
      </w:r>
    </w:p>
    <w:p w14:paraId="63AB1401" w14:textId="77777777" w:rsidR="009427E2" w:rsidRDefault="009427E2" w:rsidP="009427E2">
      <w:pPr>
        <w:pStyle w:val="Heading4"/>
      </w:pPr>
      <w:r>
        <w:t>Remarks</w:t>
      </w:r>
    </w:p>
    <w:p w14:paraId="352B5630" w14:textId="477E3026" w:rsidR="009427E2" w:rsidRPr="003921F9"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Use this function only if the </w:t>
      </w:r>
      <w:r w:rsidR="00675183">
        <w:t>Client Driver</w:t>
      </w:r>
      <w:r>
        <w:t xml:space="preserve"> has a </w:t>
      </w:r>
      <w:r w:rsidR="00675183">
        <w:t>Client Driver</w:t>
      </w:r>
      <w:r>
        <w:t xml:space="preserve"> specific </w:t>
      </w:r>
      <w:r w:rsidRPr="0028439E">
        <w:rPr>
          <w:rStyle w:val="CodeText"/>
        </w:rPr>
        <w:t>AddDevice</w:t>
      </w:r>
      <w:r>
        <w:t xml:space="preserve"> callback and the </w:t>
      </w:r>
      <w:r w:rsidR="00675183">
        <w:t>Client Driver</w:t>
      </w:r>
      <w:r>
        <w:t xml:space="preserve"> creates a default queue.</w:t>
      </w:r>
    </w:p>
    <w:p w14:paraId="5A963186" w14:textId="4E71EA51" w:rsidR="009427E2" w:rsidRPr="00AA14AF" w:rsidRDefault="009427E2" w:rsidP="004A459D">
      <w:pPr>
        <w:pStyle w:val="ListParagraph"/>
        <w:numPr>
          <w:ilvl w:val="0"/>
          <w:numId w:val="3"/>
        </w:numPr>
        <w:rPr>
          <w:rFonts w:asciiTheme="majorHAnsi" w:eastAsiaTheme="majorEastAsia" w:hAnsiTheme="majorHAnsi" w:cstheme="majorBidi"/>
          <w:color w:val="1F3763" w:themeColor="accent1" w:themeShade="7F"/>
          <w:sz w:val="24"/>
          <w:szCs w:val="24"/>
        </w:rPr>
      </w:pPr>
      <w:r>
        <w:t xml:space="preserve">In rare cases, the </w:t>
      </w:r>
      <w:r w:rsidR="00675183">
        <w:t>Client Driver</w:t>
      </w:r>
      <w:r>
        <w:t xml:space="preserve"> may not instantiate any Modules. </w:t>
      </w:r>
      <w:r w:rsidR="00AA14AF">
        <w:t xml:space="preserve">If so, it is not necessary to initialize </w:t>
      </w:r>
      <w:r w:rsidR="00AA14AF" w:rsidRPr="0028439E">
        <w:rPr>
          <w:rStyle w:val="CodeText"/>
        </w:rPr>
        <w:t>EvtDmfDeviceModulesAdd</w:t>
      </w:r>
      <w:r w:rsidR="00AA14AF">
        <w:rPr>
          <w:rFonts w:ascii="Consolas" w:hAnsi="Consolas" w:cs="Consolas"/>
          <w:color w:val="000000"/>
          <w:sz w:val="19"/>
          <w:szCs w:val="19"/>
        </w:rPr>
        <w:t>.</w:t>
      </w:r>
    </w:p>
    <w:p w14:paraId="18739175" w14:textId="77777777" w:rsidR="0042238C" w:rsidRDefault="0042238C" w:rsidP="0042238C">
      <w:pPr>
        <w:pStyle w:val="Heading4"/>
      </w:pPr>
      <w:r>
        <w:t>Example</w:t>
      </w:r>
    </w:p>
    <w:p w14:paraId="24A0071A"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3EB9AAE9" w14:textId="77777777" w:rsidR="008607F7" w:rsidRDefault="008607F7">
      <w:pPr>
        <w:rPr>
          <w:rFonts w:asciiTheme="majorHAnsi" w:eastAsiaTheme="majorEastAsia" w:hAnsiTheme="majorHAnsi" w:cstheme="majorBidi"/>
          <w:color w:val="1F3763" w:themeColor="accent1" w:themeShade="7F"/>
          <w:sz w:val="24"/>
          <w:szCs w:val="24"/>
        </w:rPr>
      </w:pPr>
      <w:r>
        <w:br w:type="page"/>
      </w:r>
    </w:p>
    <w:p w14:paraId="01D13D59" w14:textId="0A161452" w:rsidR="00AA14AF" w:rsidRPr="00AA14AF" w:rsidRDefault="008607F7" w:rsidP="008607F7">
      <w:pPr>
        <w:pStyle w:val="Heading3"/>
      </w:pPr>
      <w:bookmarkStart w:id="7785" w:name="_Toc524527892"/>
      <w:r>
        <w:lastRenderedPageBreak/>
        <w:t>DMF_ModulesCreate</w:t>
      </w:r>
      <w:bookmarkEnd w:id="7785"/>
    </w:p>
    <w:p w14:paraId="3BBD2A81" w14:textId="77777777" w:rsidR="008607F7" w:rsidRDefault="008607F7" w:rsidP="008607F7">
      <w:pPr>
        <w:autoSpaceDE w:val="0"/>
        <w:autoSpaceDN w:val="0"/>
        <w:adjustRightInd w:val="0"/>
        <w:spacing w:after="0" w:line="240" w:lineRule="auto"/>
        <w:rPr>
          <w:rFonts w:ascii="Consolas" w:hAnsi="Consolas" w:cs="Consolas"/>
          <w:color w:val="2B91AF"/>
          <w:sz w:val="19"/>
          <w:szCs w:val="19"/>
        </w:rPr>
      </w:pPr>
    </w:p>
    <w:p w14:paraId="77073E18" w14:textId="73DE8C66" w:rsidR="008607F7" w:rsidRPr="00DD321F" w:rsidRDefault="008607F7" w:rsidP="008607F7">
      <w:pPr>
        <w:autoSpaceDE w:val="0"/>
        <w:autoSpaceDN w:val="0"/>
        <w:adjustRightInd w:val="0"/>
        <w:spacing w:after="0" w:line="240" w:lineRule="auto"/>
        <w:rPr>
          <w:rStyle w:val="CodeText"/>
          <w:rPrChange w:id="7786" w:author="Sam Tertzakian" w:date="2018-09-12T15:33:00Z">
            <w:rPr>
              <w:rFonts w:ascii="Consolas" w:hAnsi="Consolas" w:cs="Consolas"/>
              <w:color w:val="000000"/>
              <w:sz w:val="19"/>
              <w:szCs w:val="19"/>
            </w:rPr>
          </w:rPrChange>
        </w:rPr>
      </w:pPr>
      <w:r w:rsidRPr="00DD321F">
        <w:rPr>
          <w:rStyle w:val="CodeText"/>
          <w:rPrChange w:id="7787" w:author="Sam Tertzakian" w:date="2018-09-12T15:33:00Z">
            <w:rPr>
              <w:rFonts w:ascii="Consolas" w:hAnsi="Consolas" w:cs="Consolas"/>
              <w:color w:val="2B91AF"/>
              <w:sz w:val="19"/>
              <w:szCs w:val="19"/>
            </w:rPr>
          </w:rPrChange>
        </w:rPr>
        <w:t>NTSTATUS</w:t>
      </w:r>
    </w:p>
    <w:p w14:paraId="6BE60DD6" w14:textId="77777777" w:rsidR="008607F7" w:rsidRPr="00DD321F" w:rsidRDefault="008607F7" w:rsidP="008607F7">
      <w:pPr>
        <w:autoSpaceDE w:val="0"/>
        <w:autoSpaceDN w:val="0"/>
        <w:adjustRightInd w:val="0"/>
        <w:spacing w:after="0" w:line="240" w:lineRule="auto"/>
        <w:rPr>
          <w:rStyle w:val="CodeText"/>
          <w:rPrChange w:id="7788" w:author="Sam Tertzakian" w:date="2018-09-12T15:33:00Z">
            <w:rPr>
              <w:rFonts w:ascii="Consolas" w:hAnsi="Consolas" w:cs="Consolas"/>
              <w:color w:val="000000"/>
              <w:sz w:val="19"/>
              <w:szCs w:val="19"/>
            </w:rPr>
          </w:rPrChange>
        </w:rPr>
      </w:pPr>
      <w:r w:rsidRPr="00DD321F">
        <w:rPr>
          <w:rStyle w:val="CodeText"/>
          <w:rPrChange w:id="7789" w:author="Sam Tertzakian" w:date="2018-09-12T15:33:00Z">
            <w:rPr>
              <w:rFonts w:ascii="Consolas" w:hAnsi="Consolas" w:cs="Consolas"/>
              <w:color w:val="000000"/>
              <w:sz w:val="19"/>
              <w:szCs w:val="19"/>
            </w:rPr>
          </w:rPrChange>
        </w:rPr>
        <w:t>DMF_ModulesCreate(</w:t>
      </w:r>
    </w:p>
    <w:p w14:paraId="73ADB2F7" w14:textId="77777777" w:rsidR="008607F7" w:rsidRPr="00DD321F" w:rsidRDefault="008607F7" w:rsidP="008607F7">
      <w:pPr>
        <w:autoSpaceDE w:val="0"/>
        <w:autoSpaceDN w:val="0"/>
        <w:adjustRightInd w:val="0"/>
        <w:spacing w:after="0" w:line="240" w:lineRule="auto"/>
        <w:rPr>
          <w:rStyle w:val="CodeText"/>
          <w:rPrChange w:id="7790" w:author="Sam Tertzakian" w:date="2018-09-12T15:33:00Z">
            <w:rPr>
              <w:rFonts w:ascii="Consolas" w:hAnsi="Consolas" w:cs="Consolas"/>
              <w:color w:val="000000"/>
              <w:sz w:val="19"/>
              <w:szCs w:val="19"/>
            </w:rPr>
          </w:rPrChange>
        </w:rPr>
      </w:pPr>
      <w:r w:rsidRPr="00DD321F">
        <w:rPr>
          <w:rStyle w:val="CodeText"/>
          <w:rPrChange w:id="7791" w:author="Sam Tertzakian" w:date="2018-09-12T15:33:00Z">
            <w:rPr>
              <w:rFonts w:ascii="Consolas" w:hAnsi="Consolas" w:cs="Consolas"/>
              <w:color w:val="000000"/>
              <w:sz w:val="19"/>
              <w:szCs w:val="19"/>
            </w:rPr>
          </w:rPrChange>
        </w:rPr>
        <w:t xml:space="preserve">    </w:t>
      </w:r>
      <w:r w:rsidRPr="00DD321F">
        <w:rPr>
          <w:rStyle w:val="CodeText"/>
          <w:rPrChange w:id="7792" w:author="Sam Tertzakian" w:date="2018-09-12T15:33:00Z">
            <w:rPr>
              <w:rFonts w:ascii="Consolas" w:hAnsi="Consolas" w:cs="Consolas"/>
              <w:color w:val="6F008A"/>
              <w:sz w:val="19"/>
              <w:szCs w:val="19"/>
            </w:rPr>
          </w:rPrChange>
        </w:rPr>
        <w:t>_In_</w:t>
      </w:r>
      <w:r w:rsidRPr="00DD321F">
        <w:rPr>
          <w:rStyle w:val="CodeText"/>
          <w:rPrChange w:id="7793" w:author="Sam Tertzakian" w:date="2018-09-12T15:33:00Z">
            <w:rPr>
              <w:rFonts w:ascii="Consolas" w:hAnsi="Consolas" w:cs="Consolas"/>
              <w:color w:val="000000"/>
              <w:sz w:val="19"/>
              <w:szCs w:val="19"/>
            </w:rPr>
          </w:rPrChange>
        </w:rPr>
        <w:t xml:space="preserve"> </w:t>
      </w:r>
      <w:r w:rsidRPr="00DD321F">
        <w:rPr>
          <w:rStyle w:val="CodeText"/>
          <w:rPrChange w:id="7794" w:author="Sam Tertzakian" w:date="2018-09-12T15:33:00Z">
            <w:rPr>
              <w:rFonts w:ascii="Consolas" w:hAnsi="Consolas" w:cs="Consolas"/>
              <w:color w:val="2B91AF"/>
              <w:sz w:val="19"/>
              <w:szCs w:val="19"/>
            </w:rPr>
          </w:rPrChange>
        </w:rPr>
        <w:t>WDFDEVICE</w:t>
      </w:r>
      <w:r w:rsidRPr="00DD321F">
        <w:rPr>
          <w:rStyle w:val="CodeText"/>
          <w:rPrChange w:id="7795" w:author="Sam Tertzakian" w:date="2018-09-12T15:33:00Z">
            <w:rPr>
              <w:rFonts w:ascii="Consolas" w:hAnsi="Consolas" w:cs="Consolas"/>
              <w:color w:val="000000"/>
              <w:sz w:val="19"/>
              <w:szCs w:val="19"/>
            </w:rPr>
          </w:rPrChange>
        </w:rPr>
        <w:t xml:space="preserve"> </w:t>
      </w:r>
      <w:r w:rsidRPr="00DD321F">
        <w:rPr>
          <w:rStyle w:val="CodeText"/>
          <w:rPrChange w:id="7796" w:author="Sam Tertzakian" w:date="2018-09-12T15:33:00Z">
            <w:rPr>
              <w:rFonts w:ascii="Consolas" w:hAnsi="Consolas" w:cs="Consolas"/>
              <w:color w:val="808080"/>
              <w:sz w:val="19"/>
              <w:szCs w:val="19"/>
            </w:rPr>
          </w:rPrChange>
        </w:rPr>
        <w:t>Device</w:t>
      </w:r>
      <w:r w:rsidRPr="00DD321F">
        <w:rPr>
          <w:rStyle w:val="CodeText"/>
          <w:rPrChange w:id="7797" w:author="Sam Tertzakian" w:date="2018-09-12T15:33:00Z">
            <w:rPr>
              <w:rFonts w:ascii="Consolas" w:hAnsi="Consolas" w:cs="Consolas"/>
              <w:color w:val="000000"/>
              <w:sz w:val="19"/>
              <w:szCs w:val="19"/>
            </w:rPr>
          </w:rPrChange>
        </w:rPr>
        <w:t>,</w:t>
      </w:r>
    </w:p>
    <w:p w14:paraId="69B7A10B" w14:textId="77777777" w:rsidR="008607F7" w:rsidRPr="00DD321F" w:rsidRDefault="008607F7" w:rsidP="008607F7">
      <w:pPr>
        <w:autoSpaceDE w:val="0"/>
        <w:autoSpaceDN w:val="0"/>
        <w:adjustRightInd w:val="0"/>
        <w:spacing w:after="0" w:line="240" w:lineRule="auto"/>
        <w:rPr>
          <w:rStyle w:val="CodeText"/>
          <w:rPrChange w:id="7798" w:author="Sam Tertzakian" w:date="2018-09-12T15:33:00Z">
            <w:rPr>
              <w:rFonts w:ascii="Consolas" w:hAnsi="Consolas" w:cs="Consolas"/>
              <w:color w:val="000000"/>
              <w:sz w:val="19"/>
              <w:szCs w:val="19"/>
            </w:rPr>
          </w:rPrChange>
        </w:rPr>
      </w:pPr>
      <w:r w:rsidRPr="00DD321F">
        <w:rPr>
          <w:rStyle w:val="CodeText"/>
          <w:rPrChange w:id="7799" w:author="Sam Tertzakian" w:date="2018-09-12T15:33:00Z">
            <w:rPr>
              <w:rFonts w:ascii="Consolas" w:hAnsi="Consolas" w:cs="Consolas"/>
              <w:color w:val="000000"/>
              <w:sz w:val="19"/>
              <w:szCs w:val="19"/>
            </w:rPr>
          </w:rPrChange>
        </w:rPr>
        <w:t xml:space="preserve">    </w:t>
      </w:r>
      <w:r w:rsidRPr="00DD321F">
        <w:rPr>
          <w:rStyle w:val="CodeText"/>
          <w:rPrChange w:id="7800" w:author="Sam Tertzakian" w:date="2018-09-12T15:33:00Z">
            <w:rPr>
              <w:rFonts w:ascii="Consolas" w:hAnsi="Consolas" w:cs="Consolas"/>
              <w:color w:val="6F008A"/>
              <w:sz w:val="19"/>
              <w:szCs w:val="19"/>
            </w:rPr>
          </w:rPrChange>
        </w:rPr>
        <w:t>_In_</w:t>
      </w:r>
      <w:r w:rsidRPr="00DD321F">
        <w:rPr>
          <w:rStyle w:val="CodeText"/>
          <w:rPrChange w:id="7801" w:author="Sam Tertzakian" w:date="2018-09-12T15:33:00Z">
            <w:rPr>
              <w:rFonts w:ascii="Consolas" w:hAnsi="Consolas" w:cs="Consolas"/>
              <w:color w:val="000000"/>
              <w:sz w:val="19"/>
              <w:szCs w:val="19"/>
            </w:rPr>
          </w:rPrChange>
        </w:rPr>
        <w:t xml:space="preserve"> </w:t>
      </w:r>
      <w:r w:rsidRPr="00DD321F">
        <w:rPr>
          <w:rStyle w:val="CodeText"/>
          <w:rPrChange w:id="7802" w:author="Sam Tertzakian" w:date="2018-09-12T15:33:00Z">
            <w:rPr>
              <w:rFonts w:ascii="Consolas" w:hAnsi="Consolas" w:cs="Consolas"/>
              <w:color w:val="2B91AF"/>
              <w:sz w:val="19"/>
              <w:szCs w:val="19"/>
            </w:rPr>
          </w:rPrChange>
        </w:rPr>
        <w:t>PDMFDEVICE_INIT</w:t>
      </w:r>
      <w:r w:rsidRPr="00DD321F">
        <w:rPr>
          <w:rStyle w:val="CodeText"/>
          <w:rPrChange w:id="7803" w:author="Sam Tertzakian" w:date="2018-09-12T15:33:00Z">
            <w:rPr>
              <w:rFonts w:ascii="Consolas" w:hAnsi="Consolas" w:cs="Consolas"/>
              <w:color w:val="000000"/>
              <w:sz w:val="19"/>
              <w:szCs w:val="19"/>
            </w:rPr>
          </w:rPrChange>
        </w:rPr>
        <w:t xml:space="preserve">* </w:t>
      </w:r>
      <w:r w:rsidRPr="00DD321F">
        <w:rPr>
          <w:rStyle w:val="CodeText"/>
          <w:rPrChange w:id="7804" w:author="Sam Tertzakian" w:date="2018-09-12T15:33:00Z">
            <w:rPr>
              <w:rFonts w:ascii="Consolas" w:hAnsi="Consolas" w:cs="Consolas"/>
              <w:color w:val="808080"/>
              <w:sz w:val="19"/>
              <w:szCs w:val="19"/>
            </w:rPr>
          </w:rPrChange>
        </w:rPr>
        <w:t>DmfDeviceInitPointer</w:t>
      </w:r>
      <w:r w:rsidRPr="00DD321F">
        <w:rPr>
          <w:rStyle w:val="CodeText"/>
          <w:rPrChange w:id="7805" w:author="Sam Tertzakian" w:date="2018-09-12T15:33:00Z">
            <w:rPr>
              <w:rFonts w:ascii="Consolas" w:hAnsi="Consolas" w:cs="Consolas"/>
              <w:color w:val="000000"/>
              <w:sz w:val="19"/>
              <w:szCs w:val="19"/>
            </w:rPr>
          </w:rPrChange>
        </w:rPr>
        <w:t>,</w:t>
      </w:r>
    </w:p>
    <w:p w14:paraId="44AA11D1" w14:textId="77777777" w:rsidR="008607F7" w:rsidRPr="00DD321F" w:rsidRDefault="008607F7" w:rsidP="008607F7">
      <w:pPr>
        <w:autoSpaceDE w:val="0"/>
        <w:autoSpaceDN w:val="0"/>
        <w:adjustRightInd w:val="0"/>
        <w:spacing w:after="0" w:line="240" w:lineRule="auto"/>
        <w:rPr>
          <w:rStyle w:val="CodeText"/>
          <w:rPrChange w:id="7806" w:author="Sam Tertzakian" w:date="2018-09-12T15:33:00Z">
            <w:rPr>
              <w:rFonts w:ascii="Consolas" w:hAnsi="Consolas" w:cs="Consolas"/>
              <w:color w:val="000000"/>
              <w:sz w:val="19"/>
              <w:szCs w:val="19"/>
            </w:rPr>
          </w:rPrChange>
        </w:rPr>
      </w:pPr>
      <w:r w:rsidRPr="00DD321F">
        <w:rPr>
          <w:rStyle w:val="CodeText"/>
          <w:rPrChange w:id="7807" w:author="Sam Tertzakian" w:date="2018-09-12T15:33:00Z">
            <w:rPr>
              <w:rFonts w:ascii="Consolas" w:hAnsi="Consolas" w:cs="Consolas"/>
              <w:color w:val="000000"/>
              <w:sz w:val="19"/>
              <w:szCs w:val="19"/>
            </w:rPr>
          </w:rPrChange>
        </w:rPr>
        <w:t xml:space="preserve">    </w:t>
      </w:r>
      <w:r w:rsidRPr="00DD321F">
        <w:rPr>
          <w:rStyle w:val="CodeText"/>
          <w:rPrChange w:id="7808" w:author="Sam Tertzakian" w:date="2018-09-12T15:33:00Z">
            <w:rPr>
              <w:rFonts w:ascii="Consolas" w:hAnsi="Consolas" w:cs="Consolas"/>
              <w:color w:val="6F008A"/>
              <w:sz w:val="19"/>
              <w:szCs w:val="19"/>
            </w:rPr>
          </w:rPrChange>
        </w:rPr>
        <w:t>_In_opt_</w:t>
      </w:r>
      <w:r w:rsidRPr="00DD321F">
        <w:rPr>
          <w:rStyle w:val="CodeText"/>
          <w:rPrChange w:id="7809" w:author="Sam Tertzakian" w:date="2018-09-12T15:33:00Z">
            <w:rPr>
              <w:rFonts w:ascii="Consolas" w:hAnsi="Consolas" w:cs="Consolas"/>
              <w:color w:val="000000"/>
              <w:sz w:val="19"/>
              <w:szCs w:val="19"/>
            </w:rPr>
          </w:rPrChange>
        </w:rPr>
        <w:t xml:space="preserve"> </w:t>
      </w:r>
      <w:r w:rsidRPr="00DD321F">
        <w:rPr>
          <w:rStyle w:val="CodeText"/>
          <w:rPrChange w:id="7810" w:author="Sam Tertzakian" w:date="2018-09-12T15:33:00Z">
            <w:rPr>
              <w:rFonts w:ascii="Consolas" w:hAnsi="Consolas" w:cs="Consolas"/>
              <w:color w:val="2B91AF"/>
              <w:sz w:val="19"/>
              <w:szCs w:val="19"/>
            </w:rPr>
          </w:rPrChange>
        </w:rPr>
        <w:t>PVOID</w:t>
      </w:r>
      <w:r w:rsidRPr="00DD321F">
        <w:rPr>
          <w:rStyle w:val="CodeText"/>
          <w:rPrChange w:id="7811" w:author="Sam Tertzakian" w:date="2018-09-12T15:33:00Z">
            <w:rPr>
              <w:rFonts w:ascii="Consolas" w:hAnsi="Consolas" w:cs="Consolas"/>
              <w:color w:val="000000"/>
              <w:sz w:val="19"/>
              <w:szCs w:val="19"/>
            </w:rPr>
          </w:rPrChange>
        </w:rPr>
        <w:t xml:space="preserve"> </w:t>
      </w:r>
      <w:r w:rsidRPr="00DD321F">
        <w:rPr>
          <w:rStyle w:val="CodeText"/>
          <w:rPrChange w:id="7812" w:author="Sam Tertzakian" w:date="2018-09-12T15:33:00Z">
            <w:rPr>
              <w:rFonts w:ascii="Consolas" w:hAnsi="Consolas" w:cs="Consolas"/>
              <w:color w:val="808080"/>
              <w:sz w:val="19"/>
              <w:szCs w:val="19"/>
            </w:rPr>
          </w:rPrChange>
        </w:rPr>
        <w:t>ClientDriverContext</w:t>
      </w:r>
    </w:p>
    <w:p w14:paraId="1F5A5BEA" w14:textId="77777777" w:rsidR="008607F7" w:rsidRPr="00DD321F" w:rsidRDefault="008607F7" w:rsidP="008607F7">
      <w:pPr>
        <w:rPr>
          <w:rStyle w:val="CodeText"/>
          <w:rPrChange w:id="7813" w:author="Sam Tertzakian" w:date="2018-09-12T15:33:00Z">
            <w:rPr>
              <w:rFonts w:ascii="Consolas" w:hAnsi="Consolas" w:cs="Consolas"/>
              <w:color w:val="000000"/>
              <w:sz w:val="19"/>
              <w:szCs w:val="19"/>
            </w:rPr>
          </w:rPrChange>
        </w:rPr>
      </w:pPr>
      <w:r w:rsidRPr="00DD321F">
        <w:rPr>
          <w:rStyle w:val="CodeText"/>
          <w:rPrChange w:id="7814" w:author="Sam Tertzakian" w:date="2018-09-12T15:33:00Z">
            <w:rPr>
              <w:rFonts w:ascii="Consolas" w:hAnsi="Consolas" w:cs="Consolas"/>
              <w:color w:val="000000"/>
              <w:sz w:val="19"/>
              <w:szCs w:val="19"/>
            </w:rPr>
          </w:rPrChange>
        </w:rPr>
        <w:t xml:space="preserve">    )</w:t>
      </w:r>
    </w:p>
    <w:p w14:paraId="0FE1A758" w14:textId="71DCEA34" w:rsidR="008607F7" w:rsidRDefault="008607F7" w:rsidP="008607F7">
      <w:r>
        <w:t xml:space="preserve">The </w:t>
      </w:r>
      <w:r w:rsidR="00675183">
        <w:t>Client Driver</w:t>
      </w:r>
      <w:r>
        <w:t xml:space="preserve"> uses this function to tell DMF to instantiate the Modules that the </w:t>
      </w:r>
      <w:r w:rsidR="00675183">
        <w:t>Client Driver</w:t>
      </w:r>
      <w:r>
        <w:t xml:space="preserve"> will use. 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w:t>
      </w:r>
      <w:proofErr w:type="gramStart"/>
      <w:r>
        <w:t>instantiated</w:t>
      </w:r>
      <w:proofErr w:type="gramEnd"/>
      <w:r>
        <w:t xml:space="preserve"> and they will start receiving callbacks that the Modules support. </w:t>
      </w:r>
    </w:p>
    <w:p w14:paraId="15603FB7" w14:textId="7F6C7770" w:rsidR="008607F7" w:rsidRDefault="008607F7" w:rsidP="008607F7">
      <w:r>
        <w:t xml:space="preserve">Furthermore, after this function returns, the </w:t>
      </w:r>
      <w:r w:rsidR="00675183">
        <w:t>Client Driver</w:t>
      </w:r>
      <w:r>
        <w:t xml:space="preserve"> may start using the instantiated Module</w:t>
      </w:r>
      <w:r w:rsidR="00EC4B60">
        <w:t>’s Methods</w:t>
      </w:r>
      <w:r>
        <w:t>.</w:t>
      </w:r>
    </w:p>
    <w:p w14:paraId="712EBAD3" w14:textId="77777777" w:rsidR="008607F7" w:rsidRDefault="008607F7" w:rsidP="008607F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607F7" w14:paraId="4B534B7A" w14:textId="77777777" w:rsidTr="00E21D33">
        <w:tc>
          <w:tcPr>
            <w:tcW w:w="4315" w:type="dxa"/>
          </w:tcPr>
          <w:p w14:paraId="28C23102" w14:textId="3D03D1D3" w:rsidR="008607F7" w:rsidRPr="00C2244B" w:rsidRDefault="008607F7" w:rsidP="008607F7">
            <w:pPr>
              <w:rPr>
                <w:rStyle w:val="CodeText"/>
              </w:rPr>
            </w:pPr>
            <w:r w:rsidRPr="00C2244B">
              <w:rPr>
                <w:rStyle w:val="CodeText"/>
              </w:rPr>
              <w:t>WDFDEVICE Device</w:t>
            </w:r>
          </w:p>
        </w:tc>
        <w:tc>
          <w:tcPr>
            <w:tcW w:w="5035" w:type="dxa"/>
          </w:tcPr>
          <w:p w14:paraId="3CDED30C" w14:textId="39DCE059" w:rsidR="008607F7" w:rsidRDefault="008607F7" w:rsidP="008607F7">
            <w:r>
              <w:t xml:space="preserve">The </w:t>
            </w:r>
            <w:r w:rsidR="00675183">
              <w:t>Client Driver</w:t>
            </w:r>
            <w:r>
              <w:t>’s WDFDEVICE.</w:t>
            </w:r>
          </w:p>
        </w:tc>
      </w:tr>
      <w:tr w:rsidR="008607F7" w14:paraId="1C4B60EF" w14:textId="77777777" w:rsidTr="00E21D33">
        <w:tc>
          <w:tcPr>
            <w:tcW w:w="4315" w:type="dxa"/>
          </w:tcPr>
          <w:p w14:paraId="5583522C" w14:textId="3084F4E7" w:rsidR="008607F7" w:rsidRPr="00C2244B" w:rsidRDefault="008607F7" w:rsidP="008607F7">
            <w:pPr>
              <w:rPr>
                <w:rStyle w:val="CodeText"/>
              </w:rPr>
            </w:pPr>
            <w:r w:rsidRPr="00C2244B">
              <w:rPr>
                <w:rStyle w:val="CodeText"/>
              </w:rPr>
              <w:t>PDMFDEVICE_INIT* DmfDeviceInitPointer</w:t>
            </w:r>
          </w:p>
        </w:tc>
        <w:tc>
          <w:tcPr>
            <w:tcW w:w="5035" w:type="dxa"/>
          </w:tcPr>
          <w:p w14:paraId="29F44D6F" w14:textId="6122864B" w:rsidR="008607F7" w:rsidRDefault="008607F7" w:rsidP="008607F7">
            <w:pPr>
              <w:spacing w:before="240"/>
            </w:pPr>
            <w:r>
              <w:t xml:space="preserve">The address of an allocated and initialized instance of </w:t>
            </w:r>
            <w:r w:rsidRPr="00C2244B">
              <w:rPr>
                <w:rStyle w:val="CodeText"/>
              </w:rPr>
              <w:t>PDMFDEVICE_INIT</w:t>
            </w:r>
            <w:r>
              <w:rPr>
                <w:rFonts w:ascii="Consolas" w:hAnsi="Consolas" w:cs="Consolas"/>
                <w:color w:val="2B91AF"/>
                <w:sz w:val="19"/>
                <w:szCs w:val="19"/>
              </w:rPr>
              <w:t>.</w:t>
            </w:r>
          </w:p>
        </w:tc>
      </w:tr>
      <w:tr w:rsidR="008607F7" w14:paraId="58DCB768" w14:textId="77777777" w:rsidTr="00E21D33">
        <w:tc>
          <w:tcPr>
            <w:tcW w:w="4315" w:type="dxa"/>
          </w:tcPr>
          <w:p w14:paraId="24E15139" w14:textId="6CF7C9A5" w:rsidR="008607F7" w:rsidRPr="00C2244B" w:rsidRDefault="008607F7" w:rsidP="008607F7">
            <w:pPr>
              <w:rPr>
                <w:rStyle w:val="CodeText"/>
              </w:rPr>
            </w:pPr>
            <w:r w:rsidRPr="00C2244B">
              <w:rPr>
                <w:rStyle w:val="CodeText"/>
              </w:rPr>
              <w:t>PVOID ClientDriverContext</w:t>
            </w:r>
          </w:p>
        </w:tc>
        <w:tc>
          <w:tcPr>
            <w:tcW w:w="5035" w:type="dxa"/>
          </w:tcPr>
          <w:p w14:paraId="72F5C03C" w14:textId="5C580D63" w:rsidR="008607F7" w:rsidRDefault="008607F7" w:rsidP="008607F7">
            <w:pPr>
              <w:spacing w:before="240"/>
            </w:pPr>
            <w:r>
              <w:t>A ClientDriver specific context. This is optional and generally not used.</w:t>
            </w:r>
          </w:p>
        </w:tc>
      </w:tr>
    </w:tbl>
    <w:p w14:paraId="12D280DA" w14:textId="77777777" w:rsidR="008607F7" w:rsidRDefault="008607F7" w:rsidP="008607F7"/>
    <w:p w14:paraId="30A5DE5F" w14:textId="77777777" w:rsidR="008607F7" w:rsidRDefault="008607F7" w:rsidP="008607F7">
      <w:pPr>
        <w:pStyle w:val="Heading4"/>
      </w:pPr>
      <w:r>
        <w:t>Returns</w:t>
      </w:r>
    </w:p>
    <w:p w14:paraId="6650BEAC" w14:textId="73975B47" w:rsidR="008607F7" w:rsidRPr="003921F9" w:rsidRDefault="008607F7" w:rsidP="008607F7">
      <w:r>
        <w:t>NTSTATUS</w:t>
      </w:r>
      <w:r w:rsidR="00306840">
        <w:t xml:space="preserve">. If an error is returned, the </w:t>
      </w:r>
      <w:r w:rsidR="00675183">
        <w:t>Client Driver</w:t>
      </w:r>
      <w:r w:rsidR="00306840">
        <w:t xml:space="preserve"> must return this status to WDF and the driver cannot load.</w:t>
      </w:r>
    </w:p>
    <w:p w14:paraId="42AFB65C" w14:textId="77777777" w:rsidR="008607F7" w:rsidRDefault="008607F7" w:rsidP="008607F7">
      <w:pPr>
        <w:pStyle w:val="Heading4"/>
      </w:pPr>
      <w:r>
        <w:t>Remarks</w:t>
      </w:r>
    </w:p>
    <w:p w14:paraId="5BCE0B5A" w14:textId="7CDF33F4" w:rsidR="00471D29" w:rsidRDefault="00471D29" w:rsidP="004A459D">
      <w:pPr>
        <w:pStyle w:val="ListParagraph"/>
        <w:numPr>
          <w:ilvl w:val="0"/>
          <w:numId w:val="6"/>
        </w:numPr>
      </w:pPr>
      <w:r>
        <w:t xml:space="preserve">After this function is called, DMF will call the </w:t>
      </w:r>
      <w:r w:rsidR="00675183">
        <w:t>Client Driver</w:t>
      </w:r>
      <w:r>
        <w:t xml:space="preserve">’s function that tells DMF the list of Modules to instantiate. After that function returns, the </w:t>
      </w:r>
      <w:r w:rsidR="00675183">
        <w:t>Client Driver</w:t>
      </w:r>
      <w:r>
        <w:t xml:space="preserve">’s Modules will be </w:t>
      </w:r>
      <w:proofErr w:type="gramStart"/>
      <w:r>
        <w:t>instantiated</w:t>
      </w:r>
      <w:proofErr w:type="gramEnd"/>
      <w:r>
        <w:t xml:space="preserve"> and they will start receiving callbacks that the Modules support. </w:t>
      </w:r>
    </w:p>
    <w:p w14:paraId="4552EFA5" w14:textId="3591CC87" w:rsidR="008607F7" w:rsidRPr="00AA14AF" w:rsidRDefault="00471D29" w:rsidP="004A459D">
      <w:pPr>
        <w:pStyle w:val="ListParagraph"/>
        <w:numPr>
          <w:ilvl w:val="0"/>
          <w:numId w:val="6"/>
        </w:numPr>
        <w:rPr>
          <w:rFonts w:asciiTheme="majorHAnsi" w:eastAsiaTheme="majorEastAsia" w:hAnsiTheme="majorHAnsi" w:cstheme="majorBidi"/>
          <w:color w:val="1F3763" w:themeColor="accent1" w:themeShade="7F"/>
          <w:sz w:val="24"/>
          <w:szCs w:val="24"/>
        </w:rPr>
      </w:pPr>
      <w:r>
        <w:t xml:space="preserve">Furthermore, after this function returns, the </w:t>
      </w:r>
      <w:r w:rsidR="00675183">
        <w:t>Client Driver</w:t>
      </w:r>
      <w:r>
        <w:t xml:space="preserve"> may start using the instantiated Modules.</w:t>
      </w:r>
    </w:p>
    <w:p w14:paraId="01BB9AA6" w14:textId="77777777" w:rsidR="0042238C" w:rsidRDefault="0042238C" w:rsidP="0042238C">
      <w:pPr>
        <w:pStyle w:val="Heading4"/>
      </w:pPr>
      <w:r>
        <w:t>Example</w:t>
      </w:r>
    </w:p>
    <w:p w14:paraId="152879A5" w14:textId="77777777" w:rsidR="0042238C" w:rsidRDefault="0042238C" w:rsidP="004A459D">
      <w:pPr>
        <w:pStyle w:val="ListParagraph"/>
        <w:numPr>
          <w:ilvl w:val="0"/>
          <w:numId w:val="33"/>
        </w:numPr>
      </w:pPr>
      <w:r>
        <w:t xml:space="preserve">See </w:t>
      </w:r>
      <w:r w:rsidRPr="00A13D36">
        <w:rPr>
          <w:rStyle w:val="CodeText"/>
        </w:rPr>
        <w:t>DMF_DmfDeviceInitAllocate</w:t>
      </w:r>
      <w:r>
        <w:rPr>
          <w:rStyle w:val="CodeText"/>
        </w:rPr>
        <w:t>.</w:t>
      </w:r>
    </w:p>
    <w:p w14:paraId="4C1D7A5C" w14:textId="323332C0" w:rsidR="00BA14E1" w:rsidRDefault="00BA14E1" w:rsidP="008607F7"/>
    <w:p w14:paraId="241CFDFD" w14:textId="4B4B82E1" w:rsidR="00547DB9" w:rsidRDefault="00547DB9">
      <w:r>
        <w:br w:type="page"/>
      </w:r>
    </w:p>
    <w:p w14:paraId="1C7CB8CF" w14:textId="18D96735" w:rsidR="00F23E64" w:rsidRDefault="00F23E64" w:rsidP="00F23E64">
      <w:pPr>
        <w:pStyle w:val="Heading2"/>
      </w:pPr>
      <w:bookmarkStart w:id="7815" w:name="_Toc524527893"/>
      <w:r>
        <w:lastRenderedPageBreak/>
        <w:t>Client Driver DMF Callbacks</w:t>
      </w:r>
      <w:bookmarkEnd w:id="7815"/>
    </w:p>
    <w:p w14:paraId="77CAA20E" w14:textId="0CE925DB" w:rsidR="00F23E64" w:rsidRDefault="00F23E64" w:rsidP="00F23E64">
      <w:r>
        <w:t>This section explains the callback functions that DMF uses to call back into the Client Driver. Currently, there is only a single callback function.</w:t>
      </w:r>
    </w:p>
    <w:p w14:paraId="675E0086" w14:textId="375F210F" w:rsidR="00F23E64" w:rsidRDefault="00F23E64" w:rsidP="00F23E64">
      <w:pPr>
        <w:pStyle w:val="Heading3"/>
      </w:pPr>
      <w:bookmarkStart w:id="7816" w:name="_Toc524527894"/>
      <w:r>
        <w:t>EVT_DMF_DEVICE_MODULES_ADD</w:t>
      </w:r>
      <w:bookmarkEnd w:id="7816"/>
    </w:p>
    <w:p w14:paraId="2A910B35" w14:textId="14711FFD" w:rsidR="00F23E64" w:rsidRPr="00F23E64" w:rsidDel="007D012E" w:rsidRDefault="00F23E64" w:rsidP="00F23E64">
      <w:pPr>
        <w:rPr>
          <w:del w:id="7817" w:author="Sam Tertzakian" w:date="2018-09-12T15:32:00Z"/>
        </w:rPr>
      </w:pPr>
    </w:p>
    <w:p w14:paraId="4F81F69D" w14:textId="77777777" w:rsidR="007D012E" w:rsidRDefault="007D012E" w:rsidP="00F23E64">
      <w:pPr>
        <w:autoSpaceDE w:val="0"/>
        <w:autoSpaceDN w:val="0"/>
        <w:adjustRightInd w:val="0"/>
        <w:spacing w:after="0" w:line="240" w:lineRule="auto"/>
        <w:rPr>
          <w:ins w:id="7818" w:author="Sam Tertzakian" w:date="2018-09-12T15:32:00Z"/>
          <w:rStyle w:val="CodeText"/>
        </w:rPr>
      </w:pPr>
    </w:p>
    <w:p w14:paraId="06CAFA96" w14:textId="32AAB7A4" w:rsidR="00F23E64" w:rsidRPr="007D012E" w:rsidDel="007D012E" w:rsidRDefault="00F23E64" w:rsidP="00F23E64">
      <w:pPr>
        <w:autoSpaceDE w:val="0"/>
        <w:autoSpaceDN w:val="0"/>
        <w:adjustRightInd w:val="0"/>
        <w:spacing w:after="0" w:line="240" w:lineRule="auto"/>
        <w:rPr>
          <w:del w:id="7819" w:author="Sam Tertzakian" w:date="2018-09-12T15:32:00Z"/>
          <w:rStyle w:val="CodeText"/>
          <w:rPrChange w:id="7820" w:author="Sam Tertzakian" w:date="2018-09-12T15:32:00Z">
            <w:rPr>
              <w:del w:id="7821" w:author="Sam Tertzakian" w:date="2018-09-12T15:32:00Z"/>
              <w:rFonts w:ascii="Consolas" w:hAnsi="Consolas" w:cs="Consolas"/>
              <w:color w:val="000000"/>
              <w:sz w:val="19"/>
              <w:szCs w:val="19"/>
            </w:rPr>
          </w:rPrChange>
        </w:rPr>
      </w:pPr>
      <w:del w:id="7822" w:author="Sam Tertzakian" w:date="2018-09-12T15:32:00Z">
        <w:r w:rsidRPr="007D012E" w:rsidDel="007D012E">
          <w:rPr>
            <w:rStyle w:val="CodeText"/>
            <w:rPrChange w:id="7823" w:author="Sam Tertzakian" w:date="2018-09-12T15:32:00Z">
              <w:rPr>
                <w:rFonts w:ascii="Consolas" w:hAnsi="Consolas" w:cs="Consolas"/>
                <w:color w:val="0000FF"/>
                <w:sz w:val="19"/>
                <w:szCs w:val="19"/>
              </w:rPr>
            </w:rPrChange>
          </w:rPr>
          <w:delText>typedef</w:delText>
        </w:r>
      </w:del>
    </w:p>
    <w:p w14:paraId="33FBF0AF" w14:textId="77777777" w:rsidR="00F23E64" w:rsidRPr="007D012E" w:rsidRDefault="00F23E64" w:rsidP="00F23E64">
      <w:pPr>
        <w:autoSpaceDE w:val="0"/>
        <w:autoSpaceDN w:val="0"/>
        <w:adjustRightInd w:val="0"/>
        <w:spacing w:after="0" w:line="240" w:lineRule="auto"/>
        <w:rPr>
          <w:rStyle w:val="CodeText"/>
          <w:rPrChange w:id="7824" w:author="Sam Tertzakian" w:date="2018-09-12T15:32:00Z">
            <w:rPr>
              <w:rFonts w:ascii="Consolas" w:hAnsi="Consolas" w:cs="Consolas"/>
              <w:color w:val="000000"/>
              <w:sz w:val="19"/>
              <w:szCs w:val="19"/>
            </w:rPr>
          </w:rPrChange>
        </w:rPr>
      </w:pPr>
      <w:r w:rsidRPr="007D012E">
        <w:rPr>
          <w:rStyle w:val="CodeText"/>
          <w:rPrChange w:id="7825" w:author="Sam Tertzakian" w:date="2018-09-12T15:32:00Z">
            <w:rPr>
              <w:rFonts w:ascii="Consolas" w:hAnsi="Consolas" w:cs="Consolas"/>
              <w:color w:val="6F008A"/>
              <w:sz w:val="19"/>
              <w:szCs w:val="19"/>
            </w:rPr>
          </w:rPrChange>
        </w:rPr>
        <w:t>_IRQL_requires_max_</w:t>
      </w:r>
      <w:r w:rsidRPr="007D012E">
        <w:rPr>
          <w:rStyle w:val="CodeText"/>
          <w:rPrChange w:id="7826" w:author="Sam Tertzakian" w:date="2018-09-12T15:32:00Z">
            <w:rPr>
              <w:rFonts w:ascii="Consolas" w:hAnsi="Consolas" w:cs="Consolas"/>
              <w:color w:val="000000"/>
              <w:sz w:val="19"/>
              <w:szCs w:val="19"/>
            </w:rPr>
          </w:rPrChange>
        </w:rPr>
        <w:t>(</w:t>
      </w:r>
      <w:r w:rsidRPr="007D012E">
        <w:rPr>
          <w:rStyle w:val="CodeText"/>
          <w:rPrChange w:id="7827" w:author="Sam Tertzakian" w:date="2018-09-12T15:32:00Z">
            <w:rPr>
              <w:rFonts w:ascii="Consolas" w:hAnsi="Consolas" w:cs="Consolas"/>
              <w:color w:val="6F008A"/>
              <w:sz w:val="19"/>
              <w:szCs w:val="19"/>
            </w:rPr>
          </w:rPrChange>
        </w:rPr>
        <w:t>PASSIVE_LEVEL</w:t>
      </w:r>
      <w:r w:rsidRPr="007D012E">
        <w:rPr>
          <w:rStyle w:val="CodeText"/>
          <w:rPrChange w:id="7828" w:author="Sam Tertzakian" w:date="2018-09-12T15:32:00Z">
            <w:rPr>
              <w:rFonts w:ascii="Consolas" w:hAnsi="Consolas" w:cs="Consolas"/>
              <w:color w:val="000000"/>
              <w:sz w:val="19"/>
              <w:szCs w:val="19"/>
            </w:rPr>
          </w:rPrChange>
        </w:rPr>
        <w:t>)</w:t>
      </w:r>
    </w:p>
    <w:p w14:paraId="634D3925" w14:textId="77777777" w:rsidR="00F23E64" w:rsidRPr="007D012E" w:rsidRDefault="00F23E64" w:rsidP="00F23E64">
      <w:pPr>
        <w:autoSpaceDE w:val="0"/>
        <w:autoSpaceDN w:val="0"/>
        <w:adjustRightInd w:val="0"/>
        <w:spacing w:after="0" w:line="240" w:lineRule="auto"/>
        <w:rPr>
          <w:rStyle w:val="CodeText"/>
          <w:rPrChange w:id="7829" w:author="Sam Tertzakian" w:date="2018-09-12T15:32:00Z">
            <w:rPr>
              <w:rFonts w:ascii="Consolas" w:hAnsi="Consolas" w:cs="Consolas"/>
              <w:color w:val="000000"/>
              <w:sz w:val="19"/>
              <w:szCs w:val="19"/>
            </w:rPr>
          </w:rPrChange>
        </w:rPr>
      </w:pPr>
      <w:r w:rsidRPr="007D012E">
        <w:rPr>
          <w:rStyle w:val="CodeText"/>
          <w:rPrChange w:id="7830" w:author="Sam Tertzakian" w:date="2018-09-12T15:32:00Z">
            <w:rPr>
              <w:rFonts w:ascii="Consolas" w:hAnsi="Consolas" w:cs="Consolas"/>
              <w:color w:val="6F008A"/>
              <w:sz w:val="19"/>
              <w:szCs w:val="19"/>
            </w:rPr>
          </w:rPrChange>
        </w:rPr>
        <w:t>VOID</w:t>
      </w:r>
    </w:p>
    <w:p w14:paraId="24963CE6" w14:textId="77777777" w:rsidR="00F23E64" w:rsidRPr="007D012E" w:rsidRDefault="00F23E64" w:rsidP="00F23E64">
      <w:pPr>
        <w:autoSpaceDE w:val="0"/>
        <w:autoSpaceDN w:val="0"/>
        <w:adjustRightInd w:val="0"/>
        <w:spacing w:after="0" w:line="240" w:lineRule="auto"/>
        <w:rPr>
          <w:rStyle w:val="CodeText"/>
          <w:rPrChange w:id="7831" w:author="Sam Tertzakian" w:date="2018-09-12T15:32:00Z">
            <w:rPr>
              <w:rFonts w:ascii="Consolas" w:hAnsi="Consolas" w:cs="Consolas"/>
              <w:color w:val="000000"/>
              <w:sz w:val="19"/>
              <w:szCs w:val="19"/>
            </w:rPr>
          </w:rPrChange>
        </w:rPr>
      </w:pPr>
      <w:r w:rsidRPr="007D012E">
        <w:rPr>
          <w:rStyle w:val="CodeText"/>
          <w:rPrChange w:id="7832" w:author="Sam Tertzakian" w:date="2018-09-12T15:32:00Z">
            <w:rPr>
              <w:rFonts w:ascii="Consolas" w:hAnsi="Consolas" w:cs="Consolas"/>
              <w:color w:val="2B91AF"/>
              <w:sz w:val="19"/>
              <w:szCs w:val="19"/>
            </w:rPr>
          </w:rPrChange>
        </w:rPr>
        <w:t>EVT_DMF_DEVICE_MODULES_ADD</w:t>
      </w:r>
      <w:r w:rsidRPr="007D012E">
        <w:rPr>
          <w:rStyle w:val="CodeText"/>
          <w:rPrChange w:id="7833" w:author="Sam Tertzakian" w:date="2018-09-12T15:32:00Z">
            <w:rPr>
              <w:rFonts w:ascii="Consolas" w:hAnsi="Consolas" w:cs="Consolas"/>
              <w:color w:val="000000"/>
              <w:sz w:val="19"/>
              <w:szCs w:val="19"/>
            </w:rPr>
          </w:rPrChange>
        </w:rPr>
        <w:t>(</w:t>
      </w:r>
    </w:p>
    <w:p w14:paraId="32AB1215" w14:textId="77777777" w:rsidR="00F23E64" w:rsidRPr="007D012E" w:rsidRDefault="00F23E64" w:rsidP="00F23E64">
      <w:pPr>
        <w:autoSpaceDE w:val="0"/>
        <w:autoSpaceDN w:val="0"/>
        <w:adjustRightInd w:val="0"/>
        <w:spacing w:after="0" w:line="240" w:lineRule="auto"/>
        <w:rPr>
          <w:rStyle w:val="CodeText"/>
          <w:rPrChange w:id="7834" w:author="Sam Tertzakian" w:date="2018-09-12T15:32:00Z">
            <w:rPr>
              <w:rFonts w:ascii="Consolas" w:hAnsi="Consolas" w:cs="Consolas"/>
              <w:color w:val="000000"/>
              <w:sz w:val="19"/>
              <w:szCs w:val="19"/>
            </w:rPr>
          </w:rPrChange>
        </w:rPr>
      </w:pPr>
      <w:r w:rsidRPr="007D012E">
        <w:rPr>
          <w:rStyle w:val="CodeText"/>
          <w:rPrChange w:id="7835" w:author="Sam Tertzakian" w:date="2018-09-12T15:32:00Z">
            <w:rPr>
              <w:rFonts w:ascii="Consolas" w:hAnsi="Consolas" w:cs="Consolas"/>
              <w:color w:val="000000"/>
              <w:sz w:val="19"/>
              <w:szCs w:val="19"/>
            </w:rPr>
          </w:rPrChange>
        </w:rPr>
        <w:t xml:space="preserve">    </w:t>
      </w:r>
      <w:r w:rsidRPr="007D012E">
        <w:rPr>
          <w:rStyle w:val="CodeText"/>
          <w:rPrChange w:id="7836" w:author="Sam Tertzakian" w:date="2018-09-12T15:32:00Z">
            <w:rPr>
              <w:rFonts w:ascii="Consolas" w:hAnsi="Consolas" w:cs="Consolas"/>
              <w:color w:val="6F008A"/>
              <w:sz w:val="19"/>
              <w:szCs w:val="19"/>
            </w:rPr>
          </w:rPrChange>
        </w:rPr>
        <w:t>_In_</w:t>
      </w:r>
      <w:r w:rsidRPr="007D012E">
        <w:rPr>
          <w:rStyle w:val="CodeText"/>
          <w:rPrChange w:id="7837" w:author="Sam Tertzakian" w:date="2018-09-12T15:32:00Z">
            <w:rPr>
              <w:rFonts w:ascii="Consolas" w:hAnsi="Consolas" w:cs="Consolas"/>
              <w:color w:val="000000"/>
              <w:sz w:val="19"/>
              <w:szCs w:val="19"/>
            </w:rPr>
          </w:rPrChange>
        </w:rPr>
        <w:t xml:space="preserve"> </w:t>
      </w:r>
      <w:r w:rsidRPr="007D012E">
        <w:rPr>
          <w:rStyle w:val="CodeText"/>
          <w:rPrChange w:id="7838" w:author="Sam Tertzakian" w:date="2018-09-12T15:32:00Z">
            <w:rPr>
              <w:rFonts w:ascii="Consolas" w:hAnsi="Consolas" w:cs="Consolas"/>
              <w:color w:val="2B91AF"/>
              <w:sz w:val="19"/>
              <w:szCs w:val="19"/>
            </w:rPr>
          </w:rPrChange>
        </w:rPr>
        <w:t>WDFDEVICE</w:t>
      </w:r>
      <w:r w:rsidRPr="007D012E">
        <w:rPr>
          <w:rStyle w:val="CodeText"/>
          <w:rPrChange w:id="7839" w:author="Sam Tertzakian" w:date="2018-09-12T15:32:00Z">
            <w:rPr>
              <w:rFonts w:ascii="Consolas" w:hAnsi="Consolas" w:cs="Consolas"/>
              <w:color w:val="000000"/>
              <w:sz w:val="19"/>
              <w:szCs w:val="19"/>
            </w:rPr>
          </w:rPrChange>
        </w:rPr>
        <w:t xml:space="preserve"> Device,</w:t>
      </w:r>
    </w:p>
    <w:p w14:paraId="67E170E4" w14:textId="77777777" w:rsidR="00F23E64" w:rsidRPr="007D012E" w:rsidRDefault="00F23E64" w:rsidP="00F23E64">
      <w:pPr>
        <w:autoSpaceDE w:val="0"/>
        <w:autoSpaceDN w:val="0"/>
        <w:adjustRightInd w:val="0"/>
        <w:spacing w:after="0" w:line="240" w:lineRule="auto"/>
        <w:rPr>
          <w:rStyle w:val="CodeText"/>
          <w:rPrChange w:id="7840" w:author="Sam Tertzakian" w:date="2018-09-12T15:32:00Z">
            <w:rPr>
              <w:rFonts w:ascii="Consolas" w:hAnsi="Consolas" w:cs="Consolas"/>
              <w:color w:val="000000"/>
              <w:sz w:val="19"/>
              <w:szCs w:val="19"/>
            </w:rPr>
          </w:rPrChange>
        </w:rPr>
      </w:pPr>
      <w:r w:rsidRPr="007D012E">
        <w:rPr>
          <w:rStyle w:val="CodeText"/>
          <w:rPrChange w:id="7841" w:author="Sam Tertzakian" w:date="2018-09-12T15:32:00Z">
            <w:rPr>
              <w:rFonts w:ascii="Consolas" w:hAnsi="Consolas" w:cs="Consolas"/>
              <w:color w:val="000000"/>
              <w:sz w:val="19"/>
              <w:szCs w:val="19"/>
            </w:rPr>
          </w:rPrChange>
        </w:rPr>
        <w:t xml:space="preserve">    </w:t>
      </w:r>
      <w:r w:rsidRPr="007D012E">
        <w:rPr>
          <w:rStyle w:val="CodeText"/>
          <w:rPrChange w:id="7842" w:author="Sam Tertzakian" w:date="2018-09-12T15:32:00Z">
            <w:rPr>
              <w:rFonts w:ascii="Consolas" w:hAnsi="Consolas" w:cs="Consolas"/>
              <w:color w:val="6F008A"/>
              <w:sz w:val="19"/>
              <w:szCs w:val="19"/>
            </w:rPr>
          </w:rPrChange>
        </w:rPr>
        <w:t>_In_</w:t>
      </w:r>
      <w:r w:rsidRPr="007D012E">
        <w:rPr>
          <w:rStyle w:val="CodeText"/>
          <w:rPrChange w:id="7843" w:author="Sam Tertzakian" w:date="2018-09-12T15:32:00Z">
            <w:rPr>
              <w:rFonts w:ascii="Consolas" w:hAnsi="Consolas" w:cs="Consolas"/>
              <w:color w:val="000000"/>
              <w:sz w:val="19"/>
              <w:szCs w:val="19"/>
            </w:rPr>
          </w:rPrChange>
        </w:rPr>
        <w:t xml:space="preserve"> </w:t>
      </w:r>
      <w:r w:rsidRPr="007D012E">
        <w:rPr>
          <w:rStyle w:val="CodeText"/>
          <w:rPrChange w:id="7844" w:author="Sam Tertzakian" w:date="2018-09-12T15:32:00Z">
            <w:rPr>
              <w:rFonts w:ascii="Consolas" w:hAnsi="Consolas" w:cs="Consolas"/>
              <w:color w:val="6F008A"/>
              <w:sz w:val="19"/>
              <w:szCs w:val="19"/>
            </w:rPr>
          </w:rPrChange>
        </w:rPr>
        <w:t>PDMFMODULE_INIT</w:t>
      </w:r>
      <w:r w:rsidRPr="007D012E">
        <w:rPr>
          <w:rStyle w:val="CodeText"/>
          <w:rPrChange w:id="7845" w:author="Sam Tertzakian" w:date="2018-09-12T15:32:00Z">
            <w:rPr>
              <w:rFonts w:ascii="Consolas" w:hAnsi="Consolas" w:cs="Consolas"/>
              <w:color w:val="000000"/>
              <w:sz w:val="19"/>
              <w:szCs w:val="19"/>
            </w:rPr>
          </w:rPrChange>
        </w:rPr>
        <w:t xml:space="preserve"> DmfModuleInit</w:t>
      </w:r>
    </w:p>
    <w:p w14:paraId="24922ECA" w14:textId="77777777" w:rsidR="00F23E64" w:rsidRPr="007D012E" w:rsidRDefault="00F23E64" w:rsidP="00F23E64">
      <w:pPr>
        <w:rPr>
          <w:rStyle w:val="CodeText"/>
          <w:rPrChange w:id="7846" w:author="Sam Tertzakian" w:date="2018-09-12T15:32:00Z">
            <w:rPr>
              <w:rFonts w:ascii="Consolas" w:hAnsi="Consolas" w:cs="Consolas"/>
              <w:color w:val="000000"/>
              <w:sz w:val="19"/>
              <w:szCs w:val="19"/>
            </w:rPr>
          </w:rPrChange>
        </w:rPr>
      </w:pPr>
      <w:r w:rsidRPr="007D012E">
        <w:rPr>
          <w:rStyle w:val="CodeText"/>
          <w:rPrChange w:id="7847" w:author="Sam Tertzakian" w:date="2018-09-12T15:32:00Z">
            <w:rPr>
              <w:rFonts w:ascii="Consolas" w:hAnsi="Consolas" w:cs="Consolas"/>
              <w:color w:val="000000"/>
              <w:sz w:val="19"/>
              <w:szCs w:val="19"/>
            </w:rPr>
          </w:rPrChange>
        </w:rPr>
        <w:t xml:space="preserve">    );</w:t>
      </w:r>
    </w:p>
    <w:p w14:paraId="1719C8F0" w14:textId="23DB84CA" w:rsidR="00F23E64" w:rsidRDefault="00F23E64" w:rsidP="00F23E64">
      <w:r>
        <w:t xml:space="preserve">DMF calls this callback </w:t>
      </w:r>
      <w:r w:rsidR="00E56D6E">
        <w:t>function</w:t>
      </w:r>
      <w:r>
        <w:t xml:space="preserve"> in the Client Driver when it is ready to accept the list of Modules that the Client Driver wants to instantiate.</w:t>
      </w:r>
    </w:p>
    <w:p w14:paraId="533E5296" w14:textId="77777777" w:rsidR="00F23E64" w:rsidRDefault="00F23E64" w:rsidP="00F23E6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F23E64" w14:paraId="3DCB58B8" w14:textId="77777777" w:rsidTr="00E21D33">
        <w:tc>
          <w:tcPr>
            <w:tcW w:w="4315" w:type="dxa"/>
          </w:tcPr>
          <w:p w14:paraId="18F33590" w14:textId="6B536227" w:rsidR="00F23E64" w:rsidRPr="00904A6C" w:rsidRDefault="00F23E64" w:rsidP="00993C6E">
            <w:pPr>
              <w:rPr>
                <w:rStyle w:val="CodeText"/>
              </w:rPr>
            </w:pPr>
            <w:r w:rsidRPr="00904A6C">
              <w:rPr>
                <w:rStyle w:val="CodeText"/>
              </w:rPr>
              <w:t>WDFDEVICE Device</w:t>
            </w:r>
          </w:p>
        </w:tc>
        <w:tc>
          <w:tcPr>
            <w:tcW w:w="5035" w:type="dxa"/>
          </w:tcPr>
          <w:p w14:paraId="455A8C76" w14:textId="4DB3CA99" w:rsidR="00F23E64" w:rsidRDefault="00F23E64" w:rsidP="00993C6E">
            <w:r>
              <w:t xml:space="preserve">The Client Driver’s </w:t>
            </w:r>
            <w:r w:rsidRPr="00904A6C">
              <w:rPr>
                <w:rStyle w:val="CodeText"/>
              </w:rPr>
              <w:t>WDFD</w:t>
            </w:r>
            <w:r w:rsidR="00904A6C" w:rsidRPr="00904A6C">
              <w:rPr>
                <w:rStyle w:val="CodeText"/>
              </w:rPr>
              <w:t>EVI</w:t>
            </w:r>
            <w:r w:rsidRPr="00904A6C">
              <w:rPr>
                <w:rStyle w:val="CodeText"/>
              </w:rPr>
              <w:t>CE</w:t>
            </w:r>
            <w:r>
              <w:t xml:space="preserve"> (which corresponds to its FDO).</w:t>
            </w:r>
          </w:p>
        </w:tc>
      </w:tr>
      <w:tr w:rsidR="00F23E64" w14:paraId="5F507AB1" w14:textId="77777777" w:rsidTr="00E21D33">
        <w:tc>
          <w:tcPr>
            <w:tcW w:w="4315" w:type="dxa"/>
          </w:tcPr>
          <w:p w14:paraId="3D175A1E" w14:textId="65077145" w:rsidR="00F23E64" w:rsidRPr="00904A6C" w:rsidRDefault="00F23E64" w:rsidP="00993C6E">
            <w:pPr>
              <w:rPr>
                <w:rStyle w:val="CodeText"/>
              </w:rPr>
            </w:pPr>
            <w:r w:rsidRPr="00904A6C">
              <w:rPr>
                <w:rStyle w:val="CodeText"/>
              </w:rPr>
              <w:t>PDMFMODULE_INIT DmfModuleInit</w:t>
            </w:r>
          </w:p>
        </w:tc>
        <w:tc>
          <w:tcPr>
            <w:tcW w:w="5035" w:type="dxa"/>
          </w:tcPr>
          <w:p w14:paraId="43E9117B" w14:textId="74310F45" w:rsidR="00F23E64" w:rsidRDefault="00F23E64" w:rsidP="00993C6E">
            <w:pPr>
              <w:spacing w:before="240"/>
            </w:pPr>
            <w:r>
              <w:t xml:space="preserve">An opaque structure that is passed from DMF. It is passed to </w:t>
            </w:r>
            <w:r w:rsidRPr="00904A6C">
              <w:rPr>
                <w:rStyle w:val="CodeText"/>
              </w:rPr>
              <w:t>DMF_DmfModuleAdd()</w:t>
            </w:r>
            <w:r>
              <w:t>.</w:t>
            </w:r>
          </w:p>
        </w:tc>
      </w:tr>
    </w:tbl>
    <w:p w14:paraId="7407C717" w14:textId="77777777" w:rsidR="00F23E64" w:rsidRDefault="00F23E64" w:rsidP="00F23E64"/>
    <w:p w14:paraId="696DADBF" w14:textId="77777777" w:rsidR="00F23E64" w:rsidRDefault="00F23E64" w:rsidP="00F23E64">
      <w:pPr>
        <w:pStyle w:val="Heading4"/>
      </w:pPr>
      <w:r>
        <w:t>Returns</w:t>
      </w:r>
    </w:p>
    <w:p w14:paraId="2FAF63E9" w14:textId="77777777" w:rsidR="00F23E64" w:rsidRPr="003921F9" w:rsidRDefault="00F23E64" w:rsidP="00F23E64">
      <w:r>
        <w:t>None</w:t>
      </w:r>
    </w:p>
    <w:p w14:paraId="7698AE38" w14:textId="77777777" w:rsidR="00F23E64" w:rsidRDefault="00F23E64" w:rsidP="00F23E64">
      <w:pPr>
        <w:pStyle w:val="Heading4"/>
      </w:pPr>
      <w:r>
        <w:t>Remarks</w:t>
      </w:r>
    </w:p>
    <w:p w14:paraId="0D05C484" w14:textId="68BED1EB" w:rsidR="00F23E64" w:rsidRDefault="00F23E64" w:rsidP="004A459D">
      <w:pPr>
        <w:pStyle w:val="ListParagraph"/>
        <w:numPr>
          <w:ilvl w:val="0"/>
          <w:numId w:val="11"/>
        </w:numPr>
      </w:pPr>
      <w:r>
        <w:t>After this function returns, DMF will instantiate all the Modules specified by the Client Driver using this callback.</w:t>
      </w:r>
    </w:p>
    <w:p w14:paraId="7B88265E" w14:textId="77777777" w:rsidR="00F23E64" w:rsidRDefault="00F23E64" w:rsidP="00F23E64">
      <w:pPr>
        <w:ind w:left="360"/>
      </w:pPr>
    </w:p>
    <w:p w14:paraId="59D701A5" w14:textId="77777777" w:rsidR="00F23E64" w:rsidRDefault="00F23E64">
      <w:r>
        <w:br w:type="page"/>
      </w:r>
    </w:p>
    <w:p w14:paraId="28670F47" w14:textId="79698F82" w:rsidR="00F23E64" w:rsidDel="00DC4893" w:rsidRDefault="00F23E64" w:rsidP="00F23E64">
      <w:pPr>
        <w:pStyle w:val="Heading2"/>
        <w:rPr>
          <w:del w:id="7848" w:author="Sam Tertzakian" w:date="2018-09-12T15:25:00Z"/>
        </w:rPr>
      </w:pPr>
      <w:bookmarkStart w:id="7849" w:name="_Toc524527895"/>
      <w:del w:id="7850" w:author="Sam Tertzakian" w:date="2018-09-12T15:25:00Z">
        <w:r w:rsidDel="00DC4893">
          <w:lastRenderedPageBreak/>
          <w:delText>Client Driver Module Add API</w:delText>
        </w:r>
        <w:bookmarkEnd w:id="7849"/>
      </w:del>
    </w:p>
    <w:p w14:paraId="14C1E5B2" w14:textId="61B35CF8" w:rsidR="00F23E64" w:rsidDel="00DC4893" w:rsidRDefault="00F23E64" w:rsidP="00F23E64">
      <w:pPr>
        <w:rPr>
          <w:del w:id="7851" w:author="Sam Tertzakian" w:date="2018-09-12T15:25:00Z"/>
        </w:rPr>
      </w:pPr>
      <w:del w:id="7852" w:author="Sam Tertzakian" w:date="2018-09-12T15:25:00Z">
        <w:r w:rsidDel="00DC4893">
          <w:delText>This function is used by all DMF drivers that instantiate at least one Module.</w:delText>
        </w:r>
      </w:del>
    </w:p>
    <w:p w14:paraId="6B1BD1F2" w14:textId="1221D2D1" w:rsidR="00547DB9" w:rsidDel="00DC4893" w:rsidRDefault="00547DB9" w:rsidP="00547DB9">
      <w:pPr>
        <w:pStyle w:val="Heading3"/>
        <w:rPr>
          <w:del w:id="7853" w:author="Sam Tertzakian" w:date="2018-09-12T15:25:00Z"/>
        </w:rPr>
      </w:pPr>
      <w:bookmarkStart w:id="7854" w:name="_Toc524527896"/>
      <w:del w:id="7855" w:author="Sam Tertzakian" w:date="2018-09-12T15:25:00Z">
        <w:r w:rsidDel="00DC4893">
          <w:delText>DMF_DmfModuleAdd</w:delText>
        </w:r>
        <w:bookmarkEnd w:id="7854"/>
      </w:del>
    </w:p>
    <w:p w14:paraId="7E4F2DD8" w14:textId="36A14BA8" w:rsidR="00547DB9" w:rsidDel="00DC4893" w:rsidRDefault="00547DB9" w:rsidP="00547DB9">
      <w:pPr>
        <w:autoSpaceDE w:val="0"/>
        <w:autoSpaceDN w:val="0"/>
        <w:adjustRightInd w:val="0"/>
        <w:spacing w:after="0" w:line="240" w:lineRule="auto"/>
        <w:rPr>
          <w:del w:id="7856" w:author="Sam Tertzakian" w:date="2018-09-12T15:25:00Z"/>
          <w:rFonts w:ascii="Consolas" w:hAnsi="Consolas" w:cs="Consolas"/>
          <w:color w:val="2B91AF"/>
          <w:sz w:val="19"/>
          <w:szCs w:val="19"/>
        </w:rPr>
      </w:pPr>
    </w:p>
    <w:p w14:paraId="73F08074" w14:textId="09334137" w:rsidR="00547DB9" w:rsidDel="00DC4893" w:rsidRDefault="00547DB9" w:rsidP="00547DB9">
      <w:pPr>
        <w:autoSpaceDE w:val="0"/>
        <w:autoSpaceDN w:val="0"/>
        <w:adjustRightInd w:val="0"/>
        <w:spacing w:after="0" w:line="240" w:lineRule="auto"/>
        <w:rPr>
          <w:del w:id="7857" w:author="Sam Tertzakian" w:date="2018-09-12T15:25:00Z"/>
          <w:rFonts w:ascii="Consolas" w:hAnsi="Consolas" w:cs="Consolas"/>
          <w:color w:val="000000"/>
          <w:sz w:val="19"/>
          <w:szCs w:val="19"/>
        </w:rPr>
      </w:pPr>
      <w:del w:id="7858" w:author="Sam Tertzakian" w:date="2018-09-12T15:25:00Z">
        <w:r w:rsidDel="00DC4893">
          <w:rPr>
            <w:rFonts w:ascii="Consolas" w:hAnsi="Consolas" w:cs="Consolas"/>
            <w:color w:val="6F008A"/>
            <w:sz w:val="19"/>
            <w:szCs w:val="19"/>
          </w:rPr>
          <w:delText>VOID</w:delText>
        </w:r>
      </w:del>
    </w:p>
    <w:p w14:paraId="6C7CC69E" w14:textId="1DEE8257" w:rsidR="00547DB9" w:rsidDel="00DC4893" w:rsidRDefault="00547DB9" w:rsidP="00547DB9">
      <w:pPr>
        <w:autoSpaceDE w:val="0"/>
        <w:autoSpaceDN w:val="0"/>
        <w:adjustRightInd w:val="0"/>
        <w:spacing w:after="0" w:line="240" w:lineRule="auto"/>
        <w:rPr>
          <w:del w:id="7859" w:author="Sam Tertzakian" w:date="2018-09-12T15:25:00Z"/>
          <w:rFonts w:ascii="Consolas" w:hAnsi="Consolas" w:cs="Consolas"/>
          <w:color w:val="000000"/>
          <w:sz w:val="19"/>
          <w:szCs w:val="19"/>
        </w:rPr>
      </w:pPr>
      <w:del w:id="7860" w:author="Sam Tertzakian" w:date="2018-09-12T15:25:00Z">
        <w:r w:rsidDel="00DC4893">
          <w:rPr>
            <w:rFonts w:ascii="Consolas" w:hAnsi="Consolas" w:cs="Consolas"/>
            <w:color w:val="000000"/>
            <w:sz w:val="19"/>
            <w:szCs w:val="19"/>
          </w:rPr>
          <w:delText>DMF_DmfModuleAdd(</w:delText>
        </w:r>
      </w:del>
    </w:p>
    <w:p w14:paraId="09DC8B92" w14:textId="6511205F" w:rsidR="00547DB9" w:rsidDel="00DC4893" w:rsidRDefault="00547DB9" w:rsidP="00547DB9">
      <w:pPr>
        <w:autoSpaceDE w:val="0"/>
        <w:autoSpaceDN w:val="0"/>
        <w:adjustRightInd w:val="0"/>
        <w:spacing w:after="0" w:line="240" w:lineRule="auto"/>
        <w:rPr>
          <w:del w:id="7861" w:author="Sam Tertzakian" w:date="2018-09-12T15:25:00Z"/>
          <w:rFonts w:ascii="Consolas" w:hAnsi="Consolas" w:cs="Consolas"/>
          <w:color w:val="000000"/>
          <w:sz w:val="19"/>
          <w:szCs w:val="19"/>
        </w:rPr>
      </w:pPr>
      <w:del w:id="7862" w:author="Sam Tertzakian" w:date="2018-09-12T15:25:00Z">
        <w:r w:rsidDel="00DC4893">
          <w:rPr>
            <w:rFonts w:ascii="Consolas" w:hAnsi="Consolas" w:cs="Consolas"/>
            <w:color w:val="000000"/>
            <w:sz w:val="19"/>
            <w:szCs w:val="19"/>
          </w:rPr>
          <w:delText xml:space="preserve">    </w:delText>
        </w:r>
        <w:r w:rsidDel="00DC4893">
          <w:rPr>
            <w:rFonts w:ascii="Consolas" w:hAnsi="Consolas" w:cs="Consolas"/>
            <w:color w:val="6F008A"/>
            <w:sz w:val="19"/>
            <w:szCs w:val="19"/>
          </w:rPr>
          <w:delText>_Inout_</w:delText>
        </w:r>
        <w:r w:rsidDel="00DC4893">
          <w:rPr>
            <w:rFonts w:ascii="Consolas" w:hAnsi="Consolas" w:cs="Consolas"/>
            <w:color w:val="000000"/>
            <w:sz w:val="19"/>
            <w:szCs w:val="19"/>
          </w:rPr>
          <w:delText xml:space="preserve"> </w:delText>
        </w:r>
        <w:r w:rsidDel="00DC4893">
          <w:rPr>
            <w:rFonts w:ascii="Consolas" w:hAnsi="Consolas" w:cs="Consolas"/>
            <w:color w:val="6F008A"/>
            <w:sz w:val="19"/>
            <w:szCs w:val="19"/>
          </w:rPr>
          <w:delText>PDMFMODULE_INIT</w:delText>
        </w:r>
        <w:r w:rsidDel="00DC4893">
          <w:rPr>
            <w:rFonts w:ascii="Consolas" w:hAnsi="Consolas" w:cs="Consolas"/>
            <w:color w:val="000000"/>
            <w:sz w:val="19"/>
            <w:szCs w:val="19"/>
          </w:rPr>
          <w:delText xml:space="preserve"> </w:delText>
        </w:r>
        <w:r w:rsidDel="00DC4893">
          <w:rPr>
            <w:rFonts w:ascii="Consolas" w:hAnsi="Consolas" w:cs="Consolas"/>
            <w:color w:val="808080"/>
            <w:sz w:val="19"/>
            <w:szCs w:val="19"/>
          </w:rPr>
          <w:delText>DmfModuleInit</w:delText>
        </w:r>
        <w:r w:rsidDel="00DC4893">
          <w:rPr>
            <w:rFonts w:ascii="Consolas" w:hAnsi="Consolas" w:cs="Consolas"/>
            <w:color w:val="000000"/>
            <w:sz w:val="19"/>
            <w:szCs w:val="19"/>
          </w:rPr>
          <w:delText>,</w:delText>
        </w:r>
      </w:del>
    </w:p>
    <w:p w14:paraId="6CE3105E" w14:textId="3D6CAE1B" w:rsidR="00547DB9" w:rsidDel="00DC4893" w:rsidRDefault="00547DB9" w:rsidP="00547DB9">
      <w:pPr>
        <w:autoSpaceDE w:val="0"/>
        <w:autoSpaceDN w:val="0"/>
        <w:adjustRightInd w:val="0"/>
        <w:spacing w:after="0" w:line="240" w:lineRule="auto"/>
        <w:rPr>
          <w:del w:id="7863" w:author="Sam Tertzakian" w:date="2018-09-12T15:25:00Z"/>
          <w:rFonts w:ascii="Consolas" w:hAnsi="Consolas" w:cs="Consolas"/>
          <w:color w:val="000000"/>
          <w:sz w:val="19"/>
          <w:szCs w:val="19"/>
        </w:rPr>
      </w:pPr>
      <w:del w:id="7864" w:author="Sam Tertzakian" w:date="2018-09-12T15:25:00Z">
        <w:r w:rsidDel="00DC4893">
          <w:rPr>
            <w:rFonts w:ascii="Consolas" w:hAnsi="Consolas" w:cs="Consolas"/>
            <w:color w:val="000000"/>
            <w:sz w:val="19"/>
            <w:szCs w:val="19"/>
          </w:rPr>
          <w:delText xml:space="preserve">    </w:delText>
        </w:r>
        <w:r w:rsidDel="00DC4893">
          <w:rPr>
            <w:rFonts w:ascii="Consolas" w:hAnsi="Consolas" w:cs="Consolas"/>
            <w:color w:val="6F008A"/>
            <w:sz w:val="19"/>
            <w:szCs w:val="19"/>
          </w:rPr>
          <w:delText>_In_</w:delText>
        </w:r>
        <w:r w:rsidDel="00DC4893">
          <w:rPr>
            <w:rFonts w:ascii="Consolas" w:hAnsi="Consolas" w:cs="Consolas"/>
            <w:color w:val="000000"/>
            <w:sz w:val="19"/>
            <w:szCs w:val="19"/>
          </w:rPr>
          <w:delText xml:space="preserve"> </w:delText>
        </w:r>
        <w:r w:rsidDel="00DC4893">
          <w:rPr>
            <w:rFonts w:ascii="Consolas" w:hAnsi="Consolas" w:cs="Consolas"/>
            <w:color w:val="2B91AF"/>
            <w:sz w:val="19"/>
            <w:szCs w:val="19"/>
          </w:rPr>
          <w:delText>DMF_MODULE_ATTRIBUTES</w:delText>
        </w:r>
        <w:r w:rsidDel="00DC4893">
          <w:rPr>
            <w:rFonts w:ascii="Consolas" w:hAnsi="Consolas" w:cs="Consolas"/>
            <w:color w:val="000000"/>
            <w:sz w:val="19"/>
            <w:szCs w:val="19"/>
          </w:rPr>
          <w:delText xml:space="preserve">* </w:delText>
        </w:r>
        <w:r w:rsidDel="00DC4893">
          <w:rPr>
            <w:rFonts w:ascii="Consolas" w:hAnsi="Consolas" w:cs="Consolas"/>
            <w:color w:val="808080"/>
            <w:sz w:val="19"/>
            <w:szCs w:val="19"/>
          </w:rPr>
          <w:delText>ModuleAttributes</w:delText>
        </w:r>
        <w:r w:rsidDel="00DC4893">
          <w:rPr>
            <w:rFonts w:ascii="Consolas" w:hAnsi="Consolas" w:cs="Consolas"/>
            <w:color w:val="000000"/>
            <w:sz w:val="19"/>
            <w:szCs w:val="19"/>
          </w:rPr>
          <w:delText>,</w:delText>
        </w:r>
      </w:del>
    </w:p>
    <w:p w14:paraId="5DF7C60E" w14:textId="531B8E7B" w:rsidR="00547DB9" w:rsidDel="00DC4893" w:rsidRDefault="00547DB9" w:rsidP="00547DB9">
      <w:pPr>
        <w:autoSpaceDE w:val="0"/>
        <w:autoSpaceDN w:val="0"/>
        <w:adjustRightInd w:val="0"/>
        <w:spacing w:after="0" w:line="240" w:lineRule="auto"/>
        <w:rPr>
          <w:del w:id="7865" w:author="Sam Tertzakian" w:date="2018-09-12T15:25:00Z"/>
          <w:rFonts w:ascii="Consolas" w:hAnsi="Consolas" w:cs="Consolas"/>
          <w:color w:val="000000"/>
          <w:sz w:val="19"/>
          <w:szCs w:val="19"/>
        </w:rPr>
      </w:pPr>
      <w:del w:id="7866" w:author="Sam Tertzakian" w:date="2018-09-12T15:25:00Z">
        <w:r w:rsidDel="00DC4893">
          <w:rPr>
            <w:rFonts w:ascii="Consolas" w:hAnsi="Consolas" w:cs="Consolas"/>
            <w:color w:val="000000"/>
            <w:sz w:val="19"/>
            <w:szCs w:val="19"/>
          </w:rPr>
          <w:delText xml:space="preserve">    </w:delText>
        </w:r>
        <w:r w:rsidDel="00DC4893">
          <w:rPr>
            <w:rFonts w:ascii="Consolas" w:hAnsi="Consolas" w:cs="Consolas"/>
            <w:color w:val="6F008A"/>
            <w:sz w:val="19"/>
            <w:szCs w:val="19"/>
          </w:rPr>
          <w:delText>_In_opt_</w:delText>
        </w:r>
        <w:r w:rsidDel="00DC4893">
          <w:rPr>
            <w:rFonts w:ascii="Consolas" w:hAnsi="Consolas" w:cs="Consolas"/>
            <w:color w:val="000000"/>
            <w:sz w:val="19"/>
            <w:szCs w:val="19"/>
          </w:rPr>
          <w:delText xml:space="preserve"> </w:delText>
        </w:r>
        <w:r w:rsidDel="00DC4893">
          <w:rPr>
            <w:rFonts w:ascii="Consolas" w:hAnsi="Consolas" w:cs="Consolas"/>
            <w:color w:val="2B91AF"/>
            <w:sz w:val="19"/>
            <w:szCs w:val="19"/>
          </w:rPr>
          <w:delText>WDF_OBJECT_ATTRIBUTES</w:delText>
        </w:r>
        <w:r w:rsidDel="00DC4893">
          <w:rPr>
            <w:rFonts w:ascii="Consolas" w:hAnsi="Consolas" w:cs="Consolas"/>
            <w:color w:val="000000"/>
            <w:sz w:val="19"/>
            <w:szCs w:val="19"/>
          </w:rPr>
          <w:delText xml:space="preserve">* </w:delText>
        </w:r>
        <w:r w:rsidDel="00DC4893">
          <w:rPr>
            <w:rFonts w:ascii="Consolas" w:hAnsi="Consolas" w:cs="Consolas"/>
            <w:color w:val="808080"/>
            <w:sz w:val="19"/>
            <w:szCs w:val="19"/>
          </w:rPr>
          <w:delText>ObjectAttributes</w:delText>
        </w:r>
        <w:r w:rsidDel="00DC4893">
          <w:rPr>
            <w:rFonts w:ascii="Consolas" w:hAnsi="Consolas" w:cs="Consolas"/>
            <w:color w:val="000000"/>
            <w:sz w:val="19"/>
            <w:szCs w:val="19"/>
          </w:rPr>
          <w:delText>,</w:delText>
        </w:r>
      </w:del>
    </w:p>
    <w:p w14:paraId="0575F41C" w14:textId="3F66C082" w:rsidR="00547DB9" w:rsidDel="00DC4893" w:rsidRDefault="00547DB9" w:rsidP="00547DB9">
      <w:pPr>
        <w:autoSpaceDE w:val="0"/>
        <w:autoSpaceDN w:val="0"/>
        <w:adjustRightInd w:val="0"/>
        <w:spacing w:after="0" w:line="240" w:lineRule="auto"/>
        <w:rPr>
          <w:del w:id="7867" w:author="Sam Tertzakian" w:date="2018-09-12T15:25:00Z"/>
          <w:rFonts w:ascii="Consolas" w:hAnsi="Consolas" w:cs="Consolas"/>
          <w:color w:val="000000"/>
          <w:sz w:val="19"/>
          <w:szCs w:val="19"/>
        </w:rPr>
      </w:pPr>
      <w:del w:id="7868" w:author="Sam Tertzakian" w:date="2018-09-12T15:25:00Z">
        <w:r w:rsidDel="00DC4893">
          <w:rPr>
            <w:rFonts w:ascii="Consolas" w:hAnsi="Consolas" w:cs="Consolas"/>
            <w:color w:val="000000"/>
            <w:sz w:val="19"/>
            <w:szCs w:val="19"/>
          </w:rPr>
          <w:delText xml:space="preserve">    </w:delText>
        </w:r>
        <w:r w:rsidDel="00DC4893">
          <w:rPr>
            <w:rFonts w:ascii="Consolas" w:hAnsi="Consolas" w:cs="Consolas"/>
            <w:color w:val="6F008A"/>
            <w:sz w:val="19"/>
            <w:szCs w:val="19"/>
          </w:rPr>
          <w:delText>_In_opt_</w:delText>
        </w:r>
        <w:r w:rsidDel="00DC4893">
          <w:rPr>
            <w:rFonts w:ascii="Consolas" w:hAnsi="Consolas" w:cs="Consolas"/>
            <w:color w:val="000000"/>
            <w:sz w:val="19"/>
            <w:szCs w:val="19"/>
          </w:rPr>
          <w:delText xml:space="preserve"> </w:delText>
        </w:r>
        <w:r w:rsidDel="00DC4893">
          <w:rPr>
            <w:rFonts w:ascii="Consolas" w:hAnsi="Consolas" w:cs="Consolas"/>
            <w:color w:val="2B91AF"/>
            <w:sz w:val="19"/>
            <w:szCs w:val="19"/>
          </w:rPr>
          <w:delText>DMFMODULE</w:delText>
        </w:r>
        <w:r w:rsidDel="00DC4893">
          <w:rPr>
            <w:rFonts w:ascii="Consolas" w:hAnsi="Consolas" w:cs="Consolas"/>
            <w:color w:val="000000"/>
            <w:sz w:val="19"/>
            <w:szCs w:val="19"/>
          </w:rPr>
          <w:delText xml:space="preserve">* </w:delText>
        </w:r>
        <w:r w:rsidDel="00DC4893">
          <w:rPr>
            <w:rFonts w:ascii="Consolas" w:hAnsi="Consolas" w:cs="Consolas"/>
            <w:color w:val="808080"/>
            <w:sz w:val="19"/>
            <w:szCs w:val="19"/>
          </w:rPr>
          <w:delText>ResultantDmfModule</w:delText>
        </w:r>
      </w:del>
    </w:p>
    <w:p w14:paraId="54DAFC23" w14:textId="265A5908" w:rsidR="00547DB9" w:rsidDel="00DC4893" w:rsidRDefault="00547DB9" w:rsidP="00547DB9">
      <w:pPr>
        <w:rPr>
          <w:del w:id="7869" w:author="Sam Tertzakian" w:date="2018-09-12T15:25:00Z"/>
        </w:rPr>
      </w:pPr>
      <w:del w:id="7870" w:author="Sam Tertzakian" w:date="2018-09-12T15:25:00Z">
        <w:r w:rsidDel="00DC4893">
          <w:rPr>
            <w:rFonts w:ascii="Consolas" w:hAnsi="Consolas" w:cs="Consolas"/>
            <w:color w:val="000000"/>
            <w:sz w:val="19"/>
            <w:szCs w:val="19"/>
          </w:rPr>
          <w:delText xml:space="preserve">    )</w:delText>
        </w:r>
        <w:r w:rsidDel="00DC4893">
          <w:delText xml:space="preserve"> </w:delText>
        </w:r>
      </w:del>
    </w:p>
    <w:p w14:paraId="5D538479" w14:textId="02569468" w:rsidR="000A3A52" w:rsidDel="00DC4893" w:rsidRDefault="000A3A52" w:rsidP="00547DB9">
      <w:pPr>
        <w:rPr>
          <w:del w:id="7871" w:author="Sam Tertzakian" w:date="2018-09-12T15:25:00Z"/>
        </w:rPr>
      </w:pPr>
      <w:del w:id="7872" w:author="Sam Tertzakian" w:date="2018-09-12T15:25:00Z">
        <w:r w:rsidDel="00DC4893">
          <w:delText xml:space="preserve">The Client Driver calls this function from its DmfModulesAdd callback one time for each instances of each Module it wants to add. Prior to calling this function, the Module specific </w:delText>
        </w:r>
        <w:r w:rsidR="00BD736D" w:rsidDel="00DC4893">
          <w:delText>Config</w:delText>
        </w:r>
        <w:r w:rsidDel="00DC4893">
          <w:delText xml:space="preserve"> must be properly initialized.</w:delText>
        </w:r>
      </w:del>
    </w:p>
    <w:p w14:paraId="41E15441" w14:textId="4E8817BF" w:rsidR="00547DB9" w:rsidDel="00DC4893" w:rsidRDefault="00547DB9" w:rsidP="00547DB9">
      <w:pPr>
        <w:pStyle w:val="Heading4"/>
        <w:rPr>
          <w:del w:id="7873" w:author="Sam Tertzakian" w:date="2018-09-12T15:25:00Z"/>
        </w:rPr>
      </w:pPr>
      <w:del w:id="7874" w:author="Sam Tertzakian" w:date="2018-09-12T15:25:00Z">
        <w:r w:rsidDel="00DC4893">
          <w:delText>Parameters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547DB9" w:rsidDel="00DC4893" w14:paraId="69F31C38" w14:textId="526373BF" w:rsidTr="00E21D33">
        <w:trPr>
          <w:del w:id="7875" w:author="Sam Tertzakian" w:date="2018-09-12T15:25:00Z"/>
        </w:trPr>
        <w:tc>
          <w:tcPr>
            <w:tcW w:w="4315" w:type="dxa"/>
          </w:tcPr>
          <w:p w14:paraId="7C6A1275" w14:textId="5603DC8B" w:rsidR="00547DB9" w:rsidRPr="00911085" w:rsidDel="00DC4893" w:rsidRDefault="00547DB9" w:rsidP="00710520">
            <w:pPr>
              <w:rPr>
                <w:del w:id="7876" w:author="Sam Tertzakian" w:date="2018-09-12T15:25:00Z"/>
                <w:rStyle w:val="CodeText"/>
              </w:rPr>
            </w:pPr>
            <w:del w:id="7877" w:author="Sam Tertzakian" w:date="2018-09-12T15:25:00Z">
              <w:r w:rsidRPr="00911085" w:rsidDel="00DC4893">
                <w:rPr>
                  <w:rStyle w:val="CodeText"/>
                </w:rPr>
                <w:delText>PDMFMODULE_INIT DmfModuleInit</w:delText>
              </w:r>
            </w:del>
          </w:p>
        </w:tc>
        <w:tc>
          <w:tcPr>
            <w:tcW w:w="5035" w:type="dxa"/>
          </w:tcPr>
          <w:p w14:paraId="0C531256" w14:textId="7FC56292" w:rsidR="00547DB9" w:rsidDel="00DC4893" w:rsidRDefault="00547DB9" w:rsidP="00710520">
            <w:pPr>
              <w:rPr>
                <w:del w:id="7878" w:author="Sam Tertzakian" w:date="2018-09-12T15:25:00Z"/>
              </w:rPr>
            </w:pPr>
            <w:del w:id="7879" w:author="Sam Tertzakian" w:date="2018-09-12T15:25:00Z">
              <w:r w:rsidDel="00DC4893">
                <w:delText>An structure passed from DMF to the Client Drivers Module Add function.</w:delText>
              </w:r>
            </w:del>
          </w:p>
        </w:tc>
      </w:tr>
      <w:tr w:rsidR="00547DB9" w:rsidDel="00DC4893" w14:paraId="2B41D308" w14:textId="4AF8296D" w:rsidTr="00E21D33">
        <w:trPr>
          <w:del w:id="7880" w:author="Sam Tertzakian" w:date="2018-09-12T15:25:00Z"/>
        </w:trPr>
        <w:tc>
          <w:tcPr>
            <w:tcW w:w="4315" w:type="dxa"/>
          </w:tcPr>
          <w:p w14:paraId="2E8E8C47" w14:textId="4C5C5834" w:rsidR="00547DB9" w:rsidRPr="00911085" w:rsidDel="00DC4893" w:rsidRDefault="00547DB9" w:rsidP="00710520">
            <w:pPr>
              <w:rPr>
                <w:del w:id="7881" w:author="Sam Tertzakian" w:date="2018-09-12T15:25:00Z"/>
                <w:rStyle w:val="CodeText"/>
              </w:rPr>
            </w:pPr>
            <w:del w:id="7882" w:author="Sam Tertzakian" w:date="2018-09-12T15:25:00Z">
              <w:r w:rsidRPr="00911085" w:rsidDel="00DC4893">
                <w:rPr>
                  <w:rStyle w:val="CodeText"/>
                </w:rPr>
                <w:delText>DMF_MODULE_ATTRIBUTES* ModuleAttributes</w:delText>
              </w:r>
            </w:del>
          </w:p>
        </w:tc>
        <w:tc>
          <w:tcPr>
            <w:tcW w:w="5035" w:type="dxa"/>
          </w:tcPr>
          <w:p w14:paraId="2DA843E7" w14:textId="0DB0995C" w:rsidR="00547DB9" w:rsidDel="00DC4893" w:rsidRDefault="00547DB9" w:rsidP="00710520">
            <w:pPr>
              <w:spacing w:before="240"/>
              <w:rPr>
                <w:del w:id="7883" w:author="Sam Tertzakian" w:date="2018-09-12T15:25:00Z"/>
              </w:rPr>
            </w:pPr>
            <w:del w:id="7884" w:author="Sam Tertzakian" w:date="2018-09-12T15:25:00Z">
              <w:r w:rsidDel="00DC4893">
                <w:delText>The structure that contains information about the Module to add. These are Module specific attributes.</w:delText>
              </w:r>
            </w:del>
          </w:p>
        </w:tc>
      </w:tr>
      <w:tr w:rsidR="00547DB9" w:rsidDel="00DC4893" w14:paraId="55E1B0F2" w14:textId="05169F7D" w:rsidTr="00E21D33">
        <w:trPr>
          <w:del w:id="7885" w:author="Sam Tertzakian" w:date="2018-09-12T15:25:00Z"/>
        </w:trPr>
        <w:tc>
          <w:tcPr>
            <w:tcW w:w="4315" w:type="dxa"/>
          </w:tcPr>
          <w:p w14:paraId="174992C8" w14:textId="2D5A0D9F" w:rsidR="00547DB9" w:rsidRPr="00911085" w:rsidDel="00DC4893" w:rsidRDefault="00547DB9" w:rsidP="00710520">
            <w:pPr>
              <w:rPr>
                <w:del w:id="7886" w:author="Sam Tertzakian" w:date="2018-09-12T15:25:00Z"/>
                <w:rStyle w:val="CodeText"/>
              </w:rPr>
            </w:pPr>
            <w:del w:id="7887" w:author="Sam Tertzakian" w:date="2018-09-12T15:25:00Z">
              <w:r w:rsidRPr="00911085" w:rsidDel="00DC4893">
                <w:rPr>
                  <w:rStyle w:val="CodeText"/>
                </w:rPr>
                <w:delText>WDF_OBJECT_ATTRIBUTES* ObjectAttributes</w:delText>
              </w:r>
            </w:del>
          </w:p>
        </w:tc>
        <w:tc>
          <w:tcPr>
            <w:tcW w:w="5035" w:type="dxa"/>
          </w:tcPr>
          <w:p w14:paraId="7C90B0F5" w14:textId="2F2DA4C3" w:rsidR="00547DB9" w:rsidDel="00DC4893" w:rsidRDefault="00547DB9" w:rsidP="00710520">
            <w:pPr>
              <w:spacing w:before="240"/>
              <w:rPr>
                <w:del w:id="7888" w:author="Sam Tertzakian" w:date="2018-09-12T15:25:00Z"/>
              </w:rPr>
            </w:pPr>
            <w:del w:id="7889" w:author="Sam Tertzakian" w:date="2018-09-12T15:25:00Z">
              <w:r w:rsidDel="00DC4893">
                <w:delText>A structure that contains information about the Module to add. These are DMF specific attributes.</w:delText>
              </w:r>
            </w:del>
          </w:p>
        </w:tc>
      </w:tr>
      <w:tr w:rsidR="00547DB9" w:rsidDel="00DC4893" w14:paraId="6B026762" w14:textId="6EA25988" w:rsidTr="00E21D33">
        <w:trPr>
          <w:del w:id="7890" w:author="Sam Tertzakian" w:date="2018-09-12T15:25:00Z"/>
        </w:trPr>
        <w:tc>
          <w:tcPr>
            <w:tcW w:w="4315" w:type="dxa"/>
          </w:tcPr>
          <w:p w14:paraId="0440C357" w14:textId="4FF13F4C" w:rsidR="00547DB9" w:rsidRPr="00911085" w:rsidDel="00DC4893" w:rsidRDefault="00547DB9" w:rsidP="00710520">
            <w:pPr>
              <w:rPr>
                <w:del w:id="7891" w:author="Sam Tertzakian" w:date="2018-09-12T15:25:00Z"/>
                <w:rStyle w:val="CodeText"/>
              </w:rPr>
            </w:pPr>
            <w:del w:id="7892" w:author="Sam Tertzakian" w:date="2018-09-12T15:25:00Z">
              <w:r w:rsidRPr="00911085" w:rsidDel="00DC4893">
                <w:rPr>
                  <w:rStyle w:val="CodeText"/>
                </w:rPr>
                <w:delText>DMFMODULE* ResultantDmfModule</w:delText>
              </w:r>
            </w:del>
          </w:p>
        </w:tc>
        <w:tc>
          <w:tcPr>
            <w:tcW w:w="5035" w:type="dxa"/>
          </w:tcPr>
          <w:p w14:paraId="43929F9F" w14:textId="75162BFC" w:rsidR="00547DB9" w:rsidDel="00DC4893" w:rsidRDefault="00547DB9" w:rsidP="00710520">
            <w:pPr>
              <w:spacing w:before="240"/>
              <w:rPr>
                <w:del w:id="7893" w:author="Sam Tertzakian" w:date="2018-09-12T15:25:00Z"/>
              </w:rPr>
            </w:pPr>
            <w:del w:id="7894" w:author="Sam Tertzakian" w:date="2018-09-12T15:25:00Z">
              <w:r w:rsidDel="00DC4893">
                <w:delText>An address where the Client Driver can receive the handle of the instantiated Module. This is optional and only necessary if the Client Driver will call the Module’s Methods.</w:delText>
              </w:r>
            </w:del>
          </w:p>
        </w:tc>
      </w:tr>
    </w:tbl>
    <w:p w14:paraId="4E4E1D30" w14:textId="6551A154" w:rsidR="00547DB9" w:rsidDel="00DC4893" w:rsidRDefault="00547DB9" w:rsidP="00547DB9">
      <w:pPr>
        <w:rPr>
          <w:del w:id="7895" w:author="Sam Tertzakian" w:date="2018-09-12T15:25:00Z"/>
        </w:rPr>
      </w:pPr>
    </w:p>
    <w:p w14:paraId="25C29C25" w14:textId="07A6F527" w:rsidR="00547DB9" w:rsidDel="00DC4893" w:rsidRDefault="00547DB9" w:rsidP="00547DB9">
      <w:pPr>
        <w:pStyle w:val="Heading4"/>
        <w:rPr>
          <w:del w:id="7896" w:author="Sam Tertzakian" w:date="2018-09-12T15:25:00Z"/>
        </w:rPr>
      </w:pPr>
      <w:del w:id="7897" w:author="Sam Tertzakian" w:date="2018-09-12T15:25:00Z">
        <w:r w:rsidDel="00DC4893">
          <w:delText>Returns</w:delText>
        </w:r>
      </w:del>
    </w:p>
    <w:p w14:paraId="35ED0BE3" w14:textId="3FA11CF4" w:rsidR="00547DB9" w:rsidRPr="003921F9" w:rsidDel="00DC4893" w:rsidRDefault="00547DB9" w:rsidP="00547DB9">
      <w:pPr>
        <w:rPr>
          <w:del w:id="7898" w:author="Sam Tertzakian" w:date="2018-09-12T15:25:00Z"/>
        </w:rPr>
      </w:pPr>
      <w:del w:id="7899" w:author="Sam Tertzakian" w:date="2018-09-12T15:25:00Z">
        <w:r w:rsidDel="00DC4893">
          <w:delText>None</w:delText>
        </w:r>
      </w:del>
    </w:p>
    <w:p w14:paraId="61EDD223" w14:textId="22E08B78" w:rsidR="00547DB9" w:rsidDel="00DC4893" w:rsidRDefault="00547DB9" w:rsidP="00547DB9">
      <w:pPr>
        <w:pStyle w:val="Heading4"/>
        <w:rPr>
          <w:del w:id="7900" w:author="Sam Tertzakian" w:date="2018-09-12T15:25:00Z"/>
        </w:rPr>
      </w:pPr>
      <w:del w:id="7901" w:author="Sam Tertzakian" w:date="2018-09-12T15:25:00Z">
        <w:r w:rsidDel="00DC4893">
          <w:delText>Remarks</w:delText>
        </w:r>
      </w:del>
    </w:p>
    <w:p w14:paraId="7A736498" w14:textId="1B53315E" w:rsidR="000A3A52" w:rsidDel="00DC4893" w:rsidRDefault="000A3A52" w:rsidP="004A459D">
      <w:pPr>
        <w:pStyle w:val="ListParagraph"/>
        <w:numPr>
          <w:ilvl w:val="0"/>
          <w:numId w:val="11"/>
        </w:numPr>
        <w:rPr>
          <w:del w:id="7902" w:author="Sam Tertzakian" w:date="2018-09-12T15:25:00Z"/>
        </w:rPr>
      </w:pPr>
      <w:del w:id="7903" w:author="Sam Tertzakian" w:date="2018-09-12T15:25:00Z">
        <w:r w:rsidDel="00DC4893">
          <w:delText>This function adds the information passed to a list but does not actually instantiate the Module. After this function returns, all the DMF instantiates all the Module’s in the list.</w:delText>
        </w:r>
      </w:del>
    </w:p>
    <w:p w14:paraId="7CC57433" w14:textId="5B4C2ECC" w:rsidR="009D7718" w:rsidDel="00DC4893" w:rsidRDefault="009D7718" w:rsidP="004A459D">
      <w:pPr>
        <w:pStyle w:val="ListParagraph"/>
        <w:numPr>
          <w:ilvl w:val="0"/>
          <w:numId w:val="11"/>
        </w:numPr>
        <w:rPr>
          <w:del w:id="7904" w:author="Sam Tertzakian" w:date="2018-09-12T15:25:00Z"/>
        </w:rPr>
      </w:pPr>
      <w:del w:id="7905" w:author="Sam Tertzakian" w:date="2018-09-12T15:25:00Z">
        <w:r w:rsidDel="00DC4893">
          <w:delText xml:space="preserve">Each Module’s </w:delText>
        </w:r>
        <w:r w:rsidR="00BD736D" w:rsidDel="00DC4893">
          <w:delText>Config</w:delText>
        </w:r>
        <w:r w:rsidDel="00DC4893">
          <w:delText xml:space="preserve"> is unique to each Module. The author must consult the Module’s .h file or .txt file to understand how to initialize that structure. Every Module has a Module specific macro that initializes the </w:delText>
        </w:r>
        <w:r w:rsidR="00BD736D" w:rsidDel="00DC4893">
          <w:delText>Config</w:delText>
        </w:r>
        <w:r w:rsidDel="00DC4893">
          <w:delText xml:space="preserve"> structure.</w:delText>
        </w:r>
      </w:del>
    </w:p>
    <w:p w14:paraId="482AFE73" w14:textId="7BFF927C" w:rsidR="00DE3A39" w:rsidDel="00DC4893" w:rsidRDefault="00DE3A39" w:rsidP="004A459D">
      <w:pPr>
        <w:pStyle w:val="ListParagraph"/>
        <w:numPr>
          <w:ilvl w:val="0"/>
          <w:numId w:val="11"/>
        </w:numPr>
        <w:rPr>
          <w:del w:id="7906" w:author="Sam Tertzakian" w:date="2018-09-12T15:25:00Z"/>
        </w:rPr>
      </w:pPr>
      <w:del w:id="7907" w:author="Sam Tertzakian" w:date="2018-09-12T15:25:00Z">
        <w:r w:rsidDel="00DC4893">
          <w:delText xml:space="preserve">This function is called by all DMF drivers, those that do and do not have a </w:delText>
        </w:r>
        <w:r w:rsidRPr="00911085" w:rsidDel="00DC4893">
          <w:rPr>
            <w:rStyle w:val="CodeText"/>
          </w:rPr>
          <w:delText>DEVICE_CONTEXT</w:delText>
        </w:r>
        <w:r w:rsidDel="00DC4893">
          <w:delText>.</w:delText>
        </w:r>
      </w:del>
    </w:p>
    <w:p w14:paraId="13EE2108" w14:textId="2006F611" w:rsidR="000F7BAD" w:rsidDel="00DC4893" w:rsidRDefault="00C81F39" w:rsidP="004A459D">
      <w:pPr>
        <w:pStyle w:val="ListParagraph"/>
        <w:numPr>
          <w:ilvl w:val="0"/>
          <w:numId w:val="11"/>
        </w:numPr>
        <w:rPr>
          <w:del w:id="7908" w:author="Sam Tertzakian" w:date="2018-09-12T15:25:00Z"/>
        </w:rPr>
      </w:pPr>
      <w:del w:id="7909" w:author="Sam Tertzakian" w:date="2018-09-12T15:25:00Z">
        <w:r w:rsidDel="00DC4893">
          <w:delText>For more information and examples, please see the section, “Instantiating Modules”.</w:delText>
        </w:r>
      </w:del>
    </w:p>
    <w:p w14:paraId="0DAAB386" w14:textId="0AEA4A1F" w:rsidR="0004007A" w:rsidDel="00DC4893" w:rsidRDefault="0004007A">
      <w:pPr>
        <w:rPr>
          <w:del w:id="7910" w:author="Sam Tertzakian" w:date="2018-09-12T15:25:00Z"/>
          <w:rFonts w:asciiTheme="majorHAnsi" w:eastAsiaTheme="majorEastAsia" w:hAnsiTheme="majorHAnsi" w:cstheme="majorBidi"/>
          <w:b/>
          <w:bCs/>
          <w:i/>
          <w:iCs/>
          <w:color w:val="000000" w:themeColor="text1"/>
        </w:rPr>
      </w:pPr>
      <w:del w:id="7911" w:author="Sam Tertzakian" w:date="2018-09-12T15:25:00Z">
        <w:r w:rsidDel="00DC4893">
          <w:br w:type="page"/>
        </w:r>
      </w:del>
    </w:p>
    <w:p w14:paraId="692FA394" w14:textId="44CB8E71" w:rsidR="00DE3A39" w:rsidDel="00DC4893" w:rsidRDefault="0004007A" w:rsidP="0004007A">
      <w:pPr>
        <w:pStyle w:val="Heading4"/>
        <w:rPr>
          <w:del w:id="7912" w:author="Sam Tertzakian" w:date="2018-09-12T15:25:00Z"/>
        </w:rPr>
      </w:pPr>
      <w:del w:id="7913" w:author="Sam Tertzakian" w:date="2018-09-12T15:25:00Z">
        <w:r w:rsidDel="00DC4893">
          <w:delText>Example</w:delText>
        </w:r>
      </w:del>
    </w:p>
    <w:p w14:paraId="4D014206" w14:textId="7508F0C7" w:rsidR="0004007A" w:rsidRPr="006D03C0" w:rsidDel="003D3AA5" w:rsidRDefault="0004007A">
      <w:pPr>
        <w:pStyle w:val="CodeBlock"/>
        <w:rPr>
          <w:del w:id="7914" w:author="Sam Tertzakian" w:date="2018-09-11T20:19:00Z"/>
          <w:rPrChange w:id="7915" w:author="Sam Tertzakian" w:date="2018-09-11T20:21:00Z">
            <w:rPr>
              <w:del w:id="7916" w:author="Sam Tertzakian" w:date="2018-09-11T20:19:00Z"/>
              <w:color w:val="000000"/>
            </w:rPr>
          </w:rPrChange>
        </w:rPr>
      </w:pPr>
      <w:del w:id="7917" w:author="Sam Tertzakian" w:date="2018-09-11T20:19:00Z">
        <w:r w:rsidDel="003D3AA5">
          <w:delText>_IRQL_requires_max_</w:delText>
        </w:r>
        <w:r w:rsidDel="003D3AA5">
          <w:rPr>
            <w:color w:val="000000"/>
          </w:rPr>
          <w:delText>(</w:delText>
        </w:r>
        <w:r w:rsidDel="003D3AA5">
          <w:delText>PASSIVE_LEVEL</w:delText>
        </w:r>
        <w:r w:rsidDel="003D3AA5">
          <w:rPr>
            <w:color w:val="000000"/>
          </w:rPr>
          <w:delText>)</w:delText>
        </w:r>
      </w:del>
    </w:p>
    <w:p w14:paraId="444ECEEC" w14:textId="02A9A3F1" w:rsidR="0004007A" w:rsidDel="003D3AA5" w:rsidRDefault="0004007A">
      <w:pPr>
        <w:pStyle w:val="CodeBlock"/>
        <w:rPr>
          <w:del w:id="7918" w:author="Sam Tertzakian" w:date="2018-09-11T20:19:00Z"/>
          <w:color w:val="000000"/>
        </w:rPr>
      </w:pPr>
      <w:del w:id="7919" w:author="Sam Tertzakian" w:date="2018-09-11T20:19:00Z">
        <w:r w:rsidDel="003D3AA5">
          <w:delText>VOID</w:delText>
        </w:r>
      </w:del>
    </w:p>
    <w:p w14:paraId="1E651F69" w14:textId="4102F60B" w:rsidR="0004007A" w:rsidDel="003D3AA5" w:rsidRDefault="0004007A">
      <w:pPr>
        <w:pStyle w:val="CodeBlock"/>
        <w:rPr>
          <w:del w:id="7920" w:author="Sam Tertzakian" w:date="2018-09-11T20:19:00Z"/>
        </w:rPr>
      </w:pPr>
      <w:del w:id="7921" w:author="Sam Tertzakian" w:date="2018-09-11T20:19:00Z">
        <w:r w:rsidDel="003D3AA5">
          <w:delText>DmfDeviceModulesAdd(</w:delText>
        </w:r>
      </w:del>
    </w:p>
    <w:p w14:paraId="2872B34C" w14:textId="351A1DB7" w:rsidR="0004007A" w:rsidDel="003D3AA5" w:rsidRDefault="0004007A">
      <w:pPr>
        <w:pStyle w:val="CodeBlock"/>
        <w:rPr>
          <w:del w:id="7922" w:author="Sam Tertzakian" w:date="2018-09-11T20:19:00Z"/>
        </w:rPr>
      </w:pPr>
      <w:del w:id="7923" w:author="Sam Tertzakian" w:date="2018-09-11T20:19:00Z">
        <w:r w:rsidDel="003D3AA5">
          <w:delText xml:space="preserve">    _In_ </w:delText>
        </w:r>
        <w:r w:rsidDel="003D3AA5">
          <w:rPr>
            <w:color w:val="2B91AF"/>
          </w:rPr>
          <w:delText>WDFDEVICE</w:delText>
        </w:r>
        <w:r w:rsidDel="003D3AA5">
          <w:delText xml:space="preserve"> </w:delText>
        </w:r>
        <w:r w:rsidDel="003D3AA5">
          <w:rPr>
            <w:color w:val="808080"/>
          </w:rPr>
          <w:delText>Device</w:delText>
        </w:r>
        <w:r w:rsidDel="003D3AA5">
          <w:delText>,</w:delText>
        </w:r>
      </w:del>
    </w:p>
    <w:p w14:paraId="53552E45" w14:textId="1F2FF8C4" w:rsidR="0004007A" w:rsidDel="003D3AA5" w:rsidRDefault="0004007A">
      <w:pPr>
        <w:pStyle w:val="CodeBlock"/>
        <w:rPr>
          <w:del w:id="7924" w:author="Sam Tertzakian" w:date="2018-09-11T20:19:00Z"/>
        </w:rPr>
      </w:pPr>
      <w:del w:id="7925" w:author="Sam Tertzakian" w:date="2018-09-11T20:19:00Z">
        <w:r w:rsidDel="003D3AA5">
          <w:delText xml:space="preserve">    _In_ PDMFMODULE_INIT </w:delText>
        </w:r>
        <w:r w:rsidDel="003D3AA5">
          <w:rPr>
            <w:color w:val="808080"/>
          </w:rPr>
          <w:delText>DmfModuleInit</w:delText>
        </w:r>
      </w:del>
    </w:p>
    <w:p w14:paraId="05DCE7BC" w14:textId="0E672B48" w:rsidR="0004007A" w:rsidDel="003D3AA5" w:rsidRDefault="0004007A">
      <w:pPr>
        <w:pStyle w:val="CodeBlock"/>
        <w:rPr>
          <w:del w:id="7926" w:author="Sam Tertzakian" w:date="2018-09-11T20:19:00Z"/>
        </w:rPr>
      </w:pPr>
      <w:del w:id="7927" w:author="Sam Tertzakian" w:date="2018-09-11T20:19:00Z">
        <w:r w:rsidDel="003D3AA5">
          <w:delText xml:space="preserve">    )</w:delText>
        </w:r>
      </w:del>
    </w:p>
    <w:p w14:paraId="2B6A81D7" w14:textId="26F425DA" w:rsidR="0004007A" w:rsidDel="003D3AA5" w:rsidRDefault="0004007A">
      <w:pPr>
        <w:pStyle w:val="CodeBlock"/>
        <w:rPr>
          <w:del w:id="7928" w:author="Sam Tertzakian" w:date="2018-09-11T20:19:00Z"/>
        </w:rPr>
      </w:pPr>
      <w:del w:id="7929" w:author="Sam Tertzakian" w:date="2018-09-11T20:19:00Z">
        <w:r w:rsidDel="003D3AA5">
          <w:delText>{</w:delText>
        </w:r>
      </w:del>
    </w:p>
    <w:p w14:paraId="3003F1A5" w14:textId="1680E3B5" w:rsidR="0004007A" w:rsidDel="003D3AA5" w:rsidRDefault="0004007A">
      <w:pPr>
        <w:pStyle w:val="CodeBlock"/>
        <w:rPr>
          <w:del w:id="7930" w:author="Sam Tertzakian" w:date="2018-09-11T20:19:00Z"/>
        </w:rPr>
      </w:pPr>
      <w:del w:id="7931" w:author="Sam Tertzakian" w:date="2018-09-11T20:19:00Z">
        <w:r w:rsidDel="003D3AA5">
          <w:delText xml:space="preserve">    </w:delText>
        </w:r>
        <w:r w:rsidDel="003D3AA5">
          <w:rPr>
            <w:color w:val="2B91AF"/>
          </w:rPr>
          <w:delText>DMF_MODULE_ATTRIBUTES</w:delText>
        </w:r>
        <w:r w:rsidDel="003D3AA5">
          <w:delText xml:space="preserve"> moduleAttributes;</w:delText>
        </w:r>
      </w:del>
    </w:p>
    <w:p w14:paraId="225A06EF" w14:textId="6C0FC710" w:rsidR="0004007A" w:rsidDel="003D3AA5" w:rsidRDefault="0004007A">
      <w:pPr>
        <w:pStyle w:val="CodeBlock"/>
        <w:rPr>
          <w:del w:id="7932" w:author="Sam Tertzakian" w:date="2018-09-11T20:19:00Z"/>
        </w:rPr>
      </w:pPr>
      <w:del w:id="7933" w:author="Sam Tertzakian" w:date="2018-09-11T20:19:00Z">
        <w:r w:rsidDel="003D3AA5">
          <w:delText xml:space="preserve">    </w:delText>
        </w:r>
        <w:r w:rsidDel="003D3AA5">
          <w:rPr>
            <w:color w:val="2B91AF"/>
          </w:rPr>
          <w:delText>DMF_CONFIG_NotifierViaAcpi</w:delText>
        </w:r>
        <w:r w:rsidDel="003D3AA5">
          <w:delText xml:space="preserve"> notifierViaAcpiModuleConfig;</w:delText>
        </w:r>
      </w:del>
    </w:p>
    <w:p w14:paraId="191F3DA1" w14:textId="2012FCEE" w:rsidR="0004007A" w:rsidDel="003D3AA5" w:rsidRDefault="0004007A">
      <w:pPr>
        <w:pStyle w:val="CodeBlock"/>
        <w:rPr>
          <w:del w:id="7934" w:author="Sam Tertzakian" w:date="2018-09-11T20:19:00Z"/>
        </w:rPr>
      </w:pPr>
      <w:del w:id="7935" w:author="Sam Tertzakian" w:date="2018-09-11T20:19:00Z">
        <w:r w:rsidDel="003D3AA5">
          <w:delText xml:space="preserve">    </w:delText>
        </w:r>
        <w:r w:rsidDel="003D3AA5">
          <w:rPr>
            <w:color w:val="2B91AF"/>
          </w:rPr>
          <w:delText>DMF_CONFIG_FifoViaMemoryRing</w:delText>
        </w:r>
        <w:r w:rsidDel="003D3AA5">
          <w:delText xml:space="preserve"> fifoViaMemoryRingModuleConfig;</w:delText>
        </w:r>
      </w:del>
    </w:p>
    <w:p w14:paraId="3D574BAD" w14:textId="5EC1A596" w:rsidR="0004007A" w:rsidDel="003D3AA5" w:rsidRDefault="0004007A">
      <w:pPr>
        <w:pStyle w:val="CodeBlock"/>
        <w:rPr>
          <w:del w:id="7936" w:author="Sam Tertzakian" w:date="2018-09-11T20:19:00Z"/>
        </w:rPr>
      </w:pPr>
      <w:del w:id="7937" w:author="Sam Tertzakian" w:date="2018-09-11T20:19:00Z">
        <w:r w:rsidDel="003D3AA5">
          <w:delText xml:space="preserve">    </w:delText>
        </w:r>
        <w:r w:rsidDel="003D3AA5">
          <w:rPr>
            <w:color w:val="2B91AF"/>
          </w:rPr>
          <w:delText>DMF_CONFIG_ButtonsViaVhf</w:delText>
        </w:r>
        <w:r w:rsidDel="003D3AA5">
          <w:delText xml:space="preserve"> buttonsViaVhfModuleConfig;</w:delText>
        </w:r>
      </w:del>
    </w:p>
    <w:p w14:paraId="595B11CC" w14:textId="4A1938E7" w:rsidR="0004007A" w:rsidDel="003D3AA5" w:rsidRDefault="0004007A">
      <w:pPr>
        <w:pStyle w:val="CodeBlock"/>
        <w:rPr>
          <w:del w:id="7938" w:author="Sam Tertzakian" w:date="2018-09-11T20:19:00Z"/>
        </w:rPr>
      </w:pPr>
      <w:del w:id="7939" w:author="Sam Tertzakian" w:date="2018-09-11T20:19:00Z">
        <w:r w:rsidDel="003D3AA5">
          <w:delText xml:space="preserve">    </w:delText>
        </w:r>
        <w:r w:rsidDel="003D3AA5">
          <w:rPr>
            <w:color w:val="2B91AF"/>
          </w:rPr>
          <w:delText>DEVICE_CONTEXT</w:delText>
        </w:r>
        <w:r w:rsidDel="003D3AA5">
          <w:delText>* deviceContext;</w:delText>
        </w:r>
      </w:del>
    </w:p>
    <w:p w14:paraId="15C6B127" w14:textId="44A8CC16" w:rsidR="0004007A" w:rsidDel="003D3AA5" w:rsidRDefault="0004007A">
      <w:pPr>
        <w:pStyle w:val="CodeBlock"/>
        <w:rPr>
          <w:del w:id="7940" w:author="Sam Tertzakian" w:date="2018-09-11T20:19:00Z"/>
        </w:rPr>
      </w:pPr>
    </w:p>
    <w:p w14:paraId="0286EA2E" w14:textId="43138074" w:rsidR="0004007A" w:rsidDel="003D3AA5" w:rsidRDefault="0004007A">
      <w:pPr>
        <w:pStyle w:val="CodeBlock"/>
        <w:rPr>
          <w:del w:id="7941" w:author="Sam Tertzakian" w:date="2018-09-11T20:19:00Z"/>
        </w:rPr>
      </w:pPr>
      <w:del w:id="7942" w:author="Sam Tertzakian" w:date="2018-09-11T20:19:00Z">
        <w:r w:rsidDel="003D3AA5">
          <w:delText xml:space="preserve">    PAGED_CODE();</w:delText>
        </w:r>
      </w:del>
    </w:p>
    <w:p w14:paraId="0CD2A55B" w14:textId="5E33C100" w:rsidR="0004007A" w:rsidDel="003D3AA5" w:rsidRDefault="0004007A">
      <w:pPr>
        <w:pStyle w:val="CodeBlock"/>
        <w:rPr>
          <w:del w:id="7943" w:author="Sam Tertzakian" w:date="2018-09-11T20:19:00Z"/>
        </w:rPr>
      </w:pPr>
    </w:p>
    <w:p w14:paraId="081E41D9" w14:textId="28E5FD18" w:rsidR="0004007A" w:rsidDel="003D3AA5" w:rsidRDefault="0004007A">
      <w:pPr>
        <w:pStyle w:val="CodeBlock"/>
        <w:rPr>
          <w:del w:id="7944" w:author="Sam Tertzakian" w:date="2018-09-11T20:19:00Z"/>
        </w:rPr>
      </w:pPr>
      <w:del w:id="7945" w:author="Sam Tertzakian" w:date="2018-09-11T20:19:00Z">
        <w:r w:rsidDel="003D3AA5">
          <w:delText xml:space="preserve">    deviceContext = DeviceContextGet(</w:delText>
        </w:r>
        <w:r w:rsidDel="003D3AA5">
          <w:rPr>
            <w:color w:val="808080"/>
          </w:rPr>
          <w:delText>Device</w:delText>
        </w:r>
        <w:r w:rsidDel="003D3AA5">
          <w:delText>);</w:delText>
        </w:r>
      </w:del>
    </w:p>
    <w:p w14:paraId="0BD0C544" w14:textId="1A2B3857" w:rsidR="0004007A" w:rsidDel="003D3AA5" w:rsidRDefault="0004007A">
      <w:pPr>
        <w:pStyle w:val="CodeBlock"/>
        <w:rPr>
          <w:del w:id="7946" w:author="Sam Tertzakian" w:date="2018-09-11T20:19:00Z"/>
        </w:rPr>
      </w:pPr>
    </w:p>
    <w:p w14:paraId="34A3E258" w14:textId="586D8539" w:rsidR="0004007A" w:rsidDel="003D3AA5" w:rsidRDefault="0004007A">
      <w:pPr>
        <w:pStyle w:val="CodeBlock"/>
        <w:rPr>
          <w:del w:id="7947" w:author="Sam Tertzakian" w:date="2018-09-11T20:19:00Z"/>
        </w:rPr>
      </w:pPr>
      <w:del w:id="7948" w:author="Sam Tertzakian" w:date="2018-09-11T20:19:00Z">
        <w:r w:rsidDel="003D3AA5">
          <w:delText xml:space="preserve">    // NotifierViaAcpi</w:delText>
        </w:r>
      </w:del>
    </w:p>
    <w:p w14:paraId="0E2F09E3" w14:textId="4B2754BF" w:rsidR="0004007A" w:rsidDel="003D3AA5" w:rsidRDefault="0004007A">
      <w:pPr>
        <w:pStyle w:val="CodeBlock"/>
        <w:rPr>
          <w:del w:id="7949" w:author="Sam Tertzakian" w:date="2018-09-11T20:19:00Z"/>
        </w:rPr>
      </w:pPr>
      <w:del w:id="7950" w:author="Sam Tertzakian" w:date="2018-09-11T20:19:00Z">
        <w:r w:rsidDel="003D3AA5">
          <w:delText xml:space="preserve">    // ---------------</w:delText>
        </w:r>
      </w:del>
    </w:p>
    <w:p w14:paraId="3D9AFA9E" w14:textId="360DD459" w:rsidR="0004007A" w:rsidDel="003D3AA5" w:rsidRDefault="0004007A">
      <w:pPr>
        <w:pStyle w:val="CodeBlock"/>
        <w:rPr>
          <w:del w:id="7951" w:author="Sam Tertzakian" w:date="2018-09-11T20:19:00Z"/>
        </w:rPr>
      </w:pPr>
      <w:del w:id="7952" w:author="Sam Tertzakian" w:date="2018-09-11T20:19:00Z">
        <w:r w:rsidDel="003D3AA5">
          <w:delText xml:space="preserve">    //</w:delText>
        </w:r>
      </w:del>
    </w:p>
    <w:p w14:paraId="7D8D5F3A" w14:textId="4B982975" w:rsidR="0004007A" w:rsidDel="003D3AA5" w:rsidRDefault="0004007A">
      <w:pPr>
        <w:pStyle w:val="CodeBlock"/>
        <w:rPr>
          <w:del w:id="7953" w:author="Sam Tertzakian" w:date="2018-09-11T20:19:00Z"/>
        </w:rPr>
      </w:pPr>
      <w:del w:id="7954" w:author="Sam Tertzakian" w:date="2018-09-11T20:19:00Z">
        <w:r w:rsidDel="003D3AA5">
          <w:delText xml:space="preserve">    DMF_CONFIG_NotifierViaAcpi_AND_ATTRIBUTES_INIT(&amp;notifierViaAcpiModuleConfig,</w:delText>
        </w:r>
      </w:del>
    </w:p>
    <w:p w14:paraId="338B407D" w14:textId="277B4027" w:rsidR="0004007A" w:rsidDel="003D3AA5" w:rsidRDefault="0004007A">
      <w:pPr>
        <w:pStyle w:val="CodeBlock"/>
        <w:rPr>
          <w:del w:id="7955" w:author="Sam Tertzakian" w:date="2018-09-11T20:19:00Z"/>
        </w:rPr>
      </w:pPr>
      <w:del w:id="7956" w:author="Sam Tertzakian" w:date="2018-09-11T20:19:00Z">
        <w:r w:rsidDel="003D3AA5">
          <w:delText xml:space="preserve">                                                   &amp;moduleAttributes);</w:delText>
        </w:r>
      </w:del>
    </w:p>
    <w:p w14:paraId="0035BE2D" w14:textId="3E58D90E" w:rsidR="0004007A" w:rsidDel="003D3AA5" w:rsidRDefault="0004007A">
      <w:pPr>
        <w:pStyle w:val="CodeBlock"/>
        <w:rPr>
          <w:del w:id="7957" w:author="Sam Tertzakian" w:date="2018-09-11T20:19:00Z"/>
        </w:rPr>
      </w:pPr>
      <w:del w:id="7958" w:author="Sam Tertzakian" w:date="2018-09-11T20:19:00Z">
        <w:r w:rsidDel="003D3AA5">
          <w:delText xml:space="preserve">    notifierViaAcpiModuleConfig.DsmRevision = 1;</w:delText>
        </w:r>
      </w:del>
    </w:p>
    <w:p w14:paraId="28CD71C2" w14:textId="1C3C4CDB" w:rsidR="0004007A" w:rsidDel="003D3AA5" w:rsidRDefault="0004007A">
      <w:pPr>
        <w:pStyle w:val="CodeBlock"/>
        <w:rPr>
          <w:del w:id="7959" w:author="Sam Tertzakian" w:date="2018-09-11T20:19:00Z"/>
        </w:rPr>
      </w:pPr>
      <w:del w:id="7960" w:author="Sam Tertzakian" w:date="2018-09-11T20:19:00Z">
        <w:r w:rsidDel="003D3AA5">
          <w:delText xml:space="preserve">    notifierViaAcpiModuleConfig.Guid = GUID_DSM_PCIE;</w:delText>
        </w:r>
      </w:del>
    </w:p>
    <w:p w14:paraId="6C91D5CC" w14:textId="39C47103" w:rsidR="0004007A" w:rsidDel="003D3AA5" w:rsidRDefault="0004007A">
      <w:pPr>
        <w:pStyle w:val="CodeBlock"/>
        <w:rPr>
          <w:del w:id="7961" w:author="Sam Tertzakian" w:date="2018-09-11T20:19:00Z"/>
        </w:rPr>
      </w:pPr>
      <w:del w:id="7962" w:author="Sam Tertzakian" w:date="2018-09-11T20:19:00Z">
        <w:r w:rsidDel="003D3AA5">
          <w:delText xml:space="preserve">    notifierViaAcpiModuleConfig.LegacyMode = FALSE;</w:delText>
        </w:r>
      </w:del>
    </w:p>
    <w:p w14:paraId="31C3F5C9" w14:textId="6007BD01" w:rsidR="0004007A" w:rsidDel="003D3AA5" w:rsidRDefault="0004007A">
      <w:pPr>
        <w:pStyle w:val="CodeBlock"/>
        <w:rPr>
          <w:del w:id="7963" w:author="Sam Tertzakian" w:date="2018-09-11T20:19:00Z"/>
        </w:rPr>
      </w:pPr>
      <w:del w:id="7964" w:author="Sam Tertzakian" w:date="2018-09-11T20:19:00Z">
        <w:r w:rsidDel="003D3AA5">
          <w:delText xml:space="preserve">    DMF_DmfModuleAdd(</w:delText>
        </w:r>
        <w:r w:rsidDel="003D3AA5">
          <w:rPr>
            <w:color w:val="808080"/>
          </w:rPr>
          <w:delText>DmfModuleInit</w:delText>
        </w:r>
        <w:r w:rsidDel="003D3AA5">
          <w:delText>,</w:delText>
        </w:r>
      </w:del>
    </w:p>
    <w:p w14:paraId="45B8F177" w14:textId="23EAB558" w:rsidR="0004007A" w:rsidDel="003D3AA5" w:rsidRDefault="0004007A">
      <w:pPr>
        <w:pStyle w:val="CodeBlock"/>
        <w:rPr>
          <w:del w:id="7965" w:author="Sam Tertzakian" w:date="2018-09-11T20:19:00Z"/>
        </w:rPr>
      </w:pPr>
      <w:del w:id="7966" w:author="Sam Tertzakian" w:date="2018-09-11T20:19:00Z">
        <w:r w:rsidDel="003D3AA5">
          <w:delText xml:space="preserve">                     &amp;moduleAttributes,</w:delText>
        </w:r>
      </w:del>
    </w:p>
    <w:p w14:paraId="63144D14" w14:textId="5A19EA8A" w:rsidR="0004007A" w:rsidDel="003D3AA5" w:rsidRDefault="0004007A">
      <w:pPr>
        <w:pStyle w:val="CodeBlock"/>
        <w:rPr>
          <w:del w:id="7967" w:author="Sam Tertzakian" w:date="2018-09-11T20:19:00Z"/>
        </w:rPr>
      </w:pPr>
      <w:del w:id="7968" w:author="Sam Tertzakian" w:date="2018-09-11T20:19:00Z">
        <w:r w:rsidDel="003D3AA5">
          <w:delText xml:space="preserve">                     WDF_NO_OBJECT_ATTRIBUTES,</w:delText>
        </w:r>
      </w:del>
    </w:p>
    <w:p w14:paraId="1CDDD2DB" w14:textId="2F4787CD" w:rsidR="0004007A" w:rsidDel="003D3AA5" w:rsidRDefault="0004007A">
      <w:pPr>
        <w:pStyle w:val="CodeBlock"/>
        <w:rPr>
          <w:del w:id="7969" w:author="Sam Tertzakian" w:date="2018-09-11T20:19:00Z"/>
        </w:rPr>
      </w:pPr>
      <w:del w:id="7970" w:author="Sam Tertzakian" w:date="2018-09-11T20:19:00Z">
        <w:r w:rsidDel="003D3AA5">
          <w:delText xml:space="preserve">                     &amp;deviceContext-&gt;DmfModuleNotifierViaAcpi);</w:delText>
        </w:r>
      </w:del>
    </w:p>
    <w:p w14:paraId="04EEE631" w14:textId="66318AE1" w:rsidR="0004007A" w:rsidDel="003D3AA5" w:rsidRDefault="0004007A">
      <w:pPr>
        <w:pStyle w:val="CodeBlock"/>
        <w:rPr>
          <w:del w:id="7971" w:author="Sam Tertzakian" w:date="2018-09-11T20:19:00Z"/>
        </w:rPr>
      </w:pPr>
    </w:p>
    <w:p w14:paraId="040BF1FE" w14:textId="7891F83C" w:rsidR="0004007A" w:rsidDel="003D3AA5" w:rsidRDefault="0004007A">
      <w:pPr>
        <w:pStyle w:val="CodeBlock"/>
        <w:rPr>
          <w:del w:id="7972" w:author="Sam Tertzakian" w:date="2018-09-11T20:19:00Z"/>
        </w:rPr>
      </w:pPr>
      <w:del w:id="7973" w:author="Sam Tertzakian" w:date="2018-09-11T20:19:00Z">
        <w:r w:rsidDel="003D3AA5">
          <w:delText xml:space="preserve">    // ButtonsViaVhf</w:delText>
        </w:r>
      </w:del>
    </w:p>
    <w:p w14:paraId="594F59BD" w14:textId="627D99E2" w:rsidR="0004007A" w:rsidDel="003D3AA5" w:rsidRDefault="0004007A">
      <w:pPr>
        <w:pStyle w:val="CodeBlock"/>
        <w:rPr>
          <w:del w:id="7974" w:author="Sam Tertzakian" w:date="2018-09-11T20:19:00Z"/>
        </w:rPr>
      </w:pPr>
      <w:del w:id="7975" w:author="Sam Tertzakian" w:date="2018-09-11T20:19:00Z">
        <w:r w:rsidDel="003D3AA5">
          <w:delText xml:space="preserve">    // -------------</w:delText>
        </w:r>
      </w:del>
    </w:p>
    <w:p w14:paraId="543297E7" w14:textId="4B783923" w:rsidR="0004007A" w:rsidDel="003D3AA5" w:rsidRDefault="0004007A">
      <w:pPr>
        <w:pStyle w:val="CodeBlock"/>
        <w:rPr>
          <w:del w:id="7976" w:author="Sam Tertzakian" w:date="2018-09-11T20:19:00Z"/>
        </w:rPr>
      </w:pPr>
      <w:del w:id="7977" w:author="Sam Tertzakian" w:date="2018-09-11T20:19:00Z">
        <w:r w:rsidDel="003D3AA5">
          <w:delText xml:space="preserve">    //</w:delText>
        </w:r>
      </w:del>
    </w:p>
    <w:p w14:paraId="33FA5681" w14:textId="5E34DBDD" w:rsidR="0004007A" w:rsidDel="003D3AA5" w:rsidRDefault="0004007A">
      <w:pPr>
        <w:pStyle w:val="CodeBlock"/>
        <w:rPr>
          <w:del w:id="7978" w:author="Sam Tertzakian" w:date="2018-09-11T20:19:00Z"/>
        </w:rPr>
      </w:pPr>
      <w:del w:id="7979" w:author="Sam Tertzakian" w:date="2018-09-11T20:19:00Z">
        <w:r w:rsidDel="003D3AA5">
          <w:delText xml:space="preserve">    DMF_CONFIG_ButtonsViaVhf_AND_ATTRIBUTES_INIT(&amp;buttonsViaVhfModuleConfig,</w:delText>
        </w:r>
      </w:del>
    </w:p>
    <w:p w14:paraId="25D567AF" w14:textId="2CE3998F" w:rsidR="0004007A" w:rsidDel="003D3AA5" w:rsidRDefault="0004007A">
      <w:pPr>
        <w:pStyle w:val="CodeBlock"/>
        <w:rPr>
          <w:del w:id="7980" w:author="Sam Tertzakian" w:date="2018-09-11T20:19:00Z"/>
        </w:rPr>
      </w:pPr>
      <w:del w:id="7981" w:author="Sam Tertzakian" w:date="2018-09-11T20:19:00Z">
        <w:r w:rsidDel="003D3AA5">
          <w:delText xml:space="preserve">                                                 &amp;moduleAttributes);</w:delText>
        </w:r>
      </w:del>
    </w:p>
    <w:p w14:paraId="06F76FBB" w14:textId="240274BF" w:rsidR="0004007A" w:rsidDel="003D3AA5" w:rsidRDefault="0004007A">
      <w:pPr>
        <w:pStyle w:val="CodeBlock"/>
        <w:rPr>
          <w:del w:id="7982" w:author="Sam Tertzakian" w:date="2018-09-11T20:19:00Z"/>
        </w:rPr>
      </w:pPr>
      <w:del w:id="7983" w:author="Sam Tertzakian" w:date="2018-09-11T20:19:00Z">
        <w:r w:rsidDel="003D3AA5">
          <w:delText xml:space="preserve">    buttonsViaVhfModuleConfig.ProductId = HIDID_PRODUCT_SURFACEBUTTON_VHF_BUTTONS;</w:delText>
        </w:r>
      </w:del>
    </w:p>
    <w:p w14:paraId="5D861387" w14:textId="1A6866D2" w:rsidR="0004007A" w:rsidDel="003D3AA5" w:rsidRDefault="0004007A">
      <w:pPr>
        <w:pStyle w:val="CodeBlock"/>
        <w:rPr>
          <w:del w:id="7984" w:author="Sam Tertzakian" w:date="2018-09-11T20:19:00Z"/>
        </w:rPr>
      </w:pPr>
      <w:del w:id="7985" w:author="Sam Tertzakian" w:date="2018-09-11T20:19:00Z">
        <w:r w:rsidDel="003D3AA5">
          <w:delText xml:space="preserve">    buttonsViaVhfModuleConfig.VendorId = HIDID_VENDOR_MICROSOFT;</w:delText>
        </w:r>
      </w:del>
    </w:p>
    <w:p w14:paraId="7BA7FD87" w14:textId="323D3CFD" w:rsidR="0004007A" w:rsidDel="003D3AA5" w:rsidRDefault="0004007A">
      <w:pPr>
        <w:pStyle w:val="CodeBlock"/>
        <w:rPr>
          <w:del w:id="7986" w:author="Sam Tertzakian" w:date="2018-09-11T20:19:00Z"/>
        </w:rPr>
      </w:pPr>
      <w:del w:id="7987" w:author="Sam Tertzakian" w:date="2018-09-11T20:19:00Z">
        <w:r w:rsidDel="003D3AA5">
          <w:delText xml:space="preserve">    buttonsViaVhfModuleConfig.VersionNumber = 0x0002;</w:delText>
        </w:r>
      </w:del>
    </w:p>
    <w:p w14:paraId="76B61BED" w14:textId="00DDF527" w:rsidR="0004007A" w:rsidDel="003D3AA5" w:rsidRDefault="0004007A">
      <w:pPr>
        <w:pStyle w:val="CodeBlock"/>
        <w:rPr>
          <w:del w:id="7988" w:author="Sam Tertzakian" w:date="2018-09-11T20:19:00Z"/>
        </w:rPr>
      </w:pPr>
      <w:del w:id="7989" w:author="Sam Tertzakian" w:date="2018-09-11T20:19:00Z">
        <w:r w:rsidDel="003D3AA5">
          <w:delText xml:space="preserve">    DMF_DmfModuleAdd(</w:delText>
        </w:r>
        <w:r w:rsidDel="003D3AA5">
          <w:rPr>
            <w:color w:val="808080"/>
          </w:rPr>
          <w:delText>DmfModuleInit</w:delText>
        </w:r>
        <w:r w:rsidDel="003D3AA5">
          <w:delText>,</w:delText>
        </w:r>
      </w:del>
    </w:p>
    <w:p w14:paraId="435A44EA" w14:textId="5E1280A7" w:rsidR="0004007A" w:rsidDel="003D3AA5" w:rsidRDefault="0004007A">
      <w:pPr>
        <w:pStyle w:val="CodeBlock"/>
        <w:rPr>
          <w:del w:id="7990" w:author="Sam Tertzakian" w:date="2018-09-11T20:19:00Z"/>
        </w:rPr>
      </w:pPr>
      <w:del w:id="7991" w:author="Sam Tertzakian" w:date="2018-09-11T20:19:00Z">
        <w:r w:rsidDel="003D3AA5">
          <w:delText xml:space="preserve">                     &amp;moduleAttributes,</w:delText>
        </w:r>
      </w:del>
    </w:p>
    <w:p w14:paraId="79129B8C" w14:textId="06BE32A4" w:rsidR="0004007A" w:rsidDel="003D3AA5" w:rsidRDefault="0004007A">
      <w:pPr>
        <w:pStyle w:val="CodeBlock"/>
        <w:rPr>
          <w:del w:id="7992" w:author="Sam Tertzakian" w:date="2018-09-11T20:19:00Z"/>
        </w:rPr>
      </w:pPr>
      <w:del w:id="7993" w:author="Sam Tertzakian" w:date="2018-09-11T20:19:00Z">
        <w:r w:rsidDel="003D3AA5">
          <w:delText xml:space="preserve">                     WDF_NO_OBJECT_ATTRIBUTES,</w:delText>
        </w:r>
      </w:del>
    </w:p>
    <w:p w14:paraId="59E64231" w14:textId="49A973C0" w:rsidR="0004007A" w:rsidDel="003D3AA5" w:rsidRDefault="0004007A">
      <w:pPr>
        <w:pStyle w:val="CodeBlock"/>
        <w:rPr>
          <w:del w:id="7994" w:author="Sam Tertzakian" w:date="2018-09-11T20:19:00Z"/>
        </w:rPr>
      </w:pPr>
      <w:del w:id="7995" w:author="Sam Tertzakian" w:date="2018-09-11T20:19:00Z">
        <w:r w:rsidDel="003D3AA5">
          <w:delText xml:space="preserve">                     &amp;deviceContext-&gt;DmfModuleButtonsViaVhf);</w:delText>
        </w:r>
      </w:del>
    </w:p>
    <w:p w14:paraId="71864736" w14:textId="04CA731B" w:rsidR="0004007A" w:rsidDel="003D3AA5" w:rsidRDefault="0004007A">
      <w:pPr>
        <w:pStyle w:val="CodeBlock"/>
        <w:rPr>
          <w:del w:id="7996" w:author="Sam Tertzakian" w:date="2018-09-11T20:19:00Z"/>
        </w:rPr>
      </w:pPr>
    </w:p>
    <w:p w14:paraId="4766D4A8" w14:textId="57848669" w:rsidR="0004007A" w:rsidDel="003D3AA5" w:rsidRDefault="0004007A">
      <w:pPr>
        <w:pStyle w:val="CodeBlock"/>
        <w:rPr>
          <w:del w:id="7997" w:author="Sam Tertzakian" w:date="2018-09-11T20:19:00Z"/>
        </w:rPr>
      </w:pPr>
      <w:del w:id="7998" w:author="Sam Tertzakian" w:date="2018-09-11T20:19:00Z">
        <w:r w:rsidDel="003D3AA5">
          <w:delText xml:space="preserve">    // FifoViaMemoryRing</w:delText>
        </w:r>
      </w:del>
    </w:p>
    <w:p w14:paraId="4EF91C8E" w14:textId="703480AD" w:rsidR="0004007A" w:rsidDel="003D3AA5" w:rsidRDefault="0004007A">
      <w:pPr>
        <w:pStyle w:val="CodeBlock"/>
        <w:rPr>
          <w:del w:id="7999" w:author="Sam Tertzakian" w:date="2018-09-11T20:19:00Z"/>
        </w:rPr>
      </w:pPr>
      <w:del w:id="8000" w:author="Sam Tertzakian" w:date="2018-09-11T20:19:00Z">
        <w:r w:rsidDel="003D3AA5">
          <w:delText xml:space="preserve">    // -----------------</w:delText>
        </w:r>
      </w:del>
    </w:p>
    <w:p w14:paraId="45C9402A" w14:textId="5761BAB5" w:rsidR="0004007A" w:rsidDel="003D3AA5" w:rsidRDefault="0004007A">
      <w:pPr>
        <w:pStyle w:val="CodeBlock"/>
        <w:rPr>
          <w:del w:id="8001" w:author="Sam Tertzakian" w:date="2018-09-11T20:19:00Z"/>
        </w:rPr>
      </w:pPr>
      <w:del w:id="8002" w:author="Sam Tertzakian" w:date="2018-09-11T20:19:00Z">
        <w:r w:rsidDel="003D3AA5">
          <w:delText xml:space="preserve">    //</w:delText>
        </w:r>
      </w:del>
    </w:p>
    <w:p w14:paraId="54AF5729" w14:textId="5B4483F3" w:rsidR="0004007A" w:rsidDel="003D3AA5" w:rsidRDefault="0004007A">
      <w:pPr>
        <w:pStyle w:val="CodeBlock"/>
        <w:rPr>
          <w:del w:id="8003" w:author="Sam Tertzakian" w:date="2018-09-11T20:19:00Z"/>
        </w:rPr>
      </w:pPr>
      <w:del w:id="8004" w:author="Sam Tertzakian" w:date="2018-09-11T20:19:00Z">
        <w:r w:rsidDel="003D3AA5">
          <w:delText xml:space="preserve">    DMF_CONFIG_FifoViaMemoryRing_AND_ATTRIBUTES_INIT(&amp;fifoViaMemoryRingModuleConfig,</w:delText>
        </w:r>
      </w:del>
    </w:p>
    <w:p w14:paraId="65AF99CE" w14:textId="480F2E5F" w:rsidR="0004007A" w:rsidDel="003D3AA5" w:rsidRDefault="0004007A">
      <w:pPr>
        <w:pStyle w:val="CodeBlock"/>
        <w:rPr>
          <w:del w:id="8005" w:author="Sam Tertzakian" w:date="2018-09-11T20:19:00Z"/>
        </w:rPr>
      </w:pPr>
      <w:del w:id="8006" w:author="Sam Tertzakian" w:date="2018-09-11T20:19:00Z">
        <w:r w:rsidDel="003D3AA5">
          <w:delText xml:space="preserve">                                                     &amp;moduleAttributes);</w:delText>
        </w:r>
      </w:del>
    </w:p>
    <w:p w14:paraId="1CAC72D8" w14:textId="412C9228" w:rsidR="0004007A" w:rsidDel="003D3AA5" w:rsidRDefault="0004007A">
      <w:pPr>
        <w:pStyle w:val="CodeBlock"/>
        <w:rPr>
          <w:del w:id="8007" w:author="Sam Tertzakian" w:date="2018-09-11T20:19:00Z"/>
        </w:rPr>
      </w:pPr>
      <w:del w:id="8008" w:author="Sam Tertzakian" w:date="2018-09-11T20:19:00Z">
        <w:r w:rsidDel="003D3AA5">
          <w:delText xml:space="preserve">    fifoViaMemoryRingModuleConfig.NumberOfEntries = RING_BUFFER_MAXIMUM_NUMBER_OF_ENTRIES;</w:delText>
        </w:r>
      </w:del>
    </w:p>
    <w:p w14:paraId="1EBE7760" w14:textId="131C0A7B" w:rsidR="0004007A" w:rsidDel="003D3AA5" w:rsidRDefault="0004007A">
      <w:pPr>
        <w:pStyle w:val="CodeBlock"/>
        <w:rPr>
          <w:del w:id="8009" w:author="Sam Tertzakian" w:date="2018-09-11T20:19:00Z"/>
        </w:rPr>
      </w:pPr>
      <w:del w:id="8010" w:author="Sam Tertzakian" w:date="2018-09-11T20:19:00Z">
        <w:r w:rsidDel="003D3AA5">
          <w:delText xml:space="preserve">    fifoViaMemoryRingModuleConfig.SizeOfEntry = </w:delText>
        </w:r>
        <w:r w:rsidDel="003D3AA5">
          <w:rPr>
            <w:color w:val="0000FF"/>
          </w:rPr>
          <w:delText>sizeof</w:delText>
        </w:r>
        <w:r w:rsidDel="003D3AA5">
          <w:delText xml:space="preserve">( </w:delText>
        </w:r>
        <w:r w:rsidDel="003D3AA5">
          <w:rPr>
            <w:color w:val="2B91AF"/>
          </w:rPr>
          <w:delText>BUTTON_DATA</w:delText>
        </w:r>
        <w:r w:rsidDel="003D3AA5">
          <w:delText xml:space="preserve"> );</w:delText>
        </w:r>
      </w:del>
    </w:p>
    <w:p w14:paraId="0BF66C7A" w14:textId="19A5B0D2" w:rsidR="0004007A" w:rsidDel="003D3AA5" w:rsidRDefault="0004007A">
      <w:pPr>
        <w:pStyle w:val="CodeBlock"/>
        <w:rPr>
          <w:del w:id="8011" w:author="Sam Tertzakian" w:date="2018-09-11T20:19:00Z"/>
        </w:rPr>
      </w:pPr>
      <w:del w:id="8012" w:author="Sam Tertzakian" w:date="2018-09-11T20:19:00Z">
        <w:r w:rsidDel="003D3AA5">
          <w:delText xml:space="preserve">    DMF_DmfModuleAdd(</w:delText>
        </w:r>
        <w:r w:rsidDel="003D3AA5">
          <w:rPr>
            <w:color w:val="808080"/>
          </w:rPr>
          <w:delText>DmfModuleInit</w:delText>
        </w:r>
        <w:r w:rsidDel="003D3AA5">
          <w:delText>,</w:delText>
        </w:r>
      </w:del>
    </w:p>
    <w:p w14:paraId="07AC4C8E" w14:textId="4F9354E2" w:rsidR="0004007A" w:rsidDel="003D3AA5" w:rsidRDefault="0004007A">
      <w:pPr>
        <w:pStyle w:val="CodeBlock"/>
        <w:rPr>
          <w:del w:id="8013" w:author="Sam Tertzakian" w:date="2018-09-11T20:19:00Z"/>
        </w:rPr>
      </w:pPr>
      <w:del w:id="8014" w:author="Sam Tertzakian" w:date="2018-09-11T20:19:00Z">
        <w:r w:rsidDel="003D3AA5">
          <w:delText xml:space="preserve">                     &amp;moduleAttributes,</w:delText>
        </w:r>
      </w:del>
    </w:p>
    <w:p w14:paraId="78019AF4" w14:textId="0E8B5815" w:rsidR="0004007A" w:rsidDel="003D3AA5" w:rsidRDefault="0004007A">
      <w:pPr>
        <w:pStyle w:val="CodeBlock"/>
        <w:rPr>
          <w:del w:id="8015" w:author="Sam Tertzakian" w:date="2018-09-11T20:19:00Z"/>
        </w:rPr>
      </w:pPr>
      <w:del w:id="8016" w:author="Sam Tertzakian" w:date="2018-09-11T20:19:00Z">
        <w:r w:rsidDel="003D3AA5">
          <w:delText xml:space="preserve">                     WDF_NO_OBJECT_ATTRIBUTES,</w:delText>
        </w:r>
      </w:del>
    </w:p>
    <w:p w14:paraId="70A28BC2" w14:textId="12BED082" w:rsidR="0004007A" w:rsidDel="003D3AA5" w:rsidRDefault="0004007A">
      <w:pPr>
        <w:pStyle w:val="CodeBlock"/>
        <w:rPr>
          <w:del w:id="8017" w:author="Sam Tertzakian" w:date="2018-09-11T20:19:00Z"/>
        </w:rPr>
      </w:pPr>
      <w:del w:id="8018" w:author="Sam Tertzakian" w:date="2018-09-11T20:19:00Z">
        <w:r w:rsidDel="003D3AA5">
          <w:delText xml:space="preserve">                     &amp;deviceContext-&gt;DmfModuleButtonFifo);</w:delText>
        </w:r>
      </w:del>
    </w:p>
    <w:p w14:paraId="46D7083F" w14:textId="3D51CB84" w:rsidR="0004007A" w:rsidDel="003D3AA5" w:rsidRDefault="0004007A">
      <w:pPr>
        <w:pStyle w:val="CodeBlock"/>
        <w:rPr>
          <w:del w:id="8019" w:author="Sam Tertzakian" w:date="2018-09-11T20:19:00Z"/>
        </w:rPr>
      </w:pPr>
      <w:del w:id="8020" w:author="Sam Tertzakian" w:date="2018-09-11T20:19:00Z">
        <w:r w:rsidDel="003D3AA5">
          <w:delText>}</w:delText>
        </w:r>
      </w:del>
    </w:p>
    <w:p w14:paraId="0DDA0CE2" w14:textId="493C0493" w:rsidR="0004007A" w:rsidDel="006D03C0" w:rsidRDefault="0004007A">
      <w:pPr>
        <w:pStyle w:val="CodeBlock"/>
        <w:rPr>
          <w:del w:id="8021" w:author="Sam Tertzakian" w:date="2018-09-11T20:21:00Z"/>
        </w:rPr>
        <w:pPrChange w:id="8022" w:author="Sam Tertzakian" w:date="2018-09-12T14:46:00Z">
          <w:pPr>
            <w:ind w:left="360"/>
          </w:pPr>
        </w:pPrChange>
      </w:pPr>
    </w:p>
    <w:p w14:paraId="1D88DEAA" w14:textId="6EF0408E" w:rsidR="0091650D" w:rsidDel="006D03C0" w:rsidRDefault="0091650D">
      <w:pPr>
        <w:pStyle w:val="CodeBlock"/>
        <w:rPr>
          <w:del w:id="8023" w:author="Sam Tertzakian" w:date="2018-09-11T20:21:00Z"/>
          <w:rFonts w:asciiTheme="majorHAnsi" w:eastAsiaTheme="majorEastAsia" w:hAnsiTheme="majorHAnsi" w:cstheme="majorBidi"/>
          <w:color w:val="000000" w:themeColor="text1"/>
          <w:sz w:val="28"/>
          <w:szCs w:val="28"/>
        </w:rPr>
        <w:pPrChange w:id="8024" w:author="Sam Tertzakian" w:date="2018-09-12T14:46:00Z">
          <w:pPr/>
        </w:pPrChange>
      </w:pPr>
      <w:del w:id="8025" w:author="Sam Tertzakian" w:date="2018-09-11T20:21:00Z">
        <w:r w:rsidDel="006D03C0">
          <w:br w:type="page"/>
        </w:r>
      </w:del>
    </w:p>
    <w:p w14:paraId="15BEFBA5" w14:textId="54DD4F67" w:rsidR="000A3A52" w:rsidRDefault="000A3A52">
      <w:pPr>
        <w:pStyle w:val="CodeBlock"/>
        <w:rPr>
          <w:rFonts w:asciiTheme="majorHAnsi" w:eastAsiaTheme="majorEastAsia" w:hAnsiTheme="majorHAnsi" w:cstheme="majorBidi"/>
          <w:color w:val="2F5496" w:themeColor="accent1" w:themeShade="BF"/>
          <w:sz w:val="26"/>
          <w:szCs w:val="26"/>
        </w:rPr>
        <w:pPrChange w:id="8026" w:author="Sam Tertzakian" w:date="2018-09-12T14:46:00Z">
          <w:pPr/>
        </w:pPrChange>
      </w:pPr>
      <w:del w:id="8027" w:author="Sam Tertzakian" w:date="2018-09-11T20:21:00Z">
        <w:r w:rsidDel="006D03C0">
          <w:br w:type="page"/>
        </w:r>
      </w:del>
    </w:p>
    <w:p w14:paraId="16527211" w14:textId="77777777" w:rsidR="00DC4893" w:rsidRDefault="00DC4893">
      <w:pPr>
        <w:rPr>
          <w:ins w:id="8028" w:author="Sam Tertzakian" w:date="2018-09-12T15:25:00Z"/>
          <w:rFonts w:asciiTheme="majorHAnsi" w:eastAsiaTheme="majorEastAsia" w:hAnsiTheme="majorHAnsi" w:cstheme="majorBidi"/>
          <w:b/>
          <w:bCs/>
          <w:smallCaps/>
          <w:color w:val="000000" w:themeColor="text1"/>
          <w:sz w:val="36"/>
          <w:szCs w:val="36"/>
        </w:rPr>
      </w:pPr>
      <w:bookmarkStart w:id="8029" w:name="_Toc524527897"/>
      <w:ins w:id="8030" w:author="Sam Tertzakian" w:date="2018-09-12T15:25:00Z">
        <w:r>
          <w:br w:type="page"/>
        </w:r>
      </w:ins>
    </w:p>
    <w:p w14:paraId="7E59867D" w14:textId="0575E157" w:rsidR="00651CAC" w:rsidRDefault="00651CAC" w:rsidP="00651CAC">
      <w:pPr>
        <w:pStyle w:val="Heading1"/>
      </w:pPr>
      <w:r>
        <w:lastRenderedPageBreak/>
        <w:t>DMF Client API Reference</w:t>
      </w:r>
      <w:bookmarkEnd w:id="8029"/>
    </w:p>
    <w:p w14:paraId="0F3F18A9" w14:textId="77777777" w:rsidR="00651CAC" w:rsidRDefault="00651CAC">
      <w:r>
        <w:t>A DMF Client is either a Client Driver (a driver that uses DMF) or a DMF Module that instantiates a Child Module.</w:t>
      </w:r>
    </w:p>
    <w:p w14:paraId="3D04E80C" w14:textId="562281FB" w:rsidR="00651CAC" w:rsidRDefault="00651CAC">
      <w:r>
        <w:t>The API in this section used by both types of Clients</w:t>
      </w:r>
      <w:r w:rsidR="00B152BC">
        <w:t>:</w:t>
      </w:r>
    </w:p>
    <w:p w14:paraId="759CE7D3" w14:textId="38D580EF" w:rsidR="00B152BC" w:rsidRDefault="00B152BC" w:rsidP="00B152BC">
      <w:pPr>
        <w:pStyle w:val="ListParagraph"/>
        <w:numPr>
          <w:ilvl w:val="0"/>
          <w:numId w:val="54"/>
        </w:numPr>
      </w:pPr>
      <w:r>
        <w:t>Client Drivers uses these APIs to instantiate a Module.</w:t>
      </w:r>
    </w:p>
    <w:p w14:paraId="71C03394" w14:textId="74EA5D73" w:rsidR="00B152BC" w:rsidRDefault="00B152BC" w:rsidP="00B152BC">
      <w:pPr>
        <w:pStyle w:val="ListParagraph"/>
        <w:numPr>
          <w:ilvl w:val="0"/>
          <w:numId w:val="54"/>
        </w:numPr>
      </w:pPr>
      <w:r>
        <w:t>Modules use these APIs to create Child Modules.</w:t>
      </w:r>
    </w:p>
    <w:p w14:paraId="5E0FF8A7" w14:textId="77777777" w:rsidR="00B152BC" w:rsidRDefault="00B152BC"/>
    <w:p w14:paraId="557CCE6B" w14:textId="77777777" w:rsidR="00674084" w:rsidRDefault="00674084"/>
    <w:p w14:paraId="53433A97" w14:textId="77777777" w:rsidR="00674084" w:rsidRDefault="00674084">
      <w:pPr>
        <w:rPr>
          <w:rFonts w:asciiTheme="majorHAnsi" w:eastAsiaTheme="majorEastAsia" w:hAnsiTheme="majorHAnsi" w:cstheme="majorBidi"/>
          <w:b/>
          <w:bCs/>
          <w:smallCaps/>
          <w:color w:val="000000" w:themeColor="text1"/>
          <w:sz w:val="28"/>
          <w:szCs w:val="28"/>
        </w:rPr>
      </w:pPr>
      <w:r>
        <w:br w:type="page"/>
      </w:r>
    </w:p>
    <w:p w14:paraId="6DF3B92A" w14:textId="033CEC55" w:rsidR="00651CAC" w:rsidRDefault="00651CAC" w:rsidP="00651CAC">
      <w:pPr>
        <w:pStyle w:val="Heading2"/>
      </w:pPr>
      <w:bookmarkStart w:id="8031" w:name="_Toc524527898"/>
      <w:r>
        <w:lastRenderedPageBreak/>
        <w:t>DMF Client Structures</w:t>
      </w:r>
      <w:bookmarkEnd w:id="8031"/>
    </w:p>
    <w:p w14:paraId="21FAEAAC" w14:textId="56AB3A6F" w:rsidR="003C4BF9" w:rsidRDefault="003C4BF9" w:rsidP="003C4BF9">
      <w:pPr>
        <w:pStyle w:val="Heading3"/>
      </w:pPr>
      <w:bookmarkStart w:id="8032" w:name="_Toc524527899"/>
      <w:r>
        <w:t>DMF_CONFIG_[ModuleName]</w:t>
      </w:r>
      <w:bookmarkEnd w:id="8032"/>
    </w:p>
    <w:p w14:paraId="32098481" w14:textId="650ED201" w:rsidR="003C4BF9" w:rsidRDefault="003C4BF9" w:rsidP="003C4BF9">
      <w:r>
        <w:t>Most Modules have a Config structure that is specific to each Module. This Config structure contains parameters that tell the Module how it will be used by the Client. For example, a Module that exposes a FIFO usually has a Config that contains, at minimum, the number of entries in the FIFO as well as the size of each entry in the FIFO.</w:t>
      </w:r>
    </w:p>
    <w:p w14:paraId="049B56A5" w14:textId="15E01225" w:rsidR="00730816" w:rsidRDefault="00730816" w:rsidP="00730816">
      <w:r>
        <w:t xml:space="preserve">The Client initializes the Module’s Config using </w:t>
      </w:r>
      <w:r w:rsidRPr="003C4BF9">
        <w:rPr>
          <w:rStyle w:val="CodeText"/>
        </w:rPr>
        <w:t>DMF_CONFIG_[ModuleName]_AND_ATTRIBUTES_INI</w:t>
      </w:r>
      <w:r>
        <w:rPr>
          <w:rStyle w:val="CodeText"/>
        </w:rPr>
        <w:t xml:space="preserve">T(). </w:t>
      </w:r>
      <w:r w:rsidRPr="00730816">
        <w:t>Afterward, the Client overwrites elements of the structure to suit the Client’s needs.</w:t>
      </w:r>
    </w:p>
    <w:p w14:paraId="7A8E154F" w14:textId="35E7F5C8" w:rsidR="00A557BF" w:rsidRDefault="00A557BF" w:rsidP="00651CAC">
      <w:pPr>
        <w:pStyle w:val="Heading3"/>
      </w:pPr>
      <w:bookmarkStart w:id="8033" w:name="_Toc524527900"/>
      <w:r>
        <w:t>DMF_MODULE_ATTRIBUTES</w:t>
      </w:r>
      <w:bookmarkEnd w:id="8033"/>
    </w:p>
    <w:p w14:paraId="26034172" w14:textId="77777777" w:rsidR="00A557BF" w:rsidRDefault="00A557BF" w:rsidP="00A557BF">
      <w:r>
        <w:t>Clients use this structure when they create Modules. This structure must be initialized using one of two functions:</w:t>
      </w:r>
    </w:p>
    <w:p w14:paraId="2BB6F22E" w14:textId="066FD5D6" w:rsidR="00A557BF" w:rsidRPr="003C4BF9" w:rsidRDefault="00A557BF" w:rsidP="003C4BF9">
      <w:pPr>
        <w:pStyle w:val="ListParagraph"/>
        <w:numPr>
          <w:ilvl w:val="0"/>
          <w:numId w:val="53"/>
        </w:numPr>
        <w:rPr>
          <w:rStyle w:val="CodeText"/>
        </w:rPr>
      </w:pPr>
      <w:r w:rsidRPr="003C4BF9">
        <w:rPr>
          <w:rStyle w:val="CodeText"/>
        </w:rPr>
        <w:t>DMF_CONFIG_[ModuleName]_AND_ATTRIBUTES_INIT</w:t>
      </w:r>
    </w:p>
    <w:p w14:paraId="0B6B1BBB" w14:textId="77AEBECE" w:rsidR="00A557BF" w:rsidRDefault="00A557BF" w:rsidP="00A557BF">
      <w:r>
        <w:t>Clients use this func</w:t>
      </w:r>
      <w:r w:rsidR="002F23C7">
        <w:t>ti</w:t>
      </w:r>
      <w:r>
        <w:t>on when they instantiate Modules that have a C</w:t>
      </w:r>
      <w:r w:rsidR="00A003B5">
        <w:t>onfig</w:t>
      </w:r>
      <w:r>
        <w:t xml:space="preserve"> structure</w:t>
      </w:r>
      <w:r w:rsidR="00C1566B">
        <w:t>.</w:t>
      </w:r>
    </w:p>
    <w:p w14:paraId="1ECCC5F0" w14:textId="27861992" w:rsidR="00A557BF" w:rsidRPr="003C4BF9" w:rsidRDefault="00A557BF" w:rsidP="003C4BF9">
      <w:pPr>
        <w:pStyle w:val="ListParagraph"/>
        <w:numPr>
          <w:ilvl w:val="0"/>
          <w:numId w:val="53"/>
        </w:numPr>
        <w:rPr>
          <w:rStyle w:val="CodeText"/>
        </w:rPr>
      </w:pPr>
      <w:r w:rsidRPr="003C4BF9">
        <w:rPr>
          <w:rStyle w:val="CodeText"/>
        </w:rPr>
        <w:t>DMF_[ModuleName]_ATTRIBUTES_INIT</w:t>
      </w:r>
    </w:p>
    <w:p w14:paraId="5E8FAE29" w14:textId="4BEEF40F" w:rsidR="00C1566B" w:rsidRDefault="00C1566B" w:rsidP="00A557BF">
      <w:r>
        <w:t>Client use this function when they instantiate Modules that do not have a C</w:t>
      </w:r>
      <w:r w:rsidR="008410F1">
        <w:t>onfig</w:t>
      </w:r>
      <w:r>
        <w:t xml:space="preserve"> structure.</w:t>
      </w:r>
    </w:p>
    <w:p w14:paraId="7DF0DAFA" w14:textId="56178BA6" w:rsidR="00C1566B" w:rsidRPr="00A557BF" w:rsidRDefault="00C1566B" w:rsidP="00A557BF">
      <w:r>
        <w:t xml:space="preserve">After the structure is initialized using one of the two above functions, Clients must not modify the contents of the structure. There is one exception: If the Module requires a Transport, the </w:t>
      </w:r>
      <w:r w:rsidRPr="00C1566B">
        <w:rPr>
          <w:rStyle w:val="CodeText"/>
        </w:rPr>
        <w:t>TransportsCreator</w:t>
      </w:r>
      <w:r>
        <w:rPr>
          <w:rFonts w:ascii="Consolas" w:hAnsi="Consolas" w:cs="Consolas"/>
          <w:color w:val="000000"/>
          <w:sz w:val="19"/>
          <w:szCs w:val="19"/>
        </w:rPr>
        <w:t xml:space="preserve"> </w:t>
      </w:r>
      <w:r w:rsidRPr="00C1566B">
        <w:t>member must be set to a callback function. This callback function is called after the Module is created and allows the Client to create the Transport Module that is required.</w:t>
      </w:r>
    </w:p>
    <w:p w14:paraId="358F8393" w14:textId="3F212703" w:rsidR="002343FC" w:rsidRDefault="00A44818" w:rsidP="00EA531D">
      <w:r>
        <w:t xml:space="preserve">This structure has an element called </w:t>
      </w:r>
      <w:r w:rsidRPr="002343FC">
        <w:rPr>
          <w:rStyle w:val="CodeText"/>
        </w:rPr>
        <w:t>PassiveLevel</w:t>
      </w:r>
      <w:r w:rsidR="002343FC">
        <w:t xml:space="preserve"> which is not commonly used</w:t>
      </w:r>
      <w:r>
        <w:t xml:space="preserve">. The </w:t>
      </w:r>
      <w:r w:rsidR="002343FC">
        <w:t xml:space="preserve">Client must set </w:t>
      </w:r>
      <w:r w:rsidR="002343FC" w:rsidRPr="002343FC">
        <w:rPr>
          <w:rStyle w:val="CodeText"/>
        </w:rPr>
        <w:t>PassiveLevel = TRUE</w:t>
      </w:r>
      <w:r w:rsidR="002343FC">
        <w:t xml:space="preserve"> in cases where the following two conditions are met:</w:t>
      </w:r>
    </w:p>
    <w:p w14:paraId="37A90ABE" w14:textId="5F0624F3" w:rsidR="002343FC" w:rsidRDefault="002343FC" w:rsidP="002343FC">
      <w:pPr>
        <w:pStyle w:val="ListParagraph"/>
        <w:numPr>
          <w:ilvl w:val="0"/>
          <w:numId w:val="58"/>
        </w:numPr>
      </w:pPr>
      <w:r>
        <w:t xml:space="preserve">The Module options are set to </w:t>
      </w:r>
      <w:r w:rsidRPr="002343FC">
        <w:rPr>
          <w:rStyle w:val="CodeText"/>
        </w:rPr>
        <w:t>DMF_MODULE_OPTIONS_DISPATCH_MAXIMUM</w:t>
      </w:r>
      <w:r>
        <w:t>.</w:t>
      </w:r>
    </w:p>
    <w:p w14:paraId="09C46C21" w14:textId="5831DB8A" w:rsidR="002343FC" w:rsidRDefault="002343FC" w:rsidP="002343FC">
      <w:pPr>
        <w:pStyle w:val="ListParagraph"/>
        <w:numPr>
          <w:ilvl w:val="0"/>
          <w:numId w:val="58"/>
        </w:numPr>
      </w:pPr>
      <w:r>
        <w:t>The Client wishes the Module to create PASSIVE_LEVEL locks because the Module will allocate Paged Pool on behalf of the Client.</w:t>
      </w:r>
    </w:p>
    <w:p w14:paraId="04A56D53" w14:textId="00A1ECCD" w:rsidR="00C1566B" w:rsidRDefault="00C1566B" w:rsidP="00EA531D">
      <w:pPr>
        <w:rPr>
          <w:rFonts w:eastAsiaTheme="majorEastAsia"/>
        </w:rPr>
      </w:pPr>
      <w:r>
        <w:br w:type="page"/>
      </w:r>
    </w:p>
    <w:p w14:paraId="7D8E273A" w14:textId="09B1CA2A" w:rsidR="00651CAC" w:rsidRDefault="00651CAC" w:rsidP="00651CAC">
      <w:pPr>
        <w:pStyle w:val="Heading3"/>
      </w:pPr>
      <w:bookmarkStart w:id="8034" w:name="_Toc524527901"/>
      <w:r>
        <w:lastRenderedPageBreak/>
        <w:t>DMF_MODULE_EVENT_CALLBACKS</w:t>
      </w:r>
      <w:bookmarkEnd w:id="8034"/>
    </w:p>
    <w:p w14:paraId="5183C7AB" w14:textId="324165D9" w:rsidR="00651CAC" w:rsidRDefault="00651CAC" w:rsidP="00651CAC">
      <w:r>
        <w:t xml:space="preserve">Clients use this structure when they create Modules that support the </w:t>
      </w:r>
      <w:r w:rsidRPr="002E5119">
        <w:rPr>
          <w:rStyle w:val="CodeText"/>
        </w:rPr>
        <w:t>DMF</w:t>
      </w:r>
      <w:r w:rsidR="001F48AA">
        <w:rPr>
          <w:rStyle w:val="CodeText"/>
        </w:rPr>
        <w:t>_[ModuleName]_</w:t>
      </w:r>
      <w:r w:rsidRPr="002E5119">
        <w:rPr>
          <w:rStyle w:val="CodeText"/>
        </w:rPr>
        <w:t>NotificationRegister</w:t>
      </w:r>
      <w:r>
        <w:t xml:space="preserve"> callbacks. These types of Modules are opened asynchronously: The Client sets </w:t>
      </w:r>
      <w:proofErr w:type="gramStart"/>
      <w:r>
        <w:t>this callbacks</w:t>
      </w:r>
      <w:proofErr w:type="gramEnd"/>
      <w:r>
        <w:t xml:space="preserve"> in this structure to know when the Module has actually been opened and is ready for use. Module’s that have dependencies on resources that asynchronously appear/disappear (e.g. HID devices) use this method.</w:t>
      </w:r>
    </w:p>
    <w:p w14:paraId="638681B1" w14:textId="11ECF90C" w:rsidR="00674084" w:rsidRPr="00674084" w:rsidRDefault="00674084" w:rsidP="00651CAC">
      <w:pPr>
        <w:rPr>
          <w:b/>
        </w:rPr>
      </w:pPr>
      <w:r w:rsidRPr="00674084">
        <w:rPr>
          <w:b/>
        </w:rPr>
        <w:t>This structure is used commonly because many Modules instantiate Child Modules that support the DMF</w:t>
      </w:r>
      <w:r w:rsidR="001F48AA">
        <w:rPr>
          <w:b/>
        </w:rPr>
        <w:t>_[ModuleName]_</w:t>
      </w:r>
      <w:r w:rsidRPr="00674084">
        <w:rPr>
          <w:b/>
        </w:rPr>
        <w:t>NotificationRegister callback.</w:t>
      </w:r>
    </w:p>
    <w:p w14:paraId="478FBEAA" w14:textId="77777777" w:rsidR="00651CAC" w:rsidRDefault="00651CAC" w:rsidP="00651CAC">
      <w:r>
        <w:t xml:space="preserve">Use </w:t>
      </w:r>
      <w:r w:rsidRPr="002E5119">
        <w:rPr>
          <w:rStyle w:val="CodeText"/>
        </w:rPr>
        <w:t>DMF_MODULE_EVENT_CALLBACKS_INIT()</w:t>
      </w:r>
      <w:r>
        <w:t xml:space="preserve"> to initialize this structure. Then, set the members in the following table as needed: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5"/>
        <w:gridCol w:w="4521"/>
      </w:tblGrid>
      <w:tr w:rsidR="00651CAC" w14:paraId="5793F372" w14:textId="77777777" w:rsidTr="00B07CE9">
        <w:tc>
          <w:tcPr>
            <w:tcW w:w="4813" w:type="dxa"/>
          </w:tcPr>
          <w:p w14:paraId="70926DE6" w14:textId="77777777" w:rsidR="00651CAC" w:rsidRPr="003F5826" w:rsidRDefault="00651CAC" w:rsidP="00651CAC">
            <w:pPr>
              <w:rPr>
                <w:b/>
              </w:rPr>
            </w:pPr>
            <w:r w:rsidRPr="003F5826">
              <w:rPr>
                <w:b/>
              </w:rPr>
              <w:t>Member</w:t>
            </w:r>
          </w:p>
        </w:tc>
        <w:tc>
          <w:tcPr>
            <w:tcW w:w="4537" w:type="dxa"/>
          </w:tcPr>
          <w:p w14:paraId="3C8F1135" w14:textId="77777777" w:rsidR="00651CAC" w:rsidRPr="003F5826" w:rsidRDefault="00651CAC" w:rsidP="00651CAC">
            <w:pPr>
              <w:rPr>
                <w:b/>
              </w:rPr>
            </w:pPr>
            <w:r w:rsidRPr="003F5826">
              <w:rPr>
                <w:b/>
              </w:rPr>
              <w:t>Description</w:t>
            </w:r>
          </w:p>
        </w:tc>
      </w:tr>
      <w:tr w:rsidR="00651CAC" w14:paraId="7530677F" w14:textId="77777777" w:rsidTr="00B07CE9">
        <w:tc>
          <w:tcPr>
            <w:tcW w:w="4813" w:type="dxa"/>
          </w:tcPr>
          <w:p w14:paraId="61EF4A68" w14:textId="77777777" w:rsidR="00651CAC" w:rsidRPr="002E5119" w:rsidRDefault="00651CAC" w:rsidP="00651CAC">
            <w:pPr>
              <w:rPr>
                <w:rStyle w:val="CodeText"/>
              </w:rPr>
            </w:pPr>
            <w:r w:rsidRPr="002E5119">
              <w:rPr>
                <w:rStyle w:val="CodeText"/>
              </w:rPr>
              <w:t>EVT_DMF_MODULE_OnDeviceNotificationOpen* EvtModuleOnDeviceNotificationOpen</w:t>
            </w:r>
          </w:p>
        </w:tc>
        <w:tc>
          <w:tcPr>
            <w:tcW w:w="4537" w:type="dxa"/>
          </w:tcPr>
          <w:p w14:paraId="34066A7F" w14:textId="77777777" w:rsidR="00651CAC" w:rsidRDefault="00651CAC" w:rsidP="00651CAC">
            <w:r>
              <w:t>When the Module’s notification function has detected that the underlying resource it needs is available and the Module is ready to be opened, this callback is called. The Client has an opportunity to fail the open operation.</w:t>
            </w:r>
          </w:p>
        </w:tc>
      </w:tr>
      <w:tr w:rsidR="00651CAC" w14:paraId="284E18E3" w14:textId="77777777" w:rsidTr="00B07CE9">
        <w:tc>
          <w:tcPr>
            <w:tcW w:w="4813" w:type="dxa"/>
          </w:tcPr>
          <w:p w14:paraId="5CFF596A" w14:textId="77777777" w:rsidR="00651CAC" w:rsidRPr="002E5119" w:rsidRDefault="00651CAC" w:rsidP="00651CAC">
            <w:pPr>
              <w:rPr>
                <w:rStyle w:val="CodeText"/>
              </w:rPr>
            </w:pPr>
            <w:r w:rsidRPr="002E5119">
              <w:rPr>
                <w:rStyle w:val="CodeText"/>
              </w:rPr>
              <w:t>EVT_DMF_MODULE_OnDeviceNotificationPostOpen* EvtModuleOnDeviceNotificationPostOpen</w:t>
            </w:r>
          </w:p>
        </w:tc>
        <w:tc>
          <w:tcPr>
            <w:tcW w:w="4537" w:type="dxa"/>
          </w:tcPr>
          <w:p w14:paraId="4B160F19" w14:textId="77777777" w:rsidR="00651CAC" w:rsidRDefault="00651CAC" w:rsidP="00651CAC">
            <w:r>
              <w:t>After the Module has been opened, this callback is called. This tells the Client that the Module is ready for use (meaning that its Module Methods may be called).</w:t>
            </w:r>
          </w:p>
        </w:tc>
      </w:tr>
      <w:tr w:rsidR="00651CAC" w14:paraId="371A0A4A" w14:textId="77777777" w:rsidTr="00B07CE9">
        <w:tc>
          <w:tcPr>
            <w:tcW w:w="4813" w:type="dxa"/>
          </w:tcPr>
          <w:p w14:paraId="571D7808" w14:textId="77777777" w:rsidR="00651CAC" w:rsidRPr="002E5119" w:rsidRDefault="00651CAC" w:rsidP="00651CAC">
            <w:pPr>
              <w:rPr>
                <w:rStyle w:val="CodeText"/>
              </w:rPr>
            </w:pPr>
            <w:r w:rsidRPr="002E5119">
              <w:rPr>
                <w:rStyle w:val="CodeText"/>
              </w:rPr>
              <w:t>EVT_DMF_MODULE_OnDeviceNotificationPreClose* EvtModuleOnDeviceNotificationPreClose</w:t>
            </w:r>
          </w:p>
        </w:tc>
        <w:tc>
          <w:tcPr>
            <w:tcW w:w="4537" w:type="dxa"/>
          </w:tcPr>
          <w:p w14:paraId="2092B442" w14:textId="77777777" w:rsidR="00651CAC" w:rsidRDefault="00651CAC" w:rsidP="00651CAC">
            <w:r>
              <w:t>When the Module’s notification function has detected that the underlying resource it needs is no longer available and the Module will be closed, this callback is called. This tells the Client the Module will close.</w:t>
            </w:r>
          </w:p>
        </w:tc>
      </w:tr>
      <w:tr w:rsidR="00651CAC" w14:paraId="73C3CD16" w14:textId="77777777" w:rsidTr="00B07CE9">
        <w:tc>
          <w:tcPr>
            <w:tcW w:w="4813" w:type="dxa"/>
          </w:tcPr>
          <w:p w14:paraId="7D098934" w14:textId="77777777" w:rsidR="00651CAC" w:rsidRPr="002E5119" w:rsidRDefault="00651CAC" w:rsidP="00651CAC">
            <w:pPr>
              <w:rPr>
                <w:rStyle w:val="CodeText"/>
              </w:rPr>
            </w:pPr>
            <w:r w:rsidRPr="002E5119">
              <w:rPr>
                <w:rStyle w:val="CodeText"/>
              </w:rPr>
              <w:t>EVT_DMF_MODULE_OnDeviceNotificationClose* EvtModuleOnDeviceNotificationClose</w:t>
            </w:r>
          </w:p>
        </w:tc>
        <w:tc>
          <w:tcPr>
            <w:tcW w:w="4537" w:type="dxa"/>
          </w:tcPr>
          <w:p w14:paraId="71E1854D" w14:textId="77777777" w:rsidR="00651CAC" w:rsidRDefault="00651CAC" w:rsidP="00651CAC">
            <w:r>
              <w:t>After the Module has been closed, this callback is called. This tells the Client that the Module is no longer ready for use (meaning that its Module Methods may not be called).</w:t>
            </w:r>
          </w:p>
        </w:tc>
      </w:tr>
    </w:tbl>
    <w:p w14:paraId="14786CF9" w14:textId="77777777" w:rsidR="00651CAC" w:rsidRPr="00651CAC" w:rsidRDefault="00651CAC" w:rsidP="00651CAC"/>
    <w:p w14:paraId="03695F48" w14:textId="77777777" w:rsidR="00651CAC" w:rsidRDefault="00651CAC">
      <w:pPr>
        <w:rPr>
          <w:rFonts w:asciiTheme="majorHAnsi" w:eastAsiaTheme="majorEastAsia" w:hAnsiTheme="majorHAnsi" w:cstheme="majorBidi"/>
          <w:b/>
          <w:bCs/>
          <w:smallCaps/>
          <w:color w:val="000000" w:themeColor="text1"/>
          <w:sz w:val="28"/>
          <w:szCs w:val="28"/>
        </w:rPr>
      </w:pPr>
      <w:r>
        <w:br w:type="page"/>
      </w:r>
    </w:p>
    <w:p w14:paraId="3BA454D0" w14:textId="27DBCE24" w:rsidR="00651CAC" w:rsidRDefault="00DB3FA3" w:rsidP="00651CAC">
      <w:pPr>
        <w:pStyle w:val="Heading2"/>
      </w:pPr>
      <w:bookmarkStart w:id="8035" w:name="_Toc524527902"/>
      <w:r>
        <w:lastRenderedPageBreak/>
        <w:t>DMF Client API</w:t>
      </w:r>
      <w:bookmarkEnd w:id="8035"/>
    </w:p>
    <w:p w14:paraId="68CCFCCA" w14:textId="0279E1F7" w:rsidR="00651CAC" w:rsidRDefault="00733D0E" w:rsidP="00651CAC">
      <w:pPr>
        <w:rPr>
          <w:rFonts w:asciiTheme="majorHAnsi" w:eastAsiaTheme="majorEastAsia" w:hAnsiTheme="majorHAnsi" w:cstheme="majorBidi"/>
          <w:b/>
          <w:bCs/>
          <w:color w:val="000000" w:themeColor="text1"/>
        </w:rPr>
      </w:pPr>
      <w:r>
        <w:rPr>
          <w:rFonts w:asciiTheme="majorHAnsi" w:eastAsiaTheme="majorEastAsia" w:hAnsiTheme="majorHAnsi" w:cstheme="majorBidi"/>
          <w:b/>
          <w:bCs/>
          <w:color w:val="000000" w:themeColor="text1"/>
        </w:rPr>
        <w:t>These functions are used by Clients to create the structures that tell Modules how to instantiate.</w:t>
      </w:r>
    </w:p>
    <w:p w14:paraId="0F068BC8" w14:textId="3D03963D" w:rsidR="00483C92" w:rsidRDefault="00483C92" w:rsidP="00CC6BDC">
      <w:pPr>
        <w:pStyle w:val="Heading3"/>
      </w:pPr>
      <w:bookmarkStart w:id="8036" w:name="_Toc524527903"/>
      <w:r>
        <w:t>DMF_CONFIG_[ModuleName]_AND_ATTRIBUTES_INIT</w:t>
      </w:r>
      <w:bookmarkEnd w:id="8036"/>
    </w:p>
    <w:p w14:paraId="7F7848B2" w14:textId="77777777" w:rsidR="00483C92" w:rsidRDefault="00483C92" w:rsidP="00483C92">
      <w:pPr>
        <w:autoSpaceDE w:val="0"/>
        <w:autoSpaceDN w:val="0"/>
        <w:adjustRightInd w:val="0"/>
        <w:spacing w:after="0" w:line="240" w:lineRule="auto"/>
        <w:rPr>
          <w:rFonts w:ascii="Consolas" w:hAnsi="Consolas" w:cs="Consolas"/>
          <w:color w:val="2B91AF"/>
          <w:sz w:val="19"/>
          <w:szCs w:val="19"/>
        </w:rPr>
      </w:pPr>
    </w:p>
    <w:p w14:paraId="0282F966" w14:textId="022EBADA" w:rsidR="00483C92" w:rsidRPr="00347472" w:rsidRDefault="00483C92" w:rsidP="00483C92">
      <w:pPr>
        <w:autoSpaceDE w:val="0"/>
        <w:autoSpaceDN w:val="0"/>
        <w:adjustRightInd w:val="0"/>
        <w:spacing w:after="0" w:line="240" w:lineRule="auto"/>
        <w:rPr>
          <w:rStyle w:val="CodeText"/>
          <w:rPrChange w:id="8037" w:author="Sam Tertzakian" w:date="2018-09-12T13:42:00Z">
            <w:rPr>
              <w:rFonts w:ascii="Consolas" w:hAnsi="Consolas" w:cs="Consolas"/>
              <w:color w:val="000000"/>
              <w:sz w:val="19"/>
              <w:szCs w:val="19"/>
            </w:rPr>
          </w:rPrChange>
        </w:rPr>
      </w:pPr>
      <w:r w:rsidRPr="00347472">
        <w:rPr>
          <w:rStyle w:val="CodeText"/>
          <w:rPrChange w:id="8038" w:author="Sam Tertzakian" w:date="2018-09-12T13:42:00Z">
            <w:rPr>
              <w:rFonts w:ascii="Consolas" w:hAnsi="Consolas" w:cs="Consolas"/>
              <w:color w:val="000000"/>
              <w:sz w:val="19"/>
              <w:szCs w:val="19"/>
            </w:rPr>
          </w:rPrChange>
        </w:rPr>
        <w:t>VOID</w:t>
      </w:r>
    </w:p>
    <w:p w14:paraId="75A66850" w14:textId="4450CF2B" w:rsidR="00483C92" w:rsidRPr="00347472" w:rsidRDefault="00483C92" w:rsidP="00483C92">
      <w:pPr>
        <w:autoSpaceDE w:val="0"/>
        <w:autoSpaceDN w:val="0"/>
        <w:adjustRightInd w:val="0"/>
        <w:spacing w:after="0" w:line="240" w:lineRule="auto"/>
        <w:rPr>
          <w:rStyle w:val="CodeText"/>
          <w:rPrChange w:id="8039" w:author="Sam Tertzakian" w:date="2018-09-12T13:42:00Z">
            <w:rPr>
              <w:rFonts w:ascii="Consolas" w:hAnsi="Consolas" w:cs="Consolas"/>
              <w:color w:val="000000"/>
              <w:sz w:val="19"/>
              <w:szCs w:val="19"/>
            </w:rPr>
          </w:rPrChange>
        </w:rPr>
      </w:pPr>
      <w:r w:rsidRPr="00347472">
        <w:rPr>
          <w:rStyle w:val="CodeText"/>
          <w:rPrChange w:id="8040" w:author="Sam Tertzakian" w:date="2018-09-12T13:42:00Z">
            <w:rPr>
              <w:rFonts w:ascii="Consolas" w:hAnsi="Consolas" w:cs="Consolas"/>
              <w:color w:val="000000"/>
              <w:sz w:val="19"/>
              <w:szCs w:val="19"/>
            </w:rPr>
          </w:rPrChange>
        </w:rPr>
        <w:t>DMF_CONFIG_[ModuleName]_AND_ATTRIBUTES_INIT(</w:t>
      </w:r>
    </w:p>
    <w:p w14:paraId="0BFCAFFE" w14:textId="0E168AF7" w:rsidR="00483C92" w:rsidRPr="00347472" w:rsidRDefault="00483C92" w:rsidP="00483C92">
      <w:pPr>
        <w:autoSpaceDE w:val="0"/>
        <w:autoSpaceDN w:val="0"/>
        <w:adjustRightInd w:val="0"/>
        <w:spacing w:after="0" w:line="240" w:lineRule="auto"/>
        <w:rPr>
          <w:rStyle w:val="CodeText"/>
          <w:rPrChange w:id="8041" w:author="Sam Tertzakian" w:date="2018-09-12T13:42:00Z">
            <w:rPr>
              <w:rFonts w:ascii="Consolas" w:hAnsi="Consolas" w:cs="Consolas"/>
              <w:color w:val="000000"/>
              <w:sz w:val="19"/>
              <w:szCs w:val="19"/>
            </w:rPr>
          </w:rPrChange>
        </w:rPr>
      </w:pPr>
      <w:r w:rsidRPr="00347472">
        <w:rPr>
          <w:rStyle w:val="CodeText"/>
          <w:rPrChange w:id="8042" w:author="Sam Tertzakian" w:date="2018-09-12T13:42:00Z">
            <w:rPr>
              <w:rFonts w:ascii="Consolas" w:hAnsi="Consolas" w:cs="Consolas"/>
              <w:color w:val="000000"/>
              <w:sz w:val="19"/>
              <w:szCs w:val="19"/>
            </w:rPr>
          </w:rPrChange>
        </w:rPr>
        <w:t xml:space="preserve">    </w:t>
      </w:r>
      <w:r w:rsidRPr="00347472">
        <w:rPr>
          <w:rStyle w:val="CodeText"/>
          <w:rPrChange w:id="8043" w:author="Sam Tertzakian" w:date="2018-09-12T13:42:00Z">
            <w:rPr>
              <w:rFonts w:ascii="Consolas" w:hAnsi="Consolas" w:cs="Consolas"/>
              <w:color w:val="6F008A"/>
              <w:sz w:val="19"/>
              <w:szCs w:val="19"/>
            </w:rPr>
          </w:rPrChange>
        </w:rPr>
        <w:t>_</w:t>
      </w:r>
      <w:r w:rsidR="0072321D" w:rsidRPr="00347472">
        <w:rPr>
          <w:rStyle w:val="CodeText"/>
          <w:rPrChange w:id="8044" w:author="Sam Tertzakian" w:date="2018-09-12T13:42:00Z">
            <w:rPr>
              <w:rFonts w:ascii="Consolas" w:hAnsi="Consolas" w:cs="Consolas"/>
              <w:color w:val="6F008A"/>
              <w:sz w:val="19"/>
              <w:szCs w:val="19"/>
            </w:rPr>
          </w:rPrChange>
        </w:rPr>
        <w:t>Out</w:t>
      </w:r>
      <w:r w:rsidRPr="00347472">
        <w:rPr>
          <w:rStyle w:val="CodeText"/>
          <w:rPrChange w:id="8045" w:author="Sam Tertzakian" w:date="2018-09-12T13:42:00Z">
            <w:rPr>
              <w:rFonts w:ascii="Consolas" w:hAnsi="Consolas" w:cs="Consolas"/>
              <w:color w:val="6F008A"/>
              <w:sz w:val="19"/>
              <w:szCs w:val="19"/>
            </w:rPr>
          </w:rPrChange>
        </w:rPr>
        <w:t>_</w:t>
      </w:r>
      <w:r w:rsidRPr="00347472">
        <w:rPr>
          <w:rStyle w:val="CodeText"/>
          <w:rPrChange w:id="8046" w:author="Sam Tertzakian" w:date="2018-09-12T13:42:00Z">
            <w:rPr>
              <w:rFonts w:ascii="Consolas" w:hAnsi="Consolas" w:cs="Consolas"/>
              <w:color w:val="000000"/>
              <w:sz w:val="19"/>
              <w:szCs w:val="19"/>
            </w:rPr>
          </w:rPrChange>
        </w:rPr>
        <w:t xml:space="preserve"> </w:t>
      </w:r>
      <w:r w:rsidR="0072321D" w:rsidRPr="00347472">
        <w:rPr>
          <w:rStyle w:val="CodeText"/>
          <w:rPrChange w:id="8047" w:author="Sam Tertzakian" w:date="2018-09-12T13:42:00Z">
            <w:rPr>
              <w:rFonts w:ascii="Consolas" w:hAnsi="Consolas" w:cs="Consolas"/>
              <w:color w:val="2B91AF"/>
              <w:sz w:val="19"/>
              <w:szCs w:val="19"/>
            </w:rPr>
          </w:rPrChange>
        </w:rPr>
        <w:t>DMF_CONFIG_[ModuleName]* ModuleConfig,</w:t>
      </w:r>
    </w:p>
    <w:p w14:paraId="533798C6" w14:textId="46E6CF25" w:rsidR="0072321D" w:rsidRPr="00347472" w:rsidRDefault="0072321D" w:rsidP="0072321D">
      <w:pPr>
        <w:autoSpaceDE w:val="0"/>
        <w:autoSpaceDN w:val="0"/>
        <w:adjustRightInd w:val="0"/>
        <w:spacing w:after="0" w:line="240" w:lineRule="auto"/>
        <w:rPr>
          <w:rStyle w:val="CodeText"/>
          <w:rPrChange w:id="8048" w:author="Sam Tertzakian" w:date="2018-09-12T13:42:00Z">
            <w:rPr>
              <w:rFonts w:ascii="Consolas" w:hAnsi="Consolas" w:cs="Consolas"/>
              <w:color w:val="000000"/>
              <w:sz w:val="19"/>
              <w:szCs w:val="19"/>
            </w:rPr>
          </w:rPrChange>
        </w:rPr>
      </w:pPr>
      <w:r w:rsidRPr="00347472">
        <w:rPr>
          <w:rStyle w:val="CodeText"/>
          <w:rPrChange w:id="8049" w:author="Sam Tertzakian" w:date="2018-09-12T13:42:00Z">
            <w:rPr>
              <w:rFonts w:ascii="Consolas" w:hAnsi="Consolas" w:cs="Consolas"/>
              <w:color w:val="000000"/>
              <w:sz w:val="19"/>
              <w:szCs w:val="19"/>
            </w:rPr>
          </w:rPrChange>
        </w:rPr>
        <w:t xml:space="preserve">    </w:t>
      </w:r>
      <w:r w:rsidRPr="00347472">
        <w:rPr>
          <w:rStyle w:val="CodeText"/>
          <w:rPrChange w:id="8050" w:author="Sam Tertzakian" w:date="2018-09-12T13:42:00Z">
            <w:rPr>
              <w:rFonts w:ascii="Consolas" w:hAnsi="Consolas" w:cs="Consolas"/>
              <w:color w:val="6F008A"/>
              <w:sz w:val="19"/>
              <w:szCs w:val="19"/>
            </w:rPr>
          </w:rPrChange>
        </w:rPr>
        <w:t>_Out_</w:t>
      </w:r>
      <w:r w:rsidRPr="00347472">
        <w:rPr>
          <w:rStyle w:val="CodeText"/>
          <w:rPrChange w:id="8051" w:author="Sam Tertzakian" w:date="2018-09-12T13:42:00Z">
            <w:rPr>
              <w:rFonts w:ascii="Consolas" w:hAnsi="Consolas" w:cs="Consolas"/>
              <w:color w:val="000000"/>
              <w:sz w:val="19"/>
              <w:szCs w:val="19"/>
            </w:rPr>
          </w:rPrChange>
        </w:rPr>
        <w:t xml:space="preserve"> </w:t>
      </w:r>
      <w:r w:rsidRPr="00347472">
        <w:rPr>
          <w:rStyle w:val="CodeText"/>
          <w:rPrChange w:id="8052" w:author="Sam Tertzakian" w:date="2018-09-12T13:42:00Z">
            <w:rPr>
              <w:rFonts w:ascii="Consolas" w:hAnsi="Consolas" w:cs="Consolas"/>
              <w:color w:val="2B91AF"/>
              <w:sz w:val="19"/>
              <w:szCs w:val="19"/>
            </w:rPr>
          </w:rPrChange>
        </w:rPr>
        <w:t>DMF_MODULE_ATTRIBUTES* ModuleAttributes</w:t>
      </w:r>
    </w:p>
    <w:p w14:paraId="77F84F1A" w14:textId="77777777" w:rsidR="00483C92" w:rsidRPr="00347472" w:rsidRDefault="00483C92" w:rsidP="00483C92">
      <w:pPr>
        <w:autoSpaceDE w:val="0"/>
        <w:autoSpaceDN w:val="0"/>
        <w:adjustRightInd w:val="0"/>
        <w:spacing w:after="0" w:line="240" w:lineRule="auto"/>
        <w:rPr>
          <w:rStyle w:val="CodeText"/>
          <w:rPrChange w:id="8053" w:author="Sam Tertzakian" w:date="2018-09-12T13:42:00Z">
            <w:rPr>
              <w:rFonts w:ascii="Consolas" w:hAnsi="Consolas" w:cs="Consolas"/>
              <w:color w:val="000000"/>
              <w:sz w:val="19"/>
              <w:szCs w:val="19"/>
            </w:rPr>
          </w:rPrChange>
        </w:rPr>
      </w:pPr>
      <w:r w:rsidRPr="00347472">
        <w:rPr>
          <w:rStyle w:val="CodeText"/>
          <w:rPrChange w:id="8054" w:author="Sam Tertzakian" w:date="2018-09-12T13:42:00Z">
            <w:rPr>
              <w:rFonts w:ascii="Consolas" w:hAnsi="Consolas" w:cs="Consolas"/>
              <w:color w:val="000000"/>
              <w:sz w:val="19"/>
              <w:szCs w:val="19"/>
            </w:rPr>
          </w:rPrChange>
        </w:rPr>
        <w:t xml:space="preserve">    );</w:t>
      </w:r>
    </w:p>
    <w:p w14:paraId="0BFFA29E" w14:textId="77777777" w:rsidR="00483C92" w:rsidRDefault="00483C92" w:rsidP="00483C92">
      <w:pPr>
        <w:autoSpaceDE w:val="0"/>
        <w:autoSpaceDN w:val="0"/>
        <w:adjustRightInd w:val="0"/>
        <w:spacing w:after="0" w:line="240" w:lineRule="auto"/>
        <w:rPr>
          <w:rFonts w:ascii="Consolas" w:hAnsi="Consolas" w:cs="Consolas"/>
          <w:color w:val="000000"/>
          <w:sz w:val="19"/>
          <w:szCs w:val="19"/>
        </w:rPr>
      </w:pPr>
    </w:p>
    <w:p w14:paraId="23961472" w14:textId="12E7E2A1" w:rsidR="00483C92" w:rsidRDefault="00483C92" w:rsidP="00483C92">
      <w:r>
        <w:t xml:space="preserve">This Client uses this function to initialize a </w:t>
      </w:r>
      <w:r w:rsidR="00733D0E">
        <w:t xml:space="preserve">Module’s </w:t>
      </w:r>
      <w:r w:rsidR="00E901BB">
        <w:t>Config</w:t>
      </w:r>
      <w:r>
        <w:t xml:space="preserve"> and </w:t>
      </w:r>
      <w:r w:rsidRPr="00E901BB">
        <w:rPr>
          <w:rStyle w:val="CodeText"/>
        </w:rPr>
        <w:t>DMF_MODULE_ATTRIBUTES</w:t>
      </w:r>
      <w:r>
        <w:t xml:space="preserve"> of a Module that is to be instantiated.</w:t>
      </w:r>
    </w:p>
    <w:p w14:paraId="61A4F8AB" w14:textId="77777777" w:rsidR="00483C92" w:rsidRDefault="00483C92" w:rsidP="00483C92">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83C92" w14:paraId="310AF13E" w14:textId="77777777" w:rsidTr="00483C92">
        <w:tc>
          <w:tcPr>
            <w:tcW w:w="5665" w:type="dxa"/>
          </w:tcPr>
          <w:p w14:paraId="10E491D0" w14:textId="75D7ACB9" w:rsidR="00483C92" w:rsidRPr="00980A81" w:rsidRDefault="00483C92" w:rsidP="00483C92">
            <w:pPr>
              <w:rPr>
                <w:rStyle w:val="CodeText"/>
              </w:rPr>
            </w:pPr>
            <w:r>
              <w:rPr>
                <w:rStyle w:val="CodeText"/>
              </w:rPr>
              <w:t>DMF_CONFIG_[ModuleName]</w:t>
            </w:r>
            <w:r w:rsidR="0072321D">
              <w:rPr>
                <w:rStyle w:val="CodeText"/>
              </w:rPr>
              <w:t>*</w:t>
            </w:r>
          </w:p>
        </w:tc>
        <w:tc>
          <w:tcPr>
            <w:tcW w:w="3685" w:type="dxa"/>
          </w:tcPr>
          <w:p w14:paraId="2BBA9C4D" w14:textId="5B96638C" w:rsidR="00483C92" w:rsidRDefault="00483C92" w:rsidP="00483C92">
            <w:r>
              <w:t>The</w:t>
            </w:r>
            <w:r w:rsidR="0072321D">
              <w:t xml:space="preserve"> address of a locally allocated</w:t>
            </w:r>
            <w:r>
              <w:t xml:space="preserve"> C</w:t>
            </w:r>
            <w:r w:rsidR="0072321D">
              <w:t>onfig</w:t>
            </w:r>
            <w:r>
              <w:t xml:space="preserve"> structure of a Module that is to be instantiated. T</w:t>
            </w:r>
            <w:r w:rsidR="0072321D">
              <w:t>his function will initialize the structure. Afterward, the Client may initialize members of this structure as needed. Note: These members are Module specific.</w:t>
            </w:r>
          </w:p>
        </w:tc>
      </w:tr>
      <w:tr w:rsidR="0072321D" w14:paraId="639686AE" w14:textId="77777777" w:rsidTr="00483C92">
        <w:tc>
          <w:tcPr>
            <w:tcW w:w="5665" w:type="dxa"/>
          </w:tcPr>
          <w:p w14:paraId="316433EA" w14:textId="238AA4F8" w:rsidR="0072321D" w:rsidRDefault="0072321D" w:rsidP="00483C92">
            <w:pPr>
              <w:rPr>
                <w:rStyle w:val="CodeText"/>
              </w:rPr>
            </w:pPr>
            <w:r>
              <w:rPr>
                <w:rStyle w:val="CodeText"/>
              </w:rPr>
              <w:t>DMF_MODULE_ATTRIBUTES*</w:t>
            </w:r>
          </w:p>
        </w:tc>
        <w:tc>
          <w:tcPr>
            <w:tcW w:w="3685" w:type="dxa"/>
          </w:tcPr>
          <w:p w14:paraId="6C285D77" w14:textId="77361856" w:rsidR="0072321D" w:rsidRDefault="0072321D" w:rsidP="00483C92">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0BD5A501" w14:textId="77777777" w:rsidR="00483C92" w:rsidRDefault="00483C92" w:rsidP="00483C92">
      <w:pPr>
        <w:pStyle w:val="Heading4"/>
      </w:pPr>
      <w:r>
        <w:t>Returns</w:t>
      </w:r>
    </w:p>
    <w:p w14:paraId="1E27C3CC" w14:textId="7C044A0D" w:rsidR="00483C92" w:rsidRDefault="0072321D" w:rsidP="00483C92">
      <w:r>
        <w:t>None.</w:t>
      </w:r>
      <w:r w:rsidR="00483C92">
        <w:t xml:space="preserve"> </w:t>
      </w:r>
    </w:p>
    <w:p w14:paraId="768F37EE" w14:textId="77777777" w:rsidR="00483C92" w:rsidRDefault="00483C92" w:rsidP="00483C92">
      <w:r>
        <w:t>Remarks</w:t>
      </w:r>
    </w:p>
    <w:p w14:paraId="6F61A8F5" w14:textId="64EDFF45" w:rsidR="00483C92" w:rsidRDefault="0072321D" w:rsidP="00483C92">
      <w:pPr>
        <w:pStyle w:val="ListParagraph"/>
        <w:numPr>
          <w:ilvl w:val="0"/>
          <w:numId w:val="36"/>
        </w:numPr>
      </w:pPr>
      <w:r>
        <w:t>The prototype for this function is defined in every Module’s .h file using a DMF Macro.</w:t>
      </w:r>
    </w:p>
    <w:p w14:paraId="40C1347C" w14:textId="087AC463" w:rsidR="00483C92" w:rsidRDefault="00733D0E" w:rsidP="00972838">
      <w:pPr>
        <w:pStyle w:val="ListParagraph"/>
        <w:numPr>
          <w:ilvl w:val="0"/>
          <w:numId w:val="36"/>
        </w:numPr>
      </w:pPr>
      <w:r>
        <w:t>After calling this function, the Client may (and usually does) override elements of the Module’s Config to suit the purposes of the Client.</w:t>
      </w:r>
    </w:p>
    <w:p w14:paraId="4DA7728F" w14:textId="77777777" w:rsidR="00483C92" w:rsidRPr="00483C92" w:rsidRDefault="00483C92" w:rsidP="00483C92"/>
    <w:p w14:paraId="75F8C0FC" w14:textId="77777777" w:rsidR="00E901BB" w:rsidRDefault="00E901BB">
      <w:pPr>
        <w:rPr>
          <w:rFonts w:asciiTheme="majorHAnsi" w:eastAsiaTheme="majorEastAsia" w:hAnsiTheme="majorHAnsi" w:cstheme="majorBidi"/>
          <w:b/>
          <w:bCs/>
          <w:i/>
          <w:iCs/>
          <w:color w:val="000000" w:themeColor="text1"/>
        </w:rPr>
      </w:pPr>
      <w:r>
        <w:br w:type="page"/>
      </w:r>
    </w:p>
    <w:p w14:paraId="5A575DE8" w14:textId="4DA960F0" w:rsidR="00483C92" w:rsidRDefault="00483C92" w:rsidP="00CC6BDC">
      <w:pPr>
        <w:pStyle w:val="Heading3"/>
      </w:pPr>
      <w:bookmarkStart w:id="8055" w:name="_Toc524527904"/>
      <w:r>
        <w:lastRenderedPageBreak/>
        <w:t>DMF_[ModuleName]_AND_ATTRIBUTES_INIT</w:t>
      </w:r>
      <w:bookmarkEnd w:id="8055"/>
    </w:p>
    <w:p w14:paraId="5D9BBD47"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078016B" w14:textId="07803C73" w:rsidR="00E901BB" w:rsidRPr="00347472" w:rsidRDefault="00E901BB" w:rsidP="00E901BB">
      <w:pPr>
        <w:autoSpaceDE w:val="0"/>
        <w:autoSpaceDN w:val="0"/>
        <w:adjustRightInd w:val="0"/>
        <w:spacing w:after="0" w:line="240" w:lineRule="auto"/>
        <w:rPr>
          <w:rStyle w:val="CodeText"/>
          <w:rPrChange w:id="8056" w:author="Sam Tertzakian" w:date="2018-09-12T13:42:00Z">
            <w:rPr>
              <w:rFonts w:ascii="Consolas" w:hAnsi="Consolas" w:cs="Consolas"/>
              <w:color w:val="000000"/>
              <w:sz w:val="19"/>
              <w:szCs w:val="19"/>
            </w:rPr>
          </w:rPrChange>
        </w:rPr>
      </w:pPr>
      <w:r w:rsidRPr="00347472">
        <w:rPr>
          <w:rStyle w:val="CodeText"/>
          <w:rPrChange w:id="8057" w:author="Sam Tertzakian" w:date="2018-09-12T13:42:00Z">
            <w:rPr>
              <w:rFonts w:ascii="Consolas" w:hAnsi="Consolas" w:cs="Consolas"/>
              <w:color w:val="000000"/>
              <w:sz w:val="19"/>
              <w:szCs w:val="19"/>
            </w:rPr>
          </w:rPrChange>
        </w:rPr>
        <w:t>VOID</w:t>
      </w:r>
    </w:p>
    <w:p w14:paraId="76DB5CB4" w14:textId="442BB927" w:rsidR="00E901BB" w:rsidRPr="00347472" w:rsidRDefault="00E901BB" w:rsidP="00E901BB">
      <w:pPr>
        <w:autoSpaceDE w:val="0"/>
        <w:autoSpaceDN w:val="0"/>
        <w:adjustRightInd w:val="0"/>
        <w:spacing w:after="0" w:line="240" w:lineRule="auto"/>
        <w:rPr>
          <w:rStyle w:val="CodeText"/>
          <w:rPrChange w:id="8058" w:author="Sam Tertzakian" w:date="2018-09-12T13:42:00Z">
            <w:rPr>
              <w:rFonts w:ascii="Consolas" w:hAnsi="Consolas" w:cs="Consolas"/>
              <w:color w:val="000000"/>
              <w:sz w:val="19"/>
              <w:szCs w:val="19"/>
            </w:rPr>
          </w:rPrChange>
        </w:rPr>
      </w:pPr>
      <w:r w:rsidRPr="00347472">
        <w:rPr>
          <w:rStyle w:val="CodeText"/>
          <w:rPrChange w:id="8059" w:author="Sam Tertzakian" w:date="2018-09-12T13:42:00Z">
            <w:rPr>
              <w:rFonts w:ascii="Consolas" w:hAnsi="Consolas" w:cs="Consolas"/>
              <w:color w:val="000000"/>
              <w:sz w:val="19"/>
              <w:szCs w:val="19"/>
            </w:rPr>
          </w:rPrChange>
        </w:rPr>
        <w:t>DMF_[ModuleName]_ATTRIBUTES_INIT(</w:t>
      </w:r>
    </w:p>
    <w:p w14:paraId="513F0488" w14:textId="77777777" w:rsidR="00E901BB" w:rsidRPr="00347472" w:rsidRDefault="00E901BB" w:rsidP="00E901BB">
      <w:pPr>
        <w:autoSpaceDE w:val="0"/>
        <w:autoSpaceDN w:val="0"/>
        <w:adjustRightInd w:val="0"/>
        <w:spacing w:after="0" w:line="240" w:lineRule="auto"/>
        <w:rPr>
          <w:rStyle w:val="CodeText"/>
          <w:rPrChange w:id="8060" w:author="Sam Tertzakian" w:date="2018-09-12T13:42:00Z">
            <w:rPr>
              <w:rFonts w:ascii="Consolas" w:hAnsi="Consolas" w:cs="Consolas"/>
              <w:color w:val="000000"/>
              <w:sz w:val="19"/>
              <w:szCs w:val="19"/>
            </w:rPr>
          </w:rPrChange>
        </w:rPr>
      </w:pPr>
      <w:r w:rsidRPr="00347472">
        <w:rPr>
          <w:rStyle w:val="CodeText"/>
          <w:rPrChange w:id="8061" w:author="Sam Tertzakian" w:date="2018-09-12T13:42:00Z">
            <w:rPr>
              <w:rFonts w:ascii="Consolas" w:hAnsi="Consolas" w:cs="Consolas"/>
              <w:color w:val="000000"/>
              <w:sz w:val="19"/>
              <w:szCs w:val="19"/>
            </w:rPr>
          </w:rPrChange>
        </w:rPr>
        <w:t xml:space="preserve">    </w:t>
      </w:r>
      <w:r w:rsidRPr="00347472">
        <w:rPr>
          <w:rStyle w:val="CodeText"/>
          <w:rPrChange w:id="8062" w:author="Sam Tertzakian" w:date="2018-09-12T13:42:00Z">
            <w:rPr>
              <w:rFonts w:ascii="Consolas" w:hAnsi="Consolas" w:cs="Consolas"/>
              <w:color w:val="6F008A"/>
              <w:sz w:val="19"/>
              <w:szCs w:val="19"/>
            </w:rPr>
          </w:rPrChange>
        </w:rPr>
        <w:t>_Out_</w:t>
      </w:r>
      <w:r w:rsidRPr="00347472">
        <w:rPr>
          <w:rStyle w:val="CodeText"/>
          <w:rPrChange w:id="8063" w:author="Sam Tertzakian" w:date="2018-09-12T13:42:00Z">
            <w:rPr>
              <w:rFonts w:ascii="Consolas" w:hAnsi="Consolas" w:cs="Consolas"/>
              <w:color w:val="000000"/>
              <w:sz w:val="19"/>
              <w:szCs w:val="19"/>
            </w:rPr>
          </w:rPrChange>
        </w:rPr>
        <w:t xml:space="preserve"> </w:t>
      </w:r>
      <w:r w:rsidRPr="00347472">
        <w:rPr>
          <w:rStyle w:val="CodeText"/>
          <w:rPrChange w:id="8064" w:author="Sam Tertzakian" w:date="2018-09-12T13:42:00Z">
            <w:rPr>
              <w:rFonts w:ascii="Consolas" w:hAnsi="Consolas" w:cs="Consolas"/>
              <w:color w:val="2B91AF"/>
              <w:sz w:val="19"/>
              <w:szCs w:val="19"/>
            </w:rPr>
          </w:rPrChange>
        </w:rPr>
        <w:t>DMF_MODULE_ATTRIBUTES* ModuleAttributes</w:t>
      </w:r>
    </w:p>
    <w:p w14:paraId="799DC87E" w14:textId="77777777" w:rsidR="00E901BB" w:rsidRPr="00347472" w:rsidRDefault="00E901BB" w:rsidP="00E901BB">
      <w:pPr>
        <w:autoSpaceDE w:val="0"/>
        <w:autoSpaceDN w:val="0"/>
        <w:adjustRightInd w:val="0"/>
        <w:spacing w:after="0" w:line="240" w:lineRule="auto"/>
        <w:rPr>
          <w:rStyle w:val="CodeText"/>
          <w:rPrChange w:id="8065" w:author="Sam Tertzakian" w:date="2018-09-12T13:42:00Z">
            <w:rPr>
              <w:rFonts w:ascii="Consolas" w:hAnsi="Consolas" w:cs="Consolas"/>
              <w:color w:val="000000"/>
              <w:sz w:val="19"/>
              <w:szCs w:val="19"/>
            </w:rPr>
          </w:rPrChange>
        </w:rPr>
      </w:pPr>
      <w:r w:rsidRPr="00347472">
        <w:rPr>
          <w:rStyle w:val="CodeText"/>
          <w:rPrChange w:id="8066" w:author="Sam Tertzakian" w:date="2018-09-12T13:42:00Z">
            <w:rPr>
              <w:rFonts w:ascii="Consolas" w:hAnsi="Consolas" w:cs="Consolas"/>
              <w:color w:val="000000"/>
              <w:sz w:val="19"/>
              <w:szCs w:val="19"/>
            </w:rPr>
          </w:rPrChange>
        </w:rPr>
        <w:t xml:space="preserve">    );</w:t>
      </w:r>
    </w:p>
    <w:p w14:paraId="352189FA" w14:textId="77777777" w:rsidR="00E901BB" w:rsidRDefault="00E901BB" w:rsidP="00E901BB">
      <w:pPr>
        <w:autoSpaceDE w:val="0"/>
        <w:autoSpaceDN w:val="0"/>
        <w:adjustRightInd w:val="0"/>
        <w:spacing w:after="0" w:line="240" w:lineRule="auto"/>
        <w:rPr>
          <w:rFonts w:ascii="Consolas" w:hAnsi="Consolas" w:cs="Consolas"/>
          <w:color w:val="000000"/>
          <w:sz w:val="19"/>
          <w:szCs w:val="19"/>
        </w:rPr>
      </w:pPr>
    </w:p>
    <w:p w14:paraId="62B70D91" w14:textId="389E8C61" w:rsidR="00E901BB" w:rsidRDefault="00E901BB" w:rsidP="00E901BB">
      <w:r>
        <w:t xml:space="preserve">This Client uses this function to initialize the </w:t>
      </w:r>
      <w:r w:rsidRPr="00E901BB">
        <w:rPr>
          <w:rStyle w:val="CodeText"/>
        </w:rPr>
        <w:t>DMF_MODULE_ATTRIBUTES</w:t>
      </w:r>
      <w:r>
        <w:t xml:space="preserve"> of a Module that is to be instantiated.</w:t>
      </w:r>
    </w:p>
    <w:p w14:paraId="72F4A75F" w14:textId="77777777" w:rsidR="00E901BB" w:rsidRDefault="00E901BB" w:rsidP="00E901B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01BB" w14:paraId="1192DD54" w14:textId="77777777" w:rsidTr="00EA3969">
        <w:tc>
          <w:tcPr>
            <w:tcW w:w="5665" w:type="dxa"/>
          </w:tcPr>
          <w:p w14:paraId="11596539" w14:textId="77777777" w:rsidR="00E901BB" w:rsidRDefault="00E901BB" w:rsidP="00EA3969">
            <w:pPr>
              <w:rPr>
                <w:rStyle w:val="CodeText"/>
              </w:rPr>
            </w:pPr>
            <w:r>
              <w:rPr>
                <w:rStyle w:val="CodeText"/>
              </w:rPr>
              <w:t>DMF_MODULE_ATTRIBUTES*</w:t>
            </w:r>
          </w:p>
        </w:tc>
        <w:tc>
          <w:tcPr>
            <w:tcW w:w="3685" w:type="dxa"/>
          </w:tcPr>
          <w:p w14:paraId="2D8CE751" w14:textId="77777777" w:rsidR="00E901BB" w:rsidRDefault="00E901BB" w:rsidP="00EA3969">
            <w:r>
              <w:t xml:space="preserve">The address of a locally allocated DMF_MODULE_ATTRIBUTES structure that is to be initialized by this function. NOTE: Use the same structure for all Modules that are allocated. The Client must </w:t>
            </w:r>
            <w:r w:rsidRPr="0072321D">
              <w:rPr>
                <w:b/>
              </w:rPr>
              <w:t>not</w:t>
            </w:r>
            <w:r>
              <w:t xml:space="preserve"> modify the contents of the structure after this function is called except for the case where the Module that is instantiated is requires a Transport Module. In that case the </w:t>
            </w:r>
            <w:r w:rsidRPr="0072321D">
              <w:rPr>
                <w:rStyle w:val="CodeText"/>
              </w:rPr>
              <w:t>TransportCreator</w:t>
            </w:r>
            <w:r>
              <w:t xml:space="preserve"> member must be set.</w:t>
            </w:r>
          </w:p>
        </w:tc>
      </w:tr>
    </w:tbl>
    <w:p w14:paraId="4A419D42" w14:textId="77777777" w:rsidR="00E901BB" w:rsidRDefault="00E901BB" w:rsidP="00E901BB">
      <w:pPr>
        <w:pStyle w:val="Heading4"/>
      </w:pPr>
      <w:r>
        <w:t>Returns</w:t>
      </w:r>
    </w:p>
    <w:p w14:paraId="523ABA3A" w14:textId="77777777" w:rsidR="00E901BB" w:rsidRDefault="00E901BB" w:rsidP="00E901BB">
      <w:r>
        <w:t xml:space="preserve">None. </w:t>
      </w:r>
    </w:p>
    <w:p w14:paraId="32072753" w14:textId="77777777" w:rsidR="00E901BB" w:rsidRDefault="00E901BB" w:rsidP="00E901BB">
      <w:r>
        <w:t>Remarks</w:t>
      </w:r>
    </w:p>
    <w:p w14:paraId="577C7657" w14:textId="05AFDD9E" w:rsidR="00E901BB" w:rsidRDefault="00E901BB" w:rsidP="00E901BB">
      <w:pPr>
        <w:pStyle w:val="ListParagraph"/>
        <w:numPr>
          <w:ilvl w:val="0"/>
          <w:numId w:val="36"/>
        </w:numPr>
      </w:pPr>
      <w:r>
        <w:t>The prototype for this function is defined in every Module’s .h file using a DMF Macro.</w:t>
      </w:r>
    </w:p>
    <w:p w14:paraId="46D59EA3" w14:textId="53EE07F3" w:rsidR="004459CA" w:rsidRDefault="004459CA">
      <w:r>
        <w:br w:type="page"/>
      </w:r>
    </w:p>
    <w:p w14:paraId="2A30F4A0" w14:textId="2F99FB93" w:rsidR="004459CA" w:rsidRDefault="004459CA" w:rsidP="004459CA">
      <w:pPr>
        <w:pStyle w:val="Heading3"/>
      </w:pPr>
      <w:bookmarkStart w:id="8067" w:name="_Toc524527905"/>
      <w:r>
        <w:lastRenderedPageBreak/>
        <w:t>DMF_MODULE_EVENT_CALLBACKS_INIT</w:t>
      </w:r>
      <w:bookmarkEnd w:id="8067"/>
    </w:p>
    <w:p w14:paraId="332577D1"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3F7250A9" w14:textId="77777777" w:rsidR="004459CA" w:rsidRPr="00347472" w:rsidRDefault="004459CA" w:rsidP="004459CA">
      <w:pPr>
        <w:autoSpaceDE w:val="0"/>
        <w:autoSpaceDN w:val="0"/>
        <w:adjustRightInd w:val="0"/>
        <w:spacing w:after="0" w:line="240" w:lineRule="auto"/>
        <w:rPr>
          <w:rStyle w:val="CodeText"/>
          <w:rPrChange w:id="8068" w:author="Sam Tertzakian" w:date="2018-09-12T13:42:00Z">
            <w:rPr>
              <w:rFonts w:ascii="Consolas" w:hAnsi="Consolas" w:cs="Consolas"/>
              <w:color w:val="000000"/>
              <w:sz w:val="19"/>
              <w:szCs w:val="19"/>
            </w:rPr>
          </w:rPrChange>
        </w:rPr>
      </w:pPr>
      <w:r w:rsidRPr="00347472">
        <w:rPr>
          <w:rStyle w:val="CodeText"/>
          <w:rPrChange w:id="8069" w:author="Sam Tertzakian" w:date="2018-09-12T13:42:00Z">
            <w:rPr>
              <w:rFonts w:ascii="Consolas" w:hAnsi="Consolas" w:cs="Consolas"/>
              <w:color w:val="000000"/>
              <w:sz w:val="19"/>
              <w:szCs w:val="19"/>
            </w:rPr>
          </w:rPrChange>
        </w:rPr>
        <w:t>VOID</w:t>
      </w:r>
    </w:p>
    <w:p w14:paraId="1F8D4507" w14:textId="218861D5" w:rsidR="004459CA" w:rsidRPr="00347472" w:rsidRDefault="004459CA" w:rsidP="004459CA">
      <w:pPr>
        <w:autoSpaceDE w:val="0"/>
        <w:autoSpaceDN w:val="0"/>
        <w:adjustRightInd w:val="0"/>
        <w:spacing w:after="0" w:line="240" w:lineRule="auto"/>
        <w:rPr>
          <w:rStyle w:val="CodeText"/>
          <w:rPrChange w:id="8070" w:author="Sam Tertzakian" w:date="2018-09-12T13:42:00Z">
            <w:rPr>
              <w:rFonts w:ascii="Consolas" w:hAnsi="Consolas" w:cs="Consolas"/>
              <w:color w:val="000000"/>
              <w:sz w:val="19"/>
              <w:szCs w:val="19"/>
            </w:rPr>
          </w:rPrChange>
        </w:rPr>
      </w:pPr>
      <w:r w:rsidRPr="00347472">
        <w:rPr>
          <w:rStyle w:val="CodeText"/>
          <w:rPrChange w:id="8071" w:author="Sam Tertzakian" w:date="2018-09-12T13:42:00Z">
            <w:rPr>
              <w:rFonts w:ascii="Consolas" w:hAnsi="Consolas" w:cs="Consolas"/>
              <w:color w:val="000000"/>
              <w:sz w:val="19"/>
              <w:szCs w:val="19"/>
            </w:rPr>
          </w:rPrChange>
        </w:rPr>
        <w:t>DMF_MODULE_EVENT_CALLBACKS_INIT(</w:t>
      </w:r>
    </w:p>
    <w:p w14:paraId="099DEB06" w14:textId="1BBB0FA3" w:rsidR="004459CA" w:rsidRPr="00347472" w:rsidRDefault="004459CA" w:rsidP="004459CA">
      <w:pPr>
        <w:autoSpaceDE w:val="0"/>
        <w:autoSpaceDN w:val="0"/>
        <w:adjustRightInd w:val="0"/>
        <w:spacing w:after="0" w:line="240" w:lineRule="auto"/>
        <w:rPr>
          <w:rStyle w:val="CodeText"/>
          <w:rPrChange w:id="8072" w:author="Sam Tertzakian" w:date="2018-09-12T13:42:00Z">
            <w:rPr>
              <w:rFonts w:ascii="Consolas" w:hAnsi="Consolas" w:cs="Consolas"/>
              <w:color w:val="000000"/>
              <w:sz w:val="19"/>
              <w:szCs w:val="19"/>
            </w:rPr>
          </w:rPrChange>
        </w:rPr>
      </w:pPr>
      <w:r w:rsidRPr="00347472">
        <w:rPr>
          <w:rStyle w:val="CodeText"/>
          <w:rPrChange w:id="8073" w:author="Sam Tertzakian" w:date="2018-09-12T13:42:00Z">
            <w:rPr>
              <w:rFonts w:ascii="Consolas" w:hAnsi="Consolas" w:cs="Consolas"/>
              <w:color w:val="000000"/>
              <w:sz w:val="19"/>
              <w:szCs w:val="19"/>
            </w:rPr>
          </w:rPrChange>
        </w:rPr>
        <w:t xml:space="preserve">    </w:t>
      </w:r>
      <w:r w:rsidRPr="00347472">
        <w:rPr>
          <w:rStyle w:val="CodeText"/>
          <w:rPrChange w:id="8074" w:author="Sam Tertzakian" w:date="2018-09-12T13:42:00Z">
            <w:rPr>
              <w:rFonts w:ascii="Consolas" w:hAnsi="Consolas" w:cs="Consolas"/>
              <w:color w:val="6F008A"/>
              <w:sz w:val="19"/>
              <w:szCs w:val="19"/>
            </w:rPr>
          </w:rPrChange>
        </w:rPr>
        <w:t>_Out_</w:t>
      </w:r>
      <w:r w:rsidRPr="00347472">
        <w:rPr>
          <w:rStyle w:val="CodeText"/>
          <w:rPrChange w:id="8075" w:author="Sam Tertzakian" w:date="2018-09-12T13:42:00Z">
            <w:rPr>
              <w:rFonts w:ascii="Consolas" w:hAnsi="Consolas" w:cs="Consolas"/>
              <w:color w:val="000000"/>
              <w:sz w:val="19"/>
              <w:szCs w:val="19"/>
            </w:rPr>
          </w:rPrChange>
        </w:rPr>
        <w:t xml:space="preserve"> </w:t>
      </w:r>
      <w:r w:rsidRPr="00347472">
        <w:rPr>
          <w:rStyle w:val="CodeText"/>
          <w:rPrChange w:id="8076" w:author="Sam Tertzakian" w:date="2018-09-12T13:42:00Z">
            <w:rPr>
              <w:rFonts w:ascii="Consolas" w:hAnsi="Consolas" w:cs="Consolas"/>
              <w:color w:val="2B91AF"/>
              <w:sz w:val="19"/>
              <w:szCs w:val="19"/>
            </w:rPr>
          </w:rPrChange>
        </w:rPr>
        <w:t>DMF_MODULE_EVENT_CALLBACKS* ModuleEventCallbacks</w:t>
      </w:r>
    </w:p>
    <w:p w14:paraId="0A4DF19E" w14:textId="77777777" w:rsidR="004459CA" w:rsidRPr="00347472" w:rsidRDefault="004459CA" w:rsidP="004459CA">
      <w:pPr>
        <w:autoSpaceDE w:val="0"/>
        <w:autoSpaceDN w:val="0"/>
        <w:adjustRightInd w:val="0"/>
        <w:spacing w:after="0" w:line="240" w:lineRule="auto"/>
        <w:rPr>
          <w:rStyle w:val="CodeText"/>
          <w:rPrChange w:id="8077" w:author="Sam Tertzakian" w:date="2018-09-12T13:42:00Z">
            <w:rPr>
              <w:rFonts w:ascii="Consolas" w:hAnsi="Consolas" w:cs="Consolas"/>
              <w:color w:val="000000"/>
              <w:sz w:val="19"/>
              <w:szCs w:val="19"/>
            </w:rPr>
          </w:rPrChange>
        </w:rPr>
      </w:pPr>
      <w:r w:rsidRPr="00347472">
        <w:rPr>
          <w:rStyle w:val="CodeText"/>
          <w:rPrChange w:id="8078" w:author="Sam Tertzakian" w:date="2018-09-12T13:42:00Z">
            <w:rPr>
              <w:rFonts w:ascii="Consolas" w:hAnsi="Consolas" w:cs="Consolas"/>
              <w:color w:val="000000"/>
              <w:sz w:val="19"/>
              <w:szCs w:val="19"/>
            </w:rPr>
          </w:rPrChange>
        </w:rPr>
        <w:t xml:space="preserve">    );</w:t>
      </w:r>
    </w:p>
    <w:p w14:paraId="6B3AE2DB" w14:textId="77777777" w:rsidR="004459CA" w:rsidRDefault="004459CA" w:rsidP="004459CA">
      <w:pPr>
        <w:autoSpaceDE w:val="0"/>
        <w:autoSpaceDN w:val="0"/>
        <w:adjustRightInd w:val="0"/>
        <w:spacing w:after="0" w:line="240" w:lineRule="auto"/>
        <w:rPr>
          <w:rFonts w:ascii="Consolas" w:hAnsi="Consolas" w:cs="Consolas"/>
          <w:color w:val="000000"/>
          <w:sz w:val="19"/>
          <w:szCs w:val="19"/>
        </w:rPr>
      </w:pPr>
    </w:p>
    <w:p w14:paraId="4D1DEF0F" w14:textId="0317320C" w:rsidR="004459CA" w:rsidRDefault="004459CA" w:rsidP="004459CA">
      <w:r>
        <w:t xml:space="preserve">This Client uses this function to initialize the </w:t>
      </w:r>
      <w:r w:rsidRPr="00E901BB">
        <w:rPr>
          <w:rStyle w:val="CodeText"/>
        </w:rPr>
        <w:t>DMF_MODULE_</w:t>
      </w:r>
      <w:r>
        <w:rPr>
          <w:rStyle w:val="CodeText"/>
        </w:rPr>
        <w:t>EVENT_CALLBACKS</w:t>
      </w:r>
      <w:r>
        <w:t xml:space="preserve"> structure of a Module that is to be instantiated.</w:t>
      </w:r>
    </w:p>
    <w:p w14:paraId="1068E3E6" w14:textId="77777777" w:rsidR="004459CA" w:rsidRDefault="004459CA" w:rsidP="004459C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459CA" w14:paraId="686E9255" w14:textId="77777777" w:rsidTr="00972838">
        <w:tc>
          <w:tcPr>
            <w:tcW w:w="5665" w:type="dxa"/>
          </w:tcPr>
          <w:p w14:paraId="22FBB30B" w14:textId="67FC0F06" w:rsidR="004459CA" w:rsidRDefault="004459CA" w:rsidP="00972838">
            <w:pPr>
              <w:rPr>
                <w:rStyle w:val="CodeText"/>
              </w:rPr>
            </w:pPr>
            <w:r>
              <w:rPr>
                <w:rStyle w:val="CodeText"/>
              </w:rPr>
              <w:t>DMF_MODULE_EVENT_CALLBACKS*</w:t>
            </w:r>
          </w:p>
        </w:tc>
        <w:tc>
          <w:tcPr>
            <w:tcW w:w="3685" w:type="dxa"/>
          </w:tcPr>
          <w:p w14:paraId="2D106139" w14:textId="21B2D94F" w:rsidR="004459CA" w:rsidRDefault="004459CA" w:rsidP="00972838">
            <w:r>
              <w:t xml:space="preserve">The address of a locally allocated </w:t>
            </w:r>
            <w:r w:rsidRPr="004459CA">
              <w:rPr>
                <w:rStyle w:val="CodeText"/>
              </w:rPr>
              <w:t>DMF_MODULE_EVENT_CALLBACKS</w:t>
            </w:r>
            <w:r>
              <w:t xml:space="preserve"> structure that is to be initialized by this function. </w:t>
            </w:r>
          </w:p>
        </w:tc>
      </w:tr>
    </w:tbl>
    <w:p w14:paraId="74F0C3C8" w14:textId="77777777" w:rsidR="004459CA" w:rsidRDefault="004459CA" w:rsidP="004459CA">
      <w:pPr>
        <w:pStyle w:val="Heading4"/>
      </w:pPr>
      <w:r>
        <w:t>Returns</w:t>
      </w:r>
    </w:p>
    <w:p w14:paraId="5393C7FD" w14:textId="77777777" w:rsidR="004459CA" w:rsidRDefault="004459CA" w:rsidP="004459CA">
      <w:r>
        <w:t xml:space="preserve">None. </w:t>
      </w:r>
    </w:p>
    <w:p w14:paraId="676C2A52" w14:textId="77777777" w:rsidR="004459CA" w:rsidRDefault="004459CA" w:rsidP="004459CA">
      <w:r>
        <w:t>Remarks</w:t>
      </w:r>
    </w:p>
    <w:p w14:paraId="3BA07DD5" w14:textId="16AAE6A2" w:rsidR="004459CA" w:rsidRDefault="004459CA" w:rsidP="004459CA">
      <w:pPr>
        <w:pStyle w:val="ListParagraph"/>
        <w:numPr>
          <w:ilvl w:val="0"/>
          <w:numId w:val="36"/>
        </w:numPr>
      </w:pPr>
      <w:r>
        <w:t>After calling this function, the Client sets the callbacks as needed in the initialized structure.</w:t>
      </w:r>
    </w:p>
    <w:p w14:paraId="6DB3EA50" w14:textId="77777777" w:rsidR="004459CA" w:rsidRDefault="004459CA" w:rsidP="004459CA">
      <w:pPr>
        <w:ind w:left="360"/>
      </w:pPr>
    </w:p>
    <w:p w14:paraId="25D848A2" w14:textId="08B2FD8F" w:rsidR="00651CAC" w:rsidRDefault="00651CAC" w:rsidP="00651CAC">
      <w:pPr>
        <w:rPr>
          <w:rFonts w:ascii="Consolas" w:hAnsi="Consolas" w:cs="Consolas"/>
          <w:color w:val="000000"/>
          <w:sz w:val="19"/>
          <w:szCs w:val="19"/>
        </w:rPr>
      </w:pPr>
    </w:p>
    <w:p w14:paraId="1EBF02A8" w14:textId="77777777" w:rsidR="00651CAC" w:rsidRDefault="00651CAC" w:rsidP="00651CAC">
      <w:pPr>
        <w:rPr>
          <w:rFonts w:asciiTheme="majorHAnsi" w:eastAsiaTheme="majorEastAsia" w:hAnsiTheme="majorHAnsi" w:cstheme="majorBidi"/>
          <w:b/>
          <w:bCs/>
          <w:color w:val="000000" w:themeColor="text1"/>
        </w:rPr>
      </w:pPr>
      <w:r>
        <w:br w:type="page"/>
      </w:r>
    </w:p>
    <w:p w14:paraId="5E0E58EC" w14:textId="77777777" w:rsidR="00DC4893" w:rsidRDefault="00DC4893" w:rsidP="00DC4893">
      <w:pPr>
        <w:pStyle w:val="Heading3"/>
        <w:rPr>
          <w:ins w:id="8079" w:author="Sam Tertzakian" w:date="2018-09-12T15:25:00Z"/>
        </w:rPr>
      </w:pPr>
      <w:bookmarkStart w:id="8080" w:name="_Toc524527906"/>
      <w:ins w:id="8081" w:author="Sam Tertzakian" w:date="2018-09-12T15:25:00Z">
        <w:r>
          <w:lastRenderedPageBreak/>
          <w:t>DMF_DmfModuleAdd</w:t>
        </w:r>
      </w:ins>
    </w:p>
    <w:p w14:paraId="67764586" w14:textId="77777777" w:rsidR="00DC4893" w:rsidRDefault="00DC4893" w:rsidP="00DC4893">
      <w:pPr>
        <w:autoSpaceDE w:val="0"/>
        <w:autoSpaceDN w:val="0"/>
        <w:adjustRightInd w:val="0"/>
        <w:spacing w:after="0" w:line="240" w:lineRule="auto"/>
        <w:rPr>
          <w:ins w:id="8082" w:author="Sam Tertzakian" w:date="2018-09-12T15:25:00Z"/>
          <w:rFonts w:ascii="Consolas" w:hAnsi="Consolas" w:cs="Consolas"/>
          <w:color w:val="2B91AF"/>
          <w:sz w:val="19"/>
          <w:szCs w:val="19"/>
        </w:rPr>
      </w:pPr>
    </w:p>
    <w:p w14:paraId="3F56262F" w14:textId="77777777" w:rsidR="00DC4893" w:rsidRPr="00DC4893" w:rsidRDefault="00DC4893" w:rsidP="00DC4893">
      <w:pPr>
        <w:autoSpaceDE w:val="0"/>
        <w:autoSpaceDN w:val="0"/>
        <w:adjustRightInd w:val="0"/>
        <w:spacing w:after="0" w:line="240" w:lineRule="auto"/>
        <w:rPr>
          <w:ins w:id="8083" w:author="Sam Tertzakian" w:date="2018-09-12T15:25:00Z"/>
          <w:rStyle w:val="CodeText"/>
          <w:rPrChange w:id="8084" w:author="Sam Tertzakian" w:date="2018-09-12T15:29:00Z">
            <w:rPr>
              <w:ins w:id="8085" w:author="Sam Tertzakian" w:date="2018-09-12T15:25:00Z"/>
              <w:rFonts w:ascii="Consolas" w:hAnsi="Consolas" w:cs="Consolas"/>
              <w:color w:val="000000"/>
              <w:sz w:val="19"/>
              <w:szCs w:val="19"/>
            </w:rPr>
          </w:rPrChange>
        </w:rPr>
      </w:pPr>
      <w:ins w:id="8086" w:author="Sam Tertzakian" w:date="2018-09-12T15:25:00Z">
        <w:r w:rsidRPr="00DC4893">
          <w:rPr>
            <w:rStyle w:val="CodeText"/>
            <w:rPrChange w:id="8087" w:author="Sam Tertzakian" w:date="2018-09-12T15:29:00Z">
              <w:rPr>
                <w:rFonts w:ascii="Consolas" w:hAnsi="Consolas" w:cs="Consolas"/>
                <w:color w:val="6F008A"/>
                <w:sz w:val="19"/>
                <w:szCs w:val="19"/>
              </w:rPr>
            </w:rPrChange>
          </w:rPr>
          <w:t>VOID</w:t>
        </w:r>
      </w:ins>
    </w:p>
    <w:p w14:paraId="6703A041" w14:textId="77777777" w:rsidR="00DC4893" w:rsidRPr="00DC4893" w:rsidRDefault="00DC4893" w:rsidP="00DC4893">
      <w:pPr>
        <w:autoSpaceDE w:val="0"/>
        <w:autoSpaceDN w:val="0"/>
        <w:adjustRightInd w:val="0"/>
        <w:spacing w:after="0" w:line="240" w:lineRule="auto"/>
        <w:rPr>
          <w:ins w:id="8088" w:author="Sam Tertzakian" w:date="2018-09-12T15:25:00Z"/>
          <w:rStyle w:val="CodeText"/>
          <w:rPrChange w:id="8089" w:author="Sam Tertzakian" w:date="2018-09-12T15:29:00Z">
            <w:rPr>
              <w:ins w:id="8090" w:author="Sam Tertzakian" w:date="2018-09-12T15:25:00Z"/>
              <w:rFonts w:ascii="Consolas" w:hAnsi="Consolas" w:cs="Consolas"/>
              <w:color w:val="000000"/>
              <w:sz w:val="19"/>
              <w:szCs w:val="19"/>
            </w:rPr>
          </w:rPrChange>
        </w:rPr>
      </w:pPr>
      <w:ins w:id="8091" w:author="Sam Tertzakian" w:date="2018-09-12T15:25:00Z">
        <w:r w:rsidRPr="00DC4893">
          <w:rPr>
            <w:rStyle w:val="CodeText"/>
            <w:rPrChange w:id="8092" w:author="Sam Tertzakian" w:date="2018-09-12T15:29:00Z">
              <w:rPr>
                <w:rFonts w:ascii="Consolas" w:hAnsi="Consolas" w:cs="Consolas"/>
                <w:color w:val="000000"/>
                <w:sz w:val="19"/>
                <w:szCs w:val="19"/>
              </w:rPr>
            </w:rPrChange>
          </w:rPr>
          <w:t>DMF_DmfModuleAdd(</w:t>
        </w:r>
      </w:ins>
    </w:p>
    <w:p w14:paraId="1127CCE3" w14:textId="77777777" w:rsidR="00DC4893" w:rsidRPr="00DC4893" w:rsidRDefault="00DC4893" w:rsidP="00DC4893">
      <w:pPr>
        <w:autoSpaceDE w:val="0"/>
        <w:autoSpaceDN w:val="0"/>
        <w:adjustRightInd w:val="0"/>
        <w:spacing w:after="0" w:line="240" w:lineRule="auto"/>
        <w:rPr>
          <w:ins w:id="8093" w:author="Sam Tertzakian" w:date="2018-09-12T15:25:00Z"/>
          <w:rStyle w:val="CodeText"/>
          <w:rPrChange w:id="8094" w:author="Sam Tertzakian" w:date="2018-09-12T15:29:00Z">
            <w:rPr>
              <w:ins w:id="8095" w:author="Sam Tertzakian" w:date="2018-09-12T15:25:00Z"/>
              <w:rFonts w:ascii="Consolas" w:hAnsi="Consolas" w:cs="Consolas"/>
              <w:color w:val="000000"/>
              <w:sz w:val="19"/>
              <w:szCs w:val="19"/>
            </w:rPr>
          </w:rPrChange>
        </w:rPr>
      </w:pPr>
      <w:ins w:id="8096" w:author="Sam Tertzakian" w:date="2018-09-12T15:25:00Z">
        <w:r w:rsidRPr="00DC4893">
          <w:rPr>
            <w:rStyle w:val="CodeText"/>
            <w:rPrChange w:id="8097" w:author="Sam Tertzakian" w:date="2018-09-12T15:29:00Z">
              <w:rPr>
                <w:rFonts w:ascii="Consolas" w:hAnsi="Consolas" w:cs="Consolas"/>
                <w:color w:val="000000"/>
                <w:sz w:val="19"/>
                <w:szCs w:val="19"/>
              </w:rPr>
            </w:rPrChange>
          </w:rPr>
          <w:t xml:space="preserve">    </w:t>
        </w:r>
        <w:r w:rsidRPr="00DC4893">
          <w:rPr>
            <w:rStyle w:val="CodeText"/>
            <w:rPrChange w:id="8098" w:author="Sam Tertzakian" w:date="2018-09-12T15:29:00Z">
              <w:rPr>
                <w:rFonts w:ascii="Consolas" w:hAnsi="Consolas" w:cs="Consolas"/>
                <w:color w:val="6F008A"/>
                <w:sz w:val="19"/>
                <w:szCs w:val="19"/>
              </w:rPr>
            </w:rPrChange>
          </w:rPr>
          <w:t>_Inout_</w:t>
        </w:r>
        <w:r w:rsidRPr="00DC4893">
          <w:rPr>
            <w:rStyle w:val="CodeText"/>
            <w:rPrChange w:id="8099" w:author="Sam Tertzakian" w:date="2018-09-12T15:29:00Z">
              <w:rPr>
                <w:rFonts w:ascii="Consolas" w:hAnsi="Consolas" w:cs="Consolas"/>
                <w:color w:val="000000"/>
                <w:sz w:val="19"/>
                <w:szCs w:val="19"/>
              </w:rPr>
            </w:rPrChange>
          </w:rPr>
          <w:t xml:space="preserve"> </w:t>
        </w:r>
        <w:r w:rsidRPr="00DC4893">
          <w:rPr>
            <w:rStyle w:val="CodeText"/>
            <w:rPrChange w:id="8100" w:author="Sam Tertzakian" w:date="2018-09-12T15:29:00Z">
              <w:rPr>
                <w:rFonts w:ascii="Consolas" w:hAnsi="Consolas" w:cs="Consolas"/>
                <w:color w:val="6F008A"/>
                <w:sz w:val="19"/>
                <w:szCs w:val="19"/>
              </w:rPr>
            </w:rPrChange>
          </w:rPr>
          <w:t>PDMFMODULE_INIT</w:t>
        </w:r>
        <w:r w:rsidRPr="00DC4893">
          <w:rPr>
            <w:rStyle w:val="CodeText"/>
            <w:rPrChange w:id="8101" w:author="Sam Tertzakian" w:date="2018-09-12T15:29:00Z">
              <w:rPr>
                <w:rFonts w:ascii="Consolas" w:hAnsi="Consolas" w:cs="Consolas"/>
                <w:color w:val="000000"/>
                <w:sz w:val="19"/>
                <w:szCs w:val="19"/>
              </w:rPr>
            </w:rPrChange>
          </w:rPr>
          <w:t xml:space="preserve"> </w:t>
        </w:r>
        <w:r w:rsidRPr="00DC4893">
          <w:rPr>
            <w:rStyle w:val="CodeText"/>
            <w:rPrChange w:id="8102" w:author="Sam Tertzakian" w:date="2018-09-12T15:29:00Z">
              <w:rPr>
                <w:rFonts w:ascii="Consolas" w:hAnsi="Consolas" w:cs="Consolas"/>
                <w:color w:val="808080"/>
                <w:sz w:val="19"/>
                <w:szCs w:val="19"/>
              </w:rPr>
            </w:rPrChange>
          </w:rPr>
          <w:t>DmfModuleInit</w:t>
        </w:r>
        <w:r w:rsidRPr="00DC4893">
          <w:rPr>
            <w:rStyle w:val="CodeText"/>
            <w:rPrChange w:id="8103" w:author="Sam Tertzakian" w:date="2018-09-12T15:29:00Z">
              <w:rPr>
                <w:rFonts w:ascii="Consolas" w:hAnsi="Consolas" w:cs="Consolas"/>
                <w:color w:val="000000"/>
                <w:sz w:val="19"/>
                <w:szCs w:val="19"/>
              </w:rPr>
            </w:rPrChange>
          </w:rPr>
          <w:t>,</w:t>
        </w:r>
      </w:ins>
    </w:p>
    <w:p w14:paraId="3EEBC9D3" w14:textId="77777777" w:rsidR="00DC4893" w:rsidRPr="00DC4893" w:rsidRDefault="00DC4893" w:rsidP="00DC4893">
      <w:pPr>
        <w:autoSpaceDE w:val="0"/>
        <w:autoSpaceDN w:val="0"/>
        <w:adjustRightInd w:val="0"/>
        <w:spacing w:after="0" w:line="240" w:lineRule="auto"/>
        <w:rPr>
          <w:ins w:id="8104" w:author="Sam Tertzakian" w:date="2018-09-12T15:25:00Z"/>
          <w:rStyle w:val="CodeText"/>
          <w:rPrChange w:id="8105" w:author="Sam Tertzakian" w:date="2018-09-12T15:29:00Z">
            <w:rPr>
              <w:ins w:id="8106" w:author="Sam Tertzakian" w:date="2018-09-12T15:25:00Z"/>
              <w:rFonts w:ascii="Consolas" w:hAnsi="Consolas" w:cs="Consolas"/>
              <w:color w:val="000000"/>
              <w:sz w:val="19"/>
              <w:szCs w:val="19"/>
            </w:rPr>
          </w:rPrChange>
        </w:rPr>
      </w:pPr>
      <w:ins w:id="8107" w:author="Sam Tertzakian" w:date="2018-09-12T15:25:00Z">
        <w:r w:rsidRPr="00DC4893">
          <w:rPr>
            <w:rStyle w:val="CodeText"/>
            <w:rPrChange w:id="8108" w:author="Sam Tertzakian" w:date="2018-09-12T15:29:00Z">
              <w:rPr>
                <w:rFonts w:ascii="Consolas" w:hAnsi="Consolas" w:cs="Consolas"/>
                <w:color w:val="000000"/>
                <w:sz w:val="19"/>
                <w:szCs w:val="19"/>
              </w:rPr>
            </w:rPrChange>
          </w:rPr>
          <w:t xml:space="preserve">    </w:t>
        </w:r>
        <w:r w:rsidRPr="00DC4893">
          <w:rPr>
            <w:rStyle w:val="CodeText"/>
            <w:rPrChange w:id="8109" w:author="Sam Tertzakian" w:date="2018-09-12T15:29:00Z">
              <w:rPr>
                <w:rFonts w:ascii="Consolas" w:hAnsi="Consolas" w:cs="Consolas"/>
                <w:color w:val="6F008A"/>
                <w:sz w:val="19"/>
                <w:szCs w:val="19"/>
              </w:rPr>
            </w:rPrChange>
          </w:rPr>
          <w:t>_In_</w:t>
        </w:r>
        <w:r w:rsidRPr="00DC4893">
          <w:rPr>
            <w:rStyle w:val="CodeText"/>
            <w:rPrChange w:id="8110" w:author="Sam Tertzakian" w:date="2018-09-12T15:29:00Z">
              <w:rPr>
                <w:rFonts w:ascii="Consolas" w:hAnsi="Consolas" w:cs="Consolas"/>
                <w:color w:val="000000"/>
                <w:sz w:val="19"/>
                <w:szCs w:val="19"/>
              </w:rPr>
            </w:rPrChange>
          </w:rPr>
          <w:t xml:space="preserve"> </w:t>
        </w:r>
        <w:r w:rsidRPr="00DC4893">
          <w:rPr>
            <w:rStyle w:val="CodeText"/>
            <w:rPrChange w:id="8111" w:author="Sam Tertzakian" w:date="2018-09-12T15:29:00Z">
              <w:rPr>
                <w:rFonts w:ascii="Consolas" w:hAnsi="Consolas" w:cs="Consolas"/>
                <w:color w:val="2B91AF"/>
                <w:sz w:val="19"/>
                <w:szCs w:val="19"/>
              </w:rPr>
            </w:rPrChange>
          </w:rPr>
          <w:t>DMF_MODULE_ATTRIBUTES</w:t>
        </w:r>
        <w:r w:rsidRPr="00DC4893">
          <w:rPr>
            <w:rStyle w:val="CodeText"/>
            <w:rPrChange w:id="8112" w:author="Sam Tertzakian" w:date="2018-09-12T15:29:00Z">
              <w:rPr>
                <w:rFonts w:ascii="Consolas" w:hAnsi="Consolas" w:cs="Consolas"/>
                <w:color w:val="000000"/>
                <w:sz w:val="19"/>
                <w:szCs w:val="19"/>
              </w:rPr>
            </w:rPrChange>
          </w:rPr>
          <w:t xml:space="preserve">* </w:t>
        </w:r>
        <w:r w:rsidRPr="00DC4893">
          <w:rPr>
            <w:rStyle w:val="CodeText"/>
            <w:rPrChange w:id="8113" w:author="Sam Tertzakian" w:date="2018-09-12T15:29:00Z">
              <w:rPr>
                <w:rFonts w:ascii="Consolas" w:hAnsi="Consolas" w:cs="Consolas"/>
                <w:color w:val="808080"/>
                <w:sz w:val="19"/>
                <w:szCs w:val="19"/>
              </w:rPr>
            </w:rPrChange>
          </w:rPr>
          <w:t>ModuleAttributes</w:t>
        </w:r>
        <w:r w:rsidRPr="00DC4893">
          <w:rPr>
            <w:rStyle w:val="CodeText"/>
            <w:rPrChange w:id="8114" w:author="Sam Tertzakian" w:date="2018-09-12T15:29:00Z">
              <w:rPr>
                <w:rFonts w:ascii="Consolas" w:hAnsi="Consolas" w:cs="Consolas"/>
                <w:color w:val="000000"/>
                <w:sz w:val="19"/>
                <w:szCs w:val="19"/>
              </w:rPr>
            </w:rPrChange>
          </w:rPr>
          <w:t>,</w:t>
        </w:r>
      </w:ins>
    </w:p>
    <w:p w14:paraId="76AA87AE" w14:textId="77777777" w:rsidR="00DC4893" w:rsidRPr="00DC4893" w:rsidRDefault="00DC4893" w:rsidP="00DC4893">
      <w:pPr>
        <w:autoSpaceDE w:val="0"/>
        <w:autoSpaceDN w:val="0"/>
        <w:adjustRightInd w:val="0"/>
        <w:spacing w:after="0" w:line="240" w:lineRule="auto"/>
        <w:rPr>
          <w:ins w:id="8115" w:author="Sam Tertzakian" w:date="2018-09-12T15:25:00Z"/>
          <w:rStyle w:val="CodeText"/>
          <w:rPrChange w:id="8116" w:author="Sam Tertzakian" w:date="2018-09-12T15:29:00Z">
            <w:rPr>
              <w:ins w:id="8117" w:author="Sam Tertzakian" w:date="2018-09-12T15:25:00Z"/>
              <w:rFonts w:ascii="Consolas" w:hAnsi="Consolas" w:cs="Consolas"/>
              <w:color w:val="000000"/>
              <w:sz w:val="19"/>
              <w:szCs w:val="19"/>
            </w:rPr>
          </w:rPrChange>
        </w:rPr>
      </w:pPr>
      <w:ins w:id="8118" w:author="Sam Tertzakian" w:date="2018-09-12T15:25:00Z">
        <w:r w:rsidRPr="00DC4893">
          <w:rPr>
            <w:rStyle w:val="CodeText"/>
            <w:rPrChange w:id="8119" w:author="Sam Tertzakian" w:date="2018-09-12T15:29:00Z">
              <w:rPr>
                <w:rFonts w:ascii="Consolas" w:hAnsi="Consolas" w:cs="Consolas"/>
                <w:color w:val="000000"/>
                <w:sz w:val="19"/>
                <w:szCs w:val="19"/>
              </w:rPr>
            </w:rPrChange>
          </w:rPr>
          <w:t xml:space="preserve">    </w:t>
        </w:r>
        <w:r w:rsidRPr="00DC4893">
          <w:rPr>
            <w:rStyle w:val="CodeText"/>
            <w:rPrChange w:id="8120" w:author="Sam Tertzakian" w:date="2018-09-12T15:29:00Z">
              <w:rPr>
                <w:rFonts w:ascii="Consolas" w:hAnsi="Consolas" w:cs="Consolas"/>
                <w:color w:val="6F008A"/>
                <w:sz w:val="19"/>
                <w:szCs w:val="19"/>
              </w:rPr>
            </w:rPrChange>
          </w:rPr>
          <w:t>_In_opt_</w:t>
        </w:r>
        <w:r w:rsidRPr="00DC4893">
          <w:rPr>
            <w:rStyle w:val="CodeText"/>
            <w:rPrChange w:id="8121" w:author="Sam Tertzakian" w:date="2018-09-12T15:29:00Z">
              <w:rPr>
                <w:rFonts w:ascii="Consolas" w:hAnsi="Consolas" w:cs="Consolas"/>
                <w:color w:val="000000"/>
                <w:sz w:val="19"/>
                <w:szCs w:val="19"/>
              </w:rPr>
            </w:rPrChange>
          </w:rPr>
          <w:t xml:space="preserve"> </w:t>
        </w:r>
        <w:r w:rsidRPr="00DC4893">
          <w:rPr>
            <w:rStyle w:val="CodeText"/>
            <w:rPrChange w:id="8122" w:author="Sam Tertzakian" w:date="2018-09-12T15:29:00Z">
              <w:rPr>
                <w:rFonts w:ascii="Consolas" w:hAnsi="Consolas" w:cs="Consolas"/>
                <w:color w:val="2B91AF"/>
                <w:sz w:val="19"/>
                <w:szCs w:val="19"/>
              </w:rPr>
            </w:rPrChange>
          </w:rPr>
          <w:t>WDF_OBJECT_ATTRIBUTES</w:t>
        </w:r>
        <w:r w:rsidRPr="00DC4893">
          <w:rPr>
            <w:rStyle w:val="CodeText"/>
            <w:rPrChange w:id="8123" w:author="Sam Tertzakian" w:date="2018-09-12T15:29:00Z">
              <w:rPr>
                <w:rFonts w:ascii="Consolas" w:hAnsi="Consolas" w:cs="Consolas"/>
                <w:color w:val="000000"/>
                <w:sz w:val="19"/>
                <w:szCs w:val="19"/>
              </w:rPr>
            </w:rPrChange>
          </w:rPr>
          <w:t xml:space="preserve">* </w:t>
        </w:r>
        <w:r w:rsidRPr="00DC4893">
          <w:rPr>
            <w:rStyle w:val="CodeText"/>
            <w:rPrChange w:id="8124" w:author="Sam Tertzakian" w:date="2018-09-12T15:29:00Z">
              <w:rPr>
                <w:rFonts w:ascii="Consolas" w:hAnsi="Consolas" w:cs="Consolas"/>
                <w:color w:val="808080"/>
                <w:sz w:val="19"/>
                <w:szCs w:val="19"/>
              </w:rPr>
            </w:rPrChange>
          </w:rPr>
          <w:t>ObjectAttributes</w:t>
        </w:r>
        <w:r w:rsidRPr="00DC4893">
          <w:rPr>
            <w:rStyle w:val="CodeText"/>
            <w:rPrChange w:id="8125" w:author="Sam Tertzakian" w:date="2018-09-12T15:29:00Z">
              <w:rPr>
                <w:rFonts w:ascii="Consolas" w:hAnsi="Consolas" w:cs="Consolas"/>
                <w:color w:val="000000"/>
                <w:sz w:val="19"/>
                <w:szCs w:val="19"/>
              </w:rPr>
            </w:rPrChange>
          </w:rPr>
          <w:t>,</w:t>
        </w:r>
      </w:ins>
    </w:p>
    <w:p w14:paraId="07240ADC" w14:textId="77777777" w:rsidR="00DC4893" w:rsidRPr="00DC4893" w:rsidRDefault="00DC4893" w:rsidP="00DC4893">
      <w:pPr>
        <w:autoSpaceDE w:val="0"/>
        <w:autoSpaceDN w:val="0"/>
        <w:adjustRightInd w:val="0"/>
        <w:spacing w:after="0" w:line="240" w:lineRule="auto"/>
        <w:rPr>
          <w:ins w:id="8126" w:author="Sam Tertzakian" w:date="2018-09-12T15:25:00Z"/>
          <w:rStyle w:val="CodeText"/>
          <w:rPrChange w:id="8127" w:author="Sam Tertzakian" w:date="2018-09-12T15:29:00Z">
            <w:rPr>
              <w:ins w:id="8128" w:author="Sam Tertzakian" w:date="2018-09-12T15:25:00Z"/>
              <w:rFonts w:ascii="Consolas" w:hAnsi="Consolas" w:cs="Consolas"/>
              <w:color w:val="000000"/>
              <w:sz w:val="19"/>
              <w:szCs w:val="19"/>
            </w:rPr>
          </w:rPrChange>
        </w:rPr>
      </w:pPr>
      <w:ins w:id="8129" w:author="Sam Tertzakian" w:date="2018-09-12T15:25:00Z">
        <w:r w:rsidRPr="00DC4893">
          <w:rPr>
            <w:rStyle w:val="CodeText"/>
            <w:rPrChange w:id="8130" w:author="Sam Tertzakian" w:date="2018-09-12T15:29:00Z">
              <w:rPr>
                <w:rFonts w:ascii="Consolas" w:hAnsi="Consolas" w:cs="Consolas"/>
                <w:color w:val="000000"/>
                <w:sz w:val="19"/>
                <w:szCs w:val="19"/>
              </w:rPr>
            </w:rPrChange>
          </w:rPr>
          <w:t xml:space="preserve">    </w:t>
        </w:r>
        <w:r w:rsidRPr="00DC4893">
          <w:rPr>
            <w:rStyle w:val="CodeText"/>
            <w:rPrChange w:id="8131" w:author="Sam Tertzakian" w:date="2018-09-12T15:29:00Z">
              <w:rPr>
                <w:rFonts w:ascii="Consolas" w:hAnsi="Consolas" w:cs="Consolas"/>
                <w:color w:val="6F008A"/>
                <w:sz w:val="19"/>
                <w:szCs w:val="19"/>
              </w:rPr>
            </w:rPrChange>
          </w:rPr>
          <w:t>_In_opt_</w:t>
        </w:r>
        <w:r w:rsidRPr="00DC4893">
          <w:rPr>
            <w:rStyle w:val="CodeText"/>
            <w:rPrChange w:id="8132" w:author="Sam Tertzakian" w:date="2018-09-12T15:29:00Z">
              <w:rPr>
                <w:rFonts w:ascii="Consolas" w:hAnsi="Consolas" w:cs="Consolas"/>
                <w:color w:val="000000"/>
                <w:sz w:val="19"/>
                <w:szCs w:val="19"/>
              </w:rPr>
            </w:rPrChange>
          </w:rPr>
          <w:t xml:space="preserve"> </w:t>
        </w:r>
        <w:r w:rsidRPr="00DC4893">
          <w:rPr>
            <w:rStyle w:val="CodeText"/>
            <w:rPrChange w:id="8133" w:author="Sam Tertzakian" w:date="2018-09-12T15:29:00Z">
              <w:rPr>
                <w:rFonts w:ascii="Consolas" w:hAnsi="Consolas" w:cs="Consolas"/>
                <w:color w:val="2B91AF"/>
                <w:sz w:val="19"/>
                <w:szCs w:val="19"/>
              </w:rPr>
            </w:rPrChange>
          </w:rPr>
          <w:t>DMFMODULE</w:t>
        </w:r>
        <w:r w:rsidRPr="00DC4893">
          <w:rPr>
            <w:rStyle w:val="CodeText"/>
            <w:rPrChange w:id="8134" w:author="Sam Tertzakian" w:date="2018-09-12T15:29:00Z">
              <w:rPr>
                <w:rFonts w:ascii="Consolas" w:hAnsi="Consolas" w:cs="Consolas"/>
                <w:color w:val="000000"/>
                <w:sz w:val="19"/>
                <w:szCs w:val="19"/>
              </w:rPr>
            </w:rPrChange>
          </w:rPr>
          <w:t xml:space="preserve">* </w:t>
        </w:r>
        <w:r w:rsidRPr="00DC4893">
          <w:rPr>
            <w:rStyle w:val="CodeText"/>
            <w:rPrChange w:id="8135" w:author="Sam Tertzakian" w:date="2018-09-12T15:29:00Z">
              <w:rPr>
                <w:rFonts w:ascii="Consolas" w:hAnsi="Consolas" w:cs="Consolas"/>
                <w:color w:val="808080"/>
                <w:sz w:val="19"/>
                <w:szCs w:val="19"/>
              </w:rPr>
            </w:rPrChange>
          </w:rPr>
          <w:t>ResultantDmfModule</w:t>
        </w:r>
      </w:ins>
    </w:p>
    <w:p w14:paraId="0CC15C16" w14:textId="77777777" w:rsidR="00DC4893" w:rsidRPr="00DC4893" w:rsidRDefault="00DC4893" w:rsidP="00DC4893">
      <w:pPr>
        <w:rPr>
          <w:ins w:id="8136" w:author="Sam Tertzakian" w:date="2018-09-12T15:25:00Z"/>
          <w:rStyle w:val="CodeText"/>
          <w:rPrChange w:id="8137" w:author="Sam Tertzakian" w:date="2018-09-12T15:29:00Z">
            <w:rPr>
              <w:ins w:id="8138" w:author="Sam Tertzakian" w:date="2018-09-12T15:25:00Z"/>
            </w:rPr>
          </w:rPrChange>
        </w:rPr>
      </w:pPr>
      <w:ins w:id="8139" w:author="Sam Tertzakian" w:date="2018-09-12T15:25:00Z">
        <w:r w:rsidRPr="00DC4893">
          <w:rPr>
            <w:rStyle w:val="CodeText"/>
            <w:rPrChange w:id="8140" w:author="Sam Tertzakian" w:date="2018-09-12T15:29:00Z">
              <w:rPr>
                <w:rFonts w:ascii="Consolas" w:hAnsi="Consolas" w:cs="Consolas"/>
                <w:color w:val="000000"/>
                <w:sz w:val="19"/>
                <w:szCs w:val="19"/>
              </w:rPr>
            </w:rPrChange>
          </w:rPr>
          <w:t xml:space="preserve">    )</w:t>
        </w:r>
        <w:r w:rsidRPr="00DC4893">
          <w:rPr>
            <w:rStyle w:val="CodeText"/>
            <w:rPrChange w:id="8141" w:author="Sam Tertzakian" w:date="2018-09-12T15:29:00Z">
              <w:rPr/>
            </w:rPrChange>
          </w:rPr>
          <w:t xml:space="preserve"> </w:t>
        </w:r>
      </w:ins>
    </w:p>
    <w:p w14:paraId="70F67A60" w14:textId="0E6A215D" w:rsidR="00DC4893" w:rsidRDefault="00DC4893" w:rsidP="00DC4893">
      <w:pPr>
        <w:rPr>
          <w:ins w:id="8142" w:author="Sam Tertzakian" w:date="2018-09-12T15:27:00Z"/>
        </w:rPr>
      </w:pPr>
      <w:ins w:id="8143" w:author="Sam Tertzakian" w:date="2018-09-12T15:25:00Z">
        <w:r w:rsidRPr="00DC4893">
          <w:rPr>
            <w:b/>
            <w:rPrChange w:id="8144" w:author="Sam Tertzakian" w:date="2018-09-12T15:27:00Z">
              <w:rPr/>
            </w:rPrChange>
          </w:rPr>
          <w:t>Client Driver</w:t>
        </w:r>
      </w:ins>
      <w:ins w:id="8145" w:author="Sam Tertzakian" w:date="2018-09-12T15:26:00Z">
        <w:r w:rsidRPr="00DC4893">
          <w:rPr>
            <w:b/>
            <w:rPrChange w:id="8146" w:author="Sam Tertzakian" w:date="2018-09-12T15:27:00Z">
              <w:rPr/>
            </w:rPrChange>
          </w:rPr>
          <w:t>s</w:t>
        </w:r>
      </w:ins>
      <w:ins w:id="8147" w:author="Sam Tertzakian" w:date="2018-09-12T15:25:00Z">
        <w:r>
          <w:t xml:space="preserve"> call this function from its </w:t>
        </w:r>
        <w:r w:rsidRPr="00DC4893">
          <w:rPr>
            <w:rStyle w:val="CodeText"/>
            <w:rPrChange w:id="8148" w:author="Sam Tertzakian" w:date="2018-09-12T15:30:00Z">
              <w:rPr/>
            </w:rPrChange>
          </w:rPr>
          <w:t>DmfModulesAdd</w:t>
        </w:r>
        <w:r>
          <w:t xml:space="preserve"> callback one time for each instance of each Module it wants to </w:t>
        </w:r>
      </w:ins>
      <w:ins w:id="8149" w:author="Sam Tertzakian" w:date="2018-09-12T15:27:00Z">
        <w:r>
          <w:t xml:space="preserve">use while </w:t>
        </w:r>
      </w:ins>
      <w:ins w:id="8150" w:author="Sam Tertzakian" w:date="2018-09-12T15:30:00Z">
        <w:r>
          <w:t>its corresponding WDFDEVICE is active</w:t>
        </w:r>
      </w:ins>
      <w:ins w:id="8151" w:author="Sam Tertzakian" w:date="2018-09-12T15:25:00Z">
        <w:r>
          <w:t xml:space="preserve">. </w:t>
        </w:r>
      </w:ins>
      <w:ins w:id="8152" w:author="Sam Tertzakian" w:date="2018-09-12T15:31:00Z">
        <w:r>
          <w:t xml:space="preserve">(Modules are “added” to the instance of the WDFDEVICE.) </w:t>
        </w:r>
      </w:ins>
      <w:ins w:id="8153" w:author="Sam Tertzakian" w:date="2018-09-12T15:25:00Z">
        <w:r>
          <w:t>Prior to calling this function, the Module specific Config must be properly initialized.</w:t>
        </w:r>
      </w:ins>
    </w:p>
    <w:p w14:paraId="3980AAEB" w14:textId="02C61636" w:rsidR="00DC4893" w:rsidRDefault="00DC4893" w:rsidP="00DC4893">
      <w:pPr>
        <w:rPr>
          <w:ins w:id="8154" w:author="Sam Tertzakian" w:date="2018-09-12T15:25:00Z"/>
        </w:rPr>
      </w:pPr>
      <w:ins w:id="8155" w:author="Sam Tertzakian" w:date="2018-09-12T15:27:00Z">
        <w:r w:rsidRPr="00DC4893">
          <w:rPr>
            <w:b/>
            <w:rPrChange w:id="8156" w:author="Sam Tertzakian" w:date="2018-09-12T15:29:00Z">
              <w:rPr/>
            </w:rPrChange>
          </w:rPr>
          <w:t xml:space="preserve">Client Modules </w:t>
        </w:r>
      </w:ins>
      <w:ins w:id="8157" w:author="Sam Tertzakian" w:date="2018-09-12T15:29:00Z">
        <w:r w:rsidRPr="00DC4893">
          <w:rPr>
            <w:b/>
            <w:rPrChange w:id="8158" w:author="Sam Tertzakian" w:date="2018-09-12T15:29:00Z">
              <w:rPr/>
            </w:rPrChange>
          </w:rPr>
          <w:t>(Parent Modules)</w:t>
        </w:r>
        <w:r>
          <w:t xml:space="preserve"> </w:t>
        </w:r>
      </w:ins>
      <w:ins w:id="8159" w:author="Sam Tertzakian" w:date="2018-09-12T15:27:00Z">
        <w:r>
          <w:t xml:space="preserve">call this function from its </w:t>
        </w:r>
      </w:ins>
      <w:ins w:id="8160" w:author="Sam Tertzakian" w:date="2018-09-12T15:28:00Z">
        <w:r>
          <w:t>ChildModulesAdd callback one time for each instance of each Child Module it wants to use while the Parent Module is instantiated.</w:t>
        </w:r>
        <w:r w:rsidRPr="00DC4893">
          <w:t xml:space="preserve"> </w:t>
        </w:r>
      </w:ins>
      <w:ins w:id="8161" w:author="Sam Tertzakian" w:date="2018-09-12T15:31:00Z">
        <w:r>
          <w:t xml:space="preserve">(Modules are “added” to the Parent Module’s list of Child Modules.) </w:t>
        </w:r>
      </w:ins>
      <w:ins w:id="8162" w:author="Sam Tertzakian" w:date="2018-09-12T15:28:00Z">
        <w:r>
          <w:t xml:space="preserve">Prior to calling this function, the </w:t>
        </w:r>
      </w:ins>
      <w:ins w:id="8163" w:author="Sam Tertzakian" w:date="2018-09-12T15:29:00Z">
        <w:r>
          <w:t xml:space="preserve">Child </w:t>
        </w:r>
      </w:ins>
      <w:ins w:id="8164" w:author="Sam Tertzakian" w:date="2018-09-12T15:28:00Z">
        <w:r>
          <w:t>Module specific Config must be properly initialized.</w:t>
        </w:r>
      </w:ins>
    </w:p>
    <w:p w14:paraId="3AC1B288" w14:textId="77777777" w:rsidR="00DC4893" w:rsidRDefault="00DC4893" w:rsidP="00DC4893">
      <w:pPr>
        <w:pStyle w:val="Heading4"/>
        <w:rPr>
          <w:ins w:id="8165" w:author="Sam Tertzakian" w:date="2018-09-12T15:25:00Z"/>
        </w:rPr>
      </w:pPr>
      <w:ins w:id="8166" w:author="Sam Tertzakian" w:date="2018-09-12T15:25:00Z">
        <w:r>
          <w:t>Parameters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DC4893" w14:paraId="7F0D27FC" w14:textId="77777777" w:rsidTr="00DC594D">
        <w:trPr>
          <w:ins w:id="8167" w:author="Sam Tertzakian" w:date="2018-09-12T15:25:00Z"/>
        </w:trPr>
        <w:tc>
          <w:tcPr>
            <w:tcW w:w="4315" w:type="dxa"/>
          </w:tcPr>
          <w:p w14:paraId="33EAD669" w14:textId="77777777" w:rsidR="00DC4893" w:rsidRPr="00911085" w:rsidRDefault="00DC4893" w:rsidP="00DC594D">
            <w:pPr>
              <w:rPr>
                <w:ins w:id="8168" w:author="Sam Tertzakian" w:date="2018-09-12T15:25:00Z"/>
                <w:rStyle w:val="CodeText"/>
              </w:rPr>
            </w:pPr>
            <w:ins w:id="8169" w:author="Sam Tertzakian" w:date="2018-09-12T15:25:00Z">
              <w:r w:rsidRPr="00911085">
                <w:rPr>
                  <w:rStyle w:val="CodeText"/>
                </w:rPr>
                <w:t>PDMFMODULE_INIT DmfModuleInit</w:t>
              </w:r>
            </w:ins>
          </w:p>
        </w:tc>
        <w:tc>
          <w:tcPr>
            <w:tcW w:w="5035" w:type="dxa"/>
          </w:tcPr>
          <w:p w14:paraId="53304D2A" w14:textId="391E3EBF" w:rsidR="00DC4893" w:rsidRDefault="00DC4893" w:rsidP="00DC594D">
            <w:pPr>
              <w:rPr>
                <w:ins w:id="8170" w:author="Sam Tertzakian" w:date="2018-09-12T15:25:00Z"/>
              </w:rPr>
            </w:pPr>
            <w:ins w:id="8171" w:author="Sam Tertzakian" w:date="2018-09-12T15:25:00Z">
              <w:r>
                <w:t>A structure passed from DMF to the Client Drivers Module Add function.</w:t>
              </w:r>
            </w:ins>
          </w:p>
        </w:tc>
      </w:tr>
      <w:tr w:rsidR="00DC4893" w14:paraId="3EEC7498" w14:textId="77777777" w:rsidTr="00DC594D">
        <w:trPr>
          <w:ins w:id="8172" w:author="Sam Tertzakian" w:date="2018-09-12T15:25:00Z"/>
        </w:trPr>
        <w:tc>
          <w:tcPr>
            <w:tcW w:w="4315" w:type="dxa"/>
          </w:tcPr>
          <w:p w14:paraId="36C3E5AF" w14:textId="77777777" w:rsidR="00DC4893" w:rsidRPr="00911085" w:rsidRDefault="00DC4893" w:rsidP="00DC594D">
            <w:pPr>
              <w:rPr>
                <w:ins w:id="8173" w:author="Sam Tertzakian" w:date="2018-09-12T15:25:00Z"/>
                <w:rStyle w:val="CodeText"/>
              </w:rPr>
            </w:pPr>
            <w:ins w:id="8174" w:author="Sam Tertzakian" w:date="2018-09-12T15:25:00Z">
              <w:r w:rsidRPr="00911085">
                <w:rPr>
                  <w:rStyle w:val="CodeText"/>
                </w:rPr>
                <w:t>DMF_MODULE_ATTRIBUTES* ModuleAttributes</w:t>
              </w:r>
            </w:ins>
          </w:p>
        </w:tc>
        <w:tc>
          <w:tcPr>
            <w:tcW w:w="5035" w:type="dxa"/>
          </w:tcPr>
          <w:p w14:paraId="144F3D39" w14:textId="77777777" w:rsidR="00DC4893" w:rsidRDefault="00DC4893" w:rsidP="00DC594D">
            <w:pPr>
              <w:spacing w:before="240"/>
              <w:rPr>
                <w:ins w:id="8175" w:author="Sam Tertzakian" w:date="2018-09-12T15:25:00Z"/>
              </w:rPr>
            </w:pPr>
            <w:ins w:id="8176" w:author="Sam Tertzakian" w:date="2018-09-12T15:25:00Z">
              <w:r>
                <w:t>The structure that contains information about the Module to add. These are Module specific attributes.</w:t>
              </w:r>
            </w:ins>
          </w:p>
        </w:tc>
      </w:tr>
      <w:tr w:rsidR="00DC4893" w14:paraId="4F810BD0" w14:textId="77777777" w:rsidTr="00DC594D">
        <w:trPr>
          <w:ins w:id="8177" w:author="Sam Tertzakian" w:date="2018-09-12T15:25:00Z"/>
        </w:trPr>
        <w:tc>
          <w:tcPr>
            <w:tcW w:w="4315" w:type="dxa"/>
          </w:tcPr>
          <w:p w14:paraId="1041D09A" w14:textId="77777777" w:rsidR="00DC4893" w:rsidRPr="00911085" w:rsidRDefault="00DC4893" w:rsidP="00DC594D">
            <w:pPr>
              <w:rPr>
                <w:ins w:id="8178" w:author="Sam Tertzakian" w:date="2018-09-12T15:25:00Z"/>
                <w:rStyle w:val="CodeText"/>
              </w:rPr>
            </w:pPr>
            <w:ins w:id="8179" w:author="Sam Tertzakian" w:date="2018-09-12T15:25:00Z">
              <w:r w:rsidRPr="00911085">
                <w:rPr>
                  <w:rStyle w:val="CodeText"/>
                </w:rPr>
                <w:t>WDF_OBJECT_ATTRIBUTES* ObjectAttributes</w:t>
              </w:r>
            </w:ins>
          </w:p>
        </w:tc>
        <w:tc>
          <w:tcPr>
            <w:tcW w:w="5035" w:type="dxa"/>
          </w:tcPr>
          <w:p w14:paraId="47EC4E34" w14:textId="77777777" w:rsidR="00DC4893" w:rsidRDefault="00DC4893" w:rsidP="00DC594D">
            <w:pPr>
              <w:spacing w:before="240"/>
              <w:rPr>
                <w:ins w:id="8180" w:author="Sam Tertzakian" w:date="2018-09-12T15:25:00Z"/>
              </w:rPr>
            </w:pPr>
            <w:ins w:id="8181" w:author="Sam Tertzakian" w:date="2018-09-12T15:25:00Z">
              <w:r>
                <w:t>A structure that contains information about the Module to add. These are DMF specific attributes.</w:t>
              </w:r>
            </w:ins>
          </w:p>
        </w:tc>
      </w:tr>
      <w:tr w:rsidR="00DC4893" w14:paraId="03ACA77D" w14:textId="77777777" w:rsidTr="00DC594D">
        <w:trPr>
          <w:ins w:id="8182" w:author="Sam Tertzakian" w:date="2018-09-12T15:25:00Z"/>
        </w:trPr>
        <w:tc>
          <w:tcPr>
            <w:tcW w:w="4315" w:type="dxa"/>
          </w:tcPr>
          <w:p w14:paraId="24AF0C1F" w14:textId="77777777" w:rsidR="00DC4893" w:rsidRPr="00911085" w:rsidRDefault="00DC4893" w:rsidP="00DC594D">
            <w:pPr>
              <w:rPr>
                <w:ins w:id="8183" w:author="Sam Tertzakian" w:date="2018-09-12T15:25:00Z"/>
                <w:rStyle w:val="CodeText"/>
              </w:rPr>
            </w:pPr>
            <w:ins w:id="8184" w:author="Sam Tertzakian" w:date="2018-09-12T15:25:00Z">
              <w:r w:rsidRPr="00911085">
                <w:rPr>
                  <w:rStyle w:val="CodeText"/>
                </w:rPr>
                <w:t>DMFMODULE* ResultantDmfModule</w:t>
              </w:r>
            </w:ins>
          </w:p>
        </w:tc>
        <w:tc>
          <w:tcPr>
            <w:tcW w:w="5035" w:type="dxa"/>
          </w:tcPr>
          <w:p w14:paraId="6A70C7C4" w14:textId="77777777" w:rsidR="00DC4893" w:rsidRDefault="00DC4893" w:rsidP="00DC594D">
            <w:pPr>
              <w:spacing w:before="240"/>
              <w:rPr>
                <w:ins w:id="8185" w:author="Sam Tertzakian" w:date="2018-09-12T15:25:00Z"/>
              </w:rPr>
            </w:pPr>
            <w:ins w:id="8186" w:author="Sam Tertzakian" w:date="2018-09-12T15:25:00Z">
              <w:r>
                <w:t>An address where the Client Driver can receive the handle of the instantiated Module. This is optional and only necessary if the Client Driver will call the Module’s Methods.</w:t>
              </w:r>
            </w:ins>
          </w:p>
        </w:tc>
      </w:tr>
    </w:tbl>
    <w:p w14:paraId="11A20E80" w14:textId="77777777" w:rsidR="00DC4893" w:rsidRDefault="00DC4893" w:rsidP="00DC4893">
      <w:pPr>
        <w:rPr>
          <w:ins w:id="8187" w:author="Sam Tertzakian" w:date="2018-09-12T15:25:00Z"/>
        </w:rPr>
      </w:pPr>
    </w:p>
    <w:p w14:paraId="1112FECC" w14:textId="77777777" w:rsidR="00DC4893" w:rsidRDefault="00DC4893" w:rsidP="00DC4893">
      <w:pPr>
        <w:pStyle w:val="Heading4"/>
        <w:rPr>
          <w:ins w:id="8188" w:author="Sam Tertzakian" w:date="2018-09-12T15:25:00Z"/>
        </w:rPr>
      </w:pPr>
      <w:ins w:id="8189" w:author="Sam Tertzakian" w:date="2018-09-12T15:25:00Z">
        <w:r>
          <w:t>Returns</w:t>
        </w:r>
      </w:ins>
    </w:p>
    <w:p w14:paraId="20C597BA" w14:textId="77777777" w:rsidR="00DC4893" w:rsidRPr="003921F9" w:rsidRDefault="00DC4893" w:rsidP="00DC4893">
      <w:pPr>
        <w:rPr>
          <w:ins w:id="8190" w:author="Sam Tertzakian" w:date="2018-09-12T15:25:00Z"/>
        </w:rPr>
      </w:pPr>
      <w:ins w:id="8191" w:author="Sam Tertzakian" w:date="2018-09-12T15:25:00Z">
        <w:r>
          <w:t>None</w:t>
        </w:r>
      </w:ins>
    </w:p>
    <w:p w14:paraId="575A7636" w14:textId="77777777" w:rsidR="00DC4893" w:rsidRDefault="00DC4893" w:rsidP="00DC4893">
      <w:pPr>
        <w:pStyle w:val="Heading4"/>
        <w:rPr>
          <w:ins w:id="8192" w:author="Sam Tertzakian" w:date="2018-09-12T15:25:00Z"/>
        </w:rPr>
      </w:pPr>
      <w:ins w:id="8193" w:author="Sam Tertzakian" w:date="2018-09-12T15:25:00Z">
        <w:r>
          <w:t>Remarks</w:t>
        </w:r>
      </w:ins>
    </w:p>
    <w:p w14:paraId="4475E5EF" w14:textId="77777777" w:rsidR="00DC4893" w:rsidRDefault="00DC4893" w:rsidP="00DC4893">
      <w:pPr>
        <w:pStyle w:val="ListParagraph"/>
        <w:numPr>
          <w:ilvl w:val="0"/>
          <w:numId w:val="11"/>
        </w:numPr>
        <w:rPr>
          <w:ins w:id="8194" w:author="Sam Tertzakian" w:date="2018-09-12T15:25:00Z"/>
        </w:rPr>
      </w:pPr>
      <w:ins w:id="8195" w:author="Sam Tertzakian" w:date="2018-09-12T15:25:00Z">
        <w:r>
          <w:t>This function adds the information passed to a list but does not actually instantiate the Module. After this function returns, all the DMF instantiates all the Module’s in the list.</w:t>
        </w:r>
      </w:ins>
    </w:p>
    <w:p w14:paraId="7A02E660" w14:textId="77777777" w:rsidR="00DC4893" w:rsidRDefault="00DC4893" w:rsidP="00DC4893">
      <w:pPr>
        <w:pStyle w:val="ListParagraph"/>
        <w:numPr>
          <w:ilvl w:val="0"/>
          <w:numId w:val="11"/>
        </w:numPr>
        <w:rPr>
          <w:ins w:id="8196" w:author="Sam Tertzakian" w:date="2018-09-12T15:25:00Z"/>
        </w:rPr>
      </w:pPr>
      <w:ins w:id="8197" w:author="Sam Tertzakian" w:date="2018-09-12T15:25:00Z">
        <w:r>
          <w:t>Each Module’s Config is unique to each Module. The author must consult the Module’s .h file or .txt file to understand how to initialize that structure. Every Module has a Module specific macro that initializes the Config structure.</w:t>
        </w:r>
      </w:ins>
    </w:p>
    <w:p w14:paraId="5C4CE7EF" w14:textId="77777777" w:rsidR="00DC4893" w:rsidRDefault="00DC4893" w:rsidP="00DC4893">
      <w:pPr>
        <w:pStyle w:val="ListParagraph"/>
        <w:numPr>
          <w:ilvl w:val="0"/>
          <w:numId w:val="11"/>
        </w:numPr>
        <w:rPr>
          <w:ins w:id="8198" w:author="Sam Tertzakian" w:date="2018-09-12T15:25:00Z"/>
        </w:rPr>
      </w:pPr>
      <w:ins w:id="8199" w:author="Sam Tertzakian" w:date="2018-09-12T15:25:00Z">
        <w:r>
          <w:t xml:space="preserve">This function is called by all DMF drivers, those that do and do not have a </w:t>
        </w:r>
        <w:r w:rsidRPr="00911085">
          <w:rPr>
            <w:rStyle w:val="CodeText"/>
          </w:rPr>
          <w:t>DEVICE_CONTEXT</w:t>
        </w:r>
        <w:r>
          <w:t>.</w:t>
        </w:r>
      </w:ins>
    </w:p>
    <w:p w14:paraId="0D6AADCB" w14:textId="77777777" w:rsidR="00DC4893" w:rsidRDefault="00DC4893" w:rsidP="00DC4893">
      <w:pPr>
        <w:pStyle w:val="ListParagraph"/>
        <w:numPr>
          <w:ilvl w:val="0"/>
          <w:numId w:val="11"/>
        </w:numPr>
        <w:rPr>
          <w:ins w:id="8200" w:author="Sam Tertzakian" w:date="2018-09-12T15:25:00Z"/>
        </w:rPr>
      </w:pPr>
      <w:ins w:id="8201" w:author="Sam Tertzakian" w:date="2018-09-12T15:25:00Z">
        <w:r>
          <w:lastRenderedPageBreak/>
          <w:t>For more information and examples, please see the section, “Instantiating Modules”.</w:t>
        </w:r>
      </w:ins>
    </w:p>
    <w:p w14:paraId="509A02C9" w14:textId="77777777" w:rsidR="00DC4893" w:rsidRDefault="00DC4893" w:rsidP="00DC4893">
      <w:pPr>
        <w:rPr>
          <w:ins w:id="8202" w:author="Sam Tertzakian" w:date="2018-09-12T15:25:00Z"/>
          <w:rFonts w:asciiTheme="majorHAnsi" w:eastAsiaTheme="majorEastAsia" w:hAnsiTheme="majorHAnsi" w:cstheme="majorBidi"/>
          <w:b/>
          <w:bCs/>
          <w:i/>
          <w:iCs/>
          <w:color w:val="000000" w:themeColor="text1"/>
        </w:rPr>
      </w:pPr>
      <w:ins w:id="8203" w:author="Sam Tertzakian" w:date="2018-09-12T15:25:00Z">
        <w:r>
          <w:br w:type="page"/>
        </w:r>
      </w:ins>
    </w:p>
    <w:p w14:paraId="3F69C225" w14:textId="77777777" w:rsidR="00DC4893" w:rsidRDefault="00DC4893" w:rsidP="00DC4893">
      <w:pPr>
        <w:pStyle w:val="Heading4"/>
        <w:rPr>
          <w:ins w:id="8204" w:author="Sam Tertzakian" w:date="2018-09-12T15:25:00Z"/>
        </w:rPr>
      </w:pPr>
      <w:ins w:id="8205" w:author="Sam Tertzakian" w:date="2018-09-12T15:25:00Z">
        <w:r>
          <w:lastRenderedPageBreak/>
          <w:t>Example</w:t>
        </w:r>
      </w:ins>
    </w:p>
    <w:p w14:paraId="5749D936" w14:textId="77777777" w:rsidR="00DC4893" w:rsidRDefault="00DC4893" w:rsidP="00DC4893">
      <w:pPr>
        <w:pStyle w:val="CodeBlock"/>
        <w:rPr>
          <w:ins w:id="8206" w:author="Sam Tertzakian" w:date="2018-09-12T15:25:00Z"/>
        </w:rPr>
      </w:pPr>
      <w:ins w:id="8207" w:author="Sam Tertzakian" w:date="2018-09-12T15:25:00Z">
        <w:r>
          <w:t>#pragma code_seg("PAGED")</w:t>
        </w:r>
      </w:ins>
    </w:p>
    <w:p w14:paraId="471EC94E" w14:textId="77777777" w:rsidR="00DC4893" w:rsidRDefault="00DC4893" w:rsidP="00DC4893">
      <w:pPr>
        <w:pStyle w:val="CodeBlock"/>
        <w:rPr>
          <w:ins w:id="8208" w:author="Sam Tertzakian" w:date="2018-09-12T15:25:00Z"/>
        </w:rPr>
      </w:pPr>
      <w:ins w:id="8209" w:author="Sam Tertzakian" w:date="2018-09-12T15:25:00Z">
        <w:r>
          <w:t>_IRQL_requires_max_(PASSIVE_LEVEL)</w:t>
        </w:r>
      </w:ins>
    </w:p>
    <w:p w14:paraId="031D8344" w14:textId="77777777" w:rsidR="00DC4893" w:rsidRDefault="00DC4893" w:rsidP="00DC4893">
      <w:pPr>
        <w:pStyle w:val="CodeBlock"/>
        <w:rPr>
          <w:ins w:id="8210" w:author="Sam Tertzakian" w:date="2018-09-12T15:25:00Z"/>
        </w:rPr>
      </w:pPr>
      <w:ins w:id="8211" w:author="Sam Tertzakian" w:date="2018-09-12T15:25:00Z">
        <w:r>
          <w:t>VOID</w:t>
        </w:r>
      </w:ins>
    </w:p>
    <w:p w14:paraId="1E417796" w14:textId="77777777" w:rsidR="00DC4893" w:rsidRDefault="00DC4893" w:rsidP="00DC4893">
      <w:pPr>
        <w:pStyle w:val="CodeBlock"/>
        <w:rPr>
          <w:ins w:id="8212" w:author="Sam Tertzakian" w:date="2018-09-12T15:25:00Z"/>
        </w:rPr>
      </w:pPr>
      <w:ins w:id="8213" w:author="Sam Tertzakian" w:date="2018-09-12T15:25:00Z">
        <w:r>
          <w:t>DmfDeviceModulesAdd(</w:t>
        </w:r>
      </w:ins>
    </w:p>
    <w:p w14:paraId="50956B98" w14:textId="77777777" w:rsidR="00DC4893" w:rsidRDefault="00DC4893" w:rsidP="00DC4893">
      <w:pPr>
        <w:pStyle w:val="CodeBlock"/>
        <w:rPr>
          <w:ins w:id="8214" w:author="Sam Tertzakian" w:date="2018-09-12T15:25:00Z"/>
        </w:rPr>
      </w:pPr>
      <w:ins w:id="8215" w:author="Sam Tertzakian" w:date="2018-09-12T15:25:00Z">
        <w:r>
          <w:t xml:space="preserve">    _In_ WDFDEVICE Device,</w:t>
        </w:r>
      </w:ins>
    </w:p>
    <w:p w14:paraId="0F4D763F" w14:textId="77777777" w:rsidR="00DC4893" w:rsidRDefault="00DC4893" w:rsidP="00DC4893">
      <w:pPr>
        <w:pStyle w:val="CodeBlock"/>
        <w:rPr>
          <w:ins w:id="8216" w:author="Sam Tertzakian" w:date="2018-09-12T15:25:00Z"/>
        </w:rPr>
      </w:pPr>
      <w:ins w:id="8217" w:author="Sam Tertzakian" w:date="2018-09-12T15:25:00Z">
        <w:r>
          <w:t xml:space="preserve">    _In_ PDMFMODULE_INIT DmfModuleInit</w:t>
        </w:r>
      </w:ins>
    </w:p>
    <w:p w14:paraId="29BE0210" w14:textId="77777777" w:rsidR="00DC4893" w:rsidRDefault="00DC4893" w:rsidP="00DC4893">
      <w:pPr>
        <w:pStyle w:val="CodeBlock"/>
        <w:rPr>
          <w:ins w:id="8218" w:author="Sam Tertzakian" w:date="2018-09-12T15:25:00Z"/>
        </w:rPr>
      </w:pPr>
      <w:ins w:id="8219" w:author="Sam Tertzakian" w:date="2018-09-12T15:25:00Z">
        <w:r>
          <w:t xml:space="preserve">    )</w:t>
        </w:r>
      </w:ins>
    </w:p>
    <w:p w14:paraId="7961FBF9" w14:textId="77777777" w:rsidR="00DC4893" w:rsidRDefault="00DC4893" w:rsidP="00DC4893">
      <w:pPr>
        <w:pStyle w:val="CodeBlock"/>
        <w:rPr>
          <w:ins w:id="8220" w:author="Sam Tertzakian" w:date="2018-09-12T15:25:00Z"/>
        </w:rPr>
      </w:pPr>
      <w:ins w:id="8221" w:author="Sam Tertzakian" w:date="2018-09-12T15:25:00Z">
        <w:r>
          <w:t>/*++</w:t>
        </w:r>
      </w:ins>
    </w:p>
    <w:p w14:paraId="3F0C6955" w14:textId="77777777" w:rsidR="00DC4893" w:rsidRDefault="00DC4893" w:rsidP="00DC4893">
      <w:pPr>
        <w:pStyle w:val="CodeBlock"/>
        <w:rPr>
          <w:ins w:id="8222" w:author="Sam Tertzakian" w:date="2018-09-12T15:25:00Z"/>
        </w:rPr>
      </w:pPr>
    </w:p>
    <w:p w14:paraId="5A31AEAE" w14:textId="77777777" w:rsidR="00DC4893" w:rsidRDefault="00DC4893" w:rsidP="00DC4893">
      <w:pPr>
        <w:pStyle w:val="CodeBlock"/>
        <w:rPr>
          <w:ins w:id="8223" w:author="Sam Tertzakian" w:date="2018-09-12T15:25:00Z"/>
        </w:rPr>
      </w:pPr>
      <w:ins w:id="8224" w:author="Sam Tertzakian" w:date="2018-09-12T15:25:00Z">
        <w:r>
          <w:t>Routine Description:</w:t>
        </w:r>
      </w:ins>
    </w:p>
    <w:p w14:paraId="3F072A05" w14:textId="77777777" w:rsidR="00DC4893" w:rsidRDefault="00DC4893" w:rsidP="00DC4893">
      <w:pPr>
        <w:pStyle w:val="CodeBlock"/>
        <w:rPr>
          <w:ins w:id="8225" w:author="Sam Tertzakian" w:date="2018-09-12T15:25:00Z"/>
        </w:rPr>
      </w:pPr>
    </w:p>
    <w:p w14:paraId="10E3CF5F" w14:textId="77777777" w:rsidR="00DC4893" w:rsidRDefault="00DC4893" w:rsidP="00DC4893">
      <w:pPr>
        <w:pStyle w:val="CodeBlock"/>
        <w:rPr>
          <w:ins w:id="8226" w:author="Sam Tertzakian" w:date="2018-09-12T15:25:00Z"/>
        </w:rPr>
      </w:pPr>
      <w:ins w:id="8227" w:author="Sam Tertzakian" w:date="2018-09-12T15:25:00Z">
        <w:r>
          <w:t xml:space="preserve">    Add all the Dmf Modules used by this driver.</w:t>
        </w:r>
      </w:ins>
    </w:p>
    <w:p w14:paraId="0E9722EA" w14:textId="77777777" w:rsidR="00DC4893" w:rsidRDefault="00DC4893" w:rsidP="00DC4893">
      <w:pPr>
        <w:pStyle w:val="CodeBlock"/>
        <w:rPr>
          <w:ins w:id="8228" w:author="Sam Tertzakian" w:date="2018-09-12T15:25:00Z"/>
        </w:rPr>
      </w:pPr>
    </w:p>
    <w:p w14:paraId="572335B6" w14:textId="77777777" w:rsidR="00DC4893" w:rsidRDefault="00DC4893" w:rsidP="00DC4893">
      <w:pPr>
        <w:pStyle w:val="CodeBlock"/>
        <w:rPr>
          <w:ins w:id="8229" w:author="Sam Tertzakian" w:date="2018-09-12T15:25:00Z"/>
        </w:rPr>
      </w:pPr>
      <w:ins w:id="8230" w:author="Sam Tertzakian" w:date="2018-09-12T15:25:00Z">
        <w:r>
          <w:t>Arguments:</w:t>
        </w:r>
      </w:ins>
    </w:p>
    <w:p w14:paraId="7CD064A0" w14:textId="77777777" w:rsidR="00DC4893" w:rsidRDefault="00DC4893" w:rsidP="00DC4893">
      <w:pPr>
        <w:pStyle w:val="CodeBlock"/>
        <w:rPr>
          <w:ins w:id="8231" w:author="Sam Tertzakian" w:date="2018-09-12T15:25:00Z"/>
        </w:rPr>
      </w:pPr>
    </w:p>
    <w:p w14:paraId="61B14256" w14:textId="77777777" w:rsidR="00DC4893" w:rsidRDefault="00DC4893" w:rsidP="00DC4893">
      <w:pPr>
        <w:pStyle w:val="CodeBlock"/>
        <w:rPr>
          <w:ins w:id="8232" w:author="Sam Tertzakian" w:date="2018-09-12T15:25:00Z"/>
        </w:rPr>
      </w:pPr>
      <w:ins w:id="8233" w:author="Sam Tertzakian" w:date="2018-09-12T15:25:00Z">
        <w:r>
          <w:t xml:space="preserve">    Device - WDFDEVICE handle.</w:t>
        </w:r>
      </w:ins>
    </w:p>
    <w:p w14:paraId="684AD2F4" w14:textId="77777777" w:rsidR="00DC4893" w:rsidRDefault="00DC4893" w:rsidP="00DC4893">
      <w:pPr>
        <w:pStyle w:val="CodeBlock"/>
        <w:rPr>
          <w:ins w:id="8234" w:author="Sam Tertzakian" w:date="2018-09-12T15:25:00Z"/>
        </w:rPr>
      </w:pPr>
      <w:ins w:id="8235" w:author="Sam Tertzakian" w:date="2018-09-12T15:25:00Z">
        <w:r>
          <w:t xml:space="preserve">    DmfModuleInit - Opaque structure to be passed to DMF_DmfModuleAdd.</w:t>
        </w:r>
      </w:ins>
    </w:p>
    <w:p w14:paraId="198BC232" w14:textId="77777777" w:rsidR="00DC4893" w:rsidRDefault="00DC4893" w:rsidP="00DC4893">
      <w:pPr>
        <w:pStyle w:val="CodeBlock"/>
        <w:rPr>
          <w:ins w:id="8236" w:author="Sam Tertzakian" w:date="2018-09-12T15:25:00Z"/>
        </w:rPr>
      </w:pPr>
    </w:p>
    <w:p w14:paraId="21A5ACB1" w14:textId="77777777" w:rsidR="00DC4893" w:rsidRDefault="00DC4893" w:rsidP="00DC4893">
      <w:pPr>
        <w:pStyle w:val="CodeBlock"/>
        <w:rPr>
          <w:ins w:id="8237" w:author="Sam Tertzakian" w:date="2018-09-12T15:25:00Z"/>
        </w:rPr>
      </w:pPr>
      <w:ins w:id="8238" w:author="Sam Tertzakian" w:date="2018-09-12T15:25:00Z">
        <w:r>
          <w:t>Return Value:</w:t>
        </w:r>
      </w:ins>
    </w:p>
    <w:p w14:paraId="6BDEC270" w14:textId="77777777" w:rsidR="00DC4893" w:rsidRDefault="00DC4893" w:rsidP="00DC4893">
      <w:pPr>
        <w:pStyle w:val="CodeBlock"/>
        <w:rPr>
          <w:ins w:id="8239" w:author="Sam Tertzakian" w:date="2018-09-12T15:25:00Z"/>
        </w:rPr>
      </w:pPr>
    </w:p>
    <w:p w14:paraId="5BD62F1B" w14:textId="77777777" w:rsidR="00DC4893" w:rsidRDefault="00DC4893" w:rsidP="00DC4893">
      <w:pPr>
        <w:pStyle w:val="CodeBlock"/>
        <w:rPr>
          <w:ins w:id="8240" w:author="Sam Tertzakian" w:date="2018-09-12T15:25:00Z"/>
        </w:rPr>
      </w:pPr>
      <w:ins w:id="8241" w:author="Sam Tertzakian" w:date="2018-09-12T15:25:00Z">
        <w:r>
          <w:t xml:space="preserve">    NTSTATUS</w:t>
        </w:r>
      </w:ins>
    </w:p>
    <w:p w14:paraId="42DA18B8" w14:textId="77777777" w:rsidR="00DC4893" w:rsidRDefault="00DC4893" w:rsidP="00DC4893">
      <w:pPr>
        <w:pStyle w:val="CodeBlock"/>
        <w:rPr>
          <w:ins w:id="8242" w:author="Sam Tertzakian" w:date="2018-09-12T15:25:00Z"/>
        </w:rPr>
      </w:pPr>
    </w:p>
    <w:p w14:paraId="43F312A0" w14:textId="77777777" w:rsidR="00DC4893" w:rsidRDefault="00DC4893" w:rsidP="00DC4893">
      <w:pPr>
        <w:pStyle w:val="CodeBlock"/>
        <w:rPr>
          <w:ins w:id="8243" w:author="Sam Tertzakian" w:date="2018-09-12T15:25:00Z"/>
        </w:rPr>
      </w:pPr>
      <w:ins w:id="8244" w:author="Sam Tertzakian" w:date="2018-09-12T15:25:00Z">
        <w:r>
          <w:t>--*/</w:t>
        </w:r>
      </w:ins>
    </w:p>
    <w:p w14:paraId="5F1E5E69" w14:textId="77777777" w:rsidR="00DC4893" w:rsidRDefault="00DC4893" w:rsidP="00DC4893">
      <w:pPr>
        <w:pStyle w:val="CodeBlock"/>
        <w:rPr>
          <w:ins w:id="8245" w:author="Sam Tertzakian" w:date="2018-09-12T15:25:00Z"/>
        </w:rPr>
      </w:pPr>
      <w:ins w:id="8246" w:author="Sam Tertzakian" w:date="2018-09-12T15:25:00Z">
        <w:r>
          <w:t>{</w:t>
        </w:r>
      </w:ins>
    </w:p>
    <w:p w14:paraId="2B18DDA1" w14:textId="77777777" w:rsidR="00DC4893" w:rsidRDefault="00DC4893" w:rsidP="00DC4893">
      <w:pPr>
        <w:pStyle w:val="CodeBlock"/>
        <w:rPr>
          <w:ins w:id="8247" w:author="Sam Tertzakian" w:date="2018-09-12T15:25:00Z"/>
        </w:rPr>
      </w:pPr>
      <w:ins w:id="8248" w:author="Sam Tertzakian" w:date="2018-09-12T15:25:00Z">
        <w:r>
          <w:t xml:space="preserve">    DMF_MODULE_ATTRIBUTES moduleAttributes;</w:t>
        </w:r>
      </w:ins>
    </w:p>
    <w:p w14:paraId="73FB2A26" w14:textId="77777777" w:rsidR="00DC4893" w:rsidRDefault="00DC4893" w:rsidP="00DC4893">
      <w:pPr>
        <w:pStyle w:val="CodeBlock"/>
        <w:rPr>
          <w:ins w:id="8249" w:author="Sam Tertzakian" w:date="2018-09-12T15:25:00Z"/>
        </w:rPr>
      </w:pPr>
      <w:ins w:id="8250" w:author="Sam Tertzakian" w:date="2018-09-12T15:25:00Z">
        <w:r>
          <w:t xml:space="preserve">    DMF_CONFIG_DeviceInterfaceTarget moduleConfigDeviceInterfaceTarget;</w:t>
        </w:r>
      </w:ins>
    </w:p>
    <w:p w14:paraId="058CEAA5" w14:textId="77777777" w:rsidR="00DC4893" w:rsidRDefault="00DC4893" w:rsidP="00DC4893">
      <w:pPr>
        <w:pStyle w:val="CodeBlock"/>
        <w:rPr>
          <w:ins w:id="8251" w:author="Sam Tertzakian" w:date="2018-09-12T15:25:00Z"/>
        </w:rPr>
      </w:pPr>
      <w:ins w:id="8252" w:author="Sam Tertzakian" w:date="2018-09-12T15:25:00Z">
        <w:r>
          <w:t xml:space="preserve">    DMF_MODULE_EVENT_CALLBACKS moduleEventCallbacks;</w:t>
        </w:r>
      </w:ins>
    </w:p>
    <w:p w14:paraId="0A1272B8" w14:textId="77777777" w:rsidR="00DC4893" w:rsidRDefault="00DC4893" w:rsidP="00DC4893">
      <w:pPr>
        <w:pStyle w:val="CodeBlock"/>
        <w:rPr>
          <w:ins w:id="8253" w:author="Sam Tertzakian" w:date="2018-09-12T15:25:00Z"/>
        </w:rPr>
      </w:pPr>
    </w:p>
    <w:p w14:paraId="00C7A7DB" w14:textId="77777777" w:rsidR="00DC4893" w:rsidRDefault="00DC4893" w:rsidP="00DC4893">
      <w:pPr>
        <w:pStyle w:val="CodeBlock"/>
        <w:rPr>
          <w:ins w:id="8254" w:author="Sam Tertzakian" w:date="2018-09-12T15:25:00Z"/>
        </w:rPr>
      </w:pPr>
      <w:ins w:id="8255" w:author="Sam Tertzakian" w:date="2018-09-12T15:25:00Z">
        <w:r>
          <w:t xml:space="preserve">    UNREFERENCED_PARAMETER(Device);</w:t>
        </w:r>
      </w:ins>
    </w:p>
    <w:p w14:paraId="067F3A14" w14:textId="77777777" w:rsidR="00DC4893" w:rsidRDefault="00DC4893" w:rsidP="00DC4893">
      <w:pPr>
        <w:pStyle w:val="CodeBlock"/>
        <w:rPr>
          <w:ins w:id="8256" w:author="Sam Tertzakian" w:date="2018-09-12T15:25:00Z"/>
        </w:rPr>
      </w:pPr>
    </w:p>
    <w:p w14:paraId="59E3C99D" w14:textId="77777777" w:rsidR="00DC4893" w:rsidRDefault="00DC4893" w:rsidP="00DC4893">
      <w:pPr>
        <w:pStyle w:val="CodeBlock"/>
        <w:rPr>
          <w:ins w:id="8257" w:author="Sam Tertzakian" w:date="2018-09-12T15:25:00Z"/>
        </w:rPr>
      </w:pPr>
      <w:ins w:id="8258" w:author="Sam Tertzakian" w:date="2018-09-12T15:25:00Z">
        <w:r>
          <w:t xml:space="preserve">    PAGED_CODE();</w:t>
        </w:r>
      </w:ins>
    </w:p>
    <w:p w14:paraId="12BA61CA" w14:textId="77777777" w:rsidR="00DC4893" w:rsidRDefault="00DC4893" w:rsidP="00DC4893">
      <w:pPr>
        <w:pStyle w:val="CodeBlock"/>
        <w:rPr>
          <w:ins w:id="8259" w:author="Sam Tertzakian" w:date="2018-09-12T15:25:00Z"/>
        </w:rPr>
      </w:pPr>
    </w:p>
    <w:p w14:paraId="13463D21" w14:textId="77777777" w:rsidR="00DC4893" w:rsidRDefault="00DC4893" w:rsidP="00DC4893">
      <w:pPr>
        <w:pStyle w:val="CodeBlock"/>
        <w:rPr>
          <w:ins w:id="8260" w:author="Sam Tertzakian" w:date="2018-09-12T15:25:00Z"/>
        </w:rPr>
      </w:pPr>
      <w:ins w:id="8261" w:author="Sam Tertzakian" w:date="2018-09-12T15:25:00Z">
        <w:r>
          <w:t xml:space="preserve">    // DeviceInterfaceTarget</w:t>
        </w:r>
      </w:ins>
    </w:p>
    <w:p w14:paraId="08A3DE0E" w14:textId="77777777" w:rsidR="00DC4893" w:rsidRDefault="00DC4893" w:rsidP="00DC4893">
      <w:pPr>
        <w:pStyle w:val="CodeBlock"/>
        <w:rPr>
          <w:ins w:id="8262" w:author="Sam Tertzakian" w:date="2018-09-12T15:25:00Z"/>
        </w:rPr>
      </w:pPr>
      <w:ins w:id="8263" w:author="Sam Tertzakian" w:date="2018-09-12T15:25:00Z">
        <w:r>
          <w:t xml:space="preserve">    // ---------------------</w:t>
        </w:r>
      </w:ins>
    </w:p>
    <w:p w14:paraId="118A6201" w14:textId="77777777" w:rsidR="00DC4893" w:rsidRDefault="00DC4893" w:rsidP="00DC4893">
      <w:pPr>
        <w:pStyle w:val="CodeBlock"/>
        <w:rPr>
          <w:ins w:id="8264" w:author="Sam Tertzakian" w:date="2018-09-12T15:25:00Z"/>
        </w:rPr>
      </w:pPr>
      <w:ins w:id="8265" w:author="Sam Tertzakian" w:date="2018-09-12T15:25:00Z">
        <w:r>
          <w:t xml:space="preserve">    //</w:t>
        </w:r>
      </w:ins>
    </w:p>
    <w:p w14:paraId="04DE8C92" w14:textId="77777777" w:rsidR="00DC4893" w:rsidRDefault="00DC4893" w:rsidP="00DC4893">
      <w:pPr>
        <w:pStyle w:val="CodeBlock"/>
        <w:rPr>
          <w:ins w:id="8266" w:author="Sam Tertzakian" w:date="2018-09-12T15:25:00Z"/>
        </w:rPr>
      </w:pPr>
      <w:ins w:id="8267" w:author="Sam Tertzakian" w:date="2018-09-12T15:25:00Z">
        <w:r>
          <w:t xml:space="preserve">    DMF_CONFIG_DeviceInterfaceTarget_AND_ATTRIBUTES_INIT(&amp;moduleConfigDeviceInterfaceTarget,</w:t>
        </w:r>
      </w:ins>
    </w:p>
    <w:p w14:paraId="68C36619" w14:textId="77777777" w:rsidR="00DC4893" w:rsidRDefault="00DC4893" w:rsidP="00DC4893">
      <w:pPr>
        <w:pStyle w:val="CodeBlock"/>
        <w:rPr>
          <w:ins w:id="8268" w:author="Sam Tertzakian" w:date="2018-09-12T15:25:00Z"/>
        </w:rPr>
      </w:pPr>
      <w:ins w:id="8269" w:author="Sam Tertzakian" w:date="2018-09-12T15:25:00Z">
        <w:r>
          <w:t xml:space="preserve">                                                         &amp;moduleAttributes);</w:t>
        </w:r>
      </w:ins>
    </w:p>
    <w:p w14:paraId="2B30BB9A" w14:textId="77777777" w:rsidR="00DC4893" w:rsidRDefault="00DC4893" w:rsidP="00DC4893">
      <w:pPr>
        <w:pStyle w:val="CodeBlock"/>
        <w:rPr>
          <w:ins w:id="8270" w:author="Sam Tertzakian" w:date="2018-09-12T15:25:00Z"/>
        </w:rPr>
      </w:pPr>
      <w:ins w:id="8271" w:author="Sam Tertzakian" w:date="2018-09-12T15:25:00Z">
        <w:r>
          <w:t xml:space="preserve">    moduleConfigDeviceInterfaceTarget.DeviceInterfaceTargetGuid = GUID_DEVINTERFACE_OSRUSBFX2;</w:t>
        </w:r>
      </w:ins>
    </w:p>
    <w:p w14:paraId="0799D9B7" w14:textId="77777777" w:rsidR="00DC4893" w:rsidRDefault="00DC4893" w:rsidP="00DC4893">
      <w:pPr>
        <w:pStyle w:val="CodeBlock"/>
        <w:rPr>
          <w:ins w:id="8272" w:author="Sam Tertzakian" w:date="2018-09-12T15:25:00Z"/>
        </w:rPr>
      </w:pPr>
      <w:ins w:id="8273" w:author="Sam Tertzakian" w:date="2018-09-12T15:25:00Z">
        <w:r>
          <w:t xml:space="preserve">    moduleConfigDeviceInterfaceTarget.ContinuousRequestTargetModuleConfig.BufferCountOutput = 4;</w:t>
        </w:r>
      </w:ins>
    </w:p>
    <w:p w14:paraId="344201FF" w14:textId="77777777" w:rsidR="00DC4893" w:rsidRDefault="00DC4893" w:rsidP="00DC4893">
      <w:pPr>
        <w:pStyle w:val="CodeBlock"/>
        <w:rPr>
          <w:ins w:id="8274" w:author="Sam Tertzakian" w:date="2018-09-12T15:25:00Z"/>
        </w:rPr>
      </w:pPr>
      <w:ins w:id="8275" w:author="Sam Tertzakian" w:date="2018-09-12T15:25:00Z">
        <w:r>
          <w:t xml:space="preserve">    moduleConfigDeviceInterfaceTarget.ContinuousRequestTargetModuleConfig.BufferOutputSize = sizeof(SWITCH_STATE);</w:t>
        </w:r>
      </w:ins>
    </w:p>
    <w:p w14:paraId="6353562C" w14:textId="77777777" w:rsidR="00DC4893" w:rsidRDefault="00DC4893" w:rsidP="00DC4893">
      <w:pPr>
        <w:pStyle w:val="CodeBlock"/>
        <w:rPr>
          <w:ins w:id="8276" w:author="Sam Tertzakian" w:date="2018-09-12T15:25:00Z"/>
        </w:rPr>
      </w:pPr>
      <w:ins w:id="8277" w:author="Sam Tertzakian" w:date="2018-09-12T15:25:00Z">
        <w:r>
          <w:t xml:space="preserve">    moduleConfigDeviceInterfaceTarget.ContinuousRequestTargetModuleConfig.ContinuousRequestCount = 4;</w:t>
        </w:r>
      </w:ins>
    </w:p>
    <w:p w14:paraId="0F1DBB37" w14:textId="77777777" w:rsidR="00DC4893" w:rsidRDefault="00DC4893" w:rsidP="00DC4893">
      <w:pPr>
        <w:pStyle w:val="CodeBlock"/>
        <w:rPr>
          <w:ins w:id="8278" w:author="Sam Tertzakian" w:date="2018-09-12T15:25:00Z"/>
        </w:rPr>
      </w:pPr>
      <w:ins w:id="8279" w:author="Sam Tertzakian" w:date="2018-09-12T15:25:00Z">
        <w:r>
          <w:t xml:space="preserve">    moduleConfigDeviceInterfaceTarget.ContinuousRequestTargetModuleConfig.PoolTypeOutput = NonPagedPoolNx;</w:t>
        </w:r>
      </w:ins>
    </w:p>
    <w:p w14:paraId="02A3EFAC" w14:textId="77777777" w:rsidR="00DC4893" w:rsidRDefault="00DC4893" w:rsidP="00DC4893">
      <w:pPr>
        <w:pStyle w:val="CodeBlock"/>
        <w:rPr>
          <w:ins w:id="8280" w:author="Sam Tertzakian" w:date="2018-09-12T15:25:00Z"/>
        </w:rPr>
      </w:pPr>
      <w:ins w:id="8281" w:author="Sam Tertzakian" w:date="2018-09-12T15:25:00Z">
        <w:r>
          <w:t xml:space="preserve">    moduleConfigDeviceInterfaceTarget.ContinuousRequestTargetModuleConfig.PurgeAndStartTargetInD0Callbacks = FALSE;</w:t>
        </w:r>
      </w:ins>
    </w:p>
    <w:p w14:paraId="662E3FEC" w14:textId="77777777" w:rsidR="00DC4893" w:rsidRDefault="00DC4893" w:rsidP="00DC4893">
      <w:pPr>
        <w:pStyle w:val="CodeBlock"/>
        <w:rPr>
          <w:ins w:id="8282" w:author="Sam Tertzakian" w:date="2018-09-12T15:25:00Z"/>
        </w:rPr>
      </w:pPr>
      <w:ins w:id="8283" w:author="Sam Tertzakian" w:date="2018-09-12T15:25:00Z">
        <w:r>
          <w:t xml:space="preserve">    moduleConfigDeviceInterfaceTarget.ContinuousRequestTargetModuleConfig.ContinuousRequestTargetIoctl = IOCTL_OSRUSBFX2_GET_INTERRUPT_MESSAGE;</w:t>
        </w:r>
      </w:ins>
    </w:p>
    <w:p w14:paraId="1757218C" w14:textId="77777777" w:rsidR="00DC4893" w:rsidRDefault="00DC4893" w:rsidP="00DC4893">
      <w:pPr>
        <w:pStyle w:val="CodeBlock"/>
        <w:rPr>
          <w:ins w:id="8284" w:author="Sam Tertzakian" w:date="2018-09-12T15:25:00Z"/>
        </w:rPr>
      </w:pPr>
      <w:ins w:id="8285" w:author="Sam Tertzakian" w:date="2018-09-12T15:25:00Z">
        <w:r>
          <w:t xml:space="preserve">    moduleConfigDeviceInterfaceTarget.ContinuousRequestTargetModuleConfig.EvtContinuousRequestTargetBufferOutput = SwitchBarSwitchChangedCallback;</w:t>
        </w:r>
      </w:ins>
    </w:p>
    <w:p w14:paraId="04AEB60E" w14:textId="77777777" w:rsidR="00DC4893" w:rsidRDefault="00DC4893" w:rsidP="00DC4893">
      <w:pPr>
        <w:pStyle w:val="CodeBlock"/>
        <w:rPr>
          <w:ins w:id="8286" w:author="Sam Tertzakian" w:date="2018-09-12T15:25:00Z"/>
        </w:rPr>
      </w:pPr>
      <w:ins w:id="8287" w:author="Sam Tertzakian" w:date="2018-09-12T15:25:00Z">
        <w:r>
          <w:t xml:space="preserve">    moduleConfigDeviceInterfaceTarget.ContinuousRequestTargetModuleConfig.RequestType = ContinuousRequestTarget_RequestType_Ioctl;</w:t>
        </w:r>
      </w:ins>
    </w:p>
    <w:p w14:paraId="3D8AE16C" w14:textId="77777777" w:rsidR="00DC4893" w:rsidRDefault="00DC4893" w:rsidP="00DC4893">
      <w:pPr>
        <w:pStyle w:val="CodeBlock"/>
        <w:rPr>
          <w:ins w:id="8288" w:author="Sam Tertzakian" w:date="2018-09-12T15:25:00Z"/>
        </w:rPr>
      </w:pPr>
      <w:ins w:id="8289" w:author="Sam Tertzakian" w:date="2018-09-12T15:25:00Z">
        <w:r>
          <w:t xml:space="preserve">    moduleConfigDeviceInterfaceTarget.ContinuousRequestTargetModuleConfig.ContinuousRequestTargetMode = ContinuousRequestTarget_Mode_Automatic;</w:t>
        </w:r>
      </w:ins>
    </w:p>
    <w:p w14:paraId="13F6B7C4" w14:textId="77777777" w:rsidR="00DC4893" w:rsidRDefault="00DC4893" w:rsidP="00DC4893">
      <w:pPr>
        <w:pStyle w:val="CodeBlock"/>
        <w:rPr>
          <w:ins w:id="8290" w:author="Sam Tertzakian" w:date="2018-09-12T15:25:00Z"/>
        </w:rPr>
      </w:pPr>
    </w:p>
    <w:p w14:paraId="7AF49146" w14:textId="77777777" w:rsidR="00DC4893" w:rsidRDefault="00DC4893" w:rsidP="00DC4893">
      <w:pPr>
        <w:pStyle w:val="CodeBlock"/>
        <w:rPr>
          <w:ins w:id="8291" w:author="Sam Tertzakian" w:date="2018-09-12T15:25:00Z"/>
        </w:rPr>
      </w:pPr>
      <w:ins w:id="8292" w:author="Sam Tertzakian" w:date="2018-09-12T15:25:00Z">
        <w:r>
          <w:t xml:space="preserve">    // These callbacks tell us when the underlying target is available.</w:t>
        </w:r>
      </w:ins>
    </w:p>
    <w:p w14:paraId="137617AE" w14:textId="77777777" w:rsidR="00DC4893" w:rsidRDefault="00DC4893" w:rsidP="00DC4893">
      <w:pPr>
        <w:pStyle w:val="CodeBlock"/>
        <w:rPr>
          <w:ins w:id="8293" w:author="Sam Tertzakian" w:date="2018-09-12T15:25:00Z"/>
        </w:rPr>
      </w:pPr>
      <w:ins w:id="8294" w:author="Sam Tertzakian" w:date="2018-09-12T15:25:00Z">
        <w:r>
          <w:t xml:space="preserve">    //</w:t>
        </w:r>
      </w:ins>
    </w:p>
    <w:p w14:paraId="34771B65" w14:textId="77777777" w:rsidR="00DC4893" w:rsidRDefault="00DC4893" w:rsidP="00DC4893">
      <w:pPr>
        <w:pStyle w:val="CodeBlock"/>
        <w:rPr>
          <w:ins w:id="8295" w:author="Sam Tertzakian" w:date="2018-09-12T15:25:00Z"/>
        </w:rPr>
      </w:pPr>
      <w:ins w:id="8296" w:author="Sam Tertzakian" w:date="2018-09-12T15:25:00Z">
        <w:r>
          <w:t xml:space="preserve">    DMF_MODULE_ATTRIBUTES_EVENT_CALLBACKS_INIT(&amp;moduleAttributes,</w:t>
        </w:r>
      </w:ins>
    </w:p>
    <w:p w14:paraId="5862B979" w14:textId="77777777" w:rsidR="00DC4893" w:rsidRDefault="00DC4893" w:rsidP="00DC4893">
      <w:pPr>
        <w:pStyle w:val="CodeBlock"/>
        <w:rPr>
          <w:ins w:id="8297" w:author="Sam Tertzakian" w:date="2018-09-12T15:25:00Z"/>
        </w:rPr>
      </w:pPr>
      <w:ins w:id="8298" w:author="Sam Tertzakian" w:date="2018-09-12T15:25:00Z">
        <w:r>
          <w:t xml:space="preserve">                                               &amp;moduleEventCallbacks);</w:t>
        </w:r>
      </w:ins>
    </w:p>
    <w:p w14:paraId="5E72313E" w14:textId="77777777" w:rsidR="00DC4893" w:rsidRDefault="00DC4893" w:rsidP="00DC4893">
      <w:pPr>
        <w:pStyle w:val="CodeBlock"/>
        <w:rPr>
          <w:ins w:id="8299" w:author="Sam Tertzakian" w:date="2018-09-12T15:25:00Z"/>
        </w:rPr>
      </w:pPr>
      <w:ins w:id="8300" w:author="Sam Tertzakian" w:date="2018-09-12T15:25:00Z">
        <w:r>
          <w:t xml:space="preserve">    moduleEventCallbacks.EvtModuleOnDeviceNotificationPostOpen = SwitchBar_OnDeviceArrivalNotification;</w:t>
        </w:r>
      </w:ins>
    </w:p>
    <w:p w14:paraId="5DD81301" w14:textId="77777777" w:rsidR="00DC4893" w:rsidRDefault="00DC4893" w:rsidP="00DC4893">
      <w:pPr>
        <w:pStyle w:val="CodeBlock"/>
        <w:rPr>
          <w:ins w:id="8301" w:author="Sam Tertzakian" w:date="2018-09-12T15:25:00Z"/>
        </w:rPr>
      </w:pPr>
      <w:ins w:id="8302" w:author="Sam Tertzakian" w:date="2018-09-12T15:25:00Z">
        <w:r>
          <w:t xml:space="preserve">    </w:t>
        </w:r>
      </w:ins>
    </w:p>
    <w:p w14:paraId="455DF464" w14:textId="77777777" w:rsidR="00DC4893" w:rsidRDefault="00DC4893" w:rsidP="00DC4893">
      <w:pPr>
        <w:pStyle w:val="CodeBlock"/>
        <w:rPr>
          <w:ins w:id="8303" w:author="Sam Tertzakian" w:date="2018-09-12T15:25:00Z"/>
        </w:rPr>
      </w:pPr>
      <w:ins w:id="8304" w:author="Sam Tertzakian" w:date="2018-09-12T15:25:00Z">
        <w:r>
          <w:t xml:space="preserve">    DMF_DmfModuleAdd(DmfModuleInit,</w:t>
        </w:r>
      </w:ins>
    </w:p>
    <w:p w14:paraId="407570CD" w14:textId="77777777" w:rsidR="00DC4893" w:rsidRDefault="00DC4893" w:rsidP="00DC4893">
      <w:pPr>
        <w:pStyle w:val="CodeBlock"/>
        <w:rPr>
          <w:ins w:id="8305" w:author="Sam Tertzakian" w:date="2018-09-12T15:25:00Z"/>
        </w:rPr>
      </w:pPr>
      <w:ins w:id="8306" w:author="Sam Tertzakian" w:date="2018-09-12T15:25:00Z">
        <w:r>
          <w:t xml:space="preserve">                     &amp;moduleAttributes,</w:t>
        </w:r>
      </w:ins>
    </w:p>
    <w:p w14:paraId="74754575" w14:textId="77777777" w:rsidR="00DC4893" w:rsidRDefault="00DC4893" w:rsidP="00DC4893">
      <w:pPr>
        <w:pStyle w:val="CodeBlock"/>
        <w:rPr>
          <w:ins w:id="8307" w:author="Sam Tertzakian" w:date="2018-09-12T15:25:00Z"/>
        </w:rPr>
      </w:pPr>
      <w:ins w:id="8308" w:author="Sam Tertzakian" w:date="2018-09-12T15:25:00Z">
        <w:r>
          <w:t xml:space="preserve">                     WDF_NO_OBJECT_ATTRIBUTES,</w:t>
        </w:r>
      </w:ins>
    </w:p>
    <w:p w14:paraId="51F6834D" w14:textId="77777777" w:rsidR="00DC4893" w:rsidRDefault="00DC4893" w:rsidP="00DC4893">
      <w:pPr>
        <w:pStyle w:val="CodeBlock"/>
        <w:rPr>
          <w:ins w:id="8309" w:author="Sam Tertzakian" w:date="2018-09-12T15:25:00Z"/>
        </w:rPr>
      </w:pPr>
      <w:ins w:id="8310" w:author="Sam Tertzakian" w:date="2018-09-12T15:25:00Z">
        <w:r>
          <w:t xml:space="preserve">                     NULL);</w:t>
        </w:r>
      </w:ins>
    </w:p>
    <w:p w14:paraId="20D5A1DA" w14:textId="0D0773EA" w:rsidR="00651CAC" w:rsidRDefault="00651CAC" w:rsidP="00DC4893">
      <w:pPr>
        <w:pStyle w:val="Heading3"/>
      </w:pPr>
      <w:r>
        <w:lastRenderedPageBreak/>
        <w:t>DMF_Module</w:t>
      </w:r>
      <w:del w:id="8311" w:author="Sam Tertzakian" w:date="2018-09-12T15:40:00Z">
        <w:r w:rsidDel="00902C8F">
          <w:delText>Instance</w:delText>
        </w:r>
      </w:del>
      <w:r>
        <w:t>Destroy</w:t>
      </w:r>
      <w:bookmarkEnd w:id="8080"/>
    </w:p>
    <w:p w14:paraId="3EAEF23A" w14:textId="77777777" w:rsidR="00651CAC" w:rsidRDefault="00651CAC" w:rsidP="00651CAC">
      <w:pPr>
        <w:autoSpaceDE w:val="0"/>
        <w:autoSpaceDN w:val="0"/>
        <w:adjustRightInd w:val="0"/>
        <w:spacing w:after="0" w:line="240" w:lineRule="auto"/>
        <w:rPr>
          <w:rFonts w:ascii="Consolas" w:hAnsi="Consolas" w:cs="Consolas"/>
          <w:color w:val="6F008A"/>
          <w:sz w:val="19"/>
          <w:szCs w:val="19"/>
        </w:rPr>
      </w:pPr>
    </w:p>
    <w:p w14:paraId="588F603A" w14:textId="77777777" w:rsidR="00651CAC" w:rsidRPr="00347472" w:rsidRDefault="00651CAC" w:rsidP="00651CAC">
      <w:pPr>
        <w:autoSpaceDE w:val="0"/>
        <w:autoSpaceDN w:val="0"/>
        <w:adjustRightInd w:val="0"/>
        <w:spacing w:after="0" w:line="240" w:lineRule="auto"/>
        <w:rPr>
          <w:rStyle w:val="CodeText"/>
          <w:rPrChange w:id="8312" w:author="Sam Tertzakian" w:date="2018-09-12T13:43:00Z">
            <w:rPr>
              <w:rFonts w:ascii="Consolas" w:hAnsi="Consolas" w:cs="Consolas"/>
              <w:color w:val="000000"/>
              <w:sz w:val="19"/>
              <w:szCs w:val="19"/>
            </w:rPr>
          </w:rPrChange>
        </w:rPr>
      </w:pPr>
      <w:r w:rsidRPr="00347472">
        <w:rPr>
          <w:rStyle w:val="CodeText"/>
          <w:rPrChange w:id="8313" w:author="Sam Tertzakian" w:date="2018-09-12T13:43:00Z">
            <w:rPr>
              <w:rFonts w:ascii="Consolas" w:hAnsi="Consolas" w:cs="Consolas"/>
              <w:color w:val="6F008A"/>
              <w:sz w:val="19"/>
              <w:szCs w:val="19"/>
            </w:rPr>
          </w:rPrChange>
        </w:rPr>
        <w:t>VOID</w:t>
      </w:r>
    </w:p>
    <w:p w14:paraId="0F6B8403" w14:textId="0B57B086" w:rsidR="00651CAC" w:rsidRPr="00347472" w:rsidRDefault="00651CAC" w:rsidP="00651CAC">
      <w:pPr>
        <w:autoSpaceDE w:val="0"/>
        <w:autoSpaceDN w:val="0"/>
        <w:adjustRightInd w:val="0"/>
        <w:spacing w:after="0" w:line="240" w:lineRule="auto"/>
        <w:rPr>
          <w:rStyle w:val="CodeText"/>
          <w:rPrChange w:id="8314" w:author="Sam Tertzakian" w:date="2018-09-12T13:43:00Z">
            <w:rPr>
              <w:rFonts w:ascii="Consolas" w:hAnsi="Consolas" w:cs="Consolas"/>
              <w:color w:val="000000"/>
              <w:sz w:val="19"/>
              <w:szCs w:val="19"/>
            </w:rPr>
          </w:rPrChange>
        </w:rPr>
      </w:pPr>
      <w:r w:rsidRPr="00347472">
        <w:rPr>
          <w:rStyle w:val="CodeText"/>
          <w:rPrChange w:id="8315" w:author="Sam Tertzakian" w:date="2018-09-12T13:43:00Z">
            <w:rPr>
              <w:rFonts w:ascii="Consolas" w:hAnsi="Consolas" w:cs="Consolas"/>
              <w:color w:val="000000"/>
              <w:sz w:val="19"/>
              <w:szCs w:val="19"/>
            </w:rPr>
          </w:rPrChange>
        </w:rPr>
        <w:t>DMF_Module_</w:t>
      </w:r>
      <w:del w:id="8316" w:author="Sam Tertzakian" w:date="2018-09-12T15:39:00Z">
        <w:r w:rsidRPr="00347472" w:rsidDel="005B5591">
          <w:rPr>
            <w:rStyle w:val="CodeText"/>
            <w:rPrChange w:id="8317" w:author="Sam Tertzakian" w:date="2018-09-12T13:43:00Z">
              <w:rPr>
                <w:rFonts w:ascii="Consolas" w:hAnsi="Consolas" w:cs="Consolas"/>
                <w:color w:val="000000"/>
                <w:sz w:val="19"/>
                <w:szCs w:val="19"/>
              </w:rPr>
            </w:rPrChange>
          </w:rPr>
          <w:delText>Instance</w:delText>
        </w:r>
      </w:del>
      <w:r w:rsidRPr="00347472">
        <w:rPr>
          <w:rStyle w:val="CodeText"/>
          <w:rPrChange w:id="8318" w:author="Sam Tertzakian" w:date="2018-09-12T13:43:00Z">
            <w:rPr>
              <w:rFonts w:ascii="Consolas" w:hAnsi="Consolas" w:cs="Consolas"/>
              <w:color w:val="000000"/>
              <w:sz w:val="19"/>
              <w:szCs w:val="19"/>
            </w:rPr>
          </w:rPrChange>
        </w:rPr>
        <w:t>Destroy(</w:t>
      </w:r>
    </w:p>
    <w:p w14:paraId="2AB432FE" w14:textId="77777777" w:rsidR="00651CAC" w:rsidRPr="00347472" w:rsidRDefault="00651CAC" w:rsidP="00651CAC">
      <w:pPr>
        <w:autoSpaceDE w:val="0"/>
        <w:autoSpaceDN w:val="0"/>
        <w:adjustRightInd w:val="0"/>
        <w:spacing w:after="0" w:line="240" w:lineRule="auto"/>
        <w:rPr>
          <w:rStyle w:val="CodeText"/>
          <w:rPrChange w:id="8319" w:author="Sam Tertzakian" w:date="2018-09-12T13:43:00Z">
            <w:rPr>
              <w:rFonts w:ascii="Consolas" w:hAnsi="Consolas" w:cs="Consolas"/>
              <w:color w:val="000000"/>
              <w:sz w:val="19"/>
              <w:szCs w:val="19"/>
            </w:rPr>
          </w:rPrChange>
        </w:rPr>
      </w:pPr>
      <w:r w:rsidRPr="00347472">
        <w:rPr>
          <w:rStyle w:val="CodeText"/>
          <w:rPrChange w:id="8320" w:author="Sam Tertzakian" w:date="2018-09-12T13:43:00Z">
            <w:rPr>
              <w:rFonts w:ascii="Consolas" w:hAnsi="Consolas" w:cs="Consolas"/>
              <w:color w:val="000000"/>
              <w:sz w:val="19"/>
              <w:szCs w:val="19"/>
            </w:rPr>
          </w:rPrChange>
        </w:rPr>
        <w:t xml:space="preserve">    </w:t>
      </w:r>
      <w:r w:rsidRPr="00347472">
        <w:rPr>
          <w:rStyle w:val="CodeText"/>
          <w:rPrChange w:id="8321" w:author="Sam Tertzakian" w:date="2018-09-12T13:43:00Z">
            <w:rPr>
              <w:rFonts w:ascii="Consolas" w:hAnsi="Consolas" w:cs="Consolas"/>
              <w:color w:val="6F008A"/>
              <w:sz w:val="19"/>
              <w:szCs w:val="19"/>
            </w:rPr>
          </w:rPrChange>
        </w:rPr>
        <w:t>_In_</w:t>
      </w:r>
      <w:r w:rsidRPr="00347472">
        <w:rPr>
          <w:rStyle w:val="CodeText"/>
          <w:rPrChange w:id="8322" w:author="Sam Tertzakian" w:date="2018-09-12T13:43:00Z">
            <w:rPr>
              <w:rFonts w:ascii="Consolas" w:hAnsi="Consolas" w:cs="Consolas"/>
              <w:color w:val="000000"/>
              <w:sz w:val="19"/>
              <w:szCs w:val="19"/>
            </w:rPr>
          </w:rPrChange>
        </w:rPr>
        <w:t xml:space="preserve"> </w:t>
      </w:r>
      <w:r w:rsidRPr="00347472">
        <w:rPr>
          <w:rStyle w:val="CodeText"/>
          <w:rPrChange w:id="8323" w:author="Sam Tertzakian" w:date="2018-09-12T13:43:00Z">
            <w:rPr>
              <w:rFonts w:ascii="Consolas" w:hAnsi="Consolas" w:cs="Consolas"/>
              <w:color w:val="2B91AF"/>
              <w:sz w:val="19"/>
              <w:szCs w:val="19"/>
            </w:rPr>
          </w:rPrChange>
        </w:rPr>
        <w:t>DMFMODULE</w:t>
      </w:r>
      <w:r w:rsidRPr="00347472">
        <w:rPr>
          <w:rStyle w:val="CodeText"/>
          <w:rPrChange w:id="8324" w:author="Sam Tertzakian" w:date="2018-09-12T13:43:00Z">
            <w:rPr>
              <w:rFonts w:ascii="Consolas" w:hAnsi="Consolas" w:cs="Consolas"/>
              <w:color w:val="000000"/>
              <w:sz w:val="19"/>
              <w:szCs w:val="19"/>
            </w:rPr>
          </w:rPrChange>
        </w:rPr>
        <w:t xml:space="preserve"> </w:t>
      </w:r>
      <w:r w:rsidRPr="00347472">
        <w:rPr>
          <w:rStyle w:val="CodeText"/>
          <w:rPrChange w:id="8325" w:author="Sam Tertzakian" w:date="2018-09-12T13:43:00Z">
            <w:rPr>
              <w:rFonts w:ascii="Consolas" w:hAnsi="Consolas" w:cs="Consolas"/>
              <w:color w:val="808080"/>
              <w:sz w:val="19"/>
              <w:szCs w:val="19"/>
            </w:rPr>
          </w:rPrChange>
        </w:rPr>
        <w:t>DmfModule</w:t>
      </w:r>
    </w:p>
    <w:p w14:paraId="5E151430" w14:textId="77777777" w:rsidR="00651CAC" w:rsidRPr="00347472" w:rsidRDefault="00651CAC" w:rsidP="00651CAC">
      <w:pPr>
        <w:autoSpaceDE w:val="0"/>
        <w:autoSpaceDN w:val="0"/>
        <w:adjustRightInd w:val="0"/>
        <w:spacing w:after="0" w:line="240" w:lineRule="auto"/>
        <w:rPr>
          <w:rStyle w:val="CodeText"/>
          <w:rPrChange w:id="8326" w:author="Sam Tertzakian" w:date="2018-09-12T13:43:00Z">
            <w:rPr>
              <w:rFonts w:ascii="Consolas" w:hAnsi="Consolas" w:cs="Consolas"/>
              <w:color w:val="000000"/>
              <w:sz w:val="19"/>
              <w:szCs w:val="19"/>
            </w:rPr>
          </w:rPrChange>
        </w:rPr>
      </w:pPr>
      <w:r w:rsidRPr="00347472">
        <w:rPr>
          <w:rStyle w:val="CodeText"/>
          <w:rPrChange w:id="8327" w:author="Sam Tertzakian" w:date="2018-09-12T13:43:00Z">
            <w:rPr>
              <w:rFonts w:ascii="Consolas" w:hAnsi="Consolas" w:cs="Consolas"/>
              <w:color w:val="000000"/>
              <w:sz w:val="19"/>
              <w:szCs w:val="19"/>
            </w:rPr>
          </w:rPrChange>
        </w:rPr>
        <w:t xml:space="preserve">    );</w:t>
      </w:r>
    </w:p>
    <w:p w14:paraId="69B44E13" w14:textId="77777777" w:rsidR="00651CAC" w:rsidRDefault="00651CAC" w:rsidP="00651CAC">
      <w:pPr>
        <w:autoSpaceDE w:val="0"/>
        <w:autoSpaceDN w:val="0"/>
        <w:adjustRightInd w:val="0"/>
        <w:spacing w:after="0" w:line="240" w:lineRule="auto"/>
        <w:rPr>
          <w:rFonts w:ascii="Consolas" w:hAnsi="Consolas" w:cs="Consolas"/>
          <w:color w:val="000000"/>
          <w:sz w:val="19"/>
          <w:szCs w:val="19"/>
        </w:rPr>
      </w:pPr>
    </w:p>
    <w:p w14:paraId="6EC35851" w14:textId="024DFE05" w:rsidR="004047EE" w:rsidRDefault="004047EE" w:rsidP="004047EE">
      <w:r>
        <w:t xml:space="preserve">Given an instance of a Module, tells DMF to destroy the Module. </w:t>
      </w:r>
    </w:p>
    <w:p w14:paraId="5720072C" w14:textId="77777777" w:rsidR="004047EE" w:rsidRDefault="004047EE" w:rsidP="004047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47EE" w14:paraId="4941DA2C" w14:textId="77777777" w:rsidTr="00B07CE9">
        <w:tc>
          <w:tcPr>
            <w:tcW w:w="5665" w:type="dxa"/>
          </w:tcPr>
          <w:p w14:paraId="02C0049F" w14:textId="77777777" w:rsidR="004047EE" w:rsidRPr="00980A81" w:rsidRDefault="004047EE" w:rsidP="00436405">
            <w:pPr>
              <w:rPr>
                <w:rStyle w:val="CodeText"/>
              </w:rPr>
            </w:pPr>
            <w:r w:rsidRPr="00980A81">
              <w:rPr>
                <w:rStyle w:val="CodeText"/>
              </w:rPr>
              <w:t>DMFMODULE DmfModule</w:t>
            </w:r>
          </w:p>
        </w:tc>
        <w:tc>
          <w:tcPr>
            <w:tcW w:w="3685" w:type="dxa"/>
          </w:tcPr>
          <w:p w14:paraId="1B7DEEE0" w14:textId="17548E52" w:rsidR="004047EE" w:rsidRDefault="004047EE" w:rsidP="00436405">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E5BAFCF" w14:textId="77777777" w:rsidR="004047EE" w:rsidRDefault="004047EE" w:rsidP="004047EE">
      <w:pPr>
        <w:pStyle w:val="Heading4"/>
      </w:pPr>
      <w:r>
        <w:t>Returns</w:t>
      </w:r>
    </w:p>
    <w:p w14:paraId="1E7492A2" w14:textId="77777777" w:rsidR="004047EE" w:rsidRDefault="004047EE" w:rsidP="004047EE">
      <w:r>
        <w:t>None</w:t>
      </w:r>
    </w:p>
    <w:p w14:paraId="792A2332" w14:textId="77777777" w:rsidR="004047EE" w:rsidRDefault="004047EE" w:rsidP="004047EE">
      <w:r>
        <w:t>Remarks</w:t>
      </w:r>
    </w:p>
    <w:p w14:paraId="2B840B41" w14:textId="396B11C6" w:rsidR="00733D0E" w:rsidRPr="001D5AD9" w:rsidRDefault="00733D0E" w:rsidP="00733D0E">
      <w:pPr>
        <w:pStyle w:val="ListParagraph"/>
        <w:numPr>
          <w:ilvl w:val="0"/>
          <w:numId w:val="36"/>
        </w:numPr>
        <w:rPr>
          <w:ins w:id="8328" w:author="Sam Tertzakian" w:date="2018-09-12T15:45:00Z"/>
          <w:b/>
          <w:rPrChange w:id="8329" w:author="Sam Tertzakian" w:date="2018-09-12T15:45:00Z">
            <w:rPr>
              <w:ins w:id="8330" w:author="Sam Tertzakian" w:date="2018-09-12T15:45:00Z"/>
            </w:rPr>
          </w:rPrChange>
        </w:rPr>
      </w:pPr>
      <w:r>
        <w:t xml:space="preserve">This function is used </w:t>
      </w:r>
      <w:del w:id="8331" w:author="Sam Tertzakian" w:date="2018-09-12T15:45:00Z">
        <w:r w:rsidDel="001D5AD9">
          <w:delText xml:space="preserve">only </w:delText>
        </w:r>
      </w:del>
      <w:r>
        <w:t>by Clients that instantiate Modules that are dynamically</w:t>
      </w:r>
      <w:ins w:id="8332" w:author="Sam Tertzakian" w:date="2018-09-12T15:39:00Z">
        <w:r w:rsidR="00C92957">
          <w:t xml:space="preserve"> created</w:t>
        </w:r>
      </w:ins>
      <w:r>
        <w:t>. Otherwise, DMF calls this API automatically as needed.</w:t>
      </w:r>
    </w:p>
    <w:p w14:paraId="5B959BB0" w14:textId="65566C19" w:rsidR="001D5AD9" w:rsidRPr="004F7ECC" w:rsidRDefault="001D5AD9" w:rsidP="00733D0E">
      <w:pPr>
        <w:pStyle w:val="ListParagraph"/>
        <w:numPr>
          <w:ilvl w:val="0"/>
          <w:numId w:val="36"/>
        </w:numPr>
        <w:rPr>
          <w:rPrChange w:id="8333" w:author="Sam Tertzakian" w:date="2018-09-12T15:46:00Z">
            <w:rPr>
              <w:b/>
            </w:rPr>
          </w:rPrChange>
        </w:rPr>
      </w:pPr>
      <w:ins w:id="8334" w:author="Sam Tertzakian" w:date="2018-09-12T15:45:00Z">
        <w:r w:rsidRPr="004F7ECC">
          <w:rPr>
            <w:rPrChange w:id="8335" w:author="Sam Tertzakian" w:date="2018-09-12T15:46:00Z">
              <w:rPr>
                <w:b/>
              </w:rPr>
            </w:rPrChange>
          </w:rPr>
          <w:t>This function is u</w:t>
        </w:r>
        <w:r w:rsidR="004F7ECC" w:rsidRPr="004F7ECC">
          <w:rPr>
            <w:rPrChange w:id="8336" w:author="Sam Tertzakian" w:date="2018-09-12T15:46:00Z">
              <w:rPr>
                <w:b/>
              </w:rPr>
            </w:rPrChange>
          </w:rPr>
          <w:t>s</w:t>
        </w:r>
        <w:r w:rsidRPr="004F7ECC">
          <w:rPr>
            <w:rPrChange w:id="8337" w:author="Sam Tertzakian" w:date="2018-09-12T15:46:00Z">
              <w:rPr>
                <w:b/>
              </w:rPr>
            </w:rPrChange>
          </w:rPr>
          <w:t xml:space="preserve">ed by Modules when they support the DMF_[ModuleName]_Destroy callback. </w:t>
        </w:r>
        <w:r w:rsidR="004F7ECC" w:rsidRPr="004F7ECC">
          <w:rPr>
            <w:b/>
          </w:rPr>
          <w:t>It is r</w:t>
        </w:r>
      </w:ins>
      <w:ins w:id="8338" w:author="Sam Tertzakian" w:date="2018-09-12T15:46:00Z">
        <w:r w:rsidR="004F7ECC" w:rsidRPr="004F7ECC">
          <w:rPr>
            <w:b/>
          </w:rPr>
          <w:t>are that this is the case, however.</w:t>
        </w:r>
      </w:ins>
    </w:p>
    <w:p w14:paraId="25323FB3" w14:textId="11D3E1E2" w:rsidR="009805A4" w:rsidRDefault="009805A4">
      <w:r>
        <w:br w:type="page"/>
      </w:r>
    </w:p>
    <w:p w14:paraId="713D6287" w14:textId="226559C9" w:rsidR="00470200" w:rsidRDefault="00470200" w:rsidP="00470200">
      <w:pPr>
        <w:pStyle w:val="Heading1"/>
      </w:pPr>
      <w:bookmarkStart w:id="8339" w:name="_Toc524527907"/>
      <w:r>
        <w:lastRenderedPageBreak/>
        <w:t>DMF Module API Reference</w:t>
      </w:r>
      <w:bookmarkEnd w:id="8339"/>
    </w:p>
    <w:p w14:paraId="7EA57F73" w14:textId="5B55BC94" w:rsidR="00DD16EE" w:rsidRDefault="00DD16EE" w:rsidP="00DD16EE">
      <w:r>
        <w:t>DMF provides an API that Module authors use to create Modules. This API is not visible to Client Drivers.</w:t>
      </w:r>
      <w:r w:rsidR="003F5826">
        <w:t xml:space="preserve"> The Module API allows Module code to look and act like </w:t>
      </w:r>
      <w:r w:rsidR="00953EC1">
        <w:t xml:space="preserve">its own small </w:t>
      </w:r>
      <w:r w:rsidR="003F5826">
        <w:t>driver. This API provides a way for the Module to set callbacks that are called by DMF in much the same way that WDF calls a WDF driver’s callbacks.</w:t>
      </w:r>
    </w:p>
    <w:p w14:paraId="21A1716E" w14:textId="77777777" w:rsidR="003F5826" w:rsidRPr="00DD16EE" w:rsidRDefault="003F5826" w:rsidP="00DD16EE"/>
    <w:p w14:paraId="79B58E79" w14:textId="77777777" w:rsidR="004379A2" w:rsidRDefault="004379A2">
      <w:pPr>
        <w:rPr>
          <w:rFonts w:asciiTheme="majorHAnsi" w:eastAsiaTheme="majorEastAsia" w:hAnsiTheme="majorHAnsi" w:cstheme="majorBidi"/>
          <w:color w:val="2F5496" w:themeColor="accent1" w:themeShade="BF"/>
          <w:sz w:val="26"/>
          <w:szCs w:val="26"/>
        </w:rPr>
      </w:pPr>
      <w:r>
        <w:br w:type="page"/>
      </w:r>
    </w:p>
    <w:p w14:paraId="6A31072D" w14:textId="0B25DE63" w:rsidR="00D81C48" w:rsidRDefault="00D81C48" w:rsidP="00D81C48">
      <w:pPr>
        <w:pStyle w:val="Heading2"/>
      </w:pPr>
      <w:bookmarkStart w:id="8340" w:name="_Toc524527908"/>
      <w:r>
        <w:lastRenderedPageBreak/>
        <w:t>Module Enumerations</w:t>
      </w:r>
      <w:bookmarkEnd w:id="8340"/>
    </w:p>
    <w:p w14:paraId="60C7CBFA" w14:textId="5513C801" w:rsidR="00D81C48" w:rsidRDefault="00D81C48" w:rsidP="00D81C48">
      <w:r>
        <w:t>This section lists all the enumeration types that are used by the DMF Module API.</w:t>
      </w:r>
    </w:p>
    <w:p w14:paraId="72ECAA39" w14:textId="17823948" w:rsidR="00D81C48" w:rsidRDefault="00D81C48" w:rsidP="00D81C48">
      <w:pPr>
        <w:pStyle w:val="Heading3"/>
      </w:pPr>
      <w:bookmarkStart w:id="8341" w:name="_Toc524527909"/>
      <w:bookmarkStart w:id="8342" w:name="_Ref524536483"/>
      <w:r>
        <w:t>DmfModuleOpenOption</w:t>
      </w:r>
      <w:bookmarkEnd w:id="8341"/>
      <w:bookmarkEnd w:id="8342"/>
    </w:p>
    <w:p w14:paraId="36D43FA5" w14:textId="11D4A019" w:rsidR="00D81C48" w:rsidRDefault="00D81C48" w:rsidP="00D81C48">
      <w:r>
        <w:t>This enumeration tells DMF when to open/close the Module. Specifically, it tells DMF when to call the Module’s Open and Close callbacks.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343" w:author="Sam Tertzakian" w:date="2018-09-12T13:50: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165"/>
        <w:gridCol w:w="4411"/>
        <w:tblGridChange w:id="8344">
          <w:tblGrid>
            <w:gridCol w:w="5165"/>
            <w:gridCol w:w="4411"/>
          </w:tblGrid>
        </w:tblGridChange>
      </w:tblGrid>
      <w:tr w:rsidR="00D81C48" w14:paraId="1697CD8E" w14:textId="77777777" w:rsidTr="001C2418">
        <w:tc>
          <w:tcPr>
            <w:tcW w:w="5165" w:type="dxa"/>
            <w:tcPrChange w:id="8345" w:author="Sam Tertzakian" w:date="2018-09-12T13:50:00Z">
              <w:tcPr>
                <w:tcW w:w="4917" w:type="dxa"/>
              </w:tcPr>
            </w:tcPrChange>
          </w:tcPr>
          <w:p w14:paraId="496BE868" w14:textId="7A9387C0" w:rsidR="00D81C48" w:rsidRPr="00D81C48" w:rsidRDefault="00D81C48" w:rsidP="00D81C48">
            <w:pPr>
              <w:rPr>
                <w:b/>
              </w:rPr>
            </w:pPr>
            <w:r w:rsidRPr="00D81C48">
              <w:rPr>
                <w:b/>
              </w:rPr>
              <w:t>Value</w:t>
            </w:r>
          </w:p>
        </w:tc>
        <w:tc>
          <w:tcPr>
            <w:tcW w:w="4411" w:type="dxa"/>
            <w:tcPrChange w:id="8346" w:author="Sam Tertzakian" w:date="2018-09-12T13:50:00Z">
              <w:tcPr>
                <w:tcW w:w="4433" w:type="dxa"/>
              </w:tcPr>
            </w:tcPrChange>
          </w:tcPr>
          <w:p w14:paraId="4BBFC28F" w14:textId="54C9A3C8" w:rsidR="00D81C48" w:rsidRPr="00D81C48" w:rsidRDefault="00D81C48" w:rsidP="00D81C48">
            <w:pPr>
              <w:rPr>
                <w:b/>
              </w:rPr>
            </w:pPr>
            <w:r w:rsidRPr="00D81C48">
              <w:rPr>
                <w:b/>
              </w:rPr>
              <w:t>Meaning</w:t>
            </w:r>
          </w:p>
        </w:tc>
      </w:tr>
      <w:tr w:rsidR="00D81C48" w:rsidDel="001C2418" w14:paraId="0DD50462" w14:textId="41804728" w:rsidTr="001C2418">
        <w:trPr>
          <w:del w:id="8347" w:author="Sam Tertzakian" w:date="2018-09-12T13:50:00Z"/>
        </w:trPr>
        <w:tc>
          <w:tcPr>
            <w:tcW w:w="5165" w:type="dxa"/>
            <w:tcPrChange w:id="8348" w:author="Sam Tertzakian" w:date="2018-09-12T13:50:00Z">
              <w:tcPr>
                <w:tcW w:w="4917" w:type="dxa"/>
              </w:tcPr>
            </w:tcPrChange>
          </w:tcPr>
          <w:p w14:paraId="58B57FC0" w14:textId="13A77CF0" w:rsidR="00D81C48" w:rsidRPr="00212502" w:rsidDel="001C2418" w:rsidRDefault="00D81C48" w:rsidP="00D81C48">
            <w:pPr>
              <w:rPr>
                <w:del w:id="8349" w:author="Sam Tertzakian" w:date="2018-09-12T13:50:00Z"/>
                <w:rStyle w:val="CodeText"/>
              </w:rPr>
            </w:pPr>
            <w:del w:id="8350" w:author="Sam Tertzakian" w:date="2018-09-12T13:50:00Z">
              <w:r w:rsidRPr="00212502" w:rsidDel="001C2418">
                <w:rPr>
                  <w:rStyle w:val="CodeText"/>
                </w:rPr>
                <w:delText>DMF_MODULE_OPEN_OPTION_Generic</w:delText>
              </w:r>
            </w:del>
          </w:p>
        </w:tc>
        <w:tc>
          <w:tcPr>
            <w:tcW w:w="4411" w:type="dxa"/>
            <w:tcPrChange w:id="8351" w:author="Sam Tertzakian" w:date="2018-09-12T13:50:00Z">
              <w:tcPr>
                <w:tcW w:w="4433" w:type="dxa"/>
              </w:tcPr>
            </w:tcPrChange>
          </w:tcPr>
          <w:p w14:paraId="45F2C74F" w14:textId="17DAD73F" w:rsidR="00D81C48" w:rsidDel="001C2418" w:rsidRDefault="00D81C48" w:rsidP="00D81C48">
            <w:pPr>
              <w:rPr>
                <w:del w:id="8352" w:author="Sam Tertzakian" w:date="2018-09-12T13:50:00Z"/>
              </w:rPr>
            </w:pPr>
            <w:del w:id="8353" w:author="Sam Tertzakian" w:date="2018-09-12T13:50:00Z">
              <w:r w:rsidDel="001C2418">
                <w:delText xml:space="preserve">Tells DMF that the </w:delText>
              </w:r>
              <w:r w:rsidR="00E21DD6" w:rsidDel="001C2418">
                <w:delText>Client will open the Module manually. This option is not commonly used.</w:delText>
              </w:r>
            </w:del>
          </w:p>
        </w:tc>
      </w:tr>
      <w:tr w:rsidR="00D81C48" w14:paraId="2821EDEB" w14:textId="77777777" w:rsidTr="001C2418">
        <w:tc>
          <w:tcPr>
            <w:tcW w:w="5165" w:type="dxa"/>
            <w:tcPrChange w:id="8354" w:author="Sam Tertzakian" w:date="2018-09-12T13:50:00Z">
              <w:tcPr>
                <w:tcW w:w="4917" w:type="dxa"/>
              </w:tcPr>
            </w:tcPrChange>
          </w:tcPr>
          <w:p w14:paraId="42C3670D" w14:textId="74BDE086" w:rsidR="00D81C48" w:rsidRPr="00212502" w:rsidRDefault="00D81C48" w:rsidP="00D81C48">
            <w:pPr>
              <w:rPr>
                <w:rStyle w:val="CodeText"/>
              </w:rPr>
            </w:pPr>
            <w:r w:rsidRPr="00212502">
              <w:rPr>
                <w:rStyle w:val="CodeText"/>
              </w:rPr>
              <w:t xml:space="preserve">DMF_MODULE_OPEN_OPTION_OPEN_PrepareHardware            </w:t>
            </w:r>
          </w:p>
        </w:tc>
        <w:tc>
          <w:tcPr>
            <w:tcW w:w="4411" w:type="dxa"/>
            <w:tcPrChange w:id="8355" w:author="Sam Tertzakian" w:date="2018-09-12T13:50:00Z">
              <w:tcPr>
                <w:tcW w:w="4433" w:type="dxa"/>
              </w:tcPr>
            </w:tcPrChange>
          </w:tcPr>
          <w:p w14:paraId="5D553011" w14:textId="0A1CC9F9" w:rsidR="00D81C48" w:rsidRDefault="001C2418" w:rsidP="00D81C48">
            <w:ins w:id="8356" w:author="Sam Tertzakian" w:date="2018-09-12T13:49:00Z">
              <w:r>
                <w:t xml:space="preserve">Tells DMF that the Module’s </w:t>
              </w:r>
              <w:r>
                <w:rPr>
                  <w:rStyle w:val="CodeText"/>
                </w:rPr>
                <w:t>Open</w:t>
              </w:r>
              <w:r>
                <w:t xml:space="preserve"> callback should be called when the Client Driver receives an </w:t>
              </w:r>
            </w:ins>
            <w:del w:id="8357" w:author="Sam Tertzakian" w:date="2018-09-12T13:49:00Z">
              <w:r w:rsidR="00E21DD6" w:rsidDel="001C2418">
                <w:delText xml:space="preserve">Tells DMF that the Module should be opened when the Client Driver receives an </w:delText>
              </w:r>
            </w:del>
            <w:r w:rsidR="00E21DD6" w:rsidRPr="00212502">
              <w:rPr>
                <w:rStyle w:val="CodeText"/>
              </w:rPr>
              <w:t>EvtDevicePrepareHardware</w:t>
            </w:r>
            <w:r w:rsidR="00E21DD6">
              <w:t xml:space="preserve"> callback.</w:t>
            </w:r>
            <w:ins w:id="8358" w:author="Sam Tertzakian" w:date="2018-09-12T13:49:00Z">
              <w:r>
                <w:t xml:space="preserve"> </w:t>
              </w:r>
            </w:ins>
            <w:ins w:id="8359" w:author="Sam Tertzakian" w:date="2018-09-12T13:50:00Z">
              <w:r>
                <w:t xml:space="preserve">The Module’s </w:t>
              </w:r>
              <w:r>
                <w:rPr>
                  <w:rStyle w:val="CodeText"/>
                </w:rPr>
                <w:t>Close</w:t>
              </w:r>
              <w:r>
                <w:t xml:space="preserve"> callback will be called when the Client Driver receives an </w:t>
              </w:r>
              <w:r w:rsidRPr="007E7BEF">
                <w:rPr>
                  <w:rStyle w:val="CodeText"/>
                </w:rPr>
                <w:t>EvtDevice</w:t>
              </w:r>
              <w:r>
                <w:rPr>
                  <w:rStyle w:val="CodeText"/>
                </w:rPr>
                <w:t>ReleaseHardware</w:t>
              </w:r>
              <w:r>
                <w:t xml:space="preserve"> callback.</w:t>
              </w:r>
            </w:ins>
          </w:p>
        </w:tc>
      </w:tr>
      <w:tr w:rsidR="00D81C48" w14:paraId="55F8C271" w14:textId="77777777" w:rsidTr="001C2418">
        <w:tc>
          <w:tcPr>
            <w:tcW w:w="5165" w:type="dxa"/>
            <w:tcPrChange w:id="8360" w:author="Sam Tertzakian" w:date="2018-09-12T13:50:00Z">
              <w:tcPr>
                <w:tcW w:w="4917" w:type="dxa"/>
              </w:tcPr>
            </w:tcPrChange>
          </w:tcPr>
          <w:p w14:paraId="0AB7F2A7" w14:textId="165FFCDC" w:rsidR="00D81C48" w:rsidRPr="00212502" w:rsidRDefault="00D81C48" w:rsidP="00D81C48">
            <w:pPr>
              <w:rPr>
                <w:rStyle w:val="CodeText"/>
              </w:rPr>
            </w:pPr>
            <w:r w:rsidRPr="00212502">
              <w:rPr>
                <w:rStyle w:val="CodeText"/>
              </w:rPr>
              <w:t>DMF_MODULE_OPEN_OPTION_NOTIFY_PrepareHardware</w:t>
            </w:r>
          </w:p>
        </w:tc>
        <w:tc>
          <w:tcPr>
            <w:tcW w:w="4411" w:type="dxa"/>
            <w:tcPrChange w:id="8361" w:author="Sam Tertzakian" w:date="2018-09-12T13:50:00Z">
              <w:tcPr>
                <w:tcW w:w="4433" w:type="dxa"/>
              </w:tcPr>
            </w:tcPrChange>
          </w:tcPr>
          <w:p w14:paraId="4DE49A1A" w14:textId="1778544D" w:rsidR="00D81C48" w:rsidRDefault="00E21DD6" w:rsidP="00D81C48">
            <w:r>
              <w:t xml:space="preserve">Tells DMF that the Module’s </w:t>
            </w:r>
            <w:del w:id="8362" w:author="Sam Tertzakian" w:date="2018-09-12T13:48:00Z">
              <w:r w:rsidRPr="001C2418" w:rsidDel="001C2418">
                <w:rPr>
                  <w:rStyle w:val="CodeText"/>
                  <w:rPrChange w:id="8363" w:author="Sam Tertzakian" w:date="2018-09-12T13:48:00Z">
                    <w:rPr/>
                  </w:rPrChange>
                </w:rPr>
                <w:delText>n</w:delText>
              </w:r>
            </w:del>
            <w:ins w:id="8364" w:author="Sam Tertzakian" w:date="2018-09-12T13:48:00Z">
              <w:r w:rsidR="001C2418" w:rsidRPr="001C2418">
                <w:rPr>
                  <w:rStyle w:val="CodeText"/>
                  <w:rPrChange w:id="8365" w:author="Sam Tertzakian" w:date="2018-09-12T13:48:00Z">
                    <w:rPr/>
                  </w:rPrChange>
                </w:rPr>
                <w:t>N</w:t>
              </w:r>
            </w:ins>
            <w:r w:rsidRPr="001C2418">
              <w:rPr>
                <w:rStyle w:val="CodeText"/>
                <w:rPrChange w:id="8366" w:author="Sam Tertzakian" w:date="2018-09-12T13:48:00Z">
                  <w:rPr/>
                </w:rPrChange>
              </w:rPr>
              <w:t>otification</w:t>
            </w:r>
            <w:ins w:id="8367" w:author="Sam Tertzakian" w:date="2018-09-12T13:48:00Z">
              <w:r w:rsidR="001C2418" w:rsidRPr="001C2418">
                <w:rPr>
                  <w:rStyle w:val="CodeText"/>
                  <w:rPrChange w:id="8368" w:author="Sam Tertzakian" w:date="2018-09-12T13:48:00Z">
                    <w:rPr/>
                  </w:rPrChange>
                </w:rPr>
                <w:t>Register</w:t>
              </w:r>
            </w:ins>
            <w:r>
              <w:t xml:space="preserve"> callback should be called when the Client Driver receives an </w:t>
            </w:r>
            <w:r w:rsidRPr="003E0ABE">
              <w:rPr>
                <w:rStyle w:val="CodeText"/>
                <w:rPrChange w:id="8369" w:author="Sam Tertzakian" w:date="2018-09-12T13:47:00Z">
                  <w:rPr/>
                </w:rPrChange>
              </w:rPr>
              <w:t xml:space="preserve">EvtDevicePrepareHardware </w:t>
            </w:r>
            <w:r>
              <w:t>callback. In this case, the Module will decide when the Open/Close callbacks are called (usually when the underlying interface has appeared/disappeared).</w:t>
            </w:r>
            <w:ins w:id="8370" w:author="Sam Tertzakian" w:date="2018-09-12T13:47:00Z">
              <w:r w:rsidR="003E0ABE">
                <w:t xml:space="preserve"> The Module’s </w:t>
              </w:r>
              <w:r w:rsidR="003E0ABE" w:rsidRPr="007E7BEF">
                <w:rPr>
                  <w:rStyle w:val="CodeText"/>
                </w:rPr>
                <w:t>NotificationUnregister</w:t>
              </w:r>
              <w:r w:rsidR="003E0ABE">
                <w:t xml:space="preserve"> callback will be called when the Client Driver receives an </w:t>
              </w:r>
              <w:r w:rsidR="003E0ABE" w:rsidRPr="007E7BEF">
                <w:rPr>
                  <w:rStyle w:val="CodeText"/>
                </w:rPr>
                <w:t>EvtDevice</w:t>
              </w:r>
              <w:r w:rsidR="003E0ABE">
                <w:rPr>
                  <w:rStyle w:val="CodeText"/>
                </w:rPr>
                <w:t>Rele</w:t>
              </w:r>
            </w:ins>
            <w:ins w:id="8371" w:author="Sam Tertzakian" w:date="2018-09-12T13:48:00Z">
              <w:r w:rsidR="003E0ABE">
                <w:rPr>
                  <w:rStyle w:val="CodeText"/>
                </w:rPr>
                <w:t>aseHardware</w:t>
              </w:r>
            </w:ins>
            <w:ins w:id="8372" w:author="Sam Tertzakian" w:date="2018-09-12T13:47:00Z">
              <w:r w:rsidR="003E0ABE">
                <w:t xml:space="preserve"> callback.</w:t>
              </w:r>
            </w:ins>
          </w:p>
        </w:tc>
      </w:tr>
      <w:tr w:rsidR="00E21DD6" w14:paraId="772AF11E" w14:textId="77777777" w:rsidTr="001C2418">
        <w:tc>
          <w:tcPr>
            <w:tcW w:w="5165" w:type="dxa"/>
            <w:tcPrChange w:id="8373" w:author="Sam Tertzakian" w:date="2018-09-12T13:50:00Z">
              <w:tcPr>
                <w:tcW w:w="4917" w:type="dxa"/>
              </w:tcPr>
            </w:tcPrChange>
          </w:tcPr>
          <w:p w14:paraId="78C319A0" w14:textId="0D1951AA" w:rsidR="00E21DD6" w:rsidRPr="00212502" w:rsidRDefault="00E21DD6" w:rsidP="00E21DD6">
            <w:pPr>
              <w:rPr>
                <w:rStyle w:val="CodeText"/>
              </w:rPr>
            </w:pPr>
            <w:r w:rsidRPr="00212502">
              <w:rPr>
                <w:rStyle w:val="CodeText"/>
              </w:rPr>
              <w:t xml:space="preserve">DMF_MODULE_OPEN_OPTION_OPEN_D0Entry                    </w:t>
            </w:r>
          </w:p>
        </w:tc>
        <w:tc>
          <w:tcPr>
            <w:tcW w:w="4411" w:type="dxa"/>
            <w:tcPrChange w:id="8374" w:author="Sam Tertzakian" w:date="2018-09-12T13:50:00Z">
              <w:tcPr>
                <w:tcW w:w="4433" w:type="dxa"/>
              </w:tcPr>
            </w:tcPrChange>
          </w:tcPr>
          <w:p w14:paraId="6FBB153E" w14:textId="2B270996" w:rsidR="00E21DD6" w:rsidRDefault="001C2418" w:rsidP="00E21DD6">
            <w:ins w:id="8375" w:author="Sam Tertzakian" w:date="2018-09-12T13:49:00Z">
              <w:r>
                <w:t xml:space="preserve">Tells DMF that the Module’s </w:t>
              </w:r>
              <w:r>
                <w:rPr>
                  <w:rStyle w:val="CodeText"/>
                </w:rPr>
                <w:t>Open</w:t>
              </w:r>
              <w:r>
                <w:t xml:space="preserve"> callback should be called when the Client Driver receives an </w:t>
              </w:r>
            </w:ins>
            <w:del w:id="8376" w:author="Sam Tertzakian" w:date="2018-09-12T13:49:00Z">
              <w:r w:rsidR="00E21DD6" w:rsidDel="001C2418">
                <w:delText xml:space="preserve">Tells DMF that the Module should be opened when the Client Driver receives an </w:delText>
              </w:r>
            </w:del>
            <w:r w:rsidR="00E21DD6" w:rsidRPr="00212502">
              <w:rPr>
                <w:rStyle w:val="CodeText"/>
              </w:rPr>
              <w:t>EvtDeviceD0Entry</w:t>
            </w:r>
            <w:r w:rsidR="00E21DD6">
              <w:t xml:space="preserve"> callback.</w:t>
            </w:r>
            <w:ins w:id="8377" w:author="Sam Tertzakian" w:date="2018-09-12T13:50:00Z">
              <w:r>
                <w:t xml:space="preserve"> The Module’s </w:t>
              </w:r>
              <w:r>
                <w:rPr>
                  <w:rStyle w:val="CodeText"/>
                </w:rPr>
                <w:t>Close</w:t>
              </w:r>
              <w:r>
                <w:t xml:space="preserve"> callback will be called when the Client Driver receives an </w:t>
              </w:r>
              <w:r w:rsidRPr="007E7BEF">
                <w:rPr>
                  <w:rStyle w:val="CodeText"/>
                </w:rPr>
                <w:t>EvtDeviceD0Exit</w:t>
              </w:r>
              <w:r>
                <w:t xml:space="preserve"> callback.</w:t>
              </w:r>
            </w:ins>
          </w:p>
        </w:tc>
      </w:tr>
      <w:tr w:rsidR="00E21DD6" w14:paraId="52ADDFE3" w14:textId="77777777" w:rsidTr="001C2418">
        <w:tc>
          <w:tcPr>
            <w:tcW w:w="5165" w:type="dxa"/>
            <w:tcPrChange w:id="8378" w:author="Sam Tertzakian" w:date="2018-09-12T13:50:00Z">
              <w:tcPr>
                <w:tcW w:w="4917" w:type="dxa"/>
              </w:tcPr>
            </w:tcPrChange>
          </w:tcPr>
          <w:p w14:paraId="00C5A111" w14:textId="3C7687E6" w:rsidR="00E21DD6" w:rsidRPr="00212502" w:rsidRDefault="00E21DD6" w:rsidP="00E21DD6">
            <w:pPr>
              <w:rPr>
                <w:rStyle w:val="CodeText"/>
              </w:rPr>
            </w:pPr>
            <w:r w:rsidRPr="00212502">
              <w:rPr>
                <w:rStyle w:val="CodeText"/>
              </w:rPr>
              <w:t xml:space="preserve">DMF_MODULE_OPEN_OPTION_NOTIFY_D0Entry                  </w:t>
            </w:r>
          </w:p>
        </w:tc>
        <w:tc>
          <w:tcPr>
            <w:tcW w:w="4411" w:type="dxa"/>
            <w:tcPrChange w:id="8379" w:author="Sam Tertzakian" w:date="2018-09-12T13:50:00Z">
              <w:tcPr>
                <w:tcW w:w="4433" w:type="dxa"/>
              </w:tcPr>
            </w:tcPrChange>
          </w:tcPr>
          <w:p w14:paraId="38C0ACB1" w14:textId="4CADFCA4" w:rsidR="00E21DD6" w:rsidRDefault="00E21DD6" w:rsidP="00E21DD6">
            <w:r>
              <w:t xml:space="preserve">Tells DMF that the Module’s notification </w:t>
            </w:r>
            <w:ins w:id="8380" w:author="Sam Tertzakian" w:date="2018-09-12T13:45:00Z">
              <w:r w:rsidR="00E47E61">
                <w:t xml:space="preserve">register </w:t>
              </w:r>
            </w:ins>
            <w:r>
              <w:t xml:space="preserve">callback should be called when the Client Driver receives an </w:t>
            </w:r>
            <w:r w:rsidRPr="00212502">
              <w:rPr>
                <w:rStyle w:val="CodeText"/>
              </w:rPr>
              <w:t>EvtDeviceD0Entry</w:t>
            </w:r>
            <w:r>
              <w:t xml:space="preserve"> callback. In this case, the Module will decide when the Open/Close callbacks are called (</w:t>
            </w:r>
            <w:r w:rsidR="00CC52B7">
              <w:t>u</w:t>
            </w:r>
            <w:r>
              <w:t>sually when the underlying interface has appeared/disappeared).</w:t>
            </w:r>
            <w:ins w:id="8381" w:author="Sam Tertzakian" w:date="2018-09-12T13:46:00Z">
              <w:r w:rsidR="00E47E61">
                <w:t xml:space="preserve"> The Module’s </w:t>
              </w:r>
            </w:ins>
            <w:ins w:id="8382" w:author="Sam Tertzakian" w:date="2018-09-12T13:47:00Z">
              <w:r w:rsidR="003E0ABE" w:rsidRPr="003E0ABE">
                <w:rPr>
                  <w:rStyle w:val="CodeText"/>
                  <w:rPrChange w:id="8383" w:author="Sam Tertzakian" w:date="2018-09-12T13:47:00Z">
                    <w:rPr/>
                  </w:rPrChange>
                </w:rPr>
                <w:t>N</w:t>
              </w:r>
            </w:ins>
            <w:ins w:id="8384" w:author="Sam Tertzakian" w:date="2018-09-12T13:46:00Z">
              <w:r w:rsidR="00E47E61" w:rsidRPr="003E0ABE">
                <w:rPr>
                  <w:rStyle w:val="CodeText"/>
                  <w:rPrChange w:id="8385" w:author="Sam Tertzakian" w:date="2018-09-12T13:47:00Z">
                    <w:rPr/>
                  </w:rPrChange>
                </w:rPr>
                <w:t>otification</w:t>
              </w:r>
            </w:ins>
            <w:ins w:id="8386" w:author="Sam Tertzakian" w:date="2018-09-12T13:47:00Z">
              <w:r w:rsidR="003E0ABE" w:rsidRPr="003E0ABE">
                <w:rPr>
                  <w:rStyle w:val="CodeText"/>
                  <w:rPrChange w:id="8387" w:author="Sam Tertzakian" w:date="2018-09-12T13:47:00Z">
                    <w:rPr/>
                  </w:rPrChange>
                </w:rPr>
                <w:t>U</w:t>
              </w:r>
            </w:ins>
            <w:ins w:id="8388" w:author="Sam Tertzakian" w:date="2018-09-12T13:46:00Z">
              <w:r w:rsidR="00E47E61" w:rsidRPr="003E0ABE">
                <w:rPr>
                  <w:rStyle w:val="CodeText"/>
                  <w:rPrChange w:id="8389" w:author="Sam Tertzakian" w:date="2018-09-12T13:47:00Z">
                    <w:rPr/>
                  </w:rPrChange>
                </w:rPr>
                <w:t>nregister</w:t>
              </w:r>
              <w:r w:rsidR="00E47E61">
                <w:t xml:space="preserve"> callback will be called when the Client Driver receives an </w:t>
              </w:r>
              <w:r w:rsidR="00E47E61" w:rsidRPr="00E47E61">
                <w:rPr>
                  <w:rStyle w:val="CodeText"/>
                  <w:rPrChange w:id="8390" w:author="Sam Tertzakian" w:date="2018-09-12T13:46:00Z">
                    <w:rPr/>
                  </w:rPrChange>
                </w:rPr>
                <w:t>EvtDeviceD0Exit</w:t>
              </w:r>
              <w:r w:rsidR="00E47E61">
                <w:t xml:space="preserve"> callback.</w:t>
              </w:r>
            </w:ins>
          </w:p>
        </w:tc>
      </w:tr>
      <w:tr w:rsidR="00E21DD6" w14:paraId="4778DE1B" w14:textId="77777777" w:rsidTr="001C2418">
        <w:tc>
          <w:tcPr>
            <w:tcW w:w="5165" w:type="dxa"/>
            <w:tcPrChange w:id="8391" w:author="Sam Tertzakian" w:date="2018-09-12T13:50:00Z">
              <w:tcPr>
                <w:tcW w:w="4917" w:type="dxa"/>
              </w:tcPr>
            </w:tcPrChange>
          </w:tcPr>
          <w:p w14:paraId="0AEE8D19" w14:textId="26972943" w:rsidR="00E21DD6" w:rsidRPr="00212502" w:rsidRDefault="00E21DD6" w:rsidP="00E21DD6">
            <w:pPr>
              <w:rPr>
                <w:rStyle w:val="CodeText"/>
              </w:rPr>
            </w:pPr>
            <w:r w:rsidRPr="00212502">
              <w:rPr>
                <w:rStyle w:val="CodeText"/>
              </w:rPr>
              <w:lastRenderedPageBreak/>
              <w:t xml:space="preserve">DMF_MODULE_OPEN_OPTION_OPEN_Create                     </w:t>
            </w:r>
          </w:p>
        </w:tc>
        <w:tc>
          <w:tcPr>
            <w:tcW w:w="4411" w:type="dxa"/>
            <w:tcPrChange w:id="8392" w:author="Sam Tertzakian" w:date="2018-09-12T13:50:00Z">
              <w:tcPr>
                <w:tcW w:w="4433" w:type="dxa"/>
              </w:tcPr>
            </w:tcPrChange>
          </w:tcPr>
          <w:p w14:paraId="7CA7ABDB" w14:textId="6C8FF42F" w:rsidR="00E21DD6" w:rsidRDefault="00E21DD6" w:rsidP="00E21DD6">
            <w:r>
              <w:t>Tells DMF that the Module should be opened/closed when the Module is created/destroyed. This is common for Modules that do not interact with hardware and, instead, expose support for data structures that just require memory resources.</w:t>
            </w:r>
            <w:ins w:id="8393" w:author="Sam Tertzakian" w:date="2018-09-12T13:51:00Z">
              <w:r w:rsidR="001C2418">
                <w:t xml:space="preserve"> DMF will call the Module’s </w:t>
              </w:r>
              <w:r w:rsidR="001C2418" w:rsidRPr="001C2418">
                <w:rPr>
                  <w:rStyle w:val="CodeText"/>
                  <w:rPrChange w:id="8394" w:author="Sam Tertzakian" w:date="2018-09-12T13:52:00Z">
                    <w:rPr/>
                  </w:rPrChange>
                </w:rPr>
                <w:t>Open</w:t>
              </w:r>
              <w:r w:rsidR="001C2418">
                <w:t xml:space="preserve"> callback soon after the Module is created. DMF will call the Module’s </w:t>
              </w:r>
              <w:r w:rsidR="001C2418" w:rsidRPr="001C2418">
                <w:rPr>
                  <w:rStyle w:val="CodeText"/>
                  <w:rPrChange w:id="8395" w:author="Sam Tertzakian" w:date="2018-09-12T13:52:00Z">
                    <w:rPr/>
                  </w:rPrChange>
                </w:rPr>
                <w:t>Close</w:t>
              </w:r>
              <w:r w:rsidR="001C2418">
                <w:t xml:space="preserve"> callback </w:t>
              </w:r>
            </w:ins>
            <w:ins w:id="8396" w:author="Sam Tertzakian" w:date="2018-09-12T13:52:00Z">
              <w:r w:rsidR="001C2418">
                <w:t>right before the Module is destroyed.</w:t>
              </w:r>
            </w:ins>
          </w:p>
        </w:tc>
      </w:tr>
      <w:tr w:rsidR="00472CFE" w14:paraId="74EFB607" w14:textId="77777777" w:rsidTr="001C2418">
        <w:trPr>
          <w:ins w:id="8397" w:author="Sam Tertzakian" w:date="2018-09-12T13:43:00Z"/>
        </w:trPr>
        <w:tc>
          <w:tcPr>
            <w:tcW w:w="5165" w:type="dxa"/>
            <w:tcPrChange w:id="8398" w:author="Sam Tertzakian" w:date="2018-09-12T13:50:00Z">
              <w:tcPr>
                <w:tcW w:w="4917" w:type="dxa"/>
              </w:tcPr>
            </w:tcPrChange>
          </w:tcPr>
          <w:p w14:paraId="58F3DAF9" w14:textId="6D1F09D1" w:rsidR="00472CFE" w:rsidRPr="00212502" w:rsidRDefault="00472CFE" w:rsidP="00E21DD6">
            <w:pPr>
              <w:rPr>
                <w:ins w:id="8399" w:author="Sam Tertzakian" w:date="2018-09-12T13:43:00Z"/>
                <w:rStyle w:val="CodeText"/>
              </w:rPr>
            </w:pPr>
            <w:ins w:id="8400" w:author="Sam Tertzakian" w:date="2018-09-12T13:44:00Z">
              <w:r w:rsidRPr="00212502">
                <w:rPr>
                  <w:rStyle w:val="CodeText"/>
                </w:rPr>
                <w:t>DMF_MODULE_OPEN_OPTION_</w:t>
              </w:r>
              <w:r>
                <w:rPr>
                  <w:rStyle w:val="CodeText"/>
                </w:rPr>
                <w:t>NOTIFY</w:t>
              </w:r>
              <w:r w:rsidRPr="00212502">
                <w:rPr>
                  <w:rStyle w:val="CodeText"/>
                </w:rPr>
                <w:t xml:space="preserve">_Create                     </w:t>
              </w:r>
            </w:ins>
          </w:p>
        </w:tc>
        <w:tc>
          <w:tcPr>
            <w:tcW w:w="4411" w:type="dxa"/>
            <w:tcPrChange w:id="8401" w:author="Sam Tertzakian" w:date="2018-09-12T13:50:00Z">
              <w:tcPr>
                <w:tcW w:w="4433" w:type="dxa"/>
              </w:tcPr>
            </w:tcPrChange>
          </w:tcPr>
          <w:p w14:paraId="1E2462D1" w14:textId="32EE0B03" w:rsidR="00472CFE" w:rsidRDefault="00472CFE" w:rsidP="00E21DD6">
            <w:pPr>
              <w:rPr>
                <w:ins w:id="8402" w:author="Sam Tertzakian" w:date="2018-09-12T13:43:00Z"/>
              </w:rPr>
            </w:pPr>
            <w:ins w:id="8403" w:author="Sam Tertzakian" w:date="2018-09-12T13:44:00Z">
              <w:r>
                <w:t xml:space="preserve">Tells DMF that the Module’s Notification </w:t>
              </w:r>
            </w:ins>
            <w:ins w:id="8404" w:author="Sam Tertzakian" w:date="2018-09-12T13:45:00Z">
              <w:r>
                <w:t>r</w:t>
              </w:r>
            </w:ins>
            <w:ins w:id="8405" w:author="Sam Tertzakian" w:date="2018-09-12T13:44:00Z">
              <w:r>
                <w:t>egister</w:t>
              </w:r>
            </w:ins>
            <w:ins w:id="8406" w:author="Sam Tertzakian" w:date="2018-09-12T13:45:00Z">
              <w:r>
                <w:t>/unregister</w:t>
              </w:r>
            </w:ins>
            <w:ins w:id="8407" w:author="Sam Tertzakian" w:date="2018-09-12T13:44:00Z">
              <w:r>
                <w:t xml:space="preserve"> callback</w:t>
              </w:r>
            </w:ins>
            <w:ins w:id="8408" w:author="Sam Tertzakian" w:date="2018-09-12T13:45:00Z">
              <w:r>
                <w:t>s</w:t>
              </w:r>
            </w:ins>
            <w:ins w:id="8409" w:author="Sam Tertzakian" w:date="2018-09-12T13:44:00Z">
              <w:r>
                <w:t xml:space="preserve"> should called when the Module is create/destroyed.</w:t>
              </w:r>
            </w:ins>
            <w:ins w:id="8410" w:author="Sam Tertzakian" w:date="2018-09-12T13:52:00Z">
              <w:r w:rsidR="001C2418">
                <w:t xml:space="preserve"> DMF will call the Module’s </w:t>
              </w:r>
              <w:r w:rsidR="001C2418" w:rsidRPr="001C2418">
                <w:rPr>
                  <w:rStyle w:val="CodeText"/>
                  <w:rPrChange w:id="8411" w:author="Sam Tertzakian" w:date="2018-09-12T13:53:00Z">
                    <w:rPr/>
                  </w:rPrChange>
                </w:rPr>
                <w:t>NotificationRegister</w:t>
              </w:r>
              <w:r w:rsidR="001C2418">
                <w:t xml:space="preserve"> callback soon after the Module is created. DMF will call the Module’s </w:t>
              </w:r>
            </w:ins>
            <w:ins w:id="8412" w:author="Sam Tertzakian" w:date="2018-09-12T13:53:00Z">
              <w:r w:rsidR="001C2418">
                <w:rPr>
                  <w:rStyle w:val="CodeText"/>
                </w:rPr>
                <w:t>NotificationUnregister</w:t>
              </w:r>
            </w:ins>
            <w:ins w:id="8413" w:author="Sam Tertzakian" w:date="2018-09-12T13:52:00Z">
              <w:r w:rsidR="001C2418">
                <w:t xml:space="preserve"> callback right before the Module is destroyed.</w:t>
              </w:r>
            </w:ins>
          </w:p>
        </w:tc>
      </w:tr>
    </w:tbl>
    <w:p w14:paraId="250EA55E" w14:textId="77777777" w:rsidR="00D81C48" w:rsidRPr="00D81C48" w:rsidRDefault="00D81C48" w:rsidP="00D81C48"/>
    <w:p w14:paraId="57A36305" w14:textId="77777777" w:rsidR="001C2418" w:rsidRDefault="001C2418">
      <w:pPr>
        <w:rPr>
          <w:ins w:id="8414" w:author="Sam Tertzakian" w:date="2018-09-12T13:53:00Z"/>
          <w:rFonts w:asciiTheme="majorHAnsi" w:eastAsiaTheme="majorEastAsia" w:hAnsiTheme="majorHAnsi" w:cstheme="majorBidi"/>
          <w:b/>
          <w:bCs/>
          <w:smallCaps/>
          <w:color w:val="000000" w:themeColor="text1"/>
          <w:sz w:val="28"/>
          <w:szCs w:val="28"/>
        </w:rPr>
      </w:pPr>
      <w:ins w:id="8415" w:author="Sam Tertzakian" w:date="2018-09-12T13:53:00Z">
        <w:r>
          <w:br w:type="page"/>
        </w:r>
      </w:ins>
    </w:p>
    <w:p w14:paraId="68B8FA93" w14:textId="7129475B" w:rsidR="00DE3CB0" w:rsidRDefault="005B4564" w:rsidP="00470200">
      <w:pPr>
        <w:pStyle w:val="Heading2"/>
      </w:pPr>
      <w:bookmarkStart w:id="8416" w:name="_Toc524527910"/>
      <w:r>
        <w:lastRenderedPageBreak/>
        <w:t>M</w:t>
      </w:r>
      <w:r w:rsidR="00DE3CB0">
        <w:t>odule Structures</w:t>
      </w:r>
      <w:bookmarkEnd w:id="8416"/>
    </w:p>
    <w:p w14:paraId="622C00DF" w14:textId="3EBC1A2F" w:rsidR="00856E0E" w:rsidDel="00856E0E" w:rsidRDefault="003F5826" w:rsidP="003F5826">
      <w:pPr>
        <w:rPr>
          <w:del w:id="8417" w:author="Sam Tertzakian" w:date="2018-09-12T13:53:00Z"/>
        </w:rPr>
      </w:pPr>
      <w:r>
        <w:t>This section discusses structures that the DMF Module API uses.</w:t>
      </w:r>
    </w:p>
    <w:p w14:paraId="3E4E0F1A" w14:textId="6B18BFEC" w:rsidR="00D81C48" w:rsidRDefault="00D81C48">
      <w:pPr>
        <w:rPr>
          <w:rFonts w:asciiTheme="majorHAnsi" w:eastAsiaTheme="majorEastAsia" w:hAnsiTheme="majorHAnsi" w:cstheme="majorBidi"/>
          <w:color w:val="1F3763" w:themeColor="accent1" w:themeShade="7F"/>
          <w:sz w:val="24"/>
          <w:szCs w:val="24"/>
        </w:rPr>
      </w:pPr>
      <w:del w:id="8418" w:author="Sam Tertzakian" w:date="2018-09-12T13:53:00Z">
        <w:r w:rsidDel="00856E0E">
          <w:br w:type="page"/>
        </w:r>
      </w:del>
    </w:p>
    <w:p w14:paraId="32793BCD" w14:textId="344EAE7F" w:rsidR="003F5826" w:rsidRDefault="003F5826" w:rsidP="003F5826">
      <w:pPr>
        <w:pStyle w:val="Heading3"/>
      </w:pPr>
      <w:bookmarkStart w:id="8419" w:name="_Toc524527911"/>
      <w:r>
        <w:t>DMF_MODULE_DESCRIPTOR</w:t>
      </w:r>
      <w:bookmarkEnd w:id="8419"/>
    </w:p>
    <w:p w14:paraId="321FD615" w14:textId="6D48B53E" w:rsidR="003F5826" w:rsidRDefault="003F5826" w:rsidP="003F5826">
      <w:r>
        <w:t>This structure holds the information about a Module</w:t>
      </w:r>
      <w:r w:rsidR="00B242B7">
        <w:t xml:space="preserve"> that tells DMF how to </w:t>
      </w:r>
      <w:r w:rsidR="006F0623">
        <w:t xml:space="preserve">create and </w:t>
      </w:r>
      <w:r w:rsidR="00B242B7">
        <w:t xml:space="preserve">open the Module and how </w:t>
      </w:r>
      <w:r w:rsidR="00BA2889">
        <w:t>to use it while it is instantiated</w:t>
      </w:r>
      <w:r>
        <w:t xml:space="preserve">. DMF uses this structure to allocate resources for the Module as well as to know what callbacks the Module supports. </w:t>
      </w:r>
    </w:p>
    <w:p w14:paraId="75A9E003" w14:textId="7C49B132" w:rsidR="003F5826" w:rsidRDefault="003F5826" w:rsidP="003F5826">
      <w:r>
        <w:t>Always use this function to initialize the structure before updating it specifically for the Module:</w:t>
      </w:r>
    </w:p>
    <w:p w14:paraId="751EC9E6" w14:textId="3910D3B3" w:rsidR="003F5826" w:rsidRPr="00212502" w:rsidRDefault="003F5826" w:rsidP="003F5826">
      <w:pPr>
        <w:rPr>
          <w:rStyle w:val="CodeText"/>
        </w:rPr>
      </w:pPr>
      <w:r w:rsidRPr="00212502">
        <w:rPr>
          <w:rStyle w:val="CodeText"/>
        </w:rPr>
        <w:t>DMF_MODULE_DESCRIPTOR_INIT()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F5826" w14:paraId="5821A4FA" w14:textId="77777777" w:rsidTr="00F42C55">
        <w:tc>
          <w:tcPr>
            <w:tcW w:w="4675" w:type="dxa"/>
          </w:tcPr>
          <w:p w14:paraId="35843D52" w14:textId="0DD52C22" w:rsidR="003F5826" w:rsidRPr="003F5826" w:rsidRDefault="003F5826">
            <w:pPr>
              <w:rPr>
                <w:b/>
              </w:rPr>
            </w:pPr>
            <w:r w:rsidRPr="003F5826">
              <w:rPr>
                <w:b/>
              </w:rPr>
              <w:t>Member</w:t>
            </w:r>
          </w:p>
        </w:tc>
        <w:tc>
          <w:tcPr>
            <w:tcW w:w="4675" w:type="dxa"/>
          </w:tcPr>
          <w:p w14:paraId="2D3151F3" w14:textId="08E8C4CA" w:rsidR="003F5826" w:rsidRPr="003F5826" w:rsidRDefault="003F5826">
            <w:pPr>
              <w:rPr>
                <w:b/>
              </w:rPr>
            </w:pPr>
            <w:r w:rsidRPr="003F5826">
              <w:rPr>
                <w:b/>
              </w:rPr>
              <w:t>Description</w:t>
            </w:r>
          </w:p>
        </w:tc>
      </w:tr>
      <w:tr w:rsidR="003F5826" w14:paraId="2EA46057" w14:textId="77777777" w:rsidTr="00F42C55">
        <w:tc>
          <w:tcPr>
            <w:tcW w:w="4675" w:type="dxa"/>
          </w:tcPr>
          <w:p w14:paraId="1DC2F286" w14:textId="2707C3D7" w:rsidR="003F5826" w:rsidRPr="00212502" w:rsidRDefault="003F5826">
            <w:pPr>
              <w:rPr>
                <w:rStyle w:val="CodeText"/>
              </w:rPr>
            </w:pPr>
            <w:r w:rsidRPr="00212502">
              <w:rPr>
                <w:rStyle w:val="CodeText"/>
              </w:rPr>
              <w:t>Size</w:t>
            </w:r>
          </w:p>
        </w:tc>
        <w:tc>
          <w:tcPr>
            <w:tcW w:w="4675" w:type="dxa"/>
          </w:tcPr>
          <w:p w14:paraId="5ADEC124" w14:textId="30698341" w:rsidR="003F5826" w:rsidRDefault="003F5826">
            <w:r>
              <w:t xml:space="preserve">Indicates the size of this structure. It is initialized by </w:t>
            </w:r>
            <w:r w:rsidRPr="00212502">
              <w:rPr>
                <w:rStyle w:val="CodeText"/>
              </w:rPr>
              <w:t>DMF_MODULE_DESCRIPTOR</w:t>
            </w:r>
            <w:r w:rsidR="00D866B7" w:rsidRPr="00212502">
              <w:rPr>
                <w:rStyle w:val="CodeText"/>
              </w:rPr>
              <w:t>_INIT()</w:t>
            </w:r>
            <w:r>
              <w:rPr>
                <w:rFonts w:ascii="Consolas" w:hAnsi="Consolas" w:cs="Consolas"/>
                <w:color w:val="000000"/>
                <w:sz w:val="19"/>
                <w:szCs w:val="19"/>
              </w:rPr>
              <w:t>.</w:t>
            </w:r>
          </w:p>
        </w:tc>
      </w:tr>
      <w:tr w:rsidR="003F5826" w14:paraId="44C462C3" w14:textId="77777777" w:rsidTr="00F42C55">
        <w:tc>
          <w:tcPr>
            <w:tcW w:w="4675" w:type="dxa"/>
          </w:tcPr>
          <w:p w14:paraId="7297F036" w14:textId="35219BBB" w:rsidR="003F5826" w:rsidRPr="00212502" w:rsidRDefault="003F5826">
            <w:pPr>
              <w:rPr>
                <w:rStyle w:val="CodeText"/>
              </w:rPr>
            </w:pPr>
            <w:r w:rsidRPr="00212502">
              <w:rPr>
                <w:rStyle w:val="CodeText"/>
              </w:rPr>
              <w:t>Module Name</w:t>
            </w:r>
          </w:p>
        </w:tc>
        <w:tc>
          <w:tcPr>
            <w:tcW w:w="4675" w:type="dxa"/>
          </w:tcPr>
          <w:p w14:paraId="49E72D5F" w14:textId="746F08DC" w:rsidR="003F5826" w:rsidRDefault="003F5826">
            <w:r>
              <w:t>The name of the Module. It should match the name indicated by the Module’s file name. This field is used for debugging purposes to make it easy to identify the Module.</w:t>
            </w:r>
          </w:p>
        </w:tc>
      </w:tr>
      <w:tr w:rsidR="003F5826" w14:paraId="03179553" w14:textId="77777777" w:rsidTr="00F42C55">
        <w:tc>
          <w:tcPr>
            <w:tcW w:w="4675" w:type="dxa"/>
          </w:tcPr>
          <w:p w14:paraId="31EEF844" w14:textId="0133B2E9" w:rsidR="003F5826" w:rsidRPr="00212502" w:rsidRDefault="003F5826">
            <w:pPr>
              <w:rPr>
                <w:rStyle w:val="CodeText"/>
              </w:rPr>
            </w:pPr>
            <w:r w:rsidRPr="00212502">
              <w:rPr>
                <w:rStyle w:val="CodeText"/>
              </w:rPr>
              <w:t>ModuleOptions</w:t>
            </w:r>
          </w:p>
        </w:tc>
        <w:tc>
          <w:tcPr>
            <w:tcW w:w="4675" w:type="dxa"/>
          </w:tcPr>
          <w:p w14:paraId="37B703BF" w14:textId="17AAC69A" w:rsidR="003F5826" w:rsidRDefault="003F5826">
            <w:r>
              <w:t xml:space="preserve">Indicates whether the Module’s locks are wait locks or spin locks. It is initialized by </w:t>
            </w:r>
            <w:r w:rsidRPr="00212502">
              <w:rPr>
                <w:rStyle w:val="CodeText"/>
              </w:rPr>
              <w:t>DMF_MODULE_DESCRIPTOR</w:t>
            </w:r>
            <w:r w:rsidR="002C1867" w:rsidRPr="00212502">
              <w:rPr>
                <w:rStyle w:val="CodeText"/>
              </w:rPr>
              <w:t>_INIT</w:t>
            </w:r>
            <w:r w:rsidR="00E9669B" w:rsidRPr="00212502">
              <w:rPr>
                <w:rStyle w:val="CodeText"/>
              </w:rPr>
              <w:t>()</w:t>
            </w:r>
            <w:r>
              <w:rPr>
                <w:rFonts w:ascii="Consolas" w:hAnsi="Consolas" w:cs="Consolas"/>
                <w:color w:val="000000"/>
                <w:sz w:val="19"/>
                <w:szCs w:val="19"/>
              </w:rPr>
              <w:t>.</w:t>
            </w:r>
          </w:p>
        </w:tc>
      </w:tr>
      <w:tr w:rsidR="003F5826" w14:paraId="4B2A190E" w14:textId="77777777" w:rsidTr="00F42C55">
        <w:tc>
          <w:tcPr>
            <w:tcW w:w="4675" w:type="dxa"/>
          </w:tcPr>
          <w:p w14:paraId="3B1BF75E" w14:textId="3A2C7375" w:rsidR="003F5826" w:rsidRPr="00212502" w:rsidRDefault="003F5826">
            <w:pPr>
              <w:rPr>
                <w:rStyle w:val="CodeText"/>
              </w:rPr>
            </w:pPr>
            <w:r w:rsidRPr="00212502">
              <w:rPr>
                <w:rStyle w:val="CodeText"/>
              </w:rPr>
              <w:t>OpenOption</w:t>
            </w:r>
          </w:p>
        </w:tc>
        <w:tc>
          <w:tcPr>
            <w:tcW w:w="4675" w:type="dxa"/>
          </w:tcPr>
          <w:p w14:paraId="3AEDAD9C" w14:textId="33307B37" w:rsidR="003F5826" w:rsidRDefault="003F5826">
            <w:r>
              <w:t>Indicates when DMF should open the Module</w:t>
            </w:r>
            <w:r w:rsidR="00D81C48">
              <w:t>.</w:t>
            </w:r>
            <w:r w:rsidR="008C49EF">
              <w:t xml:space="preserve"> See DmfModuleOpenOption.</w:t>
            </w:r>
          </w:p>
        </w:tc>
      </w:tr>
      <w:tr w:rsidR="00D81C48" w14:paraId="4E85E77E" w14:textId="77777777" w:rsidTr="00F42C55">
        <w:tc>
          <w:tcPr>
            <w:tcW w:w="4675" w:type="dxa"/>
          </w:tcPr>
          <w:p w14:paraId="0F048B5F" w14:textId="01AC49B0" w:rsidR="00D81C48" w:rsidRPr="00212502" w:rsidRDefault="00D81C48">
            <w:pPr>
              <w:rPr>
                <w:rStyle w:val="CodeText"/>
              </w:rPr>
            </w:pPr>
            <w:r w:rsidRPr="00212502">
              <w:rPr>
                <w:rStyle w:val="CodeText"/>
              </w:rPr>
              <w:t>ModuleConfigSize</w:t>
            </w:r>
          </w:p>
        </w:tc>
        <w:tc>
          <w:tcPr>
            <w:tcW w:w="4675" w:type="dxa"/>
          </w:tcPr>
          <w:p w14:paraId="3C6374D5" w14:textId="784A43E8" w:rsidR="00D81C48" w:rsidRDefault="00D81C48">
            <w:r>
              <w:t xml:space="preserve">Indicates the size of the Module’s </w:t>
            </w:r>
            <w:r w:rsidR="00BD736D">
              <w:t>Config</w:t>
            </w:r>
            <w:r>
              <w:t xml:space="preserve"> structure (if any).</w:t>
            </w:r>
          </w:p>
        </w:tc>
      </w:tr>
      <w:tr w:rsidR="00D81C48" w14:paraId="4018F4ED" w14:textId="77777777" w:rsidTr="00F42C55">
        <w:tc>
          <w:tcPr>
            <w:tcW w:w="4675" w:type="dxa"/>
          </w:tcPr>
          <w:p w14:paraId="72AEC88A" w14:textId="0BF958A7" w:rsidR="00D81C48" w:rsidRPr="00212502" w:rsidRDefault="00D81C48">
            <w:pPr>
              <w:rPr>
                <w:rStyle w:val="CodeText"/>
              </w:rPr>
            </w:pPr>
            <w:r w:rsidRPr="00212502">
              <w:rPr>
                <w:rStyle w:val="CodeText"/>
              </w:rPr>
              <w:t>EntrypointsDmf</w:t>
            </w:r>
          </w:p>
        </w:tc>
        <w:tc>
          <w:tcPr>
            <w:tcW w:w="4675" w:type="dxa"/>
          </w:tcPr>
          <w:p w14:paraId="365042A1" w14:textId="13A0A065" w:rsidR="00D81C48" w:rsidRDefault="00D81C48">
            <w:r>
              <w:t>Tells DMF what DMF specific callbacks this Module supports.</w:t>
            </w:r>
          </w:p>
        </w:tc>
      </w:tr>
      <w:tr w:rsidR="00D81C48" w14:paraId="6AD67E43" w14:textId="77777777" w:rsidTr="00F42C55">
        <w:tc>
          <w:tcPr>
            <w:tcW w:w="4675" w:type="dxa"/>
          </w:tcPr>
          <w:p w14:paraId="6B55D44E" w14:textId="182187CC" w:rsidR="00D81C48" w:rsidRPr="00212502" w:rsidRDefault="00D81C48">
            <w:pPr>
              <w:rPr>
                <w:rStyle w:val="CodeText"/>
              </w:rPr>
            </w:pPr>
            <w:r w:rsidRPr="00212502">
              <w:rPr>
                <w:rStyle w:val="CodeText"/>
              </w:rPr>
              <w:t>EntrypointsWdf</w:t>
            </w:r>
          </w:p>
        </w:tc>
        <w:tc>
          <w:tcPr>
            <w:tcW w:w="4675" w:type="dxa"/>
          </w:tcPr>
          <w:p w14:paraId="56BEA540" w14:textId="70FBFADA" w:rsidR="00D81C48" w:rsidRDefault="00D81C48">
            <w:r>
              <w:t>Tells DMF what WDF specific callbacks this Module supports.</w:t>
            </w:r>
          </w:p>
        </w:tc>
      </w:tr>
      <w:tr w:rsidR="00D81C48" w14:paraId="67DB21EF" w14:textId="77777777" w:rsidTr="00F42C55">
        <w:tc>
          <w:tcPr>
            <w:tcW w:w="4675" w:type="dxa"/>
          </w:tcPr>
          <w:p w14:paraId="246E2D45" w14:textId="3BC35B61" w:rsidR="00D81C48" w:rsidRPr="00212502" w:rsidRDefault="00D81C48">
            <w:pPr>
              <w:rPr>
                <w:rStyle w:val="CodeText"/>
              </w:rPr>
            </w:pPr>
            <w:r w:rsidRPr="00212502">
              <w:rPr>
                <w:rStyle w:val="CodeText"/>
              </w:rPr>
              <w:t>BranchTrackInitialize</w:t>
            </w:r>
          </w:p>
        </w:tc>
        <w:tc>
          <w:tcPr>
            <w:tcW w:w="4675" w:type="dxa"/>
          </w:tcPr>
          <w:p w14:paraId="31CB85DC" w14:textId="356F20B5" w:rsidR="00D81C48" w:rsidRDefault="00D81C48">
            <w:r>
              <w:t>The name of the function that initializes BranchTrack for this Module.</w:t>
            </w:r>
            <w:r w:rsidR="005D3292">
              <w:t xml:space="preserve"> See the separate document that describes BranchTrack for more information.</w:t>
            </w:r>
          </w:p>
        </w:tc>
      </w:tr>
      <w:tr w:rsidR="00D81C48" w14:paraId="6B18C79F" w14:textId="77777777" w:rsidTr="00F42C55">
        <w:tc>
          <w:tcPr>
            <w:tcW w:w="4675" w:type="dxa"/>
          </w:tcPr>
          <w:p w14:paraId="314C36D7" w14:textId="0E0A4C8C" w:rsidR="00D81C48" w:rsidRPr="00212502" w:rsidRDefault="00D81C48">
            <w:pPr>
              <w:rPr>
                <w:rStyle w:val="CodeText"/>
              </w:rPr>
            </w:pPr>
            <w:r w:rsidRPr="00212502">
              <w:rPr>
                <w:rStyle w:val="CodeText"/>
              </w:rPr>
              <w:t>NumberOfAuxiliaryLocks</w:t>
            </w:r>
          </w:p>
        </w:tc>
        <w:tc>
          <w:tcPr>
            <w:tcW w:w="4675" w:type="dxa"/>
          </w:tcPr>
          <w:p w14:paraId="53E09DF6" w14:textId="55E0F0DE" w:rsidR="00D81C48" w:rsidRDefault="00D81C48">
            <w:r>
              <w:t>The number of additional locks that should be created for this Module in addition to its default lock.</w:t>
            </w:r>
          </w:p>
        </w:tc>
      </w:tr>
      <w:tr w:rsidR="009E2119" w14:paraId="3D5C876C" w14:textId="77777777" w:rsidTr="00F42C55">
        <w:tc>
          <w:tcPr>
            <w:tcW w:w="4675" w:type="dxa"/>
          </w:tcPr>
          <w:p w14:paraId="1220872A" w14:textId="438AA5A9" w:rsidR="009E2119" w:rsidRPr="00212502" w:rsidRDefault="009E2119">
            <w:pPr>
              <w:rPr>
                <w:rStyle w:val="CodeText"/>
              </w:rPr>
            </w:pPr>
            <w:r>
              <w:rPr>
                <w:rStyle w:val="CodeText"/>
              </w:rPr>
              <w:t>TransportMethod</w:t>
            </w:r>
          </w:p>
        </w:tc>
        <w:tc>
          <w:tcPr>
            <w:tcW w:w="4675" w:type="dxa"/>
          </w:tcPr>
          <w:p w14:paraId="04EE19B2" w14:textId="01B849F9" w:rsidR="009E2119" w:rsidRDefault="009E2119">
            <w:r>
              <w:t>Indicates th</w:t>
            </w:r>
            <w:r w:rsidR="00B67B01">
              <w:t xml:space="preserve">e Module’s Transport Method. When this member is set, the Module may be </w:t>
            </w:r>
            <w:r w:rsidR="00B67B01">
              <w:lastRenderedPageBreak/>
              <w:t>instantiated by a Client as a Transport Module.</w:t>
            </w:r>
          </w:p>
        </w:tc>
      </w:tr>
    </w:tbl>
    <w:p w14:paraId="769DE66F" w14:textId="1D8FAA37" w:rsidR="00992423" w:rsidRDefault="00992423"/>
    <w:p w14:paraId="2B81C704" w14:textId="77777777" w:rsidR="00992423" w:rsidRDefault="00992423">
      <w:r>
        <w:br w:type="page"/>
      </w:r>
    </w:p>
    <w:p w14:paraId="7BF8853D" w14:textId="3B410B1A" w:rsidR="00992423" w:rsidRDefault="00992423" w:rsidP="00992423">
      <w:pPr>
        <w:pStyle w:val="Heading3"/>
      </w:pPr>
      <w:bookmarkStart w:id="8420" w:name="_Toc524527912"/>
      <w:r>
        <w:lastRenderedPageBreak/>
        <w:t>DMF_ENTRYPOINTS_DMF</w:t>
      </w:r>
      <w:bookmarkEnd w:id="8420"/>
    </w:p>
    <w:p w14:paraId="09A9864B" w14:textId="06441982" w:rsidR="00992423" w:rsidRDefault="00992423" w:rsidP="00992423">
      <w:r>
        <w:t xml:space="preserve">This structure </w:t>
      </w:r>
      <w:r w:rsidR="00F26AF8">
        <w:t>contains all the DMF specific callbacks the Module supports.</w:t>
      </w:r>
    </w:p>
    <w:p w14:paraId="0B757E5A" w14:textId="77777777" w:rsidR="00F26AF8" w:rsidRDefault="00F26AF8" w:rsidP="00F26AF8">
      <w:r>
        <w:t>Always use this function to initialize the structure before updating it specifically for the Module:</w:t>
      </w:r>
    </w:p>
    <w:p w14:paraId="594F585D" w14:textId="7DB9C693" w:rsidR="00F26AF8" w:rsidRPr="00212502" w:rsidRDefault="00F26AF8" w:rsidP="00992423">
      <w:pPr>
        <w:autoSpaceDE w:val="0"/>
        <w:autoSpaceDN w:val="0"/>
        <w:adjustRightInd w:val="0"/>
        <w:spacing w:after="0" w:line="240" w:lineRule="auto"/>
        <w:rPr>
          <w:rStyle w:val="CodeText"/>
        </w:rPr>
      </w:pPr>
      <w:r w:rsidRPr="00212502">
        <w:rPr>
          <w:rStyle w:val="CodeText"/>
        </w:rPr>
        <w:t>DMF_ENTRYPOINTS_DMF_INIT()</w:t>
      </w:r>
    </w:p>
    <w:p w14:paraId="3A311D15" w14:textId="21CA782E" w:rsidR="00F26AF8" w:rsidRDefault="00F26AF8" w:rsidP="00992423">
      <w:pPr>
        <w:autoSpaceDE w:val="0"/>
        <w:autoSpaceDN w:val="0"/>
        <w:adjustRightInd w:val="0"/>
        <w:spacing w:after="0" w:line="240" w:lineRule="auto"/>
        <w:rPr>
          <w:rFonts w:ascii="Consolas" w:hAnsi="Consolas" w:cs="Consolas"/>
          <w:color w:val="0000FF"/>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26AF8" w:rsidRPr="003F5826" w14:paraId="36C6C81F" w14:textId="77777777" w:rsidTr="00F42C55">
        <w:tc>
          <w:tcPr>
            <w:tcW w:w="4675" w:type="dxa"/>
          </w:tcPr>
          <w:p w14:paraId="3B746EA3" w14:textId="77777777" w:rsidR="00F26AF8" w:rsidRPr="003F5826" w:rsidRDefault="00F26AF8" w:rsidP="00F26AF8">
            <w:pPr>
              <w:rPr>
                <w:b/>
              </w:rPr>
            </w:pPr>
            <w:r w:rsidRPr="003F5826">
              <w:rPr>
                <w:b/>
              </w:rPr>
              <w:t>Member</w:t>
            </w:r>
          </w:p>
        </w:tc>
        <w:tc>
          <w:tcPr>
            <w:tcW w:w="4675" w:type="dxa"/>
          </w:tcPr>
          <w:p w14:paraId="7CC543CB" w14:textId="77777777" w:rsidR="00F26AF8" w:rsidRPr="003F5826" w:rsidRDefault="00F26AF8" w:rsidP="00F26AF8">
            <w:pPr>
              <w:rPr>
                <w:b/>
              </w:rPr>
            </w:pPr>
            <w:r w:rsidRPr="003F5826">
              <w:rPr>
                <w:b/>
              </w:rPr>
              <w:t>Description</w:t>
            </w:r>
          </w:p>
        </w:tc>
      </w:tr>
      <w:tr w:rsidR="00F26AF8" w14:paraId="26378057" w14:textId="77777777" w:rsidTr="00F42C55">
        <w:tc>
          <w:tcPr>
            <w:tcW w:w="4675" w:type="dxa"/>
          </w:tcPr>
          <w:p w14:paraId="02F80D08" w14:textId="77777777" w:rsidR="00F26AF8" w:rsidRPr="00212502" w:rsidRDefault="00F26AF8" w:rsidP="00F26AF8">
            <w:pPr>
              <w:rPr>
                <w:rStyle w:val="CodeText"/>
              </w:rPr>
            </w:pPr>
            <w:r w:rsidRPr="00212502">
              <w:rPr>
                <w:rStyle w:val="CodeText"/>
              </w:rPr>
              <w:t>Size</w:t>
            </w:r>
          </w:p>
        </w:tc>
        <w:tc>
          <w:tcPr>
            <w:tcW w:w="4675" w:type="dxa"/>
          </w:tcPr>
          <w:p w14:paraId="01188F20" w14:textId="7CC30DCA" w:rsidR="00F26AF8" w:rsidRDefault="00F26AF8" w:rsidP="00F26AF8">
            <w:r>
              <w:t xml:space="preserve">Indicates the size of this structure. It is initialized by </w:t>
            </w:r>
            <w:r w:rsidRPr="00212502">
              <w:rPr>
                <w:rStyle w:val="CodeText"/>
              </w:rPr>
              <w:t>DMF_ENTRYPOINTS_DMF_INIT</w:t>
            </w:r>
            <w:r w:rsidR="00795F89" w:rsidRPr="00212502">
              <w:rPr>
                <w:rStyle w:val="CodeText"/>
              </w:rPr>
              <w:t>()</w:t>
            </w:r>
            <w:r>
              <w:rPr>
                <w:rFonts w:ascii="Consolas" w:hAnsi="Consolas" w:cs="Consolas"/>
                <w:color w:val="000000"/>
                <w:sz w:val="19"/>
                <w:szCs w:val="19"/>
              </w:rPr>
              <w:t>.</w:t>
            </w:r>
          </w:p>
        </w:tc>
      </w:tr>
      <w:tr w:rsidR="00F26AF8" w14:paraId="5ABD5881" w14:textId="77777777" w:rsidTr="00F42C55">
        <w:tc>
          <w:tcPr>
            <w:tcW w:w="4675" w:type="dxa"/>
          </w:tcPr>
          <w:p w14:paraId="0D44F3AE" w14:textId="403B83CA" w:rsidR="00F26AF8" w:rsidRPr="00212502" w:rsidRDefault="00F26AF8" w:rsidP="00F26AF8">
            <w:pPr>
              <w:rPr>
                <w:rStyle w:val="CodeText"/>
              </w:rPr>
            </w:pPr>
            <w:r w:rsidRPr="00212502">
              <w:rPr>
                <w:rStyle w:val="CodeText"/>
              </w:rPr>
              <w:t>ModuleInstanceDestroy</w:t>
            </w:r>
          </w:p>
        </w:tc>
        <w:tc>
          <w:tcPr>
            <w:tcW w:w="4675" w:type="dxa"/>
          </w:tcPr>
          <w:p w14:paraId="2945182E" w14:textId="5A4BDB00" w:rsidR="00F26AF8" w:rsidRDefault="00F26AF8" w:rsidP="00F26AF8">
            <w:r>
              <w:t>The callback function that is called when the Module is destroyed. Generally, it is not necessary for a Module to support this callback. In some rare cases, if an allocation or some resource is acquired in the Module’s Create function, then this callback can be used to release that allocation or resource.</w:t>
            </w:r>
          </w:p>
        </w:tc>
      </w:tr>
      <w:tr w:rsidR="00F26AF8" w14:paraId="1513E5C6" w14:textId="77777777" w:rsidTr="00F42C55">
        <w:tc>
          <w:tcPr>
            <w:tcW w:w="4675" w:type="dxa"/>
          </w:tcPr>
          <w:p w14:paraId="6713BD8F" w14:textId="0C0E93F7" w:rsidR="00F26AF8" w:rsidRPr="00212502" w:rsidRDefault="00F26AF8" w:rsidP="00F26AF8">
            <w:pPr>
              <w:rPr>
                <w:rStyle w:val="CodeText"/>
              </w:rPr>
            </w:pPr>
            <w:r w:rsidRPr="00212502">
              <w:rPr>
                <w:rStyle w:val="CodeText"/>
              </w:rPr>
              <w:t>DeviceResourcesAssign</w:t>
            </w:r>
          </w:p>
        </w:tc>
        <w:tc>
          <w:tcPr>
            <w:tcW w:w="4675" w:type="dxa"/>
          </w:tcPr>
          <w:p w14:paraId="7B5C0AB6" w14:textId="7FBD4C27" w:rsidR="00F26AF8" w:rsidRDefault="00F26AF8" w:rsidP="00F26AF8">
            <w:r>
              <w:t>DMF calls this callback to allow the Module to retrieve the Client’s Driver’s resources.</w:t>
            </w:r>
          </w:p>
        </w:tc>
      </w:tr>
      <w:tr w:rsidR="00F26AF8" w14:paraId="547A5934" w14:textId="77777777" w:rsidTr="00F42C55">
        <w:tc>
          <w:tcPr>
            <w:tcW w:w="4675" w:type="dxa"/>
          </w:tcPr>
          <w:p w14:paraId="6233DE57" w14:textId="5BEB1FB1" w:rsidR="00F26AF8" w:rsidRPr="00212502" w:rsidRDefault="00F26AF8" w:rsidP="00F26AF8">
            <w:pPr>
              <w:rPr>
                <w:rStyle w:val="CodeText"/>
              </w:rPr>
            </w:pPr>
            <w:r w:rsidRPr="00212502">
              <w:rPr>
                <w:rStyle w:val="CodeText"/>
              </w:rPr>
              <w:t>DeviceNotificationRegister</w:t>
            </w:r>
          </w:p>
        </w:tc>
        <w:tc>
          <w:tcPr>
            <w:tcW w:w="4675" w:type="dxa"/>
          </w:tcPr>
          <w:p w14:paraId="7AE59461" w14:textId="1998F05D" w:rsidR="00F26AF8" w:rsidRDefault="00F26AF8" w:rsidP="00F26AF8">
            <w:r>
              <w:t>DMF calls this callback to allow the Module to register for notification of an event that will tell the Module its required dependencies are available</w:t>
            </w:r>
            <w:r w:rsidR="00E40FF2">
              <w:t xml:space="preserve"> or not available.</w:t>
            </w:r>
          </w:p>
        </w:tc>
      </w:tr>
      <w:tr w:rsidR="00F26AF8" w14:paraId="4BEE6CA8" w14:textId="77777777" w:rsidTr="00F42C55">
        <w:tc>
          <w:tcPr>
            <w:tcW w:w="4675" w:type="dxa"/>
          </w:tcPr>
          <w:p w14:paraId="2E654002" w14:textId="53D29904" w:rsidR="00F26AF8" w:rsidRPr="00212502" w:rsidRDefault="00F26AF8" w:rsidP="00F26AF8">
            <w:pPr>
              <w:rPr>
                <w:rStyle w:val="CodeText"/>
              </w:rPr>
            </w:pPr>
            <w:r w:rsidRPr="00212502">
              <w:rPr>
                <w:rStyle w:val="CodeText"/>
              </w:rPr>
              <w:t>DeviceNotificationUnregister</w:t>
            </w:r>
          </w:p>
        </w:tc>
        <w:tc>
          <w:tcPr>
            <w:tcW w:w="4675" w:type="dxa"/>
          </w:tcPr>
          <w:p w14:paraId="7D55496A" w14:textId="15B4D3DF" w:rsidR="00F26AF8" w:rsidRDefault="00F26AF8" w:rsidP="00F26AF8">
            <w:r>
              <w:t>DMF calls this callback to allow the Module to unregister for notification of an event that will tell the Module its required dependencies are available</w:t>
            </w:r>
            <w:r w:rsidR="00E40FF2">
              <w:t xml:space="preserve"> or not available.</w:t>
            </w:r>
          </w:p>
        </w:tc>
      </w:tr>
      <w:tr w:rsidR="00F26AF8" w14:paraId="7E8C6888" w14:textId="77777777" w:rsidTr="00F42C55">
        <w:tc>
          <w:tcPr>
            <w:tcW w:w="4675" w:type="dxa"/>
          </w:tcPr>
          <w:p w14:paraId="60492AFE" w14:textId="737FF701" w:rsidR="00F26AF8" w:rsidRPr="00212502" w:rsidRDefault="00F26AF8" w:rsidP="00F26AF8">
            <w:pPr>
              <w:rPr>
                <w:rStyle w:val="CodeText"/>
              </w:rPr>
            </w:pPr>
            <w:r w:rsidRPr="00212502">
              <w:rPr>
                <w:rStyle w:val="CodeText"/>
              </w:rPr>
              <w:t>DeviceOpen</w:t>
            </w:r>
          </w:p>
        </w:tc>
        <w:tc>
          <w:tcPr>
            <w:tcW w:w="4675" w:type="dxa"/>
          </w:tcPr>
          <w:p w14:paraId="72032AC3" w14:textId="7E0D2E81" w:rsidR="00F26AF8" w:rsidRDefault="00F26AF8" w:rsidP="00F26AF8">
            <w:r>
              <w:t>DMF calls this callback</w:t>
            </w:r>
            <w:r w:rsidR="00274151">
              <w:t xml:space="preserve"> to open the Module. </w:t>
            </w:r>
            <w:proofErr w:type="gramStart"/>
            <w:r w:rsidR="00274151">
              <w:t>Generally speaking, the</w:t>
            </w:r>
            <w:proofErr w:type="gramEnd"/>
            <w:r w:rsidR="00274151">
              <w:t xml:space="preserve"> Module uses this callback to prepare its Private Context in preparation for later calls to other callbacks or for calls to its Module Methods by the Client.</w:t>
            </w:r>
          </w:p>
        </w:tc>
      </w:tr>
      <w:tr w:rsidR="00F26AF8" w14:paraId="3823FB83" w14:textId="77777777" w:rsidTr="00F42C55">
        <w:tc>
          <w:tcPr>
            <w:tcW w:w="4675" w:type="dxa"/>
          </w:tcPr>
          <w:p w14:paraId="4C266249" w14:textId="54DE06BB" w:rsidR="00F26AF8" w:rsidRPr="00212502" w:rsidRDefault="00F26AF8" w:rsidP="00F26AF8">
            <w:pPr>
              <w:rPr>
                <w:rStyle w:val="CodeText"/>
              </w:rPr>
            </w:pPr>
            <w:r w:rsidRPr="00212502">
              <w:rPr>
                <w:rStyle w:val="CodeText"/>
              </w:rPr>
              <w:t>Dev</w:t>
            </w:r>
            <w:r w:rsidR="00274151" w:rsidRPr="00212502">
              <w:rPr>
                <w:rStyle w:val="CodeText"/>
              </w:rPr>
              <w:t>ic</w:t>
            </w:r>
            <w:r w:rsidRPr="00212502">
              <w:rPr>
                <w:rStyle w:val="CodeText"/>
              </w:rPr>
              <w:t>eClose</w:t>
            </w:r>
          </w:p>
        </w:tc>
        <w:tc>
          <w:tcPr>
            <w:tcW w:w="4675" w:type="dxa"/>
          </w:tcPr>
          <w:p w14:paraId="77955D2A" w14:textId="5B0F79B3" w:rsidR="00F26AF8" w:rsidRDefault="00274151" w:rsidP="00F26AF8">
            <w:r>
              <w:t xml:space="preserve">DMF calls this callback to close the Module. </w:t>
            </w:r>
            <w:proofErr w:type="gramStart"/>
            <w:r>
              <w:t>Generally speaking, the</w:t>
            </w:r>
            <w:proofErr w:type="gramEnd"/>
            <w:r>
              <w:t xml:space="preserve"> Module uses this callback to do the inverse of what it did in the </w:t>
            </w:r>
            <w:r w:rsidRPr="00212502">
              <w:rPr>
                <w:rStyle w:val="CodeText"/>
              </w:rPr>
              <w:t>DeviceOpen</w:t>
            </w:r>
            <w:r>
              <w:t xml:space="preserve"> callback.</w:t>
            </w:r>
          </w:p>
        </w:tc>
      </w:tr>
      <w:tr w:rsidR="00313A7F" w14:paraId="492DB2F9" w14:textId="77777777" w:rsidTr="00F42C55">
        <w:trPr>
          <w:ins w:id="8421" w:author="Sam Tertzakian" w:date="2018-09-12T13:54:00Z"/>
        </w:trPr>
        <w:tc>
          <w:tcPr>
            <w:tcW w:w="4675" w:type="dxa"/>
          </w:tcPr>
          <w:p w14:paraId="0B58FB31" w14:textId="7C48D356" w:rsidR="00313A7F" w:rsidRPr="00212502" w:rsidRDefault="00313A7F" w:rsidP="00F26AF8">
            <w:pPr>
              <w:rPr>
                <w:ins w:id="8422" w:author="Sam Tertzakian" w:date="2018-09-12T13:54:00Z"/>
                <w:rStyle w:val="CodeText"/>
              </w:rPr>
            </w:pPr>
            <w:ins w:id="8423" w:author="Sam Tertzakian" w:date="2018-09-12T13:54:00Z">
              <w:r>
                <w:rPr>
                  <w:rStyle w:val="CodeText"/>
                </w:rPr>
                <w:t>ChildModulesAdd</w:t>
              </w:r>
            </w:ins>
          </w:p>
        </w:tc>
        <w:tc>
          <w:tcPr>
            <w:tcW w:w="4675" w:type="dxa"/>
          </w:tcPr>
          <w:p w14:paraId="6FA9339B" w14:textId="5115EE96" w:rsidR="00313A7F" w:rsidRDefault="00313A7F" w:rsidP="00F26AF8">
            <w:pPr>
              <w:rPr>
                <w:ins w:id="8424" w:author="Sam Tertzakian" w:date="2018-09-12T13:54:00Z"/>
              </w:rPr>
            </w:pPr>
            <w:ins w:id="8425" w:author="Sam Tertzakian" w:date="2018-09-12T13:54:00Z">
              <w:r>
                <w:t xml:space="preserve">DMF calls this callback </w:t>
              </w:r>
            </w:ins>
            <w:ins w:id="8426" w:author="Sam Tertzakian" w:date="2018-09-12T13:55:00Z">
              <w:r w:rsidR="00917DF6">
                <w:t>so that the Module can tell DMF about the Child Module(s) it needs to create.</w:t>
              </w:r>
            </w:ins>
          </w:p>
        </w:tc>
      </w:tr>
    </w:tbl>
    <w:p w14:paraId="6F713EF2" w14:textId="77777777" w:rsidR="00F26AF8" w:rsidRDefault="00F26AF8" w:rsidP="00992423">
      <w:pPr>
        <w:autoSpaceDE w:val="0"/>
        <w:autoSpaceDN w:val="0"/>
        <w:adjustRightInd w:val="0"/>
        <w:spacing w:after="0" w:line="240" w:lineRule="auto"/>
        <w:rPr>
          <w:rFonts w:ascii="Consolas" w:hAnsi="Consolas" w:cs="Consolas"/>
          <w:color w:val="0000FF"/>
          <w:sz w:val="19"/>
          <w:szCs w:val="19"/>
        </w:rPr>
      </w:pPr>
    </w:p>
    <w:p w14:paraId="751E7E27" w14:textId="77777777" w:rsidR="00521D0D" w:rsidRDefault="00521D0D">
      <w:r>
        <w:br w:type="page"/>
      </w:r>
    </w:p>
    <w:p w14:paraId="29E43F7C" w14:textId="042BFF6F" w:rsidR="00521D0D" w:rsidRDefault="00521D0D" w:rsidP="00521D0D">
      <w:pPr>
        <w:pStyle w:val="Heading3"/>
      </w:pPr>
      <w:bookmarkStart w:id="8427" w:name="_Toc524527913"/>
      <w:r>
        <w:lastRenderedPageBreak/>
        <w:t>DMF_ENTRYPOINTS_WDF</w:t>
      </w:r>
      <w:bookmarkEnd w:id="8427"/>
    </w:p>
    <w:p w14:paraId="34643CD5" w14:textId="24504281" w:rsidR="00521D0D" w:rsidRDefault="00521D0D" w:rsidP="00521D0D">
      <w:r>
        <w:t>This structure contains all the WDF specific callbacks the Module supports.</w:t>
      </w:r>
    </w:p>
    <w:p w14:paraId="047E877B" w14:textId="77777777" w:rsidR="00521D0D" w:rsidRDefault="00521D0D" w:rsidP="00521D0D">
      <w:r>
        <w:t>Always use this function to initialize the structure before updating it specifically for the Module:</w:t>
      </w:r>
    </w:p>
    <w:p w14:paraId="052033D5" w14:textId="63C54EC1" w:rsidR="00521D0D" w:rsidRPr="00212502" w:rsidRDefault="00521D0D" w:rsidP="00521D0D">
      <w:pPr>
        <w:autoSpaceDE w:val="0"/>
        <w:autoSpaceDN w:val="0"/>
        <w:adjustRightInd w:val="0"/>
        <w:spacing w:after="0" w:line="240" w:lineRule="auto"/>
        <w:rPr>
          <w:rStyle w:val="CodeText"/>
        </w:rPr>
      </w:pPr>
      <w:r w:rsidRPr="00212502">
        <w:rPr>
          <w:rStyle w:val="CodeText"/>
        </w:rPr>
        <w:t>DMF_ENTRYPOINTS_WDF_INIT()</w:t>
      </w:r>
    </w:p>
    <w:p w14:paraId="236B3BF3" w14:textId="77777777" w:rsidR="00521D0D" w:rsidRDefault="00521D0D" w:rsidP="00521D0D">
      <w:pPr>
        <w:autoSpaceDE w:val="0"/>
        <w:autoSpaceDN w:val="0"/>
        <w:adjustRightInd w:val="0"/>
        <w:spacing w:after="0" w:line="240" w:lineRule="auto"/>
        <w:rPr>
          <w:rFonts w:ascii="Consolas" w:hAnsi="Consolas" w:cs="Consolas"/>
          <w:color w:val="00000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5485"/>
      </w:tblGrid>
      <w:tr w:rsidR="00521D0D" w:rsidRPr="003F5826" w14:paraId="0602D441" w14:textId="77777777" w:rsidTr="00F42C55">
        <w:tc>
          <w:tcPr>
            <w:tcW w:w="3865" w:type="dxa"/>
          </w:tcPr>
          <w:p w14:paraId="0CFA3B7B" w14:textId="77777777" w:rsidR="00521D0D" w:rsidRPr="003F5826" w:rsidRDefault="00521D0D" w:rsidP="00521D0D">
            <w:pPr>
              <w:rPr>
                <w:b/>
              </w:rPr>
            </w:pPr>
            <w:r w:rsidRPr="003F5826">
              <w:rPr>
                <w:b/>
              </w:rPr>
              <w:t>Member</w:t>
            </w:r>
          </w:p>
        </w:tc>
        <w:tc>
          <w:tcPr>
            <w:tcW w:w="5485" w:type="dxa"/>
          </w:tcPr>
          <w:p w14:paraId="76C8877E" w14:textId="77777777" w:rsidR="00521D0D" w:rsidRPr="003F5826" w:rsidRDefault="00521D0D" w:rsidP="00521D0D">
            <w:pPr>
              <w:rPr>
                <w:b/>
              </w:rPr>
            </w:pPr>
            <w:r w:rsidRPr="003F5826">
              <w:rPr>
                <w:b/>
              </w:rPr>
              <w:t>Description</w:t>
            </w:r>
          </w:p>
        </w:tc>
      </w:tr>
      <w:tr w:rsidR="00521D0D" w14:paraId="75543375" w14:textId="77777777" w:rsidTr="00F42C55">
        <w:tc>
          <w:tcPr>
            <w:tcW w:w="3865" w:type="dxa"/>
          </w:tcPr>
          <w:p w14:paraId="35956F3F" w14:textId="77777777" w:rsidR="00521D0D" w:rsidRPr="00212502" w:rsidRDefault="00521D0D" w:rsidP="00521D0D">
            <w:pPr>
              <w:rPr>
                <w:rStyle w:val="CodeText"/>
              </w:rPr>
            </w:pPr>
            <w:r w:rsidRPr="00212502">
              <w:rPr>
                <w:rStyle w:val="CodeText"/>
              </w:rPr>
              <w:t>Size</w:t>
            </w:r>
          </w:p>
        </w:tc>
        <w:tc>
          <w:tcPr>
            <w:tcW w:w="5485" w:type="dxa"/>
          </w:tcPr>
          <w:p w14:paraId="40D98F1D" w14:textId="4001867B" w:rsidR="00521D0D" w:rsidRDefault="00521D0D" w:rsidP="00521D0D">
            <w:r>
              <w:t xml:space="preserve">Indicates the size of this structure. It is initialized by </w:t>
            </w:r>
            <w:r w:rsidRPr="00212502">
              <w:rPr>
                <w:rStyle w:val="CodeText"/>
              </w:rPr>
              <w:t>DMF_ENTRYPOINTS_WDF_INIT</w:t>
            </w:r>
            <w:r w:rsidR="006A58B4" w:rsidRPr="00212502">
              <w:rPr>
                <w:rStyle w:val="CodeText"/>
              </w:rPr>
              <w:t>()</w:t>
            </w:r>
            <w:r>
              <w:rPr>
                <w:rFonts w:ascii="Consolas" w:hAnsi="Consolas" w:cs="Consolas"/>
                <w:color w:val="000000"/>
                <w:sz w:val="19"/>
                <w:szCs w:val="19"/>
              </w:rPr>
              <w:t>.</w:t>
            </w:r>
          </w:p>
        </w:tc>
      </w:tr>
      <w:tr w:rsidR="00521D0D" w14:paraId="571F0A02" w14:textId="77777777" w:rsidTr="00F42C55">
        <w:tc>
          <w:tcPr>
            <w:tcW w:w="3865" w:type="dxa"/>
          </w:tcPr>
          <w:p w14:paraId="2B118CA9" w14:textId="3F306A79" w:rsidR="00521D0D" w:rsidRPr="00212502" w:rsidRDefault="00521D0D" w:rsidP="00521D0D">
            <w:pPr>
              <w:rPr>
                <w:rStyle w:val="CodeText"/>
              </w:rPr>
            </w:pPr>
            <w:r w:rsidRPr="00212502">
              <w:rPr>
                <w:rStyle w:val="CodeText"/>
              </w:rPr>
              <w:t>ModulePrepareHardware</w:t>
            </w:r>
          </w:p>
        </w:tc>
        <w:tc>
          <w:tcPr>
            <w:tcW w:w="5485" w:type="dxa"/>
          </w:tcPr>
          <w:p w14:paraId="5B4DEA36" w14:textId="6F3609B7" w:rsidR="00521D0D" w:rsidRDefault="00BC227A" w:rsidP="00521D0D">
            <w:r>
              <w:t xml:space="preserve">Routes </w:t>
            </w:r>
            <w:r w:rsidRPr="00212502">
              <w:rPr>
                <w:rStyle w:val="CodeText"/>
              </w:rPr>
              <w:t>EvtDevicePrepareHardware</w:t>
            </w:r>
            <w:r>
              <w:t xml:space="preserve"> to </w:t>
            </w:r>
            <w:r w:rsidR="00934B37">
              <w:t>the Module. (WDFDEVICE)</w:t>
            </w:r>
          </w:p>
        </w:tc>
      </w:tr>
      <w:tr w:rsidR="00521D0D" w14:paraId="70B27955" w14:textId="77777777" w:rsidTr="00F42C55">
        <w:tc>
          <w:tcPr>
            <w:tcW w:w="3865" w:type="dxa"/>
          </w:tcPr>
          <w:p w14:paraId="1E96AE71" w14:textId="1D46BEF6" w:rsidR="00521D0D" w:rsidRPr="00212502" w:rsidRDefault="00521D0D" w:rsidP="00521D0D">
            <w:pPr>
              <w:rPr>
                <w:rStyle w:val="CodeText"/>
              </w:rPr>
            </w:pPr>
            <w:r w:rsidRPr="00212502">
              <w:rPr>
                <w:rStyle w:val="CodeText"/>
              </w:rPr>
              <w:t>ModuleReleaseHardware</w:t>
            </w:r>
          </w:p>
        </w:tc>
        <w:tc>
          <w:tcPr>
            <w:tcW w:w="5485" w:type="dxa"/>
          </w:tcPr>
          <w:p w14:paraId="15AEDF20" w14:textId="36ABD3A1" w:rsidR="00521D0D" w:rsidRDefault="00934B37" w:rsidP="00521D0D">
            <w:r>
              <w:t xml:space="preserve">Routes </w:t>
            </w:r>
            <w:r w:rsidRPr="00212502">
              <w:rPr>
                <w:rStyle w:val="CodeText"/>
              </w:rPr>
              <w:t>EvtDeviceReleaseHardware</w:t>
            </w:r>
            <w:r>
              <w:t xml:space="preserve"> to the Module. (WDFDEVICE)</w:t>
            </w:r>
          </w:p>
        </w:tc>
      </w:tr>
      <w:tr w:rsidR="00521D0D" w14:paraId="1314099E" w14:textId="77777777" w:rsidTr="00F42C55">
        <w:tc>
          <w:tcPr>
            <w:tcW w:w="3865" w:type="dxa"/>
          </w:tcPr>
          <w:p w14:paraId="61BF8C31" w14:textId="3FBEAE57" w:rsidR="00521D0D" w:rsidRPr="00212502" w:rsidRDefault="00521D0D" w:rsidP="00521D0D">
            <w:pPr>
              <w:rPr>
                <w:rStyle w:val="CodeText"/>
              </w:rPr>
            </w:pPr>
            <w:r w:rsidRPr="00212502">
              <w:rPr>
                <w:rStyle w:val="CodeText"/>
              </w:rPr>
              <w:t>ModuleD0Entry</w:t>
            </w:r>
          </w:p>
        </w:tc>
        <w:tc>
          <w:tcPr>
            <w:tcW w:w="5485" w:type="dxa"/>
          </w:tcPr>
          <w:p w14:paraId="0C722C24" w14:textId="0A2D0959" w:rsidR="00521D0D" w:rsidRDefault="00934B37" w:rsidP="00521D0D">
            <w:r>
              <w:t xml:space="preserve">Routes </w:t>
            </w:r>
            <w:r w:rsidRPr="00212502">
              <w:rPr>
                <w:rStyle w:val="CodeText"/>
              </w:rPr>
              <w:t>EvtDeviceD0Entry</w:t>
            </w:r>
            <w:r>
              <w:t xml:space="preserve"> to the Module. (WDFDEVICE)</w:t>
            </w:r>
          </w:p>
        </w:tc>
      </w:tr>
      <w:tr w:rsidR="00521D0D" w14:paraId="184B1EAB" w14:textId="77777777" w:rsidTr="00F42C55">
        <w:tc>
          <w:tcPr>
            <w:tcW w:w="3865" w:type="dxa"/>
          </w:tcPr>
          <w:p w14:paraId="27828907" w14:textId="51BAB110" w:rsidR="00521D0D" w:rsidRPr="00212502" w:rsidRDefault="00521D0D" w:rsidP="00521D0D">
            <w:pPr>
              <w:rPr>
                <w:rStyle w:val="CodeText"/>
              </w:rPr>
            </w:pPr>
            <w:r w:rsidRPr="00212502">
              <w:rPr>
                <w:rStyle w:val="CodeText"/>
              </w:rPr>
              <w:t>ModuleD0EntryPostInterruptsEnabled</w:t>
            </w:r>
          </w:p>
        </w:tc>
        <w:tc>
          <w:tcPr>
            <w:tcW w:w="5485" w:type="dxa"/>
          </w:tcPr>
          <w:p w14:paraId="55CF99C6" w14:textId="79618381" w:rsidR="00521D0D" w:rsidRDefault="00934B37" w:rsidP="00521D0D">
            <w:r>
              <w:t xml:space="preserve">Routes </w:t>
            </w:r>
            <w:r w:rsidRPr="00212502">
              <w:rPr>
                <w:rStyle w:val="CodeText"/>
              </w:rPr>
              <w:t>EvtDeviceD0EntryPostInterruptsEnabled</w:t>
            </w:r>
            <w:r>
              <w:t xml:space="preserve"> to the Module. (WDFDEVICE)</w:t>
            </w:r>
          </w:p>
        </w:tc>
      </w:tr>
      <w:tr w:rsidR="00521D0D" w14:paraId="0E1A4C69" w14:textId="77777777" w:rsidTr="00F42C55">
        <w:tc>
          <w:tcPr>
            <w:tcW w:w="3865" w:type="dxa"/>
          </w:tcPr>
          <w:p w14:paraId="6F5A718E" w14:textId="3B770242" w:rsidR="00521D0D" w:rsidRPr="00212502" w:rsidRDefault="00521D0D" w:rsidP="00521D0D">
            <w:pPr>
              <w:rPr>
                <w:rStyle w:val="CodeText"/>
              </w:rPr>
            </w:pPr>
            <w:r w:rsidRPr="00212502">
              <w:rPr>
                <w:rStyle w:val="CodeText"/>
              </w:rPr>
              <w:t>ModuleD0ExitPreInterruptsDisabled</w:t>
            </w:r>
          </w:p>
        </w:tc>
        <w:tc>
          <w:tcPr>
            <w:tcW w:w="5485" w:type="dxa"/>
          </w:tcPr>
          <w:p w14:paraId="7BC34AD2" w14:textId="768AE932" w:rsidR="00521D0D" w:rsidRDefault="00934B37" w:rsidP="00521D0D">
            <w:r>
              <w:t xml:space="preserve">Routes </w:t>
            </w:r>
            <w:r w:rsidRPr="00212502">
              <w:rPr>
                <w:rStyle w:val="CodeText"/>
              </w:rPr>
              <w:t>EvtDeviceD0ExitPreInterruptsDisabled</w:t>
            </w:r>
            <w:r>
              <w:t xml:space="preserve"> to the Module. (WDFDEVICE)</w:t>
            </w:r>
          </w:p>
        </w:tc>
      </w:tr>
      <w:tr w:rsidR="00521D0D" w14:paraId="7A1EB124" w14:textId="77777777" w:rsidTr="00F42C55">
        <w:tc>
          <w:tcPr>
            <w:tcW w:w="3865" w:type="dxa"/>
          </w:tcPr>
          <w:p w14:paraId="76FE07C5" w14:textId="3D8BF63B" w:rsidR="00521D0D" w:rsidRPr="00212502" w:rsidRDefault="00521D0D" w:rsidP="00521D0D">
            <w:pPr>
              <w:rPr>
                <w:rStyle w:val="CodeText"/>
              </w:rPr>
            </w:pPr>
            <w:r w:rsidRPr="00212502">
              <w:rPr>
                <w:rStyle w:val="CodeText"/>
              </w:rPr>
              <w:t>ModuleD0Exit</w:t>
            </w:r>
          </w:p>
        </w:tc>
        <w:tc>
          <w:tcPr>
            <w:tcW w:w="5485" w:type="dxa"/>
          </w:tcPr>
          <w:p w14:paraId="0A7D0B14" w14:textId="71A22C92" w:rsidR="00521D0D" w:rsidRDefault="00934B37" w:rsidP="00521D0D">
            <w:r>
              <w:t xml:space="preserve">Routes </w:t>
            </w:r>
            <w:r w:rsidRPr="00212502">
              <w:rPr>
                <w:rStyle w:val="CodeText"/>
              </w:rPr>
              <w:t>EvtDeviceD0Exit</w:t>
            </w:r>
            <w:r>
              <w:t xml:space="preserve"> to the Module. (WDFDEVICE)</w:t>
            </w:r>
          </w:p>
        </w:tc>
      </w:tr>
      <w:tr w:rsidR="00521D0D" w14:paraId="4FFBE0C6" w14:textId="77777777" w:rsidTr="00F42C55">
        <w:tc>
          <w:tcPr>
            <w:tcW w:w="3865" w:type="dxa"/>
          </w:tcPr>
          <w:p w14:paraId="5582C77D" w14:textId="698AFD77" w:rsidR="00521D0D" w:rsidRPr="00212502" w:rsidRDefault="00521D0D" w:rsidP="00521D0D">
            <w:pPr>
              <w:rPr>
                <w:rStyle w:val="CodeText"/>
              </w:rPr>
            </w:pPr>
            <w:r w:rsidRPr="00212502">
              <w:rPr>
                <w:rStyle w:val="CodeText"/>
              </w:rPr>
              <w:t>ModuleDeviceIoControl</w:t>
            </w:r>
          </w:p>
        </w:tc>
        <w:tc>
          <w:tcPr>
            <w:tcW w:w="5485" w:type="dxa"/>
          </w:tcPr>
          <w:p w14:paraId="152BE4F9" w14:textId="54947B4F" w:rsidR="00521D0D" w:rsidRDefault="00934B37" w:rsidP="00521D0D">
            <w:r>
              <w:t xml:space="preserve">Routes </w:t>
            </w:r>
            <w:r w:rsidRPr="00212502">
              <w:rPr>
                <w:rStyle w:val="CodeText"/>
              </w:rPr>
              <w:t>EvtQueueDeviceIoControl</w:t>
            </w:r>
            <w:r>
              <w:t xml:space="preserve"> to the Module. (WDFQUEUE)</w:t>
            </w:r>
          </w:p>
        </w:tc>
      </w:tr>
      <w:tr w:rsidR="00521D0D" w14:paraId="144D3CB7" w14:textId="77777777" w:rsidTr="00F42C55">
        <w:tc>
          <w:tcPr>
            <w:tcW w:w="3865" w:type="dxa"/>
          </w:tcPr>
          <w:p w14:paraId="3FED13EE" w14:textId="1DAA0193" w:rsidR="00521D0D" w:rsidRPr="00212502" w:rsidRDefault="00521D0D" w:rsidP="00521D0D">
            <w:pPr>
              <w:rPr>
                <w:rStyle w:val="CodeText"/>
              </w:rPr>
            </w:pPr>
            <w:r w:rsidRPr="00212502">
              <w:rPr>
                <w:rStyle w:val="CodeText"/>
              </w:rPr>
              <w:t>ModuleInternalDeviceIoControl</w:t>
            </w:r>
          </w:p>
        </w:tc>
        <w:tc>
          <w:tcPr>
            <w:tcW w:w="5485" w:type="dxa"/>
          </w:tcPr>
          <w:p w14:paraId="05226A1B" w14:textId="58CD4F2F" w:rsidR="00521D0D" w:rsidRDefault="00934B37" w:rsidP="00521D0D">
            <w:r>
              <w:t xml:space="preserve">Routes </w:t>
            </w:r>
            <w:r w:rsidRPr="00212502">
              <w:rPr>
                <w:rStyle w:val="CodeText"/>
              </w:rPr>
              <w:t>EvtQueueInternalDeviceIoControl</w:t>
            </w:r>
            <w:r>
              <w:t xml:space="preserve"> to the Module. (WDFQUEUE)</w:t>
            </w:r>
          </w:p>
        </w:tc>
      </w:tr>
      <w:tr w:rsidR="00521D0D" w14:paraId="065BABE4" w14:textId="77777777" w:rsidTr="00F42C55">
        <w:tc>
          <w:tcPr>
            <w:tcW w:w="3865" w:type="dxa"/>
          </w:tcPr>
          <w:p w14:paraId="08098080" w14:textId="2E60AD52" w:rsidR="00521D0D" w:rsidRPr="00212502" w:rsidRDefault="00521D0D" w:rsidP="00521D0D">
            <w:pPr>
              <w:rPr>
                <w:rStyle w:val="CodeText"/>
              </w:rPr>
            </w:pPr>
            <w:r w:rsidRPr="00212502">
              <w:rPr>
                <w:rStyle w:val="CodeText"/>
              </w:rPr>
              <w:t>ModuleSelfManagedIoCleanup</w:t>
            </w:r>
          </w:p>
        </w:tc>
        <w:tc>
          <w:tcPr>
            <w:tcW w:w="5485" w:type="dxa"/>
          </w:tcPr>
          <w:p w14:paraId="6F9370CF" w14:textId="53BDF415" w:rsidR="00521D0D" w:rsidRDefault="00934B37" w:rsidP="00521D0D">
            <w:r>
              <w:t xml:space="preserve">Routes </w:t>
            </w:r>
            <w:r w:rsidRPr="00212502">
              <w:rPr>
                <w:rStyle w:val="CodeText"/>
              </w:rPr>
              <w:t>EvtDeviceSelfManagedIoCleanup</w:t>
            </w:r>
            <w:r>
              <w:t xml:space="preserve"> to the Module. (WDFDEVICE)</w:t>
            </w:r>
          </w:p>
        </w:tc>
      </w:tr>
      <w:tr w:rsidR="00521D0D" w14:paraId="3883292C" w14:textId="77777777" w:rsidTr="00F42C55">
        <w:tc>
          <w:tcPr>
            <w:tcW w:w="3865" w:type="dxa"/>
          </w:tcPr>
          <w:p w14:paraId="37550740" w14:textId="00DB731C" w:rsidR="00521D0D" w:rsidRPr="00212502" w:rsidRDefault="00521D0D" w:rsidP="00521D0D">
            <w:pPr>
              <w:rPr>
                <w:rStyle w:val="CodeText"/>
              </w:rPr>
            </w:pPr>
            <w:r w:rsidRPr="00212502">
              <w:rPr>
                <w:rStyle w:val="CodeText"/>
              </w:rPr>
              <w:t>ModuleSelfManagedIoFlush</w:t>
            </w:r>
          </w:p>
        </w:tc>
        <w:tc>
          <w:tcPr>
            <w:tcW w:w="5485" w:type="dxa"/>
          </w:tcPr>
          <w:p w14:paraId="5404000F" w14:textId="632F2D9A" w:rsidR="00521D0D" w:rsidRDefault="00934B37" w:rsidP="00521D0D">
            <w:r>
              <w:t xml:space="preserve">Routes </w:t>
            </w:r>
            <w:r w:rsidRPr="00212502">
              <w:rPr>
                <w:rStyle w:val="CodeText"/>
              </w:rPr>
              <w:t>EvtDeviceSelfManagedIoFlush</w:t>
            </w:r>
            <w:r>
              <w:t xml:space="preserve"> to the Module. (WDFDEVICE)</w:t>
            </w:r>
          </w:p>
        </w:tc>
      </w:tr>
      <w:tr w:rsidR="00521D0D" w14:paraId="603165BF" w14:textId="77777777" w:rsidTr="00F42C55">
        <w:tc>
          <w:tcPr>
            <w:tcW w:w="3865" w:type="dxa"/>
          </w:tcPr>
          <w:p w14:paraId="0C2D746A" w14:textId="47C5723F" w:rsidR="00521D0D" w:rsidRPr="00212502" w:rsidRDefault="00521D0D" w:rsidP="00521D0D">
            <w:pPr>
              <w:rPr>
                <w:rStyle w:val="CodeText"/>
              </w:rPr>
            </w:pPr>
            <w:r w:rsidRPr="00212502">
              <w:rPr>
                <w:rStyle w:val="CodeText"/>
              </w:rPr>
              <w:t>ModuleSelfManagedIoInit</w:t>
            </w:r>
          </w:p>
        </w:tc>
        <w:tc>
          <w:tcPr>
            <w:tcW w:w="5485" w:type="dxa"/>
          </w:tcPr>
          <w:p w14:paraId="46D7CF1D" w14:textId="53169C97" w:rsidR="00521D0D" w:rsidRDefault="00934B37" w:rsidP="00521D0D">
            <w:r>
              <w:t xml:space="preserve">Routes </w:t>
            </w:r>
            <w:r w:rsidRPr="00212502">
              <w:rPr>
                <w:rStyle w:val="CodeText"/>
              </w:rPr>
              <w:t>EvtDeviceSelfManagedIoInit</w:t>
            </w:r>
            <w:r>
              <w:t xml:space="preserve"> to the Module. (WDFDEVICE)</w:t>
            </w:r>
          </w:p>
        </w:tc>
      </w:tr>
      <w:tr w:rsidR="00521D0D" w14:paraId="609BFCB6" w14:textId="77777777" w:rsidTr="00F42C55">
        <w:tc>
          <w:tcPr>
            <w:tcW w:w="3865" w:type="dxa"/>
          </w:tcPr>
          <w:p w14:paraId="7E267001" w14:textId="114F7406" w:rsidR="00521D0D" w:rsidRPr="00212502" w:rsidRDefault="00521D0D" w:rsidP="00521D0D">
            <w:pPr>
              <w:rPr>
                <w:rStyle w:val="CodeText"/>
              </w:rPr>
            </w:pPr>
            <w:r w:rsidRPr="00212502">
              <w:rPr>
                <w:rStyle w:val="CodeText"/>
              </w:rPr>
              <w:t>ModuleSelfManagedIoSuspend</w:t>
            </w:r>
          </w:p>
        </w:tc>
        <w:tc>
          <w:tcPr>
            <w:tcW w:w="5485" w:type="dxa"/>
          </w:tcPr>
          <w:p w14:paraId="23A3DE83" w14:textId="1BCF97E6" w:rsidR="00521D0D" w:rsidRDefault="00934B37" w:rsidP="00521D0D">
            <w:r>
              <w:t xml:space="preserve">Routes </w:t>
            </w:r>
            <w:r w:rsidRPr="00212502">
              <w:rPr>
                <w:rStyle w:val="CodeText"/>
              </w:rPr>
              <w:t>EvtDeviceSelfManagedIoSuspend</w:t>
            </w:r>
            <w:r>
              <w:t xml:space="preserve"> to the Module. (WDFDEVICE)</w:t>
            </w:r>
          </w:p>
        </w:tc>
      </w:tr>
      <w:tr w:rsidR="00521D0D" w14:paraId="6773558B" w14:textId="77777777" w:rsidTr="00F42C55">
        <w:tc>
          <w:tcPr>
            <w:tcW w:w="3865" w:type="dxa"/>
          </w:tcPr>
          <w:p w14:paraId="3C127A21" w14:textId="5C475088" w:rsidR="00521D0D" w:rsidRPr="00212502" w:rsidRDefault="00521D0D" w:rsidP="00521D0D">
            <w:pPr>
              <w:rPr>
                <w:rStyle w:val="CodeText"/>
              </w:rPr>
            </w:pPr>
            <w:r w:rsidRPr="00212502">
              <w:rPr>
                <w:rStyle w:val="CodeText"/>
              </w:rPr>
              <w:t>ModuleSelfManagedIoRestart</w:t>
            </w:r>
          </w:p>
        </w:tc>
        <w:tc>
          <w:tcPr>
            <w:tcW w:w="5485" w:type="dxa"/>
          </w:tcPr>
          <w:p w14:paraId="2BE4112A" w14:textId="5D40C3D8" w:rsidR="00521D0D" w:rsidRDefault="00934B37" w:rsidP="00521D0D">
            <w:r>
              <w:t xml:space="preserve">Routes </w:t>
            </w:r>
            <w:r w:rsidRPr="00212502">
              <w:rPr>
                <w:rStyle w:val="CodeText"/>
              </w:rPr>
              <w:t>EvtDeviceSelfManagedIoRestart</w:t>
            </w:r>
            <w:r>
              <w:t xml:space="preserve"> to the Module. (WDFDEVICE)</w:t>
            </w:r>
          </w:p>
        </w:tc>
      </w:tr>
      <w:tr w:rsidR="00521D0D" w14:paraId="3FCD6E11" w14:textId="77777777" w:rsidTr="00F42C55">
        <w:tc>
          <w:tcPr>
            <w:tcW w:w="3865" w:type="dxa"/>
          </w:tcPr>
          <w:p w14:paraId="6451DECB" w14:textId="563A061D" w:rsidR="00521D0D" w:rsidRPr="00212502" w:rsidRDefault="00521D0D" w:rsidP="00521D0D">
            <w:pPr>
              <w:rPr>
                <w:rStyle w:val="CodeText"/>
              </w:rPr>
            </w:pPr>
            <w:r w:rsidRPr="00212502">
              <w:rPr>
                <w:rStyle w:val="CodeText"/>
              </w:rPr>
              <w:t>ModuleSurpriseRemoval</w:t>
            </w:r>
          </w:p>
        </w:tc>
        <w:tc>
          <w:tcPr>
            <w:tcW w:w="5485" w:type="dxa"/>
          </w:tcPr>
          <w:p w14:paraId="33DCFC72" w14:textId="37831B7E" w:rsidR="00521D0D" w:rsidRDefault="00934B37" w:rsidP="00521D0D">
            <w:r>
              <w:t xml:space="preserve">Routes </w:t>
            </w:r>
            <w:r w:rsidRPr="00212502">
              <w:rPr>
                <w:rStyle w:val="CodeText"/>
              </w:rPr>
              <w:t>EvtDeviceSurpriseRemoval</w:t>
            </w:r>
            <w:r>
              <w:t xml:space="preserve"> to the Module. (WDFDEVICE)</w:t>
            </w:r>
          </w:p>
        </w:tc>
      </w:tr>
      <w:tr w:rsidR="00934B37" w14:paraId="0CAE14A7" w14:textId="77777777" w:rsidTr="00F42C55">
        <w:tc>
          <w:tcPr>
            <w:tcW w:w="3865" w:type="dxa"/>
          </w:tcPr>
          <w:p w14:paraId="06C1E8A4" w14:textId="72D7980D" w:rsidR="00934B37" w:rsidRPr="00212502" w:rsidRDefault="00934B37" w:rsidP="00934B37">
            <w:pPr>
              <w:rPr>
                <w:rStyle w:val="CodeText"/>
              </w:rPr>
            </w:pPr>
            <w:r w:rsidRPr="00212502">
              <w:rPr>
                <w:rStyle w:val="CodeText"/>
              </w:rPr>
              <w:lastRenderedPageBreak/>
              <w:t>ModuleQueryRemove</w:t>
            </w:r>
          </w:p>
        </w:tc>
        <w:tc>
          <w:tcPr>
            <w:tcW w:w="5485" w:type="dxa"/>
          </w:tcPr>
          <w:p w14:paraId="580681CA" w14:textId="37CC717B" w:rsidR="00934B37" w:rsidRDefault="00934B37" w:rsidP="00934B37">
            <w:r>
              <w:t xml:space="preserve">Routes </w:t>
            </w:r>
            <w:r w:rsidRPr="00212502">
              <w:rPr>
                <w:rStyle w:val="CodeText"/>
              </w:rPr>
              <w:t>EvtDeviceQueryRemove</w:t>
            </w:r>
            <w:r>
              <w:t xml:space="preserve"> to the Module. (WDFDEVICE)</w:t>
            </w:r>
          </w:p>
        </w:tc>
      </w:tr>
      <w:tr w:rsidR="00934B37" w14:paraId="20F9D47D" w14:textId="77777777" w:rsidTr="00F42C55">
        <w:tc>
          <w:tcPr>
            <w:tcW w:w="3865" w:type="dxa"/>
          </w:tcPr>
          <w:p w14:paraId="51878F43" w14:textId="0D6A9543" w:rsidR="00934B37" w:rsidRPr="00212502" w:rsidRDefault="00934B37" w:rsidP="00934B37">
            <w:pPr>
              <w:rPr>
                <w:rStyle w:val="CodeText"/>
              </w:rPr>
            </w:pPr>
            <w:r w:rsidRPr="00212502">
              <w:rPr>
                <w:rStyle w:val="CodeText"/>
              </w:rPr>
              <w:t>ModuleQueryStop</w:t>
            </w:r>
          </w:p>
        </w:tc>
        <w:tc>
          <w:tcPr>
            <w:tcW w:w="5485" w:type="dxa"/>
          </w:tcPr>
          <w:p w14:paraId="588FD561" w14:textId="7ECFB516" w:rsidR="00934B37" w:rsidRDefault="00934B37" w:rsidP="00934B37">
            <w:r>
              <w:t xml:space="preserve">Routes </w:t>
            </w:r>
            <w:r w:rsidRPr="00212502">
              <w:rPr>
                <w:rStyle w:val="CodeText"/>
              </w:rPr>
              <w:t>EvtDeviceQueryStop</w:t>
            </w:r>
            <w:r>
              <w:t xml:space="preserve"> to the Module. (WDFDEVICE)</w:t>
            </w:r>
          </w:p>
        </w:tc>
      </w:tr>
      <w:tr w:rsidR="00934B37" w14:paraId="2AF999FB" w14:textId="77777777" w:rsidTr="00F42C55">
        <w:tc>
          <w:tcPr>
            <w:tcW w:w="3865" w:type="dxa"/>
          </w:tcPr>
          <w:p w14:paraId="51E3DE1E" w14:textId="1CEF2D6F" w:rsidR="00934B37" w:rsidRPr="00212502" w:rsidRDefault="00934B37" w:rsidP="00934B37">
            <w:pPr>
              <w:rPr>
                <w:rStyle w:val="CodeText"/>
              </w:rPr>
            </w:pPr>
            <w:r w:rsidRPr="00212502">
              <w:rPr>
                <w:rStyle w:val="CodeText"/>
              </w:rPr>
              <w:t>ModuleRelationsQuery</w:t>
            </w:r>
          </w:p>
        </w:tc>
        <w:tc>
          <w:tcPr>
            <w:tcW w:w="5485" w:type="dxa"/>
          </w:tcPr>
          <w:p w14:paraId="2DCCF5AC" w14:textId="2D48A58A" w:rsidR="00934B37" w:rsidRDefault="00934B37" w:rsidP="00934B37">
            <w:r>
              <w:t xml:space="preserve">Routes </w:t>
            </w:r>
            <w:r w:rsidRPr="00212502">
              <w:rPr>
                <w:rStyle w:val="CodeText"/>
              </w:rPr>
              <w:t>EvtDeviceRelationsQuery</w:t>
            </w:r>
            <w:r>
              <w:t xml:space="preserve"> to the Module. (WDFDEVICE)</w:t>
            </w:r>
          </w:p>
        </w:tc>
      </w:tr>
      <w:tr w:rsidR="00934B37" w14:paraId="16885F93" w14:textId="77777777" w:rsidTr="00F42C55">
        <w:tc>
          <w:tcPr>
            <w:tcW w:w="3865" w:type="dxa"/>
          </w:tcPr>
          <w:p w14:paraId="6978F6B6" w14:textId="67EEB399" w:rsidR="00934B37" w:rsidRPr="00212502" w:rsidRDefault="00934B37" w:rsidP="00934B37">
            <w:pPr>
              <w:rPr>
                <w:rStyle w:val="CodeText"/>
              </w:rPr>
            </w:pPr>
            <w:r w:rsidRPr="00212502">
              <w:rPr>
                <w:rStyle w:val="CodeText"/>
              </w:rPr>
              <w:t>ModuleUsageNotificationEx</w:t>
            </w:r>
          </w:p>
        </w:tc>
        <w:tc>
          <w:tcPr>
            <w:tcW w:w="5485" w:type="dxa"/>
          </w:tcPr>
          <w:p w14:paraId="609D8872" w14:textId="1014CD57" w:rsidR="00934B37" w:rsidRDefault="00934B37" w:rsidP="00934B37">
            <w:r>
              <w:t xml:space="preserve">Routes </w:t>
            </w:r>
            <w:r w:rsidRPr="00212502">
              <w:rPr>
                <w:rStyle w:val="CodeText"/>
              </w:rPr>
              <w:t xml:space="preserve">EvtDeviceUsageNotificationEx </w:t>
            </w:r>
            <w:r>
              <w:t>to the Module. (WDFDEVICE)</w:t>
            </w:r>
          </w:p>
        </w:tc>
      </w:tr>
      <w:tr w:rsidR="00934B37" w14:paraId="6A651A1B" w14:textId="77777777" w:rsidTr="00F42C55">
        <w:tc>
          <w:tcPr>
            <w:tcW w:w="3865" w:type="dxa"/>
          </w:tcPr>
          <w:p w14:paraId="49BB580A" w14:textId="7ECDDC8D" w:rsidR="00934B37" w:rsidRPr="00212502" w:rsidRDefault="00934B37" w:rsidP="00934B37">
            <w:pPr>
              <w:rPr>
                <w:rStyle w:val="CodeText"/>
              </w:rPr>
            </w:pPr>
            <w:r w:rsidRPr="00212502">
              <w:rPr>
                <w:rStyle w:val="CodeText"/>
              </w:rPr>
              <w:t>ModuleArmWakeFromS0</w:t>
            </w:r>
          </w:p>
        </w:tc>
        <w:tc>
          <w:tcPr>
            <w:tcW w:w="5485" w:type="dxa"/>
          </w:tcPr>
          <w:p w14:paraId="332D42B6" w14:textId="56249744" w:rsidR="00934B37" w:rsidRDefault="00934B37" w:rsidP="00934B37">
            <w:r>
              <w:t xml:space="preserve">Routes </w:t>
            </w:r>
            <w:r w:rsidRPr="00212502">
              <w:rPr>
                <w:rStyle w:val="CodeText"/>
              </w:rPr>
              <w:t>EvtDeviceModuleArmWakeFromS0</w:t>
            </w:r>
            <w:r>
              <w:t xml:space="preserve"> to the Module. (WDFDEVICE)</w:t>
            </w:r>
          </w:p>
        </w:tc>
      </w:tr>
      <w:tr w:rsidR="00934B37" w14:paraId="1EBB7DDA" w14:textId="77777777" w:rsidTr="00F42C55">
        <w:tc>
          <w:tcPr>
            <w:tcW w:w="3865" w:type="dxa"/>
          </w:tcPr>
          <w:p w14:paraId="5B797916" w14:textId="1BCE4D40" w:rsidR="00934B37" w:rsidRPr="00212502" w:rsidRDefault="00934B37" w:rsidP="00934B37">
            <w:pPr>
              <w:rPr>
                <w:rStyle w:val="CodeText"/>
              </w:rPr>
            </w:pPr>
            <w:r w:rsidRPr="00212502">
              <w:rPr>
                <w:rStyle w:val="CodeText"/>
              </w:rPr>
              <w:t>ModuleWakeFromS0Triggered</w:t>
            </w:r>
          </w:p>
        </w:tc>
        <w:tc>
          <w:tcPr>
            <w:tcW w:w="5485" w:type="dxa"/>
          </w:tcPr>
          <w:p w14:paraId="5E2724CC" w14:textId="5EECBB02" w:rsidR="00934B37" w:rsidRDefault="00934B37" w:rsidP="00934B37">
            <w:r>
              <w:t xml:space="preserve">Routes </w:t>
            </w:r>
            <w:r w:rsidRPr="00212502">
              <w:rPr>
                <w:rStyle w:val="CodeText"/>
              </w:rPr>
              <w:t>EvtDeviceWakeFromS0Triggered</w:t>
            </w:r>
            <w:r>
              <w:t xml:space="preserve"> to the Module. (WDFDEVICE)</w:t>
            </w:r>
          </w:p>
        </w:tc>
      </w:tr>
      <w:tr w:rsidR="00934B37" w14:paraId="0C921C25" w14:textId="77777777" w:rsidTr="00F42C55">
        <w:tc>
          <w:tcPr>
            <w:tcW w:w="3865" w:type="dxa"/>
          </w:tcPr>
          <w:p w14:paraId="543D2003" w14:textId="1144F46B" w:rsidR="00934B37" w:rsidRPr="00212502" w:rsidRDefault="00934B37" w:rsidP="00934B37">
            <w:pPr>
              <w:rPr>
                <w:rStyle w:val="CodeText"/>
              </w:rPr>
            </w:pPr>
            <w:r w:rsidRPr="00212502">
              <w:rPr>
                <w:rStyle w:val="CodeText"/>
              </w:rPr>
              <w:t>ModuleArmWakeFromSxWithReason</w:t>
            </w:r>
          </w:p>
        </w:tc>
        <w:tc>
          <w:tcPr>
            <w:tcW w:w="5485" w:type="dxa"/>
          </w:tcPr>
          <w:p w14:paraId="4801EA9B" w14:textId="1993B578" w:rsidR="00934B37" w:rsidRDefault="00934B37" w:rsidP="00934B37">
            <w:r>
              <w:t xml:space="preserve">Routes </w:t>
            </w:r>
            <w:r w:rsidRPr="00212502">
              <w:rPr>
                <w:rStyle w:val="CodeText"/>
              </w:rPr>
              <w:t>EvtDeviceArmWakeFromSxWithReason</w:t>
            </w:r>
            <w:r>
              <w:t xml:space="preserve"> to the Module. (WDFDEVICE)</w:t>
            </w:r>
          </w:p>
        </w:tc>
      </w:tr>
      <w:tr w:rsidR="00934B37" w14:paraId="64066851" w14:textId="77777777" w:rsidTr="00F42C55">
        <w:tc>
          <w:tcPr>
            <w:tcW w:w="3865" w:type="dxa"/>
          </w:tcPr>
          <w:p w14:paraId="6FF2AA8C" w14:textId="2C1DA347" w:rsidR="00934B37" w:rsidRPr="00212502" w:rsidRDefault="00934B37" w:rsidP="00934B37">
            <w:pPr>
              <w:rPr>
                <w:rStyle w:val="CodeText"/>
              </w:rPr>
            </w:pPr>
            <w:r w:rsidRPr="00212502">
              <w:rPr>
                <w:rStyle w:val="CodeText"/>
              </w:rPr>
              <w:t>ModuleDisarmWakeFromSx</w:t>
            </w:r>
          </w:p>
        </w:tc>
        <w:tc>
          <w:tcPr>
            <w:tcW w:w="5485" w:type="dxa"/>
          </w:tcPr>
          <w:p w14:paraId="4B85B891" w14:textId="284EB969" w:rsidR="00934B37" w:rsidRDefault="00934B37" w:rsidP="00934B37">
            <w:r>
              <w:t xml:space="preserve">Routes </w:t>
            </w:r>
            <w:r w:rsidRPr="00212502">
              <w:rPr>
                <w:rStyle w:val="CodeText"/>
              </w:rPr>
              <w:t>EvtDeviceDisarmWakeFromSx</w:t>
            </w:r>
            <w:r>
              <w:t xml:space="preserve"> to the Module. (WDFDEVICE)</w:t>
            </w:r>
          </w:p>
        </w:tc>
      </w:tr>
      <w:tr w:rsidR="00934B37" w14:paraId="5C1A9AF6" w14:textId="77777777" w:rsidTr="00F42C55">
        <w:tc>
          <w:tcPr>
            <w:tcW w:w="3865" w:type="dxa"/>
          </w:tcPr>
          <w:p w14:paraId="00A5FBBC" w14:textId="66A0EE9A" w:rsidR="00934B37" w:rsidRPr="00212502" w:rsidRDefault="00934B37" w:rsidP="00934B37">
            <w:pPr>
              <w:rPr>
                <w:rStyle w:val="CodeText"/>
              </w:rPr>
            </w:pPr>
            <w:r w:rsidRPr="00212502">
              <w:rPr>
                <w:rStyle w:val="CodeText"/>
              </w:rPr>
              <w:t>ModuleWakeFromSxTriggered</w:t>
            </w:r>
          </w:p>
        </w:tc>
        <w:tc>
          <w:tcPr>
            <w:tcW w:w="5485" w:type="dxa"/>
          </w:tcPr>
          <w:p w14:paraId="7AB7112B" w14:textId="5231690B" w:rsidR="00934B37" w:rsidRDefault="00934B37" w:rsidP="00934B37">
            <w:r>
              <w:t xml:space="preserve">Routes </w:t>
            </w:r>
            <w:r w:rsidRPr="00212502">
              <w:rPr>
                <w:rStyle w:val="CodeText"/>
              </w:rPr>
              <w:t>EvtDeviceWakeFromSxTriggered</w:t>
            </w:r>
            <w:r>
              <w:t xml:space="preserve"> to the Module. (WDFDEVICE)</w:t>
            </w:r>
          </w:p>
        </w:tc>
      </w:tr>
      <w:tr w:rsidR="00934B37" w14:paraId="1E9DFF7C" w14:textId="77777777" w:rsidTr="00F42C55">
        <w:tc>
          <w:tcPr>
            <w:tcW w:w="3865" w:type="dxa"/>
          </w:tcPr>
          <w:p w14:paraId="38E2A82A" w14:textId="4A9285A0" w:rsidR="00934B37" w:rsidRPr="00212502" w:rsidRDefault="00934B37" w:rsidP="00934B37">
            <w:pPr>
              <w:rPr>
                <w:rStyle w:val="CodeText"/>
              </w:rPr>
            </w:pPr>
            <w:r w:rsidRPr="00212502">
              <w:rPr>
                <w:rStyle w:val="CodeText"/>
              </w:rPr>
              <w:t>ModuleFileCreate</w:t>
            </w:r>
          </w:p>
        </w:tc>
        <w:tc>
          <w:tcPr>
            <w:tcW w:w="5485" w:type="dxa"/>
          </w:tcPr>
          <w:p w14:paraId="6A5A2082" w14:textId="14A05DD4" w:rsidR="00934B37" w:rsidRDefault="00934B37" w:rsidP="00934B37">
            <w:r>
              <w:t xml:space="preserve">Routes </w:t>
            </w:r>
            <w:r w:rsidRPr="00212502">
              <w:rPr>
                <w:rStyle w:val="CodeText"/>
              </w:rPr>
              <w:t>EvtFileCreate</w:t>
            </w:r>
            <w:r>
              <w:t xml:space="preserve"> to the Module. (WDFDEVICE)</w:t>
            </w:r>
          </w:p>
        </w:tc>
      </w:tr>
      <w:tr w:rsidR="00934B37" w14:paraId="450C4D6E" w14:textId="77777777" w:rsidTr="00F42C55">
        <w:tc>
          <w:tcPr>
            <w:tcW w:w="3865" w:type="dxa"/>
          </w:tcPr>
          <w:p w14:paraId="3E0F7D2D" w14:textId="0CBD6A01" w:rsidR="00934B37" w:rsidRPr="00212502" w:rsidRDefault="00934B37" w:rsidP="00934B37">
            <w:pPr>
              <w:rPr>
                <w:rStyle w:val="CodeText"/>
              </w:rPr>
            </w:pPr>
            <w:r w:rsidRPr="00212502">
              <w:rPr>
                <w:rStyle w:val="CodeText"/>
              </w:rPr>
              <w:t>ModuleFileCleanup</w:t>
            </w:r>
          </w:p>
        </w:tc>
        <w:tc>
          <w:tcPr>
            <w:tcW w:w="5485" w:type="dxa"/>
          </w:tcPr>
          <w:p w14:paraId="7341F977" w14:textId="7F5DA2A9" w:rsidR="00934B37" w:rsidRDefault="00934B37" w:rsidP="00934B37">
            <w:r>
              <w:t xml:space="preserve">Routes </w:t>
            </w:r>
            <w:r w:rsidRPr="00212502">
              <w:rPr>
                <w:rStyle w:val="CodeText"/>
              </w:rPr>
              <w:t>EvtFileCleanup</w:t>
            </w:r>
            <w:r>
              <w:t xml:space="preserve"> to the Module. (WDFDEVICE)</w:t>
            </w:r>
          </w:p>
        </w:tc>
      </w:tr>
      <w:tr w:rsidR="00934B37" w14:paraId="23BB7EA1" w14:textId="77777777" w:rsidTr="00F42C55">
        <w:tc>
          <w:tcPr>
            <w:tcW w:w="3865" w:type="dxa"/>
          </w:tcPr>
          <w:p w14:paraId="655952E3" w14:textId="3363A568" w:rsidR="00934B37" w:rsidRPr="00212502" w:rsidRDefault="00934B37" w:rsidP="00934B37">
            <w:pPr>
              <w:rPr>
                <w:rStyle w:val="CodeText"/>
              </w:rPr>
            </w:pPr>
            <w:r w:rsidRPr="00212502">
              <w:rPr>
                <w:rStyle w:val="CodeText"/>
              </w:rPr>
              <w:t>ModuleFileClose</w:t>
            </w:r>
          </w:p>
        </w:tc>
        <w:tc>
          <w:tcPr>
            <w:tcW w:w="5485" w:type="dxa"/>
          </w:tcPr>
          <w:p w14:paraId="2ECDAEE6" w14:textId="33F92616" w:rsidR="00934B37" w:rsidRDefault="00934B37" w:rsidP="00934B37">
            <w:r>
              <w:t xml:space="preserve">Routes </w:t>
            </w:r>
            <w:r w:rsidRPr="00212502">
              <w:rPr>
                <w:rStyle w:val="CodeText"/>
              </w:rPr>
              <w:t>EvtFileClose</w:t>
            </w:r>
            <w:r>
              <w:t xml:space="preserve"> to the Module. (WDFDEVICE)</w:t>
            </w:r>
          </w:p>
        </w:tc>
      </w:tr>
      <w:tr w:rsidR="006A58B4" w14:paraId="053787C8" w14:textId="77777777" w:rsidTr="00F42C55">
        <w:tc>
          <w:tcPr>
            <w:tcW w:w="3865" w:type="dxa"/>
          </w:tcPr>
          <w:p w14:paraId="3FFA77D4" w14:textId="77777777" w:rsidR="006A58B4" w:rsidRPr="00212502" w:rsidRDefault="006A58B4" w:rsidP="00225810">
            <w:pPr>
              <w:rPr>
                <w:rStyle w:val="CodeText"/>
              </w:rPr>
            </w:pPr>
            <w:r w:rsidRPr="00212502">
              <w:rPr>
                <w:rStyle w:val="CodeText"/>
              </w:rPr>
              <w:t>ModuleQueueIoRead</w:t>
            </w:r>
          </w:p>
        </w:tc>
        <w:tc>
          <w:tcPr>
            <w:tcW w:w="5485" w:type="dxa"/>
          </w:tcPr>
          <w:p w14:paraId="06D3C4F4" w14:textId="77777777" w:rsidR="006A58B4" w:rsidRDefault="006A58B4" w:rsidP="00225810">
            <w:r>
              <w:t xml:space="preserve">Routes </w:t>
            </w:r>
            <w:r w:rsidRPr="00212502">
              <w:rPr>
                <w:rStyle w:val="CodeText"/>
              </w:rPr>
              <w:t>EvtQueueIoRead</w:t>
            </w:r>
            <w:r>
              <w:t xml:space="preserve"> to the Module. (WDFQUEUE)</w:t>
            </w:r>
          </w:p>
        </w:tc>
      </w:tr>
      <w:tr w:rsidR="006A58B4" w14:paraId="60217E90" w14:textId="77777777" w:rsidTr="00F42C55">
        <w:tc>
          <w:tcPr>
            <w:tcW w:w="3865" w:type="dxa"/>
          </w:tcPr>
          <w:p w14:paraId="3E60AD8B" w14:textId="77777777" w:rsidR="006A58B4" w:rsidRPr="00212502" w:rsidRDefault="006A58B4" w:rsidP="00225810">
            <w:pPr>
              <w:rPr>
                <w:rStyle w:val="CodeText"/>
              </w:rPr>
            </w:pPr>
            <w:r w:rsidRPr="00212502">
              <w:rPr>
                <w:rStyle w:val="CodeText"/>
              </w:rPr>
              <w:t>ModuleQueueIoWrite</w:t>
            </w:r>
          </w:p>
        </w:tc>
        <w:tc>
          <w:tcPr>
            <w:tcW w:w="5485" w:type="dxa"/>
          </w:tcPr>
          <w:p w14:paraId="1DEE7594" w14:textId="77777777" w:rsidR="006A58B4" w:rsidRDefault="006A58B4" w:rsidP="00225810">
            <w:r>
              <w:t xml:space="preserve">Routes </w:t>
            </w:r>
            <w:r w:rsidRPr="00212502">
              <w:rPr>
                <w:rStyle w:val="CodeText"/>
              </w:rPr>
              <w:t>EvtQueueIeWrite</w:t>
            </w:r>
            <w:r>
              <w:t xml:space="preserve"> to the Module. (WDFQUEUE)</w:t>
            </w:r>
          </w:p>
        </w:tc>
      </w:tr>
    </w:tbl>
    <w:p w14:paraId="0EF1D5A5" w14:textId="00014550" w:rsidR="00D81C48" w:rsidRDefault="006A58B4">
      <w:r>
        <w:t xml:space="preserve"> </w:t>
      </w:r>
      <w:r w:rsidR="00D81C48">
        <w:br w:type="page"/>
      </w:r>
    </w:p>
    <w:p w14:paraId="1E62DBA5" w14:textId="77777777" w:rsidR="00F414AF" w:rsidRDefault="00F414AF" w:rsidP="00F414AF">
      <w:pPr>
        <w:pStyle w:val="Heading2"/>
      </w:pPr>
      <w:bookmarkStart w:id="8428" w:name="_Toc500407395"/>
      <w:bookmarkStart w:id="8429" w:name="_Toc524527914"/>
      <w:r>
        <w:lastRenderedPageBreak/>
        <w:t>Module WDF Callbacks</w:t>
      </w:r>
      <w:bookmarkEnd w:id="8428"/>
      <w:bookmarkEnd w:id="8429"/>
    </w:p>
    <w:p w14:paraId="51910CFA" w14:textId="52D1D125" w:rsidR="00F414AF" w:rsidRDefault="00F414AF" w:rsidP="00F414AF">
      <w:r>
        <w:t>This section discusses the WDF callbacks that Modules can support. Recall that when DMF is properly initialized in the Client Driver, DMF will receive all WDF callbacks from the Client and route the callbacks to each instantiated Module/Child Module.</w:t>
      </w:r>
    </w:p>
    <w:p w14:paraId="44ABA9F6" w14:textId="4868AA67" w:rsidR="00F414AF" w:rsidRDefault="00F414AF" w:rsidP="00F414AF">
      <w:r>
        <w:t xml:space="preserve">When a Module receives these callbacks, it also receives all the parameters that are sent to the Client Driver. However, there is always one additional parameter that is first in the parameter list. That parameter is the </w:t>
      </w:r>
      <w:r w:rsidR="00311435">
        <w:t>Module handle</w:t>
      </w:r>
      <w:r>
        <w:t xml:space="preserve"> for that Module.</w:t>
      </w:r>
    </w:p>
    <w:p w14:paraId="08A425BA" w14:textId="1636BBEE" w:rsidR="00F414AF" w:rsidRDefault="00F414AF" w:rsidP="00F414AF">
      <w:r>
        <w:t xml:space="preserve">Using that </w:t>
      </w:r>
      <w:r w:rsidR="00311435">
        <w:t>Module handle</w:t>
      </w:r>
      <w:r>
        <w:t xml:space="preserve">, the Module’s callback function will retrieve the Module’s Private Context and/or the Module’s Config data. </w:t>
      </w:r>
      <w:r w:rsidR="00225810">
        <w:t xml:space="preserve">The Client’s </w:t>
      </w:r>
      <w:r w:rsidR="00225810" w:rsidRPr="008263F4">
        <w:rPr>
          <w:rStyle w:val="CodeText"/>
        </w:rPr>
        <w:t>WDFDEVICE</w:t>
      </w:r>
      <w:r w:rsidR="00225810">
        <w:t xml:space="preserve"> is also accessible via the </w:t>
      </w:r>
      <w:r w:rsidR="00311435">
        <w:t>Module handle</w:t>
      </w:r>
      <w:r w:rsidR="00225810">
        <w:t xml:space="preserve"> using </w:t>
      </w:r>
      <w:r w:rsidR="00225810" w:rsidRPr="008263F4">
        <w:rPr>
          <w:rStyle w:val="CodeText"/>
        </w:rPr>
        <w:t>DMF_</w:t>
      </w:r>
      <w:r w:rsidR="00D532E5" w:rsidRPr="008263F4">
        <w:rPr>
          <w:rStyle w:val="CodeText"/>
        </w:rPr>
        <w:t>Parent</w:t>
      </w:r>
      <w:r w:rsidR="004D023E" w:rsidRPr="008263F4">
        <w:rPr>
          <w:rStyle w:val="CodeText"/>
        </w:rPr>
        <w:t>Device</w:t>
      </w:r>
      <w:r w:rsidR="00D532E5" w:rsidRPr="008263F4">
        <w:rPr>
          <w:rStyle w:val="CodeText"/>
        </w:rPr>
        <w:t>Get()</w:t>
      </w:r>
      <w:r w:rsidR="00D532E5">
        <w:t xml:space="preserve">. </w:t>
      </w:r>
      <w:r>
        <w:t>Then, the Module can handle the callback as it needs to.</w:t>
      </w:r>
    </w:p>
    <w:p w14:paraId="1C47FE81" w14:textId="77777777" w:rsidR="00F414AF" w:rsidRDefault="00F414AF" w:rsidP="00F414AF">
      <w:r>
        <w:t>Note the following points:</w:t>
      </w:r>
    </w:p>
    <w:p w14:paraId="10FB5B9B" w14:textId="77777777" w:rsidR="00F414AF" w:rsidRDefault="00F414AF" w:rsidP="004A459D">
      <w:pPr>
        <w:pStyle w:val="ListParagraph"/>
        <w:numPr>
          <w:ilvl w:val="0"/>
          <w:numId w:val="23"/>
        </w:numPr>
      </w:pPr>
      <w:r>
        <w:t>When a Module’s WDF callback is called, the Module has no information about what the Client Driver or any other Module that will receive that same callback will do. Therefore, it should assume nothing and only act upon the information contained in the parameters passed to the callback as well as the Module’s Private Context</w:t>
      </w:r>
    </w:p>
    <w:p w14:paraId="15F5FA64" w14:textId="77777777" w:rsidR="00F414AF" w:rsidRDefault="00F414AF" w:rsidP="004A459D">
      <w:pPr>
        <w:pStyle w:val="ListParagraph"/>
        <w:numPr>
          <w:ilvl w:val="0"/>
          <w:numId w:val="23"/>
        </w:numPr>
      </w:pPr>
      <w:r w:rsidRPr="0022485B">
        <w:rPr>
          <w:b/>
        </w:rPr>
        <w:t>Using these callbacks, it is possible to write an entire device driver in a Module since all the WDF callbacks are supported.</w:t>
      </w:r>
      <w:r>
        <w:t xml:space="preserve"> Doing so is recommended since it makes it possible to easily put the driver inside of another driver or be easily reused by another driver in the future. It also eliminates a lot of code that needs to be written if the code is in in a standalone driver.</w:t>
      </w:r>
    </w:p>
    <w:p w14:paraId="189380D5" w14:textId="77777777" w:rsidR="00F414AF" w:rsidRDefault="00F414AF" w:rsidP="00F414AF">
      <w:r>
        <w:br w:type="page"/>
      </w:r>
    </w:p>
    <w:p w14:paraId="6DC22F30" w14:textId="2C7ABBBD" w:rsidR="00F414AF" w:rsidRDefault="00F414AF" w:rsidP="00F414AF">
      <w:pPr>
        <w:pStyle w:val="Heading3"/>
      </w:pPr>
      <w:bookmarkStart w:id="8430" w:name="_Toc500407396"/>
      <w:bookmarkStart w:id="8431" w:name="_Toc524527915"/>
      <w:bookmarkStart w:id="8432" w:name="_Ref524535222"/>
      <w:bookmarkStart w:id="8433" w:name="_Ref524535338"/>
      <w:bookmarkStart w:id="8434" w:name="_Ref524535347"/>
      <w:r>
        <w:lastRenderedPageBreak/>
        <w:t>DMF</w:t>
      </w:r>
      <w:r w:rsidR="001F48AA">
        <w:t>_[ModuleName]_</w:t>
      </w:r>
      <w:r>
        <w:t>ModulePrepareHardware</w:t>
      </w:r>
      <w:bookmarkEnd w:id="8430"/>
      <w:bookmarkEnd w:id="8431"/>
      <w:bookmarkEnd w:id="8432"/>
      <w:bookmarkEnd w:id="8433"/>
      <w:bookmarkEnd w:id="8434"/>
    </w:p>
    <w:p w14:paraId="4D992D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359F737" w14:textId="77777777" w:rsidR="00F579C4" w:rsidRPr="00CB3DF2" w:rsidRDefault="00F579C4" w:rsidP="00F579C4">
      <w:pPr>
        <w:autoSpaceDE w:val="0"/>
        <w:autoSpaceDN w:val="0"/>
        <w:adjustRightInd w:val="0"/>
        <w:spacing w:after="0" w:line="240" w:lineRule="auto"/>
        <w:rPr>
          <w:rStyle w:val="CodeText"/>
          <w:rPrChange w:id="8435" w:author="Sam Tertzakian" w:date="2018-09-12T13:55:00Z">
            <w:rPr>
              <w:rFonts w:ascii="Consolas" w:hAnsi="Consolas" w:cs="Consolas"/>
              <w:color w:val="000000"/>
              <w:sz w:val="19"/>
              <w:szCs w:val="19"/>
            </w:rPr>
          </w:rPrChange>
        </w:rPr>
      </w:pPr>
      <w:r w:rsidRPr="00CB3DF2">
        <w:rPr>
          <w:rStyle w:val="CodeText"/>
          <w:rPrChange w:id="8436" w:author="Sam Tertzakian" w:date="2018-09-12T13:55:00Z">
            <w:rPr>
              <w:rFonts w:ascii="Consolas" w:hAnsi="Consolas" w:cs="Consolas"/>
              <w:color w:val="0000FF"/>
              <w:sz w:val="19"/>
              <w:szCs w:val="19"/>
            </w:rPr>
          </w:rPrChange>
        </w:rPr>
        <w:t>static</w:t>
      </w:r>
    </w:p>
    <w:p w14:paraId="0861A1FE" w14:textId="77777777" w:rsidR="00F414AF" w:rsidRPr="00CB3DF2" w:rsidRDefault="00F414AF" w:rsidP="00F414AF">
      <w:pPr>
        <w:autoSpaceDE w:val="0"/>
        <w:autoSpaceDN w:val="0"/>
        <w:adjustRightInd w:val="0"/>
        <w:spacing w:after="0" w:line="240" w:lineRule="auto"/>
        <w:rPr>
          <w:rStyle w:val="CodeText"/>
          <w:rPrChange w:id="8437" w:author="Sam Tertzakian" w:date="2018-09-12T13:55:00Z">
            <w:rPr>
              <w:rFonts w:ascii="Consolas" w:hAnsi="Consolas" w:cs="Consolas"/>
              <w:color w:val="000000"/>
              <w:sz w:val="19"/>
              <w:szCs w:val="19"/>
            </w:rPr>
          </w:rPrChange>
        </w:rPr>
      </w:pPr>
      <w:r w:rsidRPr="00CB3DF2">
        <w:rPr>
          <w:rStyle w:val="CodeText"/>
          <w:rPrChange w:id="8438" w:author="Sam Tertzakian" w:date="2018-09-12T13:55:00Z">
            <w:rPr>
              <w:rFonts w:ascii="Consolas" w:hAnsi="Consolas" w:cs="Consolas"/>
              <w:color w:val="2B91AF"/>
              <w:sz w:val="19"/>
              <w:szCs w:val="19"/>
            </w:rPr>
          </w:rPrChange>
        </w:rPr>
        <w:t>NTSTATUS</w:t>
      </w:r>
    </w:p>
    <w:p w14:paraId="5DC84434" w14:textId="77777777" w:rsidR="00CB3DF2" w:rsidRDefault="00F414AF" w:rsidP="00F414AF">
      <w:pPr>
        <w:autoSpaceDE w:val="0"/>
        <w:autoSpaceDN w:val="0"/>
        <w:adjustRightInd w:val="0"/>
        <w:spacing w:after="0" w:line="240" w:lineRule="auto"/>
        <w:rPr>
          <w:ins w:id="8439" w:author="Sam Tertzakian" w:date="2018-09-12T13:56:00Z"/>
          <w:rStyle w:val="CodeText"/>
        </w:rPr>
      </w:pPr>
      <w:r w:rsidRPr="00CB3DF2">
        <w:rPr>
          <w:rStyle w:val="CodeText"/>
          <w:rPrChange w:id="8440" w:author="Sam Tertzakian" w:date="2018-09-12T13:55:00Z">
            <w:rPr>
              <w:rFonts w:ascii="Consolas" w:hAnsi="Consolas" w:cs="Consolas"/>
              <w:color w:val="2B91AF"/>
              <w:sz w:val="19"/>
              <w:szCs w:val="19"/>
            </w:rPr>
          </w:rPrChange>
        </w:rPr>
        <w:t>DMF</w:t>
      </w:r>
      <w:r w:rsidR="001F48AA" w:rsidRPr="00CB3DF2">
        <w:rPr>
          <w:rStyle w:val="CodeText"/>
          <w:rPrChange w:id="8441" w:author="Sam Tertzakian" w:date="2018-09-12T13:55:00Z">
            <w:rPr>
              <w:rFonts w:ascii="Consolas" w:hAnsi="Consolas" w:cs="Consolas"/>
              <w:color w:val="2B91AF"/>
              <w:sz w:val="19"/>
              <w:szCs w:val="19"/>
            </w:rPr>
          </w:rPrChange>
        </w:rPr>
        <w:t>_[ModuleName]_</w:t>
      </w:r>
      <w:r w:rsidRPr="00CB3DF2">
        <w:rPr>
          <w:rStyle w:val="CodeText"/>
          <w:rPrChange w:id="8442" w:author="Sam Tertzakian" w:date="2018-09-12T13:55:00Z">
            <w:rPr>
              <w:rFonts w:ascii="Consolas" w:hAnsi="Consolas" w:cs="Consolas"/>
              <w:color w:val="2B91AF"/>
              <w:sz w:val="19"/>
              <w:szCs w:val="19"/>
            </w:rPr>
          </w:rPrChange>
        </w:rPr>
        <w:t>ModulePrepareHardware</w:t>
      </w:r>
      <w:r w:rsidRPr="00CB3DF2">
        <w:rPr>
          <w:rStyle w:val="CodeText"/>
          <w:rPrChange w:id="8443" w:author="Sam Tertzakian" w:date="2018-09-12T13:55:00Z">
            <w:rPr>
              <w:rFonts w:ascii="Consolas" w:hAnsi="Consolas" w:cs="Consolas"/>
              <w:color w:val="000000"/>
              <w:sz w:val="19"/>
              <w:szCs w:val="19"/>
            </w:rPr>
          </w:rPrChange>
        </w:rPr>
        <w:t>(</w:t>
      </w:r>
    </w:p>
    <w:p w14:paraId="24903A15" w14:textId="0E6904C5" w:rsidR="00F414AF" w:rsidRPr="00CB3DF2" w:rsidRDefault="00CB3DF2" w:rsidP="00F414AF">
      <w:pPr>
        <w:autoSpaceDE w:val="0"/>
        <w:autoSpaceDN w:val="0"/>
        <w:adjustRightInd w:val="0"/>
        <w:spacing w:after="0" w:line="240" w:lineRule="auto"/>
        <w:rPr>
          <w:rStyle w:val="CodeText"/>
          <w:rPrChange w:id="8444" w:author="Sam Tertzakian" w:date="2018-09-12T13:55:00Z">
            <w:rPr>
              <w:rFonts w:ascii="Consolas" w:hAnsi="Consolas" w:cs="Consolas"/>
              <w:color w:val="000000"/>
              <w:sz w:val="19"/>
              <w:szCs w:val="19"/>
            </w:rPr>
          </w:rPrChange>
        </w:rPr>
      </w:pPr>
      <w:ins w:id="8445" w:author="Sam Tertzakian" w:date="2018-09-12T13:56:00Z">
        <w:r>
          <w:rPr>
            <w:rStyle w:val="CodeText"/>
          </w:rPr>
          <w:t xml:space="preserve">    </w:t>
        </w:r>
      </w:ins>
      <w:r w:rsidR="00F414AF" w:rsidRPr="00CB3DF2">
        <w:rPr>
          <w:rStyle w:val="CodeText"/>
          <w:rPrChange w:id="8446" w:author="Sam Tertzakian" w:date="2018-09-12T13:55:00Z">
            <w:rPr>
              <w:rFonts w:ascii="Consolas" w:hAnsi="Consolas" w:cs="Consolas"/>
              <w:color w:val="6F008A"/>
              <w:sz w:val="19"/>
              <w:szCs w:val="19"/>
            </w:rPr>
          </w:rPrChange>
        </w:rPr>
        <w:t>_In_</w:t>
      </w:r>
      <w:r w:rsidR="00F414AF" w:rsidRPr="00CB3DF2">
        <w:rPr>
          <w:rStyle w:val="CodeText"/>
          <w:rPrChange w:id="8447" w:author="Sam Tertzakian" w:date="2018-09-12T13:55:00Z">
            <w:rPr>
              <w:rFonts w:ascii="Consolas" w:hAnsi="Consolas" w:cs="Consolas"/>
              <w:color w:val="000000"/>
              <w:sz w:val="19"/>
              <w:szCs w:val="19"/>
            </w:rPr>
          </w:rPrChange>
        </w:rPr>
        <w:t xml:space="preserve"> </w:t>
      </w:r>
      <w:r w:rsidR="00F414AF" w:rsidRPr="00CB3DF2">
        <w:rPr>
          <w:rStyle w:val="CodeText"/>
          <w:rPrChange w:id="8448" w:author="Sam Tertzakian" w:date="2018-09-12T13:55:00Z">
            <w:rPr>
              <w:rFonts w:ascii="Consolas" w:hAnsi="Consolas" w:cs="Consolas"/>
              <w:color w:val="2B91AF"/>
              <w:sz w:val="19"/>
              <w:szCs w:val="19"/>
            </w:rPr>
          </w:rPrChange>
        </w:rPr>
        <w:t>DMFMODULE</w:t>
      </w:r>
      <w:r w:rsidR="00F414AF" w:rsidRPr="00CB3DF2">
        <w:rPr>
          <w:rStyle w:val="CodeText"/>
          <w:rPrChange w:id="8449" w:author="Sam Tertzakian" w:date="2018-09-12T13:55:00Z">
            <w:rPr>
              <w:rFonts w:ascii="Consolas" w:hAnsi="Consolas" w:cs="Consolas"/>
              <w:color w:val="000000"/>
              <w:sz w:val="19"/>
              <w:szCs w:val="19"/>
            </w:rPr>
          </w:rPrChange>
        </w:rPr>
        <w:t xml:space="preserve"> DmfModule, </w:t>
      </w:r>
    </w:p>
    <w:p w14:paraId="4C1102EE" w14:textId="2096C47F" w:rsidR="00F414AF" w:rsidRPr="00CB3DF2" w:rsidRDefault="00F414AF" w:rsidP="00F414AF">
      <w:pPr>
        <w:autoSpaceDE w:val="0"/>
        <w:autoSpaceDN w:val="0"/>
        <w:adjustRightInd w:val="0"/>
        <w:spacing w:after="0" w:line="240" w:lineRule="auto"/>
        <w:rPr>
          <w:rStyle w:val="CodeText"/>
          <w:rPrChange w:id="8450" w:author="Sam Tertzakian" w:date="2018-09-12T13:55:00Z">
            <w:rPr>
              <w:rFonts w:ascii="Consolas" w:hAnsi="Consolas" w:cs="Consolas"/>
              <w:color w:val="000000"/>
              <w:sz w:val="19"/>
              <w:szCs w:val="19"/>
            </w:rPr>
          </w:rPrChange>
        </w:rPr>
      </w:pPr>
      <w:r w:rsidRPr="00CB3DF2">
        <w:rPr>
          <w:rStyle w:val="CodeText"/>
          <w:rPrChange w:id="8451" w:author="Sam Tertzakian" w:date="2018-09-12T13:55:00Z">
            <w:rPr>
              <w:rFonts w:ascii="Consolas" w:hAnsi="Consolas" w:cs="Consolas"/>
              <w:color w:val="000000"/>
              <w:sz w:val="19"/>
              <w:szCs w:val="19"/>
            </w:rPr>
          </w:rPrChange>
        </w:rPr>
        <w:t xml:space="preserve">    </w:t>
      </w:r>
      <w:del w:id="8452" w:author="Sam Tertzakian" w:date="2018-09-12T13:56:00Z">
        <w:r w:rsidRPr="00CB3DF2" w:rsidDel="00CB3DF2">
          <w:rPr>
            <w:rStyle w:val="CodeText"/>
            <w:rPrChange w:id="8453" w:author="Sam Tertzakian" w:date="2018-09-12T13:55:00Z">
              <w:rPr>
                <w:rFonts w:ascii="Consolas" w:hAnsi="Consolas" w:cs="Consolas"/>
                <w:color w:val="000000"/>
                <w:sz w:val="19"/>
                <w:szCs w:val="19"/>
              </w:rPr>
            </w:rPrChange>
          </w:rPr>
          <w:delText xml:space="preserve">                          </w:delText>
        </w:r>
      </w:del>
      <w:r w:rsidRPr="00CB3DF2">
        <w:rPr>
          <w:rStyle w:val="CodeText"/>
          <w:rPrChange w:id="8454" w:author="Sam Tertzakian" w:date="2018-09-12T13:55:00Z">
            <w:rPr>
              <w:rFonts w:ascii="Consolas" w:hAnsi="Consolas" w:cs="Consolas"/>
              <w:color w:val="6F008A"/>
              <w:sz w:val="19"/>
              <w:szCs w:val="19"/>
            </w:rPr>
          </w:rPrChange>
        </w:rPr>
        <w:t>_In_</w:t>
      </w:r>
      <w:r w:rsidRPr="00CB3DF2">
        <w:rPr>
          <w:rStyle w:val="CodeText"/>
          <w:rPrChange w:id="8455" w:author="Sam Tertzakian" w:date="2018-09-12T13:55:00Z">
            <w:rPr>
              <w:rFonts w:ascii="Consolas" w:hAnsi="Consolas" w:cs="Consolas"/>
              <w:color w:val="000000"/>
              <w:sz w:val="19"/>
              <w:szCs w:val="19"/>
            </w:rPr>
          </w:rPrChange>
        </w:rPr>
        <w:t xml:space="preserve"> </w:t>
      </w:r>
      <w:r w:rsidRPr="00CB3DF2">
        <w:rPr>
          <w:rStyle w:val="CodeText"/>
          <w:rPrChange w:id="8456" w:author="Sam Tertzakian" w:date="2018-09-12T13:55:00Z">
            <w:rPr>
              <w:rFonts w:ascii="Consolas" w:hAnsi="Consolas" w:cs="Consolas"/>
              <w:color w:val="2B91AF"/>
              <w:sz w:val="19"/>
              <w:szCs w:val="19"/>
            </w:rPr>
          </w:rPrChange>
        </w:rPr>
        <w:t>WDFCMRESLIST</w:t>
      </w:r>
      <w:r w:rsidRPr="00CB3DF2">
        <w:rPr>
          <w:rStyle w:val="CodeText"/>
          <w:rPrChange w:id="8457" w:author="Sam Tertzakian" w:date="2018-09-12T13:55:00Z">
            <w:rPr>
              <w:rFonts w:ascii="Consolas" w:hAnsi="Consolas" w:cs="Consolas"/>
              <w:color w:val="000000"/>
              <w:sz w:val="19"/>
              <w:szCs w:val="19"/>
            </w:rPr>
          </w:rPrChange>
        </w:rPr>
        <w:t xml:space="preserve"> ResourcesRaw, </w:t>
      </w:r>
    </w:p>
    <w:p w14:paraId="43AA535B" w14:textId="7C25E6CA" w:rsidR="00F414AF" w:rsidRPr="00CB3DF2" w:rsidRDefault="00F414AF" w:rsidP="00F414AF">
      <w:pPr>
        <w:autoSpaceDE w:val="0"/>
        <w:autoSpaceDN w:val="0"/>
        <w:adjustRightInd w:val="0"/>
        <w:spacing w:after="0" w:line="240" w:lineRule="auto"/>
        <w:rPr>
          <w:rStyle w:val="CodeText"/>
          <w:rPrChange w:id="8458" w:author="Sam Tertzakian" w:date="2018-09-12T13:55:00Z">
            <w:rPr>
              <w:rFonts w:ascii="Consolas" w:hAnsi="Consolas" w:cs="Consolas"/>
              <w:color w:val="000000"/>
              <w:sz w:val="19"/>
              <w:szCs w:val="19"/>
            </w:rPr>
          </w:rPrChange>
        </w:rPr>
      </w:pPr>
      <w:r w:rsidRPr="00CB3DF2">
        <w:rPr>
          <w:rStyle w:val="CodeText"/>
          <w:rPrChange w:id="8459" w:author="Sam Tertzakian" w:date="2018-09-12T13:55:00Z">
            <w:rPr>
              <w:rFonts w:ascii="Consolas" w:hAnsi="Consolas" w:cs="Consolas"/>
              <w:color w:val="000000"/>
              <w:sz w:val="19"/>
              <w:szCs w:val="19"/>
            </w:rPr>
          </w:rPrChange>
        </w:rPr>
        <w:t xml:space="preserve">    </w:t>
      </w:r>
      <w:del w:id="8460" w:author="Sam Tertzakian" w:date="2018-09-12T13:56:00Z">
        <w:r w:rsidRPr="00CB3DF2" w:rsidDel="00CB3DF2">
          <w:rPr>
            <w:rStyle w:val="CodeText"/>
            <w:rPrChange w:id="8461" w:author="Sam Tertzakian" w:date="2018-09-12T13:55:00Z">
              <w:rPr>
                <w:rFonts w:ascii="Consolas" w:hAnsi="Consolas" w:cs="Consolas"/>
                <w:color w:val="000000"/>
                <w:sz w:val="19"/>
                <w:szCs w:val="19"/>
              </w:rPr>
            </w:rPrChange>
          </w:rPr>
          <w:delText xml:space="preserve">                          </w:delText>
        </w:r>
      </w:del>
      <w:r w:rsidRPr="00CB3DF2">
        <w:rPr>
          <w:rStyle w:val="CodeText"/>
          <w:rPrChange w:id="8462" w:author="Sam Tertzakian" w:date="2018-09-12T13:55:00Z">
            <w:rPr>
              <w:rFonts w:ascii="Consolas" w:hAnsi="Consolas" w:cs="Consolas"/>
              <w:color w:val="6F008A"/>
              <w:sz w:val="19"/>
              <w:szCs w:val="19"/>
            </w:rPr>
          </w:rPrChange>
        </w:rPr>
        <w:t>_In_</w:t>
      </w:r>
      <w:r w:rsidRPr="00CB3DF2">
        <w:rPr>
          <w:rStyle w:val="CodeText"/>
          <w:rPrChange w:id="8463" w:author="Sam Tertzakian" w:date="2018-09-12T13:55:00Z">
            <w:rPr>
              <w:rFonts w:ascii="Consolas" w:hAnsi="Consolas" w:cs="Consolas"/>
              <w:color w:val="000000"/>
              <w:sz w:val="19"/>
              <w:szCs w:val="19"/>
            </w:rPr>
          </w:rPrChange>
        </w:rPr>
        <w:t xml:space="preserve"> </w:t>
      </w:r>
      <w:r w:rsidRPr="00CB3DF2">
        <w:rPr>
          <w:rStyle w:val="CodeText"/>
          <w:rPrChange w:id="8464" w:author="Sam Tertzakian" w:date="2018-09-12T13:55:00Z">
            <w:rPr>
              <w:rFonts w:ascii="Consolas" w:hAnsi="Consolas" w:cs="Consolas"/>
              <w:color w:val="2B91AF"/>
              <w:sz w:val="19"/>
              <w:szCs w:val="19"/>
            </w:rPr>
          </w:rPrChange>
        </w:rPr>
        <w:t>WDFCMRESLIST</w:t>
      </w:r>
      <w:r w:rsidRPr="00CB3DF2">
        <w:rPr>
          <w:rStyle w:val="CodeText"/>
          <w:rPrChange w:id="8465" w:author="Sam Tertzakian" w:date="2018-09-12T13:55:00Z">
            <w:rPr>
              <w:rFonts w:ascii="Consolas" w:hAnsi="Consolas" w:cs="Consolas"/>
              <w:color w:val="000000"/>
              <w:sz w:val="19"/>
              <w:szCs w:val="19"/>
            </w:rPr>
          </w:rPrChange>
        </w:rPr>
        <w:t xml:space="preserve"> ResourcesTranslated)</w:t>
      </w:r>
      <w:del w:id="8466" w:author="Sam Tertzakian" w:date="2018-09-12T14:07:00Z">
        <w:r w:rsidRPr="00CB3DF2" w:rsidDel="00EF32C3">
          <w:rPr>
            <w:rStyle w:val="CodeText"/>
            <w:rPrChange w:id="8467" w:author="Sam Tertzakian" w:date="2018-09-12T13:55:00Z">
              <w:rPr>
                <w:rFonts w:ascii="Consolas" w:hAnsi="Consolas" w:cs="Consolas"/>
                <w:color w:val="000000"/>
                <w:sz w:val="19"/>
                <w:szCs w:val="19"/>
              </w:rPr>
            </w:rPrChange>
          </w:rPr>
          <w:delText>;</w:delText>
        </w:r>
      </w:del>
    </w:p>
    <w:p w14:paraId="784C9D4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5F0B9962" w14:textId="4A968CC6" w:rsidR="009907AF" w:rsidRPr="00E16922" w:rsidRDefault="009907AF" w:rsidP="009907AF">
      <w:pPr>
        <w:rPr>
          <w:b/>
        </w:rPr>
      </w:pPr>
      <w:r>
        <w:t xml:space="preserve">DMF calls this callback for every instantiated Module when the Client Driver receives the </w:t>
      </w:r>
      <w:r w:rsidRPr="008263F4">
        <w:rPr>
          <w:rStyle w:val="CodeText"/>
        </w:rPr>
        <w:t>EvtDevicePrepareHardware</w:t>
      </w:r>
      <w:r>
        <w:t xml:space="preserve"> callback</w:t>
      </w:r>
      <w:r w:rsidR="00907337">
        <w:t xml:space="preserve"> if the Module supports this callback</w:t>
      </w:r>
      <w:r>
        <w:t>.</w:t>
      </w:r>
      <w:r w:rsidR="0004374D">
        <w:t xml:space="preserve"> </w:t>
      </w:r>
      <w:proofErr w:type="gramStart"/>
      <w:r w:rsidR="0004374D" w:rsidRPr="00E16922">
        <w:rPr>
          <w:b/>
        </w:rPr>
        <w:t>Generally speaking, Modules</w:t>
      </w:r>
      <w:proofErr w:type="gramEnd"/>
      <w:r w:rsidR="0004374D" w:rsidRPr="00E16922">
        <w:rPr>
          <w:b/>
        </w:rPr>
        <w:t xml:space="preserve"> do not use this callback.</w:t>
      </w:r>
    </w:p>
    <w:p w14:paraId="5B084028" w14:textId="77777777" w:rsidR="009907AF" w:rsidRDefault="009907AF" w:rsidP="009907A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07AF" w14:paraId="2466170E" w14:textId="77777777" w:rsidTr="00C00B59">
        <w:tc>
          <w:tcPr>
            <w:tcW w:w="5665" w:type="dxa"/>
          </w:tcPr>
          <w:p w14:paraId="66922C86" w14:textId="77777777" w:rsidR="009907AF" w:rsidRPr="00980A81" w:rsidRDefault="009907AF" w:rsidP="005F4F60">
            <w:pPr>
              <w:rPr>
                <w:rStyle w:val="CodeText"/>
              </w:rPr>
            </w:pPr>
            <w:r w:rsidRPr="00980A81">
              <w:rPr>
                <w:rStyle w:val="CodeText"/>
              </w:rPr>
              <w:t>DMFMODULE DmfModule</w:t>
            </w:r>
          </w:p>
        </w:tc>
        <w:tc>
          <w:tcPr>
            <w:tcW w:w="3685" w:type="dxa"/>
          </w:tcPr>
          <w:p w14:paraId="10C30366" w14:textId="08DA5661" w:rsidR="009907AF" w:rsidRDefault="009907AF"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8998932" w14:textId="7CC0A17C" w:rsidR="009907AF" w:rsidRPr="00907337" w:rsidRDefault="009907AF" w:rsidP="009907A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0DFD74" w14:textId="77777777" w:rsidR="009907AF" w:rsidRDefault="009907AF" w:rsidP="009907AF">
      <w:pPr>
        <w:pStyle w:val="Heading4"/>
      </w:pPr>
      <w:r>
        <w:t>Returns</w:t>
      </w:r>
    </w:p>
    <w:p w14:paraId="69C1286D" w14:textId="21D6C330" w:rsidR="009907AF" w:rsidRDefault="009907AF" w:rsidP="009907AF">
      <w:r>
        <w:t>STATUS_SUCCESS if no error is encountered in the callback. Otherwise, an error code corresponding to the error is returned.</w:t>
      </w:r>
      <w:r w:rsidR="0013468A">
        <w:t xml:space="preserve"> </w:t>
      </w:r>
      <w:r w:rsidR="006C2BE7">
        <w:t>See the official WDF</w:t>
      </w:r>
      <w:r w:rsidR="0013468A">
        <w:t xml:space="preserve"> documentation for more information.</w:t>
      </w:r>
    </w:p>
    <w:p w14:paraId="3238BCE8" w14:textId="77777777" w:rsidR="009907AF" w:rsidRDefault="009907AF" w:rsidP="009907AF">
      <w:pPr>
        <w:pStyle w:val="Heading4"/>
      </w:pPr>
      <w:r>
        <w:t>Remarks</w:t>
      </w:r>
    </w:p>
    <w:p w14:paraId="45B3EBEB" w14:textId="7FF84A2C" w:rsidR="009907AF" w:rsidRDefault="009907AF" w:rsidP="004A459D">
      <w:pPr>
        <w:pStyle w:val="ListParagraph"/>
        <w:numPr>
          <w:ilvl w:val="0"/>
          <w:numId w:val="3"/>
        </w:numPr>
      </w:pPr>
      <w:r>
        <w:t>This callback is always called directly by DMF. This function is never called directly (nor is it accessible to Clients or other Modules).</w:t>
      </w:r>
    </w:p>
    <w:p w14:paraId="37D97850" w14:textId="29DC0504" w:rsidR="0004374D" w:rsidRDefault="009907AF" w:rsidP="004A459D">
      <w:pPr>
        <w:pStyle w:val="ListParagraph"/>
        <w:numPr>
          <w:ilvl w:val="0"/>
          <w:numId w:val="3"/>
        </w:numPr>
      </w:pPr>
      <w:r w:rsidRPr="0004374D">
        <w:rPr>
          <w:b/>
        </w:rPr>
        <w:t>This callback is rarely used by Modules. Instead of using this callback, use DMF_MODULE_OPEN_OPTION_OPEN_PrepareHardware and define DMF</w:t>
      </w:r>
      <w:r w:rsidR="001F48AA">
        <w:rPr>
          <w:b/>
        </w:rPr>
        <w:t>_[ModuleName]_</w:t>
      </w:r>
      <w:r w:rsidRPr="0004374D">
        <w:rPr>
          <w:b/>
        </w:rPr>
        <w:t>ResourcesAssign</w:t>
      </w:r>
      <w:r w:rsidRPr="009907AF">
        <w:t>.</w:t>
      </w:r>
      <w:r w:rsidR="0004374D" w:rsidRPr="0004374D">
        <w:t xml:space="preserve"> </w:t>
      </w:r>
    </w:p>
    <w:p w14:paraId="40D09A97" w14:textId="78B942F1" w:rsidR="0004374D" w:rsidRDefault="0004374D"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Open()</w:t>
      </w:r>
      <w:r>
        <w:t xml:space="preserve"> callback.</w:t>
      </w:r>
    </w:p>
    <w:p w14:paraId="18756BED" w14:textId="764A053E" w:rsidR="00852EE3" w:rsidRDefault="00852EE3" w:rsidP="004A459D">
      <w:pPr>
        <w:pStyle w:val="ListParagraph"/>
        <w:numPr>
          <w:ilvl w:val="0"/>
          <w:numId w:val="3"/>
        </w:numPr>
      </w:pPr>
      <w:r>
        <w:t xml:space="preserve">Even if this function returns an error, </w:t>
      </w:r>
      <w:r w:rsidRPr="00980A81">
        <w:rPr>
          <w:rStyle w:val="CodeText"/>
        </w:rPr>
        <w:t>DMF</w:t>
      </w:r>
      <w:r w:rsidR="001F48AA">
        <w:rPr>
          <w:rStyle w:val="CodeText"/>
        </w:rPr>
        <w:t>_[ModuleName]_</w:t>
      </w:r>
      <w:r w:rsidRPr="00980A81">
        <w:rPr>
          <w:rStyle w:val="CodeText"/>
        </w:rPr>
        <w:t>ModuleReleaseHardware</w:t>
      </w:r>
      <w:r>
        <w:t xml:space="preserve"> will be called.</w:t>
      </w:r>
    </w:p>
    <w:p w14:paraId="0A741EC7" w14:textId="310E341D" w:rsidR="0013468A" w:rsidRDefault="0013468A" w:rsidP="0013468A">
      <w:pPr>
        <w:pStyle w:val="ListParagraph"/>
      </w:pPr>
    </w:p>
    <w:p w14:paraId="07B888F2" w14:textId="091FE521" w:rsidR="009907AF" w:rsidRPr="009907AF" w:rsidRDefault="009907AF" w:rsidP="0004374D">
      <w:pPr>
        <w:pStyle w:val="ListParagraph"/>
      </w:pPr>
      <w:r>
        <w:t xml:space="preserve"> </w:t>
      </w:r>
    </w:p>
    <w:p w14:paraId="2E3B8B9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67A43B" w14:textId="10B818BB" w:rsidR="00F414AF" w:rsidRDefault="00F414AF" w:rsidP="00F414AF">
      <w:pPr>
        <w:pStyle w:val="Heading3"/>
      </w:pPr>
      <w:bookmarkStart w:id="8468" w:name="_Toc500407397"/>
      <w:bookmarkStart w:id="8469" w:name="_Toc524527916"/>
      <w:bookmarkStart w:id="8470" w:name="_Ref524535370"/>
      <w:r>
        <w:lastRenderedPageBreak/>
        <w:t>DMF</w:t>
      </w:r>
      <w:r w:rsidR="001F48AA">
        <w:t>_[ModuleName]_</w:t>
      </w:r>
      <w:r>
        <w:t>ModuleReleaseHardware</w:t>
      </w:r>
      <w:bookmarkEnd w:id="8468"/>
      <w:bookmarkEnd w:id="8469"/>
      <w:bookmarkEnd w:id="8470"/>
    </w:p>
    <w:p w14:paraId="4C144CFD"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501EA8" w14:textId="77777777" w:rsidR="00F579C4" w:rsidRPr="00CB3DF2" w:rsidRDefault="00F579C4" w:rsidP="00F579C4">
      <w:pPr>
        <w:autoSpaceDE w:val="0"/>
        <w:autoSpaceDN w:val="0"/>
        <w:adjustRightInd w:val="0"/>
        <w:spacing w:after="0" w:line="240" w:lineRule="auto"/>
        <w:rPr>
          <w:rStyle w:val="CodeText"/>
          <w:rPrChange w:id="8471" w:author="Sam Tertzakian" w:date="2018-09-12T13:56:00Z">
            <w:rPr>
              <w:rFonts w:ascii="Consolas" w:hAnsi="Consolas" w:cs="Consolas"/>
              <w:color w:val="000000"/>
              <w:sz w:val="19"/>
              <w:szCs w:val="19"/>
            </w:rPr>
          </w:rPrChange>
        </w:rPr>
      </w:pPr>
      <w:r w:rsidRPr="00CB3DF2">
        <w:rPr>
          <w:rStyle w:val="CodeText"/>
          <w:rPrChange w:id="8472" w:author="Sam Tertzakian" w:date="2018-09-12T13:56:00Z">
            <w:rPr>
              <w:rFonts w:ascii="Consolas" w:hAnsi="Consolas" w:cs="Consolas"/>
              <w:color w:val="0000FF"/>
              <w:sz w:val="19"/>
              <w:szCs w:val="19"/>
            </w:rPr>
          </w:rPrChange>
        </w:rPr>
        <w:t>static</w:t>
      </w:r>
    </w:p>
    <w:p w14:paraId="41DA72C8" w14:textId="77777777" w:rsidR="00F414AF" w:rsidRPr="00CB3DF2" w:rsidRDefault="00F414AF" w:rsidP="00F414AF">
      <w:pPr>
        <w:autoSpaceDE w:val="0"/>
        <w:autoSpaceDN w:val="0"/>
        <w:adjustRightInd w:val="0"/>
        <w:spacing w:after="0" w:line="240" w:lineRule="auto"/>
        <w:rPr>
          <w:rStyle w:val="CodeText"/>
          <w:rPrChange w:id="8473" w:author="Sam Tertzakian" w:date="2018-09-12T13:56:00Z">
            <w:rPr>
              <w:rFonts w:ascii="Consolas" w:hAnsi="Consolas" w:cs="Consolas"/>
              <w:color w:val="000000"/>
              <w:sz w:val="19"/>
              <w:szCs w:val="19"/>
            </w:rPr>
          </w:rPrChange>
        </w:rPr>
      </w:pPr>
      <w:r w:rsidRPr="00CB3DF2">
        <w:rPr>
          <w:rStyle w:val="CodeText"/>
          <w:rPrChange w:id="8474" w:author="Sam Tertzakian" w:date="2018-09-12T13:56:00Z">
            <w:rPr>
              <w:rFonts w:ascii="Consolas" w:hAnsi="Consolas" w:cs="Consolas"/>
              <w:color w:val="2B91AF"/>
              <w:sz w:val="19"/>
              <w:szCs w:val="19"/>
            </w:rPr>
          </w:rPrChange>
        </w:rPr>
        <w:t>NTSTATUS</w:t>
      </w:r>
    </w:p>
    <w:p w14:paraId="74A61371" w14:textId="77777777" w:rsidR="00CB3DF2" w:rsidRDefault="00F414AF" w:rsidP="00F414AF">
      <w:pPr>
        <w:autoSpaceDE w:val="0"/>
        <w:autoSpaceDN w:val="0"/>
        <w:adjustRightInd w:val="0"/>
        <w:spacing w:after="0" w:line="240" w:lineRule="auto"/>
        <w:rPr>
          <w:ins w:id="8475" w:author="Sam Tertzakian" w:date="2018-09-12T13:56:00Z"/>
          <w:rStyle w:val="CodeText"/>
        </w:rPr>
      </w:pPr>
      <w:r w:rsidRPr="00CB3DF2">
        <w:rPr>
          <w:rStyle w:val="CodeText"/>
          <w:rPrChange w:id="8476" w:author="Sam Tertzakian" w:date="2018-09-12T13:56:00Z">
            <w:rPr>
              <w:rFonts w:ascii="Consolas" w:hAnsi="Consolas" w:cs="Consolas"/>
              <w:color w:val="2B91AF"/>
              <w:sz w:val="19"/>
              <w:szCs w:val="19"/>
            </w:rPr>
          </w:rPrChange>
        </w:rPr>
        <w:t>DMF</w:t>
      </w:r>
      <w:r w:rsidR="001F48AA" w:rsidRPr="00CB3DF2">
        <w:rPr>
          <w:rStyle w:val="CodeText"/>
          <w:rPrChange w:id="8477" w:author="Sam Tertzakian" w:date="2018-09-12T13:56:00Z">
            <w:rPr>
              <w:rFonts w:ascii="Consolas" w:hAnsi="Consolas" w:cs="Consolas"/>
              <w:color w:val="2B91AF"/>
              <w:sz w:val="19"/>
              <w:szCs w:val="19"/>
            </w:rPr>
          </w:rPrChange>
        </w:rPr>
        <w:t>_[ModuleName]_</w:t>
      </w:r>
      <w:r w:rsidRPr="00CB3DF2">
        <w:rPr>
          <w:rStyle w:val="CodeText"/>
          <w:rPrChange w:id="8478" w:author="Sam Tertzakian" w:date="2018-09-12T13:56:00Z">
            <w:rPr>
              <w:rFonts w:ascii="Consolas" w:hAnsi="Consolas" w:cs="Consolas"/>
              <w:color w:val="2B91AF"/>
              <w:sz w:val="19"/>
              <w:szCs w:val="19"/>
            </w:rPr>
          </w:rPrChange>
        </w:rPr>
        <w:t>ModuleReleaseHardware</w:t>
      </w:r>
      <w:r w:rsidRPr="00CB3DF2">
        <w:rPr>
          <w:rStyle w:val="CodeText"/>
          <w:rPrChange w:id="8479" w:author="Sam Tertzakian" w:date="2018-09-12T13:56:00Z">
            <w:rPr>
              <w:rFonts w:ascii="Consolas" w:hAnsi="Consolas" w:cs="Consolas"/>
              <w:color w:val="000000"/>
              <w:sz w:val="19"/>
              <w:szCs w:val="19"/>
            </w:rPr>
          </w:rPrChange>
        </w:rPr>
        <w:t>(</w:t>
      </w:r>
    </w:p>
    <w:p w14:paraId="74723992" w14:textId="7C3754D5" w:rsidR="00F414AF" w:rsidRPr="00CB3DF2" w:rsidRDefault="00CB3DF2" w:rsidP="00F414AF">
      <w:pPr>
        <w:autoSpaceDE w:val="0"/>
        <w:autoSpaceDN w:val="0"/>
        <w:adjustRightInd w:val="0"/>
        <w:spacing w:after="0" w:line="240" w:lineRule="auto"/>
        <w:rPr>
          <w:rStyle w:val="CodeText"/>
          <w:rPrChange w:id="8480" w:author="Sam Tertzakian" w:date="2018-09-12T13:56:00Z">
            <w:rPr>
              <w:rFonts w:ascii="Consolas" w:hAnsi="Consolas" w:cs="Consolas"/>
              <w:color w:val="000000"/>
              <w:sz w:val="19"/>
              <w:szCs w:val="19"/>
            </w:rPr>
          </w:rPrChange>
        </w:rPr>
      </w:pPr>
      <w:ins w:id="8481" w:author="Sam Tertzakian" w:date="2018-09-12T13:56:00Z">
        <w:r>
          <w:rPr>
            <w:rStyle w:val="CodeText"/>
          </w:rPr>
          <w:t xml:space="preserve">    </w:t>
        </w:r>
      </w:ins>
      <w:r w:rsidR="00F414AF" w:rsidRPr="00CB3DF2">
        <w:rPr>
          <w:rStyle w:val="CodeText"/>
          <w:rPrChange w:id="8482" w:author="Sam Tertzakian" w:date="2018-09-12T13:56:00Z">
            <w:rPr>
              <w:rFonts w:ascii="Consolas" w:hAnsi="Consolas" w:cs="Consolas"/>
              <w:color w:val="6F008A"/>
              <w:sz w:val="19"/>
              <w:szCs w:val="19"/>
            </w:rPr>
          </w:rPrChange>
        </w:rPr>
        <w:t>_In_</w:t>
      </w:r>
      <w:r w:rsidR="00F414AF" w:rsidRPr="00CB3DF2">
        <w:rPr>
          <w:rStyle w:val="CodeText"/>
          <w:rPrChange w:id="8483" w:author="Sam Tertzakian" w:date="2018-09-12T13:56:00Z">
            <w:rPr>
              <w:rFonts w:ascii="Consolas" w:hAnsi="Consolas" w:cs="Consolas"/>
              <w:color w:val="000000"/>
              <w:sz w:val="19"/>
              <w:szCs w:val="19"/>
            </w:rPr>
          </w:rPrChange>
        </w:rPr>
        <w:t xml:space="preserve"> </w:t>
      </w:r>
      <w:r w:rsidR="00F414AF" w:rsidRPr="00CB3DF2">
        <w:rPr>
          <w:rStyle w:val="CodeText"/>
          <w:rPrChange w:id="8484" w:author="Sam Tertzakian" w:date="2018-09-12T13:56:00Z">
            <w:rPr>
              <w:rFonts w:ascii="Consolas" w:hAnsi="Consolas" w:cs="Consolas"/>
              <w:color w:val="2B91AF"/>
              <w:sz w:val="19"/>
              <w:szCs w:val="19"/>
            </w:rPr>
          </w:rPrChange>
        </w:rPr>
        <w:t>DMFMODULE</w:t>
      </w:r>
      <w:r w:rsidR="00F414AF" w:rsidRPr="00CB3DF2">
        <w:rPr>
          <w:rStyle w:val="CodeText"/>
          <w:rPrChange w:id="8485" w:author="Sam Tertzakian" w:date="2018-09-12T13:56:00Z">
            <w:rPr>
              <w:rFonts w:ascii="Consolas" w:hAnsi="Consolas" w:cs="Consolas"/>
              <w:color w:val="000000"/>
              <w:sz w:val="19"/>
              <w:szCs w:val="19"/>
            </w:rPr>
          </w:rPrChange>
        </w:rPr>
        <w:t xml:space="preserve"> DmfModule,</w:t>
      </w:r>
    </w:p>
    <w:p w14:paraId="5D178ADA" w14:textId="47A47EC9" w:rsidR="00F414AF" w:rsidRPr="00CB3DF2" w:rsidRDefault="00F414AF" w:rsidP="00F414AF">
      <w:pPr>
        <w:autoSpaceDE w:val="0"/>
        <w:autoSpaceDN w:val="0"/>
        <w:adjustRightInd w:val="0"/>
        <w:spacing w:after="0" w:line="240" w:lineRule="auto"/>
        <w:rPr>
          <w:rStyle w:val="CodeText"/>
          <w:rPrChange w:id="8486" w:author="Sam Tertzakian" w:date="2018-09-12T13:56:00Z">
            <w:rPr>
              <w:rFonts w:ascii="Consolas" w:hAnsi="Consolas" w:cs="Consolas"/>
              <w:color w:val="000000"/>
              <w:sz w:val="19"/>
              <w:szCs w:val="19"/>
            </w:rPr>
          </w:rPrChange>
        </w:rPr>
      </w:pPr>
      <w:r w:rsidRPr="00CB3DF2">
        <w:rPr>
          <w:rStyle w:val="CodeText"/>
          <w:rPrChange w:id="8487" w:author="Sam Tertzakian" w:date="2018-09-12T13:56:00Z">
            <w:rPr>
              <w:rFonts w:ascii="Consolas" w:hAnsi="Consolas" w:cs="Consolas"/>
              <w:color w:val="000000"/>
              <w:sz w:val="19"/>
              <w:szCs w:val="19"/>
            </w:rPr>
          </w:rPrChange>
        </w:rPr>
        <w:t xml:space="preserve">    </w:t>
      </w:r>
      <w:del w:id="8488" w:author="Sam Tertzakian" w:date="2018-09-12T13:56:00Z">
        <w:r w:rsidRPr="00CB3DF2" w:rsidDel="00CB3DF2">
          <w:rPr>
            <w:rStyle w:val="CodeText"/>
            <w:rPrChange w:id="8489" w:author="Sam Tertzakian" w:date="2018-09-12T13:56:00Z">
              <w:rPr>
                <w:rFonts w:ascii="Consolas" w:hAnsi="Consolas" w:cs="Consolas"/>
                <w:color w:val="000000"/>
                <w:sz w:val="19"/>
                <w:szCs w:val="19"/>
              </w:rPr>
            </w:rPrChange>
          </w:rPr>
          <w:delText xml:space="preserve">                          </w:delText>
        </w:r>
      </w:del>
      <w:r w:rsidRPr="00CB3DF2">
        <w:rPr>
          <w:rStyle w:val="CodeText"/>
          <w:rPrChange w:id="8490" w:author="Sam Tertzakian" w:date="2018-09-12T13:56:00Z">
            <w:rPr>
              <w:rFonts w:ascii="Consolas" w:hAnsi="Consolas" w:cs="Consolas"/>
              <w:color w:val="000000"/>
              <w:sz w:val="19"/>
              <w:szCs w:val="19"/>
            </w:rPr>
          </w:rPrChange>
        </w:rPr>
        <w:t>_</w:t>
      </w:r>
      <w:r w:rsidRPr="00CB3DF2">
        <w:rPr>
          <w:rStyle w:val="CodeText"/>
          <w:rPrChange w:id="8491" w:author="Sam Tertzakian" w:date="2018-09-12T13:56:00Z">
            <w:rPr>
              <w:rFonts w:ascii="Consolas" w:hAnsi="Consolas" w:cs="Consolas"/>
              <w:color w:val="6F008A"/>
              <w:sz w:val="19"/>
              <w:szCs w:val="19"/>
            </w:rPr>
          </w:rPrChange>
        </w:rPr>
        <w:t>In_</w:t>
      </w:r>
      <w:r w:rsidRPr="00CB3DF2">
        <w:rPr>
          <w:rStyle w:val="CodeText"/>
          <w:rPrChange w:id="8492" w:author="Sam Tertzakian" w:date="2018-09-12T13:56:00Z">
            <w:rPr>
              <w:rFonts w:ascii="Consolas" w:hAnsi="Consolas" w:cs="Consolas"/>
              <w:color w:val="000000"/>
              <w:sz w:val="19"/>
              <w:szCs w:val="19"/>
            </w:rPr>
          </w:rPrChange>
        </w:rPr>
        <w:t xml:space="preserve"> </w:t>
      </w:r>
      <w:r w:rsidRPr="00CB3DF2">
        <w:rPr>
          <w:rStyle w:val="CodeText"/>
          <w:rPrChange w:id="8493" w:author="Sam Tertzakian" w:date="2018-09-12T13:56:00Z">
            <w:rPr>
              <w:rFonts w:ascii="Consolas" w:hAnsi="Consolas" w:cs="Consolas"/>
              <w:color w:val="2B91AF"/>
              <w:sz w:val="19"/>
              <w:szCs w:val="19"/>
            </w:rPr>
          </w:rPrChange>
        </w:rPr>
        <w:t>WDFCMRESLIST</w:t>
      </w:r>
      <w:r w:rsidRPr="00CB3DF2">
        <w:rPr>
          <w:rStyle w:val="CodeText"/>
          <w:rPrChange w:id="8494" w:author="Sam Tertzakian" w:date="2018-09-12T13:56:00Z">
            <w:rPr>
              <w:rFonts w:ascii="Consolas" w:hAnsi="Consolas" w:cs="Consolas"/>
              <w:color w:val="000000"/>
              <w:sz w:val="19"/>
              <w:szCs w:val="19"/>
            </w:rPr>
          </w:rPrChange>
        </w:rPr>
        <w:t xml:space="preserve"> ResourcesTranslated)</w:t>
      </w:r>
      <w:del w:id="8495" w:author="Sam Tertzakian" w:date="2018-09-12T14:07:00Z">
        <w:r w:rsidRPr="00CB3DF2" w:rsidDel="00EF32C3">
          <w:rPr>
            <w:rStyle w:val="CodeText"/>
            <w:rPrChange w:id="8496" w:author="Sam Tertzakian" w:date="2018-09-12T13:56:00Z">
              <w:rPr>
                <w:rFonts w:ascii="Consolas" w:hAnsi="Consolas" w:cs="Consolas"/>
                <w:color w:val="000000"/>
                <w:sz w:val="19"/>
                <w:szCs w:val="19"/>
              </w:rPr>
            </w:rPrChange>
          </w:rPr>
          <w:delText>;</w:delText>
        </w:r>
      </w:del>
    </w:p>
    <w:p w14:paraId="6B36ADE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5E5B03" w14:textId="7396E9BE" w:rsidR="007415EE" w:rsidRPr="00E16922" w:rsidRDefault="007415EE" w:rsidP="007415EE">
      <w:pPr>
        <w:rPr>
          <w:b/>
        </w:rPr>
      </w:pPr>
      <w:r>
        <w:t xml:space="preserve">DMF calls this callback for every instantiated Module when the Client Driver receives the </w:t>
      </w:r>
      <w:r w:rsidRPr="008263F4">
        <w:rPr>
          <w:rStyle w:val="CodeText"/>
        </w:rPr>
        <w:t>EvtDevice</w:t>
      </w:r>
      <w:r w:rsidR="00896AE2" w:rsidRPr="008263F4">
        <w:rPr>
          <w:rStyle w:val="CodeText"/>
        </w:rPr>
        <w:t>Release</w:t>
      </w:r>
      <w:r w:rsidRPr="008263F4">
        <w:rPr>
          <w:rStyle w:val="CodeText"/>
        </w:rPr>
        <w:t>Hardware</w:t>
      </w:r>
      <w:r>
        <w:t xml:space="preserve"> callback if the Module supports this callback. </w:t>
      </w:r>
      <w:proofErr w:type="gramStart"/>
      <w:r w:rsidRPr="00E16922">
        <w:rPr>
          <w:b/>
        </w:rPr>
        <w:t>Generally speaking, this</w:t>
      </w:r>
      <w:proofErr w:type="gramEnd"/>
      <w:r w:rsidRPr="00E16922">
        <w:rPr>
          <w:b/>
        </w:rPr>
        <w:t xml:space="preserve"> Modules do not use this callback.</w:t>
      </w:r>
    </w:p>
    <w:p w14:paraId="65D653D6" w14:textId="77777777" w:rsidR="007415EE" w:rsidRDefault="007415EE" w:rsidP="007415EE">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415EE" w14:paraId="54272159" w14:textId="77777777" w:rsidTr="00C00B59">
        <w:tc>
          <w:tcPr>
            <w:tcW w:w="5665" w:type="dxa"/>
          </w:tcPr>
          <w:p w14:paraId="6A5B1919" w14:textId="77777777" w:rsidR="007415EE" w:rsidRPr="00980A81" w:rsidRDefault="007415EE" w:rsidP="005F4F60">
            <w:pPr>
              <w:rPr>
                <w:rStyle w:val="CodeText"/>
              </w:rPr>
            </w:pPr>
            <w:r w:rsidRPr="00980A81">
              <w:rPr>
                <w:rStyle w:val="CodeText"/>
              </w:rPr>
              <w:t>DMFMODULE DmfModule</w:t>
            </w:r>
          </w:p>
        </w:tc>
        <w:tc>
          <w:tcPr>
            <w:tcW w:w="3685" w:type="dxa"/>
          </w:tcPr>
          <w:p w14:paraId="43DEC48D" w14:textId="4DA152FF" w:rsidR="007415EE" w:rsidRDefault="007415EE"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C374226" w14:textId="77777777" w:rsidR="007415EE" w:rsidRPr="00907337" w:rsidRDefault="007415EE" w:rsidP="007415EE">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EF19E71" w14:textId="77777777" w:rsidR="007415EE" w:rsidRDefault="007415EE" w:rsidP="007415EE">
      <w:pPr>
        <w:pStyle w:val="Heading4"/>
      </w:pPr>
      <w:r>
        <w:t>Returns</w:t>
      </w:r>
    </w:p>
    <w:p w14:paraId="14AB8087" w14:textId="065B5DB2" w:rsidR="0013468A" w:rsidRDefault="0013468A" w:rsidP="0013468A">
      <w:r>
        <w:t xml:space="preserve">STATUS_SUCCESS if no error is encountered in the callback. Otherwise, an error code corresponding to the error is returned. </w:t>
      </w:r>
      <w:r w:rsidR="006C2BE7">
        <w:t>See the official WDF</w:t>
      </w:r>
      <w:r>
        <w:t xml:space="preserve"> documentation for more information.</w:t>
      </w:r>
    </w:p>
    <w:p w14:paraId="454CF60D" w14:textId="77777777" w:rsidR="007415EE" w:rsidRDefault="007415EE" w:rsidP="007415EE">
      <w:pPr>
        <w:pStyle w:val="Heading4"/>
      </w:pPr>
      <w:r>
        <w:t>Remarks</w:t>
      </w:r>
    </w:p>
    <w:p w14:paraId="34882697" w14:textId="77777777" w:rsidR="007415EE" w:rsidRDefault="007415EE" w:rsidP="004A459D">
      <w:pPr>
        <w:pStyle w:val="ListParagraph"/>
        <w:numPr>
          <w:ilvl w:val="0"/>
          <w:numId w:val="3"/>
        </w:numPr>
      </w:pPr>
      <w:r>
        <w:t>This callback is always called directly by DMF. This function is never called directly (nor is it accessible to Clients or other Modules).</w:t>
      </w:r>
    </w:p>
    <w:p w14:paraId="663D4ED6" w14:textId="4F7090C8" w:rsidR="007415EE" w:rsidRDefault="007415EE" w:rsidP="004A459D">
      <w:pPr>
        <w:pStyle w:val="ListParagraph"/>
        <w:numPr>
          <w:ilvl w:val="0"/>
          <w:numId w:val="3"/>
        </w:numPr>
      </w:pPr>
      <w:r w:rsidRPr="0004374D">
        <w:rPr>
          <w:b/>
        </w:rPr>
        <w:t>This callback is rarely used by Modules. Instead of using this callback, use DMF_MODULE_OPEN_OPTION_OPEN_PrepareHardware</w:t>
      </w:r>
      <w:r w:rsidRPr="009907AF">
        <w:t>.</w:t>
      </w:r>
      <w:r w:rsidRPr="0004374D">
        <w:t xml:space="preserve"> </w:t>
      </w:r>
    </w:p>
    <w:p w14:paraId="59065BBB" w14:textId="07E7FAA9" w:rsidR="007415EE" w:rsidRDefault="007415EE" w:rsidP="004A459D">
      <w:pPr>
        <w:pStyle w:val="ListParagraph"/>
        <w:numPr>
          <w:ilvl w:val="0"/>
          <w:numId w:val="3"/>
        </w:numPr>
      </w:pPr>
      <w:r>
        <w:t xml:space="preserve">If the Module supports this callback, then the Module must call its </w:t>
      </w:r>
      <w:r w:rsidRPr="00980A81">
        <w:rPr>
          <w:rStyle w:val="CodeText"/>
        </w:rPr>
        <w:t>DMF</w:t>
      </w:r>
      <w:r w:rsidR="001F48AA">
        <w:rPr>
          <w:rStyle w:val="CodeText"/>
        </w:rPr>
        <w:t>_[ModuleName]_</w:t>
      </w:r>
      <w:r w:rsidRPr="00980A81">
        <w:rPr>
          <w:rStyle w:val="CodeText"/>
        </w:rPr>
        <w:t>Close()</w:t>
      </w:r>
      <w:r>
        <w:t xml:space="preserve"> callback.</w:t>
      </w:r>
    </w:p>
    <w:p w14:paraId="2BBB4A0C"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B146608" w14:textId="6987CD08" w:rsidR="00F414AF" w:rsidRDefault="00F414AF" w:rsidP="00F414AF">
      <w:pPr>
        <w:pStyle w:val="Heading3"/>
      </w:pPr>
      <w:bookmarkStart w:id="8497" w:name="_Toc500407398"/>
      <w:bookmarkStart w:id="8498" w:name="_Toc524527917"/>
      <w:r>
        <w:lastRenderedPageBreak/>
        <w:t>DMF</w:t>
      </w:r>
      <w:r w:rsidR="001F48AA">
        <w:t>_[ModuleName]_</w:t>
      </w:r>
      <w:r>
        <w:t>ModuleD0Entry</w:t>
      </w:r>
      <w:bookmarkEnd w:id="8497"/>
      <w:bookmarkEnd w:id="8498"/>
    </w:p>
    <w:p w14:paraId="689B192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9AA74" w14:textId="77777777" w:rsidR="00F579C4" w:rsidRPr="00CB3DF2" w:rsidRDefault="00F579C4" w:rsidP="00F579C4">
      <w:pPr>
        <w:autoSpaceDE w:val="0"/>
        <w:autoSpaceDN w:val="0"/>
        <w:adjustRightInd w:val="0"/>
        <w:spacing w:after="0" w:line="240" w:lineRule="auto"/>
        <w:rPr>
          <w:rStyle w:val="CodeText"/>
          <w:rPrChange w:id="8499" w:author="Sam Tertzakian" w:date="2018-09-12T13:56:00Z">
            <w:rPr>
              <w:rFonts w:ascii="Consolas" w:hAnsi="Consolas" w:cs="Consolas"/>
              <w:color w:val="000000"/>
              <w:sz w:val="19"/>
              <w:szCs w:val="19"/>
            </w:rPr>
          </w:rPrChange>
        </w:rPr>
      </w:pPr>
      <w:r w:rsidRPr="00CB3DF2">
        <w:rPr>
          <w:rStyle w:val="CodeText"/>
          <w:rPrChange w:id="8500" w:author="Sam Tertzakian" w:date="2018-09-12T13:56:00Z">
            <w:rPr>
              <w:rFonts w:ascii="Consolas" w:hAnsi="Consolas" w:cs="Consolas"/>
              <w:color w:val="0000FF"/>
              <w:sz w:val="19"/>
              <w:szCs w:val="19"/>
            </w:rPr>
          </w:rPrChange>
        </w:rPr>
        <w:t>static</w:t>
      </w:r>
    </w:p>
    <w:p w14:paraId="212185C7" w14:textId="77777777" w:rsidR="00F414AF" w:rsidRPr="00CB3DF2" w:rsidRDefault="00F414AF" w:rsidP="00F414AF">
      <w:pPr>
        <w:autoSpaceDE w:val="0"/>
        <w:autoSpaceDN w:val="0"/>
        <w:adjustRightInd w:val="0"/>
        <w:spacing w:after="0" w:line="240" w:lineRule="auto"/>
        <w:rPr>
          <w:rStyle w:val="CodeText"/>
          <w:rPrChange w:id="8501" w:author="Sam Tertzakian" w:date="2018-09-12T13:56:00Z">
            <w:rPr>
              <w:rFonts w:ascii="Consolas" w:hAnsi="Consolas" w:cs="Consolas"/>
              <w:color w:val="000000"/>
              <w:sz w:val="19"/>
              <w:szCs w:val="19"/>
            </w:rPr>
          </w:rPrChange>
        </w:rPr>
      </w:pPr>
      <w:r w:rsidRPr="00CB3DF2">
        <w:rPr>
          <w:rStyle w:val="CodeText"/>
          <w:rPrChange w:id="8502" w:author="Sam Tertzakian" w:date="2018-09-12T13:56:00Z">
            <w:rPr>
              <w:rFonts w:ascii="Consolas" w:hAnsi="Consolas" w:cs="Consolas"/>
              <w:color w:val="2B91AF"/>
              <w:sz w:val="19"/>
              <w:szCs w:val="19"/>
            </w:rPr>
          </w:rPrChange>
        </w:rPr>
        <w:t>NTSTATUS</w:t>
      </w:r>
    </w:p>
    <w:p w14:paraId="0C56E027" w14:textId="77777777" w:rsidR="00CB3DF2" w:rsidRDefault="00F414AF" w:rsidP="00F414AF">
      <w:pPr>
        <w:autoSpaceDE w:val="0"/>
        <w:autoSpaceDN w:val="0"/>
        <w:adjustRightInd w:val="0"/>
        <w:spacing w:after="0" w:line="240" w:lineRule="auto"/>
        <w:rPr>
          <w:ins w:id="8503" w:author="Sam Tertzakian" w:date="2018-09-12T13:56:00Z"/>
          <w:rStyle w:val="CodeText"/>
        </w:rPr>
      </w:pPr>
      <w:r w:rsidRPr="00CB3DF2">
        <w:rPr>
          <w:rStyle w:val="CodeText"/>
          <w:rPrChange w:id="8504" w:author="Sam Tertzakian" w:date="2018-09-12T13:56:00Z">
            <w:rPr>
              <w:rFonts w:ascii="Consolas" w:hAnsi="Consolas" w:cs="Consolas"/>
              <w:color w:val="2B91AF"/>
              <w:sz w:val="19"/>
              <w:szCs w:val="19"/>
            </w:rPr>
          </w:rPrChange>
        </w:rPr>
        <w:t>DMF</w:t>
      </w:r>
      <w:r w:rsidR="001F48AA" w:rsidRPr="00CB3DF2">
        <w:rPr>
          <w:rStyle w:val="CodeText"/>
          <w:rPrChange w:id="8505" w:author="Sam Tertzakian" w:date="2018-09-12T13:56:00Z">
            <w:rPr>
              <w:rFonts w:ascii="Consolas" w:hAnsi="Consolas" w:cs="Consolas"/>
              <w:color w:val="2B91AF"/>
              <w:sz w:val="19"/>
              <w:szCs w:val="19"/>
            </w:rPr>
          </w:rPrChange>
        </w:rPr>
        <w:t>_[ModuleName]_</w:t>
      </w:r>
      <w:r w:rsidRPr="00CB3DF2">
        <w:rPr>
          <w:rStyle w:val="CodeText"/>
          <w:rPrChange w:id="8506" w:author="Sam Tertzakian" w:date="2018-09-12T13:56:00Z">
            <w:rPr>
              <w:rFonts w:ascii="Consolas" w:hAnsi="Consolas" w:cs="Consolas"/>
              <w:color w:val="2B91AF"/>
              <w:sz w:val="19"/>
              <w:szCs w:val="19"/>
            </w:rPr>
          </w:rPrChange>
        </w:rPr>
        <w:t>ModuleD0Entry</w:t>
      </w:r>
      <w:r w:rsidRPr="00CB3DF2">
        <w:rPr>
          <w:rStyle w:val="CodeText"/>
          <w:rPrChange w:id="8507" w:author="Sam Tertzakian" w:date="2018-09-12T13:56:00Z">
            <w:rPr>
              <w:rFonts w:ascii="Consolas" w:hAnsi="Consolas" w:cs="Consolas"/>
              <w:color w:val="000000"/>
              <w:sz w:val="19"/>
              <w:szCs w:val="19"/>
            </w:rPr>
          </w:rPrChange>
        </w:rPr>
        <w:t>(</w:t>
      </w:r>
    </w:p>
    <w:p w14:paraId="1E15E023" w14:textId="456FF5A7" w:rsidR="00F414AF" w:rsidRPr="00CB3DF2" w:rsidRDefault="00CB3DF2" w:rsidP="00F414AF">
      <w:pPr>
        <w:autoSpaceDE w:val="0"/>
        <w:autoSpaceDN w:val="0"/>
        <w:adjustRightInd w:val="0"/>
        <w:spacing w:after="0" w:line="240" w:lineRule="auto"/>
        <w:rPr>
          <w:rStyle w:val="CodeText"/>
          <w:rPrChange w:id="8508" w:author="Sam Tertzakian" w:date="2018-09-12T13:56:00Z">
            <w:rPr>
              <w:rFonts w:ascii="Consolas" w:hAnsi="Consolas" w:cs="Consolas"/>
              <w:color w:val="000000"/>
              <w:sz w:val="19"/>
              <w:szCs w:val="19"/>
            </w:rPr>
          </w:rPrChange>
        </w:rPr>
      </w:pPr>
      <w:ins w:id="8509" w:author="Sam Tertzakian" w:date="2018-09-12T13:57:00Z">
        <w:r>
          <w:rPr>
            <w:rStyle w:val="CodeText"/>
          </w:rPr>
          <w:t xml:space="preserve">    </w:t>
        </w:r>
      </w:ins>
      <w:r w:rsidR="00F414AF" w:rsidRPr="00CB3DF2">
        <w:rPr>
          <w:rStyle w:val="CodeText"/>
          <w:rPrChange w:id="8510" w:author="Sam Tertzakian" w:date="2018-09-12T13:56:00Z">
            <w:rPr>
              <w:rFonts w:ascii="Consolas" w:hAnsi="Consolas" w:cs="Consolas"/>
              <w:color w:val="6F008A"/>
              <w:sz w:val="19"/>
              <w:szCs w:val="19"/>
            </w:rPr>
          </w:rPrChange>
        </w:rPr>
        <w:t>_In_</w:t>
      </w:r>
      <w:r w:rsidR="00F414AF" w:rsidRPr="00CB3DF2">
        <w:rPr>
          <w:rStyle w:val="CodeText"/>
          <w:rPrChange w:id="8511" w:author="Sam Tertzakian" w:date="2018-09-12T13:56:00Z">
            <w:rPr>
              <w:rFonts w:ascii="Consolas" w:hAnsi="Consolas" w:cs="Consolas"/>
              <w:color w:val="000000"/>
              <w:sz w:val="19"/>
              <w:szCs w:val="19"/>
            </w:rPr>
          </w:rPrChange>
        </w:rPr>
        <w:t xml:space="preserve"> </w:t>
      </w:r>
      <w:r w:rsidR="00F414AF" w:rsidRPr="00CB3DF2">
        <w:rPr>
          <w:rStyle w:val="CodeText"/>
          <w:rPrChange w:id="8512" w:author="Sam Tertzakian" w:date="2018-09-12T13:56:00Z">
            <w:rPr>
              <w:rFonts w:ascii="Consolas" w:hAnsi="Consolas" w:cs="Consolas"/>
              <w:color w:val="2B91AF"/>
              <w:sz w:val="19"/>
              <w:szCs w:val="19"/>
            </w:rPr>
          </w:rPrChange>
        </w:rPr>
        <w:t>DMFMODULE</w:t>
      </w:r>
      <w:r w:rsidR="00F414AF" w:rsidRPr="00CB3DF2">
        <w:rPr>
          <w:rStyle w:val="CodeText"/>
          <w:rPrChange w:id="8513" w:author="Sam Tertzakian" w:date="2018-09-12T13:56:00Z">
            <w:rPr>
              <w:rFonts w:ascii="Consolas" w:hAnsi="Consolas" w:cs="Consolas"/>
              <w:color w:val="000000"/>
              <w:sz w:val="19"/>
              <w:szCs w:val="19"/>
            </w:rPr>
          </w:rPrChange>
        </w:rPr>
        <w:t xml:space="preserve"> DmfModule, </w:t>
      </w:r>
    </w:p>
    <w:p w14:paraId="48446513" w14:textId="732FDC2F" w:rsidR="00F414AF" w:rsidRPr="00CB3DF2" w:rsidRDefault="00F414AF" w:rsidP="00F414AF">
      <w:pPr>
        <w:autoSpaceDE w:val="0"/>
        <w:autoSpaceDN w:val="0"/>
        <w:adjustRightInd w:val="0"/>
        <w:spacing w:after="0" w:line="240" w:lineRule="auto"/>
        <w:rPr>
          <w:rStyle w:val="CodeText"/>
          <w:rPrChange w:id="8514" w:author="Sam Tertzakian" w:date="2018-09-12T13:56:00Z">
            <w:rPr>
              <w:rFonts w:ascii="Consolas" w:hAnsi="Consolas" w:cs="Consolas"/>
              <w:color w:val="000000"/>
              <w:sz w:val="19"/>
              <w:szCs w:val="19"/>
            </w:rPr>
          </w:rPrChange>
        </w:rPr>
      </w:pPr>
      <w:r w:rsidRPr="00CB3DF2">
        <w:rPr>
          <w:rStyle w:val="CodeText"/>
          <w:rPrChange w:id="8515" w:author="Sam Tertzakian" w:date="2018-09-12T13:56:00Z">
            <w:rPr>
              <w:rFonts w:ascii="Consolas" w:hAnsi="Consolas" w:cs="Consolas"/>
              <w:color w:val="000000"/>
              <w:sz w:val="19"/>
              <w:szCs w:val="19"/>
            </w:rPr>
          </w:rPrChange>
        </w:rPr>
        <w:t xml:space="preserve">    </w:t>
      </w:r>
      <w:del w:id="8516" w:author="Sam Tertzakian" w:date="2018-09-12T13:57:00Z">
        <w:r w:rsidRPr="00CB3DF2" w:rsidDel="00CB3DF2">
          <w:rPr>
            <w:rStyle w:val="CodeText"/>
            <w:rPrChange w:id="8517" w:author="Sam Tertzakian" w:date="2018-09-12T13:56:00Z">
              <w:rPr>
                <w:rFonts w:ascii="Consolas" w:hAnsi="Consolas" w:cs="Consolas"/>
                <w:color w:val="000000"/>
                <w:sz w:val="19"/>
                <w:szCs w:val="19"/>
              </w:rPr>
            </w:rPrChange>
          </w:rPr>
          <w:delText xml:space="preserve"> </w:delText>
        </w:r>
      </w:del>
      <w:del w:id="8518" w:author="Sam Tertzakian" w:date="2018-09-12T13:56:00Z">
        <w:r w:rsidRPr="00CB3DF2" w:rsidDel="00CB3DF2">
          <w:rPr>
            <w:rStyle w:val="CodeText"/>
            <w:rPrChange w:id="8519" w:author="Sam Tertzakian" w:date="2018-09-12T13:56:00Z">
              <w:rPr>
                <w:rFonts w:ascii="Consolas" w:hAnsi="Consolas" w:cs="Consolas"/>
                <w:color w:val="000000"/>
                <w:sz w:val="19"/>
                <w:szCs w:val="19"/>
              </w:rPr>
            </w:rPrChange>
          </w:rPr>
          <w:delText xml:space="preserve"> </w:delText>
        </w:r>
      </w:del>
      <w:del w:id="8520" w:author="Sam Tertzakian" w:date="2018-09-12T13:57:00Z">
        <w:r w:rsidRPr="00CB3DF2" w:rsidDel="00CB3DF2">
          <w:rPr>
            <w:rStyle w:val="CodeText"/>
            <w:rPrChange w:id="8521" w:author="Sam Tertzakian" w:date="2018-09-12T13:56:00Z">
              <w:rPr>
                <w:rFonts w:ascii="Consolas" w:hAnsi="Consolas" w:cs="Consolas"/>
                <w:color w:val="000000"/>
                <w:sz w:val="19"/>
                <w:szCs w:val="19"/>
              </w:rPr>
            </w:rPrChange>
          </w:rPr>
          <w:delText xml:space="preserve">                </w:delText>
        </w:r>
      </w:del>
      <w:r w:rsidRPr="00CB3DF2">
        <w:rPr>
          <w:rStyle w:val="CodeText"/>
          <w:rPrChange w:id="8522" w:author="Sam Tertzakian" w:date="2018-09-12T13:56:00Z">
            <w:rPr>
              <w:rFonts w:ascii="Consolas" w:hAnsi="Consolas" w:cs="Consolas"/>
              <w:color w:val="6F008A"/>
              <w:sz w:val="19"/>
              <w:szCs w:val="19"/>
            </w:rPr>
          </w:rPrChange>
        </w:rPr>
        <w:t>_In_</w:t>
      </w:r>
      <w:r w:rsidRPr="00CB3DF2">
        <w:rPr>
          <w:rStyle w:val="CodeText"/>
          <w:rPrChange w:id="8523" w:author="Sam Tertzakian" w:date="2018-09-12T13:56:00Z">
            <w:rPr>
              <w:rFonts w:ascii="Consolas" w:hAnsi="Consolas" w:cs="Consolas"/>
              <w:color w:val="000000"/>
              <w:sz w:val="19"/>
              <w:szCs w:val="19"/>
            </w:rPr>
          </w:rPrChange>
        </w:rPr>
        <w:t xml:space="preserve"> </w:t>
      </w:r>
      <w:r w:rsidRPr="00CB3DF2">
        <w:rPr>
          <w:rStyle w:val="CodeText"/>
          <w:rPrChange w:id="8524" w:author="Sam Tertzakian" w:date="2018-09-12T13:56:00Z">
            <w:rPr>
              <w:rFonts w:ascii="Consolas" w:hAnsi="Consolas" w:cs="Consolas"/>
              <w:color w:val="2B91AF"/>
              <w:sz w:val="19"/>
              <w:szCs w:val="19"/>
            </w:rPr>
          </w:rPrChange>
        </w:rPr>
        <w:t>WDF_POWER_DEVICE_STATE</w:t>
      </w:r>
      <w:r w:rsidRPr="00CB3DF2">
        <w:rPr>
          <w:rStyle w:val="CodeText"/>
          <w:rPrChange w:id="8525" w:author="Sam Tertzakian" w:date="2018-09-12T13:56:00Z">
            <w:rPr>
              <w:rFonts w:ascii="Consolas" w:hAnsi="Consolas" w:cs="Consolas"/>
              <w:color w:val="000000"/>
              <w:sz w:val="19"/>
              <w:szCs w:val="19"/>
            </w:rPr>
          </w:rPrChange>
        </w:rPr>
        <w:t xml:space="preserve"> PreviousState)</w:t>
      </w:r>
      <w:del w:id="8526" w:author="Sam Tertzakian" w:date="2018-09-12T14:07:00Z">
        <w:r w:rsidRPr="00CB3DF2" w:rsidDel="00EF32C3">
          <w:rPr>
            <w:rStyle w:val="CodeText"/>
            <w:rPrChange w:id="8527" w:author="Sam Tertzakian" w:date="2018-09-12T13:56:00Z">
              <w:rPr>
                <w:rFonts w:ascii="Consolas" w:hAnsi="Consolas" w:cs="Consolas"/>
                <w:color w:val="000000"/>
                <w:sz w:val="19"/>
                <w:szCs w:val="19"/>
              </w:rPr>
            </w:rPrChange>
          </w:rPr>
          <w:delText>;</w:delText>
        </w:r>
      </w:del>
    </w:p>
    <w:p w14:paraId="02E652E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109B285" w14:textId="18FEB529" w:rsidR="006F5083" w:rsidRPr="00E16922" w:rsidRDefault="006F5083" w:rsidP="006F5083">
      <w:pPr>
        <w:rPr>
          <w:b/>
        </w:rPr>
      </w:pPr>
      <w:r>
        <w:t xml:space="preserve">DMF calls this callback for every instantiated Module when the Client Driver receives the </w:t>
      </w:r>
      <w:r w:rsidRPr="008263F4">
        <w:rPr>
          <w:rStyle w:val="CodeText"/>
        </w:rPr>
        <w:t>EvtDeviceD0Entry</w:t>
      </w:r>
      <w:r>
        <w:t xml:space="preserve"> callback if the Module supports this callback. The Module supports this callback when it needs to perform operations when the underlying device this Module supports is powered up.</w:t>
      </w:r>
    </w:p>
    <w:p w14:paraId="1C12826B"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0E60B263" w14:textId="77777777" w:rsidTr="00C00B59">
        <w:tc>
          <w:tcPr>
            <w:tcW w:w="5665" w:type="dxa"/>
          </w:tcPr>
          <w:p w14:paraId="0D21FE25" w14:textId="77777777" w:rsidR="006F5083" w:rsidRPr="00980A81" w:rsidRDefault="006F5083" w:rsidP="005F4F60">
            <w:pPr>
              <w:rPr>
                <w:rStyle w:val="CodeText"/>
              </w:rPr>
            </w:pPr>
            <w:r w:rsidRPr="00980A81">
              <w:rPr>
                <w:rStyle w:val="CodeText"/>
              </w:rPr>
              <w:t>DMFMODULE DmfModule</w:t>
            </w:r>
          </w:p>
        </w:tc>
        <w:tc>
          <w:tcPr>
            <w:tcW w:w="3685" w:type="dxa"/>
          </w:tcPr>
          <w:p w14:paraId="6C1F788D" w14:textId="4E44B4B7"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2EA82881"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4269A9C" w14:textId="77777777" w:rsidR="006F5083" w:rsidRDefault="006F5083" w:rsidP="006F5083">
      <w:pPr>
        <w:pStyle w:val="Heading4"/>
      </w:pPr>
      <w:r>
        <w:t>Returns</w:t>
      </w:r>
    </w:p>
    <w:p w14:paraId="03B6388C" w14:textId="23E5A8A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843C733" w14:textId="77777777" w:rsidR="006F5083" w:rsidRDefault="006F5083" w:rsidP="006F5083">
      <w:pPr>
        <w:pStyle w:val="Heading4"/>
      </w:pPr>
      <w:r>
        <w:t>Remarks</w:t>
      </w:r>
    </w:p>
    <w:p w14:paraId="5B3DF114" w14:textId="0A76860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00005EAA" w14:textId="2BF61874" w:rsidR="00852EE3" w:rsidRDefault="00852EE3" w:rsidP="004A459D">
      <w:pPr>
        <w:pStyle w:val="ListParagraph"/>
        <w:numPr>
          <w:ilvl w:val="0"/>
          <w:numId w:val="3"/>
        </w:numPr>
      </w:pPr>
      <w:r>
        <w:t xml:space="preserve">If this function returns an error, </w:t>
      </w:r>
      <w:r w:rsidRPr="00980A81">
        <w:rPr>
          <w:rStyle w:val="CodeText"/>
        </w:rPr>
        <w:t>DMF</w:t>
      </w:r>
      <w:r w:rsidR="001F48AA">
        <w:rPr>
          <w:rStyle w:val="CodeText"/>
        </w:rPr>
        <w:t>_[ModuleName]_</w:t>
      </w:r>
      <w:r w:rsidRPr="00980A81">
        <w:rPr>
          <w:rStyle w:val="CodeText"/>
        </w:rPr>
        <w:t>D0Exit</w:t>
      </w:r>
      <w:r>
        <w:t xml:space="preserve"> will </w:t>
      </w:r>
      <w:r w:rsidRPr="00852EE3">
        <w:rPr>
          <w:u w:val="single"/>
        </w:rPr>
        <w:t>not</w:t>
      </w:r>
      <w:r>
        <w:t xml:space="preserve"> be called.</w:t>
      </w:r>
    </w:p>
    <w:p w14:paraId="59067EC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93B11A8" w14:textId="1B14F03C" w:rsidR="00F414AF" w:rsidRDefault="00F414AF" w:rsidP="00F414AF">
      <w:pPr>
        <w:pStyle w:val="Heading3"/>
      </w:pPr>
      <w:bookmarkStart w:id="8528" w:name="_Toc500407399"/>
      <w:bookmarkStart w:id="8529" w:name="_Toc524527918"/>
      <w:r>
        <w:lastRenderedPageBreak/>
        <w:t>DMF</w:t>
      </w:r>
      <w:r w:rsidR="001F48AA">
        <w:t>_[ModuleName]_</w:t>
      </w:r>
      <w:r>
        <w:t>ModuleD0EntryPostInterruptsEnabled</w:t>
      </w:r>
      <w:bookmarkEnd w:id="8528"/>
      <w:bookmarkEnd w:id="8529"/>
    </w:p>
    <w:p w14:paraId="1A2137B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B045E34" w14:textId="77777777" w:rsidR="00F579C4" w:rsidRPr="00CB3DF2" w:rsidRDefault="00F579C4" w:rsidP="00F579C4">
      <w:pPr>
        <w:autoSpaceDE w:val="0"/>
        <w:autoSpaceDN w:val="0"/>
        <w:adjustRightInd w:val="0"/>
        <w:spacing w:after="0" w:line="240" w:lineRule="auto"/>
        <w:rPr>
          <w:rStyle w:val="CodeText"/>
          <w:rPrChange w:id="8530" w:author="Sam Tertzakian" w:date="2018-09-12T13:56:00Z">
            <w:rPr>
              <w:rFonts w:ascii="Consolas" w:hAnsi="Consolas" w:cs="Consolas"/>
              <w:color w:val="000000"/>
              <w:sz w:val="19"/>
              <w:szCs w:val="19"/>
            </w:rPr>
          </w:rPrChange>
        </w:rPr>
      </w:pPr>
      <w:r w:rsidRPr="00CB3DF2">
        <w:rPr>
          <w:rStyle w:val="CodeText"/>
          <w:rPrChange w:id="8531" w:author="Sam Tertzakian" w:date="2018-09-12T13:56:00Z">
            <w:rPr>
              <w:rFonts w:ascii="Consolas" w:hAnsi="Consolas" w:cs="Consolas"/>
              <w:color w:val="0000FF"/>
              <w:sz w:val="19"/>
              <w:szCs w:val="19"/>
            </w:rPr>
          </w:rPrChange>
        </w:rPr>
        <w:t>static</w:t>
      </w:r>
    </w:p>
    <w:p w14:paraId="07625D17" w14:textId="77777777" w:rsidR="00F414AF" w:rsidRPr="00CB3DF2" w:rsidRDefault="00F414AF" w:rsidP="00F414AF">
      <w:pPr>
        <w:autoSpaceDE w:val="0"/>
        <w:autoSpaceDN w:val="0"/>
        <w:adjustRightInd w:val="0"/>
        <w:spacing w:after="0" w:line="240" w:lineRule="auto"/>
        <w:rPr>
          <w:rStyle w:val="CodeText"/>
          <w:rPrChange w:id="8532" w:author="Sam Tertzakian" w:date="2018-09-12T13:56:00Z">
            <w:rPr>
              <w:rFonts w:ascii="Consolas" w:hAnsi="Consolas" w:cs="Consolas"/>
              <w:color w:val="000000"/>
              <w:sz w:val="19"/>
              <w:szCs w:val="19"/>
            </w:rPr>
          </w:rPrChange>
        </w:rPr>
      </w:pPr>
      <w:r w:rsidRPr="00CB3DF2">
        <w:rPr>
          <w:rStyle w:val="CodeText"/>
          <w:rPrChange w:id="8533" w:author="Sam Tertzakian" w:date="2018-09-12T13:56:00Z">
            <w:rPr>
              <w:rFonts w:ascii="Consolas" w:hAnsi="Consolas" w:cs="Consolas"/>
              <w:color w:val="2B91AF"/>
              <w:sz w:val="19"/>
              <w:szCs w:val="19"/>
            </w:rPr>
          </w:rPrChange>
        </w:rPr>
        <w:t>NTSTATUS</w:t>
      </w:r>
    </w:p>
    <w:p w14:paraId="62EECE66" w14:textId="77777777" w:rsidR="006B1A79" w:rsidRDefault="00F414AF" w:rsidP="00F414AF">
      <w:pPr>
        <w:autoSpaceDE w:val="0"/>
        <w:autoSpaceDN w:val="0"/>
        <w:adjustRightInd w:val="0"/>
        <w:spacing w:after="0" w:line="240" w:lineRule="auto"/>
        <w:rPr>
          <w:ins w:id="8534" w:author="Sam Tertzakian" w:date="2018-09-12T14:02:00Z"/>
          <w:rStyle w:val="CodeText"/>
        </w:rPr>
      </w:pPr>
      <w:r w:rsidRPr="00CB3DF2">
        <w:rPr>
          <w:rStyle w:val="CodeText"/>
          <w:rPrChange w:id="8535" w:author="Sam Tertzakian" w:date="2018-09-12T13:56:00Z">
            <w:rPr>
              <w:rFonts w:ascii="Consolas" w:hAnsi="Consolas" w:cs="Consolas"/>
              <w:color w:val="2B91AF"/>
              <w:sz w:val="19"/>
              <w:szCs w:val="19"/>
            </w:rPr>
          </w:rPrChange>
        </w:rPr>
        <w:t>DMF</w:t>
      </w:r>
      <w:r w:rsidR="001F48AA" w:rsidRPr="00CB3DF2">
        <w:rPr>
          <w:rStyle w:val="CodeText"/>
          <w:rPrChange w:id="8536" w:author="Sam Tertzakian" w:date="2018-09-12T13:56:00Z">
            <w:rPr>
              <w:rFonts w:ascii="Consolas" w:hAnsi="Consolas" w:cs="Consolas"/>
              <w:color w:val="2B91AF"/>
              <w:sz w:val="19"/>
              <w:szCs w:val="19"/>
            </w:rPr>
          </w:rPrChange>
        </w:rPr>
        <w:t>_[ModuleName]_</w:t>
      </w:r>
      <w:r w:rsidRPr="00CB3DF2">
        <w:rPr>
          <w:rStyle w:val="CodeText"/>
          <w:rPrChange w:id="8537" w:author="Sam Tertzakian" w:date="2018-09-12T13:56:00Z">
            <w:rPr>
              <w:rFonts w:ascii="Consolas" w:hAnsi="Consolas" w:cs="Consolas"/>
              <w:color w:val="2B91AF"/>
              <w:sz w:val="19"/>
              <w:szCs w:val="19"/>
            </w:rPr>
          </w:rPrChange>
        </w:rPr>
        <w:t>ModuleD0EntryPostInterruptsEnabled</w:t>
      </w:r>
      <w:r w:rsidRPr="00CB3DF2">
        <w:rPr>
          <w:rStyle w:val="CodeText"/>
          <w:rPrChange w:id="8538" w:author="Sam Tertzakian" w:date="2018-09-12T13:56:00Z">
            <w:rPr>
              <w:rFonts w:ascii="Consolas" w:hAnsi="Consolas" w:cs="Consolas"/>
              <w:color w:val="000000"/>
              <w:sz w:val="19"/>
              <w:szCs w:val="19"/>
            </w:rPr>
          </w:rPrChange>
        </w:rPr>
        <w:t>(</w:t>
      </w:r>
    </w:p>
    <w:p w14:paraId="639A0263" w14:textId="6EE7E7C6" w:rsidR="00F414AF" w:rsidRPr="00CB3DF2" w:rsidRDefault="006B1A79" w:rsidP="00F414AF">
      <w:pPr>
        <w:autoSpaceDE w:val="0"/>
        <w:autoSpaceDN w:val="0"/>
        <w:adjustRightInd w:val="0"/>
        <w:spacing w:after="0" w:line="240" w:lineRule="auto"/>
        <w:rPr>
          <w:rStyle w:val="CodeText"/>
          <w:rPrChange w:id="8539" w:author="Sam Tertzakian" w:date="2018-09-12T13:56:00Z">
            <w:rPr>
              <w:rFonts w:ascii="Consolas" w:hAnsi="Consolas" w:cs="Consolas"/>
              <w:color w:val="000000"/>
              <w:sz w:val="19"/>
              <w:szCs w:val="19"/>
            </w:rPr>
          </w:rPrChange>
        </w:rPr>
      </w:pPr>
      <w:ins w:id="8540" w:author="Sam Tertzakian" w:date="2018-09-12T14:02:00Z">
        <w:r>
          <w:rPr>
            <w:rStyle w:val="CodeText"/>
          </w:rPr>
          <w:t xml:space="preserve">    </w:t>
        </w:r>
      </w:ins>
      <w:r w:rsidR="00F414AF" w:rsidRPr="00CB3DF2">
        <w:rPr>
          <w:rStyle w:val="CodeText"/>
          <w:rPrChange w:id="8541" w:author="Sam Tertzakian" w:date="2018-09-12T13:56:00Z">
            <w:rPr>
              <w:rFonts w:ascii="Consolas" w:hAnsi="Consolas" w:cs="Consolas"/>
              <w:color w:val="6F008A"/>
              <w:sz w:val="19"/>
              <w:szCs w:val="19"/>
            </w:rPr>
          </w:rPrChange>
        </w:rPr>
        <w:t>_In_</w:t>
      </w:r>
      <w:r w:rsidR="00F414AF" w:rsidRPr="00CB3DF2">
        <w:rPr>
          <w:rStyle w:val="CodeText"/>
          <w:rPrChange w:id="8542" w:author="Sam Tertzakian" w:date="2018-09-12T13:56:00Z">
            <w:rPr>
              <w:rFonts w:ascii="Consolas" w:hAnsi="Consolas" w:cs="Consolas"/>
              <w:color w:val="000000"/>
              <w:sz w:val="19"/>
              <w:szCs w:val="19"/>
            </w:rPr>
          </w:rPrChange>
        </w:rPr>
        <w:t xml:space="preserve"> </w:t>
      </w:r>
      <w:r w:rsidR="00F414AF" w:rsidRPr="00CB3DF2">
        <w:rPr>
          <w:rStyle w:val="CodeText"/>
          <w:rPrChange w:id="8543" w:author="Sam Tertzakian" w:date="2018-09-12T13:56:00Z">
            <w:rPr>
              <w:rFonts w:ascii="Consolas" w:hAnsi="Consolas" w:cs="Consolas"/>
              <w:color w:val="2B91AF"/>
              <w:sz w:val="19"/>
              <w:szCs w:val="19"/>
            </w:rPr>
          </w:rPrChange>
        </w:rPr>
        <w:t>DMFMODULE</w:t>
      </w:r>
      <w:r w:rsidR="00F414AF" w:rsidRPr="00CB3DF2">
        <w:rPr>
          <w:rStyle w:val="CodeText"/>
          <w:rPrChange w:id="8544" w:author="Sam Tertzakian" w:date="2018-09-12T13:56:00Z">
            <w:rPr>
              <w:rFonts w:ascii="Consolas" w:hAnsi="Consolas" w:cs="Consolas"/>
              <w:color w:val="000000"/>
              <w:sz w:val="19"/>
              <w:szCs w:val="19"/>
            </w:rPr>
          </w:rPrChange>
        </w:rPr>
        <w:t xml:space="preserve"> DmfModule, </w:t>
      </w:r>
    </w:p>
    <w:p w14:paraId="265A714C" w14:textId="4D677F02" w:rsidR="00F414AF" w:rsidRPr="00CB3DF2" w:rsidRDefault="00F414AF" w:rsidP="00F414AF">
      <w:pPr>
        <w:autoSpaceDE w:val="0"/>
        <w:autoSpaceDN w:val="0"/>
        <w:adjustRightInd w:val="0"/>
        <w:spacing w:after="0" w:line="240" w:lineRule="auto"/>
        <w:rPr>
          <w:rStyle w:val="CodeText"/>
          <w:rPrChange w:id="8545" w:author="Sam Tertzakian" w:date="2018-09-12T13:56:00Z">
            <w:rPr>
              <w:rFonts w:ascii="Consolas" w:hAnsi="Consolas" w:cs="Consolas"/>
              <w:color w:val="000000"/>
              <w:sz w:val="19"/>
              <w:szCs w:val="19"/>
            </w:rPr>
          </w:rPrChange>
        </w:rPr>
      </w:pPr>
      <w:r w:rsidRPr="00CB3DF2">
        <w:rPr>
          <w:rStyle w:val="CodeText"/>
          <w:rPrChange w:id="8546" w:author="Sam Tertzakian" w:date="2018-09-12T13:56:00Z">
            <w:rPr>
              <w:rFonts w:ascii="Consolas" w:hAnsi="Consolas" w:cs="Consolas"/>
              <w:color w:val="000000"/>
              <w:sz w:val="19"/>
              <w:szCs w:val="19"/>
            </w:rPr>
          </w:rPrChange>
        </w:rPr>
        <w:t xml:space="preserve">    </w:t>
      </w:r>
      <w:del w:id="8547" w:author="Sam Tertzakian" w:date="2018-09-12T14:02:00Z">
        <w:r w:rsidRPr="00CB3DF2" w:rsidDel="006B1A79">
          <w:rPr>
            <w:rStyle w:val="CodeText"/>
            <w:rPrChange w:id="8548" w:author="Sam Tertzakian" w:date="2018-09-12T13:56:00Z">
              <w:rPr>
                <w:rFonts w:ascii="Consolas" w:hAnsi="Consolas" w:cs="Consolas"/>
                <w:color w:val="000000"/>
                <w:sz w:val="19"/>
                <w:szCs w:val="19"/>
              </w:rPr>
            </w:rPrChange>
          </w:rPr>
          <w:delText xml:space="preserve">                                       </w:delText>
        </w:r>
      </w:del>
      <w:r w:rsidRPr="00CB3DF2">
        <w:rPr>
          <w:rStyle w:val="CodeText"/>
          <w:rPrChange w:id="8549" w:author="Sam Tertzakian" w:date="2018-09-12T13:56:00Z">
            <w:rPr>
              <w:rFonts w:ascii="Consolas" w:hAnsi="Consolas" w:cs="Consolas"/>
              <w:color w:val="6F008A"/>
              <w:sz w:val="19"/>
              <w:szCs w:val="19"/>
            </w:rPr>
          </w:rPrChange>
        </w:rPr>
        <w:t>_In_</w:t>
      </w:r>
      <w:r w:rsidRPr="00CB3DF2">
        <w:rPr>
          <w:rStyle w:val="CodeText"/>
          <w:rPrChange w:id="8550" w:author="Sam Tertzakian" w:date="2018-09-12T13:56:00Z">
            <w:rPr>
              <w:rFonts w:ascii="Consolas" w:hAnsi="Consolas" w:cs="Consolas"/>
              <w:color w:val="000000"/>
              <w:sz w:val="19"/>
              <w:szCs w:val="19"/>
            </w:rPr>
          </w:rPrChange>
        </w:rPr>
        <w:t xml:space="preserve"> </w:t>
      </w:r>
      <w:r w:rsidRPr="00CB3DF2">
        <w:rPr>
          <w:rStyle w:val="CodeText"/>
          <w:rPrChange w:id="8551" w:author="Sam Tertzakian" w:date="2018-09-12T13:56:00Z">
            <w:rPr>
              <w:rFonts w:ascii="Consolas" w:hAnsi="Consolas" w:cs="Consolas"/>
              <w:color w:val="2B91AF"/>
              <w:sz w:val="19"/>
              <w:szCs w:val="19"/>
            </w:rPr>
          </w:rPrChange>
        </w:rPr>
        <w:t>WDF_POWER_DEVICE_STATE</w:t>
      </w:r>
      <w:r w:rsidRPr="00CB3DF2">
        <w:rPr>
          <w:rStyle w:val="CodeText"/>
          <w:rPrChange w:id="8552" w:author="Sam Tertzakian" w:date="2018-09-12T13:56:00Z">
            <w:rPr>
              <w:rFonts w:ascii="Consolas" w:hAnsi="Consolas" w:cs="Consolas"/>
              <w:color w:val="000000"/>
              <w:sz w:val="19"/>
              <w:szCs w:val="19"/>
            </w:rPr>
          </w:rPrChange>
        </w:rPr>
        <w:t xml:space="preserve"> PreviousState)</w:t>
      </w:r>
      <w:del w:id="8553" w:author="Sam Tertzakian" w:date="2018-09-12T14:07:00Z">
        <w:r w:rsidRPr="00CB3DF2" w:rsidDel="00EF32C3">
          <w:rPr>
            <w:rStyle w:val="CodeText"/>
            <w:rPrChange w:id="8554" w:author="Sam Tertzakian" w:date="2018-09-12T13:56:00Z">
              <w:rPr>
                <w:rFonts w:ascii="Consolas" w:hAnsi="Consolas" w:cs="Consolas"/>
                <w:color w:val="000000"/>
                <w:sz w:val="19"/>
                <w:szCs w:val="19"/>
              </w:rPr>
            </w:rPrChange>
          </w:rPr>
          <w:delText>;</w:delText>
        </w:r>
      </w:del>
    </w:p>
    <w:p w14:paraId="76B9489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1B1F1AB" w14:textId="4C8CCE8A" w:rsidR="006F5083" w:rsidRPr="00E16922" w:rsidRDefault="006F5083" w:rsidP="006F5083">
      <w:pPr>
        <w:rPr>
          <w:b/>
        </w:rPr>
      </w:pPr>
      <w:r>
        <w:t xml:space="preserve">DMF calls this callback for every instantiated Module when the Client Driver receives the </w:t>
      </w:r>
      <w:r w:rsidRPr="008263F4">
        <w:rPr>
          <w:rStyle w:val="CodeText"/>
        </w:rPr>
        <w:t>EvtDeviceD0E</w:t>
      </w:r>
      <w:r w:rsidR="00C16D63" w:rsidRPr="008263F4">
        <w:rPr>
          <w:rStyle w:val="CodeText"/>
        </w:rPr>
        <w:t>ntryPostInterruptsEnabled</w:t>
      </w:r>
      <w:r>
        <w:t xml:space="preserve"> callback if the Module supports this callback. The Module supports this callback when it needs to perform operations </w:t>
      </w:r>
      <w:r w:rsidR="00C16D63">
        <w:t>after interrupts have been enabled</w:t>
      </w:r>
      <w:r>
        <w:t>.</w:t>
      </w:r>
    </w:p>
    <w:p w14:paraId="6291138C" w14:textId="77777777" w:rsidR="006F5083" w:rsidRDefault="006F5083" w:rsidP="006F508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F5083" w14:paraId="7F49308A" w14:textId="77777777" w:rsidTr="00C00B59">
        <w:tc>
          <w:tcPr>
            <w:tcW w:w="5665" w:type="dxa"/>
          </w:tcPr>
          <w:p w14:paraId="72A7C74F" w14:textId="77777777" w:rsidR="006F5083" w:rsidRPr="00980A81" w:rsidRDefault="006F5083" w:rsidP="005F4F60">
            <w:pPr>
              <w:rPr>
                <w:rStyle w:val="CodeText"/>
              </w:rPr>
            </w:pPr>
            <w:r w:rsidRPr="00980A81">
              <w:rPr>
                <w:rStyle w:val="CodeText"/>
              </w:rPr>
              <w:t>DMFMODULE DmfModule</w:t>
            </w:r>
          </w:p>
        </w:tc>
        <w:tc>
          <w:tcPr>
            <w:tcW w:w="3685" w:type="dxa"/>
          </w:tcPr>
          <w:p w14:paraId="29961FA8" w14:textId="69F4347B" w:rsidR="006F5083" w:rsidRDefault="006F508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35D82D66" w14:textId="77777777" w:rsidR="006F5083" w:rsidRPr="00907337" w:rsidRDefault="006F5083" w:rsidP="006F508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15260EB" w14:textId="77777777" w:rsidR="006F5083" w:rsidRDefault="006F5083" w:rsidP="006F5083">
      <w:pPr>
        <w:pStyle w:val="Heading4"/>
      </w:pPr>
      <w:r>
        <w:t>Returns</w:t>
      </w:r>
    </w:p>
    <w:p w14:paraId="60A9379C" w14:textId="57F294C4"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AE5FC09" w14:textId="77777777" w:rsidR="006F5083" w:rsidRDefault="006F5083" w:rsidP="006F5083">
      <w:pPr>
        <w:pStyle w:val="Heading4"/>
      </w:pPr>
      <w:r>
        <w:t>Remarks</w:t>
      </w:r>
    </w:p>
    <w:p w14:paraId="4402C614" w14:textId="77777777" w:rsidR="006F5083" w:rsidRDefault="006F5083" w:rsidP="004A459D">
      <w:pPr>
        <w:pStyle w:val="ListParagraph"/>
        <w:numPr>
          <w:ilvl w:val="0"/>
          <w:numId w:val="3"/>
        </w:numPr>
      </w:pPr>
      <w:r>
        <w:t>This callback is always called directly by DMF. This function is never called directly (nor is it accessible to Clients or other Modules).</w:t>
      </w:r>
    </w:p>
    <w:p w14:paraId="3D2212A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3390F9" w14:textId="401E0FF8" w:rsidR="00F414AF" w:rsidRDefault="00F414AF" w:rsidP="00F414AF">
      <w:pPr>
        <w:pStyle w:val="Heading3"/>
      </w:pPr>
      <w:bookmarkStart w:id="8555" w:name="_Toc500407400"/>
      <w:bookmarkStart w:id="8556" w:name="_Toc524527919"/>
      <w:r>
        <w:lastRenderedPageBreak/>
        <w:t>DMF</w:t>
      </w:r>
      <w:r w:rsidR="001F48AA">
        <w:t>_[ModuleName]_</w:t>
      </w:r>
      <w:r>
        <w:t>ModuleD0Exit</w:t>
      </w:r>
      <w:bookmarkEnd w:id="8555"/>
      <w:bookmarkEnd w:id="8556"/>
    </w:p>
    <w:p w14:paraId="584D92A6"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01B85" w14:textId="77777777" w:rsidR="00F579C4" w:rsidRPr="006B1A79" w:rsidRDefault="00F579C4" w:rsidP="00F579C4">
      <w:pPr>
        <w:autoSpaceDE w:val="0"/>
        <w:autoSpaceDN w:val="0"/>
        <w:adjustRightInd w:val="0"/>
        <w:spacing w:after="0" w:line="240" w:lineRule="auto"/>
        <w:rPr>
          <w:rStyle w:val="CodeText"/>
          <w:rPrChange w:id="8557" w:author="Sam Tertzakian" w:date="2018-09-12T14:02:00Z">
            <w:rPr>
              <w:rFonts w:ascii="Consolas" w:hAnsi="Consolas" w:cs="Consolas"/>
              <w:color w:val="000000"/>
              <w:sz w:val="19"/>
              <w:szCs w:val="19"/>
            </w:rPr>
          </w:rPrChange>
        </w:rPr>
      </w:pPr>
      <w:r w:rsidRPr="006B1A79">
        <w:rPr>
          <w:rStyle w:val="CodeText"/>
          <w:rPrChange w:id="8558" w:author="Sam Tertzakian" w:date="2018-09-12T14:02:00Z">
            <w:rPr>
              <w:rFonts w:ascii="Consolas" w:hAnsi="Consolas" w:cs="Consolas"/>
              <w:color w:val="0000FF"/>
              <w:sz w:val="19"/>
              <w:szCs w:val="19"/>
            </w:rPr>
          </w:rPrChange>
        </w:rPr>
        <w:t>static</w:t>
      </w:r>
    </w:p>
    <w:p w14:paraId="32FFBD40" w14:textId="77777777" w:rsidR="00F414AF" w:rsidRPr="006B1A79" w:rsidRDefault="00F414AF" w:rsidP="00F414AF">
      <w:pPr>
        <w:autoSpaceDE w:val="0"/>
        <w:autoSpaceDN w:val="0"/>
        <w:adjustRightInd w:val="0"/>
        <w:spacing w:after="0" w:line="240" w:lineRule="auto"/>
        <w:rPr>
          <w:rStyle w:val="CodeText"/>
          <w:rPrChange w:id="8559" w:author="Sam Tertzakian" w:date="2018-09-12T14:02:00Z">
            <w:rPr>
              <w:rFonts w:ascii="Consolas" w:hAnsi="Consolas" w:cs="Consolas"/>
              <w:color w:val="000000"/>
              <w:sz w:val="19"/>
              <w:szCs w:val="19"/>
            </w:rPr>
          </w:rPrChange>
        </w:rPr>
      </w:pPr>
      <w:r w:rsidRPr="006B1A79">
        <w:rPr>
          <w:rStyle w:val="CodeText"/>
          <w:rPrChange w:id="8560" w:author="Sam Tertzakian" w:date="2018-09-12T14:02:00Z">
            <w:rPr>
              <w:rFonts w:ascii="Consolas" w:hAnsi="Consolas" w:cs="Consolas"/>
              <w:color w:val="2B91AF"/>
              <w:sz w:val="19"/>
              <w:szCs w:val="19"/>
            </w:rPr>
          </w:rPrChange>
        </w:rPr>
        <w:t>NTSTATUS</w:t>
      </w:r>
    </w:p>
    <w:p w14:paraId="5076A9A9" w14:textId="77777777" w:rsidR="006B1A79" w:rsidRDefault="00F414AF" w:rsidP="00F414AF">
      <w:pPr>
        <w:autoSpaceDE w:val="0"/>
        <w:autoSpaceDN w:val="0"/>
        <w:adjustRightInd w:val="0"/>
        <w:spacing w:after="0" w:line="240" w:lineRule="auto"/>
        <w:rPr>
          <w:ins w:id="8561" w:author="Sam Tertzakian" w:date="2018-09-12T14:02:00Z"/>
          <w:rStyle w:val="CodeText"/>
        </w:rPr>
      </w:pPr>
      <w:r w:rsidRPr="006B1A79">
        <w:rPr>
          <w:rStyle w:val="CodeText"/>
          <w:rPrChange w:id="8562" w:author="Sam Tertzakian" w:date="2018-09-12T14:02:00Z">
            <w:rPr>
              <w:rFonts w:ascii="Consolas" w:hAnsi="Consolas" w:cs="Consolas"/>
              <w:color w:val="2B91AF"/>
              <w:sz w:val="19"/>
              <w:szCs w:val="19"/>
            </w:rPr>
          </w:rPrChange>
        </w:rPr>
        <w:t>DMF</w:t>
      </w:r>
      <w:r w:rsidR="001F48AA" w:rsidRPr="006B1A79">
        <w:rPr>
          <w:rStyle w:val="CodeText"/>
          <w:rPrChange w:id="8563" w:author="Sam Tertzakian" w:date="2018-09-12T14:02:00Z">
            <w:rPr>
              <w:rFonts w:ascii="Consolas" w:hAnsi="Consolas" w:cs="Consolas"/>
              <w:color w:val="2B91AF"/>
              <w:sz w:val="19"/>
              <w:szCs w:val="19"/>
            </w:rPr>
          </w:rPrChange>
        </w:rPr>
        <w:t>_[ModuleName]_</w:t>
      </w:r>
      <w:r w:rsidRPr="006B1A79">
        <w:rPr>
          <w:rStyle w:val="CodeText"/>
          <w:rPrChange w:id="8564" w:author="Sam Tertzakian" w:date="2018-09-12T14:02:00Z">
            <w:rPr>
              <w:rFonts w:ascii="Consolas" w:hAnsi="Consolas" w:cs="Consolas"/>
              <w:color w:val="2B91AF"/>
              <w:sz w:val="19"/>
              <w:szCs w:val="19"/>
            </w:rPr>
          </w:rPrChange>
        </w:rPr>
        <w:t>ModuleD0Exit</w:t>
      </w:r>
      <w:r w:rsidRPr="006B1A79">
        <w:rPr>
          <w:rStyle w:val="CodeText"/>
          <w:rPrChange w:id="8565" w:author="Sam Tertzakian" w:date="2018-09-12T14:02:00Z">
            <w:rPr>
              <w:rFonts w:ascii="Consolas" w:hAnsi="Consolas" w:cs="Consolas"/>
              <w:color w:val="000000"/>
              <w:sz w:val="19"/>
              <w:szCs w:val="19"/>
            </w:rPr>
          </w:rPrChange>
        </w:rPr>
        <w:t>(</w:t>
      </w:r>
    </w:p>
    <w:p w14:paraId="180C1D04" w14:textId="0E9B69D6" w:rsidR="00F414AF" w:rsidRPr="006B1A79" w:rsidRDefault="006B1A79" w:rsidP="00F414AF">
      <w:pPr>
        <w:autoSpaceDE w:val="0"/>
        <w:autoSpaceDN w:val="0"/>
        <w:adjustRightInd w:val="0"/>
        <w:spacing w:after="0" w:line="240" w:lineRule="auto"/>
        <w:rPr>
          <w:rStyle w:val="CodeText"/>
          <w:rPrChange w:id="8566" w:author="Sam Tertzakian" w:date="2018-09-12T14:02:00Z">
            <w:rPr>
              <w:rFonts w:ascii="Consolas" w:hAnsi="Consolas" w:cs="Consolas"/>
              <w:color w:val="000000"/>
              <w:sz w:val="19"/>
              <w:szCs w:val="19"/>
            </w:rPr>
          </w:rPrChange>
        </w:rPr>
      </w:pPr>
      <w:ins w:id="8567" w:author="Sam Tertzakian" w:date="2018-09-12T14:02:00Z">
        <w:r>
          <w:rPr>
            <w:rStyle w:val="CodeText"/>
          </w:rPr>
          <w:t xml:space="preserve">    </w:t>
        </w:r>
      </w:ins>
      <w:r w:rsidR="00F414AF" w:rsidRPr="006B1A79">
        <w:rPr>
          <w:rStyle w:val="CodeText"/>
          <w:rPrChange w:id="8568" w:author="Sam Tertzakian" w:date="2018-09-12T14:02:00Z">
            <w:rPr>
              <w:rFonts w:ascii="Consolas" w:hAnsi="Consolas" w:cs="Consolas"/>
              <w:color w:val="6F008A"/>
              <w:sz w:val="19"/>
              <w:szCs w:val="19"/>
            </w:rPr>
          </w:rPrChange>
        </w:rPr>
        <w:t>_In_</w:t>
      </w:r>
      <w:r w:rsidR="00F414AF" w:rsidRPr="006B1A79">
        <w:rPr>
          <w:rStyle w:val="CodeText"/>
          <w:rPrChange w:id="8569" w:author="Sam Tertzakian" w:date="2018-09-12T14:02:00Z">
            <w:rPr>
              <w:rFonts w:ascii="Consolas" w:hAnsi="Consolas" w:cs="Consolas"/>
              <w:color w:val="000000"/>
              <w:sz w:val="19"/>
              <w:szCs w:val="19"/>
            </w:rPr>
          </w:rPrChange>
        </w:rPr>
        <w:t xml:space="preserve"> </w:t>
      </w:r>
      <w:r w:rsidR="00F414AF" w:rsidRPr="006B1A79">
        <w:rPr>
          <w:rStyle w:val="CodeText"/>
          <w:rPrChange w:id="8570" w:author="Sam Tertzakian" w:date="2018-09-12T14:02:00Z">
            <w:rPr>
              <w:rFonts w:ascii="Consolas" w:hAnsi="Consolas" w:cs="Consolas"/>
              <w:color w:val="2B91AF"/>
              <w:sz w:val="19"/>
              <w:szCs w:val="19"/>
            </w:rPr>
          </w:rPrChange>
        </w:rPr>
        <w:t>DMFMODULE</w:t>
      </w:r>
      <w:r w:rsidR="00F414AF" w:rsidRPr="006B1A79">
        <w:rPr>
          <w:rStyle w:val="CodeText"/>
          <w:rPrChange w:id="8571" w:author="Sam Tertzakian" w:date="2018-09-12T14:02:00Z">
            <w:rPr>
              <w:rFonts w:ascii="Consolas" w:hAnsi="Consolas" w:cs="Consolas"/>
              <w:color w:val="000000"/>
              <w:sz w:val="19"/>
              <w:szCs w:val="19"/>
            </w:rPr>
          </w:rPrChange>
        </w:rPr>
        <w:t xml:space="preserve"> DmfModule, </w:t>
      </w:r>
    </w:p>
    <w:p w14:paraId="23C1D0FC" w14:textId="25286687" w:rsidR="00F414AF" w:rsidRPr="006B1A79" w:rsidRDefault="00F414AF" w:rsidP="00F414AF">
      <w:pPr>
        <w:autoSpaceDE w:val="0"/>
        <w:autoSpaceDN w:val="0"/>
        <w:adjustRightInd w:val="0"/>
        <w:spacing w:after="0" w:line="240" w:lineRule="auto"/>
        <w:rPr>
          <w:rStyle w:val="CodeText"/>
          <w:rPrChange w:id="8572" w:author="Sam Tertzakian" w:date="2018-09-12T14:02:00Z">
            <w:rPr>
              <w:rFonts w:ascii="Consolas" w:hAnsi="Consolas" w:cs="Consolas"/>
              <w:color w:val="000000"/>
              <w:sz w:val="19"/>
              <w:szCs w:val="19"/>
            </w:rPr>
          </w:rPrChange>
        </w:rPr>
      </w:pPr>
      <w:r w:rsidRPr="006B1A79">
        <w:rPr>
          <w:rStyle w:val="CodeText"/>
          <w:rPrChange w:id="8573" w:author="Sam Tertzakian" w:date="2018-09-12T14:02:00Z">
            <w:rPr>
              <w:rFonts w:ascii="Consolas" w:hAnsi="Consolas" w:cs="Consolas"/>
              <w:color w:val="000000"/>
              <w:sz w:val="19"/>
              <w:szCs w:val="19"/>
            </w:rPr>
          </w:rPrChange>
        </w:rPr>
        <w:t xml:space="preserve">    </w:t>
      </w:r>
      <w:del w:id="8574" w:author="Sam Tertzakian" w:date="2018-09-12T14:02:00Z">
        <w:r w:rsidRPr="006B1A79" w:rsidDel="006B1A79">
          <w:rPr>
            <w:rStyle w:val="CodeText"/>
            <w:rPrChange w:id="8575" w:author="Sam Tertzakian" w:date="2018-09-12T14:02:00Z">
              <w:rPr>
                <w:rFonts w:ascii="Consolas" w:hAnsi="Consolas" w:cs="Consolas"/>
                <w:color w:val="000000"/>
                <w:sz w:val="19"/>
                <w:szCs w:val="19"/>
              </w:rPr>
            </w:rPrChange>
          </w:rPr>
          <w:delText xml:space="preserve">                 </w:delText>
        </w:r>
      </w:del>
      <w:r w:rsidRPr="006B1A79">
        <w:rPr>
          <w:rStyle w:val="CodeText"/>
          <w:rPrChange w:id="8576" w:author="Sam Tertzakian" w:date="2018-09-12T14:02:00Z">
            <w:rPr>
              <w:rFonts w:ascii="Consolas" w:hAnsi="Consolas" w:cs="Consolas"/>
              <w:color w:val="6F008A"/>
              <w:sz w:val="19"/>
              <w:szCs w:val="19"/>
            </w:rPr>
          </w:rPrChange>
        </w:rPr>
        <w:t>_In_</w:t>
      </w:r>
      <w:r w:rsidRPr="006B1A79">
        <w:rPr>
          <w:rStyle w:val="CodeText"/>
          <w:rPrChange w:id="8577" w:author="Sam Tertzakian" w:date="2018-09-12T14:02:00Z">
            <w:rPr>
              <w:rFonts w:ascii="Consolas" w:hAnsi="Consolas" w:cs="Consolas"/>
              <w:color w:val="000000"/>
              <w:sz w:val="19"/>
              <w:szCs w:val="19"/>
            </w:rPr>
          </w:rPrChange>
        </w:rPr>
        <w:t xml:space="preserve"> </w:t>
      </w:r>
      <w:r w:rsidRPr="006B1A79">
        <w:rPr>
          <w:rStyle w:val="CodeText"/>
          <w:rPrChange w:id="8578" w:author="Sam Tertzakian" w:date="2018-09-12T14:02:00Z">
            <w:rPr>
              <w:rFonts w:ascii="Consolas" w:hAnsi="Consolas" w:cs="Consolas"/>
              <w:color w:val="2B91AF"/>
              <w:sz w:val="19"/>
              <w:szCs w:val="19"/>
            </w:rPr>
          </w:rPrChange>
        </w:rPr>
        <w:t>WDF_POWER_DEVICE_STATE</w:t>
      </w:r>
      <w:r w:rsidRPr="006B1A79">
        <w:rPr>
          <w:rStyle w:val="CodeText"/>
          <w:rPrChange w:id="8579" w:author="Sam Tertzakian" w:date="2018-09-12T14:02:00Z">
            <w:rPr>
              <w:rFonts w:ascii="Consolas" w:hAnsi="Consolas" w:cs="Consolas"/>
              <w:color w:val="000000"/>
              <w:sz w:val="19"/>
              <w:szCs w:val="19"/>
            </w:rPr>
          </w:rPrChange>
        </w:rPr>
        <w:t xml:space="preserve"> TargetState)</w:t>
      </w:r>
      <w:del w:id="8580" w:author="Sam Tertzakian" w:date="2018-09-12T14:07:00Z">
        <w:r w:rsidRPr="006B1A79" w:rsidDel="00EF32C3">
          <w:rPr>
            <w:rStyle w:val="CodeText"/>
            <w:rPrChange w:id="8581" w:author="Sam Tertzakian" w:date="2018-09-12T14:02:00Z">
              <w:rPr>
                <w:rFonts w:ascii="Consolas" w:hAnsi="Consolas" w:cs="Consolas"/>
                <w:color w:val="000000"/>
                <w:sz w:val="19"/>
                <w:szCs w:val="19"/>
              </w:rPr>
            </w:rPrChange>
          </w:rPr>
          <w:delText>;</w:delText>
        </w:r>
      </w:del>
    </w:p>
    <w:p w14:paraId="5D7B25AB"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DF41744" w14:textId="77777777" w:rsidR="00C16D63" w:rsidRPr="00E16922" w:rsidRDefault="00C16D63" w:rsidP="00C16D63">
      <w:pPr>
        <w:rPr>
          <w:b/>
        </w:rPr>
      </w:pPr>
      <w:r>
        <w:t xml:space="preserve">DMF calls this callback for every instantiated Module when the Client Driver receives the </w:t>
      </w:r>
      <w:r w:rsidRPr="008263F4">
        <w:rPr>
          <w:rStyle w:val="CodeText"/>
        </w:rPr>
        <w:t>EvtDeviceD0Exit</w:t>
      </w:r>
      <w:r>
        <w:t xml:space="preserve"> callback if the Module supports this callback. The Module supports this callback when it needs to perform operations when the underlying device this Module supports is powered down.</w:t>
      </w:r>
    </w:p>
    <w:p w14:paraId="082D46D3"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16D63" w14:paraId="63BD5C2E" w14:textId="77777777" w:rsidTr="00C00B59">
        <w:tc>
          <w:tcPr>
            <w:tcW w:w="5665" w:type="dxa"/>
          </w:tcPr>
          <w:p w14:paraId="4C02CC31" w14:textId="77777777" w:rsidR="00C16D63" w:rsidRPr="00980A81" w:rsidRDefault="00C16D63" w:rsidP="005F4F60">
            <w:pPr>
              <w:rPr>
                <w:rStyle w:val="CodeText"/>
              </w:rPr>
            </w:pPr>
            <w:r w:rsidRPr="00980A81">
              <w:rPr>
                <w:rStyle w:val="CodeText"/>
              </w:rPr>
              <w:t>DMFMODULE DmfModule</w:t>
            </w:r>
          </w:p>
        </w:tc>
        <w:tc>
          <w:tcPr>
            <w:tcW w:w="3685" w:type="dxa"/>
          </w:tcPr>
          <w:p w14:paraId="22604ED7" w14:textId="61EFDB1C" w:rsidR="00C16D63" w:rsidRDefault="00C16D63" w:rsidP="005F4F60">
            <w:r>
              <w:t xml:space="preserve">The Module’s DMF </w:t>
            </w:r>
            <w:r w:rsidR="00311435">
              <w:t>Module handle</w:t>
            </w:r>
            <w:r>
              <w:t>. Use this handle to retrieve the Module’s Private Context and Config.</w:t>
            </w:r>
            <w:r w:rsidR="00E765FB">
              <w:t xml:space="preserve"> Also, the Client Driver’s </w:t>
            </w:r>
            <w:r w:rsidR="00E765FB" w:rsidRPr="00980A81">
              <w:rPr>
                <w:rStyle w:val="CodeText"/>
              </w:rPr>
              <w:t>WDFDEVICE</w:t>
            </w:r>
            <w:r w:rsidR="00E765FB">
              <w:t xml:space="preserve"> is accessible via this parameter.</w:t>
            </w:r>
          </w:p>
        </w:tc>
      </w:tr>
    </w:tbl>
    <w:p w14:paraId="728634E3"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A7E30D" w14:textId="77777777" w:rsidR="00C16D63" w:rsidRDefault="00C16D63" w:rsidP="00C16D63">
      <w:pPr>
        <w:pStyle w:val="Heading4"/>
      </w:pPr>
      <w:r>
        <w:t>Returns</w:t>
      </w:r>
    </w:p>
    <w:p w14:paraId="16BAE7EC" w14:textId="5204F91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9647456" w14:textId="77777777" w:rsidR="00C16D63" w:rsidRDefault="00C16D63" w:rsidP="00C16D63">
      <w:pPr>
        <w:pStyle w:val="Heading4"/>
      </w:pPr>
      <w:r>
        <w:t>Remarks</w:t>
      </w:r>
    </w:p>
    <w:p w14:paraId="7DCFDFBB"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5860EDF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995ABDE" w14:textId="179BC0B6" w:rsidR="00F414AF" w:rsidRDefault="00F414AF" w:rsidP="00F414AF">
      <w:pPr>
        <w:pStyle w:val="Heading3"/>
      </w:pPr>
      <w:bookmarkStart w:id="8582" w:name="_Toc500407401"/>
      <w:bookmarkStart w:id="8583" w:name="_Toc524527920"/>
      <w:r>
        <w:lastRenderedPageBreak/>
        <w:t>DMF</w:t>
      </w:r>
      <w:r w:rsidR="001F48AA">
        <w:t>_[ModuleName]_</w:t>
      </w:r>
      <w:r>
        <w:t>ModuleD0ExitPreInterruptsDisabled</w:t>
      </w:r>
      <w:bookmarkEnd w:id="8582"/>
      <w:bookmarkEnd w:id="8583"/>
    </w:p>
    <w:p w14:paraId="1DEF31A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2F5C37" w14:textId="77777777" w:rsidR="00F579C4" w:rsidRPr="006B1A79" w:rsidRDefault="00F579C4" w:rsidP="00F579C4">
      <w:pPr>
        <w:autoSpaceDE w:val="0"/>
        <w:autoSpaceDN w:val="0"/>
        <w:adjustRightInd w:val="0"/>
        <w:spacing w:after="0" w:line="240" w:lineRule="auto"/>
        <w:rPr>
          <w:rStyle w:val="CodeText"/>
          <w:rPrChange w:id="8584" w:author="Sam Tertzakian" w:date="2018-09-12T14:02:00Z">
            <w:rPr>
              <w:rFonts w:ascii="Consolas" w:hAnsi="Consolas" w:cs="Consolas"/>
              <w:color w:val="000000"/>
              <w:sz w:val="19"/>
              <w:szCs w:val="19"/>
            </w:rPr>
          </w:rPrChange>
        </w:rPr>
      </w:pPr>
      <w:r w:rsidRPr="006B1A79">
        <w:rPr>
          <w:rStyle w:val="CodeText"/>
          <w:rPrChange w:id="8585" w:author="Sam Tertzakian" w:date="2018-09-12T14:02:00Z">
            <w:rPr>
              <w:rFonts w:ascii="Consolas" w:hAnsi="Consolas" w:cs="Consolas"/>
              <w:color w:val="0000FF"/>
              <w:sz w:val="19"/>
              <w:szCs w:val="19"/>
            </w:rPr>
          </w:rPrChange>
        </w:rPr>
        <w:t>static</w:t>
      </w:r>
    </w:p>
    <w:p w14:paraId="7C508A83" w14:textId="77777777" w:rsidR="00F414AF" w:rsidRPr="006B1A79" w:rsidRDefault="00F414AF" w:rsidP="00F414AF">
      <w:pPr>
        <w:autoSpaceDE w:val="0"/>
        <w:autoSpaceDN w:val="0"/>
        <w:adjustRightInd w:val="0"/>
        <w:spacing w:after="0" w:line="240" w:lineRule="auto"/>
        <w:rPr>
          <w:rStyle w:val="CodeText"/>
          <w:rPrChange w:id="8586" w:author="Sam Tertzakian" w:date="2018-09-12T14:02:00Z">
            <w:rPr>
              <w:rFonts w:ascii="Consolas" w:hAnsi="Consolas" w:cs="Consolas"/>
              <w:color w:val="000000"/>
              <w:sz w:val="19"/>
              <w:szCs w:val="19"/>
            </w:rPr>
          </w:rPrChange>
        </w:rPr>
      </w:pPr>
      <w:r w:rsidRPr="006B1A79">
        <w:rPr>
          <w:rStyle w:val="CodeText"/>
          <w:rPrChange w:id="8587" w:author="Sam Tertzakian" w:date="2018-09-12T14:02:00Z">
            <w:rPr>
              <w:rFonts w:ascii="Consolas" w:hAnsi="Consolas" w:cs="Consolas"/>
              <w:color w:val="2B91AF"/>
              <w:sz w:val="19"/>
              <w:szCs w:val="19"/>
            </w:rPr>
          </w:rPrChange>
        </w:rPr>
        <w:t>NTSTATUS</w:t>
      </w:r>
    </w:p>
    <w:p w14:paraId="779BBC01" w14:textId="77777777" w:rsidR="006B1A79" w:rsidRDefault="00F414AF" w:rsidP="00F414AF">
      <w:pPr>
        <w:autoSpaceDE w:val="0"/>
        <w:autoSpaceDN w:val="0"/>
        <w:adjustRightInd w:val="0"/>
        <w:spacing w:after="0" w:line="240" w:lineRule="auto"/>
        <w:rPr>
          <w:ins w:id="8588" w:author="Sam Tertzakian" w:date="2018-09-12T14:02:00Z"/>
          <w:rStyle w:val="CodeText"/>
        </w:rPr>
      </w:pPr>
      <w:r w:rsidRPr="006B1A79">
        <w:rPr>
          <w:rStyle w:val="CodeText"/>
          <w:rPrChange w:id="8589" w:author="Sam Tertzakian" w:date="2018-09-12T14:02:00Z">
            <w:rPr>
              <w:rFonts w:ascii="Consolas" w:hAnsi="Consolas" w:cs="Consolas"/>
              <w:color w:val="2B91AF"/>
              <w:sz w:val="19"/>
              <w:szCs w:val="19"/>
            </w:rPr>
          </w:rPrChange>
        </w:rPr>
        <w:t>DMF</w:t>
      </w:r>
      <w:r w:rsidR="001F48AA" w:rsidRPr="006B1A79">
        <w:rPr>
          <w:rStyle w:val="CodeText"/>
          <w:rPrChange w:id="8590" w:author="Sam Tertzakian" w:date="2018-09-12T14:02:00Z">
            <w:rPr>
              <w:rFonts w:ascii="Consolas" w:hAnsi="Consolas" w:cs="Consolas"/>
              <w:color w:val="2B91AF"/>
              <w:sz w:val="19"/>
              <w:szCs w:val="19"/>
            </w:rPr>
          </w:rPrChange>
        </w:rPr>
        <w:t>_[ModuleName]_</w:t>
      </w:r>
      <w:r w:rsidRPr="006B1A79">
        <w:rPr>
          <w:rStyle w:val="CodeText"/>
          <w:rPrChange w:id="8591" w:author="Sam Tertzakian" w:date="2018-09-12T14:02:00Z">
            <w:rPr>
              <w:rFonts w:ascii="Consolas" w:hAnsi="Consolas" w:cs="Consolas"/>
              <w:color w:val="2B91AF"/>
              <w:sz w:val="19"/>
              <w:szCs w:val="19"/>
            </w:rPr>
          </w:rPrChange>
        </w:rPr>
        <w:t>ModuleD0ExitPreInterruptsDisabled</w:t>
      </w:r>
      <w:r w:rsidRPr="006B1A79">
        <w:rPr>
          <w:rStyle w:val="CodeText"/>
          <w:rPrChange w:id="8592" w:author="Sam Tertzakian" w:date="2018-09-12T14:02:00Z">
            <w:rPr>
              <w:rFonts w:ascii="Consolas" w:hAnsi="Consolas" w:cs="Consolas"/>
              <w:color w:val="000000"/>
              <w:sz w:val="19"/>
              <w:szCs w:val="19"/>
            </w:rPr>
          </w:rPrChange>
        </w:rPr>
        <w:t>(</w:t>
      </w:r>
    </w:p>
    <w:p w14:paraId="38DEC24B" w14:textId="6B6D5E6C" w:rsidR="00F414AF" w:rsidRPr="006B1A79" w:rsidRDefault="006B1A79" w:rsidP="00F414AF">
      <w:pPr>
        <w:autoSpaceDE w:val="0"/>
        <w:autoSpaceDN w:val="0"/>
        <w:adjustRightInd w:val="0"/>
        <w:spacing w:after="0" w:line="240" w:lineRule="auto"/>
        <w:rPr>
          <w:rStyle w:val="CodeText"/>
          <w:rPrChange w:id="8593" w:author="Sam Tertzakian" w:date="2018-09-12T14:02:00Z">
            <w:rPr>
              <w:rFonts w:ascii="Consolas" w:hAnsi="Consolas" w:cs="Consolas"/>
              <w:color w:val="000000"/>
              <w:sz w:val="19"/>
              <w:szCs w:val="19"/>
            </w:rPr>
          </w:rPrChange>
        </w:rPr>
      </w:pPr>
      <w:ins w:id="8594" w:author="Sam Tertzakian" w:date="2018-09-12T14:02:00Z">
        <w:r>
          <w:rPr>
            <w:rStyle w:val="CodeText"/>
          </w:rPr>
          <w:t xml:space="preserve">    </w:t>
        </w:r>
      </w:ins>
      <w:r w:rsidR="00F414AF" w:rsidRPr="006B1A79">
        <w:rPr>
          <w:rStyle w:val="CodeText"/>
          <w:rPrChange w:id="8595" w:author="Sam Tertzakian" w:date="2018-09-12T14:02:00Z">
            <w:rPr>
              <w:rFonts w:ascii="Consolas" w:hAnsi="Consolas" w:cs="Consolas"/>
              <w:color w:val="6F008A"/>
              <w:sz w:val="19"/>
              <w:szCs w:val="19"/>
            </w:rPr>
          </w:rPrChange>
        </w:rPr>
        <w:t>_In_</w:t>
      </w:r>
      <w:r w:rsidR="00F414AF" w:rsidRPr="006B1A79">
        <w:rPr>
          <w:rStyle w:val="CodeText"/>
          <w:rPrChange w:id="8596" w:author="Sam Tertzakian" w:date="2018-09-12T14:02:00Z">
            <w:rPr>
              <w:rFonts w:ascii="Consolas" w:hAnsi="Consolas" w:cs="Consolas"/>
              <w:color w:val="000000"/>
              <w:sz w:val="19"/>
              <w:szCs w:val="19"/>
            </w:rPr>
          </w:rPrChange>
        </w:rPr>
        <w:t xml:space="preserve"> </w:t>
      </w:r>
      <w:r w:rsidR="00F414AF" w:rsidRPr="006B1A79">
        <w:rPr>
          <w:rStyle w:val="CodeText"/>
          <w:rPrChange w:id="8597" w:author="Sam Tertzakian" w:date="2018-09-12T14:02:00Z">
            <w:rPr>
              <w:rFonts w:ascii="Consolas" w:hAnsi="Consolas" w:cs="Consolas"/>
              <w:color w:val="2B91AF"/>
              <w:sz w:val="19"/>
              <w:szCs w:val="19"/>
            </w:rPr>
          </w:rPrChange>
        </w:rPr>
        <w:t>DMFMODULE</w:t>
      </w:r>
      <w:r w:rsidR="00F414AF" w:rsidRPr="006B1A79">
        <w:rPr>
          <w:rStyle w:val="CodeText"/>
          <w:rPrChange w:id="8598" w:author="Sam Tertzakian" w:date="2018-09-12T14:02:00Z">
            <w:rPr>
              <w:rFonts w:ascii="Consolas" w:hAnsi="Consolas" w:cs="Consolas"/>
              <w:color w:val="000000"/>
              <w:sz w:val="19"/>
              <w:szCs w:val="19"/>
            </w:rPr>
          </w:rPrChange>
        </w:rPr>
        <w:t xml:space="preserve"> DmfModule, </w:t>
      </w:r>
    </w:p>
    <w:p w14:paraId="54D09714" w14:textId="5BCA82EE" w:rsidR="00F414AF" w:rsidRPr="006B1A79" w:rsidRDefault="00F414AF" w:rsidP="00F414AF">
      <w:pPr>
        <w:autoSpaceDE w:val="0"/>
        <w:autoSpaceDN w:val="0"/>
        <w:adjustRightInd w:val="0"/>
        <w:spacing w:after="0" w:line="240" w:lineRule="auto"/>
        <w:rPr>
          <w:rStyle w:val="CodeText"/>
          <w:rPrChange w:id="8599" w:author="Sam Tertzakian" w:date="2018-09-12T14:02:00Z">
            <w:rPr>
              <w:rFonts w:ascii="Consolas" w:hAnsi="Consolas" w:cs="Consolas"/>
              <w:color w:val="000000"/>
              <w:sz w:val="19"/>
              <w:szCs w:val="19"/>
            </w:rPr>
          </w:rPrChange>
        </w:rPr>
      </w:pPr>
      <w:r w:rsidRPr="006B1A79">
        <w:rPr>
          <w:rStyle w:val="CodeText"/>
          <w:rPrChange w:id="8600" w:author="Sam Tertzakian" w:date="2018-09-12T14:02:00Z">
            <w:rPr>
              <w:rFonts w:ascii="Consolas" w:hAnsi="Consolas" w:cs="Consolas"/>
              <w:color w:val="000000"/>
              <w:sz w:val="19"/>
              <w:szCs w:val="19"/>
            </w:rPr>
          </w:rPrChange>
        </w:rPr>
        <w:t xml:space="preserve">    </w:t>
      </w:r>
      <w:del w:id="8601" w:author="Sam Tertzakian" w:date="2018-09-12T14:02:00Z">
        <w:r w:rsidRPr="006B1A79" w:rsidDel="006B1A79">
          <w:rPr>
            <w:rStyle w:val="CodeText"/>
            <w:rPrChange w:id="8602" w:author="Sam Tertzakian" w:date="2018-09-12T14:02:00Z">
              <w:rPr>
                <w:rFonts w:ascii="Consolas" w:hAnsi="Consolas" w:cs="Consolas"/>
                <w:color w:val="000000"/>
                <w:sz w:val="19"/>
                <w:szCs w:val="19"/>
              </w:rPr>
            </w:rPrChange>
          </w:rPr>
          <w:delText xml:space="preserve">                                      </w:delText>
        </w:r>
      </w:del>
      <w:r w:rsidRPr="006B1A79">
        <w:rPr>
          <w:rStyle w:val="CodeText"/>
          <w:rPrChange w:id="8603" w:author="Sam Tertzakian" w:date="2018-09-12T14:02:00Z">
            <w:rPr>
              <w:rFonts w:ascii="Consolas" w:hAnsi="Consolas" w:cs="Consolas"/>
              <w:color w:val="6F008A"/>
              <w:sz w:val="19"/>
              <w:szCs w:val="19"/>
            </w:rPr>
          </w:rPrChange>
        </w:rPr>
        <w:t>_In_</w:t>
      </w:r>
      <w:r w:rsidRPr="006B1A79">
        <w:rPr>
          <w:rStyle w:val="CodeText"/>
          <w:rPrChange w:id="8604" w:author="Sam Tertzakian" w:date="2018-09-12T14:02:00Z">
            <w:rPr>
              <w:rFonts w:ascii="Consolas" w:hAnsi="Consolas" w:cs="Consolas"/>
              <w:color w:val="000000"/>
              <w:sz w:val="19"/>
              <w:szCs w:val="19"/>
            </w:rPr>
          </w:rPrChange>
        </w:rPr>
        <w:t xml:space="preserve"> </w:t>
      </w:r>
      <w:r w:rsidRPr="006B1A79">
        <w:rPr>
          <w:rStyle w:val="CodeText"/>
          <w:rPrChange w:id="8605" w:author="Sam Tertzakian" w:date="2018-09-12T14:02:00Z">
            <w:rPr>
              <w:rFonts w:ascii="Consolas" w:hAnsi="Consolas" w:cs="Consolas"/>
              <w:color w:val="2B91AF"/>
              <w:sz w:val="19"/>
              <w:szCs w:val="19"/>
            </w:rPr>
          </w:rPrChange>
        </w:rPr>
        <w:t>WDF_POWER_DEVICE_STATE</w:t>
      </w:r>
      <w:r w:rsidRPr="006B1A79">
        <w:rPr>
          <w:rStyle w:val="CodeText"/>
          <w:rPrChange w:id="8606" w:author="Sam Tertzakian" w:date="2018-09-12T14:02:00Z">
            <w:rPr>
              <w:rFonts w:ascii="Consolas" w:hAnsi="Consolas" w:cs="Consolas"/>
              <w:color w:val="000000"/>
              <w:sz w:val="19"/>
              <w:szCs w:val="19"/>
            </w:rPr>
          </w:rPrChange>
        </w:rPr>
        <w:t xml:space="preserve"> TargetState)</w:t>
      </w:r>
      <w:del w:id="8607" w:author="Sam Tertzakian" w:date="2018-09-12T14:07:00Z">
        <w:r w:rsidRPr="006B1A79" w:rsidDel="00EF32C3">
          <w:rPr>
            <w:rStyle w:val="CodeText"/>
            <w:rPrChange w:id="8608" w:author="Sam Tertzakian" w:date="2018-09-12T14:02:00Z">
              <w:rPr>
                <w:rFonts w:ascii="Consolas" w:hAnsi="Consolas" w:cs="Consolas"/>
                <w:color w:val="000000"/>
                <w:sz w:val="19"/>
                <w:szCs w:val="19"/>
              </w:rPr>
            </w:rPrChange>
          </w:rPr>
          <w:delText>;</w:delText>
        </w:r>
      </w:del>
    </w:p>
    <w:p w14:paraId="6140C05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91C731B" w14:textId="5C9C0AA5" w:rsidR="00C16D63" w:rsidRPr="00E16922" w:rsidRDefault="00C16D63" w:rsidP="00C16D63">
      <w:pPr>
        <w:rPr>
          <w:b/>
        </w:rPr>
      </w:pPr>
      <w:r>
        <w:t xml:space="preserve">DMF calls this callback for every instantiated Module when the Client Driver receives the </w:t>
      </w:r>
      <w:r w:rsidRPr="008263F4">
        <w:rPr>
          <w:rStyle w:val="CodeText"/>
        </w:rPr>
        <w:t>EvtDeviceD0EntryPostInterruptsEnabled</w:t>
      </w:r>
      <w:r>
        <w:t xml:space="preserve"> callback if the Module supports this callback. The Module supports this callback when it needs to perform operations before interrupts are disabled.</w:t>
      </w:r>
    </w:p>
    <w:p w14:paraId="73789E7C" w14:textId="77777777" w:rsidR="00C16D63" w:rsidRDefault="00C16D63" w:rsidP="00C16D6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80A81" w14:paraId="39536940" w14:textId="77777777" w:rsidTr="00C00B59">
        <w:tc>
          <w:tcPr>
            <w:tcW w:w="5665" w:type="dxa"/>
          </w:tcPr>
          <w:p w14:paraId="2697879C" w14:textId="77777777" w:rsidR="00980A81" w:rsidRPr="00980A81" w:rsidRDefault="00980A81" w:rsidP="008263F4">
            <w:pPr>
              <w:rPr>
                <w:rStyle w:val="CodeText"/>
              </w:rPr>
            </w:pPr>
            <w:r w:rsidRPr="00980A81">
              <w:rPr>
                <w:rStyle w:val="CodeText"/>
              </w:rPr>
              <w:t>DMFMODULE DmfModule</w:t>
            </w:r>
          </w:p>
        </w:tc>
        <w:tc>
          <w:tcPr>
            <w:tcW w:w="3685" w:type="dxa"/>
          </w:tcPr>
          <w:p w14:paraId="1E3A3015" w14:textId="56E05592" w:rsidR="00980A81" w:rsidRDefault="00980A81" w:rsidP="008263F4">
            <w:r>
              <w:t xml:space="preserve">The Module’s DMF </w:t>
            </w:r>
            <w:r w:rsidR="00311435">
              <w:t>Module handle</w:t>
            </w:r>
            <w:r>
              <w:t xml:space="preserve">. Use this handle to retrieve the Module’s Private Context and Config. Also, the Client Driver’s </w:t>
            </w:r>
            <w:r w:rsidRPr="00980A81">
              <w:rPr>
                <w:rStyle w:val="CodeText"/>
              </w:rPr>
              <w:t>WDFDEVICE</w:t>
            </w:r>
            <w:r>
              <w:t xml:space="preserve"> is accessible via this parameter.</w:t>
            </w:r>
          </w:p>
        </w:tc>
      </w:tr>
    </w:tbl>
    <w:p w14:paraId="749A553D" w14:textId="77777777" w:rsidR="00C16D63" w:rsidRPr="00907337" w:rsidRDefault="00C16D63" w:rsidP="00C16D6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FC50775" w14:textId="77777777" w:rsidR="00C16D63" w:rsidRDefault="00C16D63" w:rsidP="00C16D63">
      <w:pPr>
        <w:pStyle w:val="Heading4"/>
      </w:pPr>
      <w:r>
        <w:t>Returns</w:t>
      </w:r>
    </w:p>
    <w:p w14:paraId="135690A3" w14:textId="3A70A2DD"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5D94E0B3" w14:textId="77777777" w:rsidR="00C16D63" w:rsidRDefault="00C16D63" w:rsidP="00C16D63">
      <w:pPr>
        <w:pStyle w:val="Heading4"/>
      </w:pPr>
      <w:r>
        <w:t>Remarks</w:t>
      </w:r>
    </w:p>
    <w:p w14:paraId="337D2DFC" w14:textId="77777777" w:rsidR="00C16D63" w:rsidRDefault="00C16D63" w:rsidP="004A459D">
      <w:pPr>
        <w:pStyle w:val="ListParagraph"/>
        <w:numPr>
          <w:ilvl w:val="0"/>
          <w:numId w:val="3"/>
        </w:numPr>
      </w:pPr>
      <w:r>
        <w:t>This callback is always called directly by DMF. This function is never called directly (nor is it accessible to Clients or other Modules).</w:t>
      </w:r>
    </w:p>
    <w:p w14:paraId="0C1ECC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01CFDD2" w14:textId="3FFF6A7E" w:rsidR="00F414AF" w:rsidRDefault="00F414AF" w:rsidP="00F414AF">
      <w:pPr>
        <w:pStyle w:val="Heading3"/>
      </w:pPr>
      <w:bookmarkStart w:id="8609" w:name="_Toc500407404"/>
      <w:bookmarkStart w:id="8610" w:name="_Toc524527921"/>
      <w:bookmarkStart w:id="8611" w:name="_Ref524536211"/>
      <w:r>
        <w:lastRenderedPageBreak/>
        <w:t>DMF</w:t>
      </w:r>
      <w:r w:rsidR="001F48AA">
        <w:t>_[ModuleName]_</w:t>
      </w:r>
      <w:r>
        <w:t>ModuleDeviceIoControl</w:t>
      </w:r>
      <w:bookmarkEnd w:id="8609"/>
      <w:bookmarkEnd w:id="8610"/>
      <w:bookmarkEnd w:id="8611"/>
    </w:p>
    <w:p w14:paraId="134215B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1CC090A" w14:textId="77777777" w:rsidR="00F579C4" w:rsidRPr="00B12686" w:rsidRDefault="00F579C4" w:rsidP="00F579C4">
      <w:pPr>
        <w:autoSpaceDE w:val="0"/>
        <w:autoSpaceDN w:val="0"/>
        <w:adjustRightInd w:val="0"/>
        <w:spacing w:after="0" w:line="240" w:lineRule="auto"/>
        <w:rPr>
          <w:rStyle w:val="CodeText"/>
          <w:rPrChange w:id="8612" w:author="Sam Tertzakian" w:date="2018-09-12T14:03:00Z">
            <w:rPr>
              <w:rFonts w:ascii="Consolas" w:hAnsi="Consolas" w:cs="Consolas"/>
              <w:color w:val="000000"/>
              <w:sz w:val="19"/>
              <w:szCs w:val="19"/>
            </w:rPr>
          </w:rPrChange>
        </w:rPr>
      </w:pPr>
      <w:r w:rsidRPr="00B12686">
        <w:rPr>
          <w:rStyle w:val="CodeText"/>
          <w:rPrChange w:id="8613" w:author="Sam Tertzakian" w:date="2018-09-12T14:03:00Z">
            <w:rPr>
              <w:rFonts w:ascii="Consolas" w:hAnsi="Consolas" w:cs="Consolas"/>
              <w:color w:val="0000FF"/>
              <w:sz w:val="19"/>
              <w:szCs w:val="19"/>
            </w:rPr>
          </w:rPrChange>
        </w:rPr>
        <w:t>static</w:t>
      </w:r>
    </w:p>
    <w:p w14:paraId="6948D331" w14:textId="77777777" w:rsidR="00F414AF" w:rsidRPr="00B12686" w:rsidRDefault="00F414AF" w:rsidP="00F414AF">
      <w:pPr>
        <w:autoSpaceDE w:val="0"/>
        <w:autoSpaceDN w:val="0"/>
        <w:adjustRightInd w:val="0"/>
        <w:spacing w:after="0" w:line="240" w:lineRule="auto"/>
        <w:rPr>
          <w:rStyle w:val="CodeText"/>
          <w:rPrChange w:id="8614" w:author="Sam Tertzakian" w:date="2018-09-12T14:03:00Z">
            <w:rPr>
              <w:rFonts w:ascii="Consolas" w:hAnsi="Consolas" w:cs="Consolas"/>
              <w:color w:val="000000"/>
              <w:sz w:val="19"/>
              <w:szCs w:val="19"/>
            </w:rPr>
          </w:rPrChange>
        </w:rPr>
      </w:pPr>
      <w:r w:rsidRPr="00B12686">
        <w:rPr>
          <w:rStyle w:val="CodeText"/>
          <w:rPrChange w:id="8615" w:author="Sam Tertzakian" w:date="2018-09-12T14:03:00Z">
            <w:rPr>
              <w:rFonts w:ascii="Consolas" w:hAnsi="Consolas" w:cs="Consolas"/>
              <w:color w:val="2B91AF"/>
              <w:sz w:val="19"/>
              <w:szCs w:val="19"/>
            </w:rPr>
          </w:rPrChange>
        </w:rPr>
        <w:t>BOOLEAN</w:t>
      </w:r>
    </w:p>
    <w:p w14:paraId="0FE426CB" w14:textId="77777777" w:rsidR="00B12686" w:rsidRPr="00B12686" w:rsidRDefault="00F414AF" w:rsidP="00F414AF">
      <w:pPr>
        <w:autoSpaceDE w:val="0"/>
        <w:autoSpaceDN w:val="0"/>
        <w:adjustRightInd w:val="0"/>
        <w:spacing w:after="0" w:line="240" w:lineRule="auto"/>
        <w:rPr>
          <w:ins w:id="8616" w:author="Sam Tertzakian" w:date="2018-09-12T14:03:00Z"/>
          <w:rStyle w:val="CodeText"/>
          <w:rPrChange w:id="8617" w:author="Sam Tertzakian" w:date="2018-09-12T14:03:00Z">
            <w:rPr>
              <w:ins w:id="8618" w:author="Sam Tertzakian" w:date="2018-09-12T14:03:00Z"/>
              <w:rFonts w:ascii="Consolas" w:hAnsi="Consolas" w:cs="Consolas"/>
              <w:color w:val="000000"/>
              <w:sz w:val="19"/>
              <w:szCs w:val="19"/>
            </w:rPr>
          </w:rPrChange>
        </w:rPr>
      </w:pPr>
      <w:r w:rsidRPr="00B12686">
        <w:rPr>
          <w:rStyle w:val="CodeText"/>
          <w:rPrChange w:id="8619" w:author="Sam Tertzakian" w:date="2018-09-12T14:03:00Z">
            <w:rPr>
              <w:rFonts w:ascii="Consolas" w:hAnsi="Consolas" w:cs="Consolas"/>
              <w:color w:val="2B91AF"/>
              <w:sz w:val="19"/>
              <w:szCs w:val="19"/>
            </w:rPr>
          </w:rPrChange>
        </w:rPr>
        <w:t>DMF</w:t>
      </w:r>
      <w:r w:rsidR="001F48AA" w:rsidRPr="00B12686">
        <w:rPr>
          <w:rStyle w:val="CodeText"/>
          <w:rPrChange w:id="8620" w:author="Sam Tertzakian" w:date="2018-09-12T14:03:00Z">
            <w:rPr>
              <w:rFonts w:ascii="Consolas" w:hAnsi="Consolas" w:cs="Consolas"/>
              <w:color w:val="2B91AF"/>
              <w:sz w:val="19"/>
              <w:szCs w:val="19"/>
            </w:rPr>
          </w:rPrChange>
        </w:rPr>
        <w:t>_[ModuleName]_</w:t>
      </w:r>
      <w:r w:rsidRPr="00B12686">
        <w:rPr>
          <w:rStyle w:val="CodeText"/>
          <w:rPrChange w:id="8621" w:author="Sam Tertzakian" w:date="2018-09-12T14:03:00Z">
            <w:rPr>
              <w:rFonts w:ascii="Consolas" w:hAnsi="Consolas" w:cs="Consolas"/>
              <w:color w:val="2B91AF"/>
              <w:sz w:val="19"/>
              <w:szCs w:val="19"/>
            </w:rPr>
          </w:rPrChange>
        </w:rPr>
        <w:t>ModuleDeviceIoControl</w:t>
      </w:r>
      <w:r w:rsidRPr="00B12686">
        <w:rPr>
          <w:rStyle w:val="CodeText"/>
          <w:rPrChange w:id="8622" w:author="Sam Tertzakian" w:date="2018-09-12T14:03:00Z">
            <w:rPr>
              <w:rFonts w:ascii="Consolas" w:hAnsi="Consolas" w:cs="Consolas"/>
              <w:color w:val="000000"/>
              <w:sz w:val="19"/>
              <w:szCs w:val="19"/>
            </w:rPr>
          </w:rPrChange>
        </w:rPr>
        <w:t>(</w:t>
      </w:r>
    </w:p>
    <w:p w14:paraId="29DAEF58" w14:textId="4F45E281" w:rsidR="00F414AF" w:rsidRPr="00B12686" w:rsidRDefault="00B12686" w:rsidP="00F414AF">
      <w:pPr>
        <w:autoSpaceDE w:val="0"/>
        <w:autoSpaceDN w:val="0"/>
        <w:adjustRightInd w:val="0"/>
        <w:spacing w:after="0" w:line="240" w:lineRule="auto"/>
        <w:rPr>
          <w:rStyle w:val="CodeText"/>
          <w:rPrChange w:id="8623" w:author="Sam Tertzakian" w:date="2018-09-12T14:03:00Z">
            <w:rPr>
              <w:rFonts w:ascii="Consolas" w:hAnsi="Consolas" w:cs="Consolas"/>
              <w:color w:val="000000"/>
              <w:sz w:val="19"/>
              <w:szCs w:val="19"/>
            </w:rPr>
          </w:rPrChange>
        </w:rPr>
      </w:pPr>
      <w:ins w:id="8624" w:author="Sam Tertzakian" w:date="2018-09-12T14:03:00Z">
        <w:r w:rsidRPr="00B12686">
          <w:rPr>
            <w:rStyle w:val="CodeText"/>
            <w:rPrChange w:id="8625" w:author="Sam Tertzakian" w:date="2018-09-12T14:03:00Z">
              <w:rPr>
                <w:rFonts w:ascii="Consolas" w:hAnsi="Consolas" w:cs="Consolas"/>
                <w:color w:val="6F008A"/>
                <w:sz w:val="19"/>
                <w:szCs w:val="19"/>
              </w:rPr>
            </w:rPrChange>
          </w:rPr>
          <w:t xml:space="preserve">    </w:t>
        </w:r>
      </w:ins>
      <w:r w:rsidR="00F414AF" w:rsidRPr="00B12686">
        <w:rPr>
          <w:rStyle w:val="CodeText"/>
          <w:rPrChange w:id="8626" w:author="Sam Tertzakian" w:date="2018-09-12T14:03:00Z">
            <w:rPr>
              <w:rFonts w:ascii="Consolas" w:hAnsi="Consolas" w:cs="Consolas"/>
              <w:color w:val="6F008A"/>
              <w:sz w:val="19"/>
              <w:szCs w:val="19"/>
            </w:rPr>
          </w:rPrChange>
        </w:rPr>
        <w:t>_In_</w:t>
      </w:r>
      <w:r w:rsidR="00F414AF" w:rsidRPr="00B12686">
        <w:rPr>
          <w:rStyle w:val="CodeText"/>
          <w:rPrChange w:id="8627" w:author="Sam Tertzakian" w:date="2018-09-12T14:03:00Z">
            <w:rPr>
              <w:rFonts w:ascii="Consolas" w:hAnsi="Consolas" w:cs="Consolas"/>
              <w:color w:val="000000"/>
              <w:sz w:val="19"/>
              <w:szCs w:val="19"/>
            </w:rPr>
          </w:rPrChange>
        </w:rPr>
        <w:t xml:space="preserve"> </w:t>
      </w:r>
      <w:r w:rsidR="00F414AF" w:rsidRPr="00B12686">
        <w:rPr>
          <w:rStyle w:val="CodeText"/>
          <w:rPrChange w:id="8628" w:author="Sam Tertzakian" w:date="2018-09-12T14:03:00Z">
            <w:rPr>
              <w:rFonts w:ascii="Consolas" w:hAnsi="Consolas" w:cs="Consolas"/>
              <w:color w:val="2B91AF"/>
              <w:sz w:val="19"/>
              <w:szCs w:val="19"/>
            </w:rPr>
          </w:rPrChange>
        </w:rPr>
        <w:t>DMFMODULE</w:t>
      </w:r>
      <w:r w:rsidR="00F414AF" w:rsidRPr="00B12686">
        <w:rPr>
          <w:rStyle w:val="CodeText"/>
          <w:rPrChange w:id="8629" w:author="Sam Tertzakian" w:date="2018-09-12T14:03:00Z">
            <w:rPr>
              <w:rFonts w:ascii="Consolas" w:hAnsi="Consolas" w:cs="Consolas"/>
              <w:color w:val="000000"/>
              <w:sz w:val="19"/>
              <w:szCs w:val="19"/>
            </w:rPr>
          </w:rPrChange>
        </w:rPr>
        <w:t xml:space="preserve"> DmfModule, </w:t>
      </w:r>
    </w:p>
    <w:p w14:paraId="4F1CD610" w14:textId="26954709" w:rsidR="00F414AF" w:rsidRPr="00B12686" w:rsidRDefault="00F414AF" w:rsidP="00F414AF">
      <w:pPr>
        <w:autoSpaceDE w:val="0"/>
        <w:autoSpaceDN w:val="0"/>
        <w:adjustRightInd w:val="0"/>
        <w:spacing w:after="0" w:line="240" w:lineRule="auto"/>
        <w:rPr>
          <w:rStyle w:val="CodeText"/>
          <w:rPrChange w:id="8630" w:author="Sam Tertzakian" w:date="2018-09-12T14:03:00Z">
            <w:rPr>
              <w:rFonts w:ascii="Consolas" w:hAnsi="Consolas" w:cs="Consolas"/>
              <w:color w:val="000000"/>
              <w:sz w:val="19"/>
              <w:szCs w:val="19"/>
            </w:rPr>
          </w:rPrChange>
        </w:rPr>
      </w:pPr>
      <w:r w:rsidRPr="00B12686">
        <w:rPr>
          <w:rStyle w:val="CodeText"/>
          <w:rPrChange w:id="8631" w:author="Sam Tertzakian" w:date="2018-09-12T14:03:00Z">
            <w:rPr>
              <w:rFonts w:ascii="Consolas" w:hAnsi="Consolas" w:cs="Consolas"/>
              <w:color w:val="000000"/>
              <w:sz w:val="19"/>
              <w:szCs w:val="19"/>
            </w:rPr>
          </w:rPrChange>
        </w:rPr>
        <w:t xml:space="preserve">    </w:t>
      </w:r>
      <w:del w:id="8632" w:author="Sam Tertzakian" w:date="2018-09-12T14:03:00Z">
        <w:r w:rsidRPr="00B12686" w:rsidDel="00B12686">
          <w:rPr>
            <w:rStyle w:val="CodeText"/>
            <w:rPrChange w:id="8633" w:author="Sam Tertzakian" w:date="2018-09-12T14:03:00Z">
              <w:rPr>
                <w:rFonts w:ascii="Consolas" w:hAnsi="Consolas" w:cs="Consolas"/>
                <w:color w:val="000000"/>
                <w:sz w:val="19"/>
                <w:szCs w:val="19"/>
              </w:rPr>
            </w:rPrChange>
          </w:rPr>
          <w:delText xml:space="preserve">                          </w:delText>
        </w:r>
      </w:del>
      <w:r w:rsidRPr="00B12686">
        <w:rPr>
          <w:rStyle w:val="CodeText"/>
          <w:rPrChange w:id="8634" w:author="Sam Tertzakian" w:date="2018-09-12T14:03:00Z">
            <w:rPr>
              <w:rFonts w:ascii="Consolas" w:hAnsi="Consolas" w:cs="Consolas"/>
              <w:color w:val="6F008A"/>
              <w:sz w:val="19"/>
              <w:szCs w:val="19"/>
            </w:rPr>
          </w:rPrChange>
        </w:rPr>
        <w:t>_In_</w:t>
      </w:r>
      <w:r w:rsidRPr="00B12686">
        <w:rPr>
          <w:rStyle w:val="CodeText"/>
          <w:rPrChange w:id="8635" w:author="Sam Tertzakian" w:date="2018-09-12T14:03:00Z">
            <w:rPr>
              <w:rFonts w:ascii="Consolas" w:hAnsi="Consolas" w:cs="Consolas"/>
              <w:color w:val="000000"/>
              <w:sz w:val="19"/>
              <w:szCs w:val="19"/>
            </w:rPr>
          </w:rPrChange>
        </w:rPr>
        <w:t xml:space="preserve"> </w:t>
      </w:r>
      <w:r w:rsidRPr="00B12686">
        <w:rPr>
          <w:rStyle w:val="CodeText"/>
          <w:rPrChange w:id="8636" w:author="Sam Tertzakian" w:date="2018-09-12T14:03:00Z">
            <w:rPr>
              <w:rFonts w:ascii="Consolas" w:hAnsi="Consolas" w:cs="Consolas"/>
              <w:color w:val="2B91AF"/>
              <w:sz w:val="19"/>
              <w:szCs w:val="19"/>
            </w:rPr>
          </w:rPrChange>
        </w:rPr>
        <w:t>WDFQUEUE</w:t>
      </w:r>
      <w:r w:rsidRPr="00B12686">
        <w:rPr>
          <w:rStyle w:val="CodeText"/>
          <w:rPrChange w:id="8637" w:author="Sam Tertzakian" w:date="2018-09-12T14:03:00Z">
            <w:rPr>
              <w:rFonts w:ascii="Consolas" w:hAnsi="Consolas" w:cs="Consolas"/>
              <w:color w:val="000000"/>
              <w:sz w:val="19"/>
              <w:szCs w:val="19"/>
            </w:rPr>
          </w:rPrChange>
        </w:rPr>
        <w:t xml:space="preserve"> Queue, </w:t>
      </w:r>
    </w:p>
    <w:p w14:paraId="204D0E83" w14:textId="0105007E" w:rsidR="00F414AF" w:rsidRPr="00B12686" w:rsidRDefault="00F414AF" w:rsidP="00F414AF">
      <w:pPr>
        <w:autoSpaceDE w:val="0"/>
        <w:autoSpaceDN w:val="0"/>
        <w:adjustRightInd w:val="0"/>
        <w:spacing w:after="0" w:line="240" w:lineRule="auto"/>
        <w:rPr>
          <w:rStyle w:val="CodeText"/>
          <w:rPrChange w:id="8638" w:author="Sam Tertzakian" w:date="2018-09-12T14:03:00Z">
            <w:rPr>
              <w:rFonts w:ascii="Consolas" w:hAnsi="Consolas" w:cs="Consolas"/>
              <w:color w:val="000000"/>
              <w:sz w:val="19"/>
              <w:szCs w:val="19"/>
            </w:rPr>
          </w:rPrChange>
        </w:rPr>
      </w:pPr>
      <w:r w:rsidRPr="00B12686">
        <w:rPr>
          <w:rStyle w:val="CodeText"/>
          <w:rPrChange w:id="8639" w:author="Sam Tertzakian" w:date="2018-09-12T14:03:00Z">
            <w:rPr>
              <w:rFonts w:ascii="Consolas" w:hAnsi="Consolas" w:cs="Consolas"/>
              <w:color w:val="000000"/>
              <w:sz w:val="19"/>
              <w:szCs w:val="19"/>
            </w:rPr>
          </w:rPrChange>
        </w:rPr>
        <w:t xml:space="preserve">    </w:t>
      </w:r>
      <w:del w:id="8640" w:author="Sam Tertzakian" w:date="2018-09-12T14:03:00Z">
        <w:r w:rsidRPr="00B12686" w:rsidDel="00B12686">
          <w:rPr>
            <w:rStyle w:val="CodeText"/>
            <w:rPrChange w:id="8641" w:author="Sam Tertzakian" w:date="2018-09-12T14:03:00Z">
              <w:rPr>
                <w:rFonts w:ascii="Consolas" w:hAnsi="Consolas" w:cs="Consolas"/>
                <w:color w:val="000000"/>
                <w:sz w:val="19"/>
                <w:szCs w:val="19"/>
              </w:rPr>
            </w:rPrChange>
          </w:rPr>
          <w:delText xml:space="preserve">                          </w:delText>
        </w:r>
      </w:del>
      <w:r w:rsidRPr="00B12686">
        <w:rPr>
          <w:rStyle w:val="CodeText"/>
          <w:rPrChange w:id="8642" w:author="Sam Tertzakian" w:date="2018-09-12T14:03:00Z">
            <w:rPr>
              <w:rFonts w:ascii="Consolas" w:hAnsi="Consolas" w:cs="Consolas"/>
              <w:color w:val="6F008A"/>
              <w:sz w:val="19"/>
              <w:szCs w:val="19"/>
            </w:rPr>
          </w:rPrChange>
        </w:rPr>
        <w:t>_In_</w:t>
      </w:r>
      <w:r w:rsidRPr="00B12686">
        <w:rPr>
          <w:rStyle w:val="CodeText"/>
          <w:rPrChange w:id="8643" w:author="Sam Tertzakian" w:date="2018-09-12T14:03:00Z">
            <w:rPr>
              <w:rFonts w:ascii="Consolas" w:hAnsi="Consolas" w:cs="Consolas"/>
              <w:color w:val="000000"/>
              <w:sz w:val="19"/>
              <w:szCs w:val="19"/>
            </w:rPr>
          </w:rPrChange>
        </w:rPr>
        <w:t xml:space="preserve"> </w:t>
      </w:r>
      <w:r w:rsidRPr="00B12686">
        <w:rPr>
          <w:rStyle w:val="CodeText"/>
          <w:rPrChange w:id="8644" w:author="Sam Tertzakian" w:date="2018-09-12T14:03:00Z">
            <w:rPr>
              <w:rFonts w:ascii="Consolas" w:hAnsi="Consolas" w:cs="Consolas"/>
              <w:color w:val="2B91AF"/>
              <w:sz w:val="19"/>
              <w:szCs w:val="19"/>
            </w:rPr>
          </w:rPrChange>
        </w:rPr>
        <w:t>WDFREQUEST</w:t>
      </w:r>
      <w:r w:rsidRPr="00B12686">
        <w:rPr>
          <w:rStyle w:val="CodeText"/>
          <w:rPrChange w:id="8645" w:author="Sam Tertzakian" w:date="2018-09-12T14:03:00Z">
            <w:rPr>
              <w:rFonts w:ascii="Consolas" w:hAnsi="Consolas" w:cs="Consolas"/>
              <w:color w:val="000000"/>
              <w:sz w:val="19"/>
              <w:szCs w:val="19"/>
            </w:rPr>
          </w:rPrChange>
        </w:rPr>
        <w:t xml:space="preserve"> Request, </w:t>
      </w:r>
    </w:p>
    <w:p w14:paraId="4732843E" w14:textId="1D351FCD" w:rsidR="00F414AF" w:rsidRPr="00B12686" w:rsidRDefault="00F414AF" w:rsidP="00F414AF">
      <w:pPr>
        <w:autoSpaceDE w:val="0"/>
        <w:autoSpaceDN w:val="0"/>
        <w:adjustRightInd w:val="0"/>
        <w:spacing w:after="0" w:line="240" w:lineRule="auto"/>
        <w:rPr>
          <w:rStyle w:val="CodeText"/>
          <w:rPrChange w:id="8646" w:author="Sam Tertzakian" w:date="2018-09-12T14:03:00Z">
            <w:rPr>
              <w:rFonts w:ascii="Consolas" w:hAnsi="Consolas" w:cs="Consolas"/>
              <w:color w:val="000000"/>
              <w:sz w:val="19"/>
              <w:szCs w:val="19"/>
            </w:rPr>
          </w:rPrChange>
        </w:rPr>
      </w:pPr>
      <w:r w:rsidRPr="00B12686">
        <w:rPr>
          <w:rStyle w:val="CodeText"/>
          <w:rPrChange w:id="8647" w:author="Sam Tertzakian" w:date="2018-09-12T14:03:00Z">
            <w:rPr>
              <w:rFonts w:ascii="Consolas" w:hAnsi="Consolas" w:cs="Consolas"/>
              <w:color w:val="000000"/>
              <w:sz w:val="19"/>
              <w:szCs w:val="19"/>
            </w:rPr>
          </w:rPrChange>
        </w:rPr>
        <w:t xml:space="preserve">    </w:t>
      </w:r>
      <w:del w:id="8648" w:author="Sam Tertzakian" w:date="2018-09-12T14:03:00Z">
        <w:r w:rsidRPr="00B12686" w:rsidDel="00B12686">
          <w:rPr>
            <w:rStyle w:val="CodeText"/>
            <w:rPrChange w:id="8649" w:author="Sam Tertzakian" w:date="2018-09-12T14:03:00Z">
              <w:rPr>
                <w:rFonts w:ascii="Consolas" w:hAnsi="Consolas" w:cs="Consolas"/>
                <w:color w:val="000000"/>
                <w:sz w:val="19"/>
                <w:szCs w:val="19"/>
              </w:rPr>
            </w:rPrChange>
          </w:rPr>
          <w:delText xml:space="preserve">                          </w:delText>
        </w:r>
      </w:del>
      <w:r w:rsidRPr="00B12686">
        <w:rPr>
          <w:rStyle w:val="CodeText"/>
          <w:rPrChange w:id="8650" w:author="Sam Tertzakian" w:date="2018-09-12T14:03:00Z">
            <w:rPr>
              <w:rFonts w:ascii="Consolas" w:hAnsi="Consolas" w:cs="Consolas"/>
              <w:color w:val="6F008A"/>
              <w:sz w:val="19"/>
              <w:szCs w:val="19"/>
            </w:rPr>
          </w:rPrChange>
        </w:rPr>
        <w:t>_In_</w:t>
      </w:r>
      <w:r w:rsidRPr="00B12686">
        <w:rPr>
          <w:rStyle w:val="CodeText"/>
          <w:rPrChange w:id="8651" w:author="Sam Tertzakian" w:date="2018-09-12T14:03:00Z">
            <w:rPr>
              <w:rFonts w:ascii="Consolas" w:hAnsi="Consolas" w:cs="Consolas"/>
              <w:color w:val="000000"/>
              <w:sz w:val="19"/>
              <w:szCs w:val="19"/>
            </w:rPr>
          </w:rPrChange>
        </w:rPr>
        <w:t xml:space="preserve"> </w:t>
      </w:r>
      <w:r w:rsidRPr="00B12686">
        <w:rPr>
          <w:rStyle w:val="CodeText"/>
          <w:rPrChange w:id="8652" w:author="Sam Tertzakian" w:date="2018-09-12T14:03:00Z">
            <w:rPr>
              <w:rFonts w:ascii="Consolas" w:hAnsi="Consolas" w:cs="Consolas"/>
              <w:color w:val="2B91AF"/>
              <w:sz w:val="19"/>
              <w:szCs w:val="19"/>
            </w:rPr>
          </w:rPrChange>
        </w:rPr>
        <w:t>size_t</w:t>
      </w:r>
      <w:r w:rsidRPr="00B12686">
        <w:rPr>
          <w:rStyle w:val="CodeText"/>
          <w:rPrChange w:id="8653" w:author="Sam Tertzakian" w:date="2018-09-12T14:03:00Z">
            <w:rPr>
              <w:rFonts w:ascii="Consolas" w:hAnsi="Consolas" w:cs="Consolas"/>
              <w:color w:val="000000"/>
              <w:sz w:val="19"/>
              <w:szCs w:val="19"/>
            </w:rPr>
          </w:rPrChange>
        </w:rPr>
        <w:t xml:space="preserve"> OutputBufferLength, </w:t>
      </w:r>
    </w:p>
    <w:p w14:paraId="78081164" w14:textId="313A028D" w:rsidR="00F414AF" w:rsidRPr="00B12686" w:rsidRDefault="00F414AF" w:rsidP="00F414AF">
      <w:pPr>
        <w:autoSpaceDE w:val="0"/>
        <w:autoSpaceDN w:val="0"/>
        <w:adjustRightInd w:val="0"/>
        <w:spacing w:after="0" w:line="240" w:lineRule="auto"/>
        <w:rPr>
          <w:rStyle w:val="CodeText"/>
          <w:rPrChange w:id="8654" w:author="Sam Tertzakian" w:date="2018-09-12T14:03:00Z">
            <w:rPr>
              <w:rFonts w:ascii="Consolas" w:hAnsi="Consolas" w:cs="Consolas"/>
              <w:color w:val="000000"/>
              <w:sz w:val="19"/>
              <w:szCs w:val="19"/>
            </w:rPr>
          </w:rPrChange>
        </w:rPr>
      </w:pPr>
      <w:r w:rsidRPr="00B12686">
        <w:rPr>
          <w:rStyle w:val="CodeText"/>
          <w:rPrChange w:id="8655" w:author="Sam Tertzakian" w:date="2018-09-12T14:03:00Z">
            <w:rPr>
              <w:rFonts w:ascii="Consolas" w:hAnsi="Consolas" w:cs="Consolas"/>
              <w:color w:val="000000"/>
              <w:sz w:val="19"/>
              <w:szCs w:val="19"/>
            </w:rPr>
          </w:rPrChange>
        </w:rPr>
        <w:t xml:space="preserve">    </w:t>
      </w:r>
      <w:del w:id="8656" w:author="Sam Tertzakian" w:date="2018-09-12T14:03:00Z">
        <w:r w:rsidRPr="00B12686" w:rsidDel="00B12686">
          <w:rPr>
            <w:rStyle w:val="CodeText"/>
            <w:rPrChange w:id="8657" w:author="Sam Tertzakian" w:date="2018-09-12T14:03:00Z">
              <w:rPr>
                <w:rFonts w:ascii="Consolas" w:hAnsi="Consolas" w:cs="Consolas"/>
                <w:color w:val="000000"/>
                <w:sz w:val="19"/>
                <w:szCs w:val="19"/>
              </w:rPr>
            </w:rPrChange>
          </w:rPr>
          <w:delText xml:space="preserve">                          </w:delText>
        </w:r>
      </w:del>
      <w:r w:rsidRPr="00B12686">
        <w:rPr>
          <w:rStyle w:val="CodeText"/>
          <w:rPrChange w:id="8658" w:author="Sam Tertzakian" w:date="2018-09-12T14:03:00Z">
            <w:rPr>
              <w:rFonts w:ascii="Consolas" w:hAnsi="Consolas" w:cs="Consolas"/>
              <w:color w:val="6F008A"/>
              <w:sz w:val="19"/>
              <w:szCs w:val="19"/>
            </w:rPr>
          </w:rPrChange>
        </w:rPr>
        <w:t>_In_</w:t>
      </w:r>
      <w:r w:rsidRPr="00B12686">
        <w:rPr>
          <w:rStyle w:val="CodeText"/>
          <w:rPrChange w:id="8659" w:author="Sam Tertzakian" w:date="2018-09-12T14:03:00Z">
            <w:rPr>
              <w:rFonts w:ascii="Consolas" w:hAnsi="Consolas" w:cs="Consolas"/>
              <w:color w:val="000000"/>
              <w:sz w:val="19"/>
              <w:szCs w:val="19"/>
            </w:rPr>
          </w:rPrChange>
        </w:rPr>
        <w:t xml:space="preserve"> </w:t>
      </w:r>
      <w:r w:rsidRPr="00B12686">
        <w:rPr>
          <w:rStyle w:val="CodeText"/>
          <w:rPrChange w:id="8660" w:author="Sam Tertzakian" w:date="2018-09-12T14:03:00Z">
            <w:rPr>
              <w:rFonts w:ascii="Consolas" w:hAnsi="Consolas" w:cs="Consolas"/>
              <w:color w:val="2B91AF"/>
              <w:sz w:val="19"/>
              <w:szCs w:val="19"/>
            </w:rPr>
          </w:rPrChange>
        </w:rPr>
        <w:t>size_t</w:t>
      </w:r>
      <w:r w:rsidRPr="00B12686">
        <w:rPr>
          <w:rStyle w:val="CodeText"/>
          <w:rPrChange w:id="8661" w:author="Sam Tertzakian" w:date="2018-09-12T14:03:00Z">
            <w:rPr>
              <w:rFonts w:ascii="Consolas" w:hAnsi="Consolas" w:cs="Consolas"/>
              <w:color w:val="000000"/>
              <w:sz w:val="19"/>
              <w:szCs w:val="19"/>
            </w:rPr>
          </w:rPrChange>
        </w:rPr>
        <w:t xml:space="preserve"> InputBufferLength, </w:t>
      </w:r>
    </w:p>
    <w:p w14:paraId="6890257B" w14:textId="56D252A7" w:rsidR="00F414AF" w:rsidRPr="00B12686" w:rsidRDefault="00F414AF" w:rsidP="00F414AF">
      <w:pPr>
        <w:autoSpaceDE w:val="0"/>
        <w:autoSpaceDN w:val="0"/>
        <w:adjustRightInd w:val="0"/>
        <w:spacing w:after="0" w:line="240" w:lineRule="auto"/>
        <w:rPr>
          <w:rStyle w:val="CodeText"/>
          <w:rPrChange w:id="8662" w:author="Sam Tertzakian" w:date="2018-09-12T14:03:00Z">
            <w:rPr>
              <w:rFonts w:ascii="Consolas" w:hAnsi="Consolas" w:cs="Consolas"/>
              <w:color w:val="000000"/>
              <w:sz w:val="19"/>
              <w:szCs w:val="19"/>
            </w:rPr>
          </w:rPrChange>
        </w:rPr>
      </w:pPr>
      <w:r w:rsidRPr="00B12686">
        <w:rPr>
          <w:rStyle w:val="CodeText"/>
          <w:rPrChange w:id="8663" w:author="Sam Tertzakian" w:date="2018-09-12T14:03:00Z">
            <w:rPr>
              <w:rFonts w:ascii="Consolas" w:hAnsi="Consolas" w:cs="Consolas"/>
              <w:color w:val="000000"/>
              <w:sz w:val="19"/>
              <w:szCs w:val="19"/>
            </w:rPr>
          </w:rPrChange>
        </w:rPr>
        <w:t xml:space="preserve">    </w:t>
      </w:r>
      <w:del w:id="8664" w:author="Sam Tertzakian" w:date="2018-09-12T14:03:00Z">
        <w:r w:rsidRPr="00B12686" w:rsidDel="00B12686">
          <w:rPr>
            <w:rStyle w:val="CodeText"/>
            <w:rPrChange w:id="8665" w:author="Sam Tertzakian" w:date="2018-09-12T14:03:00Z">
              <w:rPr>
                <w:rFonts w:ascii="Consolas" w:hAnsi="Consolas" w:cs="Consolas"/>
                <w:color w:val="000000"/>
                <w:sz w:val="19"/>
                <w:szCs w:val="19"/>
              </w:rPr>
            </w:rPrChange>
          </w:rPr>
          <w:delText xml:space="preserve">                          </w:delText>
        </w:r>
      </w:del>
      <w:r w:rsidRPr="00B12686">
        <w:rPr>
          <w:rStyle w:val="CodeText"/>
          <w:rPrChange w:id="8666" w:author="Sam Tertzakian" w:date="2018-09-12T14:03:00Z">
            <w:rPr>
              <w:rFonts w:ascii="Consolas" w:hAnsi="Consolas" w:cs="Consolas"/>
              <w:color w:val="6F008A"/>
              <w:sz w:val="19"/>
              <w:szCs w:val="19"/>
            </w:rPr>
          </w:rPrChange>
        </w:rPr>
        <w:t>_In_</w:t>
      </w:r>
      <w:r w:rsidRPr="00B12686">
        <w:rPr>
          <w:rStyle w:val="CodeText"/>
          <w:rPrChange w:id="8667" w:author="Sam Tertzakian" w:date="2018-09-12T14:03:00Z">
            <w:rPr>
              <w:rFonts w:ascii="Consolas" w:hAnsi="Consolas" w:cs="Consolas"/>
              <w:color w:val="000000"/>
              <w:sz w:val="19"/>
              <w:szCs w:val="19"/>
            </w:rPr>
          </w:rPrChange>
        </w:rPr>
        <w:t xml:space="preserve"> </w:t>
      </w:r>
      <w:r w:rsidRPr="00B12686">
        <w:rPr>
          <w:rStyle w:val="CodeText"/>
          <w:rPrChange w:id="8668" w:author="Sam Tertzakian" w:date="2018-09-12T14:03:00Z">
            <w:rPr>
              <w:rFonts w:ascii="Consolas" w:hAnsi="Consolas" w:cs="Consolas"/>
              <w:color w:val="2B91AF"/>
              <w:sz w:val="19"/>
              <w:szCs w:val="19"/>
            </w:rPr>
          </w:rPrChange>
        </w:rPr>
        <w:t>ULONG</w:t>
      </w:r>
      <w:r w:rsidRPr="00B12686">
        <w:rPr>
          <w:rStyle w:val="CodeText"/>
          <w:rPrChange w:id="8669" w:author="Sam Tertzakian" w:date="2018-09-12T14:03:00Z">
            <w:rPr>
              <w:rFonts w:ascii="Consolas" w:hAnsi="Consolas" w:cs="Consolas"/>
              <w:color w:val="000000"/>
              <w:sz w:val="19"/>
              <w:szCs w:val="19"/>
            </w:rPr>
          </w:rPrChange>
        </w:rPr>
        <w:t xml:space="preserve"> IoControlCode)</w:t>
      </w:r>
      <w:del w:id="8670" w:author="Sam Tertzakian" w:date="2018-09-12T14:07:00Z">
        <w:r w:rsidRPr="00B12686" w:rsidDel="00EF32C3">
          <w:rPr>
            <w:rStyle w:val="CodeText"/>
            <w:rPrChange w:id="8671" w:author="Sam Tertzakian" w:date="2018-09-12T14:03:00Z">
              <w:rPr>
                <w:rFonts w:ascii="Consolas" w:hAnsi="Consolas" w:cs="Consolas"/>
                <w:color w:val="000000"/>
                <w:sz w:val="19"/>
                <w:szCs w:val="19"/>
              </w:rPr>
            </w:rPrChange>
          </w:rPr>
          <w:delText>;</w:delText>
        </w:r>
      </w:del>
    </w:p>
    <w:p w14:paraId="7CFADF2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4E55FA" w14:textId="5B9F15D1" w:rsidR="0047093B" w:rsidRDefault="0047093B" w:rsidP="0047093B">
      <w:r>
        <w:t xml:space="preserve">DMF calls this callback for every instantiated Module when the Client Driver receives the </w:t>
      </w:r>
      <w:r w:rsidRPr="008263F4">
        <w:rPr>
          <w:rStyle w:val="CodeText"/>
        </w:rPr>
        <w:t>EvtQueueDeviceIoControl</w:t>
      </w:r>
      <w:r>
        <w:t xml:space="preserve"> callback if the Module supports this callback. </w:t>
      </w:r>
    </w:p>
    <w:p w14:paraId="71C69E40" w14:textId="50E9AA25" w:rsidR="00DD7C76" w:rsidRPr="00E16922" w:rsidRDefault="00DD7C76" w:rsidP="0047093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14455BFF" w14:textId="77777777" w:rsidR="0047093B" w:rsidRDefault="0047093B" w:rsidP="0047093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7093B" w14:paraId="6C0B3E76" w14:textId="77777777" w:rsidTr="00C00B59">
        <w:tc>
          <w:tcPr>
            <w:tcW w:w="5665" w:type="dxa"/>
          </w:tcPr>
          <w:p w14:paraId="43E708FF" w14:textId="77777777" w:rsidR="0047093B" w:rsidRPr="00D83603" w:rsidRDefault="0047093B" w:rsidP="005A7D2F">
            <w:pPr>
              <w:rPr>
                <w:rStyle w:val="CodeText"/>
              </w:rPr>
            </w:pPr>
            <w:r w:rsidRPr="00D83603">
              <w:rPr>
                <w:rStyle w:val="CodeText"/>
              </w:rPr>
              <w:t>DMFMODULE DmfModule</w:t>
            </w:r>
          </w:p>
        </w:tc>
        <w:tc>
          <w:tcPr>
            <w:tcW w:w="3685" w:type="dxa"/>
          </w:tcPr>
          <w:p w14:paraId="115103CB" w14:textId="612037D1" w:rsidR="0047093B" w:rsidRDefault="0047093B" w:rsidP="005A7D2F">
            <w:r>
              <w:t xml:space="preserve">The Module’s DMF </w:t>
            </w:r>
            <w:r w:rsidR="00311435">
              <w:t>Module handle</w:t>
            </w:r>
            <w:r>
              <w:t>. Use this handle to retrieve the Module’s Private Context and Config.</w:t>
            </w:r>
            <w:r w:rsidR="00E765FB">
              <w:t xml:space="preserve"> Also, the Client Driver’s </w:t>
            </w:r>
            <w:r w:rsidR="00E765FB" w:rsidRPr="00D83603">
              <w:rPr>
                <w:rStyle w:val="CodeText"/>
              </w:rPr>
              <w:t>WDFDEVICE</w:t>
            </w:r>
            <w:r w:rsidR="00E765FB">
              <w:t xml:space="preserve"> is accessible via this parameter.</w:t>
            </w:r>
          </w:p>
        </w:tc>
      </w:tr>
    </w:tbl>
    <w:p w14:paraId="06682C28" w14:textId="77777777" w:rsidR="0047093B" w:rsidRPr="00907337" w:rsidRDefault="0047093B" w:rsidP="0047093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72B499" w14:textId="77777777" w:rsidR="0047093B" w:rsidRDefault="0047093B" w:rsidP="0047093B">
      <w:pPr>
        <w:pStyle w:val="Heading4"/>
      </w:pPr>
      <w:r>
        <w:t>Returns</w:t>
      </w:r>
    </w:p>
    <w:p w14:paraId="7C874904" w14:textId="77777777" w:rsidR="0047093B" w:rsidRDefault="0047093B" w:rsidP="0047093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6D090CD2" w14:textId="77777777" w:rsidR="0047093B" w:rsidRDefault="0047093B" w:rsidP="0047093B">
      <w:pPr>
        <w:pStyle w:val="Heading4"/>
      </w:pPr>
      <w:r>
        <w:t>Remarks</w:t>
      </w:r>
    </w:p>
    <w:p w14:paraId="0F3DC390" w14:textId="77777777" w:rsidR="0047093B" w:rsidRDefault="0047093B" w:rsidP="004A459D">
      <w:pPr>
        <w:pStyle w:val="ListParagraph"/>
        <w:numPr>
          <w:ilvl w:val="0"/>
          <w:numId w:val="3"/>
        </w:numPr>
      </w:pPr>
      <w:r>
        <w:t>This callback is always called directly by DMF. This function is never called directly (nor is it accessible to Clients or other Modules).</w:t>
      </w:r>
    </w:p>
    <w:p w14:paraId="4F8414BF" w14:textId="1326A14E" w:rsidR="0047093B" w:rsidRDefault="0047093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sidR="00DD7C76">
        <w:rPr>
          <w:b/>
        </w:rPr>
        <w:t xml:space="preserve"> per IOCTL</w:t>
      </w:r>
      <w:r w:rsidRPr="006669C8">
        <w:rPr>
          <w:b/>
        </w:rPr>
        <w:t>.</w:t>
      </w:r>
      <w:r>
        <w:rPr>
          <w:b/>
        </w:rPr>
        <w:t xml:space="preserve"> Once a Module indicates it has handled the call, DMF will not dispatch this callback to any other instantiated Module.</w:t>
      </w:r>
    </w:p>
    <w:p w14:paraId="4C06E89B" w14:textId="3174E7C1" w:rsidR="00D83603" w:rsidRPr="00D83603" w:rsidRDefault="00D83603" w:rsidP="004A459D">
      <w:pPr>
        <w:pStyle w:val="ListParagraph"/>
        <w:numPr>
          <w:ilvl w:val="0"/>
          <w:numId w:val="3"/>
        </w:numPr>
      </w:pPr>
      <w:r w:rsidRPr="00D83603">
        <w:t>Please see DMF_IoctlHandler.</w:t>
      </w:r>
    </w:p>
    <w:p w14:paraId="3F4F1A6E"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8B5CA32" w14:textId="25E75D6B" w:rsidR="00F414AF" w:rsidRDefault="00F414AF" w:rsidP="00F414AF">
      <w:pPr>
        <w:pStyle w:val="Heading3"/>
      </w:pPr>
      <w:bookmarkStart w:id="8672" w:name="_Toc500407405"/>
      <w:bookmarkStart w:id="8673" w:name="_Toc524527922"/>
      <w:bookmarkStart w:id="8674" w:name="_Ref524536219"/>
      <w:r>
        <w:lastRenderedPageBreak/>
        <w:t>DMF</w:t>
      </w:r>
      <w:r w:rsidR="001F48AA">
        <w:t>_[ModuleName]_</w:t>
      </w:r>
      <w:r>
        <w:t>ModuleInternalDeviceIoControl</w:t>
      </w:r>
      <w:bookmarkEnd w:id="8672"/>
      <w:bookmarkEnd w:id="8673"/>
      <w:bookmarkEnd w:id="8674"/>
    </w:p>
    <w:p w14:paraId="511AD10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B064D4" w14:textId="77777777" w:rsidR="00F579C4" w:rsidRPr="00B12686" w:rsidRDefault="00F579C4" w:rsidP="00F579C4">
      <w:pPr>
        <w:autoSpaceDE w:val="0"/>
        <w:autoSpaceDN w:val="0"/>
        <w:adjustRightInd w:val="0"/>
        <w:spacing w:after="0" w:line="240" w:lineRule="auto"/>
        <w:rPr>
          <w:rStyle w:val="CodeText"/>
          <w:rPrChange w:id="8675" w:author="Sam Tertzakian" w:date="2018-09-12T14:03:00Z">
            <w:rPr>
              <w:rFonts w:ascii="Consolas" w:hAnsi="Consolas" w:cs="Consolas"/>
              <w:color w:val="000000"/>
              <w:sz w:val="19"/>
              <w:szCs w:val="19"/>
            </w:rPr>
          </w:rPrChange>
        </w:rPr>
      </w:pPr>
      <w:r w:rsidRPr="00B12686">
        <w:rPr>
          <w:rStyle w:val="CodeText"/>
          <w:rPrChange w:id="8676" w:author="Sam Tertzakian" w:date="2018-09-12T14:03:00Z">
            <w:rPr>
              <w:rFonts w:ascii="Consolas" w:hAnsi="Consolas" w:cs="Consolas"/>
              <w:color w:val="0000FF"/>
              <w:sz w:val="19"/>
              <w:szCs w:val="19"/>
            </w:rPr>
          </w:rPrChange>
        </w:rPr>
        <w:t>static</w:t>
      </w:r>
    </w:p>
    <w:p w14:paraId="0CD10256" w14:textId="77777777" w:rsidR="00F414AF" w:rsidRPr="00B12686" w:rsidRDefault="00F414AF" w:rsidP="00F414AF">
      <w:pPr>
        <w:autoSpaceDE w:val="0"/>
        <w:autoSpaceDN w:val="0"/>
        <w:adjustRightInd w:val="0"/>
        <w:spacing w:after="0" w:line="240" w:lineRule="auto"/>
        <w:rPr>
          <w:rStyle w:val="CodeText"/>
          <w:rPrChange w:id="8677" w:author="Sam Tertzakian" w:date="2018-09-12T14:03:00Z">
            <w:rPr>
              <w:rFonts w:ascii="Consolas" w:hAnsi="Consolas" w:cs="Consolas"/>
              <w:color w:val="2B91AF"/>
              <w:sz w:val="19"/>
              <w:szCs w:val="19"/>
            </w:rPr>
          </w:rPrChange>
        </w:rPr>
      </w:pPr>
      <w:r w:rsidRPr="00B12686">
        <w:rPr>
          <w:rStyle w:val="CodeText"/>
          <w:rPrChange w:id="8678" w:author="Sam Tertzakian" w:date="2018-09-12T14:03:00Z">
            <w:rPr>
              <w:rFonts w:ascii="Consolas" w:hAnsi="Consolas" w:cs="Consolas"/>
              <w:color w:val="2B91AF"/>
              <w:sz w:val="19"/>
              <w:szCs w:val="19"/>
            </w:rPr>
          </w:rPrChange>
        </w:rPr>
        <w:t>BOOLEAN</w:t>
      </w:r>
    </w:p>
    <w:p w14:paraId="39B78D67" w14:textId="77777777" w:rsidR="00B12686" w:rsidRPr="00B12686" w:rsidRDefault="00F414AF" w:rsidP="00F414AF">
      <w:pPr>
        <w:autoSpaceDE w:val="0"/>
        <w:autoSpaceDN w:val="0"/>
        <w:adjustRightInd w:val="0"/>
        <w:spacing w:after="0" w:line="240" w:lineRule="auto"/>
        <w:rPr>
          <w:ins w:id="8679" w:author="Sam Tertzakian" w:date="2018-09-12T14:03:00Z"/>
          <w:rStyle w:val="CodeText"/>
          <w:rPrChange w:id="8680" w:author="Sam Tertzakian" w:date="2018-09-12T14:03:00Z">
            <w:rPr>
              <w:ins w:id="8681" w:author="Sam Tertzakian" w:date="2018-09-12T14:03:00Z"/>
              <w:rFonts w:ascii="Consolas" w:hAnsi="Consolas" w:cs="Consolas"/>
              <w:color w:val="000000"/>
              <w:sz w:val="19"/>
              <w:szCs w:val="19"/>
            </w:rPr>
          </w:rPrChange>
        </w:rPr>
      </w:pPr>
      <w:r w:rsidRPr="00B12686">
        <w:rPr>
          <w:rStyle w:val="CodeText"/>
          <w:rPrChange w:id="8682" w:author="Sam Tertzakian" w:date="2018-09-12T14:03:00Z">
            <w:rPr>
              <w:rFonts w:ascii="Consolas" w:hAnsi="Consolas" w:cs="Consolas"/>
              <w:color w:val="2B91AF"/>
              <w:sz w:val="19"/>
              <w:szCs w:val="19"/>
            </w:rPr>
          </w:rPrChange>
        </w:rPr>
        <w:t>DMF</w:t>
      </w:r>
      <w:r w:rsidR="001F48AA" w:rsidRPr="00B12686">
        <w:rPr>
          <w:rStyle w:val="CodeText"/>
          <w:rPrChange w:id="8683" w:author="Sam Tertzakian" w:date="2018-09-12T14:03:00Z">
            <w:rPr>
              <w:rFonts w:ascii="Consolas" w:hAnsi="Consolas" w:cs="Consolas"/>
              <w:color w:val="2B91AF"/>
              <w:sz w:val="19"/>
              <w:szCs w:val="19"/>
            </w:rPr>
          </w:rPrChange>
        </w:rPr>
        <w:t>_[ModuleName]_</w:t>
      </w:r>
      <w:r w:rsidRPr="00B12686">
        <w:rPr>
          <w:rStyle w:val="CodeText"/>
          <w:rPrChange w:id="8684" w:author="Sam Tertzakian" w:date="2018-09-12T14:03:00Z">
            <w:rPr>
              <w:rFonts w:ascii="Consolas" w:hAnsi="Consolas" w:cs="Consolas"/>
              <w:color w:val="2B91AF"/>
              <w:sz w:val="19"/>
              <w:szCs w:val="19"/>
            </w:rPr>
          </w:rPrChange>
        </w:rPr>
        <w:t>ModuleInternalDeviceIoControl</w:t>
      </w:r>
      <w:r w:rsidRPr="00B12686">
        <w:rPr>
          <w:rStyle w:val="CodeText"/>
          <w:rPrChange w:id="8685" w:author="Sam Tertzakian" w:date="2018-09-12T14:03:00Z">
            <w:rPr>
              <w:rFonts w:ascii="Consolas" w:hAnsi="Consolas" w:cs="Consolas"/>
              <w:color w:val="000000"/>
              <w:sz w:val="19"/>
              <w:szCs w:val="19"/>
            </w:rPr>
          </w:rPrChange>
        </w:rPr>
        <w:t>(</w:t>
      </w:r>
    </w:p>
    <w:p w14:paraId="49535118" w14:textId="59A53B27" w:rsidR="00F414AF" w:rsidRPr="00B12686" w:rsidRDefault="00B12686" w:rsidP="00F414AF">
      <w:pPr>
        <w:autoSpaceDE w:val="0"/>
        <w:autoSpaceDN w:val="0"/>
        <w:adjustRightInd w:val="0"/>
        <w:spacing w:after="0" w:line="240" w:lineRule="auto"/>
        <w:rPr>
          <w:rStyle w:val="CodeText"/>
          <w:rPrChange w:id="8686" w:author="Sam Tertzakian" w:date="2018-09-12T14:03:00Z">
            <w:rPr>
              <w:rFonts w:ascii="Consolas" w:hAnsi="Consolas" w:cs="Consolas"/>
              <w:color w:val="000000"/>
              <w:sz w:val="19"/>
              <w:szCs w:val="19"/>
            </w:rPr>
          </w:rPrChange>
        </w:rPr>
      </w:pPr>
      <w:ins w:id="8687" w:author="Sam Tertzakian" w:date="2018-09-12T14:03:00Z">
        <w:r w:rsidRPr="00B12686">
          <w:rPr>
            <w:rStyle w:val="CodeText"/>
            <w:rPrChange w:id="8688" w:author="Sam Tertzakian" w:date="2018-09-12T14:03:00Z">
              <w:rPr>
                <w:rFonts w:ascii="Consolas" w:hAnsi="Consolas" w:cs="Consolas"/>
                <w:color w:val="6F008A"/>
                <w:sz w:val="19"/>
                <w:szCs w:val="19"/>
              </w:rPr>
            </w:rPrChange>
          </w:rPr>
          <w:t xml:space="preserve">    </w:t>
        </w:r>
      </w:ins>
      <w:r w:rsidR="00F414AF" w:rsidRPr="00B12686">
        <w:rPr>
          <w:rStyle w:val="CodeText"/>
          <w:rPrChange w:id="8689" w:author="Sam Tertzakian" w:date="2018-09-12T14:03:00Z">
            <w:rPr>
              <w:rFonts w:ascii="Consolas" w:hAnsi="Consolas" w:cs="Consolas"/>
              <w:color w:val="6F008A"/>
              <w:sz w:val="19"/>
              <w:szCs w:val="19"/>
            </w:rPr>
          </w:rPrChange>
        </w:rPr>
        <w:t>_In_</w:t>
      </w:r>
      <w:r w:rsidR="00F414AF" w:rsidRPr="00B12686">
        <w:rPr>
          <w:rStyle w:val="CodeText"/>
          <w:rPrChange w:id="8690" w:author="Sam Tertzakian" w:date="2018-09-12T14:03:00Z">
            <w:rPr>
              <w:rFonts w:ascii="Consolas" w:hAnsi="Consolas" w:cs="Consolas"/>
              <w:color w:val="000000"/>
              <w:sz w:val="19"/>
              <w:szCs w:val="19"/>
            </w:rPr>
          </w:rPrChange>
        </w:rPr>
        <w:t xml:space="preserve"> </w:t>
      </w:r>
      <w:r w:rsidR="00F414AF" w:rsidRPr="00B12686">
        <w:rPr>
          <w:rStyle w:val="CodeText"/>
          <w:rPrChange w:id="8691" w:author="Sam Tertzakian" w:date="2018-09-12T14:03:00Z">
            <w:rPr>
              <w:rFonts w:ascii="Consolas" w:hAnsi="Consolas" w:cs="Consolas"/>
              <w:color w:val="2B91AF"/>
              <w:sz w:val="19"/>
              <w:szCs w:val="19"/>
            </w:rPr>
          </w:rPrChange>
        </w:rPr>
        <w:t>DMFMODULE</w:t>
      </w:r>
      <w:r w:rsidR="00F414AF" w:rsidRPr="00B12686">
        <w:rPr>
          <w:rStyle w:val="CodeText"/>
          <w:rPrChange w:id="8692" w:author="Sam Tertzakian" w:date="2018-09-12T14:03:00Z">
            <w:rPr>
              <w:rFonts w:ascii="Consolas" w:hAnsi="Consolas" w:cs="Consolas"/>
              <w:color w:val="000000"/>
              <w:sz w:val="19"/>
              <w:szCs w:val="19"/>
            </w:rPr>
          </w:rPrChange>
        </w:rPr>
        <w:t xml:space="preserve"> DmfModule, </w:t>
      </w:r>
    </w:p>
    <w:p w14:paraId="1C5AD3DF" w14:textId="42E53DA3" w:rsidR="00F414AF" w:rsidRPr="00B12686" w:rsidRDefault="00F414AF" w:rsidP="00F414AF">
      <w:pPr>
        <w:autoSpaceDE w:val="0"/>
        <w:autoSpaceDN w:val="0"/>
        <w:adjustRightInd w:val="0"/>
        <w:spacing w:after="0" w:line="240" w:lineRule="auto"/>
        <w:rPr>
          <w:rStyle w:val="CodeText"/>
          <w:rPrChange w:id="8693" w:author="Sam Tertzakian" w:date="2018-09-12T14:03:00Z">
            <w:rPr>
              <w:rFonts w:ascii="Consolas" w:hAnsi="Consolas" w:cs="Consolas"/>
              <w:color w:val="000000"/>
              <w:sz w:val="19"/>
              <w:szCs w:val="19"/>
            </w:rPr>
          </w:rPrChange>
        </w:rPr>
      </w:pPr>
      <w:r w:rsidRPr="00B12686">
        <w:rPr>
          <w:rStyle w:val="CodeText"/>
          <w:rPrChange w:id="8694" w:author="Sam Tertzakian" w:date="2018-09-12T14:03:00Z">
            <w:rPr>
              <w:rFonts w:ascii="Consolas" w:hAnsi="Consolas" w:cs="Consolas"/>
              <w:color w:val="000000"/>
              <w:sz w:val="19"/>
              <w:szCs w:val="19"/>
            </w:rPr>
          </w:rPrChange>
        </w:rPr>
        <w:t xml:space="preserve">    </w:t>
      </w:r>
      <w:del w:id="8695" w:author="Sam Tertzakian" w:date="2018-09-12T14:03:00Z">
        <w:r w:rsidRPr="00B12686" w:rsidDel="00B12686">
          <w:rPr>
            <w:rStyle w:val="CodeText"/>
            <w:rPrChange w:id="8696" w:author="Sam Tertzakian" w:date="2018-09-12T14:03:00Z">
              <w:rPr>
                <w:rFonts w:ascii="Consolas" w:hAnsi="Consolas" w:cs="Consolas"/>
                <w:color w:val="000000"/>
                <w:sz w:val="19"/>
                <w:szCs w:val="19"/>
              </w:rPr>
            </w:rPrChange>
          </w:rPr>
          <w:delText xml:space="preserve">                                  </w:delText>
        </w:r>
      </w:del>
      <w:r w:rsidRPr="00B12686">
        <w:rPr>
          <w:rStyle w:val="CodeText"/>
          <w:rPrChange w:id="8697" w:author="Sam Tertzakian" w:date="2018-09-12T14:03:00Z">
            <w:rPr>
              <w:rFonts w:ascii="Consolas" w:hAnsi="Consolas" w:cs="Consolas"/>
              <w:color w:val="6F008A"/>
              <w:sz w:val="19"/>
              <w:szCs w:val="19"/>
            </w:rPr>
          </w:rPrChange>
        </w:rPr>
        <w:t>_In_</w:t>
      </w:r>
      <w:r w:rsidRPr="00B12686">
        <w:rPr>
          <w:rStyle w:val="CodeText"/>
          <w:rPrChange w:id="8698" w:author="Sam Tertzakian" w:date="2018-09-12T14:03:00Z">
            <w:rPr>
              <w:rFonts w:ascii="Consolas" w:hAnsi="Consolas" w:cs="Consolas"/>
              <w:color w:val="000000"/>
              <w:sz w:val="19"/>
              <w:szCs w:val="19"/>
            </w:rPr>
          </w:rPrChange>
        </w:rPr>
        <w:t xml:space="preserve"> </w:t>
      </w:r>
      <w:r w:rsidRPr="00B12686">
        <w:rPr>
          <w:rStyle w:val="CodeText"/>
          <w:rPrChange w:id="8699" w:author="Sam Tertzakian" w:date="2018-09-12T14:03:00Z">
            <w:rPr>
              <w:rFonts w:ascii="Consolas" w:hAnsi="Consolas" w:cs="Consolas"/>
              <w:color w:val="2B91AF"/>
              <w:sz w:val="19"/>
              <w:szCs w:val="19"/>
            </w:rPr>
          </w:rPrChange>
        </w:rPr>
        <w:t>WDFQUEUE</w:t>
      </w:r>
      <w:r w:rsidRPr="00B12686">
        <w:rPr>
          <w:rStyle w:val="CodeText"/>
          <w:rPrChange w:id="8700" w:author="Sam Tertzakian" w:date="2018-09-12T14:03:00Z">
            <w:rPr>
              <w:rFonts w:ascii="Consolas" w:hAnsi="Consolas" w:cs="Consolas"/>
              <w:color w:val="000000"/>
              <w:sz w:val="19"/>
              <w:szCs w:val="19"/>
            </w:rPr>
          </w:rPrChange>
        </w:rPr>
        <w:t xml:space="preserve"> Queue, </w:t>
      </w:r>
    </w:p>
    <w:p w14:paraId="637ED6CB" w14:textId="3AB9876F" w:rsidR="00F414AF" w:rsidRPr="00B12686" w:rsidRDefault="00F414AF" w:rsidP="00F414AF">
      <w:pPr>
        <w:autoSpaceDE w:val="0"/>
        <w:autoSpaceDN w:val="0"/>
        <w:adjustRightInd w:val="0"/>
        <w:spacing w:after="0" w:line="240" w:lineRule="auto"/>
        <w:rPr>
          <w:rStyle w:val="CodeText"/>
          <w:rPrChange w:id="8701" w:author="Sam Tertzakian" w:date="2018-09-12T14:03:00Z">
            <w:rPr>
              <w:rFonts w:ascii="Consolas" w:hAnsi="Consolas" w:cs="Consolas"/>
              <w:color w:val="000000"/>
              <w:sz w:val="19"/>
              <w:szCs w:val="19"/>
            </w:rPr>
          </w:rPrChange>
        </w:rPr>
      </w:pPr>
      <w:r w:rsidRPr="00B12686">
        <w:rPr>
          <w:rStyle w:val="CodeText"/>
          <w:rPrChange w:id="8702" w:author="Sam Tertzakian" w:date="2018-09-12T14:03:00Z">
            <w:rPr>
              <w:rFonts w:ascii="Consolas" w:hAnsi="Consolas" w:cs="Consolas"/>
              <w:color w:val="000000"/>
              <w:sz w:val="19"/>
              <w:szCs w:val="19"/>
            </w:rPr>
          </w:rPrChange>
        </w:rPr>
        <w:t xml:space="preserve">    </w:t>
      </w:r>
      <w:del w:id="8703" w:author="Sam Tertzakian" w:date="2018-09-12T14:03:00Z">
        <w:r w:rsidRPr="00B12686" w:rsidDel="00B12686">
          <w:rPr>
            <w:rStyle w:val="CodeText"/>
            <w:rPrChange w:id="8704" w:author="Sam Tertzakian" w:date="2018-09-12T14:03:00Z">
              <w:rPr>
                <w:rFonts w:ascii="Consolas" w:hAnsi="Consolas" w:cs="Consolas"/>
                <w:color w:val="000000"/>
                <w:sz w:val="19"/>
                <w:szCs w:val="19"/>
              </w:rPr>
            </w:rPrChange>
          </w:rPr>
          <w:delText xml:space="preserve">                                  </w:delText>
        </w:r>
      </w:del>
      <w:r w:rsidRPr="00B12686">
        <w:rPr>
          <w:rStyle w:val="CodeText"/>
          <w:rPrChange w:id="8705" w:author="Sam Tertzakian" w:date="2018-09-12T14:03:00Z">
            <w:rPr>
              <w:rFonts w:ascii="Consolas" w:hAnsi="Consolas" w:cs="Consolas"/>
              <w:color w:val="6F008A"/>
              <w:sz w:val="19"/>
              <w:szCs w:val="19"/>
            </w:rPr>
          </w:rPrChange>
        </w:rPr>
        <w:t>_In_</w:t>
      </w:r>
      <w:r w:rsidRPr="00B12686">
        <w:rPr>
          <w:rStyle w:val="CodeText"/>
          <w:rPrChange w:id="8706" w:author="Sam Tertzakian" w:date="2018-09-12T14:03:00Z">
            <w:rPr>
              <w:rFonts w:ascii="Consolas" w:hAnsi="Consolas" w:cs="Consolas"/>
              <w:color w:val="000000"/>
              <w:sz w:val="19"/>
              <w:szCs w:val="19"/>
            </w:rPr>
          </w:rPrChange>
        </w:rPr>
        <w:t xml:space="preserve"> </w:t>
      </w:r>
      <w:r w:rsidRPr="00B12686">
        <w:rPr>
          <w:rStyle w:val="CodeText"/>
          <w:rPrChange w:id="8707" w:author="Sam Tertzakian" w:date="2018-09-12T14:03:00Z">
            <w:rPr>
              <w:rFonts w:ascii="Consolas" w:hAnsi="Consolas" w:cs="Consolas"/>
              <w:color w:val="2B91AF"/>
              <w:sz w:val="19"/>
              <w:szCs w:val="19"/>
            </w:rPr>
          </w:rPrChange>
        </w:rPr>
        <w:t>WDFREQUEST</w:t>
      </w:r>
      <w:r w:rsidRPr="00B12686">
        <w:rPr>
          <w:rStyle w:val="CodeText"/>
          <w:rPrChange w:id="8708" w:author="Sam Tertzakian" w:date="2018-09-12T14:03:00Z">
            <w:rPr>
              <w:rFonts w:ascii="Consolas" w:hAnsi="Consolas" w:cs="Consolas"/>
              <w:color w:val="000000"/>
              <w:sz w:val="19"/>
              <w:szCs w:val="19"/>
            </w:rPr>
          </w:rPrChange>
        </w:rPr>
        <w:t xml:space="preserve"> Request, </w:t>
      </w:r>
    </w:p>
    <w:p w14:paraId="14032036" w14:textId="21911968" w:rsidR="00F414AF" w:rsidRPr="00B12686" w:rsidRDefault="00F414AF" w:rsidP="00F414AF">
      <w:pPr>
        <w:autoSpaceDE w:val="0"/>
        <w:autoSpaceDN w:val="0"/>
        <w:adjustRightInd w:val="0"/>
        <w:spacing w:after="0" w:line="240" w:lineRule="auto"/>
        <w:rPr>
          <w:rStyle w:val="CodeText"/>
          <w:rPrChange w:id="8709" w:author="Sam Tertzakian" w:date="2018-09-12T14:03:00Z">
            <w:rPr>
              <w:rFonts w:ascii="Consolas" w:hAnsi="Consolas" w:cs="Consolas"/>
              <w:color w:val="000000"/>
              <w:sz w:val="19"/>
              <w:szCs w:val="19"/>
            </w:rPr>
          </w:rPrChange>
        </w:rPr>
      </w:pPr>
      <w:r w:rsidRPr="00B12686">
        <w:rPr>
          <w:rStyle w:val="CodeText"/>
          <w:rPrChange w:id="8710" w:author="Sam Tertzakian" w:date="2018-09-12T14:03:00Z">
            <w:rPr>
              <w:rFonts w:ascii="Consolas" w:hAnsi="Consolas" w:cs="Consolas"/>
              <w:color w:val="000000"/>
              <w:sz w:val="19"/>
              <w:szCs w:val="19"/>
            </w:rPr>
          </w:rPrChange>
        </w:rPr>
        <w:t xml:space="preserve">    </w:t>
      </w:r>
      <w:del w:id="8711" w:author="Sam Tertzakian" w:date="2018-09-12T14:03:00Z">
        <w:r w:rsidRPr="00B12686" w:rsidDel="00B12686">
          <w:rPr>
            <w:rStyle w:val="CodeText"/>
            <w:rPrChange w:id="8712" w:author="Sam Tertzakian" w:date="2018-09-12T14:03:00Z">
              <w:rPr>
                <w:rFonts w:ascii="Consolas" w:hAnsi="Consolas" w:cs="Consolas"/>
                <w:color w:val="000000"/>
                <w:sz w:val="19"/>
                <w:szCs w:val="19"/>
              </w:rPr>
            </w:rPrChange>
          </w:rPr>
          <w:delText xml:space="preserve">                                  </w:delText>
        </w:r>
      </w:del>
      <w:r w:rsidRPr="00B12686">
        <w:rPr>
          <w:rStyle w:val="CodeText"/>
          <w:rPrChange w:id="8713" w:author="Sam Tertzakian" w:date="2018-09-12T14:03:00Z">
            <w:rPr>
              <w:rFonts w:ascii="Consolas" w:hAnsi="Consolas" w:cs="Consolas"/>
              <w:color w:val="6F008A"/>
              <w:sz w:val="19"/>
              <w:szCs w:val="19"/>
            </w:rPr>
          </w:rPrChange>
        </w:rPr>
        <w:t>_In_</w:t>
      </w:r>
      <w:r w:rsidRPr="00B12686">
        <w:rPr>
          <w:rStyle w:val="CodeText"/>
          <w:rPrChange w:id="8714" w:author="Sam Tertzakian" w:date="2018-09-12T14:03:00Z">
            <w:rPr>
              <w:rFonts w:ascii="Consolas" w:hAnsi="Consolas" w:cs="Consolas"/>
              <w:color w:val="000000"/>
              <w:sz w:val="19"/>
              <w:szCs w:val="19"/>
            </w:rPr>
          </w:rPrChange>
        </w:rPr>
        <w:t xml:space="preserve"> </w:t>
      </w:r>
      <w:r w:rsidRPr="00B12686">
        <w:rPr>
          <w:rStyle w:val="CodeText"/>
          <w:rPrChange w:id="8715" w:author="Sam Tertzakian" w:date="2018-09-12T14:03:00Z">
            <w:rPr>
              <w:rFonts w:ascii="Consolas" w:hAnsi="Consolas" w:cs="Consolas"/>
              <w:color w:val="2B91AF"/>
              <w:sz w:val="19"/>
              <w:szCs w:val="19"/>
            </w:rPr>
          </w:rPrChange>
        </w:rPr>
        <w:t>size_t</w:t>
      </w:r>
      <w:r w:rsidRPr="00B12686">
        <w:rPr>
          <w:rStyle w:val="CodeText"/>
          <w:rPrChange w:id="8716" w:author="Sam Tertzakian" w:date="2018-09-12T14:03:00Z">
            <w:rPr>
              <w:rFonts w:ascii="Consolas" w:hAnsi="Consolas" w:cs="Consolas"/>
              <w:color w:val="000000"/>
              <w:sz w:val="19"/>
              <w:szCs w:val="19"/>
            </w:rPr>
          </w:rPrChange>
        </w:rPr>
        <w:t xml:space="preserve"> OutputBufferLength, </w:t>
      </w:r>
    </w:p>
    <w:p w14:paraId="56F771C3" w14:textId="787AC623" w:rsidR="00F414AF" w:rsidRPr="00B12686" w:rsidRDefault="00F414AF" w:rsidP="00F414AF">
      <w:pPr>
        <w:autoSpaceDE w:val="0"/>
        <w:autoSpaceDN w:val="0"/>
        <w:adjustRightInd w:val="0"/>
        <w:spacing w:after="0" w:line="240" w:lineRule="auto"/>
        <w:rPr>
          <w:rStyle w:val="CodeText"/>
          <w:rPrChange w:id="8717" w:author="Sam Tertzakian" w:date="2018-09-12T14:03:00Z">
            <w:rPr>
              <w:rFonts w:ascii="Consolas" w:hAnsi="Consolas" w:cs="Consolas"/>
              <w:color w:val="000000"/>
              <w:sz w:val="19"/>
              <w:szCs w:val="19"/>
            </w:rPr>
          </w:rPrChange>
        </w:rPr>
      </w:pPr>
      <w:r w:rsidRPr="00B12686">
        <w:rPr>
          <w:rStyle w:val="CodeText"/>
          <w:rPrChange w:id="8718" w:author="Sam Tertzakian" w:date="2018-09-12T14:03:00Z">
            <w:rPr>
              <w:rFonts w:ascii="Consolas" w:hAnsi="Consolas" w:cs="Consolas"/>
              <w:color w:val="000000"/>
              <w:sz w:val="19"/>
              <w:szCs w:val="19"/>
            </w:rPr>
          </w:rPrChange>
        </w:rPr>
        <w:t xml:space="preserve">    </w:t>
      </w:r>
      <w:del w:id="8719" w:author="Sam Tertzakian" w:date="2018-09-12T14:03:00Z">
        <w:r w:rsidRPr="00B12686" w:rsidDel="00B12686">
          <w:rPr>
            <w:rStyle w:val="CodeText"/>
            <w:rPrChange w:id="8720" w:author="Sam Tertzakian" w:date="2018-09-12T14:03:00Z">
              <w:rPr>
                <w:rFonts w:ascii="Consolas" w:hAnsi="Consolas" w:cs="Consolas"/>
                <w:color w:val="000000"/>
                <w:sz w:val="19"/>
                <w:szCs w:val="19"/>
              </w:rPr>
            </w:rPrChange>
          </w:rPr>
          <w:delText xml:space="preserve">                                  </w:delText>
        </w:r>
      </w:del>
      <w:r w:rsidRPr="00B12686">
        <w:rPr>
          <w:rStyle w:val="CodeText"/>
          <w:rPrChange w:id="8721" w:author="Sam Tertzakian" w:date="2018-09-12T14:03:00Z">
            <w:rPr>
              <w:rFonts w:ascii="Consolas" w:hAnsi="Consolas" w:cs="Consolas"/>
              <w:color w:val="6F008A"/>
              <w:sz w:val="19"/>
              <w:szCs w:val="19"/>
            </w:rPr>
          </w:rPrChange>
        </w:rPr>
        <w:t>_In_</w:t>
      </w:r>
      <w:r w:rsidRPr="00B12686">
        <w:rPr>
          <w:rStyle w:val="CodeText"/>
          <w:rPrChange w:id="8722" w:author="Sam Tertzakian" w:date="2018-09-12T14:03:00Z">
            <w:rPr>
              <w:rFonts w:ascii="Consolas" w:hAnsi="Consolas" w:cs="Consolas"/>
              <w:color w:val="000000"/>
              <w:sz w:val="19"/>
              <w:szCs w:val="19"/>
            </w:rPr>
          </w:rPrChange>
        </w:rPr>
        <w:t xml:space="preserve"> </w:t>
      </w:r>
      <w:r w:rsidRPr="00B12686">
        <w:rPr>
          <w:rStyle w:val="CodeText"/>
          <w:rPrChange w:id="8723" w:author="Sam Tertzakian" w:date="2018-09-12T14:03:00Z">
            <w:rPr>
              <w:rFonts w:ascii="Consolas" w:hAnsi="Consolas" w:cs="Consolas"/>
              <w:color w:val="2B91AF"/>
              <w:sz w:val="19"/>
              <w:szCs w:val="19"/>
            </w:rPr>
          </w:rPrChange>
        </w:rPr>
        <w:t>size_t</w:t>
      </w:r>
      <w:r w:rsidRPr="00B12686">
        <w:rPr>
          <w:rStyle w:val="CodeText"/>
          <w:rPrChange w:id="8724" w:author="Sam Tertzakian" w:date="2018-09-12T14:03:00Z">
            <w:rPr>
              <w:rFonts w:ascii="Consolas" w:hAnsi="Consolas" w:cs="Consolas"/>
              <w:color w:val="000000"/>
              <w:sz w:val="19"/>
              <w:szCs w:val="19"/>
            </w:rPr>
          </w:rPrChange>
        </w:rPr>
        <w:t xml:space="preserve"> InputBufferLength, </w:t>
      </w:r>
    </w:p>
    <w:p w14:paraId="6DD41DE1" w14:textId="021A0CE5" w:rsidR="00F414AF" w:rsidRPr="00B12686" w:rsidRDefault="00F414AF" w:rsidP="00F414AF">
      <w:pPr>
        <w:autoSpaceDE w:val="0"/>
        <w:autoSpaceDN w:val="0"/>
        <w:adjustRightInd w:val="0"/>
        <w:spacing w:after="0" w:line="240" w:lineRule="auto"/>
        <w:rPr>
          <w:rStyle w:val="CodeText"/>
          <w:rPrChange w:id="8725" w:author="Sam Tertzakian" w:date="2018-09-12T14:03:00Z">
            <w:rPr>
              <w:rFonts w:ascii="Consolas" w:hAnsi="Consolas" w:cs="Consolas"/>
              <w:color w:val="000000"/>
              <w:sz w:val="19"/>
              <w:szCs w:val="19"/>
            </w:rPr>
          </w:rPrChange>
        </w:rPr>
      </w:pPr>
      <w:r w:rsidRPr="00B12686">
        <w:rPr>
          <w:rStyle w:val="CodeText"/>
          <w:rPrChange w:id="8726" w:author="Sam Tertzakian" w:date="2018-09-12T14:03:00Z">
            <w:rPr>
              <w:rFonts w:ascii="Consolas" w:hAnsi="Consolas" w:cs="Consolas"/>
              <w:color w:val="000000"/>
              <w:sz w:val="19"/>
              <w:szCs w:val="19"/>
            </w:rPr>
          </w:rPrChange>
        </w:rPr>
        <w:t xml:space="preserve">    </w:t>
      </w:r>
      <w:del w:id="8727" w:author="Sam Tertzakian" w:date="2018-09-12T14:03:00Z">
        <w:r w:rsidRPr="00B12686" w:rsidDel="00B12686">
          <w:rPr>
            <w:rStyle w:val="CodeText"/>
            <w:rPrChange w:id="8728" w:author="Sam Tertzakian" w:date="2018-09-12T14:03:00Z">
              <w:rPr>
                <w:rFonts w:ascii="Consolas" w:hAnsi="Consolas" w:cs="Consolas"/>
                <w:color w:val="000000"/>
                <w:sz w:val="19"/>
                <w:szCs w:val="19"/>
              </w:rPr>
            </w:rPrChange>
          </w:rPr>
          <w:delText xml:space="preserve">                                  </w:delText>
        </w:r>
      </w:del>
      <w:r w:rsidRPr="00B12686">
        <w:rPr>
          <w:rStyle w:val="CodeText"/>
          <w:rPrChange w:id="8729" w:author="Sam Tertzakian" w:date="2018-09-12T14:03:00Z">
            <w:rPr>
              <w:rFonts w:ascii="Consolas" w:hAnsi="Consolas" w:cs="Consolas"/>
              <w:color w:val="6F008A"/>
              <w:sz w:val="19"/>
              <w:szCs w:val="19"/>
            </w:rPr>
          </w:rPrChange>
        </w:rPr>
        <w:t>_In_</w:t>
      </w:r>
      <w:r w:rsidRPr="00B12686">
        <w:rPr>
          <w:rStyle w:val="CodeText"/>
          <w:rPrChange w:id="8730" w:author="Sam Tertzakian" w:date="2018-09-12T14:03:00Z">
            <w:rPr>
              <w:rFonts w:ascii="Consolas" w:hAnsi="Consolas" w:cs="Consolas"/>
              <w:color w:val="000000"/>
              <w:sz w:val="19"/>
              <w:szCs w:val="19"/>
            </w:rPr>
          </w:rPrChange>
        </w:rPr>
        <w:t xml:space="preserve"> </w:t>
      </w:r>
      <w:r w:rsidRPr="00B12686">
        <w:rPr>
          <w:rStyle w:val="CodeText"/>
          <w:rPrChange w:id="8731" w:author="Sam Tertzakian" w:date="2018-09-12T14:03:00Z">
            <w:rPr>
              <w:rFonts w:ascii="Consolas" w:hAnsi="Consolas" w:cs="Consolas"/>
              <w:color w:val="2B91AF"/>
              <w:sz w:val="19"/>
              <w:szCs w:val="19"/>
            </w:rPr>
          </w:rPrChange>
        </w:rPr>
        <w:t>ULONG</w:t>
      </w:r>
      <w:r w:rsidRPr="00B12686">
        <w:rPr>
          <w:rStyle w:val="CodeText"/>
          <w:rPrChange w:id="8732" w:author="Sam Tertzakian" w:date="2018-09-12T14:03:00Z">
            <w:rPr>
              <w:rFonts w:ascii="Consolas" w:hAnsi="Consolas" w:cs="Consolas"/>
              <w:color w:val="000000"/>
              <w:sz w:val="19"/>
              <w:szCs w:val="19"/>
            </w:rPr>
          </w:rPrChange>
        </w:rPr>
        <w:t xml:space="preserve"> IoControlCode)</w:t>
      </w:r>
      <w:del w:id="8733" w:author="Sam Tertzakian" w:date="2018-09-12T14:07:00Z">
        <w:r w:rsidRPr="00B12686" w:rsidDel="00EF32C3">
          <w:rPr>
            <w:rStyle w:val="CodeText"/>
            <w:rPrChange w:id="8734" w:author="Sam Tertzakian" w:date="2018-09-12T14:03:00Z">
              <w:rPr>
                <w:rFonts w:ascii="Consolas" w:hAnsi="Consolas" w:cs="Consolas"/>
                <w:color w:val="000000"/>
                <w:sz w:val="19"/>
                <w:szCs w:val="19"/>
              </w:rPr>
            </w:rPrChange>
          </w:rPr>
          <w:delText>;</w:delText>
        </w:r>
      </w:del>
    </w:p>
    <w:p w14:paraId="7D8B2AF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14FEEFB" w14:textId="69961449" w:rsidR="00E765FB" w:rsidRDefault="00E765FB" w:rsidP="00E765FB">
      <w:r>
        <w:t xml:space="preserve">DMF calls this callback for every instantiated Module when the Client Driver receives the </w:t>
      </w:r>
      <w:r w:rsidRPr="008263F4">
        <w:rPr>
          <w:rStyle w:val="CodeText"/>
        </w:rPr>
        <w:t>EvtQueueInternalDeviceIoControl</w:t>
      </w:r>
      <w:r>
        <w:t xml:space="preserve"> callback if the Module supports this callback. </w:t>
      </w:r>
    </w:p>
    <w:p w14:paraId="128FE409" w14:textId="77777777" w:rsidR="00E765FB" w:rsidRPr="00E16922" w:rsidRDefault="00E765FB" w:rsidP="00E765FB">
      <w:pPr>
        <w:rPr>
          <w:b/>
        </w:rPr>
      </w:pPr>
      <w:r>
        <w:rPr>
          <w:b/>
        </w:rPr>
        <w:t>NOTE: Modules should not use this callback. Instead, use DMF_IoctlHandler because that Module simplifies the non-trivial handling of the return value and automatically performs validations of the input/output buffer sizes.</w:t>
      </w:r>
    </w:p>
    <w:p w14:paraId="352BE05F" w14:textId="77777777" w:rsidR="00E765FB" w:rsidRDefault="00E765FB" w:rsidP="00E765F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765FB" w14:paraId="488D4651" w14:textId="77777777" w:rsidTr="00C00B59">
        <w:tc>
          <w:tcPr>
            <w:tcW w:w="5665" w:type="dxa"/>
          </w:tcPr>
          <w:p w14:paraId="6F4B71B4" w14:textId="77777777" w:rsidR="00E765FB" w:rsidRPr="003321A5" w:rsidRDefault="00E765FB" w:rsidP="005A7D2F">
            <w:pPr>
              <w:rPr>
                <w:rStyle w:val="CodeText"/>
              </w:rPr>
            </w:pPr>
            <w:r w:rsidRPr="003321A5">
              <w:rPr>
                <w:rStyle w:val="CodeText"/>
              </w:rPr>
              <w:t>DMFMODULE DmfModule</w:t>
            </w:r>
          </w:p>
        </w:tc>
        <w:tc>
          <w:tcPr>
            <w:tcW w:w="3685" w:type="dxa"/>
          </w:tcPr>
          <w:p w14:paraId="3C55F463" w14:textId="21CAC1D6" w:rsidR="00E765FB" w:rsidRDefault="00E765FB" w:rsidP="005A7D2F">
            <w:r>
              <w:t xml:space="preserve">The Module’s DMF </w:t>
            </w:r>
            <w:r w:rsidR="00311435">
              <w:t>Module handle</w:t>
            </w:r>
            <w:r>
              <w:t xml:space="preserve">. Use this handle to retrieve the Module’s Private Context and Config. Also, the Client Driver’s </w:t>
            </w:r>
            <w:r w:rsidRPr="003321A5">
              <w:rPr>
                <w:rStyle w:val="CodeText"/>
              </w:rPr>
              <w:t>WDFDEVICE</w:t>
            </w:r>
            <w:r>
              <w:t xml:space="preserve"> is accessible via this parameter.</w:t>
            </w:r>
          </w:p>
        </w:tc>
      </w:tr>
    </w:tbl>
    <w:p w14:paraId="6ECF6EC9" w14:textId="77777777" w:rsidR="00E765FB" w:rsidRPr="00907337" w:rsidRDefault="00E765FB" w:rsidP="00E765F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6D9FB4C" w14:textId="77777777" w:rsidR="00E765FB" w:rsidRDefault="00E765FB" w:rsidP="00E765FB">
      <w:pPr>
        <w:pStyle w:val="Heading4"/>
      </w:pPr>
      <w:r>
        <w:t>Returns</w:t>
      </w:r>
    </w:p>
    <w:p w14:paraId="138A6A34" w14:textId="77777777" w:rsidR="00E765FB" w:rsidRDefault="00E765FB" w:rsidP="00E765F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0190D54" w14:textId="77777777" w:rsidR="00E765FB" w:rsidRDefault="00E765FB" w:rsidP="00E765FB">
      <w:pPr>
        <w:pStyle w:val="Heading4"/>
      </w:pPr>
      <w:r>
        <w:t>Remarks</w:t>
      </w:r>
    </w:p>
    <w:p w14:paraId="1C213173" w14:textId="77777777" w:rsidR="00E765FB" w:rsidRDefault="00E765FB" w:rsidP="004A459D">
      <w:pPr>
        <w:pStyle w:val="ListParagraph"/>
        <w:numPr>
          <w:ilvl w:val="0"/>
          <w:numId w:val="3"/>
        </w:numPr>
      </w:pPr>
      <w:r>
        <w:t>This callback is always called directly by DMF. This function is never called directly (nor is it accessible to Clients or other Modules).</w:t>
      </w:r>
    </w:p>
    <w:p w14:paraId="4072CBC3" w14:textId="18C902F7" w:rsidR="00E765FB" w:rsidRDefault="00E765F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per IOCTL</w:t>
      </w:r>
      <w:r w:rsidRPr="006669C8">
        <w:rPr>
          <w:b/>
        </w:rPr>
        <w:t>.</w:t>
      </w:r>
      <w:r>
        <w:rPr>
          <w:b/>
        </w:rPr>
        <w:t xml:space="preserve"> Once a Module indicates it has handled the call, DMF will not dispatch this callback to any other instantiated Module.</w:t>
      </w:r>
    </w:p>
    <w:p w14:paraId="4E3C0794" w14:textId="77777777" w:rsidR="003321A5" w:rsidRPr="00D83603" w:rsidRDefault="003321A5" w:rsidP="004A459D">
      <w:pPr>
        <w:pStyle w:val="ListParagraph"/>
        <w:numPr>
          <w:ilvl w:val="0"/>
          <w:numId w:val="3"/>
        </w:numPr>
      </w:pPr>
      <w:r w:rsidRPr="00D83603">
        <w:t>Please see DMF_IoctlHandler.</w:t>
      </w:r>
    </w:p>
    <w:p w14:paraId="7283703B" w14:textId="77777777" w:rsidR="003321A5" w:rsidRPr="006669C8" w:rsidRDefault="003321A5" w:rsidP="003321A5">
      <w:pPr>
        <w:pStyle w:val="ListParagraph"/>
        <w:rPr>
          <w:b/>
        </w:rPr>
      </w:pPr>
    </w:p>
    <w:p w14:paraId="5EFCF54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95A04F3" w14:textId="33237373" w:rsidR="00F414AF" w:rsidRDefault="00F414AF" w:rsidP="00F414AF">
      <w:pPr>
        <w:pStyle w:val="Heading3"/>
      </w:pPr>
      <w:bookmarkStart w:id="8735" w:name="_Toc500407406"/>
      <w:bookmarkStart w:id="8736" w:name="_Toc524527923"/>
      <w:r>
        <w:lastRenderedPageBreak/>
        <w:t>DMF</w:t>
      </w:r>
      <w:r w:rsidR="001F48AA">
        <w:t>_[ModuleName]_</w:t>
      </w:r>
      <w:r>
        <w:t>ModuleSelfManagedIoCleanup</w:t>
      </w:r>
      <w:bookmarkEnd w:id="8735"/>
      <w:bookmarkEnd w:id="8736"/>
    </w:p>
    <w:p w14:paraId="7D7CB08C"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11FD35E4" w14:textId="77777777" w:rsidR="00F579C4" w:rsidRPr="00087B4A" w:rsidRDefault="00F579C4" w:rsidP="00F579C4">
      <w:pPr>
        <w:autoSpaceDE w:val="0"/>
        <w:autoSpaceDN w:val="0"/>
        <w:adjustRightInd w:val="0"/>
        <w:spacing w:after="0" w:line="240" w:lineRule="auto"/>
        <w:rPr>
          <w:rStyle w:val="CodeText"/>
          <w:rPrChange w:id="8737" w:author="Sam Tertzakian" w:date="2018-09-12T14:04:00Z">
            <w:rPr>
              <w:rFonts w:ascii="Consolas" w:hAnsi="Consolas" w:cs="Consolas"/>
              <w:color w:val="000000"/>
              <w:sz w:val="19"/>
              <w:szCs w:val="19"/>
            </w:rPr>
          </w:rPrChange>
        </w:rPr>
      </w:pPr>
      <w:r w:rsidRPr="00087B4A">
        <w:rPr>
          <w:rStyle w:val="CodeText"/>
          <w:rPrChange w:id="8738" w:author="Sam Tertzakian" w:date="2018-09-12T14:04:00Z">
            <w:rPr>
              <w:rFonts w:ascii="Consolas" w:hAnsi="Consolas" w:cs="Consolas"/>
              <w:color w:val="0000FF"/>
              <w:sz w:val="19"/>
              <w:szCs w:val="19"/>
            </w:rPr>
          </w:rPrChange>
        </w:rPr>
        <w:t>static</w:t>
      </w:r>
    </w:p>
    <w:p w14:paraId="338DD5A2" w14:textId="77777777" w:rsidR="00F414AF" w:rsidRPr="00087B4A" w:rsidRDefault="00F414AF" w:rsidP="00F414AF">
      <w:pPr>
        <w:autoSpaceDE w:val="0"/>
        <w:autoSpaceDN w:val="0"/>
        <w:adjustRightInd w:val="0"/>
        <w:spacing w:after="0" w:line="240" w:lineRule="auto"/>
        <w:rPr>
          <w:rStyle w:val="CodeText"/>
          <w:rPrChange w:id="8739" w:author="Sam Tertzakian" w:date="2018-09-12T14:04:00Z">
            <w:rPr>
              <w:rFonts w:ascii="Consolas" w:hAnsi="Consolas" w:cs="Consolas"/>
              <w:color w:val="000000"/>
              <w:sz w:val="19"/>
              <w:szCs w:val="19"/>
            </w:rPr>
          </w:rPrChange>
        </w:rPr>
      </w:pPr>
      <w:r w:rsidRPr="00087B4A">
        <w:rPr>
          <w:rStyle w:val="CodeText"/>
          <w:rPrChange w:id="8740" w:author="Sam Tertzakian" w:date="2018-09-12T14:04:00Z">
            <w:rPr>
              <w:rFonts w:ascii="Consolas" w:hAnsi="Consolas" w:cs="Consolas"/>
              <w:color w:val="6F008A"/>
              <w:sz w:val="19"/>
              <w:szCs w:val="19"/>
            </w:rPr>
          </w:rPrChange>
        </w:rPr>
        <w:t>VOID</w:t>
      </w:r>
    </w:p>
    <w:p w14:paraId="45F2C438" w14:textId="77777777" w:rsidR="00087B4A" w:rsidRDefault="00F414AF" w:rsidP="00F414AF">
      <w:pPr>
        <w:autoSpaceDE w:val="0"/>
        <w:autoSpaceDN w:val="0"/>
        <w:adjustRightInd w:val="0"/>
        <w:spacing w:after="0" w:line="240" w:lineRule="auto"/>
        <w:rPr>
          <w:ins w:id="8741" w:author="Sam Tertzakian" w:date="2018-09-12T14:04:00Z"/>
          <w:rStyle w:val="CodeText"/>
        </w:rPr>
      </w:pPr>
      <w:r w:rsidRPr="00087B4A">
        <w:rPr>
          <w:rStyle w:val="CodeText"/>
          <w:rPrChange w:id="8742" w:author="Sam Tertzakian" w:date="2018-09-12T14:04:00Z">
            <w:rPr>
              <w:rFonts w:ascii="Consolas" w:hAnsi="Consolas" w:cs="Consolas"/>
              <w:color w:val="2B91AF"/>
              <w:sz w:val="19"/>
              <w:szCs w:val="19"/>
            </w:rPr>
          </w:rPrChange>
        </w:rPr>
        <w:t>DMF</w:t>
      </w:r>
      <w:r w:rsidR="001F48AA" w:rsidRPr="00087B4A">
        <w:rPr>
          <w:rStyle w:val="CodeText"/>
          <w:rPrChange w:id="8743" w:author="Sam Tertzakian" w:date="2018-09-12T14:04:00Z">
            <w:rPr>
              <w:rFonts w:ascii="Consolas" w:hAnsi="Consolas" w:cs="Consolas"/>
              <w:color w:val="2B91AF"/>
              <w:sz w:val="19"/>
              <w:szCs w:val="19"/>
            </w:rPr>
          </w:rPrChange>
        </w:rPr>
        <w:t>_[ModuleName]_</w:t>
      </w:r>
      <w:r w:rsidRPr="00087B4A">
        <w:rPr>
          <w:rStyle w:val="CodeText"/>
          <w:rPrChange w:id="8744" w:author="Sam Tertzakian" w:date="2018-09-12T14:04:00Z">
            <w:rPr>
              <w:rFonts w:ascii="Consolas" w:hAnsi="Consolas" w:cs="Consolas"/>
              <w:color w:val="2B91AF"/>
              <w:sz w:val="19"/>
              <w:szCs w:val="19"/>
            </w:rPr>
          </w:rPrChange>
        </w:rPr>
        <w:t>ModuleSelfManagedIoCleanup</w:t>
      </w:r>
      <w:r w:rsidRPr="00087B4A">
        <w:rPr>
          <w:rStyle w:val="CodeText"/>
          <w:rPrChange w:id="8745" w:author="Sam Tertzakian" w:date="2018-09-12T14:04:00Z">
            <w:rPr>
              <w:rFonts w:ascii="Consolas" w:hAnsi="Consolas" w:cs="Consolas"/>
              <w:color w:val="000000"/>
              <w:sz w:val="19"/>
              <w:szCs w:val="19"/>
            </w:rPr>
          </w:rPrChange>
        </w:rPr>
        <w:t>(</w:t>
      </w:r>
    </w:p>
    <w:p w14:paraId="63497B8B" w14:textId="4374BFAF" w:rsidR="00F414AF" w:rsidRPr="00087B4A" w:rsidRDefault="00087B4A" w:rsidP="00F414AF">
      <w:pPr>
        <w:autoSpaceDE w:val="0"/>
        <w:autoSpaceDN w:val="0"/>
        <w:adjustRightInd w:val="0"/>
        <w:spacing w:after="0" w:line="240" w:lineRule="auto"/>
        <w:rPr>
          <w:rStyle w:val="CodeText"/>
          <w:rPrChange w:id="8746" w:author="Sam Tertzakian" w:date="2018-09-12T14:04:00Z">
            <w:rPr>
              <w:rFonts w:ascii="Consolas" w:hAnsi="Consolas" w:cs="Consolas"/>
              <w:color w:val="000000"/>
              <w:sz w:val="19"/>
              <w:szCs w:val="19"/>
            </w:rPr>
          </w:rPrChange>
        </w:rPr>
      </w:pPr>
      <w:ins w:id="8747" w:author="Sam Tertzakian" w:date="2018-09-12T14:04:00Z">
        <w:r>
          <w:rPr>
            <w:rStyle w:val="CodeText"/>
          </w:rPr>
          <w:t xml:space="preserve">    </w:t>
        </w:r>
      </w:ins>
      <w:r w:rsidR="00F414AF" w:rsidRPr="00087B4A">
        <w:rPr>
          <w:rStyle w:val="CodeText"/>
          <w:rPrChange w:id="8748" w:author="Sam Tertzakian" w:date="2018-09-12T14:04:00Z">
            <w:rPr>
              <w:rFonts w:ascii="Consolas" w:hAnsi="Consolas" w:cs="Consolas"/>
              <w:color w:val="6F008A"/>
              <w:sz w:val="19"/>
              <w:szCs w:val="19"/>
            </w:rPr>
          </w:rPrChange>
        </w:rPr>
        <w:t>_In_</w:t>
      </w:r>
      <w:r w:rsidR="00F414AF" w:rsidRPr="00087B4A">
        <w:rPr>
          <w:rStyle w:val="CodeText"/>
          <w:rPrChange w:id="8749" w:author="Sam Tertzakian" w:date="2018-09-12T14:04:00Z">
            <w:rPr>
              <w:rFonts w:ascii="Consolas" w:hAnsi="Consolas" w:cs="Consolas"/>
              <w:color w:val="000000"/>
              <w:sz w:val="19"/>
              <w:szCs w:val="19"/>
            </w:rPr>
          </w:rPrChange>
        </w:rPr>
        <w:t xml:space="preserve"> </w:t>
      </w:r>
      <w:r w:rsidR="00F414AF" w:rsidRPr="00087B4A">
        <w:rPr>
          <w:rStyle w:val="CodeText"/>
          <w:rPrChange w:id="8750" w:author="Sam Tertzakian" w:date="2018-09-12T14:04:00Z">
            <w:rPr>
              <w:rFonts w:ascii="Consolas" w:hAnsi="Consolas" w:cs="Consolas"/>
              <w:color w:val="2B91AF"/>
              <w:sz w:val="19"/>
              <w:szCs w:val="19"/>
            </w:rPr>
          </w:rPrChange>
        </w:rPr>
        <w:t>DMFMODULE</w:t>
      </w:r>
      <w:r w:rsidR="00F414AF" w:rsidRPr="00087B4A">
        <w:rPr>
          <w:rStyle w:val="CodeText"/>
          <w:rPrChange w:id="8751" w:author="Sam Tertzakian" w:date="2018-09-12T14:04:00Z">
            <w:rPr>
              <w:rFonts w:ascii="Consolas" w:hAnsi="Consolas" w:cs="Consolas"/>
              <w:color w:val="000000"/>
              <w:sz w:val="19"/>
              <w:szCs w:val="19"/>
            </w:rPr>
          </w:rPrChange>
        </w:rPr>
        <w:t xml:space="preserve"> DmfModule)</w:t>
      </w:r>
      <w:del w:id="8752" w:author="Sam Tertzakian" w:date="2018-09-12T14:08:00Z">
        <w:r w:rsidR="00F414AF" w:rsidRPr="00087B4A" w:rsidDel="00EF32C3">
          <w:rPr>
            <w:rStyle w:val="CodeText"/>
            <w:rPrChange w:id="8753" w:author="Sam Tertzakian" w:date="2018-09-12T14:04:00Z">
              <w:rPr>
                <w:rFonts w:ascii="Consolas" w:hAnsi="Consolas" w:cs="Consolas"/>
                <w:color w:val="000000"/>
                <w:sz w:val="19"/>
                <w:szCs w:val="19"/>
              </w:rPr>
            </w:rPrChange>
          </w:rPr>
          <w:delText>;</w:delText>
        </w:r>
      </w:del>
    </w:p>
    <w:p w14:paraId="15157F9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8154D54" w14:textId="32075520" w:rsidR="005A7D2F" w:rsidRDefault="005A7D2F" w:rsidP="005A7D2F">
      <w:r>
        <w:t xml:space="preserve">DMF calls this callback for every instantiated Module when the Client Driver receives the </w:t>
      </w:r>
      <w:r w:rsidRPr="008263F4">
        <w:rPr>
          <w:rStyle w:val="CodeText"/>
        </w:rPr>
        <w:t>EvtDeviceSel</w:t>
      </w:r>
      <w:r w:rsidR="00E31B3A" w:rsidRPr="008263F4">
        <w:rPr>
          <w:rStyle w:val="CodeText"/>
        </w:rPr>
        <w:t>f</w:t>
      </w:r>
      <w:r w:rsidRPr="008263F4">
        <w:rPr>
          <w:rStyle w:val="CodeText"/>
        </w:rPr>
        <w:t>ManagedIoCleanup</w:t>
      </w:r>
      <w:r>
        <w:t xml:space="preserve"> callback if the Module supports this callback. </w:t>
      </w:r>
    </w:p>
    <w:p w14:paraId="23396F50" w14:textId="77777777" w:rsidR="005A7D2F" w:rsidRDefault="005A7D2F" w:rsidP="005A7D2F">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5A7D2F" w14:paraId="1185E006" w14:textId="77777777" w:rsidTr="00C00B59">
        <w:tc>
          <w:tcPr>
            <w:tcW w:w="5665" w:type="dxa"/>
          </w:tcPr>
          <w:p w14:paraId="6D702075" w14:textId="77777777" w:rsidR="005A7D2F" w:rsidRPr="0079365B" w:rsidRDefault="005A7D2F" w:rsidP="005A7D2F">
            <w:pPr>
              <w:rPr>
                <w:rStyle w:val="CodeText"/>
              </w:rPr>
            </w:pPr>
            <w:r w:rsidRPr="0079365B">
              <w:rPr>
                <w:rStyle w:val="CodeText"/>
              </w:rPr>
              <w:t>DMFMODULE DmfModule</w:t>
            </w:r>
          </w:p>
        </w:tc>
        <w:tc>
          <w:tcPr>
            <w:tcW w:w="3685" w:type="dxa"/>
          </w:tcPr>
          <w:p w14:paraId="019A24E4" w14:textId="58E8FD22" w:rsidR="005A7D2F" w:rsidRDefault="005A7D2F" w:rsidP="005A7D2F">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7F00B90" w14:textId="77777777" w:rsidR="005A7D2F" w:rsidRPr="00907337" w:rsidRDefault="005A7D2F" w:rsidP="005A7D2F">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EF8804C" w14:textId="77777777" w:rsidR="005A7D2F" w:rsidRDefault="005A7D2F" w:rsidP="005A7D2F">
      <w:pPr>
        <w:pStyle w:val="Heading4"/>
      </w:pPr>
      <w:r>
        <w:t>Returns</w:t>
      </w:r>
    </w:p>
    <w:p w14:paraId="29275600" w14:textId="1B5DDE80" w:rsidR="00E31B3A" w:rsidRDefault="00852EE3" w:rsidP="00E31B3A">
      <w:r>
        <w:t>None.</w:t>
      </w:r>
    </w:p>
    <w:p w14:paraId="61D92A7E" w14:textId="77777777" w:rsidR="005A7D2F" w:rsidRDefault="005A7D2F" w:rsidP="005A7D2F">
      <w:pPr>
        <w:pStyle w:val="Heading4"/>
      </w:pPr>
      <w:r>
        <w:t>Remarks</w:t>
      </w:r>
    </w:p>
    <w:p w14:paraId="46F37232" w14:textId="77777777" w:rsidR="00E31B3A" w:rsidRDefault="005A7D2F" w:rsidP="004A459D">
      <w:pPr>
        <w:pStyle w:val="ListParagraph"/>
        <w:numPr>
          <w:ilvl w:val="0"/>
          <w:numId w:val="3"/>
        </w:numPr>
      </w:pPr>
      <w:r>
        <w:t>This callback is always called directly by DMF. This function is never called directly (nor is it accessible to Clients or other Modules).</w:t>
      </w:r>
    </w:p>
    <w:p w14:paraId="74CC22CF" w14:textId="26F60390" w:rsidR="00F414AF" w:rsidRPr="00E31B3A" w:rsidRDefault="00F414AF" w:rsidP="00E31B3A">
      <w:pPr>
        <w:ind w:left="360"/>
      </w:pPr>
      <w:r>
        <w:br w:type="page"/>
      </w:r>
    </w:p>
    <w:p w14:paraId="56605B6E" w14:textId="5B23D628" w:rsidR="00F414AF" w:rsidRDefault="00F414AF" w:rsidP="00F414AF">
      <w:pPr>
        <w:pStyle w:val="Heading3"/>
      </w:pPr>
      <w:bookmarkStart w:id="8754" w:name="_Toc500407407"/>
      <w:bookmarkStart w:id="8755" w:name="_Toc524527924"/>
      <w:r>
        <w:lastRenderedPageBreak/>
        <w:t>DMF</w:t>
      </w:r>
      <w:r w:rsidR="001F48AA">
        <w:t>_[ModuleName]_</w:t>
      </w:r>
      <w:r>
        <w:t>ModuleSelfManagedIoFlush</w:t>
      </w:r>
      <w:bookmarkEnd w:id="8754"/>
      <w:bookmarkEnd w:id="8755"/>
    </w:p>
    <w:p w14:paraId="49A06B1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6099055" w14:textId="77777777" w:rsidR="00F579C4" w:rsidRPr="00087B4A" w:rsidRDefault="00F579C4" w:rsidP="00F579C4">
      <w:pPr>
        <w:autoSpaceDE w:val="0"/>
        <w:autoSpaceDN w:val="0"/>
        <w:adjustRightInd w:val="0"/>
        <w:spacing w:after="0" w:line="240" w:lineRule="auto"/>
        <w:rPr>
          <w:rStyle w:val="CodeText"/>
          <w:rPrChange w:id="8756" w:author="Sam Tertzakian" w:date="2018-09-12T14:04:00Z">
            <w:rPr>
              <w:rFonts w:ascii="Consolas" w:hAnsi="Consolas" w:cs="Consolas"/>
              <w:color w:val="000000"/>
              <w:sz w:val="19"/>
              <w:szCs w:val="19"/>
            </w:rPr>
          </w:rPrChange>
        </w:rPr>
      </w:pPr>
      <w:r w:rsidRPr="00087B4A">
        <w:rPr>
          <w:rStyle w:val="CodeText"/>
          <w:rPrChange w:id="8757" w:author="Sam Tertzakian" w:date="2018-09-12T14:04:00Z">
            <w:rPr>
              <w:rFonts w:ascii="Consolas" w:hAnsi="Consolas" w:cs="Consolas"/>
              <w:color w:val="0000FF"/>
              <w:sz w:val="19"/>
              <w:szCs w:val="19"/>
            </w:rPr>
          </w:rPrChange>
        </w:rPr>
        <w:t>static</w:t>
      </w:r>
    </w:p>
    <w:p w14:paraId="2A395348" w14:textId="77777777" w:rsidR="00F414AF" w:rsidRPr="00087B4A" w:rsidRDefault="00F414AF" w:rsidP="00F414AF">
      <w:pPr>
        <w:autoSpaceDE w:val="0"/>
        <w:autoSpaceDN w:val="0"/>
        <w:adjustRightInd w:val="0"/>
        <w:spacing w:after="0" w:line="240" w:lineRule="auto"/>
        <w:rPr>
          <w:rStyle w:val="CodeText"/>
          <w:rPrChange w:id="8758" w:author="Sam Tertzakian" w:date="2018-09-12T14:04:00Z">
            <w:rPr>
              <w:rFonts w:ascii="Consolas" w:hAnsi="Consolas" w:cs="Consolas"/>
              <w:color w:val="6F008A"/>
              <w:sz w:val="19"/>
              <w:szCs w:val="19"/>
            </w:rPr>
          </w:rPrChange>
        </w:rPr>
      </w:pPr>
      <w:r w:rsidRPr="00087B4A">
        <w:rPr>
          <w:rStyle w:val="CodeText"/>
          <w:rPrChange w:id="8759" w:author="Sam Tertzakian" w:date="2018-09-12T14:04:00Z">
            <w:rPr>
              <w:rFonts w:ascii="Consolas" w:hAnsi="Consolas" w:cs="Consolas"/>
              <w:color w:val="6F008A"/>
              <w:sz w:val="19"/>
              <w:szCs w:val="19"/>
            </w:rPr>
          </w:rPrChange>
        </w:rPr>
        <w:t>VOID</w:t>
      </w:r>
    </w:p>
    <w:p w14:paraId="6B2450D4" w14:textId="77777777" w:rsidR="00087B4A" w:rsidRDefault="00F414AF" w:rsidP="00F414AF">
      <w:pPr>
        <w:autoSpaceDE w:val="0"/>
        <w:autoSpaceDN w:val="0"/>
        <w:adjustRightInd w:val="0"/>
        <w:spacing w:after="0" w:line="240" w:lineRule="auto"/>
        <w:rPr>
          <w:ins w:id="8760" w:author="Sam Tertzakian" w:date="2018-09-12T14:04:00Z"/>
          <w:rStyle w:val="CodeText"/>
        </w:rPr>
      </w:pPr>
      <w:r w:rsidRPr="00087B4A">
        <w:rPr>
          <w:rStyle w:val="CodeText"/>
          <w:rPrChange w:id="8761" w:author="Sam Tertzakian" w:date="2018-09-12T14:04:00Z">
            <w:rPr>
              <w:rFonts w:ascii="Consolas" w:hAnsi="Consolas" w:cs="Consolas"/>
              <w:color w:val="2B91AF"/>
              <w:sz w:val="19"/>
              <w:szCs w:val="19"/>
            </w:rPr>
          </w:rPrChange>
        </w:rPr>
        <w:t>DMF</w:t>
      </w:r>
      <w:r w:rsidR="001F48AA" w:rsidRPr="00087B4A">
        <w:rPr>
          <w:rStyle w:val="CodeText"/>
          <w:rPrChange w:id="8762" w:author="Sam Tertzakian" w:date="2018-09-12T14:04:00Z">
            <w:rPr>
              <w:rFonts w:ascii="Consolas" w:hAnsi="Consolas" w:cs="Consolas"/>
              <w:color w:val="2B91AF"/>
              <w:sz w:val="19"/>
              <w:szCs w:val="19"/>
            </w:rPr>
          </w:rPrChange>
        </w:rPr>
        <w:t>_[ModuleName]_</w:t>
      </w:r>
      <w:r w:rsidRPr="00087B4A">
        <w:rPr>
          <w:rStyle w:val="CodeText"/>
          <w:rPrChange w:id="8763" w:author="Sam Tertzakian" w:date="2018-09-12T14:04:00Z">
            <w:rPr>
              <w:rFonts w:ascii="Consolas" w:hAnsi="Consolas" w:cs="Consolas"/>
              <w:color w:val="2B91AF"/>
              <w:sz w:val="19"/>
              <w:szCs w:val="19"/>
            </w:rPr>
          </w:rPrChange>
        </w:rPr>
        <w:t>ModuleSelfManagedIoFlush</w:t>
      </w:r>
      <w:r w:rsidRPr="00087B4A">
        <w:rPr>
          <w:rStyle w:val="CodeText"/>
          <w:rPrChange w:id="8764" w:author="Sam Tertzakian" w:date="2018-09-12T14:04:00Z">
            <w:rPr>
              <w:rFonts w:ascii="Consolas" w:hAnsi="Consolas" w:cs="Consolas"/>
              <w:color w:val="000000"/>
              <w:sz w:val="19"/>
              <w:szCs w:val="19"/>
            </w:rPr>
          </w:rPrChange>
        </w:rPr>
        <w:t>(</w:t>
      </w:r>
    </w:p>
    <w:p w14:paraId="743CC9A5" w14:textId="66571646" w:rsidR="00F414AF" w:rsidRPr="00087B4A" w:rsidRDefault="00087B4A" w:rsidP="00F414AF">
      <w:pPr>
        <w:autoSpaceDE w:val="0"/>
        <w:autoSpaceDN w:val="0"/>
        <w:adjustRightInd w:val="0"/>
        <w:spacing w:after="0" w:line="240" w:lineRule="auto"/>
        <w:rPr>
          <w:rStyle w:val="CodeText"/>
          <w:rPrChange w:id="8765" w:author="Sam Tertzakian" w:date="2018-09-12T14:04:00Z">
            <w:rPr>
              <w:rFonts w:ascii="Consolas" w:hAnsi="Consolas" w:cs="Consolas"/>
              <w:color w:val="000000"/>
              <w:sz w:val="19"/>
              <w:szCs w:val="19"/>
            </w:rPr>
          </w:rPrChange>
        </w:rPr>
      </w:pPr>
      <w:ins w:id="8766" w:author="Sam Tertzakian" w:date="2018-09-12T14:04:00Z">
        <w:r>
          <w:rPr>
            <w:rStyle w:val="CodeText"/>
          </w:rPr>
          <w:t xml:space="preserve">    </w:t>
        </w:r>
      </w:ins>
      <w:r w:rsidR="00F414AF" w:rsidRPr="00087B4A">
        <w:rPr>
          <w:rStyle w:val="CodeText"/>
          <w:rPrChange w:id="8767" w:author="Sam Tertzakian" w:date="2018-09-12T14:04:00Z">
            <w:rPr>
              <w:rFonts w:ascii="Consolas" w:hAnsi="Consolas" w:cs="Consolas"/>
              <w:color w:val="6F008A"/>
              <w:sz w:val="19"/>
              <w:szCs w:val="19"/>
            </w:rPr>
          </w:rPrChange>
        </w:rPr>
        <w:t>_In_</w:t>
      </w:r>
      <w:r w:rsidR="00F414AF" w:rsidRPr="00087B4A">
        <w:rPr>
          <w:rStyle w:val="CodeText"/>
          <w:rPrChange w:id="8768" w:author="Sam Tertzakian" w:date="2018-09-12T14:04:00Z">
            <w:rPr>
              <w:rFonts w:ascii="Consolas" w:hAnsi="Consolas" w:cs="Consolas"/>
              <w:color w:val="000000"/>
              <w:sz w:val="19"/>
              <w:szCs w:val="19"/>
            </w:rPr>
          </w:rPrChange>
        </w:rPr>
        <w:t xml:space="preserve"> </w:t>
      </w:r>
      <w:r w:rsidR="00F414AF" w:rsidRPr="00087B4A">
        <w:rPr>
          <w:rStyle w:val="CodeText"/>
          <w:rPrChange w:id="8769" w:author="Sam Tertzakian" w:date="2018-09-12T14:04:00Z">
            <w:rPr>
              <w:rFonts w:ascii="Consolas" w:hAnsi="Consolas" w:cs="Consolas"/>
              <w:color w:val="2B91AF"/>
              <w:sz w:val="19"/>
              <w:szCs w:val="19"/>
            </w:rPr>
          </w:rPrChange>
        </w:rPr>
        <w:t>DMFMODULE</w:t>
      </w:r>
      <w:r w:rsidR="00F414AF" w:rsidRPr="00087B4A">
        <w:rPr>
          <w:rStyle w:val="CodeText"/>
          <w:rPrChange w:id="8770" w:author="Sam Tertzakian" w:date="2018-09-12T14:04:00Z">
            <w:rPr>
              <w:rFonts w:ascii="Consolas" w:hAnsi="Consolas" w:cs="Consolas"/>
              <w:color w:val="000000"/>
              <w:sz w:val="19"/>
              <w:szCs w:val="19"/>
            </w:rPr>
          </w:rPrChange>
        </w:rPr>
        <w:t xml:space="preserve"> DmfModule)</w:t>
      </w:r>
      <w:del w:id="8771" w:author="Sam Tertzakian" w:date="2018-09-12T14:08:00Z">
        <w:r w:rsidR="00F414AF" w:rsidRPr="00087B4A" w:rsidDel="00EF32C3">
          <w:rPr>
            <w:rStyle w:val="CodeText"/>
            <w:rPrChange w:id="8772" w:author="Sam Tertzakian" w:date="2018-09-12T14:04:00Z">
              <w:rPr>
                <w:rFonts w:ascii="Consolas" w:hAnsi="Consolas" w:cs="Consolas"/>
                <w:color w:val="000000"/>
                <w:sz w:val="19"/>
                <w:szCs w:val="19"/>
              </w:rPr>
            </w:rPrChange>
          </w:rPr>
          <w:delText>;</w:delText>
        </w:r>
      </w:del>
    </w:p>
    <w:p w14:paraId="5B10ACA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9B04473" w14:textId="5A5A1FB7" w:rsidR="007652F6" w:rsidRDefault="007652F6" w:rsidP="007652F6">
      <w:r>
        <w:t xml:space="preserve">DMF calls this callback for every instantiated Module when the Client Driver receives the </w:t>
      </w:r>
      <w:r w:rsidRPr="008263F4">
        <w:rPr>
          <w:rStyle w:val="CodeText"/>
        </w:rPr>
        <w:t>EvtDeviceSelfManagedIoFlush</w:t>
      </w:r>
      <w:r>
        <w:t xml:space="preserve"> callback if the Module supports this callback. </w:t>
      </w:r>
    </w:p>
    <w:p w14:paraId="1A3EABCC"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5B7FEB0F" w14:textId="77777777" w:rsidTr="00C00B59">
        <w:tc>
          <w:tcPr>
            <w:tcW w:w="5665" w:type="dxa"/>
          </w:tcPr>
          <w:p w14:paraId="7151778A" w14:textId="77777777" w:rsidR="007652F6" w:rsidRPr="0079365B" w:rsidRDefault="007652F6" w:rsidP="008D60EB">
            <w:pPr>
              <w:rPr>
                <w:rStyle w:val="CodeText"/>
              </w:rPr>
            </w:pPr>
            <w:r w:rsidRPr="0079365B">
              <w:rPr>
                <w:rStyle w:val="CodeText"/>
              </w:rPr>
              <w:t>DMFMODULE DmfModule</w:t>
            </w:r>
          </w:p>
        </w:tc>
        <w:tc>
          <w:tcPr>
            <w:tcW w:w="3685" w:type="dxa"/>
          </w:tcPr>
          <w:p w14:paraId="5D63DF71" w14:textId="30FD244D" w:rsidR="007652F6" w:rsidRDefault="007652F6" w:rsidP="008D60EB">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556985B3"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C3B0968" w14:textId="77777777" w:rsidR="007652F6" w:rsidRDefault="007652F6" w:rsidP="007652F6">
      <w:pPr>
        <w:pStyle w:val="Heading4"/>
      </w:pPr>
      <w:r>
        <w:t>Returns</w:t>
      </w:r>
    </w:p>
    <w:p w14:paraId="0FE4AB68" w14:textId="0C12CCC3" w:rsidR="007652F6" w:rsidRDefault="00852EE3" w:rsidP="007652F6">
      <w:r>
        <w:t>None.</w:t>
      </w:r>
    </w:p>
    <w:p w14:paraId="52907957" w14:textId="77777777" w:rsidR="007652F6" w:rsidRDefault="007652F6" w:rsidP="007652F6">
      <w:pPr>
        <w:pStyle w:val="Heading4"/>
      </w:pPr>
      <w:r>
        <w:t>Remarks</w:t>
      </w:r>
    </w:p>
    <w:p w14:paraId="0B8BE02A"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29BBC00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2C3C6EF" w14:textId="512CC18E" w:rsidR="00F414AF" w:rsidRDefault="00F414AF" w:rsidP="00F414AF">
      <w:pPr>
        <w:pStyle w:val="Heading3"/>
      </w:pPr>
      <w:bookmarkStart w:id="8773" w:name="_Toc500407408"/>
      <w:bookmarkStart w:id="8774" w:name="_Toc524527925"/>
      <w:r>
        <w:lastRenderedPageBreak/>
        <w:t>DMF</w:t>
      </w:r>
      <w:r w:rsidR="001F48AA">
        <w:t>_[ModuleName]_</w:t>
      </w:r>
      <w:r>
        <w:t>ModuleSelfManagedIoInit</w:t>
      </w:r>
      <w:bookmarkEnd w:id="8773"/>
      <w:bookmarkEnd w:id="8774"/>
    </w:p>
    <w:p w14:paraId="4BB37D3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23E5E48" w14:textId="77777777" w:rsidR="00F579C4" w:rsidRPr="00087B4A" w:rsidRDefault="00F579C4" w:rsidP="00F579C4">
      <w:pPr>
        <w:autoSpaceDE w:val="0"/>
        <w:autoSpaceDN w:val="0"/>
        <w:adjustRightInd w:val="0"/>
        <w:spacing w:after="0" w:line="240" w:lineRule="auto"/>
        <w:rPr>
          <w:rStyle w:val="CodeText"/>
          <w:rPrChange w:id="8775" w:author="Sam Tertzakian" w:date="2018-09-12T14:04:00Z">
            <w:rPr>
              <w:rFonts w:ascii="Consolas" w:hAnsi="Consolas" w:cs="Consolas"/>
              <w:color w:val="000000"/>
              <w:sz w:val="19"/>
              <w:szCs w:val="19"/>
            </w:rPr>
          </w:rPrChange>
        </w:rPr>
      </w:pPr>
      <w:r w:rsidRPr="00087B4A">
        <w:rPr>
          <w:rStyle w:val="CodeText"/>
          <w:rPrChange w:id="8776" w:author="Sam Tertzakian" w:date="2018-09-12T14:04:00Z">
            <w:rPr>
              <w:rFonts w:ascii="Consolas" w:hAnsi="Consolas" w:cs="Consolas"/>
              <w:color w:val="0000FF"/>
              <w:sz w:val="19"/>
              <w:szCs w:val="19"/>
            </w:rPr>
          </w:rPrChange>
        </w:rPr>
        <w:t>static</w:t>
      </w:r>
    </w:p>
    <w:p w14:paraId="3FD872C3" w14:textId="77777777" w:rsidR="00F414AF" w:rsidRPr="00087B4A" w:rsidRDefault="00F414AF" w:rsidP="00F414AF">
      <w:pPr>
        <w:autoSpaceDE w:val="0"/>
        <w:autoSpaceDN w:val="0"/>
        <w:adjustRightInd w:val="0"/>
        <w:spacing w:after="0" w:line="240" w:lineRule="auto"/>
        <w:rPr>
          <w:rStyle w:val="CodeText"/>
          <w:rPrChange w:id="8777" w:author="Sam Tertzakian" w:date="2018-09-12T14:04:00Z">
            <w:rPr>
              <w:rFonts w:ascii="Consolas" w:hAnsi="Consolas" w:cs="Consolas"/>
              <w:color w:val="2B91AF"/>
              <w:sz w:val="19"/>
              <w:szCs w:val="19"/>
            </w:rPr>
          </w:rPrChange>
        </w:rPr>
      </w:pPr>
      <w:r w:rsidRPr="00087B4A">
        <w:rPr>
          <w:rStyle w:val="CodeText"/>
          <w:rPrChange w:id="8778" w:author="Sam Tertzakian" w:date="2018-09-12T14:04:00Z">
            <w:rPr>
              <w:rFonts w:ascii="Consolas" w:hAnsi="Consolas" w:cs="Consolas"/>
              <w:color w:val="2B91AF"/>
              <w:sz w:val="19"/>
              <w:szCs w:val="19"/>
            </w:rPr>
          </w:rPrChange>
        </w:rPr>
        <w:t>NTSTATUS</w:t>
      </w:r>
    </w:p>
    <w:p w14:paraId="46F7B631" w14:textId="77777777" w:rsidR="00EF32C3" w:rsidRDefault="00F414AF" w:rsidP="00F414AF">
      <w:pPr>
        <w:autoSpaceDE w:val="0"/>
        <w:autoSpaceDN w:val="0"/>
        <w:adjustRightInd w:val="0"/>
        <w:spacing w:after="0" w:line="240" w:lineRule="auto"/>
        <w:rPr>
          <w:ins w:id="8779" w:author="Sam Tertzakian" w:date="2018-09-12T14:08:00Z"/>
          <w:rStyle w:val="CodeText"/>
        </w:rPr>
      </w:pPr>
      <w:r w:rsidRPr="00087B4A">
        <w:rPr>
          <w:rStyle w:val="CodeText"/>
          <w:rPrChange w:id="8780" w:author="Sam Tertzakian" w:date="2018-09-12T14:04:00Z">
            <w:rPr>
              <w:rFonts w:ascii="Consolas" w:hAnsi="Consolas" w:cs="Consolas"/>
              <w:color w:val="2B91AF"/>
              <w:sz w:val="19"/>
              <w:szCs w:val="19"/>
            </w:rPr>
          </w:rPrChange>
        </w:rPr>
        <w:t>DMF</w:t>
      </w:r>
      <w:r w:rsidR="001F48AA" w:rsidRPr="00087B4A">
        <w:rPr>
          <w:rStyle w:val="CodeText"/>
          <w:rPrChange w:id="8781" w:author="Sam Tertzakian" w:date="2018-09-12T14:04:00Z">
            <w:rPr>
              <w:rFonts w:ascii="Consolas" w:hAnsi="Consolas" w:cs="Consolas"/>
              <w:color w:val="2B91AF"/>
              <w:sz w:val="19"/>
              <w:szCs w:val="19"/>
            </w:rPr>
          </w:rPrChange>
        </w:rPr>
        <w:t>_[ModuleName]_</w:t>
      </w:r>
      <w:r w:rsidRPr="00087B4A">
        <w:rPr>
          <w:rStyle w:val="CodeText"/>
          <w:rPrChange w:id="8782" w:author="Sam Tertzakian" w:date="2018-09-12T14:04:00Z">
            <w:rPr>
              <w:rFonts w:ascii="Consolas" w:hAnsi="Consolas" w:cs="Consolas"/>
              <w:color w:val="2B91AF"/>
              <w:sz w:val="19"/>
              <w:szCs w:val="19"/>
            </w:rPr>
          </w:rPrChange>
        </w:rPr>
        <w:t>ModuleSelfManagedIoInit</w:t>
      </w:r>
      <w:r w:rsidRPr="00087B4A">
        <w:rPr>
          <w:rStyle w:val="CodeText"/>
          <w:rPrChange w:id="8783" w:author="Sam Tertzakian" w:date="2018-09-12T14:04:00Z">
            <w:rPr>
              <w:rFonts w:ascii="Consolas" w:hAnsi="Consolas" w:cs="Consolas"/>
              <w:color w:val="000000"/>
              <w:sz w:val="19"/>
              <w:szCs w:val="19"/>
            </w:rPr>
          </w:rPrChange>
        </w:rPr>
        <w:t>(</w:t>
      </w:r>
    </w:p>
    <w:p w14:paraId="6DB7885D" w14:textId="262D2A9E" w:rsidR="00F414AF" w:rsidRDefault="00EF32C3" w:rsidP="00F414AF">
      <w:pPr>
        <w:autoSpaceDE w:val="0"/>
        <w:autoSpaceDN w:val="0"/>
        <w:adjustRightInd w:val="0"/>
        <w:spacing w:after="0" w:line="240" w:lineRule="auto"/>
        <w:rPr>
          <w:rFonts w:ascii="Consolas" w:hAnsi="Consolas" w:cs="Consolas"/>
          <w:color w:val="000000"/>
          <w:sz w:val="19"/>
          <w:szCs w:val="19"/>
        </w:rPr>
      </w:pPr>
      <w:ins w:id="8784" w:author="Sam Tertzakian" w:date="2018-09-12T14:08:00Z">
        <w:r>
          <w:rPr>
            <w:rStyle w:val="CodeText"/>
          </w:rPr>
          <w:t xml:space="preserve">    </w:t>
        </w:r>
      </w:ins>
      <w:r w:rsidR="00F414AF" w:rsidRPr="00087B4A">
        <w:rPr>
          <w:rStyle w:val="CodeText"/>
          <w:rPrChange w:id="8785" w:author="Sam Tertzakian" w:date="2018-09-12T14:04:00Z">
            <w:rPr>
              <w:rFonts w:ascii="Consolas" w:hAnsi="Consolas" w:cs="Consolas"/>
              <w:color w:val="6F008A"/>
              <w:sz w:val="19"/>
              <w:szCs w:val="19"/>
            </w:rPr>
          </w:rPrChange>
        </w:rPr>
        <w:t>_In_</w:t>
      </w:r>
      <w:r w:rsidR="00F414AF" w:rsidRPr="00087B4A">
        <w:rPr>
          <w:rStyle w:val="CodeText"/>
          <w:rPrChange w:id="8786" w:author="Sam Tertzakian" w:date="2018-09-12T14:04:00Z">
            <w:rPr>
              <w:rFonts w:ascii="Consolas" w:hAnsi="Consolas" w:cs="Consolas"/>
              <w:color w:val="000000"/>
              <w:sz w:val="19"/>
              <w:szCs w:val="19"/>
            </w:rPr>
          </w:rPrChange>
        </w:rPr>
        <w:t xml:space="preserve"> </w:t>
      </w:r>
      <w:r w:rsidR="00F414AF" w:rsidRPr="00087B4A">
        <w:rPr>
          <w:rStyle w:val="CodeText"/>
          <w:rPrChange w:id="8787" w:author="Sam Tertzakian" w:date="2018-09-12T14:04:00Z">
            <w:rPr>
              <w:rFonts w:ascii="Consolas" w:hAnsi="Consolas" w:cs="Consolas"/>
              <w:color w:val="2B91AF"/>
              <w:sz w:val="19"/>
              <w:szCs w:val="19"/>
            </w:rPr>
          </w:rPrChange>
        </w:rPr>
        <w:t>DMFMODULE</w:t>
      </w:r>
      <w:r w:rsidR="00F414AF" w:rsidRPr="00087B4A">
        <w:rPr>
          <w:rStyle w:val="CodeText"/>
          <w:rPrChange w:id="8788" w:author="Sam Tertzakian" w:date="2018-09-12T14:04:00Z">
            <w:rPr>
              <w:rFonts w:ascii="Consolas" w:hAnsi="Consolas" w:cs="Consolas"/>
              <w:color w:val="000000"/>
              <w:sz w:val="19"/>
              <w:szCs w:val="19"/>
            </w:rPr>
          </w:rPrChange>
        </w:rPr>
        <w:t xml:space="preserve"> DmfModule)</w:t>
      </w:r>
      <w:del w:id="8789" w:author="Sam Tertzakian" w:date="2018-09-12T14:08:00Z">
        <w:r w:rsidR="00F414AF" w:rsidRPr="00087B4A" w:rsidDel="00EF32C3">
          <w:rPr>
            <w:rStyle w:val="CodeText"/>
            <w:rPrChange w:id="8790" w:author="Sam Tertzakian" w:date="2018-09-12T14:04:00Z">
              <w:rPr>
                <w:rFonts w:ascii="Consolas" w:hAnsi="Consolas" w:cs="Consolas"/>
                <w:color w:val="000000"/>
                <w:sz w:val="19"/>
                <w:szCs w:val="19"/>
              </w:rPr>
            </w:rPrChange>
          </w:rPr>
          <w:delText>;</w:delText>
        </w:r>
      </w:del>
    </w:p>
    <w:p w14:paraId="34F75CB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15786C7" w14:textId="107ABF87" w:rsidR="007652F6" w:rsidRDefault="007652F6" w:rsidP="007652F6">
      <w:r>
        <w:t xml:space="preserve">DMF calls this callback for every instantiated Module when the Client Driver receives the </w:t>
      </w:r>
      <w:r w:rsidRPr="008263F4">
        <w:rPr>
          <w:rStyle w:val="CodeText"/>
        </w:rPr>
        <w:t>EvtDeviceSelfManagedIoInit</w:t>
      </w:r>
      <w:r>
        <w:t xml:space="preserve"> callback if the Module supports this callback. </w:t>
      </w:r>
    </w:p>
    <w:p w14:paraId="75DA7960"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9365B" w14:paraId="1C52BF67" w14:textId="77777777" w:rsidTr="00C00B59">
        <w:tc>
          <w:tcPr>
            <w:tcW w:w="5665" w:type="dxa"/>
          </w:tcPr>
          <w:p w14:paraId="5D1BE6DD" w14:textId="77777777" w:rsidR="0079365B" w:rsidRPr="0079365B" w:rsidRDefault="0079365B" w:rsidP="008263F4">
            <w:pPr>
              <w:rPr>
                <w:rStyle w:val="CodeText"/>
              </w:rPr>
            </w:pPr>
            <w:r w:rsidRPr="0079365B">
              <w:rPr>
                <w:rStyle w:val="CodeText"/>
              </w:rPr>
              <w:t>DMFMODULE DmfModule</w:t>
            </w:r>
          </w:p>
        </w:tc>
        <w:tc>
          <w:tcPr>
            <w:tcW w:w="3685" w:type="dxa"/>
          </w:tcPr>
          <w:p w14:paraId="12748D05" w14:textId="43A86AEE" w:rsidR="0079365B" w:rsidRDefault="0079365B" w:rsidP="008263F4">
            <w:r>
              <w:t xml:space="preserve">The Module’s DMF </w:t>
            </w:r>
            <w:r w:rsidR="00311435">
              <w:t>Module handle</w:t>
            </w:r>
            <w:r>
              <w:t xml:space="preserve">. Use this handle to retrieve the Module’s Private Context and Config. Also, the Client Driver’s </w:t>
            </w:r>
            <w:r w:rsidRPr="0079365B">
              <w:rPr>
                <w:rStyle w:val="CodeText"/>
              </w:rPr>
              <w:t>WDFDEVICE</w:t>
            </w:r>
            <w:r>
              <w:t xml:space="preserve"> is accessible via this parameter.</w:t>
            </w:r>
          </w:p>
        </w:tc>
      </w:tr>
    </w:tbl>
    <w:p w14:paraId="7160CD37"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9ADAABF" w14:textId="77777777" w:rsidR="007652F6" w:rsidRDefault="007652F6" w:rsidP="007652F6">
      <w:pPr>
        <w:pStyle w:val="Heading4"/>
      </w:pPr>
      <w:r>
        <w:t>Returns</w:t>
      </w:r>
    </w:p>
    <w:p w14:paraId="0AEF34E1" w14:textId="32FD458F"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4E249CB" w14:textId="77777777" w:rsidR="007652F6" w:rsidRDefault="007652F6" w:rsidP="007652F6">
      <w:pPr>
        <w:pStyle w:val="Heading4"/>
      </w:pPr>
      <w:r>
        <w:t>Remarks</w:t>
      </w:r>
    </w:p>
    <w:p w14:paraId="5835EFC0"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10AC6E96"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21B3A5F" w14:textId="285734C4" w:rsidR="00F414AF" w:rsidRDefault="00F414AF" w:rsidP="00F414AF">
      <w:pPr>
        <w:pStyle w:val="Heading3"/>
      </w:pPr>
      <w:bookmarkStart w:id="8791" w:name="_Toc500407409"/>
      <w:bookmarkStart w:id="8792" w:name="_Toc524527926"/>
      <w:r>
        <w:lastRenderedPageBreak/>
        <w:t>DMF</w:t>
      </w:r>
      <w:r w:rsidR="001F48AA">
        <w:t>_[ModuleName]_</w:t>
      </w:r>
      <w:r>
        <w:t>ModuleSelfManagedIoSuspend</w:t>
      </w:r>
      <w:bookmarkEnd w:id="8791"/>
      <w:bookmarkEnd w:id="8792"/>
    </w:p>
    <w:p w14:paraId="299B2C1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C21CAE4" w14:textId="77777777" w:rsidR="00F579C4" w:rsidRPr="00087B4A" w:rsidRDefault="00F579C4" w:rsidP="00F579C4">
      <w:pPr>
        <w:autoSpaceDE w:val="0"/>
        <w:autoSpaceDN w:val="0"/>
        <w:adjustRightInd w:val="0"/>
        <w:spacing w:after="0" w:line="240" w:lineRule="auto"/>
        <w:rPr>
          <w:rStyle w:val="CodeText"/>
          <w:rPrChange w:id="8793" w:author="Sam Tertzakian" w:date="2018-09-12T14:05:00Z">
            <w:rPr>
              <w:rFonts w:ascii="Consolas" w:hAnsi="Consolas" w:cs="Consolas"/>
              <w:color w:val="000000"/>
              <w:sz w:val="19"/>
              <w:szCs w:val="19"/>
            </w:rPr>
          </w:rPrChange>
        </w:rPr>
      </w:pPr>
      <w:r w:rsidRPr="00087B4A">
        <w:rPr>
          <w:rStyle w:val="CodeText"/>
          <w:rPrChange w:id="8794" w:author="Sam Tertzakian" w:date="2018-09-12T14:05:00Z">
            <w:rPr>
              <w:rFonts w:ascii="Consolas" w:hAnsi="Consolas" w:cs="Consolas"/>
              <w:color w:val="0000FF"/>
              <w:sz w:val="19"/>
              <w:szCs w:val="19"/>
            </w:rPr>
          </w:rPrChange>
        </w:rPr>
        <w:t>static</w:t>
      </w:r>
    </w:p>
    <w:p w14:paraId="40F78FE7" w14:textId="77777777" w:rsidR="00F414AF" w:rsidRPr="00087B4A" w:rsidRDefault="00F414AF" w:rsidP="00F414AF">
      <w:pPr>
        <w:autoSpaceDE w:val="0"/>
        <w:autoSpaceDN w:val="0"/>
        <w:adjustRightInd w:val="0"/>
        <w:spacing w:after="0" w:line="240" w:lineRule="auto"/>
        <w:rPr>
          <w:rStyle w:val="CodeText"/>
          <w:rPrChange w:id="8795" w:author="Sam Tertzakian" w:date="2018-09-12T14:05:00Z">
            <w:rPr>
              <w:rFonts w:ascii="Consolas" w:hAnsi="Consolas" w:cs="Consolas"/>
              <w:color w:val="2B91AF"/>
              <w:sz w:val="19"/>
              <w:szCs w:val="19"/>
            </w:rPr>
          </w:rPrChange>
        </w:rPr>
      </w:pPr>
      <w:r w:rsidRPr="00087B4A">
        <w:rPr>
          <w:rStyle w:val="CodeText"/>
          <w:rPrChange w:id="8796" w:author="Sam Tertzakian" w:date="2018-09-12T14:05:00Z">
            <w:rPr>
              <w:rFonts w:ascii="Consolas" w:hAnsi="Consolas" w:cs="Consolas"/>
              <w:color w:val="2B91AF"/>
              <w:sz w:val="19"/>
              <w:szCs w:val="19"/>
            </w:rPr>
          </w:rPrChange>
        </w:rPr>
        <w:t>NTSTATUS</w:t>
      </w:r>
    </w:p>
    <w:p w14:paraId="06A42B76" w14:textId="77777777" w:rsidR="00EF32C3" w:rsidRDefault="00F414AF" w:rsidP="00F414AF">
      <w:pPr>
        <w:autoSpaceDE w:val="0"/>
        <w:autoSpaceDN w:val="0"/>
        <w:adjustRightInd w:val="0"/>
        <w:spacing w:after="0" w:line="240" w:lineRule="auto"/>
        <w:rPr>
          <w:ins w:id="8797" w:author="Sam Tertzakian" w:date="2018-09-12T14:08:00Z"/>
          <w:rStyle w:val="CodeText"/>
        </w:rPr>
      </w:pPr>
      <w:r w:rsidRPr="00087B4A">
        <w:rPr>
          <w:rStyle w:val="CodeText"/>
          <w:rPrChange w:id="8798" w:author="Sam Tertzakian" w:date="2018-09-12T14:05:00Z">
            <w:rPr>
              <w:rFonts w:ascii="Consolas" w:hAnsi="Consolas" w:cs="Consolas"/>
              <w:color w:val="2B91AF"/>
              <w:sz w:val="19"/>
              <w:szCs w:val="19"/>
            </w:rPr>
          </w:rPrChange>
        </w:rPr>
        <w:t>DMF</w:t>
      </w:r>
      <w:r w:rsidR="001F48AA" w:rsidRPr="00087B4A">
        <w:rPr>
          <w:rStyle w:val="CodeText"/>
          <w:rPrChange w:id="8799" w:author="Sam Tertzakian" w:date="2018-09-12T14:05:00Z">
            <w:rPr>
              <w:rFonts w:ascii="Consolas" w:hAnsi="Consolas" w:cs="Consolas"/>
              <w:color w:val="2B91AF"/>
              <w:sz w:val="19"/>
              <w:szCs w:val="19"/>
            </w:rPr>
          </w:rPrChange>
        </w:rPr>
        <w:t>_[ModuleName]_</w:t>
      </w:r>
      <w:r w:rsidRPr="00087B4A">
        <w:rPr>
          <w:rStyle w:val="CodeText"/>
          <w:rPrChange w:id="8800" w:author="Sam Tertzakian" w:date="2018-09-12T14:05:00Z">
            <w:rPr>
              <w:rFonts w:ascii="Consolas" w:hAnsi="Consolas" w:cs="Consolas"/>
              <w:color w:val="2B91AF"/>
              <w:sz w:val="19"/>
              <w:szCs w:val="19"/>
            </w:rPr>
          </w:rPrChange>
        </w:rPr>
        <w:t>ModuleSelfManagedIoSuspend</w:t>
      </w:r>
      <w:r w:rsidRPr="00087B4A">
        <w:rPr>
          <w:rStyle w:val="CodeText"/>
          <w:rPrChange w:id="8801" w:author="Sam Tertzakian" w:date="2018-09-12T14:05:00Z">
            <w:rPr>
              <w:rFonts w:ascii="Consolas" w:hAnsi="Consolas" w:cs="Consolas"/>
              <w:color w:val="000000"/>
              <w:sz w:val="19"/>
              <w:szCs w:val="19"/>
            </w:rPr>
          </w:rPrChange>
        </w:rPr>
        <w:t>(</w:t>
      </w:r>
    </w:p>
    <w:p w14:paraId="74585C11" w14:textId="224AC9BC" w:rsidR="00F414AF" w:rsidRPr="00087B4A" w:rsidRDefault="00EF32C3" w:rsidP="00F414AF">
      <w:pPr>
        <w:autoSpaceDE w:val="0"/>
        <w:autoSpaceDN w:val="0"/>
        <w:adjustRightInd w:val="0"/>
        <w:spacing w:after="0" w:line="240" w:lineRule="auto"/>
        <w:rPr>
          <w:rStyle w:val="CodeText"/>
          <w:rPrChange w:id="8802" w:author="Sam Tertzakian" w:date="2018-09-12T14:05:00Z">
            <w:rPr>
              <w:rFonts w:ascii="Consolas" w:hAnsi="Consolas" w:cs="Consolas"/>
              <w:color w:val="000000"/>
              <w:sz w:val="19"/>
              <w:szCs w:val="19"/>
            </w:rPr>
          </w:rPrChange>
        </w:rPr>
      </w:pPr>
      <w:ins w:id="8803" w:author="Sam Tertzakian" w:date="2018-09-12T14:08:00Z">
        <w:r>
          <w:rPr>
            <w:rStyle w:val="CodeText"/>
          </w:rPr>
          <w:t xml:space="preserve">    </w:t>
        </w:r>
      </w:ins>
      <w:r w:rsidR="00F414AF" w:rsidRPr="00087B4A">
        <w:rPr>
          <w:rStyle w:val="CodeText"/>
          <w:rPrChange w:id="8804" w:author="Sam Tertzakian" w:date="2018-09-12T14:05:00Z">
            <w:rPr>
              <w:rFonts w:ascii="Consolas" w:hAnsi="Consolas" w:cs="Consolas"/>
              <w:color w:val="6F008A"/>
              <w:sz w:val="19"/>
              <w:szCs w:val="19"/>
            </w:rPr>
          </w:rPrChange>
        </w:rPr>
        <w:t>_In_</w:t>
      </w:r>
      <w:r w:rsidR="00F414AF" w:rsidRPr="00087B4A">
        <w:rPr>
          <w:rStyle w:val="CodeText"/>
          <w:rPrChange w:id="8805" w:author="Sam Tertzakian" w:date="2018-09-12T14:05:00Z">
            <w:rPr>
              <w:rFonts w:ascii="Consolas" w:hAnsi="Consolas" w:cs="Consolas"/>
              <w:color w:val="000000"/>
              <w:sz w:val="19"/>
              <w:szCs w:val="19"/>
            </w:rPr>
          </w:rPrChange>
        </w:rPr>
        <w:t xml:space="preserve"> </w:t>
      </w:r>
      <w:r w:rsidR="00F414AF" w:rsidRPr="00087B4A">
        <w:rPr>
          <w:rStyle w:val="CodeText"/>
          <w:rPrChange w:id="8806" w:author="Sam Tertzakian" w:date="2018-09-12T14:05:00Z">
            <w:rPr>
              <w:rFonts w:ascii="Consolas" w:hAnsi="Consolas" w:cs="Consolas"/>
              <w:color w:val="2B91AF"/>
              <w:sz w:val="19"/>
              <w:szCs w:val="19"/>
            </w:rPr>
          </w:rPrChange>
        </w:rPr>
        <w:t>DMFMODULE</w:t>
      </w:r>
      <w:r w:rsidR="00F414AF" w:rsidRPr="00087B4A">
        <w:rPr>
          <w:rStyle w:val="CodeText"/>
          <w:rPrChange w:id="8807" w:author="Sam Tertzakian" w:date="2018-09-12T14:05:00Z">
            <w:rPr>
              <w:rFonts w:ascii="Consolas" w:hAnsi="Consolas" w:cs="Consolas"/>
              <w:color w:val="000000"/>
              <w:sz w:val="19"/>
              <w:szCs w:val="19"/>
            </w:rPr>
          </w:rPrChange>
        </w:rPr>
        <w:t xml:space="preserve"> DmfModule)</w:t>
      </w:r>
      <w:del w:id="8808" w:author="Sam Tertzakian" w:date="2018-09-12T14:08:00Z">
        <w:r w:rsidR="00F414AF" w:rsidRPr="00087B4A" w:rsidDel="00EF32C3">
          <w:rPr>
            <w:rStyle w:val="CodeText"/>
            <w:rPrChange w:id="8809" w:author="Sam Tertzakian" w:date="2018-09-12T14:05:00Z">
              <w:rPr>
                <w:rFonts w:ascii="Consolas" w:hAnsi="Consolas" w:cs="Consolas"/>
                <w:color w:val="000000"/>
                <w:sz w:val="19"/>
                <w:szCs w:val="19"/>
              </w:rPr>
            </w:rPrChange>
          </w:rPr>
          <w:delText>;</w:delText>
        </w:r>
      </w:del>
    </w:p>
    <w:p w14:paraId="7CD0FF7E"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4370B8B" w14:textId="3CEA29C9" w:rsidR="007652F6" w:rsidRDefault="007652F6" w:rsidP="007652F6">
      <w:r>
        <w:t xml:space="preserve">DMF calls this callback for every instantiated Module when the Client Driver receives the </w:t>
      </w:r>
      <w:r w:rsidRPr="008263F4">
        <w:rPr>
          <w:rStyle w:val="CodeText"/>
        </w:rPr>
        <w:t>EvtDeviceSelfManagedIoSuspend</w:t>
      </w:r>
      <w:r>
        <w:t xml:space="preserve"> callback if the Module supports this callback. </w:t>
      </w:r>
    </w:p>
    <w:p w14:paraId="6EC2A025"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38D66A56" w14:textId="77777777" w:rsidTr="00C00B59">
        <w:tc>
          <w:tcPr>
            <w:tcW w:w="5665" w:type="dxa"/>
          </w:tcPr>
          <w:p w14:paraId="3B86A4AD" w14:textId="77777777" w:rsidR="007652F6" w:rsidRPr="00CD4856" w:rsidRDefault="007652F6" w:rsidP="008D60EB">
            <w:pPr>
              <w:rPr>
                <w:rStyle w:val="CodeText"/>
              </w:rPr>
            </w:pPr>
            <w:r w:rsidRPr="00CD4856">
              <w:rPr>
                <w:rStyle w:val="CodeText"/>
              </w:rPr>
              <w:t>DMFMODULE DmfModule</w:t>
            </w:r>
          </w:p>
        </w:tc>
        <w:tc>
          <w:tcPr>
            <w:tcW w:w="3685" w:type="dxa"/>
          </w:tcPr>
          <w:p w14:paraId="376856CB" w14:textId="3B6302EC"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14BA2EC0"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A0367E" w14:textId="77777777" w:rsidR="007652F6" w:rsidRDefault="007652F6" w:rsidP="007652F6">
      <w:pPr>
        <w:pStyle w:val="Heading4"/>
      </w:pPr>
      <w:r>
        <w:t>Returns</w:t>
      </w:r>
    </w:p>
    <w:p w14:paraId="32AE3DCA" w14:textId="0DAD06C8"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A6B92CE" w14:textId="77777777" w:rsidR="007652F6" w:rsidRDefault="007652F6" w:rsidP="007652F6">
      <w:pPr>
        <w:pStyle w:val="Heading4"/>
      </w:pPr>
      <w:r>
        <w:t>Remarks</w:t>
      </w:r>
    </w:p>
    <w:p w14:paraId="3BEBDB67"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78E686C5"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ECD3977" w14:textId="315D727D" w:rsidR="00F414AF" w:rsidRDefault="00F414AF" w:rsidP="00F414AF">
      <w:pPr>
        <w:pStyle w:val="Heading3"/>
      </w:pPr>
      <w:bookmarkStart w:id="8810" w:name="_Toc500407410"/>
      <w:bookmarkStart w:id="8811" w:name="_Toc524527927"/>
      <w:r>
        <w:lastRenderedPageBreak/>
        <w:t>DMF</w:t>
      </w:r>
      <w:r w:rsidR="001F48AA">
        <w:t>_[ModuleName]_</w:t>
      </w:r>
      <w:r>
        <w:t>ModuleSelfManagedIoRestart</w:t>
      </w:r>
      <w:bookmarkEnd w:id="8810"/>
      <w:bookmarkEnd w:id="8811"/>
    </w:p>
    <w:p w14:paraId="622254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3A483FE" w14:textId="77777777" w:rsidR="00F579C4" w:rsidRPr="00087B4A" w:rsidRDefault="00F579C4" w:rsidP="00F579C4">
      <w:pPr>
        <w:autoSpaceDE w:val="0"/>
        <w:autoSpaceDN w:val="0"/>
        <w:adjustRightInd w:val="0"/>
        <w:spacing w:after="0" w:line="240" w:lineRule="auto"/>
        <w:rPr>
          <w:rStyle w:val="CodeText"/>
          <w:rPrChange w:id="8812" w:author="Sam Tertzakian" w:date="2018-09-12T14:05:00Z">
            <w:rPr>
              <w:rFonts w:ascii="Consolas" w:hAnsi="Consolas" w:cs="Consolas"/>
              <w:color w:val="000000"/>
              <w:sz w:val="19"/>
              <w:szCs w:val="19"/>
            </w:rPr>
          </w:rPrChange>
        </w:rPr>
      </w:pPr>
      <w:r w:rsidRPr="00087B4A">
        <w:rPr>
          <w:rStyle w:val="CodeText"/>
          <w:rPrChange w:id="8813" w:author="Sam Tertzakian" w:date="2018-09-12T14:05:00Z">
            <w:rPr>
              <w:rFonts w:ascii="Consolas" w:hAnsi="Consolas" w:cs="Consolas"/>
              <w:color w:val="0000FF"/>
              <w:sz w:val="19"/>
              <w:szCs w:val="19"/>
            </w:rPr>
          </w:rPrChange>
        </w:rPr>
        <w:t>static</w:t>
      </w:r>
    </w:p>
    <w:p w14:paraId="5A0FF31C" w14:textId="77777777" w:rsidR="00F414AF" w:rsidRPr="00087B4A" w:rsidRDefault="00F414AF" w:rsidP="00F414AF">
      <w:pPr>
        <w:autoSpaceDE w:val="0"/>
        <w:autoSpaceDN w:val="0"/>
        <w:adjustRightInd w:val="0"/>
        <w:spacing w:after="0" w:line="240" w:lineRule="auto"/>
        <w:rPr>
          <w:rStyle w:val="CodeText"/>
          <w:rPrChange w:id="8814" w:author="Sam Tertzakian" w:date="2018-09-12T14:05:00Z">
            <w:rPr>
              <w:rFonts w:ascii="Consolas" w:hAnsi="Consolas" w:cs="Consolas"/>
              <w:color w:val="2B91AF"/>
              <w:sz w:val="19"/>
              <w:szCs w:val="19"/>
            </w:rPr>
          </w:rPrChange>
        </w:rPr>
      </w:pPr>
      <w:r w:rsidRPr="00087B4A">
        <w:rPr>
          <w:rStyle w:val="CodeText"/>
          <w:rPrChange w:id="8815" w:author="Sam Tertzakian" w:date="2018-09-12T14:05:00Z">
            <w:rPr>
              <w:rFonts w:ascii="Consolas" w:hAnsi="Consolas" w:cs="Consolas"/>
              <w:color w:val="2B91AF"/>
              <w:sz w:val="19"/>
              <w:szCs w:val="19"/>
            </w:rPr>
          </w:rPrChange>
        </w:rPr>
        <w:t>NTSTATUS</w:t>
      </w:r>
    </w:p>
    <w:p w14:paraId="2442F137" w14:textId="77777777" w:rsidR="00EF32C3" w:rsidRDefault="00F414AF" w:rsidP="00F414AF">
      <w:pPr>
        <w:autoSpaceDE w:val="0"/>
        <w:autoSpaceDN w:val="0"/>
        <w:adjustRightInd w:val="0"/>
        <w:spacing w:after="0" w:line="240" w:lineRule="auto"/>
        <w:rPr>
          <w:ins w:id="8816" w:author="Sam Tertzakian" w:date="2018-09-12T14:08:00Z"/>
          <w:rStyle w:val="CodeText"/>
        </w:rPr>
      </w:pPr>
      <w:r w:rsidRPr="00087B4A">
        <w:rPr>
          <w:rStyle w:val="CodeText"/>
          <w:rPrChange w:id="8817" w:author="Sam Tertzakian" w:date="2018-09-12T14:05:00Z">
            <w:rPr>
              <w:rFonts w:ascii="Consolas" w:hAnsi="Consolas" w:cs="Consolas"/>
              <w:color w:val="2B91AF"/>
              <w:sz w:val="19"/>
              <w:szCs w:val="19"/>
            </w:rPr>
          </w:rPrChange>
        </w:rPr>
        <w:t>DMF</w:t>
      </w:r>
      <w:r w:rsidR="001F48AA" w:rsidRPr="00087B4A">
        <w:rPr>
          <w:rStyle w:val="CodeText"/>
          <w:rPrChange w:id="8818" w:author="Sam Tertzakian" w:date="2018-09-12T14:05:00Z">
            <w:rPr>
              <w:rFonts w:ascii="Consolas" w:hAnsi="Consolas" w:cs="Consolas"/>
              <w:color w:val="2B91AF"/>
              <w:sz w:val="19"/>
              <w:szCs w:val="19"/>
            </w:rPr>
          </w:rPrChange>
        </w:rPr>
        <w:t>_[ModuleName]_</w:t>
      </w:r>
      <w:r w:rsidRPr="00087B4A">
        <w:rPr>
          <w:rStyle w:val="CodeText"/>
          <w:rPrChange w:id="8819" w:author="Sam Tertzakian" w:date="2018-09-12T14:05:00Z">
            <w:rPr>
              <w:rFonts w:ascii="Consolas" w:hAnsi="Consolas" w:cs="Consolas"/>
              <w:color w:val="2B91AF"/>
              <w:sz w:val="19"/>
              <w:szCs w:val="19"/>
            </w:rPr>
          </w:rPrChange>
        </w:rPr>
        <w:t>ModuleSelfManagedIoRestart</w:t>
      </w:r>
      <w:r w:rsidRPr="00087B4A">
        <w:rPr>
          <w:rStyle w:val="CodeText"/>
          <w:rPrChange w:id="8820" w:author="Sam Tertzakian" w:date="2018-09-12T14:05:00Z">
            <w:rPr>
              <w:rFonts w:ascii="Consolas" w:hAnsi="Consolas" w:cs="Consolas"/>
              <w:color w:val="000000"/>
              <w:sz w:val="19"/>
              <w:szCs w:val="19"/>
            </w:rPr>
          </w:rPrChange>
        </w:rPr>
        <w:t>(</w:t>
      </w:r>
    </w:p>
    <w:p w14:paraId="30EE5FC0" w14:textId="47ECF107" w:rsidR="00F414AF" w:rsidRPr="00087B4A" w:rsidRDefault="00EF32C3" w:rsidP="00F414AF">
      <w:pPr>
        <w:autoSpaceDE w:val="0"/>
        <w:autoSpaceDN w:val="0"/>
        <w:adjustRightInd w:val="0"/>
        <w:spacing w:after="0" w:line="240" w:lineRule="auto"/>
        <w:rPr>
          <w:rStyle w:val="CodeText"/>
          <w:rPrChange w:id="8821" w:author="Sam Tertzakian" w:date="2018-09-12T14:05:00Z">
            <w:rPr>
              <w:rFonts w:ascii="Consolas" w:hAnsi="Consolas" w:cs="Consolas"/>
              <w:color w:val="000000"/>
              <w:sz w:val="19"/>
              <w:szCs w:val="19"/>
            </w:rPr>
          </w:rPrChange>
        </w:rPr>
      </w:pPr>
      <w:ins w:id="8822" w:author="Sam Tertzakian" w:date="2018-09-12T14:08:00Z">
        <w:r>
          <w:rPr>
            <w:rStyle w:val="CodeText"/>
          </w:rPr>
          <w:t xml:space="preserve">    </w:t>
        </w:r>
      </w:ins>
      <w:r w:rsidR="00F414AF" w:rsidRPr="00087B4A">
        <w:rPr>
          <w:rStyle w:val="CodeText"/>
          <w:rPrChange w:id="8823" w:author="Sam Tertzakian" w:date="2018-09-12T14:05:00Z">
            <w:rPr>
              <w:rFonts w:ascii="Consolas" w:hAnsi="Consolas" w:cs="Consolas"/>
              <w:color w:val="6F008A"/>
              <w:sz w:val="19"/>
              <w:szCs w:val="19"/>
            </w:rPr>
          </w:rPrChange>
        </w:rPr>
        <w:t>_In_</w:t>
      </w:r>
      <w:r w:rsidR="00F414AF" w:rsidRPr="00087B4A">
        <w:rPr>
          <w:rStyle w:val="CodeText"/>
          <w:rPrChange w:id="8824" w:author="Sam Tertzakian" w:date="2018-09-12T14:05:00Z">
            <w:rPr>
              <w:rFonts w:ascii="Consolas" w:hAnsi="Consolas" w:cs="Consolas"/>
              <w:color w:val="000000"/>
              <w:sz w:val="19"/>
              <w:szCs w:val="19"/>
            </w:rPr>
          </w:rPrChange>
        </w:rPr>
        <w:t xml:space="preserve"> </w:t>
      </w:r>
      <w:r w:rsidR="00F414AF" w:rsidRPr="00087B4A">
        <w:rPr>
          <w:rStyle w:val="CodeText"/>
          <w:rPrChange w:id="8825" w:author="Sam Tertzakian" w:date="2018-09-12T14:05:00Z">
            <w:rPr>
              <w:rFonts w:ascii="Consolas" w:hAnsi="Consolas" w:cs="Consolas"/>
              <w:color w:val="2B91AF"/>
              <w:sz w:val="19"/>
              <w:szCs w:val="19"/>
            </w:rPr>
          </w:rPrChange>
        </w:rPr>
        <w:t>DMFMODULE</w:t>
      </w:r>
      <w:r w:rsidR="00F414AF" w:rsidRPr="00087B4A">
        <w:rPr>
          <w:rStyle w:val="CodeText"/>
          <w:rPrChange w:id="8826" w:author="Sam Tertzakian" w:date="2018-09-12T14:05:00Z">
            <w:rPr>
              <w:rFonts w:ascii="Consolas" w:hAnsi="Consolas" w:cs="Consolas"/>
              <w:color w:val="000000"/>
              <w:sz w:val="19"/>
              <w:szCs w:val="19"/>
            </w:rPr>
          </w:rPrChange>
        </w:rPr>
        <w:t xml:space="preserve"> DmfModule)</w:t>
      </w:r>
      <w:del w:id="8827" w:author="Sam Tertzakian" w:date="2018-09-12T14:08:00Z">
        <w:r w:rsidR="00F414AF" w:rsidRPr="00087B4A" w:rsidDel="00EF32C3">
          <w:rPr>
            <w:rStyle w:val="CodeText"/>
            <w:rPrChange w:id="8828" w:author="Sam Tertzakian" w:date="2018-09-12T14:05:00Z">
              <w:rPr>
                <w:rFonts w:ascii="Consolas" w:hAnsi="Consolas" w:cs="Consolas"/>
                <w:color w:val="000000"/>
                <w:sz w:val="19"/>
                <w:szCs w:val="19"/>
              </w:rPr>
            </w:rPrChange>
          </w:rPr>
          <w:delText>;</w:delText>
        </w:r>
      </w:del>
    </w:p>
    <w:p w14:paraId="43DC15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2E8995D" w14:textId="2339B512" w:rsidR="007652F6" w:rsidRDefault="007652F6" w:rsidP="007652F6">
      <w:r>
        <w:t xml:space="preserve">DMF calls this callback for every instantiated Module when the Client Driver receives the </w:t>
      </w:r>
      <w:r w:rsidRPr="008263F4">
        <w:rPr>
          <w:rStyle w:val="CodeText"/>
        </w:rPr>
        <w:t>EvtDeviceSelfManagedIoRestart</w:t>
      </w:r>
      <w:r>
        <w:t xml:space="preserve"> callback if the Module supports this callback. </w:t>
      </w:r>
    </w:p>
    <w:p w14:paraId="50505422" w14:textId="77777777" w:rsidR="007652F6" w:rsidRDefault="007652F6" w:rsidP="007652F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652F6" w14:paraId="61D03856" w14:textId="77777777" w:rsidTr="00C00B59">
        <w:tc>
          <w:tcPr>
            <w:tcW w:w="5665" w:type="dxa"/>
          </w:tcPr>
          <w:p w14:paraId="34B883E7" w14:textId="77777777" w:rsidR="007652F6" w:rsidRPr="00CD4856" w:rsidRDefault="007652F6" w:rsidP="008D60EB">
            <w:pPr>
              <w:rPr>
                <w:rStyle w:val="CodeText"/>
              </w:rPr>
            </w:pPr>
            <w:r w:rsidRPr="00CD4856">
              <w:rPr>
                <w:rStyle w:val="CodeText"/>
              </w:rPr>
              <w:t>DMFMODULE DmfModule</w:t>
            </w:r>
          </w:p>
        </w:tc>
        <w:tc>
          <w:tcPr>
            <w:tcW w:w="3685" w:type="dxa"/>
          </w:tcPr>
          <w:p w14:paraId="25A90FCF" w14:textId="5797CDA6" w:rsidR="007652F6" w:rsidRDefault="007652F6"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C0E27AB" w14:textId="77777777" w:rsidR="007652F6" w:rsidRPr="00907337" w:rsidRDefault="007652F6" w:rsidP="007652F6">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614783B" w14:textId="77777777" w:rsidR="007652F6" w:rsidRDefault="007652F6" w:rsidP="007652F6">
      <w:pPr>
        <w:pStyle w:val="Heading4"/>
      </w:pPr>
      <w:r>
        <w:t>Returns</w:t>
      </w:r>
    </w:p>
    <w:p w14:paraId="2CEBEFB4" w14:textId="4408D486"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2128BF4C" w14:textId="77777777" w:rsidR="007652F6" w:rsidRDefault="007652F6" w:rsidP="007652F6">
      <w:pPr>
        <w:pStyle w:val="Heading4"/>
      </w:pPr>
      <w:r>
        <w:t>Remarks</w:t>
      </w:r>
    </w:p>
    <w:p w14:paraId="333F9B5B" w14:textId="77777777" w:rsidR="007652F6" w:rsidRDefault="007652F6" w:rsidP="004A459D">
      <w:pPr>
        <w:pStyle w:val="ListParagraph"/>
        <w:numPr>
          <w:ilvl w:val="0"/>
          <w:numId w:val="3"/>
        </w:numPr>
      </w:pPr>
      <w:r>
        <w:t>This callback is always called directly by DMF. This function is never called directly (nor is it accessible to Clients or other Modules).</w:t>
      </w:r>
    </w:p>
    <w:p w14:paraId="6D3C42A4"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BD57521" w14:textId="2E2331FB" w:rsidR="00F414AF" w:rsidRDefault="00F414AF" w:rsidP="00F414AF">
      <w:pPr>
        <w:pStyle w:val="Heading3"/>
      </w:pPr>
      <w:bookmarkStart w:id="8829" w:name="_Toc500407411"/>
      <w:bookmarkStart w:id="8830" w:name="_Toc524527928"/>
      <w:r>
        <w:lastRenderedPageBreak/>
        <w:t>DMF</w:t>
      </w:r>
      <w:r w:rsidR="001F48AA">
        <w:t>_[ModuleName]_</w:t>
      </w:r>
      <w:r>
        <w:t>ModuleSurpriseRemoval</w:t>
      </w:r>
      <w:bookmarkEnd w:id="8829"/>
      <w:bookmarkEnd w:id="8830"/>
    </w:p>
    <w:p w14:paraId="06FB4E08"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C1316BE" w14:textId="77777777" w:rsidR="00F579C4" w:rsidRPr="00087B4A" w:rsidRDefault="00F579C4" w:rsidP="00F579C4">
      <w:pPr>
        <w:autoSpaceDE w:val="0"/>
        <w:autoSpaceDN w:val="0"/>
        <w:adjustRightInd w:val="0"/>
        <w:spacing w:after="0" w:line="240" w:lineRule="auto"/>
        <w:rPr>
          <w:rStyle w:val="CodeText"/>
          <w:rPrChange w:id="8831" w:author="Sam Tertzakian" w:date="2018-09-12T14:05:00Z">
            <w:rPr>
              <w:rFonts w:ascii="Consolas" w:hAnsi="Consolas" w:cs="Consolas"/>
              <w:color w:val="000000"/>
              <w:sz w:val="19"/>
              <w:szCs w:val="19"/>
            </w:rPr>
          </w:rPrChange>
        </w:rPr>
      </w:pPr>
      <w:r w:rsidRPr="00087B4A">
        <w:rPr>
          <w:rStyle w:val="CodeText"/>
          <w:rPrChange w:id="8832" w:author="Sam Tertzakian" w:date="2018-09-12T14:05:00Z">
            <w:rPr>
              <w:rFonts w:ascii="Consolas" w:hAnsi="Consolas" w:cs="Consolas"/>
              <w:color w:val="0000FF"/>
              <w:sz w:val="19"/>
              <w:szCs w:val="19"/>
            </w:rPr>
          </w:rPrChange>
        </w:rPr>
        <w:t>static</w:t>
      </w:r>
    </w:p>
    <w:p w14:paraId="71ED309E" w14:textId="77777777" w:rsidR="00F414AF" w:rsidRPr="00087B4A" w:rsidRDefault="00F414AF" w:rsidP="00F414AF">
      <w:pPr>
        <w:autoSpaceDE w:val="0"/>
        <w:autoSpaceDN w:val="0"/>
        <w:adjustRightInd w:val="0"/>
        <w:spacing w:after="0" w:line="240" w:lineRule="auto"/>
        <w:rPr>
          <w:rStyle w:val="CodeText"/>
          <w:rPrChange w:id="8833" w:author="Sam Tertzakian" w:date="2018-09-12T14:05:00Z">
            <w:rPr>
              <w:rFonts w:ascii="Consolas" w:hAnsi="Consolas" w:cs="Consolas"/>
              <w:color w:val="6F008A"/>
              <w:sz w:val="19"/>
              <w:szCs w:val="19"/>
            </w:rPr>
          </w:rPrChange>
        </w:rPr>
      </w:pPr>
      <w:r w:rsidRPr="00087B4A">
        <w:rPr>
          <w:rStyle w:val="CodeText"/>
          <w:rPrChange w:id="8834" w:author="Sam Tertzakian" w:date="2018-09-12T14:05:00Z">
            <w:rPr>
              <w:rFonts w:ascii="Consolas" w:hAnsi="Consolas" w:cs="Consolas"/>
              <w:color w:val="6F008A"/>
              <w:sz w:val="19"/>
              <w:szCs w:val="19"/>
            </w:rPr>
          </w:rPrChange>
        </w:rPr>
        <w:t>VOID</w:t>
      </w:r>
    </w:p>
    <w:p w14:paraId="3728126B" w14:textId="77777777" w:rsidR="00EF32C3" w:rsidRDefault="00F414AF" w:rsidP="00F414AF">
      <w:pPr>
        <w:autoSpaceDE w:val="0"/>
        <w:autoSpaceDN w:val="0"/>
        <w:adjustRightInd w:val="0"/>
        <w:spacing w:after="0" w:line="240" w:lineRule="auto"/>
        <w:rPr>
          <w:ins w:id="8835" w:author="Sam Tertzakian" w:date="2018-09-12T14:08:00Z"/>
          <w:rStyle w:val="CodeText"/>
        </w:rPr>
      </w:pPr>
      <w:r w:rsidRPr="00087B4A">
        <w:rPr>
          <w:rStyle w:val="CodeText"/>
          <w:rPrChange w:id="8836" w:author="Sam Tertzakian" w:date="2018-09-12T14:05:00Z">
            <w:rPr>
              <w:rFonts w:ascii="Consolas" w:hAnsi="Consolas" w:cs="Consolas"/>
              <w:color w:val="2B91AF"/>
              <w:sz w:val="19"/>
              <w:szCs w:val="19"/>
            </w:rPr>
          </w:rPrChange>
        </w:rPr>
        <w:t>DMF</w:t>
      </w:r>
      <w:r w:rsidR="001F48AA" w:rsidRPr="00087B4A">
        <w:rPr>
          <w:rStyle w:val="CodeText"/>
          <w:rPrChange w:id="8837" w:author="Sam Tertzakian" w:date="2018-09-12T14:05:00Z">
            <w:rPr>
              <w:rFonts w:ascii="Consolas" w:hAnsi="Consolas" w:cs="Consolas"/>
              <w:color w:val="2B91AF"/>
              <w:sz w:val="19"/>
              <w:szCs w:val="19"/>
            </w:rPr>
          </w:rPrChange>
        </w:rPr>
        <w:t>_[ModuleName]_</w:t>
      </w:r>
      <w:r w:rsidRPr="00087B4A">
        <w:rPr>
          <w:rStyle w:val="CodeText"/>
          <w:rPrChange w:id="8838" w:author="Sam Tertzakian" w:date="2018-09-12T14:05:00Z">
            <w:rPr>
              <w:rFonts w:ascii="Consolas" w:hAnsi="Consolas" w:cs="Consolas"/>
              <w:color w:val="2B91AF"/>
              <w:sz w:val="19"/>
              <w:szCs w:val="19"/>
            </w:rPr>
          </w:rPrChange>
        </w:rPr>
        <w:t>ModuleSurpriseRemoval</w:t>
      </w:r>
      <w:r w:rsidRPr="00087B4A">
        <w:rPr>
          <w:rStyle w:val="CodeText"/>
          <w:rPrChange w:id="8839" w:author="Sam Tertzakian" w:date="2018-09-12T14:05:00Z">
            <w:rPr>
              <w:rFonts w:ascii="Consolas" w:hAnsi="Consolas" w:cs="Consolas"/>
              <w:color w:val="000000"/>
              <w:sz w:val="19"/>
              <w:szCs w:val="19"/>
            </w:rPr>
          </w:rPrChange>
        </w:rPr>
        <w:t>(</w:t>
      </w:r>
    </w:p>
    <w:p w14:paraId="336F0194" w14:textId="217BE9EC" w:rsidR="00F414AF" w:rsidRPr="00087B4A" w:rsidRDefault="00EF32C3" w:rsidP="00F414AF">
      <w:pPr>
        <w:autoSpaceDE w:val="0"/>
        <w:autoSpaceDN w:val="0"/>
        <w:adjustRightInd w:val="0"/>
        <w:spacing w:after="0" w:line="240" w:lineRule="auto"/>
        <w:rPr>
          <w:rStyle w:val="CodeText"/>
          <w:rPrChange w:id="8840" w:author="Sam Tertzakian" w:date="2018-09-12T14:05:00Z">
            <w:rPr>
              <w:rFonts w:ascii="Consolas" w:hAnsi="Consolas" w:cs="Consolas"/>
              <w:color w:val="000000"/>
              <w:sz w:val="19"/>
              <w:szCs w:val="19"/>
            </w:rPr>
          </w:rPrChange>
        </w:rPr>
      </w:pPr>
      <w:ins w:id="8841" w:author="Sam Tertzakian" w:date="2018-09-12T14:08:00Z">
        <w:r>
          <w:rPr>
            <w:rStyle w:val="CodeText"/>
          </w:rPr>
          <w:t xml:space="preserve">    </w:t>
        </w:r>
      </w:ins>
      <w:r w:rsidR="00F414AF" w:rsidRPr="00087B4A">
        <w:rPr>
          <w:rStyle w:val="CodeText"/>
          <w:rPrChange w:id="8842" w:author="Sam Tertzakian" w:date="2018-09-12T14:05:00Z">
            <w:rPr>
              <w:rFonts w:ascii="Consolas" w:hAnsi="Consolas" w:cs="Consolas"/>
              <w:color w:val="6F008A"/>
              <w:sz w:val="19"/>
              <w:szCs w:val="19"/>
            </w:rPr>
          </w:rPrChange>
        </w:rPr>
        <w:t>_In_</w:t>
      </w:r>
      <w:r w:rsidR="00F414AF" w:rsidRPr="00087B4A">
        <w:rPr>
          <w:rStyle w:val="CodeText"/>
          <w:rPrChange w:id="8843" w:author="Sam Tertzakian" w:date="2018-09-12T14:05:00Z">
            <w:rPr>
              <w:rFonts w:ascii="Consolas" w:hAnsi="Consolas" w:cs="Consolas"/>
              <w:color w:val="000000"/>
              <w:sz w:val="19"/>
              <w:szCs w:val="19"/>
            </w:rPr>
          </w:rPrChange>
        </w:rPr>
        <w:t xml:space="preserve"> </w:t>
      </w:r>
      <w:r w:rsidR="00F414AF" w:rsidRPr="00087B4A">
        <w:rPr>
          <w:rStyle w:val="CodeText"/>
          <w:rPrChange w:id="8844" w:author="Sam Tertzakian" w:date="2018-09-12T14:05:00Z">
            <w:rPr>
              <w:rFonts w:ascii="Consolas" w:hAnsi="Consolas" w:cs="Consolas"/>
              <w:color w:val="2B91AF"/>
              <w:sz w:val="19"/>
              <w:szCs w:val="19"/>
            </w:rPr>
          </w:rPrChange>
        </w:rPr>
        <w:t>DMFMODULE</w:t>
      </w:r>
      <w:r w:rsidR="00F414AF" w:rsidRPr="00087B4A">
        <w:rPr>
          <w:rStyle w:val="CodeText"/>
          <w:rPrChange w:id="8845" w:author="Sam Tertzakian" w:date="2018-09-12T14:05:00Z">
            <w:rPr>
              <w:rFonts w:ascii="Consolas" w:hAnsi="Consolas" w:cs="Consolas"/>
              <w:color w:val="000000"/>
              <w:sz w:val="19"/>
              <w:szCs w:val="19"/>
            </w:rPr>
          </w:rPrChange>
        </w:rPr>
        <w:t xml:space="preserve"> DmfModule)</w:t>
      </w:r>
      <w:del w:id="8846" w:author="Sam Tertzakian" w:date="2018-09-12T14:08:00Z">
        <w:r w:rsidR="00F414AF" w:rsidRPr="00087B4A" w:rsidDel="00EF32C3">
          <w:rPr>
            <w:rStyle w:val="CodeText"/>
            <w:rPrChange w:id="8847" w:author="Sam Tertzakian" w:date="2018-09-12T14:05:00Z">
              <w:rPr>
                <w:rFonts w:ascii="Consolas" w:hAnsi="Consolas" w:cs="Consolas"/>
                <w:color w:val="000000"/>
                <w:sz w:val="19"/>
                <w:szCs w:val="19"/>
              </w:rPr>
            </w:rPrChange>
          </w:rPr>
          <w:delText>;</w:delText>
        </w:r>
      </w:del>
    </w:p>
    <w:p w14:paraId="449C5F0F"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C7F3193" w14:textId="2D5B3498" w:rsidR="00663460" w:rsidRDefault="00663460" w:rsidP="00663460">
      <w:r>
        <w:t xml:space="preserve">DMF calls this callback for every instantiated Module when the Client Driver receives the </w:t>
      </w:r>
      <w:r w:rsidRPr="008263F4">
        <w:rPr>
          <w:rStyle w:val="CodeText"/>
        </w:rPr>
        <w:t>EvtDeviceSurpriseRemoval</w:t>
      </w:r>
      <w:r>
        <w:t xml:space="preserve"> callback if the Module supports this callback. </w:t>
      </w:r>
    </w:p>
    <w:p w14:paraId="469DC339" w14:textId="77777777" w:rsidR="00663460" w:rsidRDefault="00663460" w:rsidP="006634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663460" w14:paraId="07F3CB97" w14:textId="77777777" w:rsidTr="00C00B59">
        <w:tc>
          <w:tcPr>
            <w:tcW w:w="5665" w:type="dxa"/>
          </w:tcPr>
          <w:p w14:paraId="2D572DFC" w14:textId="77777777" w:rsidR="00663460" w:rsidRPr="00CD4856" w:rsidRDefault="00663460" w:rsidP="008D60EB">
            <w:pPr>
              <w:rPr>
                <w:rStyle w:val="CodeText"/>
              </w:rPr>
            </w:pPr>
            <w:r w:rsidRPr="00CD4856">
              <w:rPr>
                <w:rStyle w:val="CodeText"/>
              </w:rPr>
              <w:t>DMFMODULE DmfModule</w:t>
            </w:r>
          </w:p>
        </w:tc>
        <w:tc>
          <w:tcPr>
            <w:tcW w:w="3685" w:type="dxa"/>
          </w:tcPr>
          <w:p w14:paraId="048BF2F1" w14:textId="5C1CED6C" w:rsidR="00663460" w:rsidRDefault="00663460"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2ED610A3" w14:textId="77777777" w:rsidR="00663460" w:rsidRPr="00907337" w:rsidRDefault="00663460" w:rsidP="00663460">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548FA34" w14:textId="77777777" w:rsidR="00663460" w:rsidRDefault="00663460" w:rsidP="00663460">
      <w:pPr>
        <w:pStyle w:val="Heading4"/>
      </w:pPr>
      <w:r>
        <w:t>Returns</w:t>
      </w:r>
    </w:p>
    <w:p w14:paraId="3BB3978C" w14:textId="28C13AA9" w:rsidR="00663460" w:rsidRDefault="00663460" w:rsidP="00663460">
      <w:r>
        <w:t>None</w:t>
      </w:r>
    </w:p>
    <w:p w14:paraId="73C9BCF5" w14:textId="77777777" w:rsidR="00663460" w:rsidRDefault="00663460" w:rsidP="00663460">
      <w:pPr>
        <w:pStyle w:val="Heading4"/>
      </w:pPr>
      <w:r>
        <w:t>Remarks</w:t>
      </w:r>
    </w:p>
    <w:p w14:paraId="1D6300D0" w14:textId="27F8012B" w:rsidR="00663460" w:rsidRDefault="00663460" w:rsidP="004A459D">
      <w:pPr>
        <w:pStyle w:val="ListParagraph"/>
        <w:numPr>
          <w:ilvl w:val="0"/>
          <w:numId w:val="3"/>
        </w:numPr>
      </w:pPr>
      <w:r>
        <w:t>This callback is always called directly by DMF. This function is never called directly (nor is it accessible to Clients or other Modules).</w:t>
      </w:r>
    </w:p>
    <w:p w14:paraId="70519101" w14:textId="0187E939" w:rsidR="00663460" w:rsidRDefault="00663460" w:rsidP="004A459D">
      <w:pPr>
        <w:pStyle w:val="ListParagraph"/>
        <w:numPr>
          <w:ilvl w:val="0"/>
          <w:numId w:val="3"/>
        </w:numPr>
      </w:pPr>
      <w:r>
        <w:t>Use this callback to prevent the Module from talking to underlying hardware after the Client Driver detects that its hardware has been surprise removed.</w:t>
      </w:r>
    </w:p>
    <w:p w14:paraId="560AEA00" w14:textId="2B70531A" w:rsidR="0018580B" w:rsidRDefault="0018580B" w:rsidP="004A459D">
      <w:pPr>
        <w:pStyle w:val="ListParagraph"/>
        <w:numPr>
          <w:ilvl w:val="0"/>
          <w:numId w:val="3"/>
        </w:numPr>
      </w:pPr>
      <w:r>
        <w:t>Usually this callback sets a flag in the Module’s Private Context to so that other callbacks and Methods know the underlying device is no longer present.</w:t>
      </w:r>
    </w:p>
    <w:p w14:paraId="3DF7A98D"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61305DAA" w14:textId="34D17A48" w:rsidR="00F414AF" w:rsidRDefault="00F414AF" w:rsidP="00F414AF">
      <w:pPr>
        <w:pStyle w:val="Heading3"/>
      </w:pPr>
      <w:bookmarkStart w:id="8848" w:name="_Toc500407412"/>
      <w:bookmarkStart w:id="8849" w:name="_Toc524527929"/>
      <w:r>
        <w:lastRenderedPageBreak/>
        <w:t>DMF</w:t>
      </w:r>
      <w:r w:rsidR="001F48AA">
        <w:t>_[ModuleName]_</w:t>
      </w:r>
      <w:r>
        <w:t>ModuleQueryRemove</w:t>
      </w:r>
      <w:bookmarkEnd w:id="8848"/>
      <w:bookmarkEnd w:id="8849"/>
    </w:p>
    <w:p w14:paraId="17861BA0"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2422506F" w14:textId="77777777" w:rsidR="00F579C4" w:rsidRPr="00087B4A" w:rsidRDefault="00F579C4" w:rsidP="00F579C4">
      <w:pPr>
        <w:autoSpaceDE w:val="0"/>
        <w:autoSpaceDN w:val="0"/>
        <w:adjustRightInd w:val="0"/>
        <w:spacing w:after="0" w:line="240" w:lineRule="auto"/>
        <w:rPr>
          <w:rStyle w:val="CodeText"/>
          <w:rPrChange w:id="8850" w:author="Sam Tertzakian" w:date="2018-09-12T14:05:00Z">
            <w:rPr>
              <w:rFonts w:ascii="Consolas" w:hAnsi="Consolas" w:cs="Consolas"/>
              <w:color w:val="000000"/>
              <w:sz w:val="19"/>
              <w:szCs w:val="19"/>
            </w:rPr>
          </w:rPrChange>
        </w:rPr>
      </w:pPr>
      <w:r w:rsidRPr="00087B4A">
        <w:rPr>
          <w:rStyle w:val="CodeText"/>
          <w:rPrChange w:id="8851" w:author="Sam Tertzakian" w:date="2018-09-12T14:05:00Z">
            <w:rPr>
              <w:rFonts w:ascii="Consolas" w:hAnsi="Consolas" w:cs="Consolas"/>
              <w:color w:val="0000FF"/>
              <w:sz w:val="19"/>
              <w:szCs w:val="19"/>
            </w:rPr>
          </w:rPrChange>
        </w:rPr>
        <w:t>static</w:t>
      </w:r>
    </w:p>
    <w:p w14:paraId="0EDE8CF0" w14:textId="77777777" w:rsidR="00F414AF" w:rsidRPr="00087B4A" w:rsidRDefault="00F414AF" w:rsidP="00F414AF">
      <w:pPr>
        <w:autoSpaceDE w:val="0"/>
        <w:autoSpaceDN w:val="0"/>
        <w:adjustRightInd w:val="0"/>
        <w:spacing w:after="0" w:line="240" w:lineRule="auto"/>
        <w:rPr>
          <w:rStyle w:val="CodeText"/>
          <w:rPrChange w:id="8852" w:author="Sam Tertzakian" w:date="2018-09-12T14:05:00Z">
            <w:rPr>
              <w:rFonts w:ascii="Consolas" w:hAnsi="Consolas" w:cs="Consolas"/>
              <w:color w:val="2B91AF"/>
              <w:sz w:val="19"/>
              <w:szCs w:val="19"/>
            </w:rPr>
          </w:rPrChange>
        </w:rPr>
      </w:pPr>
      <w:r w:rsidRPr="00087B4A">
        <w:rPr>
          <w:rStyle w:val="CodeText"/>
          <w:rPrChange w:id="8853" w:author="Sam Tertzakian" w:date="2018-09-12T14:05:00Z">
            <w:rPr>
              <w:rFonts w:ascii="Consolas" w:hAnsi="Consolas" w:cs="Consolas"/>
              <w:color w:val="2B91AF"/>
              <w:sz w:val="19"/>
              <w:szCs w:val="19"/>
            </w:rPr>
          </w:rPrChange>
        </w:rPr>
        <w:t>NTSTATUS</w:t>
      </w:r>
    </w:p>
    <w:p w14:paraId="3CE10A73" w14:textId="77777777" w:rsidR="00EF32C3" w:rsidRDefault="00F414AF" w:rsidP="00F414AF">
      <w:pPr>
        <w:autoSpaceDE w:val="0"/>
        <w:autoSpaceDN w:val="0"/>
        <w:adjustRightInd w:val="0"/>
        <w:spacing w:after="0" w:line="240" w:lineRule="auto"/>
        <w:rPr>
          <w:ins w:id="8854" w:author="Sam Tertzakian" w:date="2018-09-12T14:08:00Z"/>
          <w:rStyle w:val="CodeText"/>
        </w:rPr>
      </w:pPr>
      <w:r w:rsidRPr="00087B4A">
        <w:rPr>
          <w:rStyle w:val="CodeText"/>
          <w:rPrChange w:id="8855" w:author="Sam Tertzakian" w:date="2018-09-12T14:05:00Z">
            <w:rPr>
              <w:rFonts w:ascii="Consolas" w:hAnsi="Consolas" w:cs="Consolas"/>
              <w:color w:val="2B91AF"/>
              <w:sz w:val="19"/>
              <w:szCs w:val="19"/>
            </w:rPr>
          </w:rPrChange>
        </w:rPr>
        <w:t>DMF</w:t>
      </w:r>
      <w:r w:rsidR="001F48AA" w:rsidRPr="00087B4A">
        <w:rPr>
          <w:rStyle w:val="CodeText"/>
          <w:rPrChange w:id="8856" w:author="Sam Tertzakian" w:date="2018-09-12T14:05:00Z">
            <w:rPr>
              <w:rFonts w:ascii="Consolas" w:hAnsi="Consolas" w:cs="Consolas"/>
              <w:color w:val="2B91AF"/>
              <w:sz w:val="19"/>
              <w:szCs w:val="19"/>
            </w:rPr>
          </w:rPrChange>
        </w:rPr>
        <w:t>_[ModuleName]_</w:t>
      </w:r>
      <w:r w:rsidRPr="00087B4A">
        <w:rPr>
          <w:rStyle w:val="CodeText"/>
          <w:rPrChange w:id="8857" w:author="Sam Tertzakian" w:date="2018-09-12T14:05:00Z">
            <w:rPr>
              <w:rFonts w:ascii="Consolas" w:hAnsi="Consolas" w:cs="Consolas"/>
              <w:color w:val="2B91AF"/>
              <w:sz w:val="19"/>
              <w:szCs w:val="19"/>
            </w:rPr>
          </w:rPrChange>
        </w:rPr>
        <w:t>ModuleQueryRemove</w:t>
      </w:r>
      <w:r w:rsidRPr="00087B4A">
        <w:rPr>
          <w:rStyle w:val="CodeText"/>
          <w:rPrChange w:id="8858" w:author="Sam Tertzakian" w:date="2018-09-12T14:05:00Z">
            <w:rPr>
              <w:rFonts w:ascii="Consolas" w:hAnsi="Consolas" w:cs="Consolas"/>
              <w:color w:val="000000"/>
              <w:sz w:val="19"/>
              <w:szCs w:val="19"/>
            </w:rPr>
          </w:rPrChange>
        </w:rPr>
        <w:t>(</w:t>
      </w:r>
    </w:p>
    <w:p w14:paraId="0AD1956D" w14:textId="4EB19522" w:rsidR="00F414AF" w:rsidRPr="00087B4A" w:rsidRDefault="00EF32C3" w:rsidP="00F414AF">
      <w:pPr>
        <w:autoSpaceDE w:val="0"/>
        <w:autoSpaceDN w:val="0"/>
        <w:adjustRightInd w:val="0"/>
        <w:spacing w:after="0" w:line="240" w:lineRule="auto"/>
        <w:rPr>
          <w:rStyle w:val="CodeText"/>
          <w:rPrChange w:id="8859" w:author="Sam Tertzakian" w:date="2018-09-12T14:05:00Z">
            <w:rPr>
              <w:rFonts w:ascii="Consolas" w:hAnsi="Consolas" w:cs="Consolas"/>
              <w:color w:val="000000"/>
              <w:sz w:val="19"/>
              <w:szCs w:val="19"/>
            </w:rPr>
          </w:rPrChange>
        </w:rPr>
      </w:pPr>
      <w:ins w:id="8860" w:author="Sam Tertzakian" w:date="2018-09-12T14:08:00Z">
        <w:r>
          <w:rPr>
            <w:rStyle w:val="CodeText"/>
          </w:rPr>
          <w:t xml:space="preserve">    </w:t>
        </w:r>
      </w:ins>
      <w:r w:rsidR="00F414AF" w:rsidRPr="00087B4A">
        <w:rPr>
          <w:rStyle w:val="CodeText"/>
          <w:rPrChange w:id="8861" w:author="Sam Tertzakian" w:date="2018-09-12T14:05:00Z">
            <w:rPr>
              <w:rFonts w:ascii="Consolas" w:hAnsi="Consolas" w:cs="Consolas"/>
              <w:color w:val="6F008A"/>
              <w:sz w:val="19"/>
              <w:szCs w:val="19"/>
            </w:rPr>
          </w:rPrChange>
        </w:rPr>
        <w:t>_In_</w:t>
      </w:r>
      <w:r w:rsidR="00F414AF" w:rsidRPr="00087B4A">
        <w:rPr>
          <w:rStyle w:val="CodeText"/>
          <w:rPrChange w:id="8862" w:author="Sam Tertzakian" w:date="2018-09-12T14:05:00Z">
            <w:rPr>
              <w:rFonts w:ascii="Consolas" w:hAnsi="Consolas" w:cs="Consolas"/>
              <w:color w:val="000000"/>
              <w:sz w:val="19"/>
              <w:szCs w:val="19"/>
            </w:rPr>
          </w:rPrChange>
        </w:rPr>
        <w:t xml:space="preserve"> </w:t>
      </w:r>
      <w:r w:rsidR="00F414AF" w:rsidRPr="00087B4A">
        <w:rPr>
          <w:rStyle w:val="CodeText"/>
          <w:rPrChange w:id="8863" w:author="Sam Tertzakian" w:date="2018-09-12T14:05:00Z">
            <w:rPr>
              <w:rFonts w:ascii="Consolas" w:hAnsi="Consolas" w:cs="Consolas"/>
              <w:color w:val="2B91AF"/>
              <w:sz w:val="19"/>
              <w:szCs w:val="19"/>
            </w:rPr>
          </w:rPrChange>
        </w:rPr>
        <w:t>DMFMODULE</w:t>
      </w:r>
      <w:r w:rsidR="00F414AF" w:rsidRPr="00087B4A">
        <w:rPr>
          <w:rStyle w:val="CodeText"/>
          <w:rPrChange w:id="8864" w:author="Sam Tertzakian" w:date="2018-09-12T14:05:00Z">
            <w:rPr>
              <w:rFonts w:ascii="Consolas" w:hAnsi="Consolas" w:cs="Consolas"/>
              <w:color w:val="000000"/>
              <w:sz w:val="19"/>
              <w:szCs w:val="19"/>
            </w:rPr>
          </w:rPrChange>
        </w:rPr>
        <w:t xml:space="preserve"> DmfModule)</w:t>
      </w:r>
      <w:del w:id="8865" w:author="Sam Tertzakian" w:date="2018-09-12T14:08:00Z">
        <w:r w:rsidR="00F414AF" w:rsidRPr="00087B4A" w:rsidDel="00EF32C3">
          <w:rPr>
            <w:rStyle w:val="CodeText"/>
            <w:rPrChange w:id="8866" w:author="Sam Tertzakian" w:date="2018-09-12T14:05:00Z">
              <w:rPr>
                <w:rFonts w:ascii="Consolas" w:hAnsi="Consolas" w:cs="Consolas"/>
                <w:color w:val="000000"/>
                <w:sz w:val="19"/>
                <w:szCs w:val="19"/>
              </w:rPr>
            </w:rPrChange>
          </w:rPr>
          <w:delText>;</w:delText>
        </w:r>
      </w:del>
    </w:p>
    <w:p w14:paraId="255E3F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570D803" w14:textId="12BF93F5" w:rsidR="00E95285" w:rsidRDefault="00E95285" w:rsidP="00E95285">
      <w:r>
        <w:t xml:space="preserve">DMF calls this callback for every instantiated Module when the Client Driver receives the </w:t>
      </w:r>
      <w:r w:rsidRPr="008263F4">
        <w:rPr>
          <w:rStyle w:val="CodeText"/>
        </w:rPr>
        <w:t>EvtDeviceQueryRemove</w:t>
      </w:r>
      <w:r>
        <w:t xml:space="preserve"> callback if the Module supports this callback. </w:t>
      </w:r>
    </w:p>
    <w:p w14:paraId="5A9BC7D0" w14:textId="60A8CD49" w:rsidR="00E95285" w:rsidRPr="00E95285" w:rsidRDefault="00E95285" w:rsidP="00E95285">
      <w:pPr>
        <w:rPr>
          <w:b/>
        </w:rPr>
      </w:pPr>
      <w:proofErr w:type="gramStart"/>
      <w:r w:rsidRPr="00E95285">
        <w:rPr>
          <w:b/>
        </w:rPr>
        <w:t>Generally speaking, Module’s</w:t>
      </w:r>
      <w:proofErr w:type="gramEnd"/>
      <w:r w:rsidRPr="00E95285">
        <w:rPr>
          <w:b/>
        </w:rPr>
        <w:t xml:space="preserve"> should use DMF_Notification</w:t>
      </w:r>
      <w:r w:rsidR="00CD4856">
        <w:rPr>
          <w:b/>
        </w:rPr>
        <w:t>Stream</w:t>
      </w:r>
      <w:r w:rsidRPr="00E95285">
        <w:rPr>
          <w:b/>
        </w:rPr>
        <w:t xml:space="preserve"> for resources/hardware that can be gracefully removed at runtime.</w:t>
      </w:r>
    </w:p>
    <w:p w14:paraId="651BBFE8"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1CC306D1" w14:textId="77777777" w:rsidTr="00C00B59">
        <w:tc>
          <w:tcPr>
            <w:tcW w:w="5665" w:type="dxa"/>
          </w:tcPr>
          <w:p w14:paraId="749E18CB" w14:textId="77777777" w:rsidR="00E95285" w:rsidRPr="00CD4856" w:rsidRDefault="00E95285" w:rsidP="008D60EB">
            <w:pPr>
              <w:rPr>
                <w:rStyle w:val="CodeText"/>
              </w:rPr>
            </w:pPr>
            <w:r w:rsidRPr="00CD4856">
              <w:rPr>
                <w:rStyle w:val="CodeText"/>
              </w:rPr>
              <w:t>DMFMODULE DmfModule</w:t>
            </w:r>
          </w:p>
        </w:tc>
        <w:tc>
          <w:tcPr>
            <w:tcW w:w="3685" w:type="dxa"/>
          </w:tcPr>
          <w:p w14:paraId="702A2B10" w14:textId="48CE5477" w:rsidR="00E95285" w:rsidRDefault="00E95285" w:rsidP="008D60EB">
            <w:r>
              <w:t xml:space="preserve">The Module’s DMF </w:t>
            </w:r>
            <w:r w:rsidR="00311435">
              <w:t>Module handle</w:t>
            </w:r>
            <w:r>
              <w:t xml:space="preserve">. Use this handle to retrieve the Module’s Private Context and Config. Also, the Client Driver’s </w:t>
            </w:r>
            <w:r w:rsidRPr="00CD4856">
              <w:rPr>
                <w:rStyle w:val="CodeText"/>
              </w:rPr>
              <w:t>WDFDEVICE</w:t>
            </w:r>
            <w:r>
              <w:t xml:space="preserve"> is accessible via this parameter.</w:t>
            </w:r>
          </w:p>
        </w:tc>
      </w:tr>
    </w:tbl>
    <w:p w14:paraId="00E9391A"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0E403E44" w14:textId="77777777" w:rsidR="00E95285" w:rsidRDefault="00E95285" w:rsidP="00E95285">
      <w:pPr>
        <w:pStyle w:val="Heading4"/>
      </w:pPr>
      <w:r>
        <w:t>Returns</w:t>
      </w:r>
    </w:p>
    <w:p w14:paraId="51A16370" w14:textId="73793A06" w:rsidR="00E95285" w:rsidRDefault="00852EE3" w:rsidP="00E95285">
      <w:r>
        <w:t xml:space="preserve">STATUS_SUCCESS if no error is encountered in the callback. Otherwise, an error code corresponding to the error is returned. </w:t>
      </w:r>
      <w:r w:rsidR="006C2BE7">
        <w:t>See the official WDF</w:t>
      </w:r>
      <w:r>
        <w:t xml:space="preserve"> documentation for more information.</w:t>
      </w:r>
    </w:p>
    <w:p w14:paraId="37708F86" w14:textId="77777777" w:rsidR="00E95285" w:rsidRDefault="00E95285" w:rsidP="00E95285">
      <w:pPr>
        <w:pStyle w:val="Heading4"/>
      </w:pPr>
      <w:r>
        <w:t>Remarks</w:t>
      </w:r>
    </w:p>
    <w:p w14:paraId="743EE2F1" w14:textId="3B880C76"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56A8D65E" w14:textId="19CEF354" w:rsidR="00CD4856" w:rsidRPr="00D83603" w:rsidRDefault="00CD4856" w:rsidP="004A459D">
      <w:pPr>
        <w:pStyle w:val="ListParagraph"/>
        <w:numPr>
          <w:ilvl w:val="0"/>
          <w:numId w:val="3"/>
        </w:numPr>
      </w:pPr>
      <w:r w:rsidRPr="00D83603">
        <w:t>Please see DMF_</w:t>
      </w:r>
      <w:r>
        <w:t>NotificationStream</w:t>
      </w:r>
      <w:r w:rsidRPr="00D83603">
        <w:t>.</w:t>
      </w:r>
    </w:p>
    <w:p w14:paraId="6D52E082" w14:textId="77777777" w:rsidR="00CD4856" w:rsidRDefault="00CD4856" w:rsidP="00CD4856">
      <w:pPr>
        <w:pStyle w:val="ListParagraph"/>
      </w:pPr>
    </w:p>
    <w:p w14:paraId="2BC846D0"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5164DE" w14:textId="62B45452" w:rsidR="00F414AF" w:rsidRDefault="00F414AF" w:rsidP="00F414AF">
      <w:pPr>
        <w:pStyle w:val="Heading3"/>
      </w:pPr>
      <w:bookmarkStart w:id="8867" w:name="_Toc500407413"/>
      <w:bookmarkStart w:id="8868" w:name="_Toc524527930"/>
      <w:r>
        <w:lastRenderedPageBreak/>
        <w:t>DMF</w:t>
      </w:r>
      <w:r w:rsidR="001F48AA">
        <w:t>_[ModuleName]_</w:t>
      </w:r>
      <w:r>
        <w:t>ModuleQueryStop</w:t>
      </w:r>
      <w:bookmarkEnd w:id="8867"/>
      <w:bookmarkEnd w:id="8868"/>
    </w:p>
    <w:p w14:paraId="7697612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720DC23" w14:textId="77777777" w:rsidR="00F579C4" w:rsidRPr="00087B4A" w:rsidRDefault="00F579C4" w:rsidP="00F579C4">
      <w:pPr>
        <w:autoSpaceDE w:val="0"/>
        <w:autoSpaceDN w:val="0"/>
        <w:adjustRightInd w:val="0"/>
        <w:spacing w:after="0" w:line="240" w:lineRule="auto"/>
        <w:rPr>
          <w:rStyle w:val="CodeText"/>
          <w:rPrChange w:id="8869" w:author="Sam Tertzakian" w:date="2018-09-12T14:05:00Z">
            <w:rPr>
              <w:rFonts w:ascii="Consolas" w:hAnsi="Consolas" w:cs="Consolas"/>
              <w:color w:val="000000"/>
              <w:sz w:val="19"/>
              <w:szCs w:val="19"/>
            </w:rPr>
          </w:rPrChange>
        </w:rPr>
      </w:pPr>
      <w:r w:rsidRPr="00087B4A">
        <w:rPr>
          <w:rStyle w:val="CodeText"/>
          <w:rPrChange w:id="8870" w:author="Sam Tertzakian" w:date="2018-09-12T14:05:00Z">
            <w:rPr>
              <w:rFonts w:ascii="Consolas" w:hAnsi="Consolas" w:cs="Consolas"/>
              <w:color w:val="0000FF"/>
              <w:sz w:val="19"/>
              <w:szCs w:val="19"/>
            </w:rPr>
          </w:rPrChange>
        </w:rPr>
        <w:t>static</w:t>
      </w:r>
    </w:p>
    <w:p w14:paraId="2877F4F5" w14:textId="77777777" w:rsidR="00F414AF" w:rsidRPr="00087B4A" w:rsidRDefault="00F414AF" w:rsidP="00F414AF">
      <w:pPr>
        <w:autoSpaceDE w:val="0"/>
        <w:autoSpaceDN w:val="0"/>
        <w:adjustRightInd w:val="0"/>
        <w:spacing w:after="0" w:line="240" w:lineRule="auto"/>
        <w:rPr>
          <w:rStyle w:val="CodeText"/>
          <w:rPrChange w:id="8871" w:author="Sam Tertzakian" w:date="2018-09-12T14:05:00Z">
            <w:rPr>
              <w:rFonts w:ascii="Consolas" w:hAnsi="Consolas" w:cs="Consolas"/>
              <w:color w:val="2B91AF"/>
              <w:sz w:val="19"/>
              <w:szCs w:val="19"/>
            </w:rPr>
          </w:rPrChange>
        </w:rPr>
      </w:pPr>
      <w:r w:rsidRPr="00087B4A">
        <w:rPr>
          <w:rStyle w:val="CodeText"/>
          <w:rPrChange w:id="8872" w:author="Sam Tertzakian" w:date="2018-09-12T14:05:00Z">
            <w:rPr>
              <w:rFonts w:ascii="Consolas" w:hAnsi="Consolas" w:cs="Consolas"/>
              <w:color w:val="2B91AF"/>
              <w:sz w:val="19"/>
              <w:szCs w:val="19"/>
            </w:rPr>
          </w:rPrChange>
        </w:rPr>
        <w:t>NTSTATUS</w:t>
      </w:r>
    </w:p>
    <w:p w14:paraId="2A5E6BB0" w14:textId="77777777" w:rsidR="00EF32C3" w:rsidRDefault="00F414AF" w:rsidP="00F414AF">
      <w:pPr>
        <w:autoSpaceDE w:val="0"/>
        <w:autoSpaceDN w:val="0"/>
        <w:adjustRightInd w:val="0"/>
        <w:spacing w:after="0" w:line="240" w:lineRule="auto"/>
        <w:rPr>
          <w:ins w:id="8873" w:author="Sam Tertzakian" w:date="2018-09-12T14:08:00Z"/>
          <w:rStyle w:val="CodeText"/>
        </w:rPr>
      </w:pPr>
      <w:r w:rsidRPr="00087B4A">
        <w:rPr>
          <w:rStyle w:val="CodeText"/>
          <w:rPrChange w:id="8874" w:author="Sam Tertzakian" w:date="2018-09-12T14:05:00Z">
            <w:rPr>
              <w:rFonts w:ascii="Consolas" w:hAnsi="Consolas" w:cs="Consolas"/>
              <w:color w:val="2B91AF"/>
              <w:sz w:val="19"/>
              <w:szCs w:val="19"/>
            </w:rPr>
          </w:rPrChange>
        </w:rPr>
        <w:t>DMF</w:t>
      </w:r>
      <w:r w:rsidR="001F48AA" w:rsidRPr="00087B4A">
        <w:rPr>
          <w:rStyle w:val="CodeText"/>
          <w:rPrChange w:id="8875" w:author="Sam Tertzakian" w:date="2018-09-12T14:05:00Z">
            <w:rPr>
              <w:rFonts w:ascii="Consolas" w:hAnsi="Consolas" w:cs="Consolas"/>
              <w:color w:val="2B91AF"/>
              <w:sz w:val="19"/>
              <w:szCs w:val="19"/>
            </w:rPr>
          </w:rPrChange>
        </w:rPr>
        <w:t>_[ModuleName]_</w:t>
      </w:r>
      <w:r w:rsidRPr="00087B4A">
        <w:rPr>
          <w:rStyle w:val="CodeText"/>
          <w:rPrChange w:id="8876" w:author="Sam Tertzakian" w:date="2018-09-12T14:05:00Z">
            <w:rPr>
              <w:rFonts w:ascii="Consolas" w:hAnsi="Consolas" w:cs="Consolas"/>
              <w:color w:val="2B91AF"/>
              <w:sz w:val="19"/>
              <w:szCs w:val="19"/>
            </w:rPr>
          </w:rPrChange>
        </w:rPr>
        <w:t>ModuleQueryStop</w:t>
      </w:r>
      <w:r w:rsidRPr="00087B4A">
        <w:rPr>
          <w:rStyle w:val="CodeText"/>
          <w:rPrChange w:id="8877" w:author="Sam Tertzakian" w:date="2018-09-12T14:05:00Z">
            <w:rPr>
              <w:rFonts w:ascii="Consolas" w:hAnsi="Consolas" w:cs="Consolas"/>
              <w:color w:val="000000"/>
              <w:sz w:val="19"/>
              <w:szCs w:val="19"/>
            </w:rPr>
          </w:rPrChange>
        </w:rPr>
        <w:t>(</w:t>
      </w:r>
    </w:p>
    <w:p w14:paraId="1CFD2D5A" w14:textId="015260E9" w:rsidR="00F414AF" w:rsidRPr="00087B4A" w:rsidRDefault="00EF32C3" w:rsidP="00F414AF">
      <w:pPr>
        <w:autoSpaceDE w:val="0"/>
        <w:autoSpaceDN w:val="0"/>
        <w:adjustRightInd w:val="0"/>
        <w:spacing w:after="0" w:line="240" w:lineRule="auto"/>
        <w:rPr>
          <w:rStyle w:val="CodeText"/>
          <w:rPrChange w:id="8878" w:author="Sam Tertzakian" w:date="2018-09-12T14:05:00Z">
            <w:rPr>
              <w:rFonts w:ascii="Consolas" w:hAnsi="Consolas" w:cs="Consolas"/>
              <w:color w:val="000000"/>
              <w:sz w:val="19"/>
              <w:szCs w:val="19"/>
            </w:rPr>
          </w:rPrChange>
        </w:rPr>
      </w:pPr>
      <w:ins w:id="8879" w:author="Sam Tertzakian" w:date="2018-09-12T14:08:00Z">
        <w:r>
          <w:rPr>
            <w:rStyle w:val="CodeText"/>
          </w:rPr>
          <w:t xml:space="preserve">    </w:t>
        </w:r>
      </w:ins>
      <w:r w:rsidR="00F414AF" w:rsidRPr="00087B4A">
        <w:rPr>
          <w:rStyle w:val="CodeText"/>
          <w:rPrChange w:id="8880" w:author="Sam Tertzakian" w:date="2018-09-12T14:05:00Z">
            <w:rPr>
              <w:rFonts w:ascii="Consolas" w:hAnsi="Consolas" w:cs="Consolas"/>
              <w:color w:val="6F008A"/>
              <w:sz w:val="19"/>
              <w:szCs w:val="19"/>
            </w:rPr>
          </w:rPrChange>
        </w:rPr>
        <w:t>_In_</w:t>
      </w:r>
      <w:r w:rsidR="00F414AF" w:rsidRPr="00087B4A">
        <w:rPr>
          <w:rStyle w:val="CodeText"/>
          <w:rPrChange w:id="8881" w:author="Sam Tertzakian" w:date="2018-09-12T14:05:00Z">
            <w:rPr>
              <w:rFonts w:ascii="Consolas" w:hAnsi="Consolas" w:cs="Consolas"/>
              <w:color w:val="000000"/>
              <w:sz w:val="19"/>
              <w:szCs w:val="19"/>
            </w:rPr>
          </w:rPrChange>
        </w:rPr>
        <w:t xml:space="preserve"> </w:t>
      </w:r>
      <w:r w:rsidR="00F414AF" w:rsidRPr="00087B4A">
        <w:rPr>
          <w:rStyle w:val="CodeText"/>
          <w:rPrChange w:id="8882" w:author="Sam Tertzakian" w:date="2018-09-12T14:05:00Z">
            <w:rPr>
              <w:rFonts w:ascii="Consolas" w:hAnsi="Consolas" w:cs="Consolas"/>
              <w:color w:val="2B91AF"/>
              <w:sz w:val="19"/>
              <w:szCs w:val="19"/>
            </w:rPr>
          </w:rPrChange>
        </w:rPr>
        <w:t>DMFMODULE</w:t>
      </w:r>
      <w:r w:rsidR="00F414AF" w:rsidRPr="00087B4A">
        <w:rPr>
          <w:rStyle w:val="CodeText"/>
          <w:rPrChange w:id="8883" w:author="Sam Tertzakian" w:date="2018-09-12T14:05:00Z">
            <w:rPr>
              <w:rFonts w:ascii="Consolas" w:hAnsi="Consolas" w:cs="Consolas"/>
              <w:color w:val="000000"/>
              <w:sz w:val="19"/>
              <w:szCs w:val="19"/>
            </w:rPr>
          </w:rPrChange>
        </w:rPr>
        <w:t xml:space="preserve"> DmfModule)</w:t>
      </w:r>
      <w:del w:id="8884" w:author="Sam Tertzakian" w:date="2018-09-12T14:08:00Z">
        <w:r w:rsidR="00F414AF" w:rsidRPr="00087B4A" w:rsidDel="00EF32C3">
          <w:rPr>
            <w:rStyle w:val="CodeText"/>
            <w:rPrChange w:id="8885" w:author="Sam Tertzakian" w:date="2018-09-12T14:05:00Z">
              <w:rPr>
                <w:rFonts w:ascii="Consolas" w:hAnsi="Consolas" w:cs="Consolas"/>
                <w:color w:val="000000"/>
                <w:sz w:val="19"/>
                <w:szCs w:val="19"/>
              </w:rPr>
            </w:rPrChange>
          </w:rPr>
          <w:delText>;</w:delText>
        </w:r>
      </w:del>
    </w:p>
    <w:p w14:paraId="37C1A113"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7FCA36B" w14:textId="3FE53C14" w:rsidR="00E95285" w:rsidRDefault="00E95285" w:rsidP="00E95285">
      <w:r>
        <w:t xml:space="preserve">DMF calls this callback for every instantiated Module when the Client Driver receives the </w:t>
      </w:r>
      <w:r w:rsidRPr="008263F4">
        <w:rPr>
          <w:rStyle w:val="CodeText"/>
        </w:rPr>
        <w:t>EvtDeviceQuery</w:t>
      </w:r>
      <w:r w:rsidR="00456902" w:rsidRPr="008263F4">
        <w:rPr>
          <w:rStyle w:val="CodeText"/>
        </w:rPr>
        <w:t>Stop</w:t>
      </w:r>
      <w:r>
        <w:t xml:space="preserve"> callback if the Module supports this callback. </w:t>
      </w:r>
    </w:p>
    <w:p w14:paraId="22160BED" w14:textId="69AB34F6" w:rsidR="00E95285" w:rsidRPr="00E95285" w:rsidRDefault="00E95285" w:rsidP="00E95285">
      <w:pPr>
        <w:rPr>
          <w:b/>
        </w:rPr>
      </w:pPr>
      <w:proofErr w:type="gramStart"/>
      <w:r w:rsidRPr="00E95285">
        <w:rPr>
          <w:b/>
        </w:rPr>
        <w:t>Generally speaking, Module’s</w:t>
      </w:r>
      <w:proofErr w:type="gramEnd"/>
      <w:r w:rsidRPr="00E95285">
        <w:rPr>
          <w:b/>
        </w:rPr>
        <w:t xml:space="preserve"> should use DMF_Notification for resources/hardware that can be gracefully stopped at runtime.</w:t>
      </w:r>
    </w:p>
    <w:p w14:paraId="42D44496" w14:textId="77777777" w:rsidR="00E95285" w:rsidRDefault="00E95285" w:rsidP="00E9528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95285" w14:paraId="36DCBA64" w14:textId="77777777" w:rsidTr="00C00B59">
        <w:tc>
          <w:tcPr>
            <w:tcW w:w="5665" w:type="dxa"/>
          </w:tcPr>
          <w:p w14:paraId="6457FEE3" w14:textId="77777777" w:rsidR="00E95285" w:rsidRPr="008263F4" w:rsidRDefault="00E95285" w:rsidP="008D60EB">
            <w:pPr>
              <w:rPr>
                <w:rStyle w:val="CodeText"/>
              </w:rPr>
            </w:pPr>
            <w:r w:rsidRPr="008263F4">
              <w:rPr>
                <w:rStyle w:val="CodeText"/>
              </w:rPr>
              <w:t>DMFMODULE DmfModule</w:t>
            </w:r>
          </w:p>
        </w:tc>
        <w:tc>
          <w:tcPr>
            <w:tcW w:w="3685" w:type="dxa"/>
          </w:tcPr>
          <w:p w14:paraId="1EDA46D9" w14:textId="2D5B4967" w:rsidR="00E95285" w:rsidRDefault="00E95285"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4CE753B6" w14:textId="77777777" w:rsidR="00E95285" w:rsidRPr="00907337" w:rsidRDefault="00E95285" w:rsidP="00E95285">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1834E99" w14:textId="77777777" w:rsidR="00E95285" w:rsidRDefault="00E95285" w:rsidP="00E95285">
      <w:pPr>
        <w:pStyle w:val="Heading4"/>
      </w:pPr>
      <w:r>
        <w:t>Returns</w:t>
      </w:r>
    </w:p>
    <w:p w14:paraId="03A988AD" w14:textId="6B530721"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7B235515" w14:textId="77777777" w:rsidR="00E95285" w:rsidRDefault="00E95285" w:rsidP="00E95285">
      <w:pPr>
        <w:pStyle w:val="Heading4"/>
      </w:pPr>
      <w:r>
        <w:t>Remarks</w:t>
      </w:r>
    </w:p>
    <w:p w14:paraId="1583FB12" w14:textId="6249D78C" w:rsidR="00E95285" w:rsidRDefault="00E95285" w:rsidP="004A459D">
      <w:pPr>
        <w:pStyle w:val="ListParagraph"/>
        <w:numPr>
          <w:ilvl w:val="0"/>
          <w:numId w:val="3"/>
        </w:numPr>
      </w:pPr>
      <w:r>
        <w:t>This callback is always called directly by DMF. This function is never called directly (nor is it accessible to Clients or other Modules).</w:t>
      </w:r>
    </w:p>
    <w:p w14:paraId="38B37A92" w14:textId="77777777" w:rsidR="008263F4" w:rsidRPr="00D83603" w:rsidRDefault="008263F4" w:rsidP="004A459D">
      <w:pPr>
        <w:pStyle w:val="ListParagraph"/>
        <w:numPr>
          <w:ilvl w:val="0"/>
          <w:numId w:val="3"/>
        </w:numPr>
      </w:pPr>
      <w:r w:rsidRPr="00D83603">
        <w:t>Please see DMF_</w:t>
      </w:r>
      <w:r>
        <w:t>NotificationStream</w:t>
      </w:r>
      <w:r w:rsidRPr="00D83603">
        <w:t>.</w:t>
      </w:r>
    </w:p>
    <w:p w14:paraId="45DF03EE" w14:textId="77777777" w:rsidR="008263F4" w:rsidRDefault="008263F4" w:rsidP="008263F4">
      <w:pPr>
        <w:pStyle w:val="ListParagraph"/>
      </w:pPr>
    </w:p>
    <w:p w14:paraId="1A4D256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CA0AF8B" w14:textId="37E06547" w:rsidR="00F414AF" w:rsidRDefault="00F414AF" w:rsidP="00F414AF">
      <w:pPr>
        <w:pStyle w:val="Heading3"/>
      </w:pPr>
      <w:bookmarkStart w:id="8886" w:name="_Toc500407414"/>
      <w:bookmarkStart w:id="8887" w:name="_Toc524527931"/>
      <w:r>
        <w:lastRenderedPageBreak/>
        <w:t>DMF</w:t>
      </w:r>
      <w:r w:rsidR="001F48AA">
        <w:t>_[ModuleName]_</w:t>
      </w:r>
      <w:r>
        <w:t>ModuleRelationsQuery</w:t>
      </w:r>
      <w:bookmarkEnd w:id="8886"/>
      <w:bookmarkEnd w:id="8887"/>
    </w:p>
    <w:p w14:paraId="5B7B3A2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B171537" w14:textId="77777777" w:rsidR="00F579C4" w:rsidRPr="00087B4A" w:rsidRDefault="00F579C4" w:rsidP="00F579C4">
      <w:pPr>
        <w:autoSpaceDE w:val="0"/>
        <w:autoSpaceDN w:val="0"/>
        <w:adjustRightInd w:val="0"/>
        <w:spacing w:after="0" w:line="240" w:lineRule="auto"/>
        <w:rPr>
          <w:rStyle w:val="CodeText"/>
          <w:rPrChange w:id="8888" w:author="Sam Tertzakian" w:date="2018-09-12T14:05:00Z">
            <w:rPr>
              <w:rFonts w:ascii="Consolas" w:hAnsi="Consolas" w:cs="Consolas"/>
              <w:color w:val="000000"/>
              <w:sz w:val="19"/>
              <w:szCs w:val="19"/>
            </w:rPr>
          </w:rPrChange>
        </w:rPr>
      </w:pPr>
      <w:r w:rsidRPr="00087B4A">
        <w:rPr>
          <w:rStyle w:val="CodeText"/>
          <w:rPrChange w:id="8889" w:author="Sam Tertzakian" w:date="2018-09-12T14:05:00Z">
            <w:rPr>
              <w:rFonts w:ascii="Consolas" w:hAnsi="Consolas" w:cs="Consolas"/>
              <w:color w:val="0000FF"/>
              <w:sz w:val="19"/>
              <w:szCs w:val="19"/>
            </w:rPr>
          </w:rPrChange>
        </w:rPr>
        <w:t>static</w:t>
      </w:r>
    </w:p>
    <w:p w14:paraId="21725E55" w14:textId="77777777" w:rsidR="00F414AF" w:rsidRPr="00087B4A" w:rsidRDefault="00F414AF" w:rsidP="00F414AF">
      <w:pPr>
        <w:autoSpaceDE w:val="0"/>
        <w:autoSpaceDN w:val="0"/>
        <w:adjustRightInd w:val="0"/>
        <w:spacing w:after="0" w:line="240" w:lineRule="auto"/>
        <w:rPr>
          <w:rStyle w:val="CodeText"/>
          <w:rPrChange w:id="8890" w:author="Sam Tertzakian" w:date="2018-09-12T14:05:00Z">
            <w:rPr>
              <w:rFonts w:ascii="Consolas" w:hAnsi="Consolas" w:cs="Consolas"/>
              <w:color w:val="6F008A"/>
              <w:sz w:val="19"/>
              <w:szCs w:val="19"/>
            </w:rPr>
          </w:rPrChange>
        </w:rPr>
      </w:pPr>
      <w:r w:rsidRPr="00087B4A">
        <w:rPr>
          <w:rStyle w:val="CodeText"/>
          <w:rPrChange w:id="8891" w:author="Sam Tertzakian" w:date="2018-09-12T14:05:00Z">
            <w:rPr>
              <w:rFonts w:ascii="Consolas" w:hAnsi="Consolas" w:cs="Consolas"/>
              <w:color w:val="6F008A"/>
              <w:sz w:val="19"/>
              <w:szCs w:val="19"/>
            </w:rPr>
          </w:rPrChange>
        </w:rPr>
        <w:t>VOID</w:t>
      </w:r>
    </w:p>
    <w:p w14:paraId="0750DD96" w14:textId="77777777" w:rsidR="00EF32C3" w:rsidRDefault="00F414AF" w:rsidP="00F414AF">
      <w:pPr>
        <w:autoSpaceDE w:val="0"/>
        <w:autoSpaceDN w:val="0"/>
        <w:adjustRightInd w:val="0"/>
        <w:spacing w:after="0" w:line="240" w:lineRule="auto"/>
        <w:rPr>
          <w:ins w:id="8892" w:author="Sam Tertzakian" w:date="2018-09-12T14:08:00Z"/>
          <w:rStyle w:val="CodeText"/>
        </w:rPr>
      </w:pPr>
      <w:r w:rsidRPr="00087B4A">
        <w:rPr>
          <w:rStyle w:val="CodeText"/>
          <w:rPrChange w:id="8893" w:author="Sam Tertzakian" w:date="2018-09-12T14:05:00Z">
            <w:rPr>
              <w:rFonts w:ascii="Consolas" w:hAnsi="Consolas" w:cs="Consolas"/>
              <w:color w:val="2B91AF"/>
              <w:sz w:val="19"/>
              <w:szCs w:val="19"/>
            </w:rPr>
          </w:rPrChange>
        </w:rPr>
        <w:t>DMF</w:t>
      </w:r>
      <w:r w:rsidR="001F48AA" w:rsidRPr="00087B4A">
        <w:rPr>
          <w:rStyle w:val="CodeText"/>
          <w:rPrChange w:id="8894" w:author="Sam Tertzakian" w:date="2018-09-12T14:05:00Z">
            <w:rPr>
              <w:rFonts w:ascii="Consolas" w:hAnsi="Consolas" w:cs="Consolas"/>
              <w:color w:val="2B91AF"/>
              <w:sz w:val="19"/>
              <w:szCs w:val="19"/>
            </w:rPr>
          </w:rPrChange>
        </w:rPr>
        <w:t>_[ModuleName]_</w:t>
      </w:r>
      <w:r w:rsidRPr="00087B4A">
        <w:rPr>
          <w:rStyle w:val="CodeText"/>
          <w:rPrChange w:id="8895" w:author="Sam Tertzakian" w:date="2018-09-12T14:05:00Z">
            <w:rPr>
              <w:rFonts w:ascii="Consolas" w:hAnsi="Consolas" w:cs="Consolas"/>
              <w:color w:val="2B91AF"/>
              <w:sz w:val="19"/>
              <w:szCs w:val="19"/>
            </w:rPr>
          </w:rPrChange>
        </w:rPr>
        <w:t>ModuleRelationsQuery</w:t>
      </w:r>
      <w:r w:rsidRPr="00087B4A">
        <w:rPr>
          <w:rStyle w:val="CodeText"/>
          <w:rPrChange w:id="8896" w:author="Sam Tertzakian" w:date="2018-09-12T14:05:00Z">
            <w:rPr>
              <w:rFonts w:ascii="Consolas" w:hAnsi="Consolas" w:cs="Consolas"/>
              <w:color w:val="000000"/>
              <w:sz w:val="19"/>
              <w:szCs w:val="19"/>
            </w:rPr>
          </w:rPrChange>
        </w:rPr>
        <w:t>(</w:t>
      </w:r>
    </w:p>
    <w:p w14:paraId="3B99A1E5" w14:textId="54370B2F" w:rsidR="00F414AF" w:rsidRPr="00087B4A" w:rsidRDefault="00EF32C3" w:rsidP="00F414AF">
      <w:pPr>
        <w:autoSpaceDE w:val="0"/>
        <w:autoSpaceDN w:val="0"/>
        <w:adjustRightInd w:val="0"/>
        <w:spacing w:after="0" w:line="240" w:lineRule="auto"/>
        <w:rPr>
          <w:rStyle w:val="CodeText"/>
          <w:rPrChange w:id="8897" w:author="Sam Tertzakian" w:date="2018-09-12T14:05:00Z">
            <w:rPr>
              <w:rFonts w:ascii="Consolas" w:hAnsi="Consolas" w:cs="Consolas"/>
              <w:color w:val="000000"/>
              <w:sz w:val="19"/>
              <w:szCs w:val="19"/>
            </w:rPr>
          </w:rPrChange>
        </w:rPr>
      </w:pPr>
      <w:ins w:id="8898" w:author="Sam Tertzakian" w:date="2018-09-12T14:08:00Z">
        <w:r>
          <w:rPr>
            <w:rStyle w:val="CodeText"/>
          </w:rPr>
          <w:t xml:space="preserve">    </w:t>
        </w:r>
      </w:ins>
      <w:r w:rsidR="00F414AF" w:rsidRPr="00087B4A">
        <w:rPr>
          <w:rStyle w:val="CodeText"/>
          <w:rPrChange w:id="8899" w:author="Sam Tertzakian" w:date="2018-09-12T14:05:00Z">
            <w:rPr>
              <w:rFonts w:ascii="Consolas" w:hAnsi="Consolas" w:cs="Consolas"/>
              <w:color w:val="6F008A"/>
              <w:sz w:val="19"/>
              <w:szCs w:val="19"/>
            </w:rPr>
          </w:rPrChange>
        </w:rPr>
        <w:t>_In_</w:t>
      </w:r>
      <w:r w:rsidR="00F414AF" w:rsidRPr="00087B4A">
        <w:rPr>
          <w:rStyle w:val="CodeText"/>
          <w:rPrChange w:id="8900" w:author="Sam Tertzakian" w:date="2018-09-12T14:05:00Z">
            <w:rPr>
              <w:rFonts w:ascii="Consolas" w:hAnsi="Consolas" w:cs="Consolas"/>
              <w:color w:val="000000"/>
              <w:sz w:val="19"/>
              <w:szCs w:val="19"/>
            </w:rPr>
          </w:rPrChange>
        </w:rPr>
        <w:t xml:space="preserve"> </w:t>
      </w:r>
      <w:r w:rsidR="00F414AF" w:rsidRPr="00087B4A">
        <w:rPr>
          <w:rStyle w:val="CodeText"/>
          <w:rPrChange w:id="8901" w:author="Sam Tertzakian" w:date="2018-09-12T14:05:00Z">
            <w:rPr>
              <w:rFonts w:ascii="Consolas" w:hAnsi="Consolas" w:cs="Consolas"/>
              <w:color w:val="2B91AF"/>
              <w:sz w:val="19"/>
              <w:szCs w:val="19"/>
            </w:rPr>
          </w:rPrChange>
        </w:rPr>
        <w:t>DMFMODULE</w:t>
      </w:r>
      <w:r w:rsidR="00F414AF" w:rsidRPr="00087B4A">
        <w:rPr>
          <w:rStyle w:val="CodeText"/>
          <w:rPrChange w:id="8902" w:author="Sam Tertzakian" w:date="2018-09-12T14:05:00Z">
            <w:rPr>
              <w:rFonts w:ascii="Consolas" w:hAnsi="Consolas" w:cs="Consolas"/>
              <w:color w:val="000000"/>
              <w:sz w:val="19"/>
              <w:szCs w:val="19"/>
            </w:rPr>
          </w:rPrChange>
        </w:rPr>
        <w:t xml:space="preserve"> DmfModule,</w:t>
      </w:r>
    </w:p>
    <w:p w14:paraId="0FE49ED1" w14:textId="5A4DDD81" w:rsidR="00F414AF" w:rsidRPr="00087B4A" w:rsidRDefault="00F414AF" w:rsidP="00F414AF">
      <w:pPr>
        <w:autoSpaceDE w:val="0"/>
        <w:autoSpaceDN w:val="0"/>
        <w:adjustRightInd w:val="0"/>
        <w:spacing w:after="0" w:line="240" w:lineRule="auto"/>
        <w:rPr>
          <w:rStyle w:val="CodeText"/>
          <w:rPrChange w:id="8903" w:author="Sam Tertzakian" w:date="2018-09-12T14:05:00Z">
            <w:rPr>
              <w:rFonts w:ascii="Consolas" w:hAnsi="Consolas" w:cs="Consolas"/>
              <w:color w:val="000000"/>
              <w:sz w:val="19"/>
              <w:szCs w:val="19"/>
            </w:rPr>
          </w:rPrChange>
        </w:rPr>
      </w:pPr>
      <w:r w:rsidRPr="00087B4A">
        <w:rPr>
          <w:rStyle w:val="CodeText"/>
          <w:rPrChange w:id="8904" w:author="Sam Tertzakian" w:date="2018-09-12T14:05:00Z">
            <w:rPr>
              <w:rFonts w:ascii="Consolas" w:hAnsi="Consolas" w:cs="Consolas"/>
              <w:color w:val="000000"/>
              <w:sz w:val="19"/>
              <w:szCs w:val="19"/>
            </w:rPr>
          </w:rPrChange>
        </w:rPr>
        <w:t xml:space="preserve">    </w:t>
      </w:r>
      <w:del w:id="8905" w:author="Sam Tertzakian" w:date="2018-09-12T14:08:00Z">
        <w:r w:rsidRPr="00087B4A" w:rsidDel="00EF32C3">
          <w:rPr>
            <w:rStyle w:val="CodeText"/>
            <w:rPrChange w:id="8906" w:author="Sam Tertzakian" w:date="2018-09-12T14:05:00Z">
              <w:rPr>
                <w:rFonts w:ascii="Consolas" w:hAnsi="Consolas" w:cs="Consolas"/>
                <w:color w:val="000000"/>
                <w:sz w:val="19"/>
                <w:szCs w:val="19"/>
              </w:rPr>
            </w:rPrChange>
          </w:rPr>
          <w:delText xml:space="preserve">                         </w:delText>
        </w:r>
      </w:del>
      <w:r w:rsidRPr="00087B4A">
        <w:rPr>
          <w:rStyle w:val="CodeText"/>
          <w:rPrChange w:id="8907" w:author="Sam Tertzakian" w:date="2018-09-12T14:05:00Z">
            <w:rPr>
              <w:rFonts w:ascii="Consolas" w:hAnsi="Consolas" w:cs="Consolas"/>
              <w:color w:val="6F008A"/>
              <w:sz w:val="19"/>
              <w:szCs w:val="19"/>
            </w:rPr>
          </w:rPrChange>
        </w:rPr>
        <w:t>_In_</w:t>
      </w:r>
      <w:r w:rsidRPr="00087B4A">
        <w:rPr>
          <w:rStyle w:val="CodeText"/>
          <w:rPrChange w:id="8908" w:author="Sam Tertzakian" w:date="2018-09-12T14:05:00Z">
            <w:rPr>
              <w:rFonts w:ascii="Consolas" w:hAnsi="Consolas" w:cs="Consolas"/>
              <w:color w:val="000000"/>
              <w:sz w:val="19"/>
              <w:szCs w:val="19"/>
            </w:rPr>
          </w:rPrChange>
        </w:rPr>
        <w:t xml:space="preserve"> </w:t>
      </w:r>
      <w:r w:rsidRPr="00087B4A">
        <w:rPr>
          <w:rStyle w:val="CodeText"/>
          <w:rPrChange w:id="8909" w:author="Sam Tertzakian" w:date="2018-09-12T14:05:00Z">
            <w:rPr>
              <w:rFonts w:ascii="Consolas" w:hAnsi="Consolas" w:cs="Consolas"/>
              <w:color w:val="2B91AF"/>
              <w:sz w:val="19"/>
              <w:szCs w:val="19"/>
            </w:rPr>
          </w:rPrChange>
        </w:rPr>
        <w:t>DEVICE_RELATION_TYPE</w:t>
      </w:r>
      <w:r w:rsidRPr="00087B4A">
        <w:rPr>
          <w:rStyle w:val="CodeText"/>
          <w:rPrChange w:id="8910" w:author="Sam Tertzakian" w:date="2018-09-12T14:05:00Z">
            <w:rPr>
              <w:rFonts w:ascii="Consolas" w:hAnsi="Consolas" w:cs="Consolas"/>
              <w:color w:val="000000"/>
              <w:sz w:val="19"/>
              <w:szCs w:val="19"/>
            </w:rPr>
          </w:rPrChange>
        </w:rPr>
        <w:t xml:space="preserve"> RelationType)</w:t>
      </w:r>
      <w:del w:id="8911" w:author="Sam Tertzakian" w:date="2018-09-12T14:08:00Z">
        <w:r w:rsidRPr="00087B4A" w:rsidDel="00EF32C3">
          <w:rPr>
            <w:rStyle w:val="CodeText"/>
            <w:rPrChange w:id="8912" w:author="Sam Tertzakian" w:date="2018-09-12T14:05:00Z">
              <w:rPr>
                <w:rFonts w:ascii="Consolas" w:hAnsi="Consolas" w:cs="Consolas"/>
                <w:color w:val="000000"/>
                <w:sz w:val="19"/>
                <w:szCs w:val="19"/>
              </w:rPr>
            </w:rPrChange>
          </w:rPr>
          <w:delText>;</w:delText>
        </w:r>
      </w:del>
    </w:p>
    <w:p w14:paraId="50AD7C7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79B9C841" w14:textId="46C678DD" w:rsidR="00AA3A8A" w:rsidRDefault="00AA3A8A" w:rsidP="00AA3A8A">
      <w:r>
        <w:t xml:space="preserve">DMF calls this callback for every instantiated Module when the Client Driver receives the </w:t>
      </w:r>
      <w:r w:rsidRPr="008263F4">
        <w:rPr>
          <w:rStyle w:val="CodeText"/>
        </w:rPr>
        <w:t>EvtDeviceRelationsQuery</w:t>
      </w:r>
      <w:r>
        <w:t xml:space="preserve"> callback if the Module supports this callback. </w:t>
      </w:r>
    </w:p>
    <w:p w14:paraId="457E9A9F"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128228F" w14:textId="77777777" w:rsidTr="00C00B59">
        <w:tc>
          <w:tcPr>
            <w:tcW w:w="5665" w:type="dxa"/>
          </w:tcPr>
          <w:p w14:paraId="24FEA3E0" w14:textId="77777777" w:rsidR="00AA3A8A" w:rsidRPr="008263F4" w:rsidRDefault="00AA3A8A" w:rsidP="008D60EB">
            <w:pPr>
              <w:rPr>
                <w:rStyle w:val="CodeText"/>
              </w:rPr>
            </w:pPr>
            <w:r w:rsidRPr="008263F4">
              <w:rPr>
                <w:rStyle w:val="CodeText"/>
              </w:rPr>
              <w:t>DMFMODULE DmfModule</w:t>
            </w:r>
          </w:p>
        </w:tc>
        <w:tc>
          <w:tcPr>
            <w:tcW w:w="3685" w:type="dxa"/>
          </w:tcPr>
          <w:p w14:paraId="57E1813F" w14:textId="1CCDADC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BC285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07B8575" w14:textId="77777777" w:rsidR="00AA3A8A" w:rsidRDefault="00AA3A8A" w:rsidP="00AA3A8A">
      <w:pPr>
        <w:pStyle w:val="Heading4"/>
      </w:pPr>
      <w:r>
        <w:t>Returns</w:t>
      </w:r>
    </w:p>
    <w:p w14:paraId="4DBBBFC8" w14:textId="503B8379" w:rsidR="00AA3A8A" w:rsidRDefault="00AA3A8A" w:rsidP="00AA3A8A">
      <w:r>
        <w:t>None</w:t>
      </w:r>
      <w:r w:rsidR="00852EE3">
        <w:t>.</w:t>
      </w:r>
    </w:p>
    <w:p w14:paraId="36B93340" w14:textId="77777777" w:rsidR="00AA3A8A" w:rsidRDefault="00AA3A8A" w:rsidP="00AA3A8A">
      <w:pPr>
        <w:pStyle w:val="Heading4"/>
      </w:pPr>
      <w:r>
        <w:t>Remarks</w:t>
      </w:r>
    </w:p>
    <w:p w14:paraId="79EFDEAF"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2A8D829B"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1D83AD2" w14:textId="2445BAD1" w:rsidR="00F414AF" w:rsidRDefault="00F414AF" w:rsidP="00F414AF">
      <w:pPr>
        <w:pStyle w:val="Heading3"/>
      </w:pPr>
      <w:bookmarkStart w:id="8913" w:name="_Toc500407415"/>
      <w:bookmarkStart w:id="8914" w:name="_Toc524527932"/>
      <w:r>
        <w:lastRenderedPageBreak/>
        <w:t>DMF</w:t>
      </w:r>
      <w:r w:rsidR="001F48AA">
        <w:t>_[ModuleName]_</w:t>
      </w:r>
      <w:r>
        <w:t>ModuleUsageNotificationEx</w:t>
      </w:r>
      <w:bookmarkEnd w:id="8913"/>
      <w:bookmarkEnd w:id="8914"/>
    </w:p>
    <w:p w14:paraId="2F553AD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F83700A" w14:textId="77777777" w:rsidR="00F579C4" w:rsidRPr="00087B4A" w:rsidRDefault="00F579C4" w:rsidP="00F579C4">
      <w:pPr>
        <w:autoSpaceDE w:val="0"/>
        <w:autoSpaceDN w:val="0"/>
        <w:adjustRightInd w:val="0"/>
        <w:spacing w:after="0" w:line="240" w:lineRule="auto"/>
        <w:rPr>
          <w:rStyle w:val="CodeText"/>
          <w:rPrChange w:id="8915" w:author="Sam Tertzakian" w:date="2018-09-12T14:05:00Z">
            <w:rPr>
              <w:rFonts w:ascii="Consolas" w:hAnsi="Consolas" w:cs="Consolas"/>
              <w:color w:val="000000"/>
              <w:sz w:val="19"/>
              <w:szCs w:val="19"/>
            </w:rPr>
          </w:rPrChange>
        </w:rPr>
      </w:pPr>
      <w:r w:rsidRPr="00087B4A">
        <w:rPr>
          <w:rStyle w:val="CodeText"/>
          <w:rPrChange w:id="8916" w:author="Sam Tertzakian" w:date="2018-09-12T14:05:00Z">
            <w:rPr>
              <w:rFonts w:ascii="Consolas" w:hAnsi="Consolas" w:cs="Consolas"/>
              <w:color w:val="0000FF"/>
              <w:sz w:val="19"/>
              <w:szCs w:val="19"/>
            </w:rPr>
          </w:rPrChange>
        </w:rPr>
        <w:t>static</w:t>
      </w:r>
    </w:p>
    <w:p w14:paraId="73BF3EEA" w14:textId="77777777" w:rsidR="00F414AF" w:rsidRPr="00087B4A" w:rsidRDefault="00F414AF" w:rsidP="00F414AF">
      <w:pPr>
        <w:autoSpaceDE w:val="0"/>
        <w:autoSpaceDN w:val="0"/>
        <w:adjustRightInd w:val="0"/>
        <w:spacing w:after="0" w:line="240" w:lineRule="auto"/>
        <w:rPr>
          <w:rStyle w:val="CodeText"/>
          <w:rPrChange w:id="8917" w:author="Sam Tertzakian" w:date="2018-09-12T14:05:00Z">
            <w:rPr>
              <w:rFonts w:ascii="Consolas" w:hAnsi="Consolas" w:cs="Consolas"/>
              <w:color w:val="2B91AF"/>
              <w:sz w:val="19"/>
              <w:szCs w:val="19"/>
            </w:rPr>
          </w:rPrChange>
        </w:rPr>
      </w:pPr>
      <w:r w:rsidRPr="00087B4A">
        <w:rPr>
          <w:rStyle w:val="CodeText"/>
          <w:rPrChange w:id="8918" w:author="Sam Tertzakian" w:date="2018-09-12T14:05:00Z">
            <w:rPr>
              <w:rFonts w:ascii="Consolas" w:hAnsi="Consolas" w:cs="Consolas"/>
              <w:color w:val="2B91AF"/>
              <w:sz w:val="19"/>
              <w:szCs w:val="19"/>
            </w:rPr>
          </w:rPrChange>
        </w:rPr>
        <w:t>NTSTATUS</w:t>
      </w:r>
    </w:p>
    <w:p w14:paraId="06FA4EE6" w14:textId="77777777" w:rsidR="00EF32C3" w:rsidRDefault="00F414AF" w:rsidP="00F414AF">
      <w:pPr>
        <w:autoSpaceDE w:val="0"/>
        <w:autoSpaceDN w:val="0"/>
        <w:adjustRightInd w:val="0"/>
        <w:spacing w:after="0" w:line="240" w:lineRule="auto"/>
        <w:rPr>
          <w:ins w:id="8919" w:author="Sam Tertzakian" w:date="2018-09-12T14:09:00Z"/>
          <w:rStyle w:val="CodeText"/>
        </w:rPr>
      </w:pPr>
      <w:r w:rsidRPr="00087B4A">
        <w:rPr>
          <w:rStyle w:val="CodeText"/>
          <w:rPrChange w:id="8920" w:author="Sam Tertzakian" w:date="2018-09-12T14:05:00Z">
            <w:rPr>
              <w:rFonts w:ascii="Consolas" w:hAnsi="Consolas" w:cs="Consolas"/>
              <w:color w:val="2B91AF"/>
              <w:sz w:val="19"/>
              <w:szCs w:val="19"/>
            </w:rPr>
          </w:rPrChange>
        </w:rPr>
        <w:t>DMF</w:t>
      </w:r>
      <w:r w:rsidR="001F48AA" w:rsidRPr="00087B4A">
        <w:rPr>
          <w:rStyle w:val="CodeText"/>
          <w:rPrChange w:id="8921" w:author="Sam Tertzakian" w:date="2018-09-12T14:05:00Z">
            <w:rPr>
              <w:rFonts w:ascii="Consolas" w:hAnsi="Consolas" w:cs="Consolas"/>
              <w:color w:val="2B91AF"/>
              <w:sz w:val="19"/>
              <w:szCs w:val="19"/>
            </w:rPr>
          </w:rPrChange>
        </w:rPr>
        <w:t>_[ModuleName]_</w:t>
      </w:r>
      <w:r w:rsidRPr="00087B4A">
        <w:rPr>
          <w:rStyle w:val="CodeText"/>
          <w:rPrChange w:id="8922" w:author="Sam Tertzakian" w:date="2018-09-12T14:05:00Z">
            <w:rPr>
              <w:rFonts w:ascii="Consolas" w:hAnsi="Consolas" w:cs="Consolas"/>
              <w:color w:val="2B91AF"/>
              <w:sz w:val="19"/>
              <w:szCs w:val="19"/>
            </w:rPr>
          </w:rPrChange>
        </w:rPr>
        <w:t>ModuleUsageNotificationEx</w:t>
      </w:r>
      <w:r w:rsidRPr="00087B4A">
        <w:rPr>
          <w:rStyle w:val="CodeText"/>
          <w:rPrChange w:id="8923" w:author="Sam Tertzakian" w:date="2018-09-12T14:05:00Z">
            <w:rPr>
              <w:rFonts w:ascii="Consolas" w:hAnsi="Consolas" w:cs="Consolas"/>
              <w:color w:val="000000"/>
              <w:sz w:val="19"/>
              <w:szCs w:val="19"/>
            </w:rPr>
          </w:rPrChange>
        </w:rPr>
        <w:t>(</w:t>
      </w:r>
    </w:p>
    <w:p w14:paraId="0ADD9E08" w14:textId="650C2B01" w:rsidR="00F414AF" w:rsidRPr="00087B4A" w:rsidRDefault="00EF32C3" w:rsidP="00F414AF">
      <w:pPr>
        <w:autoSpaceDE w:val="0"/>
        <w:autoSpaceDN w:val="0"/>
        <w:adjustRightInd w:val="0"/>
        <w:spacing w:after="0" w:line="240" w:lineRule="auto"/>
        <w:rPr>
          <w:rStyle w:val="CodeText"/>
          <w:rPrChange w:id="8924" w:author="Sam Tertzakian" w:date="2018-09-12T14:05:00Z">
            <w:rPr>
              <w:rFonts w:ascii="Consolas" w:hAnsi="Consolas" w:cs="Consolas"/>
              <w:color w:val="000000"/>
              <w:sz w:val="19"/>
              <w:szCs w:val="19"/>
            </w:rPr>
          </w:rPrChange>
        </w:rPr>
      </w:pPr>
      <w:ins w:id="8925" w:author="Sam Tertzakian" w:date="2018-09-12T14:09:00Z">
        <w:r>
          <w:rPr>
            <w:rStyle w:val="CodeText"/>
          </w:rPr>
          <w:t xml:space="preserve">    </w:t>
        </w:r>
      </w:ins>
      <w:r w:rsidR="00F414AF" w:rsidRPr="00087B4A">
        <w:rPr>
          <w:rStyle w:val="CodeText"/>
          <w:rPrChange w:id="8926" w:author="Sam Tertzakian" w:date="2018-09-12T14:05:00Z">
            <w:rPr>
              <w:rFonts w:ascii="Consolas" w:hAnsi="Consolas" w:cs="Consolas"/>
              <w:color w:val="6F008A"/>
              <w:sz w:val="19"/>
              <w:szCs w:val="19"/>
            </w:rPr>
          </w:rPrChange>
        </w:rPr>
        <w:t>_In_</w:t>
      </w:r>
      <w:r w:rsidR="00F414AF" w:rsidRPr="00087B4A">
        <w:rPr>
          <w:rStyle w:val="CodeText"/>
          <w:rPrChange w:id="8927" w:author="Sam Tertzakian" w:date="2018-09-12T14:05:00Z">
            <w:rPr>
              <w:rFonts w:ascii="Consolas" w:hAnsi="Consolas" w:cs="Consolas"/>
              <w:color w:val="000000"/>
              <w:sz w:val="19"/>
              <w:szCs w:val="19"/>
            </w:rPr>
          </w:rPrChange>
        </w:rPr>
        <w:t xml:space="preserve"> </w:t>
      </w:r>
      <w:r w:rsidR="00F414AF" w:rsidRPr="00087B4A">
        <w:rPr>
          <w:rStyle w:val="CodeText"/>
          <w:rPrChange w:id="8928" w:author="Sam Tertzakian" w:date="2018-09-12T14:05:00Z">
            <w:rPr>
              <w:rFonts w:ascii="Consolas" w:hAnsi="Consolas" w:cs="Consolas"/>
              <w:color w:val="2B91AF"/>
              <w:sz w:val="19"/>
              <w:szCs w:val="19"/>
            </w:rPr>
          </w:rPrChange>
        </w:rPr>
        <w:t>DMFMODULE</w:t>
      </w:r>
      <w:r w:rsidR="00F414AF" w:rsidRPr="00087B4A">
        <w:rPr>
          <w:rStyle w:val="CodeText"/>
          <w:rPrChange w:id="8929" w:author="Sam Tertzakian" w:date="2018-09-12T14:05:00Z">
            <w:rPr>
              <w:rFonts w:ascii="Consolas" w:hAnsi="Consolas" w:cs="Consolas"/>
              <w:color w:val="000000"/>
              <w:sz w:val="19"/>
              <w:szCs w:val="19"/>
            </w:rPr>
          </w:rPrChange>
        </w:rPr>
        <w:t xml:space="preserve"> DmfModule,</w:t>
      </w:r>
    </w:p>
    <w:p w14:paraId="730458AB" w14:textId="22E72698" w:rsidR="00F414AF" w:rsidRPr="00087B4A" w:rsidRDefault="00F414AF" w:rsidP="00F414AF">
      <w:pPr>
        <w:autoSpaceDE w:val="0"/>
        <w:autoSpaceDN w:val="0"/>
        <w:adjustRightInd w:val="0"/>
        <w:spacing w:after="0" w:line="240" w:lineRule="auto"/>
        <w:rPr>
          <w:rStyle w:val="CodeText"/>
          <w:rPrChange w:id="8930" w:author="Sam Tertzakian" w:date="2018-09-12T14:05:00Z">
            <w:rPr>
              <w:rFonts w:ascii="Consolas" w:hAnsi="Consolas" w:cs="Consolas"/>
              <w:color w:val="000000"/>
              <w:sz w:val="19"/>
              <w:szCs w:val="19"/>
            </w:rPr>
          </w:rPrChange>
        </w:rPr>
      </w:pPr>
      <w:r w:rsidRPr="00087B4A">
        <w:rPr>
          <w:rStyle w:val="CodeText"/>
          <w:rPrChange w:id="8931" w:author="Sam Tertzakian" w:date="2018-09-12T14:05:00Z">
            <w:rPr>
              <w:rFonts w:ascii="Consolas" w:hAnsi="Consolas" w:cs="Consolas"/>
              <w:color w:val="000000"/>
              <w:sz w:val="19"/>
              <w:szCs w:val="19"/>
            </w:rPr>
          </w:rPrChange>
        </w:rPr>
        <w:t xml:space="preserve">    </w:t>
      </w:r>
      <w:del w:id="8932" w:author="Sam Tertzakian" w:date="2018-09-12T14:09:00Z">
        <w:r w:rsidRPr="00087B4A" w:rsidDel="00EF32C3">
          <w:rPr>
            <w:rStyle w:val="CodeText"/>
            <w:rPrChange w:id="8933" w:author="Sam Tertzakian" w:date="2018-09-12T14:05:00Z">
              <w:rPr>
                <w:rFonts w:ascii="Consolas" w:hAnsi="Consolas" w:cs="Consolas"/>
                <w:color w:val="000000"/>
                <w:sz w:val="19"/>
                <w:szCs w:val="19"/>
              </w:rPr>
            </w:rPrChange>
          </w:rPr>
          <w:delText xml:space="preserve">                              </w:delText>
        </w:r>
      </w:del>
      <w:r w:rsidRPr="00087B4A">
        <w:rPr>
          <w:rStyle w:val="CodeText"/>
          <w:rPrChange w:id="8934" w:author="Sam Tertzakian" w:date="2018-09-12T14:05:00Z">
            <w:rPr>
              <w:rFonts w:ascii="Consolas" w:hAnsi="Consolas" w:cs="Consolas"/>
              <w:color w:val="6F008A"/>
              <w:sz w:val="19"/>
              <w:szCs w:val="19"/>
            </w:rPr>
          </w:rPrChange>
        </w:rPr>
        <w:t>_In_</w:t>
      </w:r>
      <w:r w:rsidRPr="00087B4A">
        <w:rPr>
          <w:rStyle w:val="CodeText"/>
          <w:rPrChange w:id="8935" w:author="Sam Tertzakian" w:date="2018-09-12T14:05:00Z">
            <w:rPr>
              <w:rFonts w:ascii="Consolas" w:hAnsi="Consolas" w:cs="Consolas"/>
              <w:color w:val="000000"/>
              <w:sz w:val="19"/>
              <w:szCs w:val="19"/>
            </w:rPr>
          </w:rPrChange>
        </w:rPr>
        <w:t xml:space="preserve"> </w:t>
      </w:r>
      <w:r w:rsidRPr="00087B4A">
        <w:rPr>
          <w:rStyle w:val="CodeText"/>
          <w:rPrChange w:id="8936" w:author="Sam Tertzakian" w:date="2018-09-12T14:05:00Z">
            <w:rPr>
              <w:rFonts w:ascii="Consolas" w:hAnsi="Consolas" w:cs="Consolas"/>
              <w:color w:val="2B91AF"/>
              <w:sz w:val="19"/>
              <w:szCs w:val="19"/>
            </w:rPr>
          </w:rPrChange>
        </w:rPr>
        <w:t>WDF_SPECIAL_FILE_TYPE</w:t>
      </w:r>
      <w:r w:rsidRPr="00087B4A">
        <w:rPr>
          <w:rStyle w:val="CodeText"/>
          <w:rPrChange w:id="8937" w:author="Sam Tertzakian" w:date="2018-09-12T14:05:00Z">
            <w:rPr>
              <w:rFonts w:ascii="Consolas" w:hAnsi="Consolas" w:cs="Consolas"/>
              <w:color w:val="000000"/>
              <w:sz w:val="19"/>
              <w:szCs w:val="19"/>
            </w:rPr>
          </w:rPrChange>
        </w:rPr>
        <w:t xml:space="preserve"> NotificationType,</w:t>
      </w:r>
    </w:p>
    <w:p w14:paraId="08CA8811" w14:textId="456A0B10" w:rsidR="00F414AF" w:rsidRPr="00087B4A" w:rsidRDefault="00F414AF" w:rsidP="00F414AF">
      <w:pPr>
        <w:autoSpaceDE w:val="0"/>
        <w:autoSpaceDN w:val="0"/>
        <w:adjustRightInd w:val="0"/>
        <w:spacing w:after="0" w:line="240" w:lineRule="auto"/>
        <w:rPr>
          <w:rStyle w:val="CodeText"/>
          <w:rPrChange w:id="8938" w:author="Sam Tertzakian" w:date="2018-09-12T14:05:00Z">
            <w:rPr>
              <w:rFonts w:ascii="Consolas" w:hAnsi="Consolas" w:cs="Consolas"/>
              <w:color w:val="000000"/>
              <w:sz w:val="19"/>
              <w:szCs w:val="19"/>
            </w:rPr>
          </w:rPrChange>
        </w:rPr>
      </w:pPr>
      <w:r w:rsidRPr="00087B4A">
        <w:rPr>
          <w:rStyle w:val="CodeText"/>
          <w:rPrChange w:id="8939" w:author="Sam Tertzakian" w:date="2018-09-12T14:05:00Z">
            <w:rPr>
              <w:rFonts w:ascii="Consolas" w:hAnsi="Consolas" w:cs="Consolas"/>
              <w:color w:val="000000"/>
              <w:sz w:val="19"/>
              <w:szCs w:val="19"/>
            </w:rPr>
          </w:rPrChange>
        </w:rPr>
        <w:t xml:space="preserve">    </w:t>
      </w:r>
      <w:del w:id="8940" w:author="Sam Tertzakian" w:date="2018-09-12T14:09:00Z">
        <w:r w:rsidRPr="00087B4A" w:rsidDel="00EF32C3">
          <w:rPr>
            <w:rStyle w:val="CodeText"/>
            <w:rPrChange w:id="8941" w:author="Sam Tertzakian" w:date="2018-09-12T14:05:00Z">
              <w:rPr>
                <w:rFonts w:ascii="Consolas" w:hAnsi="Consolas" w:cs="Consolas"/>
                <w:color w:val="000000"/>
                <w:sz w:val="19"/>
                <w:szCs w:val="19"/>
              </w:rPr>
            </w:rPrChange>
          </w:rPr>
          <w:delText xml:space="preserve">                              </w:delText>
        </w:r>
      </w:del>
      <w:r w:rsidRPr="00087B4A">
        <w:rPr>
          <w:rStyle w:val="CodeText"/>
          <w:rPrChange w:id="8942" w:author="Sam Tertzakian" w:date="2018-09-12T14:05:00Z">
            <w:rPr>
              <w:rFonts w:ascii="Consolas" w:hAnsi="Consolas" w:cs="Consolas"/>
              <w:color w:val="6F008A"/>
              <w:sz w:val="19"/>
              <w:szCs w:val="19"/>
            </w:rPr>
          </w:rPrChange>
        </w:rPr>
        <w:t>_In_</w:t>
      </w:r>
      <w:r w:rsidRPr="00087B4A">
        <w:rPr>
          <w:rStyle w:val="CodeText"/>
          <w:rPrChange w:id="8943" w:author="Sam Tertzakian" w:date="2018-09-12T14:05:00Z">
            <w:rPr>
              <w:rFonts w:ascii="Consolas" w:hAnsi="Consolas" w:cs="Consolas"/>
              <w:color w:val="000000"/>
              <w:sz w:val="19"/>
              <w:szCs w:val="19"/>
            </w:rPr>
          </w:rPrChange>
        </w:rPr>
        <w:t xml:space="preserve"> </w:t>
      </w:r>
      <w:r w:rsidRPr="00087B4A">
        <w:rPr>
          <w:rStyle w:val="CodeText"/>
          <w:rPrChange w:id="8944" w:author="Sam Tertzakian" w:date="2018-09-12T14:05:00Z">
            <w:rPr>
              <w:rFonts w:ascii="Consolas" w:hAnsi="Consolas" w:cs="Consolas"/>
              <w:color w:val="2B91AF"/>
              <w:sz w:val="19"/>
              <w:szCs w:val="19"/>
            </w:rPr>
          </w:rPrChange>
        </w:rPr>
        <w:t>BOOLEAN</w:t>
      </w:r>
      <w:r w:rsidRPr="00087B4A">
        <w:rPr>
          <w:rStyle w:val="CodeText"/>
          <w:rPrChange w:id="8945" w:author="Sam Tertzakian" w:date="2018-09-12T14:05:00Z">
            <w:rPr>
              <w:rFonts w:ascii="Consolas" w:hAnsi="Consolas" w:cs="Consolas"/>
              <w:color w:val="000000"/>
              <w:sz w:val="19"/>
              <w:szCs w:val="19"/>
            </w:rPr>
          </w:rPrChange>
        </w:rPr>
        <w:t xml:space="preserve"> IsInNotificationPath)</w:t>
      </w:r>
      <w:del w:id="8946" w:author="Sam Tertzakian" w:date="2018-09-12T14:09:00Z">
        <w:r w:rsidRPr="00087B4A" w:rsidDel="00EF32C3">
          <w:rPr>
            <w:rStyle w:val="CodeText"/>
            <w:rPrChange w:id="8947" w:author="Sam Tertzakian" w:date="2018-09-12T14:05:00Z">
              <w:rPr>
                <w:rFonts w:ascii="Consolas" w:hAnsi="Consolas" w:cs="Consolas"/>
                <w:color w:val="000000"/>
                <w:sz w:val="19"/>
                <w:szCs w:val="19"/>
              </w:rPr>
            </w:rPrChange>
          </w:rPr>
          <w:delText>;</w:delText>
        </w:r>
      </w:del>
    </w:p>
    <w:p w14:paraId="5CD2B609"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64FB9650" w14:textId="27D4C3BE" w:rsidR="00AA3A8A" w:rsidRDefault="00AA3A8A" w:rsidP="00AA3A8A">
      <w:r>
        <w:t xml:space="preserve">DMF calls this callback for every instantiated Module when the Client Driver receives the </w:t>
      </w:r>
      <w:r w:rsidRPr="008263F4">
        <w:rPr>
          <w:rStyle w:val="CodeText"/>
        </w:rPr>
        <w:t>EvtDeviceUsageNotificationEx</w:t>
      </w:r>
      <w:r>
        <w:t xml:space="preserve"> callback if the Module supports this callback. </w:t>
      </w:r>
    </w:p>
    <w:p w14:paraId="22C25FD8" w14:textId="77777777" w:rsidR="00AA3A8A" w:rsidRDefault="00AA3A8A" w:rsidP="00AA3A8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A3A8A" w14:paraId="063819B8" w14:textId="77777777" w:rsidTr="00676752">
        <w:tc>
          <w:tcPr>
            <w:tcW w:w="5665" w:type="dxa"/>
          </w:tcPr>
          <w:p w14:paraId="15E3A0B6" w14:textId="77777777" w:rsidR="00AA3A8A" w:rsidRPr="008263F4" w:rsidRDefault="00AA3A8A" w:rsidP="008D60EB">
            <w:pPr>
              <w:rPr>
                <w:rStyle w:val="CodeText"/>
              </w:rPr>
            </w:pPr>
            <w:r w:rsidRPr="008263F4">
              <w:rPr>
                <w:rStyle w:val="CodeText"/>
              </w:rPr>
              <w:t>DMFMODULE DmfModule</w:t>
            </w:r>
          </w:p>
        </w:tc>
        <w:tc>
          <w:tcPr>
            <w:tcW w:w="3685" w:type="dxa"/>
          </w:tcPr>
          <w:p w14:paraId="58992548" w14:textId="6B8F1D5B" w:rsidR="00AA3A8A" w:rsidRDefault="00AA3A8A"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13F642A" w14:textId="77777777" w:rsidR="00AA3A8A" w:rsidRPr="00907337" w:rsidRDefault="00AA3A8A" w:rsidP="00AA3A8A">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F25B33" w14:textId="77777777" w:rsidR="00AA3A8A" w:rsidRDefault="00AA3A8A" w:rsidP="00AA3A8A">
      <w:pPr>
        <w:pStyle w:val="Heading4"/>
      </w:pPr>
      <w:r>
        <w:t>Returns</w:t>
      </w:r>
    </w:p>
    <w:p w14:paraId="0CDA44BA" w14:textId="5F4327A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6D850C20" w14:textId="77777777" w:rsidR="00AA3A8A" w:rsidRDefault="00AA3A8A" w:rsidP="00AA3A8A">
      <w:pPr>
        <w:pStyle w:val="Heading4"/>
      </w:pPr>
      <w:r>
        <w:t>Remarks</w:t>
      </w:r>
    </w:p>
    <w:p w14:paraId="242F2030" w14:textId="77777777" w:rsidR="00AA3A8A" w:rsidRDefault="00AA3A8A" w:rsidP="004A459D">
      <w:pPr>
        <w:pStyle w:val="ListParagraph"/>
        <w:numPr>
          <w:ilvl w:val="0"/>
          <w:numId w:val="3"/>
        </w:numPr>
      </w:pPr>
      <w:r>
        <w:t>This callback is always called directly by DMF. This function is never called directly (nor is it accessible to Clients or other Modules).</w:t>
      </w:r>
    </w:p>
    <w:p w14:paraId="1A9E6A8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4A68E500" w14:textId="077DBCE8" w:rsidR="00F414AF" w:rsidRDefault="00F414AF" w:rsidP="00F414AF">
      <w:pPr>
        <w:pStyle w:val="Heading3"/>
      </w:pPr>
      <w:bookmarkStart w:id="8948" w:name="_Toc500407416"/>
      <w:bookmarkStart w:id="8949" w:name="_Toc524527933"/>
      <w:r>
        <w:lastRenderedPageBreak/>
        <w:t>DMF</w:t>
      </w:r>
      <w:r w:rsidR="001F48AA">
        <w:t>_[ModuleName]_</w:t>
      </w:r>
      <w:r>
        <w:t>ModuleArmWakeFromS0</w:t>
      </w:r>
      <w:bookmarkEnd w:id="8948"/>
      <w:bookmarkEnd w:id="8949"/>
    </w:p>
    <w:p w14:paraId="352620CB"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082D1218" w14:textId="77777777" w:rsidR="00F579C4" w:rsidRPr="00087B4A" w:rsidRDefault="00F579C4" w:rsidP="00F579C4">
      <w:pPr>
        <w:autoSpaceDE w:val="0"/>
        <w:autoSpaceDN w:val="0"/>
        <w:adjustRightInd w:val="0"/>
        <w:spacing w:after="0" w:line="240" w:lineRule="auto"/>
        <w:rPr>
          <w:rStyle w:val="CodeText"/>
          <w:rPrChange w:id="8950" w:author="Sam Tertzakian" w:date="2018-09-12T14:05:00Z">
            <w:rPr>
              <w:rFonts w:ascii="Consolas" w:hAnsi="Consolas" w:cs="Consolas"/>
              <w:color w:val="000000"/>
              <w:sz w:val="19"/>
              <w:szCs w:val="19"/>
            </w:rPr>
          </w:rPrChange>
        </w:rPr>
      </w:pPr>
      <w:r w:rsidRPr="00087B4A">
        <w:rPr>
          <w:rStyle w:val="CodeText"/>
          <w:rPrChange w:id="8951" w:author="Sam Tertzakian" w:date="2018-09-12T14:05:00Z">
            <w:rPr>
              <w:rFonts w:ascii="Consolas" w:hAnsi="Consolas" w:cs="Consolas"/>
              <w:color w:val="0000FF"/>
              <w:sz w:val="19"/>
              <w:szCs w:val="19"/>
            </w:rPr>
          </w:rPrChange>
        </w:rPr>
        <w:t>static</w:t>
      </w:r>
    </w:p>
    <w:p w14:paraId="12C4E5E3" w14:textId="77777777" w:rsidR="00F414AF" w:rsidRPr="00087B4A" w:rsidRDefault="00F414AF" w:rsidP="00F414AF">
      <w:pPr>
        <w:autoSpaceDE w:val="0"/>
        <w:autoSpaceDN w:val="0"/>
        <w:adjustRightInd w:val="0"/>
        <w:spacing w:after="0" w:line="240" w:lineRule="auto"/>
        <w:rPr>
          <w:rStyle w:val="CodeText"/>
          <w:rPrChange w:id="8952" w:author="Sam Tertzakian" w:date="2018-09-12T14:05:00Z">
            <w:rPr>
              <w:rFonts w:ascii="Consolas" w:hAnsi="Consolas" w:cs="Consolas"/>
              <w:color w:val="2B91AF"/>
              <w:sz w:val="19"/>
              <w:szCs w:val="19"/>
            </w:rPr>
          </w:rPrChange>
        </w:rPr>
      </w:pPr>
      <w:r w:rsidRPr="00087B4A">
        <w:rPr>
          <w:rStyle w:val="CodeText"/>
          <w:rPrChange w:id="8953" w:author="Sam Tertzakian" w:date="2018-09-12T14:05:00Z">
            <w:rPr>
              <w:rFonts w:ascii="Consolas" w:hAnsi="Consolas" w:cs="Consolas"/>
              <w:color w:val="2B91AF"/>
              <w:sz w:val="19"/>
              <w:szCs w:val="19"/>
            </w:rPr>
          </w:rPrChange>
        </w:rPr>
        <w:t>NTSTATUS</w:t>
      </w:r>
    </w:p>
    <w:p w14:paraId="31320C70" w14:textId="77777777" w:rsidR="00EF32C3" w:rsidRDefault="00F414AF" w:rsidP="00F414AF">
      <w:pPr>
        <w:autoSpaceDE w:val="0"/>
        <w:autoSpaceDN w:val="0"/>
        <w:adjustRightInd w:val="0"/>
        <w:spacing w:after="0" w:line="240" w:lineRule="auto"/>
        <w:rPr>
          <w:ins w:id="8954" w:author="Sam Tertzakian" w:date="2018-09-12T14:09:00Z"/>
          <w:rStyle w:val="CodeText"/>
        </w:rPr>
      </w:pPr>
      <w:r w:rsidRPr="00087B4A">
        <w:rPr>
          <w:rStyle w:val="CodeText"/>
          <w:rPrChange w:id="8955" w:author="Sam Tertzakian" w:date="2018-09-12T14:05:00Z">
            <w:rPr>
              <w:rFonts w:ascii="Consolas" w:hAnsi="Consolas" w:cs="Consolas"/>
              <w:color w:val="2B91AF"/>
              <w:sz w:val="19"/>
              <w:szCs w:val="19"/>
            </w:rPr>
          </w:rPrChange>
        </w:rPr>
        <w:t>DMF</w:t>
      </w:r>
      <w:r w:rsidR="001F48AA" w:rsidRPr="00087B4A">
        <w:rPr>
          <w:rStyle w:val="CodeText"/>
          <w:rPrChange w:id="8956" w:author="Sam Tertzakian" w:date="2018-09-12T14:05:00Z">
            <w:rPr>
              <w:rFonts w:ascii="Consolas" w:hAnsi="Consolas" w:cs="Consolas"/>
              <w:color w:val="2B91AF"/>
              <w:sz w:val="19"/>
              <w:szCs w:val="19"/>
            </w:rPr>
          </w:rPrChange>
        </w:rPr>
        <w:t>_[ModuleName]_</w:t>
      </w:r>
      <w:r w:rsidRPr="00087B4A">
        <w:rPr>
          <w:rStyle w:val="CodeText"/>
          <w:rPrChange w:id="8957" w:author="Sam Tertzakian" w:date="2018-09-12T14:05:00Z">
            <w:rPr>
              <w:rFonts w:ascii="Consolas" w:hAnsi="Consolas" w:cs="Consolas"/>
              <w:color w:val="2B91AF"/>
              <w:sz w:val="19"/>
              <w:szCs w:val="19"/>
            </w:rPr>
          </w:rPrChange>
        </w:rPr>
        <w:t>ModuleArmWakeFromS0</w:t>
      </w:r>
      <w:r w:rsidRPr="00087B4A">
        <w:rPr>
          <w:rStyle w:val="CodeText"/>
          <w:rPrChange w:id="8958" w:author="Sam Tertzakian" w:date="2018-09-12T14:05:00Z">
            <w:rPr>
              <w:rFonts w:ascii="Consolas" w:hAnsi="Consolas" w:cs="Consolas"/>
              <w:color w:val="000000"/>
              <w:sz w:val="19"/>
              <w:szCs w:val="19"/>
            </w:rPr>
          </w:rPrChange>
        </w:rPr>
        <w:t>(</w:t>
      </w:r>
    </w:p>
    <w:p w14:paraId="26B3FCA6" w14:textId="1B7B1CD0" w:rsidR="00F414AF" w:rsidRPr="00087B4A" w:rsidRDefault="00EF32C3" w:rsidP="00F414AF">
      <w:pPr>
        <w:autoSpaceDE w:val="0"/>
        <w:autoSpaceDN w:val="0"/>
        <w:adjustRightInd w:val="0"/>
        <w:spacing w:after="0" w:line="240" w:lineRule="auto"/>
        <w:rPr>
          <w:rStyle w:val="CodeText"/>
          <w:rPrChange w:id="8959" w:author="Sam Tertzakian" w:date="2018-09-12T14:05:00Z">
            <w:rPr>
              <w:rFonts w:ascii="Consolas" w:hAnsi="Consolas" w:cs="Consolas"/>
              <w:color w:val="000000"/>
              <w:sz w:val="19"/>
              <w:szCs w:val="19"/>
            </w:rPr>
          </w:rPrChange>
        </w:rPr>
      </w:pPr>
      <w:ins w:id="8960" w:author="Sam Tertzakian" w:date="2018-09-12T14:09:00Z">
        <w:r>
          <w:rPr>
            <w:rStyle w:val="CodeText"/>
          </w:rPr>
          <w:t xml:space="preserve">    </w:t>
        </w:r>
      </w:ins>
      <w:r w:rsidR="00F414AF" w:rsidRPr="00087B4A">
        <w:rPr>
          <w:rStyle w:val="CodeText"/>
          <w:rPrChange w:id="8961" w:author="Sam Tertzakian" w:date="2018-09-12T14:05:00Z">
            <w:rPr>
              <w:rFonts w:ascii="Consolas" w:hAnsi="Consolas" w:cs="Consolas"/>
              <w:color w:val="6F008A"/>
              <w:sz w:val="19"/>
              <w:szCs w:val="19"/>
            </w:rPr>
          </w:rPrChange>
        </w:rPr>
        <w:t>_In_</w:t>
      </w:r>
      <w:r w:rsidR="00F414AF" w:rsidRPr="00087B4A">
        <w:rPr>
          <w:rStyle w:val="CodeText"/>
          <w:rPrChange w:id="8962" w:author="Sam Tertzakian" w:date="2018-09-12T14:05:00Z">
            <w:rPr>
              <w:rFonts w:ascii="Consolas" w:hAnsi="Consolas" w:cs="Consolas"/>
              <w:color w:val="000000"/>
              <w:sz w:val="19"/>
              <w:szCs w:val="19"/>
            </w:rPr>
          </w:rPrChange>
        </w:rPr>
        <w:t xml:space="preserve"> </w:t>
      </w:r>
      <w:r w:rsidR="00F414AF" w:rsidRPr="00087B4A">
        <w:rPr>
          <w:rStyle w:val="CodeText"/>
          <w:rPrChange w:id="8963" w:author="Sam Tertzakian" w:date="2018-09-12T14:05:00Z">
            <w:rPr>
              <w:rFonts w:ascii="Consolas" w:hAnsi="Consolas" w:cs="Consolas"/>
              <w:color w:val="2B91AF"/>
              <w:sz w:val="19"/>
              <w:szCs w:val="19"/>
            </w:rPr>
          </w:rPrChange>
        </w:rPr>
        <w:t>DMFMODULE</w:t>
      </w:r>
      <w:r w:rsidR="00F414AF" w:rsidRPr="00087B4A">
        <w:rPr>
          <w:rStyle w:val="CodeText"/>
          <w:rPrChange w:id="8964" w:author="Sam Tertzakian" w:date="2018-09-12T14:05:00Z">
            <w:rPr>
              <w:rFonts w:ascii="Consolas" w:hAnsi="Consolas" w:cs="Consolas"/>
              <w:color w:val="000000"/>
              <w:sz w:val="19"/>
              <w:szCs w:val="19"/>
            </w:rPr>
          </w:rPrChange>
        </w:rPr>
        <w:t xml:space="preserve"> DmfModule)</w:t>
      </w:r>
      <w:del w:id="8965" w:author="Sam Tertzakian" w:date="2018-09-12T14:12:00Z">
        <w:r w:rsidR="00F414AF" w:rsidRPr="00087B4A" w:rsidDel="006F41A6">
          <w:rPr>
            <w:rStyle w:val="CodeText"/>
            <w:rPrChange w:id="8966" w:author="Sam Tertzakian" w:date="2018-09-12T14:05:00Z">
              <w:rPr>
                <w:rFonts w:ascii="Consolas" w:hAnsi="Consolas" w:cs="Consolas"/>
                <w:color w:val="000000"/>
                <w:sz w:val="19"/>
                <w:szCs w:val="19"/>
              </w:rPr>
            </w:rPrChange>
          </w:rPr>
          <w:delText>;</w:delText>
        </w:r>
      </w:del>
    </w:p>
    <w:p w14:paraId="61F03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77DC47C" w14:textId="46CBD516" w:rsidR="00167519" w:rsidRDefault="00167519" w:rsidP="00167519">
      <w:r>
        <w:t xml:space="preserve">DMF calls this callback for every instantiated Module when the Client Driver receives the </w:t>
      </w:r>
      <w:r w:rsidRPr="008263F4">
        <w:rPr>
          <w:rStyle w:val="CodeText"/>
        </w:rPr>
        <w:t>EvtDeviceArmWakeFromS0</w:t>
      </w:r>
      <w:r>
        <w:t xml:space="preserve"> callback if the Module supports this callback. </w:t>
      </w:r>
    </w:p>
    <w:p w14:paraId="3EE79A6B"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85E5B1E" w14:textId="77777777" w:rsidTr="00676752">
        <w:tc>
          <w:tcPr>
            <w:tcW w:w="5665" w:type="dxa"/>
          </w:tcPr>
          <w:p w14:paraId="561BDEC0" w14:textId="77777777" w:rsidR="00167519" w:rsidRDefault="00167519" w:rsidP="008D60EB">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tc>
        <w:tc>
          <w:tcPr>
            <w:tcW w:w="3685" w:type="dxa"/>
          </w:tcPr>
          <w:p w14:paraId="063D4A77" w14:textId="25F960E2"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56DA8E53"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1992ECE2" w14:textId="77777777" w:rsidR="00167519" w:rsidRDefault="00167519" w:rsidP="00167519">
      <w:pPr>
        <w:pStyle w:val="Heading4"/>
      </w:pPr>
      <w:r>
        <w:t>Returns</w:t>
      </w:r>
    </w:p>
    <w:p w14:paraId="71BD37AE" w14:textId="6838121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5561680" w14:textId="77777777" w:rsidR="00167519" w:rsidRDefault="00167519" w:rsidP="00167519">
      <w:pPr>
        <w:pStyle w:val="Heading4"/>
      </w:pPr>
      <w:r>
        <w:t>Remarks</w:t>
      </w:r>
    </w:p>
    <w:p w14:paraId="52A9EE7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5736285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3B675A2" w14:textId="50F1D2D2" w:rsidR="00F414AF" w:rsidRDefault="00F414AF" w:rsidP="00F414AF">
      <w:pPr>
        <w:pStyle w:val="Heading3"/>
      </w:pPr>
      <w:bookmarkStart w:id="8967" w:name="_Toc500407417"/>
      <w:bookmarkStart w:id="8968" w:name="_Toc524527934"/>
      <w:r>
        <w:lastRenderedPageBreak/>
        <w:t>DMF</w:t>
      </w:r>
      <w:r w:rsidR="001F48AA">
        <w:t>_[ModuleName]_</w:t>
      </w:r>
      <w:r>
        <w:t>ModuleDisarmWakeFromS0</w:t>
      </w:r>
      <w:bookmarkEnd w:id="8967"/>
      <w:bookmarkEnd w:id="8968"/>
    </w:p>
    <w:p w14:paraId="19CBB48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CC63316" w14:textId="77777777" w:rsidR="00F579C4" w:rsidRPr="00087B4A" w:rsidRDefault="00F579C4" w:rsidP="00F579C4">
      <w:pPr>
        <w:autoSpaceDE w:val="0"/>
        <w:autoSpaceDN w:val="0"/>
        <w:adjustRightInd w:val="0"/>
        <w:spacing w:after="0" w:line="240" w:lineRule="auto"/>
        <w:rPr>
          <w:rStyle w:val="CodeText"/>
          <w:rPrChange w:id="8969" w:author="Sam Tertzakian" w:date="2018-09-12T14:05:00Z">
            <w:rPr>
              <w:rFonts w:ascii="Consolas" w:hAnsi="Consolas" w:cs="Consolas"/>
              <w:color w:val="000000"/>
              <w:sz w:val="19"/>
              <w:szCs w:val="19"/>
            </w:rPr>
          </w:rPrChange>
        </w:rPr>
      </w:pPr>
      <w:r w:rsidRPr="00087B4A">
        <w:rPr>
          <w:rStyle w:val="CodeText"/>
          <w:rPrChange w:id="8970" w:author="Sam Tertzakian" w:date="2018-09-12T14:05:00Z">
            <w:rPr>
              <w:rFonts w:ascii="Consolas" w:hAnsi="Consolas" w:cs="Consolas"/>
              <w:color w:val="0000FF"/>
              <w:sz w:val="19"/>
              <w:szCs w:val="19"/>
            </w:rPr>
          </w:rPrChange>
        </w:rPr>
        <w:t>static</w:t>
      </w:r>
    </w:p>
    <w:p w14:paraId="36D85483" w14:textId="77777777" w:rsidR="00F414AF" w:rsidRPr="00087B4A" w:rsidRDefault="00F414AF" w:rsidP="00F414AF">
      <w:pPr>
        <w:autoSpaceDE w:val="0"/>
        <w:autoSpaceDN w:val="0"/>
        <w:adjustRightInd w:val="0"/>
        <w:spacing w:after="0" w:line="240" w:lineRule="auto"/>
        <w:rPr>
          <w:rStyle w:val="CodeText"/>
          <w:rPrChange w:id="8971" w:author="Sam Tertzakian" w:date="2018-09-12T14:05:00Z">
            <w:rPr>
              <w:rFonts w:ascii="Consolas" w:hAnsi="Consolas" w:cs="Consolas"/>
              <w:color w:val="6F008A"/>
              <w:sz w:val="19"/>
              <w:szCs w:val="19"/>
            </w:rPr>
          </w:rPrChange>
        </w:rPr>
      </w:pPr>
      <w:r w:rsidRPr="00087B4A">
        <w:rPr>
          <w:rStyle w:val="CodeText"/>
          <w:rPrChange w:id="8972" w:author="Sam Tertzakian" w:date="2018-09-12T14:05:00Z">
            <w:rPr>
              <w:rFonts w:ascii="Consolas" w:hAnsi="Consolas" w:cs="Consolas"/>
              <w:color w:val="6F008A"/>
              <w:sz w:val="19"/>
              <w:szCs w:val="19"/>
            </w:rPr>
          </w:rPrChange>
        </w:rPr>
        <w:t>VOID</w:t>
      </w:r>
    </w:p>
    <w:p w14:paraId="57A1397C" w14:textId="77777777" w:rsidR="00EF32C3" w:rsidRDefault="00F414AF" w:rsidP="00F414AF">
      <w:pPr>
        <w:autoSpaceDE w:val="0"/>
        <w:autoSpaceDN w:val="0"/>
        <w:adjustRightInd w:val="0"/>
        <w:spacing w:after="0" w:line="240" w:lineRule="auto"/>
        <w:rPr>
          <w:ins w:id="8973" w:author="Sam Tertzakian" w:date="2018-09-12T14:09:00Z"/>
          <w:rStyle w:val="CodeText"/>
        </w:rPr>
      </w:pPr>
      <w:r w:rsidRPr="00087B4A">
        <w:rPr>
          <w:rStyle w:val="CodeText"/>
          <w:rPrChange w:id="8974" w:author="Sam Tertzakian" w:date="2018-09-12T14:05:00Z">
            <w:rPr>
              <w:rFonts w:ascii="Consolas" w:hAnsi="Consolas" w:cs="Consolas"/>
              <w:color w:val="2B91AF"/>
              <w:sz w:val="19"/>
              <w:szCs w:val="19"/>
            </w:rPr>
          </w:rPrChange>
        </w:rPr>
        <w:t>DMF</w:t>
      </w:r>
      <w:r w:rsidR="001F48AA" w:rsidRPr="00087B4A">
        <w:rPr>
          <w:rStyle w:val="CodeText"/>
          <w:rPrChange w:id="8975" w:author="Sam Tertzakian" w:date="2018-09-12T14:05:00Z">
            <w:rPr>
              <w:rFonts w:ascii="Consolas" w:hAnsi="Consolas" w:cs="Consolas"/>
              <w:color w:val="2B91AF"/>
              <w:sz w:val="19"/>
              <w:szCs w:val="19"/>
            </w:rPr>
          </w:rPrChange>
        </w:rPr>
        <w:t>_[ModuleName]_</w:t>
      </w:r>
      <w:r w:rsidRPr="00087B4A">
        <w:rPr>
          <w:rStyle w:val="CodeText"/>
          <w:rPrChange w:id="8976" w:author="Sam Tertzakian" w:date="2018-09-12T14:05:00Z">
            <w:rPr>
              <w:rFonts w:ascii="Consolas" w:hAnsi="Consolas" w:cs="Consolas"/>
              <w:color w:val="2B91AF"/>
              <w:sz w:val="19"/>
              <w:szCs w:val="19"/>
            </w:rPr>
          </w:rPrChange>
        </w:rPr>
        <w:t>ModuleDisarmWakeFromS0</w:t>
      </w:r>
      <w:r w:rsidRPr="00087B4A">
        <w:rPr>
          <w:rStyle w:val="CodeText"/>
          <w:rPrChange w:id="8977" w:author="Sam Tertzakian" w:date="2018-09-12T14:05:00Z">
            <w:rPr>
              <w:rFonts w:ascii="Consolas" w:hAnsi="Consolas" w:cs="Consolas"/>
              <w:color w:val="000000"/>
              <w:sz w:val="19"/>
              <w:szCs w:val="19"/>
            </w:rPr>
          </w:rPrChange>
        </w:rPr>
        <w:t>(</w:t>
      </w:r>
    </w:p>
    <w:p w14:paraId="242F0068" w14:textId="0CF9F6E9" w:rsidR="00F414AF" w:rsidRPr="00087B4A" w:rsidRDefault="00EF32C3" w:rsidP="00F414AF">
      <w:pPr>
        <w:autoSpaceDE w:val="0"/>
        <w:autoSpaceDN w:val="0"/>
        <w:adjustRightInd w:val="0"/>
        <w:spacing w:after="0" w:line="240" w:lineRule="auto"/>
        <w:rPr>
          <w:rStyle w:val="CodeText"/>
          <w:rPrChange w:id="8978" w:author="Sam Tertzakian" w:date="2018-09-12T14:05:00Z">
            <w:rPr>
              <w:rFonts w:ascii="Consolas" w:hAnsi="Consolas" w:cs="Consolas"/>
              <w:color w:val="000000"/>
              <w:sz w:val="19"/>
              <w:szCs w:val="19"/>
            </w:rPr>
          </w:rPrChange>
        </w:rPr>
      </w:pPr>
      <w:ins w:id="8979" w:author="Sam Tertzakian" w:date="2018-09-12T14:09:00Z">
        <w:r>
          <w:rPr>
            <w:rStyle w:val="CodeText"/>
          </w:rPr>
          <w:t xml:space="preserve">    </w:t>
        </w:r>
      </w:ins>
      <w:r w:rsidR="00F414AF" w:rsidRPr="00087B4A">
        <w:rPr>
          <w:rStyle w:val="CodeText"/>
          <w:rPrChange w:id="8980" w:author="Sam Tertzakian" w:date="2018-09-12T14:05:00Z">
            <w:rPr>
              <w:rFonts w:ascii="Consolas" w:hAnsi="Consolas" w:cs="Consolas"/>
              <w:color w:val="6F008A"/>
              <w:sz w:val="19"/>
              <w:szCs w:val="19"/>
            </w:rPr>
          </w:rPrChange>
        </w:rPr>
        <w:t>_In_</w:t>
      </w:r>
      <w:r w:rsidR="00F414AF" w:rsidRPr="00087B4A">
        <w:rPr>
          <w:rStyle w:val="CodeText"/>
          <w:rPrChange w:id="8981" w:author="Sam Tertzakian" w:date="2018-09-12T14:05:00Z">
            <w:rPr>
              <w:rFonts w:ascii="Consolas" w:hAnsi="Consolas" w:cs="Consolas"/>
              <w:color w:val="000000"/>
              <w:sz w:val="19"/>
              <w:szCs w:val="19"/>
            </w:rPr>
          </w:rPrChange>
        </w:rPr>
        <w:t xml:space="preserve"> </w:t>
      </w:r>
      <w:r w:rsidR="00F414AF" w:rsidRPr="00087B4A">
        <w:rPr>
          <w:rStyle w:val="CodeText"/>
          <w:rPrChange w:id="8982" w:author="Sam Tertzakian" w:date="2018-09-12T14:05:00Z">
            <w:rPr>
              <w:rFonts w:ascii="Consolas" w:hAnsi="Consolas" w:cs="Consolas"/>
              <w:color w:val="2B91AF"/>
              <w:sz w:val="19"/>
              <w:szCs w:val="19"/>
            </w:rPr>
          </w:rPrChange>
        </w:rPr>
        <w:t>DMFMODULE</w:t>
      </w:r>
      <w:r w:rsidR="00F414AF" w:rsidRPr="00087B4A">
        <w:rPr>
          <w:rStyle w:val="CodeText"/>
          <w:rPrChange w:id="8983" w:author="Sam Tertzakian" w:date="2018-09-12T14:05:00Z">
            <w:rPr>
              <w:rFonts w:ascii="Consolas" w:hAnsi="Consolas" w:cs="Consolas"/>
              <w:color w:val="000000"/>
              <w:sz w:val="19"/>
              <w:szCs w:val="19"/>
            </w:rPr>
          </w:rPrChange>
        </w:rPr>
        <w:t xml:space="preserve"> DmfModule)</w:t>
      </w:r>
      <w:del w:id="8984" w:author="Sam Tertzakian" w:date="2018-09-12T14:12:00Z">
        <w:r w:rsidR="00F414AF" w:rsidRPr="00087B4A" w:rsidDel="006F41A6">
          <w:rPr>
            <w:rStyle w:val="CodeText"/>
            <w:rPrChange w:id="8985" w:author="Sam Tertzakian" w:date="2018-09-12T14:05:00Z">
              <w:rPr>
                <w:rFonts w:ascii="Consolas" w:hAnsi="Consolas" w:cs="Consolas"/>
                <w:color w:val="000000"/>
                <w:sz w:val="19"/>
                <w:szCs w:val="19"/>
              </w:rPr>
            </w:rPrChange>
          </w:rPr>
          <w:delText>;</w:delText>
        </w:r>
      </w:del>
    </w:p>
    <w:p w14:paraId="3A2F4EF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ECAA710" w14:textId="4FCACF86" w:rsidR="00167519" w:rsidRDefault="00167519" w:rsidP="00167519">
      <w:r>
        <w:t xml:space="preserve">DMF calls this callback for every instantiated Module when the Client Driver receives the </w:t>
      </w:r>
      <w:r w:rsidRPr="008263F4">
        <w:rPr>
          <w:rStyle w:val="CodeText"/>
        </w:rPr>
        <w:t>EvtDeviceDisarmWakeFromS0</w:t>
      </w:r>
      <w:r>
        <w:t xml:space="preserve"> callback if the Module supports this callback. </w:t>
      </w:r>
    </w:p>
    <w:p w14:paraId="1F77E842"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74F2425F" w14:textId="77777777" w:rsidTr="00676752">
        <w:tc>
          <w:tcPr>
            <w:tcW w:w="5665" w:type="dxa"/>
          </w:tcPr>
          <w:p w14:paraId="5615DE7A" w14:textId="77777777" w:rsidR="00167519" w:rsidRPr="008263F4" w:rsidRDefault="00167519" w:rsidP="008D60EB">
            <w:pPr>
              <w:rPr>
                <w:rStyle w:val="CodeText"/>
              </w:rPr>
            </w:pPr>
            <w:r w:rsidRPr="008263F4">
              <w:rPr>
                <w:rStyle w:val="CodeText"/>
              </w:rPr>
              <w:t>DMFMODULE DmfModule</w:t>
            </w:r>
          </w:p>
        </w:tc>
        <w:tc>
          <w:tcPr>
            <w:tcW w:w="3685" w:type="dxa"/>
          </w:tcPr>
          <w:p w14:paraId="2004D87F" w14:textId="73FD6CE1"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CE9263C"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76C78AD" w14:textId="77777777" w:rsidR="00167519" w:rsidRDefault="00167519" w:rsidP="00167519">
      <w:pPr>
        <w:pStyle w:val="Heading4"/>
      </w:pPr>
      <w:r>
        <w:t>Returns</w:t>
      </w:r>
    </w:p>
    <w:p w14:paraId="6B95EED0" w14:textId="040DBD07"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0F00C276" w14:textId="77777777" w:rsidR="00167519" w:rsidRDefault="00167519" w:rsidP="00167519">
      <w:pPr>
        <w:pStyle w:val="Heading4"/>
      </w:pPr>
      <w:r>
        <w:t>Remarks</w:t>
      </w:r>
    </w:p>
    <w:p w14:paraId="2B30D620"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43F4B0D2"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303B63" w14:textId="5EB49021" w:rsidR="00F414AF" w:rsidRDefault="00F414AF" w:rsidP="00F414AF">
      <w:pPr>
        <w:pStyle w:val="Heading3"/>
      </w:pPr>
      <w:bookmarkStart w:id="8986" w:name="_Toc500407418"/>
      <w:bookmarkStart w:id="8987" w:name="_Toc524527935"/>
      <w:r>
        <w:lastRenderedPageBreak/>
        <w:t>DMF</w:t>
      </w:r>
      <w:r w:rsidR="001F48AA">
        <w:t>_[ModuleName]_</w:t>
      </w:r>
      <w:r>
        <w:t>ModuleWakeFromS0Triggered</w:t>
      </w:r>
      <w:bookmarkEnd w:id="8986"/>
      <w:bookmarkEnd w:id="8987"/>
    </w:p>
    <w:p w14:paraId="5E63094C"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16E77A90" w14:textId="77777777" w:rsidR="00F579C4" w:rsidRPr="00087B4A" w:rsidRDefault="00F579C4">
      <w:pPr>
        <w:pStyle w:val="NoSpacing"/>
        <w:rPr>
          <w:rStyle w:val="CodeText"/>
          <w:rPrChange w:id="8988" w:author="Sam Tertzakian" w:date="2018-09-12T14:06:00Z">
            <w:rPr>
              <w:rFonts w:ascii="Consolas" w:hAnsi="Consolas" w:cs="Consolas"/>
              <w:color w:val="000000"/>
              <w:sz w:val="19"/>
              <w:szCs w:val="19"/>
            </w:rPr>
          </w:rPrChange>
        </w:rPr>
        <w:pPrChange w:id="8989" w:author="Sam Tertzakian" w:date="2018-09-12T14:06:00Z">
          <w:pPr>
            <w:autoSpaceDE w:val="0"/>
            <w:autoSpaceDN w:val="0"/>
            <w:adjustRightInd w:val="0"/>
            <w:spacing w:after="0" w:line="240" w:lineRule="auto"/>
          </w:pPr>
        </w:pPrChange>
      </w:pPr>
      <w:r w:rsidRPr="00087B4A">
        <w:rPr>
          <w:rStyle w:val="CodeText"/>
          <w:rPrChange w:id="8990" w:author="Sam Tertzakian" w:date="2018-09-12T14:06:00Z">
            <w:rPr>
              <w:rFonts w:ascii="Consolas" w:hAnsi="Consolas" w:cs="Consolas"/>
              <w:color w:val="0000FF"/>
              <w:sz w:val="19"/>
              <w:szCs w:val="19"/>
            </w:rPr>
          </w:rPrChange>
        </w:rPr>
        <w:t>static</w:t>
      </w:r>
    </w:p>
    <w:p w14:paraId="18689BA1" w14:textId="77777777" w:rsidR="00F414AF" w:rsidRPr="00087B4A" w:rsidRDefault="00F414AF">
      <w:pPr>
        <w:pStyle w:val="NoSpacing"/>
        <w:rPr>
          <w:rStyle w:val="CodeText"/>
          <w:rPrChange w:id="8991" w:author="Sam Tertzakian" w:date="2018-09-12T14:06:00Z">
            <w:rPr>
              <w:rFonts w:ascii="Consolas" w:hAnsi="Consolas" w:cs="Consolas"/>
              <w:color w:val="6F008A"/>
              <w:sz w:val="19"/>
              <w:szCs w:val="19"/>
            </w:rPr>
          </w:rPrChange>
        </w:rPr>
        <w:pPrChange w:id="8992" w:author="Sam Tertzakian" w:date="2018-09-12T14:06:00Z">
          <w:pPr>
            <w:autoSpaceDE w:val="0"/>
            <w:autoSpaceDN w:val="0"/>
            <w:adjustRightInd w:val="0"/>
            <w:spacing w:after="0" w:line="240" w:lineRule="auto"/>
          </w:pPr>
        </w:pPrChange>
      </w:pPr>
      <w:r w:rsidRPr="00087B4A">
        <w:rPr>
          <w:rStyle w:val="CodeText"/>
          <w:rPrChange w:id="8993" w:author="Sam Tertzakian" w:date="2018-09-12T14:06:00Z">
            <w:rPr>
              <w:rFonts w:ascii="Consolas" w:hAnsi="Consolas" w:cs="Consolas"/>
              <w:color w:val="6F008A"/>
              <w:sz w:val="19"/>
              <w:szCs w:val="19"/>
            </w:rPr>
          </w:rPrChange>
        </w:rPr>
        <w:t>VOID</w:t>
      </w:r>
    </w:p>
    <w:p w14:paraId="501135AF" w14:textId="77777777" w:rsidR="00EF32C3" w:rsidRDefault="00F414AF" w:rsidP="00087B4A">
      <w:pPr>
        <w:pStyle w:val="NoSpacing"/>
        <w:rPr>
          <w:ins w:id="8994" w:author="Sam Tertzakian" w:date="2018-09-12T14:09:00Z"/>
          <w:rStyle w:val="CodeText"/>
        </w:rPr>
      </w:pPr>
      <w:r w:rsidRPr="00087B4A">
        <w:rPr>
          <w:rStyle w:val="CodeText"/>
          <w:rPrChange w:id="8995" w:author="Sam Tertzakian" w:date="2018-09-12T14:06:00Z">
            <w:rPr>
              <w:rFonts w:ascii="Consolas" w:hAnsi="Consolas" w:cs="Consolas"/>
              <w:color w:val="2B91AF"/>
              <w:sz w:val="19"/>
              <w:szCs w:val="19"/>
            </w:rPr>
          </w:rPrChange>
        </w:rPr>
        <w:t>DMF</w:t>
      </w:r>
      <w:r w:rsidR="001F48AA" w:rsidRPr="00087B4A">
        <w:rPr>
          <w:rStyle w:val="CodeText"/>
          <w:rPrChange w:id="8996" w:author="Sam Tertzakian" w:date="2018-09-12T14:06:00Z">
            <w:rPr>
              <w:rFonts w:ascii="Consolas" w:hAnsi="Consolas" w:cs="Consolas"/>
              <w:color w:val="2B91AF"/>
              <w:sz w:val="19"/>
              <w:szCs w:val="19"/>
            </w:rPr>
          </w:rPrChange>
        </w:rPr>
        <w:t>_[ModuleName]_</w:t>
      </w:r>
      <w:r w:rsidRPr="00087B4A">
        <w:rPr>
          <w:rStyle w:val="CodeText"/>
          <w:rPrChange w:id="8997" w:author="Sam Tertzakian" w:date="2018-09-12T14:06:00Z">
            <w:rPr>
              <w:rFonts w:ascii="Consolas" w:hAnsi="Consolas" w:cs="Consolas"/>
              <w:color w:val="2B91AF"/>
              <w:sz w:val="19"/>
              <w:szCs w:val="19"/>
            </w:rPr>
          </w:rPrChange>
        </w:rPr>
        <w:t>ModuleWakeFromS0Triggered</w:t>
      </w:r>
      <w:r w:rsidRPr="00087B4A">
        <w:rPr>
          <w:rStyle w:val="CodeText"/>
          <w:rPrChange w:id="8998" w:author="Sam Tertzakian" w:date="2018-09-12T14:06:00Z">
            <w:rPr>
              <w:rFonts w:ascii="Consolas" w:hAnsi="Consolas" w:cs="Consolas"/>
              <w:color w:val="000000"/>
              <w:sz w:val="19"/>
              <w:szCs w:val="19"/>
            </w:rPr>
          </w:rPrChange>
        </w:rPr>
        <w:t>(</w:t>
      </w:r>
    </w:p>
    <w:p w14:paraId="00271C00" w14:textId="044B8C7A" w:rsidR="00F414AF" w:rsidRPr="00087B4A" w:rsidRDefault="00EF32C3">
      <w:pPr>
        <w:pStyle w:val="NoSpacing"/>
        <w:rPr>
          <w:rStyle w:val="CodeText"/>
          <w:rPrChange w:id="8999" w:author="Sam Tertzakian" w:date="2018-09-12T14:06:00Z">
            <w:rPr>
              <w:rFonts w:ascii="Consolas" w:hAnsi="Consolas" w:cs="Consolas"/>
              <w:color w:val="000000"/>
              <w:sz w:val="19"/>
              <w:szCs w:val="19"/>
            </w:rPr>
          </w:rPrChange>
        </w:rPr>
        <w:pPrChange w:id="9000" w:author="Sam Tertzakian" w:date="2018-09-12T14:06:00Z">
          <w:pPr>
            <w:autoSpaceDE w:val="0"/>
            <w:autoSpaceDN w:val="0"/>
            <w:adjustRightInd w:val="0"/>
            <w:spacing w:after="0" w:line="240" w:lineRule="auto"/>
          </w:pPr>
        </w:pPrChange>
      </w:pPr>
      <w:ins w:id="9001" w:author="Sam Tertzakian" w:date="2018-09-12T14:09:00Z">
        <w:r>
          <w:rPr>
            <w:rStyle w:val="CodeText"/>
          </w:rPr>
          <w:t xml:space="preserve">    </w:t>
        </w:r>
      </w:ins>
      <w:r w:rsidR="00F414AF" w:rsidRPr="00087B4A">
        <w:rPr>
          <w:rStyle w:val="CodeText"/>
          <w:rPrChange w:id="9002" w:author="Sam Tertzakian" w:date="2018-09-12T14:06:00Z">
            <w:rPr>
              <w:rFonts w:ascii="Consolas" w:hAnsi="Consolas" w:cs="Consolas"/>
              <w:color w:val="6F008A"/>
              <w:sz w:val="19"/>
              <w:szCs w:val="19"/>
            </w:rPr>
          </w:rPrChange>
        </w:rPr>
        <w:t>_In_</w:t>
      </w:r>
      <w:r w:rsidR="00F414AF" w:rsidRPr="00087B4A">
        <w:rPr>
          <w:rStyle w:val="CodeText"/>
          <w:rPrChange w:id="9003" w:author="Sam Tertzakian" w:date="2018-09-12T14:06:00Z">
            <w:rPr>
              <w:rFonts w:ascii="Consolas" w:hAnsi="Consolas" w:cs="Consolas"/>
              <w:color w:val="000000"/>
              <w:sz w:val="19"/>
              <w:szCs w:val="19"/>
            </w:rPr>
          </w:rPrChange>
        </w:rPr>
        <w:t xml:space="preserve"> </w:t>
      </w:r>
      <w:r w:rsidR="00F414AF" w:rsidRPr="00087B4A">
        <w:rPr>
          <w:rStyle w:val="CodeText"/>
          <w:rPrChange w:id="9004" w:author="Sam Tertzakian" w:date="2018-09-12T14:06:00Z">
            <w:rPr>
              <w:rFonts w:ascii="Consolas" w:hAnsi="Consolas" w:cs="Consolas"/>
              <w:color w:val="2B91AF"/>
              <w:sz w:val="19"/>
              <w:szCs w:val="19"/>
            </w:rPr>
          </w:rPrChange>
        </w:rPr>
        <w:t>DMFMODULE</w:t>
      </w:r>
      <w:r w:rsidR="00F414AF" w:rsidRPr="00087B4A">
        <w:rPr>
          <w:rStyle w:val="CodeText"/>
          <w:rPrChange w:id="9005" w:author="Sam Tertzakian" w:date="2018-09-12T14:06:00Z">
            <w:rPr>
              <w:rFonts w:ascii="Consolas" w:hAnsi="Consolas" w:cs="Consolas"/>
              <w:color w:val="000000"/>
              <w:sz w:val="19"/>
              <w:szCs w:val="19"/>
            </w:rPr>
          </w:rPrChange>
        </w:rPr>
        <w:t xml:space="preserve"> DmfModule)</w:t>
      </w:r>
      <w:del w:id="9006" w:author="Sam Tertzakian" w:date="2018-09-12T14:12:00Z">
        <w:r w:rsidR="00F414AF" w:rsidRPr="00087B4A" w:rsidDel="006F41A6">
          <w:rPr>
            <w:rStyle w:val="CodeText"/>
            <w:rPrChange w:id="9007" w:author="Sam Tertzakian" w:date="2018-09-12T14:06:00Z">
              <w:rPr>
                <w:rFonts w:ascii="Consolas" w:hAnsi="Consolas" w:cs="Consolas"/>
                <w:color w:val="000000"/>
                <w:sz w:val="19"/>
                <w:szCs w:val="19"/>
              </w:rPr>
            </w:rPrChange>
          </w:rPr>
          <w:delText>;</w:delText>
        </w:r>
      </w:del>
    </w:p>
    <w:p w14:paraId="7769DB6D"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A7D7BF9" w14:textId="6EC6E885" w:rsidR="00167519" w:rsidRDefault="00167519" w:rsidP="00167519">
      <w:r w:rsidRPr="008263F4">
        <w:rPr>
          <w:rStyle w:val="CodeText"/>
        </w:rPr>
        <w:t>EvtDeviceWakeFromS0</w:t>
      </w:r>
      <w:r w:rsidR="00AD33C8" w:rsidRPr="008263F4">
        <w:rPr>
          <w:rStyle w:val="CodeText"/>
        </w:rPr>
        <w:t>Triggered</w:t>
      </w:r>
      <w:r>
        <w:t xml:space="preserve"> callback if the Module supports this callback. </w:t>
      </w:r>
    </w:p>
    <w:p w14:paraId="6B09DEFD" w14:textId="77777777" w:rsidR="00167519" w:rsidRDefault="00167519" w:rsidP="0016751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67519" w14:paraId="43736950" w14:textId="77777777" w:rsidTr="00676752">
        <w:tc>
          <w:tcPr>
            <w:tcW w:w="5665" w:type="dxa"/>
          </w:tcPr>
          <w:p w14:paraId="74BC8073" w14:textId="77777777" w:rsidR="00167519" w:rsidRPr="008263F4" w:rsidRDefault="00167519" w:rsidP="008D60EB">
            <w:pPr>
              <w:rPr>
                <w:rStyle w:val="CodeText"/>
              </w:rPr>
            </w:pPr>
            <w:r w:rsidRPr="008263F4">
              <w:rPr>
                <w:rStyle w:val="CodeText"/>
              </w:rPr>
              <w:t>DMFMODULE DmfModule</w:t>
            </w:r>
          </w:p>
        </w:tc>
        <w:tc>
          <w:tcPr>
            <w:tcW w:w="3685" w:type="dxa"/>
          </w:tcPr>
          <w:p w14:paraId="7E98B562" w14:textId="27C744C9" w:rsidR="00167519" w:rsidRDefault="00167519"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D9BED84" w14:textId="77777777" w:rsidR="00167519" w:rsidRPr="00907337" w:rsidRDefault="00167519" w:rsidP="00167519">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21F3B76C" w14:textId="77777777" w:rsidR="00167519" w:rsidRDefault="00167519" w:rsidP="00167519">
      <w:pPr>
        <w:pStyle w:val="Heading4"/>
      </w:pPr>
      <w:r>
        <w:t>Returns</w:t>
      </w:r>
    </w:p>
    <w:p w14:paraId="1DD0753D" w14:textId="28E63F7B" w:rsidR="00167519" w:rsidRDefault="00167519" w:rsidP="00167519">
      <w:r>
        <w:t>None</w:t>
      </w:r>
      <w:r w:rsidR="00852EE3">
        <w:t>.</w:t>
      </w:r>
    </w:p>
    <w:p w14:paraId="612E782E" w14:textId="77777777" w:rsidR="00167519" w:rsidRDefault="00167519" w:rsidP="00167519">
      <w:pPr>
        <w:pStyle w:val="Heading4"/>
      </w:pPr>
      <w:r>
        <w:t>Remarks</w:t>
      </w:r>
    </w:p>
    <w:p w14:paraId="4EC56071" w14:textId="77777777" w:rsidR="00167519" w:rsidRDefault="00167519" w:rsidP="004A459D">
      <w:pPr>
        <w:pStyle w:val="ListParagraph"/>
        <w:numPr>
          <w:ilvl w:val="0"/>
          <w:numId w:val="3"/>
        </w:numPr>
      </w:pPr>
      <w:r>
        <w:t>This callback is always called directly by DMF. This function is never called directly (nor is it accessible to Clients or other Modules).</w:t>
      </w:r>
    </w:p>
    <w:p w14:paraId="3313E3FA"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D1DCDF5" w14:textId="44E2022C" w:rsidR="00F414AF" w:rsidRDefault="00F414AF" w:rsidP="00F414AF">
      <w:pPr>
        <w:pStyle w:val="Heading3"/>
      </w:pPr>
      <w:bookmarkStart w:id="9008" w:name="_Toc500407419"/>
      <w:bookmarkStart w:id="9009" w:name="_Toc524527936"/>
      <w:r>
        <w:lastRenderedPageBreak/>
        <w:t>DMF</w:t>
      </w:r>
      <w:r w:rsidR="001F48AA">
        <w:t>_[ModuleName]_</w:t>
      </w:r>
      <w:r>
        <w:t>ModuleArmWakeFromSxWithReason</w:t>
      </w:r>
      <w:bookmarkEnd w:id="9008"/>
      <w:bookmarkEnd w:id="9009"/>
    </w:p>
    <w:p w14:paraId="1B72E535"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6F99F35" w14:textId="77777777" w:rsidR="00F579C4" w:rsidRPr="00087B4A" w:rsidRDefault="00F579C4" w:rsidP="00F579C4">
      <w:pPr>
        <w:autoSpaceDE w:val="0"/>
        <w:autoSpaceDN w:val="0"/>
        <w:adjustRightInd w:val="0"/>
        <w:spacing w:after="0" w:line="240" w:lineRule="auto"/>
        <w:rPr>
          <w:rStyle w:val="CodeText"/>
          <w:rPrChange w:id="9010" w:author="Sam Tertzakian" w:date="2018-09-12T14:06:00Z">
            <w:rPr>
              <w:rFonts w:ascii="Consolas" w:hAnsi="Consolas" w:cs="Consolas"/>
              <w:color w:val="000000"/>
              <w:sz w:val="19"/>
              <w:szCs w:val="19"/>
            </w:rPr>
          </w:rPrChange>
        </w:rPr>
      </w:pPr>
      <w:r w:rsidRPr="00087B4A">
        <w:rPr>
          <w:rStyle w:val="CodeText"/>
          <w:rPrChange w:id="9011" w:author="Sam Tertzakian" w:date="2018-09-12T14:06:00Z">
            <w:rPr>
              <w:rFonts w:ascii="Consolas" w:hAnsi="Consolas" w:cs="Consolas"/>
              <w:color w:val="0000FF"/>
              <w:sz w:val="19"/>
              <w:szCs w:val="19"/>
            </w:rPr>
          </w:rPrChange>
        </w:rPr>
        <w:t>static</w:t>
      </w:r>
    </w:p>
    <w:p w14:paraId="21CFD462" w14:textId="77777777" w:rsidR="00F414AF" w:rsidRPr="00087B4A" w:rsidRDefault="00F414AF" w:rsidP="00F414AF">
      <w:pPr>
        <w:autoSpaceDE w:val="0"/>
        <w:autoSpaceDN w:val="0"/>
        <w:adjustRightInd w:val="0"/>
        <w:spacing w:after="0" w:line="240" w:lineRule="auto"/>
        <w:rPr>
          <w:rStyle w:val="CodeText"/>
          <w:rPrChange w:id="9012" w:author="Sam Tertzakian" w:date="2018-09-12T14:06:00Z">
            <w:rPr>
              <w:rFonts w:ascii="Consolas" w:hAnsi="Consolas" w:cs="Consolas"/>
              <w:color w:val="2B91AF"/>
              <w:sz w:val="19"/>
              <w:szCs w:val="19"/>
            </w:rPr>
          </w:rPrChange>
        </w:rPr>
      </w:pPr>
      <w:r w:rsidRPr="00087B4A">
        <w:rPr>
          <w:rStyle w:val="CodeText"/>
          <w:rPrChange w:id="9013" w:author="Sam Tertzakian" w:date="2018-09-12T14:06:00Z">
            <w:rPr>
              <w:rFonts w:ascii="Consolas" w:hAnsi="Consolas" w:cs="Consolas"/>
              <w:color w:val="2B91AF"/>
              <w:sz w:val="19"/>
              <w:szCs w:val="19"/>
            </w:rPr>
          </w:rPrChange>
        </w:rPr>
        <w:t>NTSTATUS</w:t>
      </w:r>
    </w:p>
    <w:p w14:paraId="286CBE02" w14:textId="77777777" w:rsidR="00EF32C3" w:rsidRDefault="00F414AF" w:rsidP="00F414AF">
      <w:pPr>
        <w:autoSpaceDE w:val="0"/>
        <w:autoSpaceDN w:val="0"/>
        <w:adjustRightInd w:val="0"/>
        <w:spacing w:after="0" w:line="240" w:lineRule="auto"/>
        <w:rPr>
          <w:ins w:id="9014" w:author="Sam Tertzakian" w:date="2018-09-12T14:09:00Z"/>
          <w:rStyle w:val="CodeText"/>
        </w:rPr>
      </w:pPr>
      <w:r w:rsidRPr="00087B4A">
        <w:rPr>
          <w:rStyle w:val="CodeText"/>
          <w:rPrChange w:id="9015" w:author="Sam Tertzakian" w:date="2018-09-12T14:06:00Z">
            <w:rPr>
              <w:rFonts w:ascii="Consolas" w:hAnsi="Consolas" w:cs="Consolas"/>
              <w:color w:val="2B91AF"/>
              <w:sz w:val="19"/>
              <w:szCs w:val="19"/>
            </w:rPr>
          </w:rPrChange>
        </w:rPr>
        <w:t>DMF</w:t>
      </w:r>
      <w:r w:rsidR="001F48AA" w:rsidRPr="00087B4A">
        <w:rPr>
          <w:rStyle w:val="CodeText"/>
          <w:rPrChange w:id="9016" w:author="Sam Tertzakian" w:date="2018-09-12T14:06:00Z">
            <w:rPr>
              <w:rFonts w:ascii="Consolas" w:hAnsi="Consolas" w:cs="Consolas"/>
              <w:color w:val="2B91AF"/>
              <w:sz w:val="19"/>
              <w:szCs w:val="19"/>
            </w:rPr>
          </w:rPrChange>
        </w:rPr>
        <w:t>_[ModuleName]_</w:t>
      </w:r>
      <w:r w:rsidRPr="00087B4A">
        <w:rPr>
          <w:rStyle w:val="CodeText"/>
          <w:rPrChange w:id="9017" w:author="Sam Tertzakian" w:date="2018-09-12T14:06:00Z">
            <w:rPr>
              <w:rFonts w:ascii="Consolas" w:hAnsi="Consolas" w:cs="Consolas"/>
              <w:color w:val="2B91AF"/>
              <w:sz w:val="19"/>
              <w:szCs w:val="19"/>
            </w:rPr>
          </w:rPrChange>
        </w:rPr>
        <w:t>ModuleArmWakeFromSxWithReason</w:t>
      </w:r>
      <w:r w:rsidRPr="00087B4A">
        <w:rPr>
          <w:rStyle w:val="CodeText"/>
          <w:rPrChange w:id="9018" w:author="Sam Tertzakian" w:date="2018-09-12T14:06:00Z">
            <w:rPr>
              <w:rFonts w:ascii="Consolas" w:hAnsi="Consolas" w:cs="Consolas"/>
              <w:color w:val="000000"/>
              <w:sz w:val="19"/>
              <w:szCs w:val="19"/>
            </w:rPr>
          </w:rPrChange>
        </w:rPr>
        <w:t>(</w:t>
      </w:r>
    </w:p>
    <w:p w14:paraId="3D137AEF" w14:textId="6628DE0B" w:rsidR="00F414AF" w:rsidRPr="00087B4A" w:rsidRDefault="00EF32C3" w:rsidP="00F414AF">
      <w:pPr>
        <w:autoSpaceDE w:val="0"/>
        <w:autoSpaceDN w:val="0"/>
        <w:adjustRightInd w:val="0"/>
        <w:spacing w:after="0" w:line="240" w:lineRule="auto"/>
        <w:rPr>
          <w:rStyle w:val="CodeText"/>
          <w:rPrChange w:id="9019" w:author="Sam Tertzakian" w:date="2018-09-12T14:06:00Z">
            <w:rPr>
              <w:rFonts w:ascii="Consolas" w:hAnsi="Consolas" w:cs="Consolas"/>
              <w:color w:val="000000"/>
              <w:sz w:val="19"/>
              <w:szCs w:val="19"/>
            </w:rPr>
          </w:rPrChange>
        </w:rPr>
      </w:pPr>
      <w:ins w:id="9020" w:author="Sam Tertzakian" w:date="2018-09-12T14:09:00Z">
        <w:r>
          <w:rPr>
            <w:rStyle w:val="CodeText"/>
          </w:rPr>
          <w:t xml:space="preserve">    </w:t>
        </w:r>
      </w:ins>
      <w:r w:rsidR="00F414AF" w:rsidRPr="00087B4A">
        <w:rPr>
          <w:rStyle w:val="CodeText"/>
          <w:rPrChange w:id="9021" w:author="Sam Tertzakian" w:date="2018-09-12T14:06:00Z">
            <w:rPr>
              <w:rFonts w:ascii="Consolas" w:hAnsi="Consolas" w:cs="Consolas"/>
              <w:color w:val="6F008A"/>
              <w:sz w:val="19"/>
              <w:szCs w:val="19"/>
            </w:rPr>
          </w:rPrChange>
        </w:rPr>
        <w:t>_In_</w:t>
      </w:r>
      <w:r w:rsidR="00F414AF" w:rsidRPr="00087B4A">
        <w:rPr>
          <w:rStyle w:val="CodeText"/>
          <w:rPrChange w:id="9022" w:author="Sam Tertzakian" w:date="2018-09-12T14:06:00Z">
            <w:rPr>
              <w:rFonts w:ascii="Consolas" w:hAnsi="Consolas" w:cs="Consolas"/>
              <w:color w:val="000000"/>
              <w:sz w:val="19"/>
              <w:szCs w:val="19"/>
            </w:rPr>
          </w:rPrChange>
        </w:rPr>
        <w:t xml:space="preserve"> </w:t>
      </w:r>
      <w:r w:rsidR="00F414AF" w:rsidRPr="00087B4A">
        <w:rPr>
          <w:rStyle w:val="CodeText"/>
          <w:rPrChange w:id="9023" w:author="Sam Tertzakian" w:date="2018-09-12T14:06:00Z">
            <w:rPr>
              <w:rFonts w:ascii="Consolas" w:hAnsi="Consolas" w:cs="Consolas"/>
              <w:color w:val="2B91AF"/>
              <w:sz w:val="19"/>
              <w:szCs w:val="19"/>
            </w:rPr>
          </w:rPrChange>
        </w:rPr>
        <w:t>DMFMODULE</w:t>
      </w:r>
      <w:r w:rsidR="00F414AF" w:rsidRPr="00087B4A">
        <w:rPr>
          <w:rStyle w:val="CodeText"/>
          <w:rPrChange w:id="9024" w:author="Sam Tertzakian" w:date="2018-09-12T14:06:00Z">
            <w:rPr>
              <w:rFonts w:ascii="Consolas" w:hAnsi="Consolas" w:cs="Consolas"/>
              <w:color w:val="000000"/>
              <w:sz w:val="19"/>
              <w:szCs w:val="19"/>
            </w:rPr>
          </w:rPrChange>
        </w:rPr>
        <w:t xml:space="preserve"> DmfModule,</w:t>
      </w:r>
    </w:p>
    <w:p w14:paraId="2F5FF9AB" w14:textId="67F1DF3F" w:rsidR="00F414AF" w:rsidRPr="00087B4A" w:rsidRDefault="00F414AF" w:rsidP="00F414AF">
      <w:pPr>
        <w:autoSpaceDE w:val="0"/>
        <w:autoSpaceDN w:val="0"/>
        <w:adjustRightInd w:val="0"/>
        <w:spacing w:after="0" w:line="240" w:lineRule="auto"/>
        <w:rPr>
          <w:rStyle w:val="CodeText"/>
          <w:rPrChange w:id="9025" w:author="Sam Tertzakian" w:date="2018-09-12T14:06:00Z">
            <w:rPr>
              <w:rFonts w:ascii="Consolas" w:hAnsi="Consolas" w:cs="Consolas"/>
              <w:color w:val="000000"/>
              <w:sz w:val="19"/>
              <w:szCs w:val="19"/>
            </w:rPr>
          </w:rPrChange>
        </w:rPr>
      </w:pPr>
      <w:r w:rsidRPr="00087B4A">
        <w:rPr>
          <w:rStyle w:val="CodeText"/>
          <w:rPrChange w:id="9026" w:author="Sam Tertzakian" w:date="2018-09-12T14:06:00Z">
            <w:rPr>
              <w:rFonts w:ascii="Consolas" w:hAnsi="Consolas" w:cs="Consolas"/>
              <w:color w:val="000000"/>
              <w:sz w:val="19"/>
              <w:szCs w:val="19"/>
            </w:rPr>
          </w:rPrChange>
        </w:rPr>
        <w:t xml:space="preserve">    </w:t>
      </w:r>
      <w:del w:id="9027" w:author="Sam Tertzakian" w:date="2018-09-12T14:09:00Z">
        <w:r w:rsidRPr="00087B4A" w:rsidDel="00EF32C3">
          <w:rPr>
            <w:rStyle w:val="CodeText"/>
            <w:rPrChange w:id="9028" w:author="Sam Tertzakian" w:date="2018-09-12T14:06:00Z">
              <w:rPr>
                <w:rFonts w:ascii="Consolas" w:hAnsi="Consolas" w:cs="Consolas"/>
                <w:color w:val="000000"/>
                <w:sz w:val="19"/>
                <w:szCs w:val="19"/>
              </w:rPr>
            </w:rPrChange>
          </w:rPr>
          <w:delText xml:space="preserve">                                  </w:delText>
        </w:r>
      </w:del>
      <w:r w:rsidRPr="00087B4A">
        <w:rPr>
          <w:rStyle w:val="CodeText"/>
          <w:rPrChange w:id="9029" w:author="Sam Tertzakian" w:date="2018-09-12T14:06:00Z">
            <w:rPr>
              <w:rFonts w:ascii="Consolas" w:hAnsi="Consolas" w:cs="Consolas"/>
              <w:color w:val="6F008A"/>
              <w:sz w:val="19"/>
              <w:szCs w:val="19"/>
            </w:rPr>
          </w:rPrChange>
        </w:rPr>
        <w:t>_In_</w:t>
      </w:r>
      <w:r w:rsidRPr="00087B4A">
        <w:rPr>
          <w:rStyle w:val="CodeText"/>
          <w:rPrChange w:id="9030" w:author="Sam Tertzakian" w:date="2018-09-12T14:06:00Z">
            <w:rPr>
              <w:rFonts w:ascii="Consolas" w:hAnsi="Consolas" w:cs="Consolas"/>
              <w:color w:val="000000"/>
              <w:sz w:val="19"/>
              <w:szCs w:val="19"/>
            </w:rPr>
          </w:rPrChange>
        </w:rPr>
        <w:t xml:space="preserve"> </w:t>
      </w:r>
      <w:r w:rsidRPr="00087B4A">
        <w:rPr>
          <w:rStyle w:val="CodeText"/>
          <w:rPrChange w:id="9031" w:author="Sam Tertzakian" w:date="2018-09-12T14:06:00Z">
            <w:rPr>
              <w:rFonts w:ascii="Consolas" w:hAnsi="Consolas" w:cs="Consolas"/>
              <w:color w:val="2B91AF"/>
              <w:sz w:val="19"/>
              <w:szCs w:val="19"/>
            </w:rPr>
          </w:rPrChange>
        </w:rPr>
        <w:t>BOOLEAN</w:t>
      </w:r>
      <w:r w:rsidRPr="00087B4A">
        <w:rPr>
          <w:rStyle w:val="CodeText"/>
          <w:rPrChange w:id="9032" w:author="Sam Tertzakian" w:date="2018-09-12T14:06:00Z">
            <w:rPr>
              <w:rFonts w:ascii="Consolas" w:hAnsi="Consolas" w:cs="Consolas"/>
              <w:color w:val="000000"/>
              <w:sz w:val="19"/>
              <w:szCs w:val="19"/>
            </w:rPr>
          </w:rPrChange>
        </w:rPr>
        <w:t xml:space="preserve"> DeviceWakeEnabled,</w:t>
      </w:r>
    </w:p>
    <w:p w14:paraId="0FF9DC9B" w14:textId="622D3291" w:rsidR="00F414AF" w:rsidRPr="00087B4A" w:rsidRDefault="00F414AF" w:rsidP="00F414AF">
      <w:pPr>
        <w:autoSpaceDE w:val="0"/>
        <w:autoSpaceDN w:val="0"/>
        <w:adjustRightInd w:val="0"/>
        <w:spacing w:after="0" w:line="240" w:lineRule="auto"/>
        <w:rPr>
          <w:rStyle w:val="CodeText"/>
          <w:rPrChange w:id="9033" w:author="Sam Tertzakian" w:date="2018-09-12T14:06:00Z">
            <w:rPr>
              <w:rFonts w:ascii="Consolas" w:hAnsi="Consolas" w:cs="Consolas"/>
              <w:color w:val="000000"/>
              <w:sz w:val="19"/>
              <w:szCs w:val="19"/>
            </w:rPr>
          </w:rPrChange>
        </w:rPr>
      </w:pPr>
      <w:r w:rsidRPr="00087B4A">
        <w:rPr>
          <w:rStyle w:val="CodeText"/>
          <w:rPrChange w:id="9034" w:author="Sam Tertzakian" w:date="2018-09-12T14:06:00Z">
            <w:rPr>
              <w:rFonts w:ascii="Consolas" w:hAnsi="Consolas" w:cs="Consolas"/>
              <w:color w:val="000000"/>
              <w:sz w:val="19"/>
              <w:szCs w:val="19"/>
            </w:rPr>
          </w:rPrChange>
        </w:rPr>
        <w:t xml:space="preserve">    </w:t>
      </w:r>
      <w:del w:id="9035" w:author="Sam Tertzakian" w:date="2018-09-12T14:09:00Z">
        <w:r w:rsidRPr="00087B4A" w:rsidDel="00EF32C3">
          <w:rPr>
            <w:rStyle w:val="CodeText"/>
            <w:rPrChange w:id="9036" w:author="Sam Tertzakian" w:date="2018-09-12T14:06:00Z">
              <w:rPr>
                <w:rFonts w:ascii="Consolas" w:hAnsi="Consolas" w:cs="Consolas"/>
                <w:color w:val="000000"/>
                <w:sz w:val="19"/>
                <w:szCs w:val="19"/>
              </w:rPr>
            </w:rPrChange>
          </w:rPr>
          <w:delText xml:space="preserve">                                  </w:delText>
        </w:r>
      </w:del>
      <w:r w:rsidRPr="00087B4A">
        <w:rPr>
          <w:rStyle w:val="CodeText"/>
          <w:rPrChange w:id="9037" w:author="Sam Tertzakian" w:date="2018-09-12T14:06:00Z">
            <w:rPr>
              <w:rFonts w:ascii="Consolas" w:hAnsi="Consolas" w:cs="Consolas"/>
              <w:color w:val="6F008A"/>
              <w:sz w:val="19"/>
              <w:szCs w:val="19"/>
            </w:rPr>
          </w:rPrChange>
        </w:rPr>
        <w:t>_In_</w:t>
      </w:r>
      <w:r w:rsidRPr="00087B4A">
        <w:rPr>
          <w:rStyle w:val="CodeText"/>
          <w:rPrChange w:id="9038" w:author="Sam Tertzakian" w:date="2018-09-12T14:06:00Z">
            <w:rPr>
              <w:rFonts w:ascii="Consolas" w:hAnsi="Consolas" w:cs="Consolas"/>
              <w:color w:val="000000"/>
              <w:sz w:val="19"/>
              <w:szCs w:val="19"/>
            </w:rPr>
          </w:rPrChange>
        </w:rPr>
        <w:t xml:space="preserve"> </w:t>
      </w:r>
      <w:r w:rsidRPr="00087B4A">
        <w:rPr>
          <w:rStyle w:val="CodeText"/>
          <w:rPrChange w:id="9039" w:author="Sam Tertzakian" w:date="2018-09-12T14:06:00Z">
            <w:rPr>
              <w:rFonts w:ascii="Consolas" w:hAnsi="Consolas" w:cs="Consolas"/>
              <w:color w:val="2B91AF"/>
              <w:sz w:val="19"/>
              <w:szCs w:val="19"/>
            </w:rPr>
          </w:rPrChange>
        </w:rPr>
        <w:t>BOOLEAN</w:t>
      </w:r>
      <w:r w:rsidRPr="00087B4A">
        <w:rPr>
          <w:rStyle w:val="CodeText"/>
          <w:rPrChange w:id="9040" w:author="Sam Tertzakian" w:date="2018-09-12T14:06:00Z">
            <w:rPr>
              <w:rFonts w:ascii="Consolas" w:hAnsi="Consolas" w:cs="Consolas"/>
              <w:color w:val="000000"/>
              <w:sz w:val="19"/>
              <w:szCs w:val="19"/>
            </w:rPr>
          </w:rPrChange>
        </w:rPr>
        <w:t xml:space="preserve"> ChildrenArmedForWake)</w:t>
      </w:r>
      <w:del w:id="9041" w:author="Sam Tertzakian" w:date="2018-09-12T14:12:00Z">
        <w:r w:rsidRPr="00087B4A" w:rsidDel="006F41A6">
          <w:rPr>
            <w:rStyle w:val="CodeText"/>
            <w:rPrChange w:id="9042" w:author="Sam Tertzakian" w:date="2018-09-12T14:06:00Z">
              <w:rPr>
                <w:rFonts w:ascii="Consolas" w:hAnsi="Consolas" w:cs="Consolas"/>
                <w:color w:val="000000"/>
                <w:sz w:val="19"/>
                <w:szCs w:val="19"/>
              </w:rPr>
            </w:rPrChange>
          </w:rPr>
          <w:delText>;</w:delText>
        </w:r>
      </w:del>
    </w:p>
    <w:p w14:paraId="7F90E4B8"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4E003353" w14:textId="2B41AFE8" w:rsidR="00AD33C8" w:rsidRDefault="00AD33C8" w:rsidP="00AD33C8">
      <w:r w:rsidRPr="008263F4">
        <w:rPr>
          <w:rStyle w:val="CodeText"/>
        </w:rPr>
        <w:t>EvtDeviceArmWakeFromSxWithReason</w:t>
      </w:r>
      <w:r>
        <w:t xml:space="preserve"> callback if the Module supports this callback. </w:t>
      </w:r>
    </w:p>
    <w:p w14:paraId="78BDDE8D"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7B7A5521" w14:textId="77777777" w:rsidTr="00676752">
        <w:tc>
          <w:tcPr>
            <w:tcW w:w="5665" w:type="dxa"/>
          </w:tcPr>
          <w:p w14:paraId="270FBA8A" w14:textId="77777777" w:rsidR="00AD33C8" w:rsidRPr="008263F4" w:rsidRDefault="00AD33C8" w:rsidP="008D60EB">
            <w:pPr>
              <w:rPr>
                <w:rStyle w:val="CodeText"/>
              </w:rPr>
            </w:pPr>
            <w:r w:rsidRPr="008263F4">
              <w:rPr>
                <w:rStyle w:val="CodeText"/>
              </w:rPr>
              <w:t>DMFMODULE DmfModule</w:t>
            </w:r>
          </w:p>
        </w:tc>
        <w:tc>
          <w:tcPr>
            <w:tcW w:w="3685" w:type="dxa"/>
          </w:tcPr>
          <w:p w14:paraId="21740897" w14:textId="6AAA9A7C"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20CFBF"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8CE967F" w14:textId="77777777" w:rsidR="00AD33C8" w:rsidRDefault="00AD33C8" w:rsidP="00AD33C8">
      <w:pPr>
        <w:pStyle w:val="Heading4"/>
      </w:pPr>
      <w:r>
        <w:t>Returns</w:t>
      </w:r>
    </w:p>
    <w:p w14:paraId="4BFDE60B" w14:textId="500134F0" w:rsidR="00852EE3" w:rsidRDefault="00852EE3" w:rsidP="00852EE3">
      <w:r>
        <w:t xml:space="preserve">STATUS_SUCCESS if no error is encountered in the callback. Otherwise, an error code corresponding to the error is returned. </w:t>
      </w:r>
      <w:r w:rsidR="006C2BE7">
        <w:t>See the official WDF</w:t>
      </w:r>
      <w:r>
        <w:t xml:space="preserve"> documentation for more information.</w:t>
      </w:r>
    </w:p>
    <w:p w14:paraId="4AC2A41F" w14:textId="77777777" w:rsidR="00AD33C8" w:rsidRDefault="00AD33C8" w:rsidP="00AD33C8">
      <w:pPr>
        <w:pStyle w:val="Heading4"/>
      </w:pPr>
      <w:r>
        <w:t>Remarks</w:t>
      </w:r>
    </w:p>
    <w:p w14:paraId="281F0DE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74A372CF"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3D7854BA" w14:textId="12617544" w:rsidR="00F414AF" w:rsidRDefault="00F414AF" w:rsidP="00F414AF">
      <w:pPr>
        <w:pStyle w:val="Heading3"/>
      </w:pPr>
      <w:bookmarkStart w:id="9043" w:name="_Toc500407420"/>
      <w:bookmarkStart w:id="9044" w:name="_Toc524527937"/>
      <w:r>
        <w:lastRenderedPageBreak/>
        <w:t>DMF</w:t>
      </w:r>
      <w:r w:rsidR="001F48AA">
        <w:t>_[ModuleName]_</w:t>
      </w:r>
      <w:r>
        <w:t>ModuleDisarmWakeFromSx</w:t>
      </w:r>
      <w:bookmarkEnd w:id="9043"/>
      <w:bookmarkEnd w:id="9044"/>
    </w:p>
    <w:p w14:paraId="4C574234"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5C3CF36B" w14:textId="77777777" w:rsidR="00F579C4" w:rsidRPr="00087B4A" w:rsidRDefault="00F579C4" w:rsidP="00F579C4">
      <w:pPr>
        <w:autoSpaceDE w:val="0"/>
        <w:autoSpaceDN w:val="0"/>
        <w:adjustRightInd w:val="0"/>
        <w:spacing w:after="0" w:line="240" w:lineRule="auto"/>
        <w:rPr>
          <w:rStyle w:val="CodeText"/>
          <w:rPrChange w:id="9045" w:author="Sam Tertzakian" w:date="2018-09-12T14:06:00Z">
            <w:rPr>
              <w:rFonts w:ascii="Consolas" w:hAnsi="Consolas" w:cs="Consolas"/>
              <w:color w:val="000000"/>
              <w:sz w:val="19"/>
              <w:szCs w:val="19"/>
            </w:rPr>
          </w:rPrChange>
        </w:rPr>
      </w:pPr>
      <w:r w:rsidRPr="00087B4A">
        <w:rPr>
          <w:rStyle w:val="CodeText"/>
          <w:rPrChange w:id="9046" w:author="Sam Tertzakian" w:date="2018-09-12T14:06:00Z">
            <w:rPr>
              <w:rFonts w:ascii="Consolas" w:hAnsi="Consolas" w:cs="Consolas"/>
              <w:color w:val="0000FF"/>
              <w:sz w:val="19"/>
              <w:szCs w:val="19"/>
            </w:rPr>
          </w:rPrChange>
        </w:rPr>
        <w:t>static</w:t>
      </w:r>
    </w:p>
    <w:p w14:paraId="4A93AE8A" w14:textId="77777777" w:rsidR="00F414AF" w:rsidRPr="00087B4A" w:rsidRDefault="00F414AF" w:rsidP="00F414AF">
      <w:pPr>
        <w:autoSpaceDE w:val="0"/>
        <w:autoSpaceDN w:val="0"/>
        <w:adjustRightInd w:val="0"/>
        <w:spacing w:after="0" w:line="240" w:lineRule="auto"/>
        <w:rPr>
          <w:rStyle w:val="CodeText"/>
          <w:rPrChange w:id="9047" w:author="Sam Tertzakian" w:date="2018-09-12T14:06:00Z">
            <w:rPr>
              <w:rFonts w:ascii="Consolas" w:hAnsi="Consolas" w:cs="Consolas"/>
              <w:color w:val="6F008A"/>
              <w:sz w:val="19"/>
              <w:szCs w:val="19"/>
            </w:rPr>
          </w:rPrChange>
        </w:rPr>
      </w:pPr>
      <w:r w:rsidRPr="00087B4A">
        <w:rPr>
          <w:rStyle w:val="CodeText"/>
          <w:rPrChange w:id="9048" w:author="Sam Tertzakian" w:date="2018-09-12T14:06:00Z">
            <w:rPr>
              <w:rFonts w:ascii="Consolas" w:hAnsi="Consolas" w:cs="Consolas"/>
              <w:color w:val="6F008A"/>
              <w:sz w:val="19"/>
              <w:szCs w:val="19"/>
            </w:rPr>
          </w:rPrChange>
        </w:rPr>
        <w:t>VOID</w:t>
      </w:r>
    </w:p>
    <w:p w14:paraId="5E898C06" w14:textId="77777777" w:rsidR="00EF32C3" w:rsidRDefault="00F414AF" w:rsidP="00F414AF">
      <w:pPr>
        <w:autoSpaceDE w:val="0"/>
        <w:autoSpaceDN w:val="0"/>
        <w:adjustRightInd w:val="0"/>
        <w:spacing w:after="0" w:line="240" w:lineRule="auto"/>
        <w:rPr>
          <w:ins w:id="9049" w:author="Sam Tertzakian" w:date="2018-09-12T14:10:00Z"/>
          <w:rStyle w:val="CodeText"/>
        </w:rPr>
      </w:pPr>
      <w:r w:rsidRPr="00087B4A">
        <w:rPr>
          <w:rStyle w:val="CodeText"/>
          <w:rPrChange w:id="9050" w:author="Sam Tertzakian" w:date="2018-09-12T14:06:00Z">
            <w:rPr>
              <w:rFonts w:ascii="Consolas" w:hAnsi="Consolas" w:cs="Consolas"/>
              <w:color w:val="2B91AF"/>
              <w:sz w:val="19"/>
              <w:szCs w:val="19"/>
            </w:rPr>
          </w:rPrChange>
        </w:rPr>
        <w:t>DMF</w:t>
      </w:r>
      <w:r w:rsidR="001F48AA" w:rsidRPr="00087B4A">
        <w:rPr>
          <w:rStyle w:val="CodeText"/>
          <w:rPrChange w:id="9051" w:author="Sam Tertzakian" w:date="2018-09-12T14:06:00Z">
            <w:rPr>
              <w:rFonts w:ascii="Consolas" w:hAnsi="Consolas" w:cs="Consolas"/>
              <w:color w:val="2B91AF"/>
              <w:sz w:val="19"/>
              <w:szCs w:val="19"/>
            </w:rPr>
          </w:rPrChange>
        </w:rPr>
        <w:t>_[ModuleName]_</w:t>
      </w:r>
      <w:r w:rsidRPr="00087B4A">
        <w:rPr>
          <w:rStyle w:val="CodeText"/>
          <w:rPrChange w:id="9052" w:author="Sam Tertzakian" w:date="2018-09-12T14:06:00Z">
            <w:rPr>
              <w:rFonts w:ascii="Consolas" w:hAnsi="Consolas" w:cs="Consolas"/>
              <w:color w:val="2B91AF"/>
              <w:sz w:val="19"/>
              <w:szCs w:val="19"/>
            </w:rPr>
          </w:rPrChange>
        </w:rPr>
        <w:t>ModuleDisarmWakeFromSx</w:t>
      </w:r>
      <w:r w:rsidRPr="00087B4A">
        <w:rPr>
          <w:rStyle w:val="CodeText"/>
          <w:rPrChange w:id="9053" w:author="Sam Tertzakian" w:date="2018-09-12T14:06:00Z">
            <w:rPr>
              <w:rFonts w:ascii="Consolas" w:hAnsi="Consolas" w:cs="Consolas"/>
              <w:color w:val="000000"/>
              <w:sz w:val="19"/>
              <w:szCs w:val="19"/>
            </w:rPr>
          </w:rPrChange>
        </w:rPr>
        <w:t>(</w:t>
      </w:r>
    </w:p>
    <w:p w14:paraId="1E9BC252" w14:textId="2E0C5189" w:rsidR="00F414AF" w:rsidRPr="00087B4A" w:rsidRDefault="00EF32C3" w:rsidP="00F414AF">
      <w:pPr>
        <w:autoSpaceDE w:val="0"/>
        <w:autoSpaceDN w:val="0"/>
        <w:adjustRightInd w:val="0"/>
        <w:spacing w:after="0" w:line="240" w:lineRule="auto"/>
        <w:rPr>
          <w:rStyle w:val="CodeText"/>
          <w:rPrChange w:id="9054" w:author="Sam Tertzakian" w:date="2018-09-12T14:06:00Z">
            <w:rPr>
              <w:rFonts w:ascii="Consolas" w:hAnsi="Consolas" w:cs="Consolas"/>
              <w:color w:val="000000"/>
              <w:sz w:val="19"/>
              <w:szCs w:val="19"/>
            </w:rPr>
          </w:rPrChange>
        </w:rPr>
      </w:pPr>
      <w:ins w:id="9055" w:author="Sam Tertzakian" w:date="2018-09-12T14:10:00Z">
        <w:r>
          <w:rPr>
            <w:rStyle w:val="CodeText"/>
          </w:rPr>
          <w:t xml:space="preserve">    </w:t>
        </w:r>
      </w:ins>
      <w:r w:rsidR="00F414AF" w:rsidRPr="00087B4A">
        <w:rPr>
          <w:rStyle w:val="CodeText"/>
          <w:rPrChange w:id="9056" w:author="Sam Tertzakian" w:date="2018-09-12T14:06:00Z">
            <w:rPr>
              <w:rFonts w:ascii="Consolas" w:hAnsi="Consolas" w:cs="Consolas"/>
              <w:color w:val="6F008A"/>
              <w:sz w:val="19"/>
              <w:szCs w:val="19"/>
            </w:rPr>
          </w:rPrChange>
        </w:rPr>
        <w:t>_In_</w:t>
      </w:r>
      <w:r w:rsidR="00F414AF" w:rsidRPr="00087B4A">
        <w:rPr>
          <w:rStyle w:val="CodeText"/>
          <w:rPrChange w:id="9057" w:author="Sam Tertzakian" w:date="2018-09-12T14:06:00Z">
            <w:rPr>
              <w:rFonts w:ascii="Consolas" w:hAnsi="Consolas" w:cs="Consolas"/>
              <w:color w:val="000000"/>
              <w:sz w:val="19"/>
              <w:szCs w:val="19"/>
            </w:rPr>
          </w:rPrChange>
        </w:rPr>
        <w:t xml:space="preserve"> </w:t>
      </w:r>
      <w:r w:rsidR="00F414AF" w:rsidRPr="00087B4A">
        <w:rPr>
          <w:rStyle w:val="CodeText"/>
          <w:rPrChange w:id="9058" w:author="Sam Tertzakian" w:date="2018-09-12T14:06:00Z">
            <w:rPr>
              <w:rFonts w:ascii="Consolas" w:hAnsi="Consolas" w:cs="Consolas"/>
              <w:color w:val="2B91AF"/>
              <w:sz w:val="19"/>
              <w:szCs w:val="19"/>
            </w:rPr>
          </w:rPrChange>
        </w:rPr>
        <w:t>DMFMODULE</w:t>
      </w:r>
      <w:r w:rsidR="00F414AF" w:rsidRPr="00087B4A">
        <w:rPr>
          <w:rStyle w:val="CodeText"/>
          <w:rPrChange w:id="9059" w:author="Sam Tertzakian" w:date="2018-09-12T14:06:00Z">
            <w:rPr>
              <w:rFonts w:ascii="Consolas" w:hAnsi="Consolas" w:cs="Consolas"/>
              <w:color w:val="000000"/>
              <w:sz w:val="19"/>
              <w:szCs w:val="19"/>
            </w:rPr>
          </w:rPrChange>
        </w:rPr>
        <w:t xml:space="preserve"> DmfModule)</w:t>
      </w:r>
      <w:del w:id="9060" w:author="Sam Tertzakian" w:date="2018-09-12T14:12:00Z">
        <w:r w:rsidR="00F414AF" w:rsidRPr="00087B4A" w:rsidDel="006F41A6">
          <w:rPr>
            <w:rStyle w:val="CodeText"/>
            <w:rPrChange w:id="9061" w:author="Sam Tertzakian" w:date="2018-09-12T14:06:00Z">
              <w:rPr>
                <w:rFonts w:ascii="Consolas" w:hAnsi="Consolas" w:cs="Consolas"/>
                <w:color w:val="000000"/>
                <w:sz w:val="19"/>
                <w:szCs w:val="19"/>
              </w:rPr>
            </w:rPrChange>
          </w:rPr>
          <w:delText>;</w:delText>
        </w:r>
      </w:del>
    </w:p>
    <w:p w14:paraId="587A83A0"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D1D7FF5" w14:textId="3363E9F4" w:rsidR="00AD33C8" w:rsidRDefault="00AD33C8" w:rsidP="00AD33C8">
      <w:r>
        <w:t xml:space="preserve">EvtDeviceDisarmWakeFromSx callback if the Module supports this callback. </w:t>
      </w:r>
    </w:p>
    <w:p w14:paraId="3FC27F9E"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11BD217E" w14:textId="77777777" w:rsidTr="00676752">
        <w:tc>
          <w:tcPr>
            <w:tcW w:w="5665" w:type="dxa"/>
          </w:tcPr>
          <w:p w14:paraId="23A6B148" w14:textId="77777777" w:rsidR="00AD33C8" w:rsidRPr="008263F4" w:rsidRDefault="00AD33C8" w:rsidP="008D60EB">
            <w:pPr>
              <w:rPr>
                <w:rStyle w:val="CodeText"/>
              </w:rPr>
            </w:pPr>
            <w:r w:rsidRPr="008263F4">
              <w:rPr>
                <w:rStyle w:val="CodeText"/>
              </w:rPr>
              <w:t>DMFMODULE DmfModule</w:t>
            </w:r>
          </w:p>
        </w:tc>
        <w:tc>
          <w:tcPr>
            <w:tcW w:w="3685" w:type="dxa"/>
          </w:tcPr>
          <w:p w14:paraId="4CEBEBAD" w14:textId="3EE258F7"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1FBAA9DB"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5712EA2F" w14:textId="77777777" w:rsidR="00AD33C8" w:rsidRDefault="00AD33C8" w:rsidP="00AD33C8">
      <w:pPr>
        <w:pStyle w:val="Heading4"/>
      </w:pPr>
      <w:r>
        <w:t>Returns</w:t>
      </w:r>
    </w:p>
    <w:p w14:paraId="0BAEECB0" w14:textId="1CBC4386" w:rsidR="00AD33C8" w:rsidRDefault="00AD33C8" w:rsidP="00AD33C8">
      <w:r>
        <w:t>None</w:t>
      </w:r>
      <w:r w:rsidR="00852EE3">
        <w:t>.</w:t>
      </w:r>
    </w:p>
    <w:p w14:paraId="50BAC6B9" w14:textId="77777777" w:rsidR="00AD33C8" w:rsidRDefault="00AD33C8" w:rsidP="00AD33C8">
      <w:pPr>
        <w:pStyle w:val="Heading4"/>
      </w:pPr>
      <w:r>
        <w:t>Remarks</w:t>
      </w:r>
    </w:p>
    <w:p w14:paraId="2866762F"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6F188809"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1B27A53A" w14:textId="252B47A1" w:rsidR="00F414AF" w:rsidRDefault="00F414AF" w:rsidP="00F414AF">
      <w:pPr>
        <w:pStyle w:val="Heading3"/>
      </w:pPr>
      <w:bookmarkStart w:id="9062" w:name="_Toc500407421"/>
      <w:bookmarkStart w:id="9063" w:name="_Toc524527938"/>
      <w:r>
        <w:lastRenderedPageBreak/>
        <w:t>DMF</w:t>
      </w:r>
      <w:r w:rsidR="001F48AA">
        <w:t>_[ModuleName]_</w:t>
      </w:r>
      <w:r>
        <w:t>ModuleWakeFromSxTriggered</w:t>
      </w:r>
      <w:bookmarkEnd w:id="9062"/>
      <w:bookmarkEnd w:id="9063"/>
    </w:p>
    <w:p w14:paraId="5AFA6189"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3D9A1016" w14:textId="77777777" w:rsidR="00F8797C" w:rsidRPr="00087B4A" w:rsidRDefault="00F8797C" w:rsidP="00F8797C">
      <w:pPr>
        <w:autoSpaceDE w:val="0"/>
        <w:autoSpaceDN w:val="0"/>
        <w:adjustRightInd w:val="0"/>
        <w:spacing w:after="0" w:line="240" w:lineRule="auto"/>
        <w:rPr>
          <w:rStyle w:val="CodeText"/>
          <w:rPrChange w:id="9064" w:author="Sam Tertzakian" w:date="2018-09-12T14:06:00Z">
            <w:rPr>
              <w:rFonts w:ascii="Consolas" w:hAnsi="Consolas" w:cs="Consolas"/>
              <w:color w:val="000000"/>
              <w:sz w:val="19"/>
              <w:szCs w:val="19"/>
            </w:rPr>
          </w:rPrChange>
        </w:rPr>
      </w:pPr>
      <w:r w:rsidRPr="00087B4A">
        <w:rPr>
          <w:rStyle w:val="CodeText"/>
          <w:rPrChange w:id="9065" w:author="Sam Tertzakian" w:date="2018-09-12T14:06:00Z">
            <w:rPr>
              <w:rFonts w:ascii="Consolas" w:hAnsi="Consolas" w:cs="Consolas"/>
              <w:color w:val="0000FF"/>
              <w:sz w:val="19"/>
              <w:szCs w:val="19"/>
            </w:rPr>
          </w:rPrChange>
        </w:rPr>
        <w:t>static</w:t>
      </w:r>
    </w:p>
    <w:p w14:paraId="527C98D7" w14:textId="77777777" w:rsidR="00F414AF" w:rsidRPr="00087B4A" w:rsidRDefault="00F414AF" w:rsidP="00F414AF">
      <w:pPr>
        <w:autoSpaceDE w:val="0"/>
        <w:autoSpaceDN w:val="0"/>
        <w:adjustRightInd w:val="0"/>
        <w:spacing w:after="0" w:line="240" w:lineRule="auto"/>
        <w:rPr>
          <w:rStyle w:val="CodeText"/>
          <w:rPrChange w:id="9066" w:author="Sam Tertzakian" w:date="2018-09-12T14:06:00Z">
            <w:rPr>
              <w:rFonts w:ascii="Consolas" w:hAnsi="Consolas" w:cs="Consolas"/>
              <w:color w:val="6F008A"/>
              <w:sz w:val="19"/>
              <w:szCs w:val="19"/>
            </w:rPr>
          </w:rPrChange>
        </w:rPr>
      </w:pPr>
      <w:r w:rsidRPr="00087B4A">
        <w:rPr>
          <w:rStyle w:val="CodeText"/>
          <w:rPrChange w:id="9067" w:author="Sam Tertzakian" w:date="2018-09-12T14:06:00Z">
            <w:rPr>
              <w:rFonts w:ascii="Consolas" w:hAnsi="Consolas" w:cs="Consolas"/>
              <w:color w:val="6F008A"/>
              <w:sz w:val="19"/>
              <w:szCs w:val="19"/>
            </w:rPr>
          </w:rPrChange>
        </w:rPr>
        <w:t>VOID</w:t>
      </w:r>
    </w:p>
    <w:p w14:paraId="16C483A2" w14:textId="77777777" w:rsidR="00EF32C3" w:rsidRDefault="00F414AF" w:rsidP="00F414AF">
      <w:pPr>
        <w:autoSpaceDE w:val="0"/>
        <w:autoSpaceDN w:val="0"/>
        <w:adjustRightInd w:val="0"/>
        <w:spacing w:after="0" w:line="240" w:lineRule="auto"/>
        <w:rPr>
          <w:ins w:id="9068" w:author="Sam Tertzakian" w:date="2018-09-12T14:10:00Z"/>
          <w:rStyle w:val="CodeText"/>
        </w:rPr>
      </w:pPr>
      <w:r w:rsidRPr="00087B4A">
        <w:rPr>
          <w:rStyle w:val="CodeText"/>
          <w:rPrChange w:id="9069" w:author="Sam Tertzakian" w:date="2018-09-12T14:06:00Z">
            <w:rPr>
              <w:rFonts w:ascii="Consolas" w:hAnsi="Consolas" w:cs="Consolas"/>
              <w:color w:val="2B91AF"/>
              <w:sz w:val="19"/>
              <w:szCs w:val="19"/>
            </w:rPr>
          </w:rPrChange>
        </w:rPr>
        <w:t>DMF</w:t>
      </w:r>
      <w:r w:rsidR="001F48AA" w:rsidRPr="00087B4A">
        <w:rPr>
          <w:rStyle w:val="CodeText"/>
          <w:rPrChange w:id="9070" w:author="Sam Tertzakian" w:date="2018-09-12T14:06:00Z">
            <w:rPr>
              <w:rFonts w:ascii="Consolas" w:hAnsi="Consolas" w:cs="Consolas"/>
              <w:color w:val="2B91AF"/>
              <w:sz w:val="19"/>
              <w:szCs w:val="19"/>
            </w:rPr>
          </w:rPrChange>
        </w:rPr>
        <w:t>_[ModuleName]_</w:t>
      </w:r>
      <w:r w:rsidRPr="00087B4A">
        <w:rPr>
          <w:rStyle w:val="CodeText"/>
          <w:rPrChange w:id="9071" w:author="Sam Tertzakian" w:date="2018-09-12T14:06:00Z">
            <w:rPr>
              <w:rFonts w:ascii="Consolas" w:hAnsi="Consolas" w:cs="Consolas"/>
              <w:color w:val="2B91AF"/>
              <w:sz w:val="19"/>
              <w:szCs w:val="19"/>
            </w:rPr>
          </w:rPrChange>
        </w:rPr>
        <w:t>ModuleWakeFromSxTriggered</w:t>
      </w:r>
      <w:r w:rsidRPr="00087B4A">
        <w:rPr>
          <w:rStyle w:val="CodeText"/>
          <w:rPrChange w:id="9072" w:author="Sam Tertzakian" w:date="2018-09-12T14:06:00Z">
            <w:rPr>
              <w:rFonts w:ascii="Consolas" w:hAnsi="Consolas" w:cs="Consolas"/>
              <w:color w:val="000000"/>
              <w:sz w:val="19"/>
              <w:szCs w:val="19"/>
            </w:rPr>
          </w:rPrChange>
        </w:rPr>
        <w:t>(</w:t>
      </w:r>
    </w:p>
    <w:p w14:paraId="1100424E" w14:textId="5CB4A62B" w:rsidR="00F414AF" w:rsidRPr="00087B4A" w:rsidRDefault="00EF32C3" w:rsidP="00F414AF">
      <w:pPr>
        <w:autoSpaceDE w:val="0"/>
        <w:autoSpaceDN w:val="0"/>
        <w:adjustRightInd w:val="0"/>
        <w:spacing w:after="0" w:line="240" w:lineRule="auto"/>
        <w:rPr>
          <w:rStyle w:val="CodeText"/>
          <w:rPrChange w:id="9073" w:author="Sam Tertzakian" w:date="2018-09-12T14:06:00Z">
            <w:rPr>
              <w:rFonts w:ascii="Consolas" w:hAnsi="Consolas" w:cs="Consolas"/>
              <w:color w:val="000000"/>
              <w:sz w:val="19"/>
              <w:szCs w:val="19"/>
            </w:rPr>
          </w:rPrChange>
        </w:rPr>
      </w:pPr>
      <w:ins w:id="9074" w:author="Sam Tertzakian" w:date="2018-09-12T14:10:00Z">
        <w:r>
          <w:rPr>
            <w:rStyle w:val="CodeText"/>
          </w:rPr>
          <w:t xml:space="preserve">    </w:t>
        </w:r>
      </w:ins>
      <w:r w:rsidR="00F414AF" w:rsidRPr="00087B4A">
        <w:rPr>
          <w:rStyle w:val="CodeText"/>
          <w:rPrChange w:id="9075" w:author="Sam Tertzakian" w:date="2018-09-12T14:06:00Z">
            <w:rPr>
              <w:rFonts w:ascii="Consolas" w:hAnsi="Consolas" w:cs="Consolas"/>
              <w:color w:val="6F008A"/>
              <w:sz w:val="19"/>
              <w:szCs w:val="19"/>
            </w:rPr>
          </w:rPrChange>
        </w:rPr>
        <w:t>_In_</w:t>
      </w:r>
      <w:r w:rsidR="00F414AF" w:rsidRPr="00087B4A">
        <w:rPr>
          <w:rStyle w:val="CodeText"/>
          <w:rPrChange w:id="9076" w:author="Sam Tertzakian" w:date="2018-09-12T14:06:00Z">
            <w:rPr>
              <w:rFonts w:ascii="Consolas" w:hAnsi="Consolas" w:cs="Consolas"/>
              <w:color w:val="000000"/>
              <w:sz w:val="19"/>
              <w:szCs w:val="19"/>
            </w:rPr>
          </w:rPrChange>
        </w:rPr>
        <w:t xml:space="preserve"> </w:t>
      </w:r>
      <w:r w:rsidR="00F414AF" w:rsidRPr="00087B4A">
        <w:rPr>
          <w:rStyle w:val="CodeText"/>
          <w:rPrChange w:id="9077" w:author="Sam Tertzakian" w:date="2018-09-12T14:06:00Z">
            <w:rPr>
              <w:rFonts w:ascii="Consolas" w:hAnsi="Consolas" w:cs="Consolas"/>
              <w:color w:val="2B91AF"/>
              <w:sz w:val="19"/>
              <w:szCs w:val="19"/>
            </w:rPr>
          </w:rPrChange>
        </w:rPr>
        <w:t>DMFMODULE</w:t>
      </w:r>
      <w:r w:rsidR="00F414AF" w:rsidRPr="00087B4A">
        <w:rPr>
          <w:rStyle w:val="CodeText"/>
          <w:rPrChange w:id="9078" w:author="Sam Tertzakian" w:date="2018-09-12T14:06:00Z">
            <w:rPr>
              <w:rFonts w:ascii="Consolas" w:hAnsi="Consolas" w:cs="Consolas"/>
              <w:color w:val="000000"/>
              <w:sz w:val="19"/>
              <w:szCs w:val="19"/>
            </w:rPr>
          </w:rPrChange>
        </w:rPr>
        <w:t xml:space="preserve"> DmfModule)</w:t>
      </w:r>
      <w:del w:id="9079" w:author="Sam Tertzakian" w:date="2018-09-12T14:12:00Z">
        <w:r w:rsidR="00F414AF" w:rsidRPr="00087B4A" w:rsidDel="006F41A6">
          <w:rPr>
            <w:rStyle w:val="CodeText"/>
            <w:rPrChange w:id="9080" w:author="Sam Tertzakian" w:date="2018-09-12T14:06:00Z">
              <w:rPr>
                <w:rFonts w:ascii="Consolas" w:hAnsi="Consolas" w:cs="Consolas"/>
                <w:color w:val="000000"/>
                <w:sz w:val="19"/>
                <w:szCs w:val="19"/>
              </w:rPr>
            </w:rPrChange>
          </w:rPr>
          <w:delText>;</w:delText>
        </w:r>
      </w:del>
    </w:p>
    <w:p w14:paraId="51FC67C7"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37A4ACB9" w14:textId="513B329C" w:rsidR="00AD33C8" w:rsidRDefault="00AD33C8" w:rsidP="00AD33C8">
      <w:r w:rsidRPr="008263F4">
        <w:rPr>
          <w:rStyle w:val="CodeText"/>
        </w:rPr>
        <w:t>EvtDeviceWakeFromSxTriggered</w:t>
      </w:r>
      <w:r>
        <w:t xml:space="preserve"> callback if the Module supports this callback. </w:t>
      </w:r>
    </w:p>
    <w:p w14:paraId="43830AB3" w14:textId="77777777" w:rsidR="00AD33C8" w:rsidRDefault="00AD33C8" w:rsidP="00AD33C8">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AD33C8" w14:paraId="4317BB13" w14:textId="77777777" w:rsidTr="00676752">
        <w:tc>
          <w:tcPr>
            <w:tcW w:w="5665" w:type="dxa"/>
          </w:tcPr>
          <w:p w14:paraId="153E5889" w14:textId="77777777" w:rsidR="00AD33C8" w:rsidRDefault="00AD33C8" w:rsidP="008D60EB">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tc>
        <w:tc>
          <w:tcPr>
            <w:tcW w:w="3685" w:type="dxa"/>
          </w:tcPr>
          <w:p w14:paraId="13D73BA4" w14:textId="06C2A7F2" w:rsidR="00AD33C8" w:rsidRDefault="00AD33C8"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070A019" w14:textId="77777777" w:rsidR="00AD33C8" w:rsidRPr="00907337" w:rsidRDefault="00AD33C8" w:rsidP="00AD33C8">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BBA8A8A" w14:textId="77777777" w:rsidR="00AD33C8" w:rsidRDefault="00AD33C8" w:rsidP="00AD33C8">
      <w:pPr>
        <w:pStyle w:val="Heading4"/>
      </w:pPr>
      <w:r>
        <w:t>Returns</w:t>
      </w:r>
    </w:p>
    <w:p w14:paraId="3E61B776" w14:textId="14737EA3" w:rsidR="00AD33C8" w:rsidRDefault="00AD33C8" w:rsidP="00AD33C8">
      <w:r>
        <w:t>None</w:t>
      </w:r>
      <w:r w:rsidR="00852EE3">
        <w:t>.</w:t>
      </w:r>
    </w:p>
    <w:p w14:paraId="45C7FB77" w14:textId="77777777" w:rsidR="00AD33C8" w:rsidRDefault="00AD33C8" w:rsidP="00AD33C8">
      <w:pPr>
        <w:pStyle w:val="Heading4"/>
      </w:pPr>
      <w:r>
        <w:t>Remarks</w:t>
      </w:r>
    </w:p>
    <w:p w14:paraId="2406D6A7" w14:textId="77777777" w:rsidR="00AD33C8" w:rsidRDefault="00AD33C8" w:rsidP="004A459D">
      <w:pPr>
        <w:pStyle w:val="ListParagraph"/>
        <w:numPr>
          <w:ilvl w:val="0"/>
          <w:numId w:val="3"/>
        </w:numPr>
      </w:pPr>
      <w:r>
        <w:t>This callback is always called directly by DMF. This function is never called directly (nor is it accessible to Clients or other Modules).</w:t>
      </w:r>
    </w:p>
    <w:p w14:paraId="5B261508"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5F01C8A5" w14:textId="1CEAC1ED" w:rsidR="00F414AF" w:rsidRDefault="00F414AF" w:rsidP="00F414AF">
      <w:pPr>
        <w:pStyle w:val="Heading3"/>
      </w:pPr>
      <w:bookmarkStart w:id="9081" w:name="_Toc500407422"/>
      <w:bookmarkStart w:id="9082" w:name="_Toc524527939"/>
      <w:r>
        <w:lastRenderedPageBreak/>
        <w:t>DMF</w:t>
      </w:r>
      <w:r w:rsidR="001F48AA">
        <w:t>_[ModuleName]_</w:t>
      </w:r>
      <w:r>
        <w:t>ModuleFileCreate</w:t>
      </w:r>
      <w:bookmarkEnd w:id="9081"/>
      <w:bookmarkEnd w:id="9082"/>
    </w:p>
    <w:p w14:paraId="627B3BA1" w14:textId="77777777" w:rsidR="00F414AF" w:rsidRDefault="00F414AF" w:rsidP="00F414AF">
      <w:pPr>
        <w:autoSpaceDE w:val="0"/>
        <w:autoSpaceDN w:val="0"/>
        <w:adjustRightInd w:val="0"/>
        <w:spacing w:after="0" w:line="240" w:lineRule="auto"/>
        <w:rPr>
          <w:rFonts w:ascii="Consolas" w:hAnsi="Consolas" w:cs="Consolas"/>
          <w:color w:val="000000"/>
          <w:sz w:val="19"/>
          <w:szCs w:val="19"/>
        </w:rPr>
      </w:pPr>
    </w:p>
    <w:p w14:paraId="4697E0F3" w14:textId="77777777" w:rsidR="00F8797C" w:rsidRPr="00087B4A" w:rsidRDefault="00F8797C" w:rsidP="00F8797C">
      <w:pPr>
        <w:autoSpaceDE w:val="0"/>
        <w:autoSpaceDN w:val="0"/>
        <w:adjustRightInd w:val="0"/>
        <w:spacing w:after="0" w:line="240" w:lineRule="auto"/>
        <w:rPr>
          <w:rStyle w:val="CodeText"/>
          <w:rPrChange w:id="9083" w:author="Sam Tertzakian" w:date="2018-09-12T14:06:00Z">
            <w:rPr>
              <w:rFonts w:ascii="Consolas" w:hAnsi="Consolas" w:cs="Consolas"/>
              <w:color w:val="000000"/>
              <w:sz w:val="19"/>
              <w:szCs w:val="19"/>
            </w:rPr>
          </w:rPrChange>
        </w:rPr>
      </w:pPr>
      <w:r w:rsidRPr="00087B4A">
        <w:rPr>
          <w:rStyle w:val="CodeText"/>
          <w:rPrChange w:id="9084" w:author="Sam Tertzakian" w:date="2018-09-12T14:06:00Z">
            <w:rPr>
              <w:rFonts w:ascii="Consolas" w:hAnsi="Consolas" w:cs="Consolas"/>
              <w:color w:val="0000FF"/>
              <w:sz w:val="19"/>
              <w:szCs w:val="19"/>
            </w:rPr>
          </w:rPrChange>
        </w:rPr>
        <w:t>static</w:t>
      </w:r>
    </w:p>
    <w:p w14:paraId="2CAB7997" w14:textId="77777777" w:rsidR="00F414AF" w:rsidRPr="00087B4A" w:rsidRDefault="00F414AF" w:rsidP="00F414AF">
      <w:pPr>
        <w:autoSpaceDE w:val="0"/>
        <w:autoSpaceDN w:val="0"/>
        <w:adjustRightInd w:val="0"/>
        <w:spacing w:after="0" w:line="240" w:lineRule="auto"/>
        <w:rPr>
          <w:rStyle w:val="CodeText"/>
          <w:rPrChange w:id="9085" w:author="Sam Tertzakian" w:date="2018-09-12T14:06:00Z">
            <w:rPr>
              <w:rFonts w:ascii="Consolas" w:hAnsi="Consolas" w:cs="Consolas"/>
              <w:color w:val="2B91AF"/>
              <w:sz w:val="19"/>
              <w:szCs w:val="19"/>
            </w:rPr>
          </w:rPrChange>
        </w:rPr>
      </w:pPr>
      <w:r w:rsidRPr="00087B4A">
        <w:rPr>
          <w:rStyle w:val="CodeText"/>
          <w:rPrChange w:id="9086" w:author="Sam Tertzakian" w:date="2018-09-12T14:06:00Z">
            <w:rPr>
              <w:rFonts w:ascii="Consolas" w:hAnsi="Consolas" w:cs="Consolas"/>
              <w:color w:val="2B91AF"/>
              <w:sz w:val="19"/>
              <w:szCs w:val="19"/>
            </w:rPr>
          </w:rPrChange>
        </w:rPr>
        <w:t>BOOLEAN</w:t>
      </w:r>
    </w:p>
    <w:p w14:paraId="4FF7BD6D" w14:textId="77777777" w:rsidR="00EF32C3" w:rsidRDefault="00F414AF" w:rsidP="00F414AF">
      <w:pPr>
        <w:autoSpaceDE w:val="0"/>
        <w:autoSpaceDN w:val="0"/>
        <w:adjustRightInd w:val="0"/>
        <w:spacing w:after="0" w:line="240" w:lineRule="auto"/>
        <w:rPr>
          <w:ins w:id="9087" w:author="Sam Tertzakian" w:date="2018-09-12T14:10:00Z"/>
          <w:rStyle w:val="CodeText"/>
        </w:rPr>
      </w:pPr>
      <w:r w:rsidRPr="00087B4A">
        <w:rPr>
          <w:rStyle w:val="CodeText"/>
          <w:rPrChange w:id="9088" w:author="Sam Tertzakian" w:date="2018-09-12T14:06:00Z">
            <w:rPr>
              <w:rFonts w:ascii="Consolas" w:hAnsi="Consolas" w:cs="Consolas"/>
              <w:color w:val="2B91AF"/>
              <w:sz w:val="19"/>
              <w:szCs w:val="19"/>
            </w:rPr>
          </w:rPrChange>
        </w:rPr>
        <w:t>DMF</w:t>
      </w:r>
      <w:r w:rsidR="001F48AA" w:rsidRPr="00087B4A">
        <w:rPr>
          <w:rStyle w:val="CodeText"/>
          <w:rPrChange w:id="9089" w:author="Sam Tertzakian" w:date="2018-09-12T14:06:00Z">
            <w:rPr>
              <w:rFonts w:ascii="Consolas" w:hAnsi="Consolas" w:cs="Consolas"/>
              <w:color w:val="2B91AF"/>
              <w:sz w:val="19"/>
              <w:szCs w:val="19"/>
            </w:rPr>
          </w:rPrChange>
        </w:rPr>
        <w:t>_[ModuleName]_</w:t>
      </w:r>
      <w:r w:rsidRPr="00087B4A">
        <w:rPr>
          <w:rStyle w:val="CodeText"/>
          <w:rPrChange w:id="9090" w:author="Sam Tertzakian" w:date="2018-09-12T14:06:00Z">
            <w:rPr>
              <w:rFonts w:ascii="Consolas" w:hAnsi="Consolas" w:cs="Consolas"/>
              <w:color w:val="2B91AF"/>
              <w:sz w:val="19"/>
              <w:szCs w:val="19"/>
            </w:rPr>
          </w:rPrChange>
        </w:rPr>
        <w:t>ModuleFileCreate</w:t>
      </w:r>
      <w:r w:rsidRPr="00087B4A">
        <w:rPr>
          <w:rStyle w:val="CodeText"/>
          <w:rPrChange w:id="9091" w:author="Sam Tertzakian" w:date="2018-09-12T14:06:00Z">
            <w:rPr>
              <w:rFonts w:ascii="Consolas" w:hAnsi="Consolas" w:cs="Consolas"/>
              <w:color w:val="000000"/>
              <w:sz w:val="19"/>
              <w:szCs w:val="19"/>
            </w:rPr>
          </w:rPrChange>
        </w:rPr>
        <w:t>(</w:t>
      </w:r>
    </w:p>
    <w:p w14:paraId="49645120" w14:textId="2C009DE7" w:rsidR="00F414AF" w:rsidRPr="00087B4A" w:rsidRDefault="00EF32C3" w:rsidP="00F414AF">
      <w:pPr>
        <w:autoSpaceDE w:val="0"/>
        <w:autoSpaceDN w:val="0"/>
        <w:adjustRightInd w:val="0"/>
        <w:spacing w:after="0" w:line="240" w:lineRule="auto"/>
        <w:rPr>
          <w:rStyle w:val="CodeText"/>
          <w:rPrChange w:id="9092" w:author="Sam Tertzakian" w:date="2018-09-12T14:06:00Z">
            <w:rPr>
              <w:rFonts w:ascii="Consolas" w:hAnsi="Consolas" w:cs="Consolas"/>
              <w:color w:val="000000"/>
              <w:sz w:val="19"/>
              <w:szCs w:val="19"/>
            </w:rPr>
          </w:rPrChange>
        </w:rPr>
      </w:pPr>
      <w:ins w:id="9093" w:author="Sam Tertzakian" w:date="2018-09-12T14:10:00Z">
        <w:r>
          <w:rPr>
            <w:rStyle w:val="CodeText"/>
          </w:rPr>
          <w:t xml:space="preserve">    </w:t>
        </w:r>
      </w:ins>
      <w:r w:rsidR="00F414AF" w:rsidRPr="00087B4A">
        <w:rPr>
          <w:rStyle w:val="CodeText"/>
          <w:rPrChange w:id="9094" w:author="Sam Tertzakian" w:date="2018-09-12T14:06:00Z">
            <w:rPr>
              <w:rFonts w:ascii="Consolas" w:hAnsi="Consolas" w:cs="Consolas"/>
              <w:color w:val="6F008A"/>
              <w:sz w:val="19"/>
              <w:szCs w:val="19"/>
            </w:rPr>
          </w:rPrChange>
        </w:rPr>
        <w:t>_In_</w:t>
      </w:r>
      <w:r w:rsidR="00F414AF" w:rsidRPr="00087B4A">
        <w:rPr>
          <w:rStyle w:val="CodeText"/>
          <w:rPrChange w:id="9095" w:author="Sam Tertzakian" w:date="2018-09-12T14:06:00Z">
            <w:rPr>
              <w:rFonts w:ascii="Consolas" w:hAnsi="Consolas" w:cs="Consolas"/>
              <w:color w:val="000000"/>
              <w:sz w:val="19"/>
              <w:szCs w:val="19"/>
            </w:rPr>
          </w:rPrChange>
        </w:rPr>
        <w:t xml:space="preserve"> </w:t>
      </w:r>
      <w:r w:rsidR="00F414AF" w:rsidRPr="00087B4A">
        <w:rPr>
          <w:rStyle w:val="CodeText"/>
          <w:rPrChange w:id="9096" w:author="Sam Tertzakian" w:date="2018-09-12T14:06:00Z">
            <w:rPr>
              <w:rFonts w:ascii="Consolas" w:hAnsi="Consolas" w:cs="Consolas"/>
              <w:color w:val="2B91AF"/>
              <w:sz w:val="19"/>
              <w:szCs w:val="19"/>
            </w:rPr>
          </w:rPrChange>
        </w:rPr>
        <w:t>DMFMODULE</w:t>
      </w:r>
      <w:r w:rsidR="00F414AF" w:rsidRPr="00087B4A">
        <w:rPr>
          <w:rStyle w:val="CodeText"/>
          <w:rPrChange w:id="9097" w:author="Sam Tertzakian" w:date="2018-09-12T14:06:00Z">
            <w:rPr>
              <w:rFonts w:ascii="Consolas" w:hAnsi="Consolas" w:cs="Consolas"/>
              <w:color w:val="000000"/>
              <w:sz w:val="19"/>
              <w:szCs w:val="19"/>
            </w:rPr>
          </w:rPrChange>
        </w:rPr>
        <w:t xml:space="preserve"> DmfModule, </w:t>
      </w:r>
    </w:p>
    <w:p w14:paraId="2889061A" w14:textId="05509984" w:rsidR="00F414AF" w:rsidRPr="00087B4A" w:rsidRDefault="00F414AF" w:rsidP="00F414AF">
      <w:pPr>
        <w:autoSpaceDE w:val="0"/>
        <w:autoSpaceDN w:val="0"/>
        <w:adjustRightInd w:val="0"/>
        <w:spacing w:after="0" w:line="240" w:lineRule="auto"/>
        <w:rPr>
          <w:rStyle w:val="CodeText"/>
          <w:rPrChange w:id="9098" w:author="Sam Tertzakian" w:date="2018-09-12T14:06:00Z">
            <w:rPr>
              <w:rFonts w:ascii="Consolas" w:hAnsi="Consolas" w:cs="Consolas"/>
              <w:color w:val="000000"/>
              <w:sz w:val="19"/>
              <w:szCs w:val="19"/>
            </w:rPr>
          </w:rPrChange>
        </w:rPr>
      </w:pPr>
      <w:r w:rsidRPr="00087B4A">
        <w:rPr>
          <w:rStyle w:val="CodeText"/>
          <w:rPrChange w:id="9099" w:author="Sam Tertzakian" w:date="2018-09-12T14:06:00Z">
            <w:rPr>
              <w:rFonts w:ascii="Consolas" w:hAnsi="Consolas" w:cs="Consolas"/>
              <w:color w:val="000000"/>
              <w:sz w:val="19"/>
              <w:szCs w:val="19"/>
            </w:rPr>
          </w:rPrChange>
        </w:rPr>
        <w:t xml:space="preserve">    </w:t>
      </w:r>
      <w:del w:id="9100" w:author="Sam Tertzakian" w:date="2018-09-12T14:10:00Z">
        <w:r w:rsidRPr="00087B4A" w:rsidDel="00EF32C3">
          <w:rPr>
            <w:rStyle w:val="CodeText"/>
            <w:rPrChange w:id="9101" w:author="Sam Tertzakian" w:date="2018-09-12T14:06:00Z">
              <w:rPr>
                <w:rFonts w:ascii="Consolas" w:hAnsi="Consolas" w:cs="Consolas"/>
                <w:color w:val="000000"/>
                <w:sz w:val="19"/>
                <w:szCs w:val="19"/>
              </w:rPr>
            </w:rPrChange>
          </w:rPr>
          <w:delText xml:space="preserve">                     </w:delText>
        </w:r>
      </w:del>
      <w:r w:rsidRPr="00087B4A">
        <w:rPr>
          <w:rStyle w:val="CodeText"/>
          <w:rPrChange w:id="9102" w:author="Sam Tertzakian" w:date="2018-09-12T14:06:00Z">
            <w:rPr>
              <w:rFonts w:ascii="Consolas" w:hAnsi="Consolas" w:cs="Consolas"/>
              <w:color w:val="6F008A"/>
              <w:sz w:val="19"/>
              <w:szCs w:val="19"/>
            </w:rPr>
          </w:rPrChange>
        </w:rPr>
        <w:t>_In_</w:t>
      </w:r>
      <w:r w:rsidRPr="00087B4A">
        <w:rPr>
          <w:rStyle w:val="CodeText"/>
          <w:rPrChange w:id="9103" w:author="Sam Tertzakian" w:date="2018-09-12T14:06:00Z">
            <w:rPr>
              <w:rFonts w:ascii="Consolas" w:hAnsi="Consolas" w:cs="Consolas"/>
              <w:color w:val="000000"/>
              <w:sz w:val="19"/>
              <w:szCs w:val="19"/>
            </w:rPr>
          </w:rPrChange>
        </w:rPr>
        <w:t xml:space="preserve"> </w:t>
      </w:r>
      <w:r w:rsidRPr="00087B4A">
        <w:rPr>
          <w:rStyle w:val="CodeText"/>
          <w:rPrChange w:id="9104" w:author="Sam Tertzakian" w:date="2018-09-12T14:06:00Z">
            <w:rPr>
              <w:rFonts w:ascii="Consolas" w:hAnsi="Consolas" w:cs="Consolas"/>
              <w:color w:val="2B91AF"/>
              <w:sz w:val="19"/>
              <w:szCs w:val="19"/>
            </w:rPr>
          </w:rPrChange>
        </w:rPr>
        <w:t>WDFDEVICE</w:t>
      </w:r>
      <w:r w:rsidRPr="00087B4A">
        <w:rPr>
          <w:rStyle w:val="CodeText"/>
          <w:rPrChange w:id="9105" w:author="Sam Tertzakian" w:date="2018-09-12T14:06:00Z">
            <w:rPr>
              <w:rFonts w:ascii="Consolas" w:hAnsi="Consolas" w:cs="Consolas"/>
              <w:color w:val="000000"/>
              <w:sz w:val="19"/>
              <w:szCs w:val="19"/>
            </w:rPr>
          </w:rPrChange>
        </w:rPr>
        <w:t xml:space="preserve"> Device, </w:t>
      </w:r>
    </w:p>
    <w:p w14:paraId="2BBBE63E" w14:textId="04615A1A" w:rsidR="00F414AF" w:rsidRPr="00087B4A" w:rsidRDefault="00F414AF" w:rsidP="00F414AF">
      <w:pPr>
        <w:autoSpaceDE w:val="0"/>
        <w:autoSpaceDN w:val="0"/>
        <w:adjustRightInd w:val="0"/>
        <w:spacing w:after="0" w:line="240" w:lineRule="auto"/>
        <w:rPr>
          <w:rStyle w:val="CodeText"/>
          <w:rPrChange w:id="9106" w:author="Sam Tertzakian" w:date="2018-09-12T14:06:00Z">
            <w:rPr>
              <w:rFonts w:ascii="Consolas" w:hAnsi="Consolas" w:cs="Consolas"/>
              <w:color w:val="000000"/>
              <w:sz w:val="19"/>
              <w:szCs w:val="19"/>
            </w:rPr>
          </w:rPrChange>
        </w:rPr>
      </w:pPr>
      <w:r w:rsidRPr="00087B4A">
        <w:rPr>
          <w:rStyle w:val="CodeText"/>
          <w:rPrChange w:id="9107" w:author="Sam Tertzakian" w:date="2018-09-12T14:06:00Z">
            <w:rPr>
              <w:rFonts w:ascii="Consolas" w:hAnsi="Consolas" w:cs="Consolas"/>
              <w:color w:val="000000"/>
              <w:sz w:val="19"/>
              <w:szCs w:val="19"/>
            </w:rPr>
          </w:rPrChange>
        </w:rPr>
        <w:t xml:space="preserve">    </w:t>
      </w:r>
      <w:del w:id="9108" w:author="Sam Tertzakian" w:date="2018-09-12T14:10:00Z">
        <w:r w:rsidRPr="00087B4A" w:rsidDel="00EF32C3">
          <w:rPr>
            <w:rStyle w:val="CodeText"/>
            <w:rPrChange w:id="9109" w:author="Sam Tertzakian" w:date="2018-09-12T14:06:00Z">
              <w:rPr>
                <w:rFonts w:ascii="Consolas" w:hAnsi="Consolas" w:cs="Consolas"/>
                <w:color w:val="000000"/>
                <w:sz w:val="19"/>
                <w:szCs w:val="19"/>
              </w:rPr>
            </w:rPrChange>
          </w:rPr>
          <w:delText xml:space="preserve">                     </w:delText>
        </w:r>
      </w:del>
      <w:r w:rsidRPr="00087B4A">
        <w:rPr>
          <w:rStyle w:val="CodeText"/>
          <w:rPrChange w:id="9110" w:author="Sam Tertzakian" w:date="2018-09-12T14:06:00Z">
            <w:rPr>
              <w:rFonts w:ascii="Consolas" w:hAnsi="Consolas" w:cs="Consolas"/>
              <w:color w:val="6F008A"/>
              <w:sz w:val="19"/>
              <w:szCs w:val="19"/>
            </w:rPr>
          </w:rPrChange>
        </w:rPr>
        <w:t>_In_</w:t>
      </w:r>
      <w:r w:rsidRPr="00087B4A">
        <w:rPr>
          <w:rStyle w:val="CodeText"/>
          <w:rPrChange w:id="9111" w:author="Sam Tertzakian" w:date="2018-09-12T14:06:00Z">
            <w:rPr>
              <w:rFonts w:ascii="Consolas" w:hAnsi="Consolas" w:cs="Consolas"/>
              <w:color w:val="000000"/>
              <w:sz w:val="19"/>
              <w:szCs w:val="19"/>
            </w:rPr>
          </w:rPrChange>
        </w:rPr>
        <w:t xml:space="preserve"> </w:t>
      </w:r>
      <w:r w:rsidRPr="00087B4A">
        <w:rPr>
          <w:rStyle w:val="CodeText"/>
          <w:rPrChange w:id="9112" w:author="Sam Tertzakian" w:date="2018-09-12T14:06:00Z">
            <w:rPr>
              <w:rFonts w:ascii="Consolas" w:hAnsi="Consolas" w:cs="Consolas"/>
              <w:color w:val="2B91AF"/>
              <w:sz w:val="19"/>
              <w:szCs w:val="19"/>
            </w:rPr>
          </w:rPrChange>
        </w:rPr>
        <w:t>WDFREQUEST</w:t>
      </w:r>
      <w:r w:rsidRPr="00087B4A">
        <w:rPr>
          <w:rStyle w:val="CodeText"/>
          <w:rPrChange w:id="9113" w:author="Sam Tertzakian" w:date="2018-09-12T14:06:00Z">
            <w:rPr>
              <w:rFonts w:ascii="Consolas" w:hAnsi="Consolas" w:cs="Consolas"/>
              <w:color w:val="000000"/>
              <w:sz w:val="19"/>
              <w:szCs w:val="19"/>
            </w:rPr>
          </w:rPrChange>
        </w:rPr>
        <w:t xml:space="preserve"> Request, </w:t>
      </w:r>
    </w:p>
    <w:p w14:paraId="627CA759" w14:textId="680C648B" w:rsidR="00F414AF" w:rsidRPr="00087B4A" w:rsidRDefault="00F414AF" w:rsidP="00F414AF">
      <w:pPr>
        <w:autoSpaceDE w:val="0"/>
        <w:autoSpaceDN w:val="0"/>
        <w:adjustRightInd w:val="0"/>
        <w:spacing w:after="0" w:line="240" w:lineRule="auto"/>
        <w:rPr>
          <w:rStyle w:val="CodeText"/>
          <w:rPrChange w:id="9114" w:author="Sam Tertzakian" w:date="2018-09-12T14:06:00Z">
            <w:rPr>
              <w:rFonts w:ascii="Consolas" w:hAnsi="Consolas" w:cs="Consolas"/>
              <w:color w:val="000000"/>
              <w:sz w:val="19"/>
              <w:szCs w:val="19"/>
            </w:rPr>
          </w:rPrChange>
        </w:rPr>
      </w:pPr>
      <w:r w:rsidRPr="00087B4A">
        <w:rPr>
          <w:rStyle w:val="CodeText"/>
          <w:rPrChange w:id="9115" w:author="Sam Tertzakian" w:date="2018-09-12T14:06:00Z">
            <w:rPr>
              <w:rFonts w:ascii="Consolas" w:hAnsi="Consolas" w:cs="Consolas"/>
              <w:color w:val="000000"/>
              <w:sz w:val="19"/>
              <w:szCs w:val="19"/>
            </w:rPr>
          </w:rPrChange>
        </w:rPr>
        <w:t xml:space="preserve">    </w:t>
      </w:r>
      <w:del w:id="9116" w:author="Sam Tertzakian" w:date="2018-09-12T14:10:00Z">
        <w:r w:rsidRPr="00087B4A" w:rsidDel="00EF32C3">
          <w:rPr>
            <w:rStyle w:val="CodeText"/>
            <w:rPrChange w:id="9117" w:author="Sam Tertzakian" w:date="2018-09-12T14:06:00Z">
              <w:rPr>
                <w:rFonts w:ascii="Consolas" w:hAnsi="Consolas" w:cs="Consolas"/>
                <w:color w:val="000000"/>
                <w:sz w:val="19"/>
                <w:szCs w:val="19"/>
              </w:rPr>
            </w:rPrChange>
          </w:rPr>
          <w:delText xml:space="preserve">                     </w:delText>
        </w:r>
      </w:del>
      <w:r w:rsidRPr="00087B4A">
        <w:rPr>
          <w:rStyle w:val="CodeText"/>
          <w:rPrChange w:id="9118" w:author="Sam Tertzakian" w:date="2018-09-12T14:06:00Z">
            <w:rPr>
              <w:rFonts w:ascii="Consolas" w:hAnsi="Consolas" w:cs="Consolas"/>
              <w:color w:val="6F008A"/>
              <w:sz w:val="19"/>
              <w:szCs w:val="19"/>
            </w:rPr>
          </w:rPrChange>
        </w:rPr>
        <w:t>_In_</w:t>
      </w:r>
      <w:r w:rsidRPr="00087B4A">
        <w:rPr>
          <w:rStyle w:val="CodeText"/>
          <w:rPrChange w:id="9119" w:author="Sam Tertzakian" w:date="2018-09-12T14:06:00Z">
            <w:rPr>
              <w:rFonts w:ascii="Consolas" w:hAnsi="Consolas" w:cs="Consolas"/>
              <w:color w:val="000000"/>
              <w:sz w:val="19"/>
              <w:szCs w:val="19"/>
            </w:rPr>
          </w:rPrChange>
        </w:rPr>
        <w:t xml:space="preserve"> </w:t>
      </w:r>
      <w:r w:rsidRPr="00087B4A">
        <w:rPr>
          <w:rStyle w:val="CodeText"/>
          <w:rPrChange w:id="9120" w:author="Sam Tertzakian" w:date="2018-09-12T14:06:00Z">
            <w:rPr>
              <w:rFonts w:ascii="Consolas" w:hAnsi="Consolas" w:cs="Consolas"/>
              <w:color w:val="2B91AF"/>
              <w:sz w:val="19"/>
              <w:szCs w:val="19"/>
            </w:rPr>
          </w:rPrChange>
        </w:rPr>
        <w:t>WDFFILEOBJECT</w:t>
      </w:r>
      <w:r w:rsidRPr="00087B4A">
        <w:rPr>
          <w:rStyle w:val="CodeText"/>
          <w:rPrChange w:id="9121" w:author="Sam Tertzakian" w:date="2018-09-12T14:06:00Z">
            <w:rPr>
              <w:rFonts w:ascii="Consolas" w:hAnsi="Consolas" w:cs="Consolas"/>
              <w:color w:val="000000"/>
              <w:sz w:val="19"/>
              <w:szCs w:val="19"/>
            </w:rPr>
          </w:rPrChange>
        </w:rPr>
        <w:t xml:space="preserve"> FileObject)</w:t>
      </w:r>
      <w:del w:id="9122" w:author="Sam Tertzakian" w:date="2018-09-12T14:12:00Z">
        <w:r w:rsidRPr="00087B4A" w:rsidDel="006F41A6">
          <w:rPr>
            <w:rStyle w:val="CodeText"/>
            <w:rPrChange w:id="9123" w:author="Sam Tertzakian" w:date="2018-09-12T14:06:00Z">
              <w:rPr>
                <w:rFonts w:ascii="Consolas" w:hAnsi="Consolas" w:cs="Consolas"/>
                <w:color w:val="000000"/>
                <w:sz w:val="19"/>
                <w:szCs w:val="19"/>
              </w:rPr>
            </w:rPrChange>
          </w:rPr>
          <w:delText>;</w:delText>
        </w:r>
      </w:del>
    </w:p>
    <w:p w14:paraId="632CDE7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056E4EC5" w14:textId="1885D129" w:rsidR="008D60EB" w:rsidRPr="00E16922" w:rsidRDefault="008D60EB" w:rsidP="008D60EB">
      <w:pPr>
        <w:rPr>
          <w:b/>
        </w:rPr>
      </w:pPr>
      <w:r>
        <w:t xml:space="preserve">DMF calls this callback for every instantiated Module when the Client Driver receives the </w:t>
      </w:r>
      <w:r w:rsidRPr="008263F4">
        <w:rPr>
          <w:rStyle w:val="CodeText"/>
        </w:rPr>
        <w:t>Evt</w:t>
      </w:r>
      <w:r w:rsidR="002258E3" w:rsidRPr="008263F4">
        <w:rPr>
          <w:rStyle w:val="CodeText"/>
        </w:rPr>
        <w:t>FileOpen</w:t>
      </w:r>
      <w:r>
        <w:t xml:space="preserve"> callback if the Module supports this callback. </w:t>
      </w:r>
    </w:p>
    <w:p w14:paraId="73D09675"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399782C3" w14:textId="77777777" w:rsidTr="00676752">
        <w:tc>
          <w:tcPr>
            <w:tcW w:w="5665" w:type="dxa"/>
          </w:tcPr>
          <w:p w14:paraId="2428FDDE" w14:textId="77777777" w:rsidR="008D60EB" w:rsidRPr="008263F4" w:rsidRDefault="008D60EB" w:rsidP="008D60EB">
            <w:pPr>
              <w:rPr>
                <w:rStyle w:val="CodeText"/>
              </w:rPr>
            </w:pPr>
            <w:r w:rsidRPr="008263F4">
              <w:rPr>
                <w:rStyle w:val="CodeText"/>
              </w:rPr>
              <w:t>DMFMODULE DmfModule</w:t>
            </w:r>
          </w:p>
        </w:tc>
        <w:tc>
          <w:tcPr>
            <w:tcW w:w="3685" w:type="dxa"/>
          </w:tcPr>
          <w:p w14:paraId="539FEEC3" w14:textId="5EE8F9E7"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0480371A"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45CEA621" w14:textId="77777777" w:rsidR="008D60EB" w:rsidRDefault="008D60EB" w:rsidP="008D60EB">
      <w:pPr>
        <w:pStyle w:val="Heading4"/>
      </w:pPr>
      <w:r>
        <w:t>Returns</w:t>
      </w:r>
    </w:p>
    <w:p w14:paraId="23C816FB"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E26709A" w14:textId="77777777" w:rsidR="008D60EB" w:rsidRDefault="008D60EB" w:rsidP="008D60EB">
      <w:pPr>
        <w:pStyle w:val="Heading4"/>
      </w:pPr>
      <w:r>
        <w:t>Remarks</w:t>
      </w:r>
    </w:p>
    <w:p w14:paraId="33BAA07C"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9AB750A"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4B5F72F7"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27CA519D" w14:textId="3DF37685" w:rsidR="00F414AF" w:rsidRDefault="00F414AF" w:rsidP="00F414AF">
      <w:pPr>
        <w:pStyle w:val="Heading3"/>
      </w:pPr>
      <w:bookmarkStart w:id="9124" w:name="_Toc500407423"/>
      <w:bookmarkStart w:id="9125" w:name="_Toc524527940"/>
      <w:r>
        <w:lastRenderedPageBreak/>
        <w:t>DMF</w:t>
      </w:r>
      <w:r w:rsidR="001F48AA">
        <w:t>_[ModuleName]_</w:t>
      </w:r>
      <w:r>
        <w:t>ModuleFileCleanup</w:t>
      </w:r>
      <w:bookmarkEnd w:id="9124"/>
      <w:bookmarkEnd w:id="9125"/>
    </w:p>
    <w:p w14:paraId="17A9AC62"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FEF3AC4" w14:textId="77777777" w:rsidR="00F8797C" w:rsidRPr="00087B4A" w:rsidRDefault="00F8797C" w:rsidP="00F8797C">
      <w:pPr>
        <w:autoSpaceDE w:val="0"/>
        <w:autoSpaceDN w:val="0"/>
        <w:adjustRightInd w:val="0"/>
        <w:spacing w:after="0" w:line="240" w:lineRule="auto"/>
        <w:rPr>
          <w:rStyle w:val="CodeText"/>
          <w:rPrChange w:id="9126" w:author="Sam Tertzakian" w:date="2018-09-12T14:06:00Z">
            <w:rPr>
              <w:rFonts w:ascii="Consolas" w:hAnsi="Consolas" w:cs="Consolas"/>
              <w:color w:val="000000"/>
              <w:sz w:val="19"/>
              <w:szCs w:val="19"/>
            </w:rPr>
          </w:rPrChange>
        </w:rPr>
      </w:pPr>
      <w:r w:rsidRPr="00087B4A">
        <w:rPr>
          <w:rStyle w:val="CodeText"/>
          <w:rPrChange w:id="9127" w:author="Sam Tertzakian" w:date="2018-09-12T14:06:00Z">
            <w:rPr>
              <w:rFonts w:ascii="Consolas" w:hAnsi="Consolas" w:cs="Consolas"/>
              <w:color w:val="0000FF"/>
              <w:sz w:val="19"/>
              <w:szCs w:val="19"/>
            </w:rPr>
          </w:rPrChange>
        </w:rPr>
        <w:t>static</w:t>
      </w:r>
    </w:p>
    <w:p w14:paraId="6346F5DB" w14:textId="77777777" w:rsidR="00F414AF" w:rsidRPr="00087B4A" w:rsidRDefault="00F414AF" w:rsidP="00F414AF">
      <w:pPr>
        <w:autoSpaceDE w:val="0"/>
        <w:autoSpaceDN w:val="0"/>
        <w:adjustRightInd w:val="0"/>
        <w:spacing w:after="0" w:line="240" w:lineRule="auto"/>
        <w:rPr>
          <w:rStyle w:val="CodeText"/>
          <w:rPrChange w:id="9128" w:author="Sam Tertzakian" w:date="2018-09-12T14:06:00Z">
            <w:rPr>
              <w:rFonts w:ascii="Consolas" w:hAnsi="Consolas" w:cs="Consolas"/>
              <w:color w:val="2B91AF"/>
              <w:sz w:val="19"/>
              <w:szCs w:val="19"/>
            </w:rPr>
          </w:rPrChange>
        </w:rPr>
      </w:pPr>
      <w:r w:rsidRPr="00087B4A">
        <w:rPr>
          <w:rStyle w:val="CodeText"/>
          <w:rPrChange w:id="9129" w:author="Sam Tertzakian" w:date="2018-09-12T14:06:00Z">
            <w:rPr>
              <w:rFonts w:ascii="Consolas" w:hAnsi="Consolas" w:cs="Consolas"/>
              <w:color w:val="2B91AF"/>
              <w:sz w:val="19"/>
              <w:szCs w:val="19"/>
            </w:rPr>
          </w:rPrChange>
        </w:rPr>
        <w:t>BOOLEAN</w:t>
      </w:r>
    </w:p>
    <w:p w14:paraId="6CD4AB17" w14:textId="77777777" w:rsidR="00EF32C3" w:rsidRDefault="00F414AF" w:rsidP="00F414AF">
      <w:pPr>
        <w:autoSpaceDE w:val="0"/>
        <w:autoSpaceDN w:val="0"/>
        <w:adjustRightInd w:val="0"/>
        <w:spacing w:after="0" w:line="240" w:lineRule="auto"/>
        <w:rPr>
          <w:ins w:id="9130" w:author="Sam Tertzakian" w:date="2018-09-12T14:10:00Z"/>
          <w:rStyle w:val="CodeText"/>
        </w:rPr>
      </w:pPr>
      <w:r w:rsidRPr="00087B4A">
        <w:rPr>
          <w:rStyle w:val="CodeText"/>
          <w:rPrChange w:id="9131" w:author="Sam Tertzakian" w:date="2018-09-12T14:06:00Z">
            <w:rPr>
              <w:rFonts w:ascii="Consolas" w:hAnsi="Consolas" w:cs="Consolas"/>
              <w:color w:val="2B91AF"/>
              <w:sz w:val="19"/>
              <w:szCs w:val="19"/>
            </w:rPr>
          </w:rPrChange>
        </w:rPr>
        <w:t>DMF</w:t>
      </w:r>
      <w:r w:rsidR="001F48AA" w:rsidRPr="00087B4A">
        <w:rPr>
          <w:rStyle w:val="CodeText"/>
          <w:rPrChange w:id="9132" w:author="Sam Tertzakian" w:date="2018-09-12T14:06:00Z">
            <w:rPr>
              <w:rFonts w:ascii="Consolas" w:hAnsi="Consolas" w:cs="Consolas"/>
              <w:color w:val="2B91AF"/>
              <w:sz w:val="19"/>
              <w:szCs w:val="19"/>
            </w:rPr>
          </w:rPrChange>
        </w:rPr>
        <w:t>_[ModuleName]_</w:t>
      </w:r>
      <w:r w:rsidRPr="00087B4A">
        <w:rPr>
          <w:rStyle w:val="CodeText"/>
          <w:rPrChange w:id="9133" w:author="Sam Tertzakian" w:date="2018-09-12T14:06:00Z">
            <w:rPr>
              <w:rFonts w:ascii="Consolas" w:hAnsi="Consolas" w:cs="Consolas"/>
              <w:color w:val="2B91AF"/>
              <w:sz w:val="19"/>
              <w:szCs w:val="19"/>
            </w:rPr>
          </w:rPrChange>
        </w:rPr>
        <w:t>ModuleFileCleanup</w:t>
      </w:r>
      <w:r w:rsidRPr="00087B4A">
        <w:rPr>
          <w:rStyle w:val="CodeText"/>
          <w:rPrChange w:id="9134" w:author="Sam Tertzakian" w:date="2018-09-12T14:06:00Z">
            <w:rPr>
              <w:rFonts w:ascii="Consolas" w:hAnsi="Consolas" w:cs="Consolas"/>
              <w:color w:val="000000"/>
              <w:sz w:val="19"/>
              <w:szCs w:val="19"/>
            </w:rPr>
          </w:rPrChange>
        </w:rPr>
        <w:t>(</w:t>
      </w:r>
    </w:p>
    <w:p w14:paraId="3452ACA0" w14:textId="6DAE7F7C" w:rsidR="00F414AF" w:rsidRPr="00087B4A" w:rsidRDefault="00EF32C3" w:rsidP="00F414AF">
      <w:pPr>
        <w:autoSpaceDE w:val="0"/>
        <w:autoSpaceDN w:val="0"/>
        <w:adjustRightInd w:val="0"/>
        <w:spacing w:after="0" w:line="240" w:lineRule="auto"/>
        <w:rPr>
          <w:rStyle w:val="CodeText"/>
          <w:rPrChange w:id="9135" w:author="Sam Tertzakian" w:date="2018-09-12T14:06:00Z">
            <w:rPr>
              <w:rFonts w:ascii="Consolas" w:hAnsi="Consolas" w:cs="Consolas"/>
              <w:color w:val="000000"/>
              <w:sz w:val="19"/>
              <w:szCs w:val="19"/>
            </w:rPr>
          </w:rPrChange>
        </w:rPr>
      </w:pPr>
      <w:ins w:id="9136" w:author="Sam Tertzakian" w:date="2018-09-12T14:10:00Z">
        <w:r>
          <w:rPr>
            <w:rStyle w:val="CodeText"/>
          </w:rPr>
          <w:t xml:space="preserve">    </w:t>
        </w:r>
      </w:ins>
      <w:r w:rsidR="00F414AF" w:rsidRPr="00087B4A">
        <w:rPr>
          <w:rStyle w:val="CodeText"/>
          <w:rPrChange w:id="9137" w:author="Sam Tertzakian" w:date="2018-09-12T14:06:00Z">
            <w:rPr>
              <w:rFonts w:ascii="Consolas" w:hAnsi="Consolas" w:cs="Consolas"/>
              <w:color w:val="6F008A"/>
              <w:sz w:val="19"/>
              <w:szCs w:val="19"/>
            </w:rPr>
          </w:rPrChange>
        </w:rPr>
        <w:t>_In_</w:t>
      </w:r>
      <w:r w:rsidR="00F414AF" w:rsidRPr="00087B4A">
        <w:rPr>
          <w:rStyle w:val="CodeText"/>
          <w:rPrChange w:id="9138" w:author="Sam Tertzakian" w:date="2018-09-12T14:06:00Z">
            <w:rPr>
              <w:rFonts w:ascii="Consolas" w:hAnsi="Consolas" w:cs="Consolas"/>
              <w:color w:val="000000"/>
              <w:sz w:val="19"/>
              <w:szCs w:val="19"/>
            </w:rPr>
          </w:rPrChange>
        </w:rPr>
        <w:t xml:space="preserve"> </w:t>
      </w:r>
      <w:r w:rsidR="00F414AF" w:rsidRPr="00087B4A">
        <w:rPr>
          <w:rStyle w:val="CodeText"/>
          <w:rPrChange w:id="9139" w:author="Sam Tertzakian" w:date="2018-09-12T14:06:00Z">
            <w:rPr>
              <w:rFonts w:ascii="Consolas" w:hAnsi="Consolas" w:cs="Consolas"/>
              <w:color w:val="2B91AF"/>
              <w:sz w:val="19"/>
              <w:szCs w:val="19"/>
            </w:rPr>
          </w:rPrChange>
        </w:rPr>
        <w:t>DMFMODULE</w:t>
      </w:r>
      <w:r w:rsidR="00F414AF" w:rsidRPr="00087B4A">
        <w:rPr>
          <w:rStyle w:val="CodeText"/>
          <w:rPrChange w:id="9140" w:author="Sam Tertzakian" w:date="2018-09-12T14:06:00Z">
            <w:rPr>
              <w:rFonts w:ascii="Consolas" w:hAnsi="Consolas" w:cs="Consolas"/>
              <w:color w:val="000000"/>
              <w:sz w:val="19"/>
              <w:szCs w:val="19"/>
            </w:rPr>
          </w:rPrChange>
        </w:rPr>
        <w:t xml:space="preserve"> DmfModule, </w:t>
      </w:r>
    </w:p>
    <w:p w14:paraId="62B53656" w14:textId="1725A0BC" w:rsidR="00F414AF" w:rsidRPr="00087B4A" w:rsidRDefault="00F414AF" w:rsidP="00F414AF">
      <w:pPr>
        <w:autoSpaceDE w:val="0"/>
        <w:autoSpaceDN w:val="0"/>
        <w:adjustRightInd w:val="0"/>
        <w:spacing w:after="0" w:line="240" w:lineRule="auto"/>
        <w:rPr>
          <w:rStyle w:val="CodeText"/>
          <w:rPrChange w:id="9141" w:author="Sam Tertzakian" w:date="2018-09-12T14:06:00Z">
            <w:rPr>
              <w:rFonts w:ascii="Consolas" w:hAnsi="Consolas" w:cs="Consolas"/>
              <w:color w:val="000000"/>
              <w:sz w:val="19"/>
              <w:szCs w:val="19"/>
            </w:rPr>
          </w:rPrChange>
        </w:rPr>
      </w:pPr>
      <w:r w:rsidRPr="00087B4A">
        <w:rPr>
          <w:rStyle w:val="CodeText"/>
          <w:rPrChange w:id="9142" w:author="Sam Tertzakian" w:date="2018-09-12T14:06:00Z">
            <w:rPr>
              <w:rFonts w:ascii="Consolas" w:hAnsi="Consolas" w:cs="Consolas"/>
              <w:color w:val="000000"/>
              <w:sz w:val="19"/>
              <w:szCs w:val="19"/>
            </w:rPr>
          </w:rPrChange>
        </w:rPr>
        <w:t xml:space="preserve">    </w:t>
      </w:r>
      <w:del w:id="9143" w:author="Sam Tertzakian" w:date="2018-09-12T14:10:00Z">
        <w:r w:rsidRPr="00087B4A" w:rsidDel="00EF32C3">
          <w:rPr>
            <w:rStyle w:val="CodeText"/>
            <w:rPrChange w:id="9144" w:author="Sam Tertzakian" w:date="2018-09-12T14:06:00Z">
              <w:rPr>
                <w:rFonts w:ascii="Consolas" w:hAnsi="Consolas" w:cs="Consolas"/>
                <w:color w:val="000000"/>
                <w:sz w:val="19"/>
                <w:szCs w:val="19"/>
              </w:rPr>
            </w:rPrChange>
          </w:rPr>
          <w:delText xml:space="preserve">                      </w:delText>
        </w:r>
      </w:del>
      <w:r w:rsidRPr="00087B4A">
        <w:rPr>
          <w:rStyle w:val="CodeText"/>
          <w:rPrChange w:id="9145" w:author="Sam Tertzakian" w:date="2018-09-12T14:06:00Z">
            <w:rPr>
              <w:rFonts w:ascii="Consolas" w:hAnsi="Consolas" w:cs="Consolas"/>
              <w:color w:val="6F008A"/>
              <w:sz w:val="19"/>
              <w:szCs w:val="19"/>
            </w:rPr>
          </w:rPrChange>
        </w:rPr>
        <w:t>_In_</w:t>
      </w:r>
      <w:r w:rsidRPr="00087B4A">
        <w:rPr>
          <w:rStyle w:val="CodeText"/>
          <w:rPrChange w:id="9146" w:author="Sam Tertzakian" w:date="2018-09-12T14:06:00Z">
            <w:rPr>
              <w:rFonts w:ascii="Consolas" w:hAnsi="Consolas" w:cs="Consolas"/>
              <w:color w:val="000000"/>
              <w:sz w:val="19"/>
              <w:szCs w:val="19"/>
            </w:rPr>
          </w:rPrChange>
        </w:rPr>
        <w:t xml:space="preserve"> </w:t>
      </w:r>
      <w:r w:rsidRPr="00087B4A">
        <w:rPr>
          <w:rStyle w:val="CodeText"/>
          <w:rPrChange w:id="9147" w:author="Sam Tertzakian" w:date="2018-09-12T14:06:00Z">
            <w:rPr>
              <w:rFonts w:ascii="Consolas" w:hAnsi="Consolas" w:cs="Consolas"/>
              <w:color w:val="2B91AF"/>
              <w:sz w:val="19"/>
              <w:szCs w:val="19"/>
            </w:rPr>
          </w:rPrChange>
        </w:rPr>
        <w:t>WDFFILEOBJECT</w:t>
      </w:r>
      <w:r w:rsidRPr="00087B4A">
        <w:rPr>
          <w:rStyle w:val="CodeText"/>
          <w:rPrChange w:id="9148" w:author="Sam Tertzakian" w:date="2018-09-12T14:06:00Z">
            <w:rPr>
              <w:rFonts w:ascii="Consolas" w:hAnsi="Consolas" w:cs="Consolas"/>
              <w:color w:val="000000"/>
              <w:sz w:val="19"/>
              <w:szCs w:val="19"/>
            </w:rPr>
          </w:rPrChange>
        </w:rPr>
        <w:t xml:space="preserve"> FileObject)</w:t>
      </w:r>
      <w:del w:id="9149" w:author="Sam Tertzakian" w:date="2018-09-12T14:12:00Z">
        <w:r w:rsidRPr="00087B4A" w:rsidDel="006F41A6">
          <w:rPr>
            <w:rStyle w:val="CodeText"/>
            <w:rPrChange w:id="9150" w:author="Sam Tertzakian" w:date="2018-09-12T14:06:00Z">
              <w:rPr>
                <w:rFonts w:ascii="Consolas" w:hAnsi="Consolas" w:cs="Consolas"/>
                <w:color w:val="000000"/>
                <w:sz w:val="19"/>
                <w:szCs w:val="19"/>
              </w:rPr>
            </w:rPrChange>
          </w:rPr>
          <w:delText>;</w:delText>
        </w:r>
      </w:del>
    </w:p>
    <w:p w14:paraId="5CF274A1"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2C7B076F" w14:textId="5BDD496E" w:rsidR="002258E3" w:rsidRPr="00E16922" w:rsidRDefault="002258E3" w:rsidP="002258E3">
      <w:pPr>
        <w:rPr>
          <w:b/>
        </w:rPr>
      </w:pPr>
      <w:r>
        <w:t xml:space="preserve">DMF calls this callback for every instantiated Module when the Client Driver receives the </w:t>
      </w:r>
      <w:r w:rsidRPr="008263F4">
        <w:rPr>
          <w:rStyle w:val="CodeText"/>
        </w:rPr>
        <w:t>EvtFileCleanup</w:t>
      </w:r>
      <w:r>
        <w:t xml:space="preserve"> callback if the Module supports this callback. </w:t>
      </w:r>
    </w:p>
    <w:p w14:paraId="06D8E899"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24015CB2" w14:textId="77777777" w:rsidTr="00676752">
        <w:tc>
          <w:tcPr>
            <w:tcW w:w="5665" w:type="dxa"/>
          </w:tcPr>
          <w:p w14:paraId="4A5FDCB2" w14:textId="77777777" w:rsidR="002258E3" w:rsidRPr="008263F4" w:rsidRDefault="002258E3" w:rsidP="008C02B0">
            <w:pPr>
              <w:rPr>
                <w:rStyle w:val="CodeText"/>
              </w:rPr>
            </w:pPr>
            <w:r w:rsidRPr="008263F4">
              <w:rPr>
                <w:rStyle w:val="CodeText"/>
              </w:rPr>
              <w:t>DMFMODULE DmfModule</w:t>
            </w:r>
          </w:p>
        </w:tc>
        <w:tc>
          <w:tcPr>
            <w:tcW w:w="3685" w:type="dxa"/>
          </w:tcPr>
          <w:p w14:paraId="5AA26B75" w14:textId="54708D8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634DCF6F"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3B1BCD0F" w14:textId="77777777" w:rsidR="002258E3" w:rsidRDefault="002258E3" w:rsidP="002258E3">
      <w:pPr>
        <w:pStyle w:val="Heading4"/>
      </w:pPr>
      <w:r>
        <w:t>Returns</w:t>
      </w:r>
    </w:p>
    <w:p w14:paraId="34969C5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10F8213A" w14:textId="77777777" w:rsidR="002258E3" w:rsidRDefault="002258E3" w:rsidP="002258E3">
      <w:pPr>
        <w:pStyle w:val="Heading4"/>
      </w:pPr>
      <w:r>
        <w:t>Remarks</w:t>
      </w:r>
    </w:p>
    <w:p w14:paraId="1A1F7854"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4457E237"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5C713A33" w14:textId="77777777" w:rsidR="00F414AF" w:rsidRDefault="00F414AF" w:rsidP="00F414AF">
      <w:pPr>
        <w:rPr>
          <w:rFonts w:asciiTheme="majorHAnsi" w:eastAsiaTheme="majorEastAsia" w:hAnsiTheme="majorHAnsi" w:cstheme="majorBidi"/>
          <w:color w:val="1F3763" w:themeColor="accent1" w:themeShade="7F"/>
          <w:sz w:val="24"/>
          <w:szCs w:val="24"/>
        </w:rPr>
      </w:pPr>
      <w:r>
        <w:br w:type="page"/>
      </w:r>
    </w:p>
    <w:p w14:paraId="7ED29E13" w14:textId="2FA8CA47" w:rsidR="00F414AF" w:rsidRDefault="00F414AF" w:rsidP="00F414AF">
      <w:pPr>
        <w:pStyle w:val="Heading3"/>
      </w:pPr>
      <w:bookmarkStart w:id="9151" w:name="_Toc500407424"/>
      <w:bookmarkStart w:id="9152" w:name="_Toc524527941"/>
      <w:r>
        <w:lastRenderedPageBreak/>
        <w:t>DMF</w:t>
      </w:r>
      <w:r w:rsidR="001F48AA">
        <w:t>_[ModuleName]_</w:t>
      </w:r>
      <w:r>
        <w:t>ModuleFileClose</w:t>
      </w:r>
      <w:bookmarkEnd w:id="9151"/>
      <w:bookmarkEnd w:id="9152"/>
    </w:p>
    <w:p w14:paraId="71074027" w14:textId="77777777" w:rsidR="00F414AF" w:rsidRDefault="00F414AF" w:rsidP="00F414AF">
      <w:pPr>
        <w:autoSpaceDE w:val="0"/>
        <w:autoSpaceDN w:val="0"/>
        <w:adjustRightInd w:val="0"/>
        <w:spacing w:after="0" w:line="240" w:lineRule="auto"/>
        <w:rPr>
          <w:rFonts w:ascii="Consolas" w:hAnsi="Consolas" w:cs="Consolas"/>
          <w:color w:val="0000FF"/>
          <w:sz w:val="19"/>
          <w:szCs w:val="19"/>
        </w:rPr>
      </w:pPr>
    </w:p>
    <w:p w14:paraId="60C4B534" w14:textId="77777777" w:rsidR="00F8797C" w:rsidRPr="00087B4A" w:rsidRDefault="00F8797C" w:rsidP="00F8797C">
      <w:pPr>
        <w:autoSpaceDE w:val="0"/>
        <w:autoSpaceDN w:val="0"/>
        <w:adjustRightInd w:val="0"/>
        <w:spacing w:after="0" w:line="240" w:lineRule="auto"/>
        <w:rPr>
          <w:rStyle w:val="CodeText"/>
          <w:rPrChange w:id="9153" w:author="Sam Tertzakian" w:date="2018-09-12T14:06:00Z">
            <w:rPr>
              <w:rFonts w:ascii="Consolas" w:hAnsi="Consolas" w:cs="Consolas"/>
              <w:color w:val="000000"/>
              <w:sz w:val="19"/>
              <w:szCs w:val="19"/>
            </w:rPr>
          </w:rPrChange>
        </w:rPr>
      </w:pPr>
      <w:r w:rsidRPr="00087B4A">
        <w:rPr>
          <w:rStyle w:val="CodeText"/>
          <w:rPrChange w:id="9154" w:author="Sam Tertzakian" w:date="2018-09-12T14:06:00Z">
            <w:rPr>
              <w:rFonts w:ascii="Consolas" w:hAnsi="Consolas" w:cs="Consolas"/>
              <w:color w:val="0000FF"/>
              <w:sz w:val="19"/>
              <w:szCs w:val="19"/>
            </w:rPr>
          </w:rPrChange>
        </w:rPr>
        <w:t>static</w:t>
      </w:r>
    </w:p>
    <w:p w14:paraId="3E34FEBF" w14:textId="77777777" w:rsidR="00F414AF" w:rsidRPr="00087B4A" w:rsidRDefault="00F414AF" w:rsidP="00F414AF">
      <w:pPr>
        <w:autoSpaceDE w:val="0"/>
        <w:autoSpaceDN w:val="0"/>
        <w:adjustRightInd w:val="0"/>
        <w:spacing w:after="0" w:line="240" w:lineRule="auto"/>
        <w:rPr>
          <w:rStyle w:val="CodeText"/>
          <w:rPrChange w:id="9155" w:author="Sam Tertzakian" w:date="2018-09-12T14:06:00Z">
            <w:rPr>
              <w:rFonts w:ascii="Consolas" w:hAnsi="Consolas" w:cs="Consolas"/>
              <w:color w:val="2B91AF"/>
              <w:sz w:val="19"/>
              <w:szCs w:val="19"/>
            </w:rPr>
          </w:rPrChange>
        </w:rPr>
      </w:pPr>
      <w:r w:rsidRPr="00087B4A">
        <w:rPr>
          <w:rStyle w:val="CodeText"/>
          <w:rPrChange w:id="9156" w:author="Sam Tertzakian" w:date="2018-09-12T14:06:00Z">
            <w:rPr>
              <w:rFonts w:ascii="Consolas" w:hAnsi="Consolas" w:cs="Consolas"/>
              <w:color w:val="2B91AF"/>
              <w:sz w:val="19"/>
              <w:szCs w:val="19"/>
            </w:rPr>
          </w:rPrChange>
        </w:rPr>
        <w:t>BOOLEAN</w:t>
      </w:r>
    </w:p>
    <w:p w14:paraId="628BBE16" w14:textId="77777777" w:rsidR="00764EEE" w:rsidRDefault="00F414AF" w:rsidP="00F414AF">
      <w:pPr>
        <w:autoSpaceDE w:val="0"/>
        <w:autoSpaceDN w:val="0"/>
        <w:adjustRightInd w:val="0"/>
        <w:spacing w:after="0" w:line="240" w:lineRule="auto"/>
        <w:rPr>
          <w:ins w:id="9157" w:author="Sam Tertzakian" w:date="2018-09-12T14:10:00Z"/>
          <w:rStyle w:val="CodeText"/>
        </w:rPr>
      </w:pPr>
      <w:r w:rsidRPr="00087B4A">
        <w:rPr>
          <w:rStyle w:val="CodeText"/>
          <w:rPrChange w:id="9158" w:author="Sam Tertzakian" w:date="2018-09-12T14:06:00Z">
            <w:rPr>
              <w:rFonts w:ascii="Consolas" w:hAnsi="Consolas" w:cs="Consolas"/>
              <w:color w:val="2B91AF"/>
              <w:sz w:val="19"/>
              <w:szCs w:val="19"/>
            </w:rPr>
          </w:rPrChange>
        </w:rPr>
        <w:t>DMF</w:t>
      </w:r>
      <w:r w:rsidR="001F48AA" w:rsidRPr="00087B4A">
        <w:rPr>
          <w:rStyle w:val="CodeText"/>
          <w:rPrChange w:id="9159" w:author="Sam Tertzakian" w:date="2018-09-12T14:06:00Z">
            <w:rPr>
              <w:rFonts w:ascii="Consolas" w:hAnsi="Consolas" w:cs="Consolas"/>
              <w:color w:val="2B91AF"/>
              <w:sz w:val="19"/>
              <w:szCs w:val="19"/>
            </w:rPr>
          </w:rPrChange>
        </w:rPr>
        <w:t>_[ModuleName]_</w:t>
      </w:r>
      <w:r w:rsidRPr="00087B4A">
        <w:rPr>
          <w:rStyle w:val="CodeText"/>
          <w:rPrChange w:id="9160" w:author="Sam Tertzakian" w:date="2018-09-12T14:06:00Z">
            <w:rPr>
              <w:rFonts w:ascii="Consolas" w:hAnsi="Consolas" w:cs="Consolas"/>
              <w:color w:val="2B91AF"/>
              <w:sz w:val="19"/>
              <w:szCs w:val="19"/>
            </w:rPr>
          </w:rPrChange>
        </w:rPr>
        <w:t>ModuleFileClose</w:t>
      </w:r>
      <w:r w:rsidRPr="00087B4A">
        <w:rPr>
          <w:rStyle w:val="CodeText"/>
          <w:rPrChange w:id="9161" w:author="Sam Tertzakian" w:date="2018-09-12T14:06:00Z">
            <w:rPr>
              <w:rFonts w:ascii="Consolas" w:hAnsi="Consolas" w:cs="Consolas"/>
              <w:color w:val="000000"/>
              <w:sz w:val="19"/>
              <w:szCs w:val="19"/>
            </w:rPr>
          </w:rPrChange>
        </w:rPr>
        <w:t>(</w:t>
      </w:r>
    </w:p>
    <w:p w14:paraId="121DB27E" w14:textId="3920600D" w:rsidR="00F414AF" w:rsidRPr="00087B4A" w:rsidRDefault="00764EEE" w:rsidP="00F414AF">
      <w:pPr>
        <w:autoSpaceDE w:val="0"/>
        <w:autoSpaceDN w:val="0"/>
        <w:adjustRightInd w:val="0"/>
        <w:spacing w:after="0" w:line="240" w:lineRule="auto"/>
        <w:rPr>
          <w:rStyle w:val="CodeText"/>
          <w:rPrChange w:id="9162" w:author="Sam Tertzakian" w:date="2018-09-12T14:06:00Z">
            <w:rPr>
              <w:rFonts w:ascii="Consolas" w:hAnsi="Consolas" w:cs="Consolas"/>
              <w:color w:val="000000"/>
              <w:sz w:val="19"/>
              <w:szCs w:val="19"/>
            </w:rPr>
          </w:rPrChange>
        </w:rPr>
      </w:pPr>
      <w:ins w:id="9163" w:author="Sam Tertzakian" w:date="2018-09-12T14:10:00Z">
        <w:r>
          <w:rPr>
            <w:rStyle w:val="CodeText"/>
          </w:rPr>
          <w:t xml:space="preserve">    </w:t>
        </w:r>
      </w:ins>
      <w:r w:rsidR="00F414AF" w:rsidRPr="00087B4A">
        <w:rPr>
          <w:rStyle w:val="CodeText"/>
          <w:rPrChange w:id="9164" w:author="Sam Tertzakian" w:date="2018-09-12T14:06:00Z">
            <w:rPr>
              <w:rFonts w:ascii="Consolas" w:hAnsi="Consolas" w:cs="Consolas"/>
              <w:color w:val="6F008A"/>
              <w:sz w:val="19"/>
              <w:szCs w:val="19"/>
            </w:rPr>
          </w:rPrChange>
        </w:rPr>
        <w:t>_In_</w:t>
      </w:r>
      <w:r w:rsidR="00F414AF" w:rsidRPr="00087B4A">
        <w:rPr>
          <w:rStyle w:val="CodeText"/>
          <w:rPrChange w:id="9165" w:author="Sam Tertzakian" w:date="2018-09-12T14:06:00Z">
            <w:rPr>
              <w:rFonts w:ascii="Consolas" w:hAnsi="Consolas" w:cs="Consolas"/>
              <w:color w:val="000000"/>
              <w:sz w:val="19"/>
              <w:szCs w:val="19"/>
            </w:rPr>
          </w:rPrChange>
        </w:rPr>
        <w:t xml:space="preserve"> </w:t>
      </w:r>
      <w:r w:rsidR="00F414AF" w:rsidRPr="00087B4A">
        <w:rPr>
          <w:rStyle w:val="CodeText"/>
          <w:rPrChange w:id="9166" w:author="Sam Tertzakian" w:date="2018-09-12T14:06:00Z">
            <w:rPr>
              <w:rFonts w:ascii="Consolas" w:hAnsi="Consolas" w:cs="Consolas"/>
              <w:color w:val="2B91AF"/>
              <w:sz w:val="19"/>
              <w:szCs w:val="19"/>
            </w:rPr>
          </w:rPrChange>
        </w:rPr>
        <w:t>DMFMODULE</w:t>
      </w:r>
      <w:r w:rsidR="00F414AF" w:rsidRPr="00087B4A">
        <w:rPr>
          <w:rStyle w:val="CodeText"/>
          <w:rPrChange w:id="9167" w:author="Sam Tertzakian" w:date="2018-09-12T14:06:00Z">
            <w:rPr>
              <w:rFonts w:ascii="Consolas" w:hAnsi="Consolas" w:cs="Consolas"/>
              <w:color w:val="000000"/>
              <w:sz w:val="19"/>
              <w:szCs w:val="19"/>
            </w:rPr>
          </w:rPrChange>
        </w:rPr>
        <w:t xml:space="preserve"> DmfModule, </w:t>
      </w:r>
    </w:p>
    <w:p w14:paraId="18553BBB" w14:textId="62D42DDB" w:rsidR="00F414AF" w:rsidRPr="00087B4A" w:rsidRDefault="00F414AF" w:rsidP="00F414AF">
      <w:pPr>
        <w:rPr>
          <w:rStyle w:val="CodeText"/>
          <w:rPrChange w:id="9168" w:author="Sam Tertzakian" w:date="2018-09-12T14:06:00Z">
            <w:rPr/>
          </w:rPrChange>
        </w:rPr>
      </w:pPr>
      <w:r w:rsidRPr="00087B4A">
        <w:rPr>
          <w:rStyle w:val="CodeText"/>
          <w:rPrChange w:id="9169" w:author="Sam Tertzakian" w:date="2018-09-12T14:06:00Z">
            <w:rPr>
              <w:rFonts w:ascii="Consolas" w:hAnsi="Consolas" w:cs="Consolas"/>
              <w:color w:val="000000"/>
              <w:sz w:val="19"/>
              <w:szCs w:val="19"/>
            </w:rPr>
          </w:rPrChange>
        </w:rPr>
        <w:t xml:space="preserve">    </w:t>
      </w:r>
      <w:del w:id="9170" w:author="Sam Tertzakian" w:date="2018-09-12T14:10:00Z">
        <w:r w:rsidRPr="00087B4A" w:rsidDel="00764EEE">
          <w:rPr>
            <w:rStyle w:val="CodeText"/>
            <w:rPrChange w:id="9171" w:author="Sam Tertzakian" w:date="2018-09-12T14:06:00Z">
              <w:rPr>
                <w:rFonts w:ascii="Consolas" w:hAnsi="Consolas" w:cs="Consolas"/>
                <w:color w:val="000000"/>
                <w:sz w:val="19"/>
                <w:szCs w:val="19"/>
              </w:rPr>
            </w:rPrChange>
          </w:rPr>
          <w:delText xml:space="preserve">                    </w:delText>
        </w:r>
      </w:del>
      <w:r w:rsidRPr="00087B4A">
        <w:rPr>
          <w:rStyle w:val="CodeText"/>
          <w:rPrChange w:id="9172" w:author="Sam Tertzakian" w:date="2018-09-12T14:06:00Z">
            <w:rPr>
              <w:rFonts w:ascii="Consolas" w:hAnsi="Consolas" w:cs="Consolas"/>
              <w:color w:val="6F008A"/>
              <w:sz w:val="19"/>
              <w:szCs w:val="19"/>
            </w:rPr>
          </w:rPrChange>
        </w:rPr>
        <w:t>_In_</w:t>
      </w:r>
      <w:r w:rsidRPr="00087B4A">
        <w:rPr>
          <w:rStyle w:val="CodeText"/>
          <w:rPrChange w:id="9173" w:author="Sam Tertzakian" w:date="2018-09-12T14:06:00Z">
            <w:rPr>
              <w:rFonts w:ascii="Consolas" w:hAnsi="Consolas" w:cs="Consolas"/>
              <w:color w:val="000000"/>
              <w:sz w:val="19"/>
              <w:szCs w:val="19"/>
            </w:rPr>
          </w:rPrChange>
        </w:rPr>
        <w:t xml:space="preserve"> </w:t>
      </w:r>
      <w:r w:rsidRPr="00087B4A">
        <w:rPr>
          <w:rStyle w:val="CodeText"/>
          <w:rPrChange w:id="9174" w:author="Sam Tertzakian" w:date="2018-09-12T14:06:00Z">
            <w:rPr>
              <w:rFonts w:ascii="Consolas" w:hAnsi="Consolas" w:cs="Consolas"/>
              <w:color w:val="2B91AF"/>
              <w:sz w:val="19"/>
              <w:szCs w:val="19"/>
            </w:rPr>
          </w:rPrChange>
        </w:rPr>
        <w:t>WDFFILEOBJECT</w:t>
      </w:r>
      <w:r w:rsidRPr="00087B4A">
        <w:rPr>
          <w:rStyle w:val="CodeText"/>
          <w:rPrChange w:id="9175" w:author="Sam Tertzakian" w:date="2018-09-12T14:06:00Z">
            <w:rPr>
              <w:rFonts w:ascii="Consolas" w:hAnsi="Consolas" w:cs="Consolas"/>
              <w:color w:val="000000"/>
              <w:sz w:val="19"/>
              <w:szCs w:val="19"/>
            </w:rPr>
          </w:rPrChange>
        </w:rPr>
        <w:t xml:space="preserve"> FileObject)</w:t>
      </w:r>
      <w:del w:id="9176" w:author="Sam Tertzakian" w:date="2018-09-12T14:12:00Z">
        <w:r w:rsidRPr="00087B4A" w:rsidDel="006F41A6">
          <w:rPr>
            <w:rStyle w:val="CodeText"/>
            <w:rPrChange w:id="9177" w:author="Sam Tertzakian" w:date="2018-09-12T14:06:00Z">
              <w:rPr>
                <w:rFonts w:ascii="Consolas" w:hAnsi="Consolas" w:cs="Consolas"/>
                <w:color w:val="000000"/>
                <w:sz w:val="19"/>
                <w:szCs w:val="19"/>
              </w:rPr>
            </w:rPrChange>
          </w:rPr>
          <w:delText>;</w:delText>
        </w:r>
      </w:del>
    </w:p>
    <w:p w14:paraId="1AF32170" w14:textId="38C935CF" w:rsidR="002258E3" w:rsidRPr="00E16922" w:rsidRDefault="002258E3" w:rsidP="002258E3">
      <w:pPr>
        <w:rPr>
          <w:b/>
        </w:rPr>
      </w:pPr>
      <w:r>
        <w:t xml:space="preserve">DMF calls this callback for every instantiated Module when the Client Driver receives the </w:t>
      </w:r>
      <w:r w:rsidRPr="008263F4">
        <w:rPr>
          <w:rStyle w:val="CodeText"/>
        </w:rPr>
        <w:t>EvtFileClose</w:t>
      </w:r>
      <w:r>
        <w:t xml:space="preserve"> callback if the Module supports this callback. </w:t>
      </w:r>
    </w:p>
    <w:p w14:paraId="7C56890B" w14:textId="77777777" w:rsidR="002258E3" w:rsidRDefault="002258E3" w:rsidP="002258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258E3" w14:paraId="635C9425" w14:textId="77777777" w:rsidTr="00676752">
        <w:tc>
          <w:tcPr>
            <w:tcW w:w="5665" w:type="dxa"/>
          </w:tcPr>
          <w:p w14:paraId="1ED47684" w14:textId="77777777" w:rsidR="002258E3" w:rsidRPr="008263F4" w:rsidRDefault="002258E3" w:rsidP="008C02B0">
            <w:pPr>
              <w:rPr>
                <w:rStyle w:val="CodeText"/>
              </w:rPr>
            </w:pPr>
            <w:r w:rsidRPr="008263F4">
              <w:rPr>
                <w:rStyle w:val="CodeText"/>
              </w:rPr>
              <w:t>DMFMODULE DmfModule</w:t>
            </w:r>
          </w:p>
        </w:tc>
        <w:tc>
          <w:tcPr>
            <w:tcW w:w="3685" w:type="dxa"/>
          </w:tcPr>
          <w:p w14:paraId="57D361D2" w14:textId="73DF8896" w:rsidR="002258E3" w:rsidRDefault="002258E3" w:rsidP="008C02B0">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71AC4DFE" w14:textId="77777777" w:rsidR="002258E3" w:rsidRPr="00907337" w:rsidRDefault="002258E3" w:rsidP="002258E3">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A390175" w14:textId="77777777" w:rsidR="002258E3" w:rsidRDefault="002258E3" w:rsidP="002258E3">
      <w:pPr>
        <w:pStyle w:val="Heading4"/>
      </w:pPr>
      <w:r>
        <w:t>Returns</w:t>
      </w:r>
    </w:p>
    <w:p w14:paraId="77F9CCD4" w14:textId="77777777" w:rsidR="002258E3" w:rsidRDefault="002258E3" w:rsidP="002258E3">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4533CD70" w14:textId="77777777" w:rsidR="002258E3" w:rsidRDefault="002258E3" w:rsidP="002258E3">
      <w:pPr>
        <w:pStyle w:val="Heading4"/>
      </w:pPr>
      <w:r>
        <w:t>Remarks</w:t>
      </w:r>
    </w:p>
    <w:p w14:paraId="6F5D153B" w14:textId="77777777" w:rsidR="002258E3" w:rsidRDefault="002258E3" w:rsidP="004A459D">
      <w:pPr>
        <w:pStyle w:val="ListParagraph"/>
        <w:numPr>
          <w:ilvl w:val="0"/>
          <w:numId w:val="3"/>
        </w:numPr>
      </w:pPr>
      <w:r>
        <w:t>This callback is always called directly by DMF. This function is never called directly (nor is it accessible to Clients or other Modules).</w:t>
      </w:r>
    </w:p>
    <w:p w14:paraId="61046694" w14:textId="77777777" w:rsidR="002258E3" w:rsidRPr="006669C8" w:rsidRDefault="002258E3"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18E13201" w14:textId="77777777" w:rsidR="00F414AF" w:rsidRDefault="00F414AF" w:rsidP="00F414AF"/>
    <w:p w14:paraId="12480544" w14:textId="5DED8F63" w:rsidR="00F414AF" w:rsidRPr="002F06C1" w:rsidRDefault="00F414AF" w:rsidP="00F414AF">
      <w:r>
        <w:t xml:space="preserve"> </w:t>
      </w:r>
    </w:p>
    <w:p w14:paraId="537789FB" w14:textId="77777777" w:rsidR="004379A2" w:rsidRPr="00A77A08" w:rsidRDefault="004379A2" w:rsidP="004A459D">
      <w:pPr>
        <w:pStyle w:val="ListParagraph"/>
        <w:numPr>
          <w:ilvl w:val="0"/>
          <w:numId w:val="15"/>
        </w:numPr>
        <w:rPr>
          <w:rFonts w:asciiTheme="majorHAnsi" w:eastAsiaTheme="majorEastAsia" w:hAnsiTheme="majorHAnsi" w:cstheme="majorBidi"/>
          <w:color w:val="2F5496" w:themeColor="accent1" w:themeShade="BF"/>
          <w:sz w:val="26"/>
          <w:szCs w:val="26"/>
        </w:rPr>
      </w:pPr>
      <w:r>
        <w:br w:type="page"/>
      </w:r>
    </w:p>
    <w:p w14:paraId="2142DAB5" w14:textId="4FD1AB74" w:rsidR="008D60EB" w:rsidRDefault="008D60EB" w:rsidP="008D60EB">
      <w:pPr>
        <w:pStyle w:val="Heading3"/>
        <w:rPr>
          <w:color w:val="000000"/>
        </w:rPr>
      </w:pPr>
      <w:bookmarkStart w:id="9178" w:name="_Toc500407402"/>
      <w:bookmarkStart w:id="9179" w:name="_Toc524527942"/>
      <w:r>
        <w:lastRenderedPageBreak/>
        <w:t>DMF</w:t>
      </w:r>
      <w:r w:rsidR="001F48AA">
        <w:t>_[ModuleName]_</w:t>
      </w:r>
      <w:r>
        <w:t>ModuleQueueIoRead</w:t>
      </w:r>
      <w:bookmarkEnd w:id="9178"/>
      <w:bookmarkEnd w:id="9179"/>
    </w:p>
    <w:p w14:paraId="1CCD0FB9"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4DDBBB84" w14:textId="77777777" w:rsidR="00F8797C" w:rsidRPr="00087B4A" w:rsidRDefault="00F8797C" w:rsidP="00F8797C">
      <w:pPr>
        <w:autoSpaceDE w:val="0"/>
        <w:autoSpaceDN w:val="0"/>
        <w:adjustRightInd w:val="0"/>
        <w:spacing w:after="0" w:line="240" w:lineRule="auto"/>
        <w:rPr>
          <w:rStyle w:val="CodeText"/>
          <w:rPrChange w:id="9180" w:author="Sam Tertzakian" w:date="2018-09-12T14:06:00Z">
            <w:rPr>
              <w:rFonts w:ascii="Consolas" w:hAnsi="Consolas" w:cs="Consolas"/>
              <w:color w:val="000000"/>
              <w:sz w:val="19"/>
              <w:szCs w:val="19"/>
            </w:rPr>
          </w:rPrChange>
        </w:rPr>
      </w:pPr>
      <w:r w:rsidRPr="00087B4A">
        <w:rPr>
          <w:rStyle w:val="CodeText"/>
          <w:rPrChange w:id="9181" w:author="Sam Tertzakian" w:date="2018-09-12T14:06:00Z">
            <w:rPr>
              <w:rFonts w:ascii="Consolas" w:hAnsi="Consolas" w:cs="Consolas"/>
              <w:color w:val="0000FF"/>
              <w:sz w:val="19"/>
              <w:szCs w:val="19"/>
            </w:rPr>
          </w:rPrChange>
        </w:rPr>
        <w:t>static</w:t>
      </w:r>
    </w:p>
    <w:p w14:paraId="01E0E801" w14:textId="77777777" w:rsidR="008D60EB" w:rsidRPr="00087B4A" w:rsidRDefault="008D60EB" w:rsidP="008D60EB">
      <w:pPr>
        <w:autoSpaceDE w:val="0"/>
        <w:autoSpaceDN w:val="0"/>
        <w:adjustRightInd w:val="0"/>
        <w:spacing w:after="0" w:line="240" w:lineRule="auto"/>
        <w:rPr>
          <w:rStyle w:val="CodeText"/>
          <w:rPrChange w:id="9182" w:author="Sam Tertzakian" w:date="2018-09-12T14:06:00Z">
            <w:rPr>
              <w:rFonts w:ascii="Consolas" w:hAnsi="Consolas" w:cs="Consolas"/>
              <w:color w:val="000000"/>
              <w:sz w:val="19"/>
              <w:szCs w:val="19"/>
            </w:rPr>
          </w:rPrChange>
        </w:rPr>
      </w:pPr>
      <w:r w:rsidRPr="00087B4A">
        <w:rPr>
          <w:rStyle w:val="CodeText"/>
          <w:rPrChange w:id="9183" w:author="Sam Tertzakian" w:date="2018-09-12T14:06:00Z">
            <w:rPr>
              <w:rFonts w:ascii="Consolas" w:hAnsi="Consolas" w:cs="Consolas"/>
              <w:color w:val="2B91AF"/>
              <w:sz w:val="19"/>
              <w:szCs w:val="19"/>
            </w:rPr>
          </w:rPrChange>
        </w:rPr>
        <w:t>BOOLEAN</w:t>
      </w:r>
    </w:p>
    <w:p w14:paraId="15DF4C75" w14:textId="77777777" w:rsidR="00764EEE" w:rsidRDefault="008D60EB" w:rsidP="008D60EB">
      <w:pPr>
        <w:autoSpaceDE w:val="0"/>
        <w:autoSpaceDN w:val="0"/>
        <w:adjustRightInd w:val="0"/>
        <w:spacing w:after="0" w:line="240" w:lineRule="auto"/>
        <w:rPr>
          <w:ins w:id="9184" w:author="Sam Tertzakian" w:date="2018-09-12T14:10:00Z"/>
          <w:rStyle w:val="CodeText"/>
        </w:rPr>
      </w:pPr>
      <w:r w:rsidRPr="00087B4A">
        <w:rPr>
          <w:rStyle w:val="CodeText"/>
          <w:rPrChange w:id="9185" w:author="Sam Tertzakian" w:date="2018-09-12T14:06:00Z">
            <w:rPr>
              <w:rFonts w:ascii="Consolas" w:hAnsi="Consolas" w:cs="Consolas"/>
              <w:color w:val="2B91AF"/>
              <w:sz w:val="19"/>
              <w:szCs w:val="19"/>
            </w:rPr>
          </w:rPrChange>
        </w:rPr>
        <w:t>DMF</w:t>
      </w:r>
      <w:r w:rsidR="001F48AA" w:rsidRPr="00087B4A">
        <w:rPr>
          <w:rStyle w:val="CodeText"/>
          <w:rPrChange w:id="9186" w:author="Sam Tertzakian" w:date="2018-09-12T14:06:00Z">
            <w:rPr>
              <w:rFonts w:ascii="Consolas" w:hAnsi="Consolas" w:cs="Consolas"/>
              <w:color w:val="2B91AF"/>
              <w:sz w:val="19"/>
              <w:szCs w:val="19"/>
            </w:rPr>
          </w:rPrChange>
        </w:rPr>
        <w:t>_[ModuleName]_</w:t>
      </w:r>
      <w:r w:rsidRPr="00087B4A">
        <w:rPr>
          <w:rStyle w:val="CodeText"/>
          <w:rPrChange w:id="9187" w:author="Sam Tertzakian" w:date="2018-09-12T14:06:00Z">
            <w:rPr>
              <w:rFonts w:ascii="Consolas" w:hAnsi="Consolas" w:cs="Consolas"/>
              <w:color w:val="2B91AF"/>
              <w:sz w:val="19"/>
              <w:szCs w:val="19"/>
            </w:rPr>
          </w:rPrChange>
        </w:rPr>
        <w:t>ModuleQueueIoRead</w:t>
      </w:r>
      <w:r w:rsidRPr="00087B4A">
        <w:rPr>
          <w:rStyle w:val="CodeText"/>
          <w:rPrChange w:id="9188" w:author="Sam Tertzakian" w:date="2018-09-12T14:06:00Z">
            <w:rPr>
              <w:rFonts w:ascii="Consolas" w:hAnsi="Consolas" w:cs="Consolas"/>
              <w:color w:val="000000"/>
              <w:sz w:val="19"/>
              <w:szCs w:val="19"/>
            </w:rPr>
          </w:rPrChange>
        </w:rPr>
        <w:t>(</w:t>
      </w:r>
    </w:p>
    <w:p w14:paraId="2C311FE4" w14:textId="7332AFDB" w:rsidR="008D60EB" w:rsidRPr="00087B4A" w:rsidRDefault="00764EEE" w:rsidP="008D60EB">
      <w:pPr>
        <w:autoSpaceDE w:val="0"/>
        <w:autoSpaceDN w:val="0"/>
        <w:adjustRightInd w:val="0"/>
        <w:spacing w:after="0" w:line="240" w:lineRule="auto"/>
        <w:rPr>
          <w:rStyle w:val="CodeText"/>
          <w:rPrChange w:id="9189" w:author="Sam Tertzakian" w:date="2018-09-12T14:06:00Z">
            <w:rPr>
              <w:rFonts w:ascii="Consolas" w:hAnsi="Consolas" w:cs="Consolas"/>
              <w:color w:val="000000"/>
              <w:sz w:val="19"/>
              <w:szCs w:val="19"/>
            </w:rPr>
          </w:rPrChange>
        </w:rPr>
      </w:pPr>
      <w:ins w:id="9190" w:author="Sam Tertzakian" w:date="2018-09-12T14:10:00Z">
        <w:r>
          <w:rPr>
            <w:rStyle w:val="CodeText"/>
          </w:rPr>
          <w:t xml:space="preserve">    </w:t>
        </w:r>
      </w:ins>
      <w:r w:rsidR="008D60EB" w:rsidRPr="00087B4A">
        <w:rPr>
          <w:rStyle w:val="CodeText"/>
          <w:rPrChange w:id="9191" w:author="Sam Tertzakian" w:date="2018-09-12T14:06:00Z">
            <w:rPr>
              <w:rFonts w:ascii="Consolas" w:hAnsi="Consolas" w:cs="Consolas"/>
              <w:color w:val="6F008A"/>
              <w:sz w:val="19"/>
              <w:szCs w:val="19"/>
            </w:rPr>
          </w:rPrChange>
        </w:rPr>
        <w:t>_In_</w:t>
      </w:r>
      <w:r w:rsidR="008D60EB" w:rsidRPr="00087B4A">
        <w:rPr>
          <w:rStyle w:val="CodeText"/>
          <w:rPrChange w:id="9192" w:author="Sam Tertzakian" w:date="2018-09-12T14:06:00Z">
            <w:rPr>
              <w:rFonts w:ascii="Consolas" w:hAnsi="Consolas" w:cs="Consolas"/>
              <w:color w:val="000000"/>
              <w:sz w:val="19"/>
              <w:szCs w:val="19"/>
            </w:rPr>
          </w:rPrChange>
        </w:rPr>
        <w:t xml:space="preserve"> </w:t>
      </w:r>
      <w:r w:rsidR="008D60EB" w:rsidRPr="00087B4A">
        <w:rPr>
          <w:rStyle w:val="CodeText"/>
          <w:rPrChange w:id="9193" w:author="Sam Tertzakian" w:date="2018-09-12T14:06:00Z">
            <w:rPr>
              <w:rFonts w:ascii="Consolas" w:hAnsi="Consolas" w:cs="Consolas"/>
              <w:color w:val="2B91AF"/>
              <w:sz w:val="19"/>
              <w:szCs w:val="19"/>
            </w:rPr>
          </w:rPrChange>
        </w:rPr>
        <w:t>DMFMODULE</w:t>
      </w:r>
      <w:r w:rsidR="008D60EB" w:rsidRPr="00087B4A">
        <w:rPr>
          <w:rStyle w:val="CodeText"/>
          <w:rPrChange w:id="9194" w:author="Sam Tertzakian" w:date="2018-09-12T14:06:00Z">
            <w:rPr>
              <w:rFonts w:ascii="Consolas" w:hAnsi="Consolas" w:cs="Consolas"/>
              <w:color w:val="000000"/>
              <w:sz w:val="19"/>
              <w:szCs w:val="19"/>
            </w:rPr>
          </w:rPrChange>
        </w:rPr>
        <w:t xml:space="preserve"> DmfModule, </w:t>
      </w:r>
    </w:p>
    <w:p w14:paraId="73A14A24" w14:textId="54D25437" w:rsidR="008D60EB" w:rsidRPr="00087B4A" w:rsidRDefault="008D60EB" w:rsidP="008D60EB">
      <w:pPr>
        <w:autoSpaceDE w:val="0"/>
        <w:autoSpaceDN w:val="0"/>
        <w:adjustRightInd w:val="0"/>
        <w:spacing w:after="0" w:line="240" w:lineRule="auto"/>
        <w:rPr>
          <w:rStyle w:val="CodeText"/>
          <w:rPrChange w:id="9195" w:author="Sam Tertzakian" w:date="2018-09-12T14:06:00Z">
            <w:rPr>
              <w:rFonts w:ascii="Consolas" w:hAnsi="Consolas" w:cs="Consolas"/>
              <w:color w:val="000000"/>
              <w:sz w:val="19"/>
              <w:szCs w:val="19"/>
            </w:rPr>
          </w:rPrChange>
        </w:rPr>
      </w:pPr>
      <w:r w:rsidRPr="00087B4A">
        <w:rPr>
          <w:rStyle w:val="CodeText"/>
          <w:rPrChange w:id="9196" w:author="Sam Tertzakian" w:date="2018-09-12T14:06:00Z">
            <w:rPr>
              <w:rFonts w:ascii="Consolas" w:hAnsi="Consolas" w:cs="Consolas"/>
              <w:color w:val="000000"/>
              <w:sz w:val="19"/>
              <w:szCs w:val="19"/>
            </w:rPr>
          </w:rPrChange>
        </w:rPr>
        <w:t xml:space="preserve">    </w:t>
      </w:r>
      <w:del w:id="9197" w:author="Sam Tertzakian" w:date="2018-09-12T14:10:00Z">
        <w:r w:rsidRPr="00087B4A" w:rsidDel="00764EEE">
          <w:rPr>
            <w:rStyle w:val="CodeText"/>
            <w:rPrChange w:id="9198" w:author="Sam Tertzakian" w:date="2018-09-12T14:06:00Z">
              <w:rPr>
                <w:rFonts w:ascii="Consolas" w:hAnsi="Consolas" w:cs="Consolas"/>
                <w:color w:val="000000"/>
                <w:sz w:val="19"/>
                <w:szCs w:val="19"/>
              </w:rPr>
            </w:rPrChange>
          </w:rPr>
          <w:delText xml:space="preserve">                     </w:delText>
        </w:r>
      </w:del>
      <w:del w:id="9199" w:author="Sam Tertzakian" w:date="2018-09-12T12:17:00Z">
        <w:r w:rsidRPr="00087B4A" w:rsidDel="00183EED">
          <w:rPr>
            <w:rStyle w:val="CodeText"/>
            <w:rPrChange w:id="9200" w:author="Sam Tertzakian" w:date="2018-09-12T14:06:00Z">
              <w:rPr>
                <w:rFonts w:ascii="Consolas" w:hAnsi="Consolas" w:cs="Consolas"/>
                <w:color w:val="000000"/>
                <w:sz w:val="19"/>
                <w:szCs w:val="19"/>
              </w:rPr>
            </w:rPrChange>
          </w:rPr>
          <w:delText xml:space="preserve"> </w:delText>
        </w:r>
      </w:del>
      <w:r w:rsidRPr="00087B4A">
        <w:rPr>
          <w:rStyle w:val="CodeText"/>
          <w:rPrChange w:id="9201" w:author="Sam Tertzakian" w:date="2018-09-12T14:06:00Z">
            <w:rPr>
              <w:rFonts w:ascii="Consolas" w:hAnsi="Consolas" w:cs="Consolas"/>
              <w:color w:val="6F008A"/>
              <w:sz w:val="19"/>
              <w:szCs w:val="19"/>
            </w:rPr>
          </w:rPrChange>
        </w:rPr>
        <w:t>_In_</w:t>
      </w:r>
      <w:r w:rsidRPr="00087B4A">
        <w:rPr>
          <w:rStyle w:val="CodeText"/>
          <w:rPrChange w:id="9202" w:author="Sam Tertzakian" w:date="2018-09-12T14:06:00Z">
            <w:rPr>
              <w:rFonts w:ascii="Consolas" w:hAnsi="Consolas" w:cs="Consolas"/>
              <w:color w:val="000000"/>
              <w:sz w:val="19"/>
              <w:szCs w:val="19"/>
            </w:rPr>
          </w:rPrChange>
        </w:rPr>
        <w:t xml:space="preserve"> </w:t>
      </w:r>
      <w:r w:rsidRPr="00087B4A">
        <w:rPr>
          <w:rStyle w:val="CodeText"/>
          <w:rPrChange w:id="9203" w:author="Sam Tertzakian" w:date="2018-09-12T14:06:00Z">
            <w:rPr>
              <w:rFonts w:ascii="Consolas" w:hAnsi="Consolas" w:cs="Consolas"/>
              <w:color w:val="2B91AF"/>
              <w:sz w:val="19"/>
              <w:szCs w:val="19"/>
            </w:rPr>
          </w:rPrChange>
        </w:rPr>
        <w:t>WDFQUEUE</w:t>
      </w:r>
      <w:r w:rsidRPr="00087B4A">
        <w:rPr>
          <w:rStyle w:val="CodeText"/>
          <w:rPrChange w:id="9204" w:author="Sam Tertzakian" w:date="2018-09-12T14:06:00Z">
            <w:rPr>
              <w:rFonts w:ascii="Consolas" w:hAnsi="Consolas" w:cs="Consolas"/>
              <w:color w:val="000000"/>
              <w:sz w:val="19"/>
              <w:szCs w:val="19"/>
            </w:rPr>
          </w:rPrChange>
        </w:rPr>
        <w:t xml:space="preserve"> Queue, </w:t>
      </w:r>
    </w:p>
    <w:p w14:paraId="0DA62F88" w14:textId="0845420C" w:rsidR="008D60EB" w:rsidRPr="00087B4A" w:rsidRDefault="008D60EB" w:rsidP="008D60EB">
      <w:pPr>
        <w:autoSpaceDE w:val="0"/>
        <w:autoSpaceDN w:val="0"/>
        <w:adjustRightInd w:val="0"/>
        <w:spacing w:after="0" w:line="240" w:lineRule="auto"/>
        <w:rPr>
          <w:rStyle w:val="CodeText"/>
          <w:rPrChange w:id="9205" w:author="Sam Tertzakian" w:date="2018-09-12T14:06:00Z">
            <w:rPr>
              <w:rFonts w:ascii="Consolas" w:hAnsi="Consolas" w:cs="Consolas"/>
              <w:color w:val="000000"/>
              <w:sz w:val="19"/>
              <w:szCs w:val="19"/>
            </w:rPr>
          </w:rPrChange>
        </w:rPr>
      </w:pPr>
      <w:r w:rsidRPr="00087B4A">
        <w:rPr>
          <w:rStyle w:val="CodeText"/>
          <w:rPrChange w:id="9206" w:author="Sam Tertzakian" w:date="2018-09-12T14:06:00Z">
            <w:rPr>
              <w:rFonts w:ascii="Consolas" w:hAnsi="Consolas" w:cs="Consolas"/>
              <w:color w:val="000000"/>
              <w:sz w:val="19"/>
              <w:szCs w:val="19"/>
            </w:rPr>
          </w:rPrChange>
        </w:rPr>
        <w:t xml:space="preserve">    </w:t>
      </w:r>
      <w:del w:id="9207" w:author="Sam Tertzakian" w:date="2018-09-12T14:10:00Z">
        <w:r w:rsidRPr="00087B4A" w:rsidDel="00764EEE">
          <w:rPr>
            <w:rStyle w:val="CodeText"/>
            <w:rPrChange w:id="9208" w:author="Sam Tertzakian" w:date="2018-09-12T14:06:00Z">
              <w:rPr>
                <w:rFonts w:ascii="Consolas" w:hAnsi="Consolas" w:cs="Consolas"/>
                <w:color w:val="000000"/>
                <w:sz w:val="19"/>
                <w:szCs w:val="19"/>
              </w:rPr>
            </w:rPrChange>
          </w:rPr>
          <w:delText xml:space="preserve">                      </w:delText>
        </w:r>
      </w:del>
      <w:r w:rsidRPr="00087B4A">
        <w:rPr>
          <w:rStyle w:val="CodeText"/>
          <w:rPrChange w:id="9209" w:author="Sam Tertzakian" w:date="2018-09-12T14:06:00Z">
            <w:rPr>
              <w:rFonts w:ascii="Consolas" w:hAnsi="Consolas" w:cs="Consolas"/>
              <w:color w:val="6F008A"/>
              <w:sz w:val="19"/>
              <w:szCs w:val="19"/>
            </w:rPr>
          </w:rPrChange>
        </w:rPr>
        <w:t>_In_</w:t>
      </w:r>
      <w:r w:rsidRPr="00087B4A">
        <w:rPr>
          <w:rStyle w:val="CodeText"/>
          <w:rPrChange w:id="9210" w:author="Sam Tertzakian" w:date="2018-09-12T14:06:00Z">
            <w:rPr>
              <w:rFonts w:ascii="Consolas" w:hAnsi="Consolas" w:cs="Consolas"/>
              <w:color w:val="000000"/>
              <w:sz w:val="19"/>
              <w:szCs w:val="19"/>
            </w:rPr>
          </w:rPrChange>
        </w:rPr>
        <w:t xml:space="preserve"> </w:t>
      </w:r>
      <w:r w:rsidRPr="00087B4A">
        <w:rPr>
          <w:rStyle w:val="CodeText"/>
          <w:rPrChange w:id="9211" w:author="Sam Tertzakian" w:date="2018-09-12T14:06:00Z">
            <w:rPr>
              <w:rFonts w:ascii="Consolas" w:hAnsi="Consolas" w:cs="Consolas"/>
              <w:color w:val="2B91AF"/>
              <w:sz w:val="19"/>
              <w:szCs w:val="19"/>
            </w:rPr>
          </w:rPrChange>
        </w:rPr>
        <w:t>WDFREQUEST</w:t>
      </w:r>
      <w:r w:rsidRPr="00087B4A">
        <w:rPr>
          <w:rStyle w:val="CodeText"/>
          <w:rPrChange w:id="9212" w:author="Sam Tertzakian" w:date="2018-09-12T14:06:00Z">
            <w:rPr>
              <w:rFonts w:ascii="Consolas" w:hAnsi="Consolas" w:cs="Consolas"/>
              <w:color w:val="000000"/>
              <w:sz w:val="19"/>
              <w:szCs w:val="19"/>
            </w:rPr>
          </w:rPrChange>
        </w:rPr>
        <w:t xml:space="preserve"> Request, </w:t>
      </w:r>
    </w:p>
    <w:p w14:paraId="3B7A2FFA" w14:textId="70A64D5B" w:rsidR="008D60EB" w:rsidRPr="00087B4A" w:rsidRDefault="008D60EB" w:rsidP="008D60EB">
      <w:pPr>
        <w:autoSpaceDE w:val="0"/>
        <w:autoSpaceDN w:val="0"/>
        <w:adjustRightInd w:val="0"/>
        <w:spacing w:after="0" w:line="240" w:lineRule="auto"/>
        <w:rPr>
          <w:rStyle w:val="CodeText"/>
          <w:rPrChange w:id="9213" w:author="Sam Tertzakian" w:date="2018-09-12T14:06:00Z">
            <w:rPr>
              <w:rFonts w:ascii="Consolas" w:hAnsi="Consolas" w:cs="Consolas"/>
              <w:color w:val="000000"/>
              <w:sz w:val="19"/>
              <w:szCs w:val="19"/>
            </w:rPr>
          </w:rPrChange>
        </w:rPr>
      </w:pPr>
      <w:r w:rsidRPr="00087B4A">
        <w:rPr>
          <w:rStyle w:val="CodeText"/>
          <w:rPrChange w:id="9214" w:author="Sam Tertzakian" w:date="2018-09-12T14:06:00Z">
            <w:rPr>
              <w:rFonts w:ascii="Consolas" w:hAnsi="Consolas" w:cs="Consolas"/>
              <w:color w:val="000000"/>
              <w:sz w:val="19"/>
              <w:szCs w:val="19"/>
            </w:rPr>
          </w:rPrChange>
        </w:rPr>
        <w:t xml:space="preserve">    </w:t>
      </w:r>
      <w:del w:id="9215" w:author="Sam Tertzakian" w:date="2018-09-12T14:10:00Z">
        <w:r w:rsidRPr="00087B4A" w:rsidDel="00764EEE">
          <w:rPr>
            <w:rStyle w:val="CodeText"/>
            <w:rPrChange w:id="9216" w:author="Sam Tertzakian" w:date="2018-09-12T14:06:00Z">
              <w:rPr>
                <w:rFonts w:ascii="Consolas" w:hAnsi="Consolas" w:cs="Consolas"/>
                <w:color w:val="000000"/>
                <w:sz w:val="19"/>
                <w:szCs w:val="19"/>
              </w:rPr>
            </w:rPrChange>
          </w:rPr>
          <w:delText xml:space="preserve">                 </w:delText>
        </w:r>
      </w:del>
      <w:del w:id="9217" w:author="Sam Tertzakian" w:date="2018-09-12T14:11:00Z">
        <w:r w:rsidRPr="00087B4A" w:rsidDel="00764EEE">
          <w:rPr>
            <w:rStyle w:val="CodeText"/>
            <w:rPrChange w:id="9218" w:author="Sam Tertzakian" w:date="2018-09-12T14:06:00Z">
              <w:rPr>
                <w:rFonts w:ascii="Consolas" w:hAnsi="Consolas" w:cs="Consolas"/>
                <w:color w:val="000000"/>
                <w:sz w:val="19"/>
                <w:szCs w:val="19"/>
              </w:rPr>
            </w:rPrChange>
          </w:rPr>
          <w:delText xml:space="preserve">     </w:delText>
        </w:r>
      </w:del>
      <w:r w:rsidRPr="00087B4A">
        <w:rPr>
          <w:rStyle w:val="CodeText"/>
          <w:rPrChange w:id="9219" w:author="Sam Tertzakian" w:date="2018-09-12T14:06:00Z">
            <w:rPr>
              <w:rFonts w:ascii="Consolas" w:hAnsi="Consolas" w:cs="Consolas"/>
              <w:color w:val="6F008A"/>
              <w:sz w:val="19"/>
              <w:szCs w:val="19"/>
            </w:rPr>
          </w:rPrChange>
        </w:rPr>
        <w:t>_In_</w:t>
      </w:r>
      <w:r w:rsidRPr="00087B4A">
        <w:rPr>
          <w:rStyle w:val="CodeText"/>
          <w:rPrChange w:id="9220" w:author="Sam Tertzakian" w:date="2018-09-12T14:06:00Z">
            <w:rPr>
              <w:rFonts w:ascii="Consolas" w:hAnsi="Consolas" w:cs="Consolas"/>
              <w:color w:val="000000"/>
              <w:sz w:val="19"/>
              <w:szCs w:val="19"/>
            </w:rPr>
          </w:rPrChange>
        </w:rPr>
        <w:t xml:space="preserve"> </w:t>
      </w:r>
      <w:r w:rsidRPr="00087B4A">
        <w:rPr>
          <w:rStyle w:val="CodeText"/>
          <w:rPrChange w:id="9221" w:author="Sam Tertzakian" w:date="2018-09-12T14:06:00Z">
            <w:rPr>
              <w:rFonts w:ascii="Consolas" w:hAnsi="Consolas" w:cs="Consolas"/>
              <w:color w:val="2B91AF"/>
              <w:sz w:val="19"/>
              <w:szCs w:val="19"/>
            </w:rPr>
          </w:rPrChange>
        </w:rPr>
        <w:t>size_t</w:t>
      </w:r>
      <w:r w:rsidRPr="00087B4A">
        <w:rPr>
          <w:rStyle w:val="CodeText"/>
          <w:rPrChange w:id="9222" w:author="Sam Tertzakian" w:date="2018-09-12T14:06:00Z">
            <w:rPr>
              <w:rFonts w:ascii="Consolas" w:hAnsi="Consolas" w:cs="Consolas"/>
              <w:color w:val="000000"/>
              <w:sz w:val="19"/>
              <w:szCs w:val="19"/>
            </w:rPr>
          </w:rPrChange>
        </w:rPr>
        <w:t xml:space="preserve"> Length)</w:t>
      </w:r>
      <w:del w:id="9223" w:author="Sam Tertzakian" w:date="2018-09-12T14:12:00Z">
        <w:r w:rsidRPr="00087B4A" w:rsidDel="006F41A6">
          <w:rPr>
            <w:rStyle w:val="CodeText"/>
            <w:rPrChange w:id="9224" w:author="Sam Tertzakian" w:date="2018-09-12T14:06:00Z">
              <w:rPr>
                <w:rFonts w:ascii="Consolas" w:hAnsi="Consolas" w:cs="Consolas"/>
                <w:color w:val="000000"/>
                <w:sz w:val="19"/>
                <w:szCs w:val="19"/>
              </w:rPr>
            </w:rPrChange>
          </w:rPr>
          <w:delText>;</w:delText>
        </w:r>
      </w:del>
    </w:p>
    <w:p w14:paraId="598F4CCE" w14:textId="77777777" w:rsidR="008D60EB" w:rsidRDefault="008D60EB" w:rsidP="008D60EB">
      <w:pPr>
        <w:autoSpaceDE w:val="0"/>
        <w:autoSpaceDN w:val="0"/>
        <w:adjustRightInd w:val="0"/>
        <w:spacing w:after="0" w:line="240" w:lineRule="auto"/>
        <w:rPr>
          <w:rFonts w:ascii="Consolas" w:hAnsi="Consolas" w:cs="Consolas"/>
          <w:color w:val="000000"/>
          <w:sz w:val="19"/>
          <w:szCs w:val="19"/>
        </w:rPr>
      </w:pPr>
    </w:p>
    <w:p w14:paraId="69826382"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Read operation.</w:t>
      </w:r>
    </w:p>
    <w:p w14:paraId="4A3068EA"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78539DFE" w14:textId="77777777" w:rsidTr="00676752">
        <w:tc>
          <w:tcPr>
            <w:tcW w:w="5665" w:type="dxa"/>
          </w:tcPr>
          <w:p w14:paraId="3E35A80F" w14:textId="77777777" w:rsidR="008D60EB" w:rsidRDefault="008D60EB" w:rsidP="008D60EB">
            <w:r>
              <w:rPr>
                <w:rFonts w:ascii="Consolas" w:hAnsi="Consolas" w:cs="Consolas"/>
                <w:color w:val="2B91AF"/>
                <w:sz w:val="19"/>
                <w:szCs w:val="19"/>
              </w:rPr>
              <w:t>DMFMODULE</w:t>
            </w:r>
            <w:r>
              <w:rPr>
                <w:rFonts w:ascii="Consolas" w:hAnsi="Consolas" w:cs="Consolas"/>
                <w:color w:val="000000"/>
                <w:sz w:val="19"/>
                <w:szCs w:val="19"/>
              </w:rPr>
              <w:t xml:space="preserve"> </w:t>
            </w:r>
            <w:proofErr w:type="spellStart"/>
            <w:r>
              <w:rPr>
                <w:rFonts w:ascii="Consolas" w:hAnsi="Consolas" w:cs="Consolas"/>
                <w:color w:val="808080"/>
                <w:sz w:val="19"/>
                <w:szCs w:val="19"/>
              </w:rPr>
              <w:t>DmfModule</w:t>
            </w:r>
            <w:proofErr w:type="spellEnd"/>
          </w:p>
        </w:tc>
        <w:tc>
          <w:tcPr>
            <w:tcW w:w="3685" w:type="dxa"/>
          </w:tcPr>
          <w:p w14:paraId="2B7D1321" w14:textId="31B23F36"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WDFDEVICE</w:t>
            </w:r>
            <w:r>
              <w:t xml:space="preserve"> is accessible via this parameter.</w:t>
            </w:r>
          </w:p>
        </w:tc>
      </w:tr>
    </w:tbl>
    <w:p w14:paraId="3AE124A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6A477BB8" w14:textId="77777777" w:rsidR="008D60EB" w:rsidRDefault="008D60EB" w:rsidP="008D60EB">
      <w:pPr>
        <w:pStyle w:val="Heading4"/>
      </w:pPr>
      <w:r>
        <w:t>Returns</w:t>
      </w:r>
    </w:p>
    <w:p w14:paraId="5362415F"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7B72B931" w14:textId="77777777" w:rsidR="008D60EB" w:rsidRDefault="008D60EB" w:rsidP="008D60EB">
      <w:pPr>
        <w:pStyle w:val="Heading4"/>
      </w:pPr>
      <w:r>
        <w:t>Remarks</w:t>
      </w:r>
    </w:p>
    <w:p w14:paraId="7B378B47"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CE71403"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67F77C3F" w14:textId="77777777" w:rsidR="008D60EB" w:rsidRDefault="008D60EB" w:rsidP="008D60EB">
      <w:pPr>
        <w:rPr>
          <w:rFonts w:asciiTheme="majorHAnsi" w:eastAsiaTheme="majorEastAsia" w:hAnsiTheme="majorHAnsi" w:cstheme="majorBidi"/>
          <w:color w:val="1F3763" w:themeColor="accent1" w:themeShade="7F"/>
          <w:sz w:val="24"/>
          <w:szCs w:val="24"/>
        </w:rPr>
      </w:pPr>
      <w:r>
        <w:br w:type="page"/>
      </w:r>
    </w:p>
    <w:p w14:paraId="1C666FD4" w14:textId="36935FCA" w:rsidR="008D60EB" w:rsidRDefault="008D60EB" w:rsidP="008D60EB">
      <w:pPr>
        <w:pStyle w:val="Heading3"/>
        <w:rPr>
          <w:color w:val="0000FF"/>
        </w:rPr>
      </w:pPr>
      <w:bookmarkStart w:id="9225" w:name="_Toc500407403"/>
      <w:bookmarkStart w:id="9226" w:name="_Toc524527943"/>
      <w:r>
        <w:lastRenderedPageBreak/>
        <w:t>DMF</w:t>
      </w:r>
      <w:r w:rsidR="001F48AA">
        <w:t>_[ModuleName]_</w:t>
      </w:r>
      <w:r>
        <w:t>ModuleQueueIoWrite</w:t>
      </w:r>
      <w:bookmarkEnd w:id="9225"/>
      <w:bookmarkEnd w:id="9226"/>
    </w:p>
    <w:p w14:paraId="20DCE3EC" w14:textId="77777777" w:rsidR="008D60EB" w:rsidRDefault="008D60EB" w:rsidP="008D60EB">
      <w:pPr>
        <w:autoSpaceDE w:val="0"/>
        <w:autoSpaceDN w:val="0"/>
        <w:adjustRightInd w:val="0"/>
        <w:spacing w:after="0" w:line="240" w:lineRule="auto"/>
        <w:rPr>
          <w:rFonts w:ascii="Consolas" w:hAnsi="Consolas" w:cs="Consolas"/>
          <w:color w:val="2B91AF"/>
          <w:sz w:val="19"/>
          <w:szCs w:val="19"/>
        </w:rPr>
      </w:pPr>
    </w:p>
    <w:p w14:paraId="70CF15A6" w14:textId="77777777" w:rsidR="00F8797C" w:rsidRPr="00087B4A" w:rsidRDefault="00F8797C" w:rsidP="00F8797C">
      <w:pPr>
        <w:autoSpaceDE w:val="0"/>
        <w:autoSpaceDN w:val="0"/>
        <w:adjustRightInd w:val="0"/>
        <w:spacing w:after="0" w:line="240" w:lineRule="auto"/>
        <w:rPr>
          <w:rStyle w:val="CodeText"/>
          <w:rPrChange w:id="9227" w:author="Sam Tertzakian" w:date="2018-09-12T14:06:00Z">
            <w:rPr>
              <w:rFonts w:ascii="Consolas" w:hAnsi="Consolas" w:cs="Consolas"/>
              <w:color w:val="000000"/>
              <w:sz w:val="19"/>
              <w:szCs w:val="19"/>
            </w:rPr>
          </w:rPrChange>
        </w:rPr>
      </w:pPr>
      <w:r w:rsidRPr="00087B4A">
        <w:rPr>
          <w:rStyle w:val="CodeText"/>
          <w:rPrChange w:id="9228" w:author="Sam Tertzakian" w:date="2018-09-12T14:06:00Z">
            <w:rPr>
              <w:rFonts w:ascii="Consolas" w:hAnsi="Consolas" w:cs="Consolas"/>
              <w:color w:val="0000FF"/>
              <w:sz w:val="19"/>
              <w:szCs w:val="19"/>
            </w:rPr>
          </w:rPrChange>
        </w:rPr>
        <w:t>static</w:t>
      </w:r>
    </w:p>
    <w:p w14:paraId="55208849" w14:textId="77777777" w:rsidR="008D60EB" w:rsidRPr="00087B4A" w:rsidRDefault="008D60EB" w:rsidP="008D60EB">
      <w:pPr>
        <w:autoSpaceDE w:val="0"/>
        <w:autoSpaceDN w:val="0"/>
        <w:adjustRightInd w:val="0"/>
        <w:spacing w:after="0" w:line="240" w:lineRule="auto"/>
        <w:rPr>
          <w:rStyle w:val="CodeText"/>
          <w:rPrChange w:id="9229" w:author="Sam Tertzakian" w:date="2018-09-12T14:06:00Z">
            <w:rPr>
              <w:rFonts w:ascii="Consolas" w:hAnsi="Consolas" w:cs="Consolas"/>
              <w:color w:val="000000"/>
              <w:sz w:val="19"/>
              <w:szCs w:val="19"/>
            </w:rPr>
          </w:rPrChange>
        </w:rPr>
      </w:pPr>
      <w:r w:rsidRPr="00087B4A">
        <w:rPr>
          <w:rStyle w:val="CodeText"/>
          <w:rPrChange w:id="9230" w:author="Sam Tertzakian" w:date="2018-09-12T14:06:00Z">
            <w:rPr>
              <w:rFonts w:ascii="Consolas" w:hAnsi="Consolas" w:cs="Consolas"/>
              <w:color w:val="2B91AF"/>
              <w:sz w:val="19"/>
              <w:szCs w:val="19"/>
            </w:rPr>
          </w:rPrChange>
        </w:rPr>
        <w:t>BOOLEAN</w:t>
      </w:r>
    </w:p>
    <w:p w14:paraId="11A9E763" w14:textId="77777777" w:rsidR="00764EEE" w:rsidRDefault="008D60EB" w:rsidP="008D60EB">
      <w:pPr>
        <w:autoSpaceDE w:val="0"/>
        <w:autoSpaceDN w:val="0"/>
        <w:adjustRightInd w:val="0"/>
        <w:spacing w:after="0" w:line="240" w:lineRule="auto"/>
        <w:rPr>
          <w:ins w:id="9231" w:author="Sam Tertzakian" w:date="2018-09-12T14:11:00Z"/>
          <w:rStyle w:val="CodeText"/>
        </w:rPr>
      </w:pPr>
      <w:r w:rsidRPr="00087B4A">
        <w:rPr>
          <w:rStyle w:val="CodeText"/>
          <w:rPrChange w:id="9232" w:author="Sam Tertzakian" w:date="2018-09-12T14:06:00Z">
            <w:rPr>
              <w:rFonts w:ascii="Consolas" w:hAnsi="Consolas" w:cs="Consolas"/>
              <w:color w:val="2B91AF"/>
              <w:sz w:val="19"/>
              <w:szCs w:val="19"/>
            </w:rPr>
          </w:rPrChange>
        </w:rPr>
        <w:t>DMF</w:t>
      </w:r>
      <w:r w:rsidR="001F48AA" w:rsidRPr="00087B4A">
        <w:rPr>
          <w:rStyle w:val="CodeText"/>
          <w:rPrChange w:id="9233" w:author="Sam Tertzakian" w:date="2018-09-12T14:06:00Z">
            <w:rPr>
              <w:rFonts w:ascii="Consolas" w:hAnsi="Consolas" w:cs="Consolas"/>
              <w:color w:val="2B91AF"/>
              <w:sz w:val="19"/>
              <w:szCs w:val="19"/>
            </w:rPr>
          </w:rPrChange>
        </w:rPr>
        <w:t>_[ModuleName]_</w:t>
      </w:r>
      <w:r w:rsidRPr="00087B4A">
        <w:rPr>
          <w:rStyle w:val="CodeText"/>
          <w:rPrChange w:id="9234" w:author="Sam Tertzakian" w:date="2018-09-12T14:06:00Z">
            <w:rPr>
              <w:rFonts w:ascii="Consolas" w:hAnsi="Consolas" w:cs="Consolas"/>
              <w:color w:val="2B91AF"/>
              <w:sz w:val="19"/>
              <w:szCs w:val="19"/>
            </w:rPr>
          </w:rPrChange>
        </w:rPr>
        <w:t>ModuleQueueIoWrite</w:t>
      </w:r>
      <w:r w:rsidRPr="00087B4A">
        <w:rPr>
          <w:rStyle w:val="CodeText"/>
          <w:rPrChange w:id="9235" w:author="Sam Tertzakian" w:date="2018-09-12T14:06:00Z">
            <w:rPr>
              <w:rFonts w:ascii="Consolas" w:hAnsi="Consolas" w:cs="Consolas"/>
              <w:color w:val="000000"/>
              <w:sz w:val="19"/>
              <w:szCs w:val="19"/>
            </w:rPr>
          </w:rPrChange>
        </w:rPr>
        <w:t>(</w:t>
      </w:r>
    </w:p>
    <w:p w14:paraId="5C193129" w14:textId="35376B0B" w:rsidR="008D60EB" w:rsidRPr="00087B4A" w:rsidRDefault="00764EEE" w:rsidP="008D60EB">
      <w:pPr>
        <w:autoSpaceDE w:val="0"/>
        <w:autoSpaceDN w:val="0"/>
        <w:adjustRightInd w:val="0"/>
        <w:spacing w:after="0" w:line="240" w:lineRule="auto"/>
        <w:rPr>
          <w:rStyle w:val="CodeText"/>
          <w:rPrChange w:id="9236" w:author="Sam Tertzakian" w:date="2018-09-12T14:06:00Z">
            <w:rPr>
              <w:rFonts w:ascii="Consolas" w:hAnsi="Consolas" w:cs="Consolas"/>
              <w:color w:val="000000"/>
              <w:sz w:val="19"/>
              <w:szCs w:val="19"/>
            </w:rPr>
          </w:rPrChange>
        </w:rPr>
      </w:pPr>
      <w:ins w:id="9237" w:author="Sam Tertzakian" w:date="2018-09-12T14:11:00Z">
        <w:r>
          <w:rPr>
            <w:rStyle w:val="CodeText"/>
          </w:rPr>
          <w:t xml:space="preserve">    </w:t>
        </w:r>
      </w:ins>
      <w:r w:rsidR="008D60EB" w:rsidRPr="00087B4A">
        <w:rPr>
          <w:rStyle w:val="CodeText"/>
          <w:rPrChange w:id="9238" w:author="Sam Tertzakian" w:date="2018-09-12T14:06:00Z">
            <w:rPr>
              <w:rFonts w:ascii="Consolas" w:hAnsi="Consolas" w:cs="Consolas"/>
              <w:color w:val="6F008A"/>
              <w:sz w:val="19"/>
              <w:szCs w:val="19"/>
            </w:rPr>
          </w:rPrChange>
        </w:rPr>
        <w:t>_In_</w:t>
      </w:r>
      <w:r w:rsidR="008D60EB" w:rsidRPr="00087B4A">
        <w:rPr>
          <w:rStyle w:val="CodeText"/>
          <w:rPrChange w:id="9239" w:author="Sam Tertzakian" w:date="2018-09-12T14:06:00Z">
            <w:rPr>
              <w:rFonts w:ascii="Consolas" w:hAnsi="Consolas" w:cs="Consolas"/>
              <w:color w:val="000000"/>
              <w:sz w:val="19"/>
              <w:szCs w:val="19"/>
            </w:rPr>
          </w:rPrChange>
        </w:rPr>
        <w:t xml:space="preserve"> </w:t>
      </w:r>
      <w:r w:rsidR="008D60EB" w:rsidRPr="00087B4A">
        <w:rPr>
          <w:rStyle w:val="CodeText"/>
          <w:rPrChange w:id="9240" w:author="Sam Tertzakian" w:date="2018-09-12T14:06:00Z">
            <w:rPr>
              <w:rFonts w:ascii="Consolas" w:hAnsi="Consolas" w:cs="Consolas"/>
              <w:color w:val="2B91AF"/>
              <w:sz w:val="19"/>
              <w:szCs w:val="19"/>
            </w:rPr>
          </w:rPrChange>
        </w:rPr>
        <w:t>DMFMODULE</w:t>
      </w:r>
      <w:r w:rsidR="008D60EB" w:rsidRPr="00087B4A">
        <w:rPr>
          <w:rStyle w:val="CodeText"/>
          <w:rPrChange w:id="9241" w:author="Sam Tertzakian" w:date="2018-09-12T14:06:00Z">
            <w:rPr>
              <w:rFonts w:ascii="Consolas" w:hAnsi="Consolas" w:cs="Consolas"/>
              <w:color w:val="000000"/>
              <w:sz w:val="19"/>
              <w:szCs w:val="19"/>
            </w:rPr>
          </w:rPrChange>
        </w:rPr>
        <w:t xml:space="preserve"> DmfModule, </w:t>
      </w:r>
    </w:p>
    <w:p w14:paraId="4D7FC72A" w14:textId="060CD7AC" w:rsidR="008D60EB" w:rsidRPr="00087B4A" w:rsidRDefault="008D60EB" w:rsidP="008D60EB">
      <w:pPr>
        <w:autoSpaceDE w:val="0"/>
        <w:autoSpaceDN w:val="0"/>
        <w:adjustRightInd w:val="0"/>
        <w:spacing w:after="0" w:line="240" w:lineRule="auto"/>
        <w:rPr>
          <w:rStyle w:val="CodeText"/>
          <w:rPrChange w:id="9242" w:author="Sam Tertzakian" w:date="2018-09-12T14:06:00Z">
            <w:rPr>
              <w:rFonts w:ascii="Consolas" w:hAnsi="Consolas" w:cs="Consolas"/>
              <w:color w:val="000000"/>
              <w:sz w:val="19"/>
              <w:szCs w:val="19"/>
            </w:rPr>
          </w:rPrChange>
        </w:rPr>
      </w:pPr>
      <w:r w:rsidRPr="00087B4A">
        <w:rPr>
          <w:rStyle w:val="CodeText"/>
          <w:rPrChange w:id="9243" w:author="Sam Tertzakian" w:date="2018-09-12T14:06:00Z">
            <w:rPr>
              <w:rFonts w:ascii="Consolas" w:hAnsi="Consolas" w:cs="Consolas"/>
              <w:color w:val="000000"/>
              <w:sz w:val="19"/>
              <w:szCs w:val="19"/>
            </w:rPr>
          </w:rPrChange>
        </w:rPr>
        <w:t xml:space="preserve">    </w:t>
      </w:r>
      <w:del w:id="9244" w:author="Sam Tertzakian" w:date="2018-09-12T14:11:00Z">
        <w:r w:rsidRPr="00087B4A" w:rsidDel="00764EEE">
          <w:rPr>
            <w:rStyle w:val="CodeText"/>
            <w:rPrChange w:id="9245" w:author="Sam Tertzakian" w:date="2018-09-12T14:06:00Z">
              <w:rPr>
                <w:rFonts w:ascii="Consolas" w:hAnsi="Consolas" w:cs="Consolas"/>
                <w:color w:val="000000"/>
                <w:sz w:val="19"/>
                <w:szCs w:val="19"/>
              </w:rPr>
            </w:rPrChange>
          </w:rPr>
          <w:delText xml:space="preserve">                       </w:delText>
        </w:r>
      </w:del>
      <w:r w:rsidRPr="00087B4A">
        <w:rPr>
          <w:rStyle w:val="CodeText"/>
          <w:rPrChange w:id="9246" w:author="Sam Tertzakian" w:date="2018-09-12T14:06:00Z">
            <w:rPr>
              <w:rFonts w:ascii="Consolas" w:hAnsi="Consolas" w:cs="Consolas"/>
              <w:color w:val="6F008A"/>
              <w:sz w:val="19"/>
              <w:szCs w:val="19"/>
            </w:rPr>
          </w:rPrChange>
        </w:rPr>
        <w:t>_In_</w:t>
      </w:r>
      <w:r w:rsidRPr="00087B4A">
        <w:rPr>
          <w:rStyle w:val="CodeText"/>
          <w:rPrChange w:id="9247" w:author="Sam Tertzakian" w:date="2018-09-12T14:06:00Z">
            <w:rPr>
              <w:rFonts w:ascii="Consolas" w:hAnsi="Consolas" w:cs="Consolas"/>
              <w:color w:val="000000"/>
              <w:sz w:val="19"/>
              <w:szCs w:val="19"/>
            </w:rPr>
          </w:rPrChange>
        </w:rPr>
        <w:t xml:space="preserve"> </w:t>
      </w:r>
      <w:r w:rsidRPr="00087B4A">
        <w:rPr>
          <w:rStyle w:val="CodeText"/>
          <w:rPrChange w:id="9248" w:author="Sam Tertzakian" w:date="2018-09-12T14:06:00Z">
            <w:rPr>
              <w:rFonts w:ascii="Consolas" w:hAnsi="Consolas" w:cs="Consolas"/>
              <w:color w:val="2B91AF"/>
              <w:sz w:val="19"/>
              <w:szCs w:val="19"/>
            </w:rPr>
          </w:rPrChange>
        </w:rPr>
        <w:t>WDFQUEUE</w:t>
      </w:r>
      <w:r w:rsidRPr="00087B4A">
        <w:rPr>
          <w:rStyle w:val="CodeText"/>
          <w:rPrChange w:id="9249" w:author="Sam Tertzakian" w:date="2018-09-12T14:06:00Z">
            <w:rPr>
              <w:rFonts w:ascii="Consolas" w:hAnsi="Consolas" w:cs="Consolas"/>
              <w:color w:val="000000"/>
              <w:sz w:val="19"/>
              <w:szCs w:val="19"/>
            </w:rPr>
          </w:rPrChange>
        </w:rPr>
        <w:t xml:space="preserve"> Queue, </w:t>
      </w:r>
    </w:p>
    <w:p w14:paraId="3A0864DC" w14:textId="6ED5E031" w:rsidR="008D60EB" w:rsidRPr="00087B4A" w:rsidRDefault="008D60EB" w:rsidP="008D60EB">
      <w:pPr>
        <w:autoSpaceDE w:val="0"/>
        <w:autoSpaceDN w:val="0"/>
        <w:adjustRightInd w:val="0"/>
        <w:spacing w:after="0" w:line="240" w:lineRule="auto"/>
        <w:rPr>
          <w:rStyle w:val="CodeText"/>
          <w:rPrChange w:id="9250" w:author="Sam Tertzakian" w:date="2018-09-12T14:06:00Z">
            <w:rPr>
              <w:rFonts w:ascii="Consolas" w:hAnsi="Consolas" w:cs="Consolas"/>
              <w:color w:val="000000"/>
              <w:sz w:val="19"/>
              <w:szCs w:val="19"/>
            </w:rPr>
          </w:rPrChange>
        </w:rPr>
      </w:pPr>
      <w:r w:rsidRPr="00087B4A">
        <w:rPr>
          <w:rStyle w:val="CodeText"/>
          <w:rPrChange w:id="9251" w:author="Sam Tertzakian" w:date="2018-09-12T14:06:00Z">
            <w:rPr>
              <w:rFonts w:ascii="Consolas" w:hAnsi="Consolas" w:cs="Consolas"/>
              <w:color w:val="000000"/>
              <w:sz w:val="19"/>
              <w:szCs w:val="19"/>
            </w:rPr>
          </w:rPrChange>
        </w:rPr>
        <w:t xml:space="preserve">    </w:t>
      </w:r>
      <w:del w:id="9252" w:author="Sam Tertzakian" w:date="2018-09-12T14:11:00Z">
        <w:r w:rsidRPr="00087B4A" w:rsidDel="00764EEE">
          <w:rPr>
            <w:rStyle w:val="CodeText"/>
            <w:rPrChange w:id="9253" w:author="Sam Tertzakian" w:date="2018-09-12T14:06:00Z">
              <w:rPr>
                <w:rFonts w:ascii="Consolas" w:hAnsi="Consolas" w:cs="Consolas"/>
                <w:color w:val="000000"/>
                <w:sz w:val="19"/>
                <w:szCs w:val="19"/>
              </w:rPr>
            </w:rPrChange>
          </w:rPr>
          <w:delText xml:space="preserve">                       </w:delText>
        </w:r>
      </w:del>
      <w:r w:rsidRPr="00087B4A">
        <w:rPr>
          <w:rStyle w:val="CodeText"/>
          <w:rPrChange w:id="9254" w:author="Sam Tertzakian" w:date="2018-09-12T14:06:00Z">
            <w:rPr>
              <w:rFonts w:ascii="Consolas" w:hAnsi="Consolas" w:cs="Consolas"/>
              <w:color w:val="6F008A"/>
              <w:sz w:val="19"/>
              <w:szCs w:val="19"/>
            </w:rPr>
          </w:rPrChange>
        </w:rPr>
        <w:t>_In_</w:t>
      </w:r>
      <w:r w:rsidRPr="00087B4A">
        <w:rPr>
          <w:rStyle w:val="CodeText"/>
          <w:rPrChange w:id="9255" w:author="Sam Tertzakian" w:date="2018-09-12T14:06:00Z">
            <w:rPr>
              <w:rFonts w:ascii="Consolas" w:hAnsi="Consolas" w:cs="Consolas"/>
              <w:color w:val="000000"/>
              <w:sz w:val="19"/>
              <w:szCs w:val="19"/>
            </w:rPr>
          </w:rPrChange>
        </w:rPr>
        <w:t xml:space="preserve"> </w:t>
      </w:r>
      <w:r w:rsidRPr="00087B4A">
        <w:rPr>
          <w:rStyle w:val="CodeText"/>
          <w:rPrChange w:id="9256" w:author="Sam Tertzakian" w:date="2018-09-12T14:06:00Z">
            <w:rPr>
              <w:rFonts w:ascii="Consolas" w:hAnsi="Consolas" w:cs="Consolas"/>
              <w:color w:val="2B91AF"/>
              <w:sz w:val="19"/>
              <w:szCs w:val="19"/>
            </w:rPr>
          </w:rPrChange>
        </w:rPr>
        <w:t>WDFREQUEST</w:t>
      </w:r>
      <w:r w:rsidRPr="00087B4A">
        <w:rPr>
          <w:rStyle w:val="CodeText"/>
          <w:rPrChange w:id="9257" w:author="Sam Tertzakian" w:date="2018-09-12T14:06:00Z">
            <w:rPr>
              <w:rFonts w:ascii="Consolas" w:hAnsi="Consolas" w:cs="Consolas"/>
              <w:color w:val="000000"/>
              <w:sz w:val="19"/>
              <w:szCs w:val="19"/>
            </w:rPr>
          </w:rPrChange>
        </w:rPr>
        <w:t xml:space="preserve"> Request, </w:t>
      </w:r>
    </w:p>
    <w:p w14:paraId="6F121426" w14:textId="73ECA4CE" w:rsidR="008D60EB" w:rsidRPr="00087B4A" w:rsidRDefault="008D60EB" w:rsidP="008D60EB">
      <w:pPr>
        <w:autoSpaceDE w:val="0"/>
        <w:autoSpaceDN w:val="0"/>
        <w:adjustRightInd w:val="0"/>
        <w:spacing w:after="0" w:line="240" w:lineRule="auto"/>
        <w:rPr>
          <w:rStyle w:val="CodeText"/>
          <w:rPrChange w:id="9258" w:author="Sam Tertzakian" w:date="2018-09-12T14:06:00Z">
            <w:rPr>
              <w:rFonts w:ascii="Consolas" w:hAnsi="Consolas" w:cs="Consolas"/>
              <w:color w:val="000000"/>
              <w:sz w:val="19"/>
              <w:szCs w:val="19"/>
            </w:rPr>
          </w:rPrChange>
        </w:rPr>
      </w:pPr>
      <w:r w:rsidRPr="00087B4A">
        <w:rPr>
          <w:rStyle w:val="CodeText"/>
          <w:rPrChange w:id="9259" w:author="Sam Tertzakian" w:date="2018-09-12T14:06:00Z">
            <w:rPr>
              <w:rFonts w:ascii="Consolas" w:hAnsi="Consolas" w:cs="Consolas"/>
              <w:color w:val="000000"/>
              <w:sz w:val="19"/>
              <w:szCs w:val="19"/>
            </w:rPr>
          </w:rPrChange>
        </w:rPr>
        <w:t xml:space="preserve">    </w:t>
      </w:r>
      <w:del w:id="9260" w:author="Sam Tertzakian" w:date="2018-09-12T14:11:00Z">
        <w:r w:rsidRPr="00087B4A" w:rsidDel="00764EEE">
          <w:rPr>
            <w:rStyle w:val="CodeText"/>
            <w:rPrChange w:id="9261" w:author="Sam Tertzakian" w:date="2018-09-12T14:06:00Z">
              <w:rPr>
                <w:rFonts w:ascii="Consolas" w:hAnsi="Consolas" w:cs="Consolas"/>
                <w:color w:val="000000"/>
                <w:sz w:val="19"/>
                <w:szCs w:val="19"/>
              </w:rPr>
            </w:rPrChange>
          </w:rPr>
          <w:delText xml:space="preserve">                       </w:delText>
        </w:r>
      </w:del>
      <w:r w:rsidRPr="00087B4A">
        <w:rPr>
          <w:rStyle w:val="CodeText"/>
          <w:rPrChange w:id="9262" w:author="Sam Tertzakian" w:date="2018-09-12T14:06:00Z">
            <w:rPr>
              <w:rFonts w:ascii="Consolas" w:hAnsi="Consolas" w:cs="Consolas"/>
              <w:color w:val="6F008A"/>
              <w:sz w:val="19"/>
              <w:szCs w:val="19"/>
            </w:rPr>
          </w:rPrChange>
        </w:rPr>
        <w:t>_In_</w:t>
      </w:r>
      <w:r w:rsidRPr="00087B4A">
        <w:rPr>
          <w:rStyle w:val="CodeText"/>
          <w:rPrChange w:id="9263" w:author="Sam Tertzakian" w:date="2018-09-12T14:06:00Z">
            <w:rPr>
              <w:rFonts w:ascii="Consolas" w:hAnsi="Consolas" w:cs="Consolas"/>
              <w:color w:val="000000"/>
              <w:sz w:val="19"/>
              <w:szCs w:val="19"/>
            </w:rPr>
          </w:rPrChange>
        </w:rPr>
        <w:t xml:space="preserve"> </w:t>
      </w:r>
      <w:r w:rsidRPr="00087B4A">
        <w:rPr>
          <w:rStyle w:val="CodeText"/>
          <w:rPrChange w:id="9264" w:author="Sam Tertzakian" w:date="2018-09-12T14:06:00Z">
            <w:rPr>
              <w:rFonts w:ascii="Consolas" w:hAnsi="Consolas" w:cs="Consolas"/>
              <w:color w:val="2B91AF"/>
              <w:sz w:val="19"/>
              <w:szCs w:val="19"/>
            </w:rPr>
          </w:rPrChange>
        </w:rPr>
        <w:t>size_t</w:t>
      </w:r>
      <w:r w:rsidRPr="00087B4A">
        <w:rPr>
          <w:rStyle w:val="CodeText"/>
          <w:rPrChange w:id="9265" w:author="Sam Tertzakian" w:date="2018-09-12T14:06:00Z">
            <w:rPr>
              <w:rFonts w:ascii="Consolas" w:hAnsi="Consolas" w:cs="Consolas"/>
              <w:color w:val="000000"/>
              <w:sz w:val="19"/>
              <w:szCs w:val="19"/>
            </w:rPr>
          </w:rPrChange>
        </w:rPr>
        <w:t xml:space="preserve"> Length)</w:t>
      </w:r>
      <w:del w:id="9266" w:author="Sam Tertzakian" w:date="2018-09-12T14:12:00Z">
        <w:r w:rsidRPr="00087B4A" w:rsidDel="006F41A6">
          <w:rPr>
            <w:rStyle w:val="CodeText"/>
            <w:rPrChange w:id="9267" w:author="Sam Tertzakian" w:date="2018-09-12T14:06:00Z">
              <w:rPr>
                <w:rFonts w:ascii="Consolas" w:hAnsi="Consolas" w:cs="Consolas"/>
                <w:color w:val="000000"/>
                <w:sz w:val="19"/>
                <w:szCs w:val="19"/>
              </w:rPr>
            </w:rPrChange>
          </w:rPr>
          <w:delText>;</w:delText>
        </w:r>
      </w:del>
    </w:p>
    <w:p w14:paraId="239BF9E8" w14:textId="77777777" w:rsidR="008D60EB" w:rsidRDefault="008D60EB" w:rsidP="008D60EB">
      <w:pPr>
        <w:autoSpaceDE w:val="0"/>
        <w:autoSpaceDN w:val="0"/>
        <w:adjustRightInd w:val="0"/>
        <w:spacing w:after="0" w:line="240" w:lineRule="auto"/>
        <w:rPr>
          <w:rFonts w:ascii="Consolas" w:hAnsi="Consolas" w:cs="Consolas"/>
          <w:color w:val="0000FF"/>
          <w:sz w:val="19"/>
          <w:szCs w:val="19"/>
        </w:rPr>
      </w:pPr>
    </w:p>
    <w:p w14:paraId="31CEF5C0" w14:textId="77777777" w:rsidR="008D60EB" w:rsidRPr="00E16922" w:rsidRDefault="008D60EB" w:rsidP="008D60EB">
      <w:pPr>
        <w:rPr>
          <w:b/>
        </w:rPr>
      </w:pPr>
      <w:r>
        <w:t xml:space="preserve">DMF calls this callback for every instantiated Module when the Client Driver receives the </w:t>
      </w:r>
      <w:r w:rsidRPr="008263F4">
        <w:rPr>
          <w:rStyle w:val="CodeText"/>
        </w:rPr>
        <w:t>EvtQueueIoRead</w:t>
      </w:r>
      <w:r>
        <w:t xml:space="preserve"> callback if the Module supports this callback. The Module supports this callback when it needs to provide support for a Write operation.</w:t>
      </w:r>
    </w:p>
    <w:p w14:paraId="6BB690A1" w14:textId="77777777" w:rsidR="008D60EB" w:rsidRDefault="008D60EB" w:rsidP="008D60E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8D60EB" w14:paraId="502D7B3B" w14:textId="77777777" w:rsidTr="00676752">
        <w:tc>
          <w:tcPr>
            <w:tcW w:w="5665" w:type="dxa"/>
          </w:tcPr>
          <w:p w14:paraId="55D74E13" w14:textId="77777777" w:rsidR="008D60EB" w:rsidRPr="008263F4" w:rsidRDefault="008D60EB" w:rsidP="008D60EB">
            <w:pPr>
              <w:rPr>
                <w:rStyle w:val="CodeText"/>
              </w:rPr>
            </w:pPr>
            <w:r w:rsidRPr="008263F4">
              <w:rPr>
                <w:rStyle w:val="CodeText"/>
              </w:rPr>
              <w:t>DMFMODULE DmfModule</w:t>
            </w:r>
          </w:p>
        </w:tc>
        <w:tc>
          <w:tcPr>
            <w:tcW w:w="3685" w:type="dxa"/>
          </w:tcPr>
          <w:p w14:paraId="3FDB03CC" w14:textId="287E2624" w:rsidR="008D60EB" w:rsidRDefault="008D60EB" w:rsidP="008D60EB">
            <w:r>
              <w:t xml:space="preserve">The Module’s DMF </w:t>
            </w:r>
            <w:r w:rsidR="00311435">
              <w:t>Module handle</w:t>
            </w:r>
            <w:r>
              <w:t xml:space="preserve">. Use this handle to retrieve the Module’s Private Context and Config. Also, the Client Driver’s </w:t>
            </w:r>
            <w:r w:rsidRPr="008263F4">
              <w:rPr>
                <w:rStyle w:val="CodeText"/>
              </w:rPr>
              <w:t xml:space="preserve">WDFDEVICE </w:t>
            </w:r>
            <w:r>
              <w:t>is accessible via this parameter.</w:t>
            </w:r>
          </w:p>
        </w:tc>
      </w:tr>
    </w:tbl>
    <w:p w14:paraId="7BDD6344" w14:textId="77777777" w:rsidR="008D60EB" w:rsidRPr="00907337" w:rsidRDefault="008D60EB" w:rsidP="008D60EB">
      <w:pPr>
        <w:rPr>
          <w:i/>
        </w:rPr>
      </w:pPr>
      <w:r w:rsidRPr="00907337">
        <w:rPr>
          <w:i/>
        </w:rPr>
        <w:t>Consult the official WDF documentation to understand the other parameters. The meanings of the parameters are the same. To ensure accuracy and eliminate duplication, the information about those parameters is not listed in this document.</w:t>
      </w:r>
    </w:p>
    <w:p w14:paraId="773629ED" w14:textId="77777777" w:rsidR="008D60EB" w:rsidRDefault="008D60EB" w:rsidP="008D60EB">
      <w:pPr>
        <w:pStyle w:val="Heading4"/>
      </w:pPr>
      <w:r>
        <w:t>Returns</w:t>
      </w:r>
    </w:p>
    <w:p w14:paraId="73F35D9C" w14:textId="77777777" w:rsidR="008D60EB" w:rsidRDefault="008D60EB" w:rsidP="008D60EB">
      <w:r>
        <w:t xml:space="preserve">TRUE if this Module has handled the call. FALSE if not. When TRUE is returned, DMF will not dispatch this callback to any other instantiated Module. </w:t>
      </w:r>
      <w:r w:rsidRPr="006669C8">
        <w:rPr>
          <w:b/>
        </w:rPr>
        <w:t>Note: This return value is DMF specific and varies from the WDF implementation.</w:t>
      </w:r>
    </w:p>
    <w:p w14:paraId="5A5B14E5" w14:textId="77777777" w:rsidR="008D60EB" w:rsidRDefault="008D60EB" w:rsidP="008D60EB">
      <w:pPr>
        <w:pStyle w:val="Heading4"/>
      </w:pPr>
      <w:r>
        <w:t>Remarks</w:t>
      </w:r>
    </w:p>
    <w:p w14:paraId="733D6C55" w14:textId="77777777" w:rsidR="008D60EB" w:rsidRDefault="008D60EB" w:rsidP="004A459D">
      <w:pPr>
        <w:pStyle w:val="ListParagraph"/>
        <w:numPr>
          <w:ilvl w:val="0"/>
          <w:numId w:val="3"/>
        </w:numPr>
      </w:pPr>
      <w:r>
        <w:t>This callback is always called directly by DMF. This function is never called directly (nor is it accessible to Clients or other Modules).</w:t>
      </w:r>
    </w:p>
    <w:p w14:paraId="1671DC3D" w14:textId="77777777" w:rsidR="008D60EB" w:rsidRPr="006669C8" w:rsidRDefault="008D60EB" w:rsidP="004A459D">
      <w:pPr>
        <w:pStyle w:val="ListParagraph"/>
        <w:numPr>
          <w:ilvl w:val="0"/>
          <w:numId w:val="3"/>
        </w:numPr>
        <w:rPr>
          <w:b/>
        </w:rPr>
      </w:pPr>
      <w:r w:rsidRPr="006669C8">
        <w:rPr>
          <w:b/>
        </w:rPr>
        <w:t xml:space="preserve">Only one instantiated Module may </w:t>
      </w:r>
      <w:r>
        <w:rPr>
          <w:b/>
        </w:rPr>
        <w:t>handle</w:t>
      </w:r>
      <w:r w:rsidRPr="006669C8">
        <w:rPr>
          <w:b/>
        </w:rPr>
        <w:t xml:space="preserve"> this callback.</w:t>
      </w:r>
      <w:r>
        <w:rPr>
          <w:b/>
        </w:rPr>
        <w:t xml:space="preserve"> Once a Module indicates it has handled the call, DMF will not dispatch this callback to any other instantiated Module.</w:t>
      </w:r>
    </w:p>
    <w:p w14:paraId="291ABE3E" w14:textId="77777777" w:rsidR="008D60EB" w:rsidRDefault="008D60EB" w:rsidP="008D60EB">
      <w:pPr>
        <w:rPr>
          <w:rFonts w:ascii="Consolas" w:hAnsi="Consolas" w:cs="Consolas"/>
          <w:color w:val="2B91AF"/>
          <w:sz w:val="19"/>
          <w:szCs w:val="19"/>
        </w:rPr>
      </w:pPr>
      <w:r>
        <w:rPr>
          <w:rFonts w:ascii="Consolas" w:hAnsi="Consolas" w:cs="Consolas"/>
          <w:color w:val="2B91AF"/>
          <w:sz w:val="19"/>
          <w:szCs w:val="19"/>
        </w:rPr>
        <w:br w:type="page"/>
      </w:r>
    </w:p>
    <w:p w14:paraId="6E267DB9" w14:textId="77777777" w:rsidR="004051C1" w:rsidRDefault="004051C1" w:rsidP="004051C1">
      <w:pPr>
        <w:pStyle w:val="Heading2"/>
      </w:pPr>
      <w:bookmarkStart w:id="9268" w:name="_Toc524527944"/>
      <w:r>
        <w:lastRenderedPageBreak/>
        <w:t>Module DMF Callbacks</w:t>
      </w:r>
      <w:bookmarkEnd w:id="9268"/>
    </w:p>
    <w:p w14:paraId="55B224E2" w14:textId="77777777" w:rsidR="004051C1" w:rsidRDefault="004051C1" w:rsidP="004051C1">
      <w:r>
        <w:t>This section enumerates and explains the DMF specific callbacks that Modules can register for and receive.</w:t>
      </w:r>
    </w:p>
    <w:p w14:paraId="2E3DC38D" w14:textId="795EBA75" w:rsidR="004051C1" w:rsidRDefault="004051C1" w:rsidP="004051C1">
      <w:r>
        <w:t>This is a list of all DMF callbacks:</w:t>
      </w:r>
    </w:p>
    <w:p w14:paraId="719E1679" w14:textId="657579D3" w:rsidR="00B82F84" w:rsidRDefault="00B82F84" w:rsidP="00B82F84">
      <w:pPr>
        <w:pStyle w:val="ListParagraph"/>
        <w:numPr>
          <w:ilvl w:val="0"/>
          <w:numId w:val="36"/>
        </w:numPr>
        <w:rPr>
          <w:ins w:id="9269" w:author="Sam Tertzakian" w:date="2018-09-12T12:18:00Z"/>
        </w:rPr>
      </w:pPr>
      <w:ins w:id="9270" w:author="Sam Tertzakian" w:date="2018-09-12T12:18:00Z">
        <w:r>
          <w:t>DMF_[ModuleName]_ChildModulesAdd</w:t>
        </w:r>
      </w:ins>
    </w:p>
    <w:p w14:paraId="1283BCB6" w14:textId="77777777" w:rsidR="004051C1" w:rsidRDefault="004051C1" w:rsidP="004051C1">
      <w:pPr>
        <w:pStyle w:val="ListParagraph"/>
        <w:numPr>
          <w:ilvl w:val="0"/>
          <w:numId w:val="36"/>
        </w:numPr>
      </w:pPr>
      <w:r>
        <w:t>DMF_[ModuleName]_ResourcesAssign</w:t>
      </w:r>
    </w:p>
    <w:p w14:paraId="62EB4657" w14:textId="77777777" w:rsidR="004051C1" w:rsidRDefault="004051C1" w:rsidP="004051C1">
      <w:pPr>
        <w:pStyle w:val="ListParagraph"/>
        <w:numPr>
          <w:ilvl w:val="0"/>
          <w:numId w:val="36"/>
        </w:numPr>
      </w:pPr>
      <w:r>
        <w:t>DMF_[ModuleName]_Open</w:t>
      </w:r>
    </w:p>
    <w:p w14:paraId="76F66898" w14:textId="77777777" w:rsidR="004051C1" w:rsidRDefault="004051C1" w:rsidP="004051C1">
      <w:pPr>
        <w:pStyle w:val="ListParagraph"/>
        <w:numPr>
          <w:ilvl w:val="0"/>
          <w:numId w:val="36"/>
        </w:numPr>
      </w:pPr>
      <w:r>
        <w:t>DMF_[ModuleName]_Close</w:t>
      </w:r>
    </w:p>
    <w:p w14:paraId="66178C1F" w14:textId="77777777" w:rsidR="004051C1" w:rsidRDefault="004051C1" w:rsidP="004051C1">
      <w:pPr>
        <w:pStyle w:val="ListParagraph"/>
        <w:numPr>
          <w:ilvl w:val="0"/>
          <w:numId w:val="36"/>
        </w:numPr>
      </w:pPr>
      <w:r>
        <w:t>DMF_[ModuleName]_NotificationRegister</w:t>
      </w:r>
    </w:p>
    <w:p w14:paraId="306779AC" w14:textId="77777777" w:rsidR="004051C1" w:rsidRDefault="004051C1" w:rsidP="004051C1">
      <w:pPr>
        <w:pStyle w:val="ListParagraph"/>
        <w:numPr>
          <w:ilvl w:val="0"/>
          <w:numId w:val="36"/>
        </w:numPr>
      </w:pPr>
      <w:r>
        <w:t>DMF_[ModuleName]_NotificationUnregister</w:t>
      </w:r>
    </w:p>
    <w:p w14:paraId="0CB3915B" w14:textId="77777777" w:rsidR="004051C1" w:rsidRDefault="004051C1" w:rsidP="004051C1">
      <w:pPr>
        <w:pStyle w:val="ListParagraph"/>
        <w:numPr>
          <w:ilvl w:val="0"/>
          <w:numId w:val="36"/>
        </w:numPr>
      </w:pPr>
      <w:r>
        <w:t>DMF_[ModuleName]_Destroy</w:t>
      </w:r>
    </w:p>
    <w:p w14:paraId="5FDC09AD" w14:textId="77777777" w:rsidR="004051C1" w:rsidRDefault="004051C1" w:rsidP="004051C1">
      <w:r>
        <w:br w:type="page"/>
      </w:r>
    </w:p>
    <w:p w14:paraId="66AE3062" w14:textId="0A10CEEB" w:rsidR="008E157D" w:rsidRDefault="008E157D" w:rsidP="008E157D">
      <w:pPr>
        <w:pStyle w:val="Heading3"/>
        <w:rPr>
          <w:ins w:id="9271" w:author="Sam Tertzakian" w:date="2018-09-12T12:04:00Z"/>
        </w:rPr>
      </w:pPr>
      <w:bookmarkStart w:id="9272" w:name="_Toc524527945"/>
      <w:ins w:id="9273" w:author="Sam Tertzakian" w:date="2018-09-12T12:04:00Z">
        <w:r>
          <w:lastRenderedPageBreak/>
          <w:t>DMF_[ModuleName]_ChildModulesAdd</w:t>
        </w:r>
        <w:bookmarkEnd w:id="9272"/>
      </w:ins>
    </w:p>
    <w:p w14:paraId="1677C112" w14:textId="77777777" w:rsidR="008E157D" w:rsidRDefault="008E157D" w:rsidP="008E157D">
      <w:pPr>
        <w:autoSpaceDE w:val="0"/>
        <w:autoSpaceDN w:val="0"/>
        <w:adjustRightInd w:val="0"/>
        <w:spacing w:after="0" w:line="240" w:lineRule="auto"/>
        <w:rPr>
          <w:ins w:id="9274" w:author="Sam Tertzakian" w:date="2018-09-12T12:05:00Z"/>
          <w:rFonts w:ascii="Consolas" w:hAnsi="Consolas" w:cs="Consolas"/>
          <w:color w:val="0000FF"/>
          <w:sz w:val="19"/>
          <w:szCs w:val="19"/>
        </w:rPr>
      </w:pPr>
    </w:p>
    <w:p w14:paraId="42FE8D9E" w14:textId="1A1A0BA3" w:rsidR="000152AF" w:rsidRDefault="000152AF" w:rsidP="008E157D">
      <w:pPr>
        <w:autoSpaceDE w:val="0"/>
        <w:autoSpaceDN w:val="0"/>
        <w:adjustRightInd w:val="0"/>
        <w:spacing w:after="0" w:line="240" w:lineRule="auto"/>
        <w:rPr>
          <w:ins w:id="9275" w:author="Sam Tertzakian" w:date="2018-09-12T12:23:00Z"/>
          <w:rStyle w:val="CodeText"/>
        </w:rPr>
      </w:pPr>
      <w:ins w:id="9276" w:author="Sam Tertzakian" w:date="2018-09-12T12:23:00Z">
        <w:r>
          <w:rPr>
            <w:rStyle w:val="CodeText"/>
          </w:rPr>
          <w:t>static</w:t>
        </w:r>
      </w:ins>
    </w:p>
    <w:p w14:paraId="37717F7C" w14:textId="779C51E4" w:rsidR="008E157D" w:rsidRPr="00150E5B" w:rsidRDefault="008E157D" w:rsidP="008E157D">
      <w:pPr>
        <w:autoSpaceDE w:val="0"/>
        <w:autoSpaceDN w:val="0"/>
        <w:adjustRightInd w:val="0"/>
        <w:spacing w:after="0" w:line="240" w:lineRule="auto"/>
        <w:rPr>
          <w:ins w:id="9277" w:author="Sam Tertzakian" w:date="2018-09-12T12:04:00Z"/>
          <w:rStyle w:val="CodeText"/>
          <w:rPrChange w:id="9278" w:author="Sam Tertzakian" w:date="2018-09-12T12:22:00Z">
            <w:rPr>
              <w:ins w:id="9279" w:author="Sam Tertzakian" w:date="2018-09-12T12:04:00Z"/>
              <w:rFonts w:ascii="Consolas" w:hAnsi="Consolas" w:cs="Consolas"/>
              <w:color w:val="000000"/>
              <w:sz w:val="19"/>
              <w:szCs w:val="19"/>
            </w:rPr>
          </w:rPrChange>
        </w:rPr>
      </w:pPr>
      <w:ins w:id="9280" w:author="Sam Tertzakian" w:date="2018-09-12T12:04:00Z">
        <w:r w:rsidRPr="00150E5B">
          <w:rPr>
            <w:rStyle w:val="CodeText"/>
            <w:rPrChange w:id="9281" w:author="Sam Tertzakian" w:date="2018-09-12T12:22:00Z">
              <w:rPr>
                <w:rFonts w:ascii="Consolas" w:hAnsi="Consolas" w:cs="Consolas"/>
                <w:color w:val="6F008A"/>
                <w:sz w:val="19"/>
                <w:szCs w:val="19"/>
              </w:rPr>
            </w:rPrChange>
          </w:rPr>
          <w:t>VOID</w:t>
        </w:r>
      </w:ins>
    </w:p>
    <w:p w14:paraId="287FDA60" w14:textId="77777777" w:rsidR="00150E5B" w:rsidRPr="00150E5B" w:rsidRDefault="008E157D" w:rsidP="00D85DE2">
      <w:pPr>
        <w:autoSpaceDE w:val="0"/>
        <w:autoSpaceDN w:val="0"/>
        <w:adjustRightInd w:val="0"/>
        <w:spacing w:after="0" w:line="240" w:lineRule="auto"/>
        <w:rPr>
          <w:ins w:id="9282" w:author="Sam Tertzakian" w:date="2018-09-12T12:21:00Z"/>
          <w:rStyle w:val="CodeText"/>
          <w:rPrChange w:id="9283" w:author="Sam Tertzakian" w:date="2018-09-12T12:22:00Z">
            <w:rPr>
              <w:ins w:id="9284" w:author="Sam Tertzakian" w:date="2018-09-12T12:21:00Z"/>
              <w:rFonts w:ascii="Consolas" w:hAnsi="Consolas" w:cs="Consolas"/>
              <w:color w:val="000000"/>
              <w:sz w:val="19"/>
              <w:szCs w:val="19"/>
            </w:rPr>
          </w:rPrChange>
        </w:rPr>
      </w:pPr>
      <w:ins w:id="9285" w:author="Sam Tertzakian" w:date="2018-09-12T12:04:00Z">
        <w:r w:rsidRPr="00150E5B">
          <w:rPr>
            <w:rStyle w:val="CodeText"/>
            <w:rPrChange w:id="9286" w:author="Sam Tertzakian" w:date="2018-09-12T12:22:00Z">
              <w:rPr>
                <w:rFonts w:ascii="Consolas" w:hAnsi="Consolas" w:cs="Consolas"/>
                <w:color w:val="2B91AF"/>
                <w:sz w:val="19"/>
                <w:szCs w:val="19"/>
              </w:rPr>
            </w:rPrChange>
          </w:rPr>
          <w:t>DMF_ChildModulesAdd</w:t>
        </w:r>
        <w:r w:rsidRPr="00150E5B">
          <w:rPr>
            <w:rStyle w:val="CodeText"/>
            <w:rPrChange w:id="9287" w:author="Sam Tertzakian" w:date="2018-09-12T12:22:00Z">
              <w:rPr>
                <w:rFonts w:ascii="Consolas" w:hAnsi="Consolas" w:cs="Consolas"/>
                <w:color w:val="000000"/>
                <w:sz w:val="19"/>
                <w:szCs w:val="19"/>
              </w:rPr>
            </w:rPrChange>
          </w:rPr>
          <w:t>(</w:t>
        </w:r>
      </w:ins>
    </w:p>
    <w:p w14:paraId="1834884C" w14:textId="51B70269" w:rsidR="008E157D" w:rsidRPr="00150E5B" w:rsidRDefault="00150E5B" w:rsidP="00CB5BEE">
      <w:pPr>
        <w:autoSpaceDE w:val="0"/>
        <w:autoSpaceDN w:val="0"/>
        <w:adjustRightInd w:val="0"/>
        <w:spacing w:after="0" w:line="240" w:lineRule="auto"/>
        <w:rPr>
          <w:ins w:id="9288" w:author="Sam Tertzakian" w:date="2018-09-12T12:04:00Z"/>
          <w:rStyle w:val="CodeText"/>
          <w:rPrChange w:id="9289" w:author="Sam Tertzakian" w:date="2018-09-12T12:22:00Z">
            <w:rPr>
              <w:ins w:id="9290" w:author="Sam Tertzakian" w:date="2018-09-12T12:04:00Z"/>
              <w:rFonts w:ascii="Consolas" w:hAnsi="Consolas" w:cs="Consolas"/>
              <w:color w:val="000000"/>
              <w:sz w:val="19"/>
              <w:szCs w:val="19"/>
            </w:rPr>
          </w:rPrChange>
        </w:rPr>
      </w:pPr>
      <w:ins w:id="9291" w:author="Sam Tertzakian" w:date="2018-09-12T12:21:00Z">
        <w:r w:rsidRPr="00150E5B">
          <w:rPr>
            <w:rStyle w:val="CodeText"/>
            <w:rPrChange w:id="9292" w:author="Sam Tertzakian" w:date="2018-09-12T12:22:00Z">
              <w:rPr>
                <w:rFonts w:ascii="Consolas" w:hAnsi="Consolas" w:cs="Consolas"/>
                <w:color w:val="6F008A"/>
                <w:sz w:val="19"/>
                <w:szCs w:val="19"/>
              </w:rPr>
            </w:rPrChange>
          </w:rPr>
          <w:t xml:space="preserve">    </w:t>
        </w:r>
      </w:ins>
      <w:ins w:id="9293" w:author="Sam Tertzakian" w:date="2018-09-12T12:04:00Z">
        <w:r w:rsidR="008E157D" w:rsidRPr="00150E5B">
          <w:rPr>
            <w:rStyle w:val="CodeText"/>
            <w:rPrChange w:id="9294" w:author="Sam Tertzakian" w:date="2018-09-12T12:22:00Z">
              <w:rPr>
                <w:rFonts w:ascii="Consolas" w:hAnsi="Consolas" w:cs="Consolas"/>
                <w:color w:val="6F008A"/>
                <w:sz w:val="19"/>
                <w:szCs w:val="19"/>
              </w:rPr>
            </w:rPrChange>
          </w:rPr>
          <w:t>_In_</w:t>
        </w:r>
        <w:r w:rsidR="008E157D" w:rsidRPr="00150E5B">
          <w:rPr>
            <w:rStyle w:val="CodeText"/>
            <w:rPrChange w:id="9295" w:author="Sam Tertzakian" w:date="2018-09-12T12:22:00Z">
              <w:rPr>
                <w:rFonts w:ascii="Consolas" w:hAnsi="Consolas" w:cs="Consolas"/>
                <w:color w:val="000000"/>
                <w:sz w:val="19"/>
                <w:szCs w:val="19"/>
              </w:rPr>
            </w:rPrChange>
          </w:rPr>
          <w:t xml:space="preserve"> </w:t>
        </w:r>
        <w:r w:rsidR="008E157D" w:rsidRPr="00150E5B">
          <w:rPr>
            <w:rStyle w:val="CodeText"/>
            <w:rPrChange w:id="9296" w:author="Sam Tertzakian" w:date="2018-09-12T12:22:00Z">
              <w:rPr>
                <w:rFonts w:ascii="Consolas" w:hAnsi="Consolas" w:cs="Consolas"/>
                <w:color w:val="2B91AF"/>
                <w:sz w:val="19"/>
                <w:szCs w:val="19"/>
              </w:rPr>
            </w:rPrChange>
          </w:rPr>
          <w:t>DMFMODULE</w:t>
        </w:r>
        <w:r w:rsidR="008E157D" w:rsidRPr="00150E5B">
          <w:rPr>
            <w:rStyle w:val="CodeText"/>
            <w:rPrChange w:id="9297" w:author="Sam Tertzakian" w:date="2018-09-12T12:22:00Z">
              <w:rPr>
                <w:rFonts w:ascii="Consolas" w:hAnsi="Consolas" w:cs="Consolas"/>
                <w:color w:val="000000"/>
                <w:sz w:val="19"/>
                <w:szCs w:val="19"/>
              </w:rPr>
            </w:rPrChange>
          </w:rPr>
          <w:t xml:space="preserve"> DmfModule,</w:t>
        </w:r>
      </w:ins>
    </w:p>
    <w:p w14:paraId="325D93B1" w14:textId="50E0BAC8" w:rsidR="008E157D" w:rsidRPr="00150E5B" w:rsidRDefault="008E157D" w:rsidP="008E157D">
      <w:pPr>
        <w:autoSpaceDE w:val="0"/>
        <w:autoSpaceDN w:val="0"/>
        <w:adjustRightInd w:val="0"/>
        <w:spacing w:after="0" w:line="240" w:lineRule="auto"/>
        <w:rPr>
          <w:ins w:id="9298" w:author="Sam Tertzakian" w:date="2018-09-12T12:04:00Z"/>
          <w:rStyle w:val="CodeText"/>
          <w:rPrChange w:id="9299" w:author="Sam Tertzakian" w:date="2018-09-12T12:22:00Z">
            <w:rPr>
              <w:ins w:id="9300" w:author="Sam Tertzakian" w:date="2018-09-12T12:04:00Z"/>
              <w:rFonts w:ascii="Consolas" w:hAnsi="Consolas" w:cs="Consolas"/>
              <w:color w:val="000000"/>
              <w:sz w:val="19"/>
              <w:szCs w:val="19"/>
            </w:rPr>
          </w:rPrChange>
        </w:rPr>
      </w:pPr>
      <w:ins w:id="9301" w:author="Sam Tertzakian" w:date="2018-09-12T12:04:00Z">
        <w:r w:rsidRPr="00150E5B">
          <w:rPr>
            <w:rStyle w:val="CodeText"/>
            <w:rPrChange w:id="9302" w:author="Sam Tertzakian" w:date="2018-09-12T12:22:00Z">
              <w:rPr>
                <w:rFonts w:ascii="Consolas" w:hAnsi="Consolas" w:cs="Consolas"/>
                <w:color w:val="000000"/>
                <w:sz w:val="19"/>
                <w:szCs w:val="19"/>
              </w:rPr>
            </w:rPrChange>
          </w:rPr>
          <w:t xml:space="preserve">    </w:t>
        </w:r>
        <w:r w:rsidRPr="00150E5B">
          <w:rPr>
            <w:rStyle w:val="CodeText"/>
            <w:rPrChange w:id="9303" w:author="Sam Tertzakian" w:date="2018-09-12T12:22:00Z">
              <w:rPr>
                <w:rFonts w:ascii="Consolas" w:hAnsi="Consolas" w:cs="Consolas"/>
                <w:color w:val="6F008A"/>
                <w:sz w:val="19"/>
                <w:szCs w:val="19"/>
              </w:rPr>
            </w:rPrChange>
          </w:rPr>
          <w:t>_In_</w:t>
        </w:r>
        <w:r w:rsidRPr="00150E5B">
          <w:rPr>
            <w:rStyle w:val="CodeText"/>
            <w:rPrChange w:id="9304" w:author="Sam Tertzakian" w:date="2018-09-12T12:22:00Z">
              <w:rPr>
                <w:rFonts w:ascii="Consolas" w:hAnsi="Consolas" w:cs="Consolas"/>
                <w:color w:val="000000"/>
                <w:sz w:val="19"/>
                <w:szCs w:val="19"/>
              </w:rPr>
            </w:rPrChange>
          </w:rPr>
          <w:t xml:space="preserve"> </w:t>
        </w:r>
        <w:r w:rsidRPr="00150E5B">
          <w:rPr>
            <w:rStyle w:val="CodeText"/>
            <w:rPrChange w:id="9305" w:author="Sam Tertzakian" w:date="2018-09-12T12:22:00Z">
              <w:rPr>
                <w:rFonts w:ascii="Consolas" w:hAnsi="Consolas" w:cs="Consolas"/>
                <w:color w:val="2B91AF"/>
                <w:sz w:val="19"/>
                <w:szCs w:val="19"/>
              </w:rPr>
            </w:rPrChange>
          </w:rPr>
          <w:t>DMF_MODULE_ATTRIBUTES</w:t>
        </w:r>
        <w:r w:rsidRPr="00150E5B">
          <w:rPr>
            <w:rStyle w:val="CodeText"/>
            <w:rPrChange w:id="9306" w:author="Sam Tertzakian" w:date="2018-09-12T12:22:00Z">
              <w:rPr>
                <w:rFonts w:ascii="Consolas" w:hAnsi="Consolas" w:cs="Consolas"/>
                <w:color w:val="000000"/>
                <w:sz w:val="19"/>
                <w:szCs w:val="19"/>
              </w:rPr>
            </w:rPrChange>
          </w:rPr>
          <w:t>* DmfParentModuleAttributes,</w:t>
        </w:r>
      </w:ins>
    </w:p>
    <w:p w14:paraId="640CA3A4" w14:textId="685F6696" w:rsidR="008E157D" w:rsidRPr="00150E5B" w:rsidRDefault="008E157D" w:rsidP="00CB5BEE">
      <w:pPr>
        <w:rPr>
          <w:ins w:id="9307" w:author="Sam Tertzakian" w:date="2018-09-12T12:04:00Z"/>
          <w:rStyle w:val="CodeText"/>
          <w:rPrChange w:id="9308" w:author="Sam Tertzakian" w:date="2018-09-12T12:22:00Z">
            <w:rPr>
              <w:ins w:id="9309" w:author="Sam Tertzakian" w:date="2018-09-12T12:04:00Z"/>
              <w:rFonts w:ascii="Consolas" w:hAnsi="Consolas" w:cs="Consolas"/>
              <w:color w:val="000000"/>
              <w:sz w:val="19"/>
              <w:szCs w:val="19"/>
            </w:rPr>
          </w:rPrChange>
        </w:rPr>
      </w:pPr>
      <w:ins w:id="9310" w:author="Sam Tertzakian" w:date="2018-09-12T12:04:00Z">
        <w:r w:rsidRPr="00150E5B">
          <w:rPr>
            <w:rStyle w:val="CodeText"/>
            <w:rPrChange w:id="9311" w:author="Sam Tertzakian" w:date="2018-09-12T12:22:00Z">
              <w:rPr>
                <w:rFonts w:ascii="Consolas" w:hAnsi="Consolas" w:cs="Consolas"/>
                <w:color w:val="000000"/>
                <w:sz w:val="19"/>
                <w:szCs w:val="19"/>
              </w:rPr>
            </w:rPrChange>
          </w:rPr>
          <w:t xml:space="preserve">    </w:t>
        </w:r>
        <w:r w:rsidRPr="00150E5B">
          <w:rPr>
            <w:rStyle w:val="CodeText"/>
            <w:rPrChange w:id="9312" w:author="Sam Tertzakian" w:date="2018-09-12T12:22:00Z">
              <w:rPr>
                <w:rFonts w:ascii="Consolas" w:hAnsi="Consolas" w:cs="Consolas"/>
                <w:color w:val="6F008A"/>
                <w:sz w:val="19"/>
                <w:szCs w:val="19"/>
              </w:rPr>
            </w:rPrChange>
          </w:rPr>
          <w:t>_In_</w:t>
        </w:r>
        <w:r w:rsidRPr="00150E5B">
          <w:rPr>
            <w:rStyle w:val="CodeText"/>
            <w:rPrChange w:id="9313" w:author="Sam Tertzakian" w:date="2018-09-12T12:22:00Z">
              <w:rPr>
                <w:rFonts w:ascii="Consolas" w:hAnsi="Consolas" w:cs="Consolas"/>
                <w:color w:val="000000"/>
                <w:sz w:val="19"/>
                <w:szCs w:val="19"/>
              </w:rPr>
            </w:rPrChange>
          </w:rPr>
          <w:t xml:space="preserve"> </w:t>
        </w:r>
        <w:r w:rsidRPr="00150E5B">
          <w:rPr>
            <w:rStyle w:val="CodeText"/>
            <w:rPrChange w:id="9314" w:author="Sam Tertzakian" w:date="2018-09-12T12:22:00Z">
              <w:rPr>
                <w:rFonts w:ascii="Consolas" w:hAnsi="Consolas" w:cs="Consolas"/>
                <w:color w:val="6F008A"/>
                <w:sz w:val="19"/>
                <w:szCs w:val="19"/>
              </w:rPr>
            </w:rPrChange>
          </w:rPr>
          <w:t>PDMFMODULE_INIT</w:t>
        </w:r>
        <w:r w:rsidRPr="00150E5B">
          <w:rPr>
            <w:rStyle w:val="CodeText"/>
            <w:rPrChange w:id="9315" w:author="Sam Tertzakian" w:date="2018-09-12T12:22:00Z">
              <w:rPr>
                <w:rFonts w:ascii="Consolas" w:hAnsi="Consolas" w:cs="Consolas"/>
                <w:color w:val="000000"/>
                <w:sz w:val="19"/>
                <w:szCs w:val="19"/>
              </w:rPr>
            </w:rPrChange>
          </w:rPr>
          <w:t xml:space="preserve"> DmfModuleInit)</w:t>
        </w:r>
      </w:ins>
    </w:p>
    <w:p w14:paraId="3BBDFD45" w14:textId="29CBA643" w:rsidR="008E157D" w:rsidRDefault="008E157D" w:rsidP="008E157D">
      <w:pPr>
        <w:rPr>
          <w:ins w:id="9316" w:author="Sam Tertzakian" w:date="2018-09-12T12:04:00Z"/>
        </w:rPr>
      </w:pPr>
      <w:ins w:id="9317" w:author="Sam Tertzakian" w:date="2018-09-12T12:05:00Z">
        <w:r>
          <w:t>Modules support this callback when they need to create Child Modules.</w:t>
        </w:r>
      </w:ins>
      <w:ins w:id="9318" w:author="Sam Tertzakian" w:date="2018-09-12T12:06:00Z">
        <w:r>
          <w:t xml:space="preserve"> </w:t>
        </w:r>
      </w:ins>
      <w:ins w:id="9319" w:author="Sam Tertzakian" w:date="2018-09-12T12:08:00Z">
        <w:r w:rsidR="009A0742">
          <w:t xml:space="preserve">This callback adds one </w:t>
        </w:r>
        <w:proofErr w:type="spellStart"/>
        <w:r w:rsidR="009A0742">
          <w:t>ore</w:t>
        </w:r>
        <w:proofErr w:type="spellEnd"/>
        <w:r w:rsidR="009A0742">
          <w:t xml:space="preserve"> more Child Modules to a given Parent Module.</w:t>
        </w:r>
      </w:ins>
    </w:p>
    <w:p w14:paraId="02AA109E" w14:textId="77777777" w:rsidR="008E157D" w:rsidRDefault="008E157D" w:rsidP="008E157D">
      <w:pPr>
        <w:pStyle w:val="Heading4"/>
        <w:rPr>
          <w:ins w:id="9320" w:author="Sam Tertzakian" w:date="2018-09-12T12:04:00Z"/>
        </w:rPr>
      </w:pPr>
      <w:ins w:id="9321" w:author="Sam Tertzakian" w:date="2018-09-12T12:04:00Z">
        <w:r>
          <w:t>Parameters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8E157D" w14:paraId="68FE3AFD" w14:textId="77777777" w:rsidTr="00A678F7">
        <w:trPr>
          <w:ins w:id="9322" w:author="Sam Tertzakian" w:date="2018-09-12T12:04:00Z"/>
        </w:trPr>
        <w:tc>
          <w:tcPr>
            <w:tcW w:w="4315" w:type="dxa"/>
          </w:tcPr>
          <w:p w14:paraId="514C3AFD" w14:textId="60B7F306" w:rsidR="008E157D" w:rsidRPr="00904A6C" w:rsidRDefault="008E157D" w:rsidP="00A678F7">
            <w:pPr>
              <w:rPr>
                <w:ins w:id="9323" w:author="Sam Tertzakian" w:date="2018-09-12T12:04:00Z"/>
                <w:rStyle w:val="CodeText"/>
              </w:rPr>
            </w:pPr>
            <w:ins w:id="9324" w:author="Sam Tertzakian" w:date="2018-09-12T12:07:00Z">
              <w:r>
                <w:rPr>
                  <w:rStyle w:val="CodeText"/>
                </w:rPr>
                <w:t>DMFMODULE DmfModule</w:t>
              </w:r>
            </w:ins>
          </w:p>
        </w:tc>
        <w:tc>
          <w:tcPr>
            <w:tcW w:w="5035" w:type="dxa"/>
          </w:tcPr>
          <w:p w14:paraId="747FE196" w14:textId="0A379AF5" w:rsidR="008E157D" w:rsidRDefault="009A0742" w:rsidP="00A678F7">
            <w:pPr>
              <w:rPr>
                <w:ins w:id="9325" w:author="Sam Tertzakian" w:date="2018-09-12T12:04:00Z"/>
              </w:rPr>
            </w:pPr>
            <w:ins w:id="9326" w:author="Sam Tertzakian" w:date="2018-09-12T12:08:00Z">
              <w:r>
                <w:t>The given P</w:t>
              </w:r>
            </w:ins>
            <w:ins w:id="9327" w:author="Sam Tertzakian" w:date="2018-09-12T12:09:00Z">
              <w:r>
                <w:t>arent Module.</w:t>
              </w:r>
            </w:ins>
          </w:p>
        </w:tc>
      </w:tr>
      <w:tr w:rsidR="008E157D" w14:paraId="3DC1950A" w14:textId="77777777" w:rsidTr="00A678F7">
        <w:trPr>
          <w:ins w:id="9328" w:author="Sam Tertzakian" w:date="2018-09-12T12:04:00Z"/>
        </w:trPr>
        <w:tc>
          <w:tcPr>
            <w:tcW w:w="4315" w:type="dxa"/>
          </w:tcPr>
          <w:p w14:paraId="7C29F3B8" w14:textId="671AFB04" w:rsidR="008E157D" w:rsidRPr="00904A6C" w:rsidRDefault="009A0742" w:rsidP="00A678F7">
            <w:pPr>
              <w:rPr>
                <w:ins w:id="9329" w:author="Sam Tertzakian" w:date="2018-09-12T12:04:00Z"/>
                <w:rStyle w:val="CodeText"/>
              </w:rPr>
            </w:pPr>
            <w:ins w:id="9330" w:author="Sam Tertzakian" w:date="2018-09-12T12:09:00Z">
              <w:r>
                <w:rPr>
                  <w:rStyle w:val="CodeText"/>
                </w:rPr>
                <w:t>DMF_MODULE_ATTRIBUTES*</w:t>
              </w:r>
            </w:ins>
            <w:ins w:id="9331" w:author="Sam Tertzakian" w:date="2018-09-12T12:11:00Z">
              <w:r>
                <w:rPr>
                  <w:rStyle w:val="CodeText"/>
                </w:rPr>
                <w:t xml:space="preserve"> DmfParentModuleAttributes</w:t>
              </w:r>
            </w:ins>
          </w:p>
        </w:tc>
        <w:tc>
          <w:tcPr>
            <w:tcW w:w="5035" w:type="dxa"/>
          </w:tcPr>
          <w:p w14:paraId="7077C4B0" w14:textId="6BE0BAF0" w:rsidR="008E157D" w:rsidRDefault="009A0742" w:rsidP="00A678F7">
            <w:pPr>
              <w:spacing w:before="240"/>
              <w:rPr>
                <w:ins w:id="9332" w:author="Sam Tertzakian" w:date="2018-09-12T12:04:00Z"/>
              </w:rPr>
            </w:pPr>
            <w:ins w:id="9333" w:author="Sam Tertzakian" w:date="2018-09-12T12:09:00Z">
              <w:r>
                <w:t xml:space="preserve">The Parent Module’s attributes. In some </w:t>
              </w:r>
              <w:proofErr w:type="gramStart"/>
              <w:r>
                <w:t>cases</w:t>
              </w:r>
            </w:ins>
            <w:proofErr w:type="gramEnd"/>
            <w:ins w:id="9334" w:author="Sam Tertzakian" w:date="2018-09-12T12:10:00Z">
              <w:r>
                <w:t xml:space="preserve"> it is necessary for the Child to know the Parent’s attributes. (See </w:t>
              </w:r>
              <w:r w:rsidRPr="009A0742">
                <w:rPr>
                  <w:rStyle w:val="CodeText"/>
                  <w:rPrChange w:id="9335" w:author="Sam Tertzakian" w:date="2018-09-12T12:11:00Z">
                    <w:rPr/>
                  </w:rPrChange>
                </w:rPr>
                <w:t>DMF_Buffer</w:t>
              </w:r>
            </w:ins>
            <w:ins w:id="9336" w:author="Sam Tertzakian" w:date="2018-09-12T12:11:00Z">
              <w:r w:rsidRPr="009A0742">
                <w:rPr>
                  <w:rStyle w:val="CodeText"/>
                  <w:rPrChange w:id="9337" w:author="Sam Tertzakian" w:date="2018-09-12T12:11:00Z">
                    <w:rPr/>
                  </w:rPrChange>
                </w:rPr>
                <w:t>Queue</w:t>
              </w:r>
              <w:r>
                <w:t>.)</w:t>
              </w:r>
            </w:ins>
          </w:p>
        </w:tc>
      </w:tr>
      <w:tr w:rsidR="009A0742" w14:paraId="0D8281C7" w14:textId="77777777" w:rsidTr="00A678F7">
        <w:trPr>
          <w:ins w:id="9338" w:author="Sam Tertzakian" w:date="2018-09-12T12:11:00Z"/>
        </w:trPr>
        <w:tc>
          <w:tcPr>
            <w:tcW w:w="4315" w:type="dxa"/>
          </w:tcPr>
          <w:p w14:paraId="2AE5C3C5" w14:textId="2B825198" w:rsidR="009A0742" w:rsidRDefault="009A0742" w:rsidP="00A678F7">
            <w:pPr>
              <w:rPr>
                <w:ins w:id="9339" w:author="Sam Tertzakian" w:date="2018-09-12T12:11:00Z"/>
                <w:rStyle w:val="CodeText"/>
              </w:rPr>
            </w:pPr>
            <w:ins w:id="9340" w:author="Sam Tertzakian" w:date="2018-09-12T12:11:00Z">
              <w:r>
                <w:rPr>
                  <w:rStyle w:val="CodeText"/>
                </w:rPr>
                <w:t>PDMFMODULE_INIT DmfModuleInit</w:t>
              </w:r>
            </w:ins>
          </w:p>
        </w:tc>
        <w:tc>
          <w:tcPr>
            <w:tcW w:w="5035" w:type="dxa"/>
          </w:tcPr>
          <w:p w14:paraId="4B9425FF" w14:textId="5899BE0C" w:rsidR="009A0742" w:rsidRDefault="009A0742" w:rsidP="00A678F7">
            <w:pPr>
              <w:spacing w:before="240"/>
              <w:rPr>
                <w:ins w:id="9341" w:author="Sam Tertzakian" w:date="2018-09-12T12:11:00Z"/>
              </w:rPr>
            </w:pPr>
            <w:ins w:id="9342" w:author="Sam Tertzakian" w:date="2018-09-12T12:11:00Z">
              <w:r>
                <w:t xml:space="preserve">An opaque structure created by DMF that must be passed to </w:t>
              </w:r>
            </w:ins>
            <w:ins w:id="9343" w:author="Sam Tertzakian" w:date="2018-09-12T12:12:00Z">
              <w:r>
                <w:t>DMF_</w:t>
              </w:r>
              <w:r w:rsidRPr="009A0742">
                <w:rPr>
                  <w:rStyle w:val="CodeText"/>
                  <w:rPrChange w:id="9344" w:author="Sam Tertzakian" w:date="2018-09-12T12:12:00Z">
                    <w:rPr/>
                  </w:rPrChange>
                </w:rPr>
                <w:t>DmfModuleAdd()</w:t>
              </w:r>
              <w:r>
                <w:t>.</w:t>
              </w:r>
            </w:ins>
          </w:p>
        </w:tc>
      </w:tr>
    </w:tbl>
    <w:p w14:paraId="467F7946" w14:textId="77777777" w:rsidR="008E157D" w:rsidRDefault="008E157D" w:rsidP="008E157D">
      <w:pPr>
        <w:rPr>
          <w:ins w:id="9345" w:author="Sam Tertzakian" w:date="2018-09-12T12:04:00Z"/>
        </w:rPr>
      </w:pPr>
    </w:p>
    <w:p w14:paraId="235C47B3" w14:textId="77777777" w:rsidR="008E157D" w:rsidRDefault="008E157D" w:rsidP="008E157D">
      <w:pPr>
        <w:pStyle w:val="Heading4"/>
        <w:rPr>
          <w:ins w:id="9346" w:author="Sam Tertzakian" w:date="2018-09-12T12:04:00Z"/>
        </w:rPr>
      </w:pPr>
      <w:ins w:id="9347" w:author="Sam Tertzakian" w:date="2018-09-12T12:04:00Z">
        <w:r>
          <w:t>Returns</w:t>
        </w:r>
      </w:ins>
    </w:p>
    <w:p w14:paraId="26376CA1" w14:textId="77777777" w:rsidR="008E157D" w:rsidRPr="003921F9" w:rsidRDefault="008E157D" w:rsidP="008E157D">
      <w:pPr>
        <w:rPr>
          <w:ins w:id="9348" w:author="Sam Tertzakian" w:date="2018-09-12T12:04:00Z"/>
        </w:rPr>
      </w:pPr>
      <w:ins w:id="9349" w:author="Sam Tertzakian" w:date="2018-09-12T12:04:00Z">
        <w:r>
          <w:t>None</w:t>
        </w:r>
      </w:ins>
    </w:p>
    <w:p w14:paraId="374F24B8" w14:textId="77777777" w:rsidR="008E157D" w:rsidRDefault="008E157D" w:rsidP="008E157D">
      <w:pPr>
        <w:pStyle w:val="Heading4"/>
        <w:rPr>
          <w:ins w:id="9350" w:author="Sam Tertzakian" w:date="2018-09-12T12:04:00Z"/>
        </w:rPr>
      </w:pPr>
      <w:ins w:id="9351" w:author="Sam Tertzakian" w:date="2018-09-12T12:04:00Z">
        <w:r>
          <w:t>Remarks</w:t>
        </w:r>
      </w:ins>
    </w:p>
    <w:p w14:paraId="72408494" w14:textId="324A90D2" w:rsidR="008E157D" w:rsidRDefault="008E157D" w:rsidP="008E157D">
      <w:pPr>
        <w:pStyle w:val="ListParagraph"/>
        <w:numPr>
          <w:ilvl w:val="0"/>
          <w:numId w:val="11"/>
        </w:numPr>
        <w:rPr>
          <w:ins w:id="9352" w:author="Sam Tertzakian" w:date="2018-09-12T12:08:00Z"/>
        </w:rPr>
      </w:pPr>
      <w:ins w:id="9353" w:author="Sam Tertzakian" w:date="2018-09-12T12:04:00Z">
        <w:r>
          <w:t xml:space="preserve">After this function returns, DMF will instantiate all the Modules specified by the Client </w:t>
        </w:r>
      </w:ins>
      <w:ins w:id="9354" w:author="Sam Tertzakian" w:date="2018-09-12T12:12:00Z">
        <w:r w:rsidR="009A0742">
          <w:t>Module an</w:t>
        </w:r>
      </w:ins>
      <w:ins w:id="9355" w:author="Sam Tertzakian" w:date="2018-09-12T12:13:00Z">
        <w:r w:rsidR="009A0742">
          <w:t>d maintain those Modules in a tree structure. These Child Modules will receive DMF/WDF callbacks as needed.</w:t>
        </w:r>
      </w:ins>
    </w:p>
    <w:p w14:paraId="754EAF76" w14:textId="3C266D68" w:rsidR="008E157D" w:rsidRDefault="009A0742">
      <w:pPr>
        <w:pStyle w:val="ListParagraph"/>
        <w:numPr>
          <w:ilvl w:val="0"/>
          <w:numId w:val="11"/>
        </w:numPr>
        <w:rPr>
          <w:ins w:id="9356" w:author="Sam Tertzakian" w:date="2018-09-12T12:04:00Z"/>
        </w:rPr>
        <w:pPrChange w:id="9357" w:author="Sam Tertzakian" w:date="2018-09-12T12:12:00Z">
          <w:pPr>
            <w:pStyle w:val="Heading3"/>
          </w:pPr>
        </w:pPrChange>
      </w:pPr>
      <w:ins w:id="9358" w:author="Sam Tertzakian" w:date="2018-09-12T12:08:00Z">
        <w:r>
          <w:t>This function is very similar to the callback used by the Client driver to instantiate Modules.</w:t>
        </w:r>
      </w:ins>
    </w:p>
    <w:p w14:paraId="6F7FD846" w14:textId="77777777" w:rsidR="009A0742" w:rsidRDefault="009A0742">
      <w:pPr>
        <w:rPr>
          <w:ins w:id="9359" w:author="Sam Tertzakian" w:date="2018-09-12T12:12:00Z"/>
          <w:rFonts w:asciiTheme="majorHAnsi" w:eastAsiaTheme="majorEastAsia" w:hAnsiTheme="majorHAnsi" w:cstheme="majorBidi"/>
          <w:b/>
          <w:bCs/>
          <w:color w:val="000000" w:themeColor="text1"/>
        </w:rPr>
      </w:pPr>
      <w:ins w:id="9360" w:author="Sam Tertzakian" w:date="2018-09-12T12:12:00Z">
        <w:r>
          <w:br w:type="page"/>
        </w:r>
      </w:ins>
    </w:p>
    <w:p w14:paraId="176C25D7" w14:textId="1D1CA8AE" w:rsidR="004051C1" w:rsidRDefault="004051C1" w:rsidP="004051C1">
      <w:pPr>
        <w:pStyle w:val="Heading3"/>
      </w:pPr>
      <w:bookmarkStart w:id="9361" w:name="_Toc524527946"/>
      <w:r>
        <w:lastRenderedPageBreak/>
        <w:t>DMF_[ModuleName]_ResourcesAssign</w:t>
      </w:r>
      <w:bookmarkEnd w:id="9361"/>
    </w:p>
    <w:p w14:paraId="2AF4637A"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7C9905E6" w14:textId="77777777" w:rsidR="004051C1" w:rsidRPr="000152AF" w:rsidRDefault="004051C1" w:rsidP="004051C1">
      <w:pPr>
        <w:autoSpaceDE w:val="0"/>
        <w:autoSpaceDN w:val="0"/>
        <w:adjustRightInd w:val="0"/>
        <w:spacing w:after="0" w:line="240" w:lineRule="auto"/>
        <w:rPr>
          <w:rStyle w:val="CodeText"/>
          <w:rPrChange w:id="9362" w:author="Sam Tertzakian" w:date="2018-09-12T12:23:00Z">
            <w:rPr>
              <w:rFonts w:ascii="Consolas" w:hAnsi="Consolas" w:cs="Consolas"/>
              <w:color w:val="000000"/>
              <w:sz w:val="19"/>
              <w:szCs w:val="19"/>
            </w:rPr>
          </w:rPrChange>
        </w:rPr>
      </w:pPr>
      <w:r w:rsidRPr="000152AF">
        <w:rPr>
          <w:rStyle w:val="CodeText"/>
          <w:rPrChange w:id="9363" w:author="Sam Tertzakian" w:date="2018-09-12T12:23:00Z">
            <w:rPr>
              <w:rFonts w:ascii="Consolas" w:hAnsi="Consolas" w:cs="Consolas"/>
              <w:color w:val="0000FF"/>
              <w:sz w:val="19"/>
              <w:szCs w:val="19"/>
            </w:rPr>
          </w:rPrChange>
        </w:rPr>
        <w:t>static</w:t>
      </w:r>
    </w:p>
    <w:p w14:paraId="15844CCE" w14:textId="77777777" w:rsidR="004051C1" w:rsidRPr="000152AF" w:rsidRDefault="004051C1" w:rsidP="004051C1">
      <w:pPr>
        <w:autoSpaceDE w:val="0"/>
        <w:autoSpaceDN w:val="0"/>
        <w:adjustRightInd w:val="0"/>
        <w:spacing w:after="0" w:line="240" w:lineRule="auto"/>
        <w:rPr>
          <w:rStyle w:val="CodeText"/>
          <w:rPrChange w:id="9364" w:author="Sam Tertzakian" w:date="2018-09-12T12:23:00Z">
            <w:rPr>
              <w:rFonts w:ascii="Consolas" w:hAnsi="Consolas" w:cs="Consolas"/>
              <w:color w:val="000000"/>
              <w:sz w:val="19"/>
              <w:szCs w:val="19"/>
            </w:rPr>
          </w:rPrChange>
        </w:rPr>
      </w:pPr>
      <w:r w:rsidRPr="000152AF">
        <w:rPr>
          <w:rStyle w:val="CodeText"/>
          <w:rPrChange w:id="9365" w:author="Sam Tertzakian" w:date="2018-09-12T12:23:00Z">
            <w:rPr>
              <w:rFonts w:ascii="Consolas" w:hAnsi="Consolas" w:cs="Consolas"/>
              <w:color w:val="2B91AF"/>
              <w:sz w:val="19"/>
              <w:szCs w:val="19"/>
            </w:rPr>
          </w:rPrChange>
        </w:rPr>
        <w:t>NTSTATUS</w:t>
      </w:r>
      <w:r w:rsidRPr="000152AF">
        <w:rPr>
          <w:rStyle w:val="CodeText"/>
          <w:rPrChange w:id="9366" w:author="Sam Tertzakian" w:date="2018-09-12T12:23:00Z">
            <w:rPr>
              <w:rFonts w:ascii="Consolas" w:hAnsi="Consolas" w:cs="Consolas"/>
              <w:color w:val="000000"/>
              <w:sz w:val="19"/>
              <w:szCs w:val="19"/>
            </w:rPr>
          </w:rPrChange>
        </w:rPr>
        <w:t xml:space="preserve"> </w:t>
      </w:r>
    </w:p>
    <w:p w14:paraId="7CDB7B14" w14:textId="77777777" w:rsidR="00150E5B" w:rsidRPr="000152AF" w:rsidRDefault="004051C1" w:rsidP="008F1D88">
      <w:pPr>
        <w:autoSpaceDE w:val="0"/>
        <w:autoSpaceDN w:val="0"/>
        <w:adjustRightInd w:val="0"/>
        <w:spacing w:after="0" w:line="240" w:lineRule="auto"/>
        <w:rPr>
          <w:ins w:id="9367" w:author="Sam Tertzakian" w:date="2018-09-12T12:22:00Z"/>
          <w:rStyle w:val="CodeText"/>
          <w:rPrChange w:id="9368" w:author="Sam Tertzakian" w:date="2018-09-12T12:23:00Z">
            <w:rPr>
              <w:ins w:id="9369" w:author="Sam Tertzakian" w:date="2018-09-12T12:22:00Z"/>
              <w:rFonts w:ascii="Consolas" w:hAnsi="Consolas" w:cs="Consolas"/>
              <w:color w:val="000000"/>
              <w:sz w:val="19"/>
              <w:szCs w:val="19"/>
            </w:rPr>
          </w:rPrChange>
        </w:rPr>
      </w:pPr>
      <w:r w:rsidRPr="000152AF">
        <w:rPr>
          <w:rStyle w:val="CodeText"/>
          <w:rPrChange w:id="9370" w:author="Sam Tertzakian" w:date="2018-09-12T12:23:00Z">
            <w:rPr>
              <w:rFonts w:ascii="Consolas" w:hAnsi="Consolas" w:cs="Consolas"/>
              <w:color w:val="2B91AF"/>
              <w:sz w:val="19"/>
              <w:szCs w:val="19"/>
            </w:rPr>
          </w:rPrChange>
        </w:rPr>
        <w:t>DMF_[ModuleName]_ResourcesAssign</w:t>
      </w:r>
      <w:r w:rsidRPr="000152AF">
        <w:rPr>
          <w:rStyle w:val="CodeText"/>
          <w:rPrChange w:id="9371" w:author="Sam Tertzakian" w:date="2018-09-12T12:23:00Z">
            <w:rPr>
              <w:rFonts w:ascii="Consolas" w:hAnsi="Consolas" w:cs="Consolas"/>
              <w:color w:val="000000"/>
              <w:sz w:val="19"/>
              <w:szCs w:val="19"/>
            </w:rPr>
          </w:rPrChange>
        </w:rPr>
        <w:t>(</w:t>
      </w:r>
    </w:p>
    <w:p w14:paraId="0F83453E" w14:textId="5DB6F820" w:rsidR="004051C1" w:rsidRPr="000152AF" w:rsidRDefault="00150E5B" w:rsidP="00CB5BEE">
      <w:pPr>
        <w:autoSpaceDE w:val="0"/>
        <w:autoSpaceDN w:val="0"/>
        <w:adjustRightInd w:val="0"/>
        <w:spacing w:after="0" w:line="240" w:lineRule="auto"/>
        <w:rPr>
          <w:rStyle w:val="CodeText"/>
          <w:rPrChange w:id="9372" w:author="Sam Tertzakian" w:date="2018-09-12T12:23:00Z">
            <w:rPr>
              <w:rFonts w:ascii="Consolas" w:hAnsi="Consolas" w:cs="Consolas"/>
              <w:color w:val="000000"/>
              <w:sz w:val="19"/>
              <w:szCs w:val="19"/>
            </w:rPr>
          </w:rPrChange>
        </w:rPr>
      </w:pPr>
      <w:ins w:id="9373" w:author="Sam Tertzakian" w:date="2018-09-12T12:22:00Z">
        <w:r w:rsidRPr="000152AF">
          <w:rPr>
            <w:rStyle w:val="CodeText"/>
            <w:rPrChange w:id="9374" w:author="Sam Tertzakian" w:date="2018-09-12T12:23:00Z">
              <w:rPr>
                <w:rFonts w:ascii="Consolas" w:hAnsi="Consolas" w:cs="Consolas"/>
                <w:color w:val="6F008A"/>
                <w:sz w:val="19"/>
                <w:szCs w:val="19"/>
              </w:rPr>
            </w:rPrChange>
          </w:rPr>
          <w:t xml:space="preserve">    </w:t>
        </w:r>
      </w:ins>
      <w:r w:rsidR="004051C1" w:rsidRPr="000152AF">
        <w:rPr>
          <w:rStyle w:val="CodeText"/>
          <w:rPrChange w:id="9375" w:author="Sam Tertzakian" w:date="2018-09-12T12:23:00Z">
            <w:rPr>
              <w:rFonts w:ascii="Consolas" w:hAnsi="Consolas" w:cs="Consolas"/>
              <w:color w:val="6F008A"/>
              <w:sz w:val="19"/>
              <w:szCs w:val="19"/>
            </w:rPr>
          </w:rPrChange>
        </w:rPr>
        <w:t>_In_</w:t>
      </w:r>
      <w:r w:rsidR="004051C1" w:rsidRPr="000152AF">
        <w:rPr>
          <w:rStyle w:val="CodeText"/>
          <w:rPrChange w:id="9376" w:author="Sam Tertzakian" w:date="2018-09-12T12:23:00Z">
            <w:rPr>
              <w:rFonts w:ascii="Consolas" w:hAnsi="Consolas" w:cs="Consolas"/>
              <w:color w:val="000000"/>
              <w:sz w:val="19"/>
              <w:szCs w:val="19"/>
            </w:rPr>
          </w:rPrChange>
        </w:rPr>
        <w:t xml:space="preserve"> </w:t>
      </w:r>
      <w:r w:rsidR="004051C1" w:rsidRPr="000152AF">
        <w:rPr>
          <w:rStyle w:val="CodeText"/>
          <w:rPrChange w:id="9377" w:author="Sam Tertzakian" w:date="2018-09-12T12:23:00Z">
            <w:rPr>
              <w:rFonts w:ascii="Consolas" w:hAnsi="Consolas" w:cs="Consolas"/>
              <w:color w:val="2B91AF"/>
              <w:sz w:val="19"/>
              <w:szCs w:val="19"/>
            </w:rPr>
          </w:rPrChange>
        </w:rPr>
        <w:t>DMFMODULE</w:t>
      </w:r>
      <w:r w:rsidR="004051C1" w:rsidRPr="000152AF">
        <w:rPr>
          <w:rStyle w:val="CodeText"/>
          <w:rPrChange w:id="9378" w:author="Sam Tertzakian" w:date="2018-09-12T12:23:00Z">
            <w:rPr>
              <w:rFonts w:ascii="Consolas" w:hAnsi="Consolas" w:cs="Consolas"/>
              <w:color w:val="000000"/>
              <w:sz w:val="19"/>
              <w:szCs w:val="19"/>
            </w:rPr>
          </w:rPrChange>
        </w:rPr>
        <w:t xml:space="preserve"> DmfModule, </w:t>
      </w:r>
    </w:p>
    <w:p w14:paraId="3A041D29" w14:textId="637DC825" w:rsidR="004051C1" w:rsidRPr="000152AF" w:rsidRDefault="00E56DD1" w:rsidP="004051C1">
      <w:pPr>
        <w:autoSpaceDE w:val="0"/>
        <w:autoSpaceDN w:val="0"/>
        <w:adjustRightInd w:val="0"/>
        <w:spacing w:after="0" w:line="240" w:lineRule="auto"/>
        <w:rPr>
          <w:rStyle w:val="CodeText"/>
          <w:rPrChange w:id="9379" w:author="Sam Tertzakian" w:date="2018-09-12T12:23:00Z">
            <w:rPr>
              <w:rFonts w:ascii="Consolas" w:hAnsi="Consolas" w:cs="Consolas"/>
              <w:color w:val="000000"/>
              <w:sz w:val="19"/>
              <w:szCs w:val="19"/>
            </w:rPr>
          </w:rPrChange>
        </w:rPr>
      </w:pPr>
      <w:ins w:id="9380" w:author="Sam Tertzakian" w:date="2018-09-12T12:18:00Z">
        <w:r w:rsidRPr="000152AF">
          <w:rPr>
            <w:rStyle w:val="CodeText"/>
            <w:rPrChange w:id="9381" w:author="Sam Tertzakian" w:date="2018-09-12T12:23:00Z">
              <w:rPr>
                <w:rFonts w:ascii="Consolas" w:hAnsi="Consolas" w:cs="Consolas"/>
                <w:color w:val="000000"/>
                <w:sz w:val="19"/>
                <w:szCs w:val="19"/>
              </w:rPr>
            </w:rPrChange>
          </w:rPr>
          <w:t xml:space="preserve"> </w:t>
        </w:r>
      </w:ins>
      <w:r w:rsidR="004051C1" w:rsidRPr="000152AF">
        <w:rPr>
          <w:rStyle w:val="CodeText"/>
          <w:rPrChange w:id="9382" w:author="Sam Tertzakian" w:date="2018-09-12T12:23:00Z">
            <w:rPr>
              <w:rFonts w:ascii="Consolas" w:hAnsi="Consolas" w:cs="Consolas"/>
              <w:color w:val="000000"/>
              <w:sz w:val="19"/>
              <w:szCs w:val="19"/>
            </w:rPr>
          </w:rPrChange>
        </w:rPr>
        <w:t xml:space="preserve">   </w:t>
      </w:r>
      <w:del w:id="9383" w:author="Sam Tertzakian" w:date="2018-09-12T12:22:00Z">
        <w:r w:rsidR="004051C1" w:rsidRPr="000152AF" w:rsidDel="00150E5B">
          <w:rPr>
            <w:rStyle w:val="CodeText"/>
            <w:rPrChange w:id="9384" w:author="Sam Tertzakian" w:date="2018-09-12T12:23:00Z">
              <w:rPr>
                <w:rFonts w:ascii="Consolas" w:hAnsi="Consolas" w:cs="Consolas"/>
                <w:color w:val="000000"/>
                <w:sz w:val="19"/>
                <w:szCs w:val="19"/>
              </w:rPr>
            </w:rPrChange>
          </w:rPr>
          <w:delText xml:space="preserve">    </w:delText>
        </w:r>
      </w:del>
      <w:del w:id="9385" w:author="Sam Tertzakian" w:date="2018-09-12T12:14:00Z">
        <w:r w:rsidR="004051C1" w:rsidRPr="000152AF" w:rsidDel="00743651">
          <w:rPr>
            <w:rStyle w:val="CodeText"/>
            <w:rPrChange w:id="9386" w:author="Sam Tertzakian" w:date="2018-09-12T12:23:00Z">
              <w:rPr>
                <w:rFonts w:ascii="Consolas" w:hAnsi="Consolas" w:cs="Consolas"/>
                <w:color w:val="000000"/>
                <w:sz w:val="19"/>
                <w:szCs w:val="19"/>
              </w:rPr>
            </w:rPrChange>
          </w:rPr>
          <w:delText xml:space="preserve">                 </w:delText>
        </w:r>
      </w:del>
      <w:r w:rsidR="004051C1" w:rsidRPr="000152AF">
        <w:rPr>
          <w:rStyle w:val="CodeText"/>
          <w:rPrChange w:id="9387" w:author="Sam Tertzakian" w:date="2018-09-12T12:23:00Z">
            <w:rPr>
              <w:rFonts w:ascii="Consolas" w:hAnsi="Consolas" w:cs="Consolas"/>
              <w:color w:val="6F008A"/>
              <w:sz w:val="19"/>
              <w:szCs w:val="19"/>
            </w:rPr>
          </w:rPrChange>
        </w:rPr>
        <w:t>_In_</w:t>
      </w:r>
      <w:r w:rsidR="004051C1" w:rsidRPr="000152AF">
        <w:rPr>
          <w:rStyle w:val="CodeText"/>
          <w:rPrChange w:id="9388" w:author="Sam Tertzakian" w:date="2018-09-12T12:23:00Z">
            <w:rPr>
              <w:rFonts w:ascii="Consolas" w:hAnsi="Consolas" w:cs="Consolas"/>
              <w:color w:val="000000"/>
              <w:sz w:val="19"/>
              <w:szCs w:val="19"/>
            </w:rPr>
          </w:rPrChange>
        </w:rPr>
        <w:t xml:space="preserve"> </w:t>
      </w:r>
      <w:r w:rsidR="004051C1" w:rsidRPr="000152AF">
        <w:rPr>
          <w:rStyle w:val="CodeText"/>
          <w:rPrChange w:id="9389" w:author="Sam Tertzakian" w:date="2018-09-12T12:23:00Z">
            <w:rPr>
              <w:rFonts w:ascii="Consolas" w:hAnsi="Consolas" w:cs="Consolas"/>
              <w:color w:val="2B91AF"/>
              <w:sz w:val="19"/>
              <w:szCs w:val="19"/>
            </w:rPr>
          </w:rPrChange>
        </w:rPr>
        <w:t>WDFCMRESLIST</w:t>
      </w:r>
      <w:r w:rsidR="004051C1" w:rsidRPr="000152AF">
        <w:rPr>
          <w:rStyle w:val="CodeText"/>
          <w:rPrChange w:id="9390" w:author="Sam Tertzakian" w:date="2018-09-12T12:23:00Z">
            <w:rPr>
              <w:rFonts w:ascii="Consolas" w:hAnsi="Consolas" w:cs="Consolas"/>
              <w:color w:val="000000"/>
              <w:sz w:val="19"/>
              <w:szCs w:val="19"/>
            </w:rPr>
          </w:rPrChange>
        </w:rPr>
        <w:t xml:space="preserve"> ResourcesRaw, </w:t>
      </w:r>
    </w:p>
    <w:p w14:paraId="4ADF8C3B" w14:textId="0A24C3A3" w:rsidR="004051C1" w:rsidRDefault="004051C1" w:rsidP="004051C1">
      <w:pPr>
        <w:rPr>
          <w:rFonts w:ascii="Consolas" w:hAnsi="Consolas" w:cs="Consolas"/>
          <w:color w:val="000000"/>
          <w:sz w:val="19"/>
          <w:szCs w:val="19"/>
        </w:rPr>
      </w:pPr>
      <w:r w:rsidRPr="000152AF">
        <w:rPr>
          <w:rStyle w:val="CodeText"/>
          <w:rPrChange w:id="9391" w:author="Sam Tertzakian" w:date="2018-09-12T12:23:00Z">
            <w:rPr>
              <w:rFonts w:ascii="Consolas" w:hAnsi="Consolas" w:cs="Consolas"/>
              <w:color w:val="000000"/>
              <w:sz w:val="19"/>
              <w:szCs w:val="19"/>
            </w:rPr>
          </w:rPrChange>
        </w:rPr>
        <w:t xml:space="preserve">    </w:t>
      </w:r>
      <w:del w:id="9392" w:author="Sam Tertzakian" w:date="2018-09-12T12:22:00Z">
        <w:r w:rsidRPr="000152AF" w:rsidDel="00150E5B">
          <w:rPr>
            <w:rStyle w:val="CodeText"/>
            <w:rPrChange w:id="9393" w:author="Sam Tertzakian" w:date="2018-09-12T12:23:00Z">
              <w:rPr>
                <w:rFonts w:ascii="Consolas" w:hAnsi="Consolas" w:cs="Consolas"/>
                <w:color w:val="000000"/>
                <w:sz w:val="19"/>
                <w:szCs w:val="19"/>
              </w:rPr>
            </w:rPrChange>
          </w:rPr>
          <w:delText xml:space="preserve">   </w:delText>
        </w:r>
      </w:del>
      <w:del w:id="9394" w:author="Sam Tertzakian" w:date="2018-09-12T12:14:00Z">
        <w:r w:rsidRPr="000152AF" w:rsidDel="00743651">
          <w:rPr>
            <w:rStyle w:val="CodeText"/>
            <w:rPrChange w:id="9395" w:author="Sam Tertzakian" w:date="2018-09-12T12:23:00Z">
              <w:rPr>
                <w:rFonts w:ascii="Consolas" w:hAnsi="Consolas" w:cs="Consolas"/>
                <w:color w:val="000000"/>
                <w:sz w:val="19"/>
                <w:szCs w:val="19"/>
              </w:rPr>
            </w:rPrChange>
          </w:rPr>
          <w:delText xml:space="preserve">                 </w:delText>
        </w:r>
      </w:del>
      <w:r w:rsidRPr="000152AF">
        <w:rPr>
          <w:rStyle w:val="CodeText"/>
          <w:rPrChange w:id="9396" w:author="Sam Tertzakian" w:date="2018-09-12T12:23:00Z">
            <w:rPr>
              <w:rFonts w:ascii="Consolas" w:hAnsi="Consolas" w:cs="Consolas"/>
              <w:color w:val="6F008A"/>
              <w:sz w:val="19"/>
              <w:szCs w:val="19"/>
            </w:rPr>
          </w:rPrChange>
        </w:rPr>
        <w:t>_In_</w:t>
      </w:r>
      <w:r w:rsidRPr="000152AF">
        <w:rPr>
          <w:rStyle w:val="CodeText"/>
          <w:rPrChange w:id="9397" w:author="Sam Tertzakian" w:date="2018-09-12T12:23:00Z">
            <w:rPr>
              <w:rFonts w:ascii="Consolas" w:hAnsi="Consolas" w:cs="Consolas"/>
              <w:color w:val="000000"/>
              <w:sz w:val="19"/>
              <w:szCs w:val="19"/>
            </w:rPr>
          </w:rPrChange>
        </w:rPr>
        <w:t xml:space="preserve"> </w:t>
      </w:r>
      <w:r w:rsidRPr="000152AF">
        <w:rPr>
          <w:rStyle w:val="CodeText"/>
          <w:rPrChange w:id="9398" w:author="Sam Tertzakian" w:date="2018-09-12T12:23:00Z">
            <w:rPr>
              <w:rFonts w:ascii="Consolas" w:hAnsi="Consolas" w:cs="Consolas"/>
              <w:color w:val="2B91AF"/>
              <w:sz w:val="19"/>
              <w:szCs w:val="19"/>
            </w:rPr>
          </w:rPrChange>
        </w:rPr>
        <w:t>WDFCMRESLIST</w:t>
      </w:r>
      <w:r w:rsidRPr="000152AF">
        <w:rPr>
          <w:rStyle w:val="CodeText"/>
          <w:rPrChange w:id="9399" w:author="Sam Tertzakian" w:date="2018-09-12T12:23:00Z">
            <w:rPr>
              <w:rFonts w:ascii="Consolas" w:hAnsi="Consolas" w:cs="Consolas"/>
              <w:color w:val="000000"/>
              <w:sz w:val="19"/>
              <w:szCs w:val="19"/>
            </w:rPr>
          </w:rPrChange>
        </w:rPr>
        <w:t xml:space="preserve"> ResourcesTranslated)</w:t>
      </w:r>
      <w:del w:id="9400" w:author="Sam Tertzakian" w:date="2018-09-12T12:14:00Z">
        <w:r w:rsidDel="00E65EC7">
          <w:rPr>
            <w:rFonts w:ascii="Consolas" w:hAnsi="Consolas" w:cs="Consolas"/>
            <w:color w:val="000000"/>
            <w:sz w:val="19"/>
            <w:szCs w:val="19"/>
          </w:rPr>
          <w:delText>;</w:delText>
        </w:r>
      </w:del>
    </w:p>
    <w:p w14:paraId="7D138135" w14:textId="77777777" w:rsidR="004051C1" w:rsidRDefault="004051C1" w:rsidP="004051C1">
      <w:r>
        <w:t xml:space="preserve">Modules that do not support EvtDevicePrepareHardware can support this callback </w:t>
      </w:r>
      <w:proofErr w:type="gramStart"/>
      <w:r>
        <w:t>in order to</w:t>
      </w:r>
      <w:proofErr w:type="gramEnd"/>
      <w:r>
        <w:t xml:space="preserve"> get the Client Driver’s resources. The Module will enumerate the resources and choose the resources it needs.</w:t>
      </w:r>
    </w:p>
    <w:p w14:paraId="7050BCEC"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3A03A633" w14:textId="77777777" w:rsidTr="00676752">
        <w:tc>
          <w:tcPr>
            <w:tcW w:w="5665" w:type="dxa"/>
          </w:tcPr>
          <w:p w14:paraId="646C8E83" w14:textId="77777777" w:rsidR="004051C1" w:rsidRPr="00213222" w:rsidRDefault="004051C1" w:rsidP="00962E6F">
            <w:pPr>
              <w:rPr>
                <w:rStyle w:val="CodeText"/>
              </w:rPr>
            </w:pPr>
            <w:r w:rsidRPr="00213222">
              <w:rPr>
                <w:rStyle w:val="CodeText"/>
              </w:rPr>
              <w:t>DMFMODULE DmfModule</w:t>
            </w:r>
          </w:p>
        </w:tc>
        <w:tc>
          <w:tcPr>
            <w:tcW w:w="3685" w:type="dxa"/>
          </w:tcPr>
          <w:p w14:paraId="33A41D45" w14:textId="6869FB3A" w:rsidR="004051C1" w:rsidRDefault="004051C1" w:rsidP="00962E6F">
            <w:r>
              <w:t xml:space="preserve">The Module’s DMF </w:t>
            </w:r>
            <w:r w:rsidR="00311435">
              <w:t>Module handle</w:t>
            </w:r>
            <w:r>
              <w:t>. Use this handle to retrieve the Module’s Private Context and Config.</w:t>
            </w:r>
          </w:p>
        </w:tc>
      </w:tr>
      <w:tr w:rsidR="004051C1" w14:paraId="184EB7CE" w14:textId="77777777" w:rsidTr="00676752">
        <w:tc>
          <w:tcPr>
            <w:tcW w:w="5665" w:type="dxa"/>
          </w:tcPr>
          <w:p w14:paraId="390BCCF7" w14:textId="77777777" w:rsidR="004051C1" w:rsidRPr="00213222" w:rsidRDefault="004051C1" w:rsidP="00962E6F">
            <w:pPr>
              <w:rPr>
                <w:rStyle w:val="CodeText"/>
              </w:rPr>
            </w:pPr>
            <w:r w:rsidRPr="00213222">
              <w:rPr>
                <w:rStyle w:val="CodeText"/>
              </w:rPr>
              <w:t>WDFCMRESLIST ResourcesRaw</w:t>
            </w:r>
          </w:p>
        </w:tc>
        <w:tc>
          <w:tcPr>
            <w:tcW w:w="3685" w:type="dxa"/>
          </w:tcPr>
          <w:p w14:paraId="14C302CA" w14:textId="77777777" w:rsidR="004051C1" w:rsidRDefault="004051C1" w:rsidP="00962E6F">
            <w:r>
              <w:t xml:space="preserve">Raw resource information passed to Client Driver’s </w:t>
            </w:r>
            <w:r w:rsidRPr="00213222">
              <w:rPr>
                <w:rStyle w:val="CodeText"/>
              </w:rPr>
              <w:t>EvtDevicePrepareHardware</w:t>
            </w:r>
            <w:r>
              <w:t xml:space="preserve"> callback.</w:t>
            </w:r>
          </w:p>
        </w:tc>
      </w:tr>
      <w:tr w:rsidR="004051C1" w14:paraId="60734747" w14:textId="77777777" w:rsidTr="00676752">
        <w:tc>
          <w:tcPr>
            <w:tcW w:w="5665" w:type="dxa"/>
          </w:tcPr>
          <w:p w14:paraId="1EEE2B10" w14:textId="77777777" w:rsidR="004051C1" w:rsidRPr="00213222" w:rsidRDefault="004051C1" w:rsidP="00962E6F">
            <w:pPr>
              <w:rPr>
                <w:rStyle w:val="CodeText"/>
              </w:rPr>
            </w:pPr>
            <w:r w:rsidRPr="00213222">
              <w:rPr>
                <w:rStyle w:val="CodeText"/>
              </w:rPr>
              <w:t>WDFCMRESLIST ResourcesTranslated</w:t>
            </w:r>
          </w:p>
        </w:tc>
        <w:tc>
          <w:tcPr>
            <w:tcW w:w="3685" w:type="dxa"/>
          </w:tcPr>
          <w:p w14:paraId="31F6B465" w14:textId="77777777" w:rsidR="004051C1" w:rsidRDefault="004051C1" w:rsidP="00962E6F">
            <w:r>
              <w:t xml:space="preserve">Translated resource information passed to Client Driver’s </w:t>
            </w:r>
            <w:r w:rsidRPr="00213222">
              <w:rPr>
                <w:rStyle w:val="CodeText"/>
              </w:rPr>
              <w:t>EvtDevicePrepareHardware</w:t>
            </w:r>
            <w:r>
              <w:t xml:space="preserve"> callback.</w:t>
            </w:r>
          </w:p>
        </w:tc>
      </w:tr>
    </w:tbl>
    <w:p w14:paraId="41825EA9" w14:textId="77777777" w:rsidR="004051C1" w:rsidRDefault="004051C1" w:rsidP="004051C1"/>
    <w:p w14:paraId="41765A80" w14:textId="77777777" w:rsidR="004051C1" w:rsidRDefault="004051C1" w:rsidP="004051C1">
      <w:pPr>
        <w:pStyle w:val="Heading4"/>
      </w:pPr>
      <w:r>
        <w:t>Returns</w:t>
      </w:r>
    </w:p>
    <w:p w14:paraId="747AC9EC" w14:textId="77777777" w:rsidR="004051C1" w:rsidRDefault="004051C1" w:rsidP="004051C1">
      <w:r>
        <w:t>STATUS_SUCCESS if no error is encountered in the callback. Otherwise, an error code corresponding to the error is returned.</w:t>
      </w:r>
    </w:p>
    <w:p w14:paraId="25A15261" w14:textId="77777777" w:rsidR="004051C1" w:rsidRDefault="004051C1" w:rsidP="004051C1">
      <w:pPr>
        <w:pStyle w:val="Heading4"/>
      </w:pPr>
      <w:r>
        <w:t>Remarks</w:t>
      </w:r>
    </w:p>
    <w:p w14:paraId="38E21F97"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55E2C137" w14:textId="77777777" w:rsidR="004051C1" w:rsidRDefault="004051C1" w:rsidP="004051C1">
      <w:pPr>
        <w:pStyle w:val="ListParagraph"/>
        <w:numPr>
          <w:ilvl w:val="0"/>
          <w:numId w:val="3"/>
        </w:numPr>
      </w:pPr>
      <w:r>
        <w:t>Resources acquired by this call should be released in the Module’s Close callback.</w:t>
      </w:r>
    </w:p>
    <w:p w14:paraId="771B4141" w14:textId="77777777" w:rsidR="004051C1" w:rsidRPr="00085EAD" w:rsidRDefault="004051C1" w:rsidP="004051C1">
      <w:pPr>
        <w:pStyle w:val="ListParagraph"/>
        <w:numPr>
          <w:ilvl w:val="0"/>
          <w:numId w:val="3"/>
        </w:numPr>
      </w:pPr>
      <w:r>
        <w:t xml:space="preserve">This callback is usually supported by Modules that need resources but do not use the PrepareHardware callback because DMF opens the Module automatically during </w:t>
      </w:r>
      <w:r w:rsidRPr="00213222">
        <w:rPr>
          <w:rStyle w:val="CodeText"/>
        </w:rPr>
        <w:t>EvtDevicePrepareHardware</w:t>
      </w:r>
      <w:r>
        <w:t xml:space="preserve"> or </w:t>
      </w:r>
      <w:r w:rsidRPr="00213222">
        <w:rPr>
          <w:rStyle w:val="CodeText"/>
        </w:rPr>
        <w:t>EvtDeviceD0Entry</w:t>
      </w:r>
      <w:r>
        <w:t xml:space="preserve">. </w:t>
      </w:r>
      <w:r w:rsidRPr="00471B0A">
        <w:rPr>
          <w:i/>
        </w:rPr>
        <w:t xml:space="preserve">Note: Modules that support </w:t>
      </w:r>
      <w:r w:rsidRPr="00213222">
        <w:rPr>
          <w:rStyle w:val="CodeText"/>
        </w:rPr>
        <w:t>EvtDevicePrepareHardware</w:t>
      </w:r>
      <w:r w:rsidRPr="00471B0A">
        <w:rPr>
          <w:i/>
        </w:rPr>
        <w:t xml:space="preserve"> must call </w:t>
      </w:r>
      <w:r w:rsidRPr="00213222">
        <w:rPr>
          <w:rStyle w:val="CodeText"/>
        </w:rPr>
        <w:t>DMF</w:t>
      </w:r>
      <w:r>
        <w:rPr>
          <w:rStyle w:val="CodeText"/>
        </w:rPr>
        <w:t>_[ModuleName]_</w:t>
      </w:r>
      <w:r w:rsidRPr="00213222">
        <w:rPr>
          <w:rStyle w:val="CodeText"/>
        </w:rPr>
        <w:t>Open()</w:t>
      </w:r>
      <w:r w:rsidRPr="00471B0A">
        <w:rPr>
          <w:i/>
        </w:rPr>
        <w:t xml:space="preserve"> from inside that callback, so using this callback is easier than supporting </w:t>
      </w:r>
      <w:r w:rsidRPr="00213222">
        <w:rPr>
          <w:rStyle w:val="CodeText"/>
        </w:rPr>
        <w:t>EvtDevicePrepareHardware</w:t>
      </w:r>
      <w:r w:rsidRPr="00471B0A">
        <w:rPr>
          <w:i/>
        </w:rPr>
        <w:t>.</w:t>
      </w:r>
    </w:p>
    <w:p w14:paraId="6BA3587E" w14:textId="77777777" w:rsidR="004051C1" w:rsidRDefault="004051C1" w:rsidP="004051C1">
      <w:pPr>
        <w:rPr>
          <w:rFonts w:asciiTheme="majorHAnsi" w:eastAsiaTheme="majorEastAsia" w:hAnsiTheme="majorHAnsi" w:cstheme="majorBidi"/>
          <w:color w:val="1F3763" w:themeColor="accent1" w:themeShade="7F"/>
          <w:sz w:val="24"/>
          <w:szCs w:val="24"/>
        </w:rPr>
      </w:pPr>
      <w:r>
        <w:br w:type="page"/>
      </w:r>
    </w:p>
    <w:p w14:paraId="7486B99B" w14:textId="77777777" w:rsidR="004051C1" w:rsidRDefault="004051C1" w:rsidP="004051C1">
      <w:pPr>
        <w:pStyle w:val="Heading3"/>
      </w:pPr>
      <w:bookmarkStart w:id="9401" w:name="_Toc524527947"/>
      <w:r>
        <w:lastRenderedPageBreak/>
        <w:t>DMF_[ModuleName]_Open</w:t>
      </w:r>
      <w:bookmarkEnd w:id="9401"/>
    </w:p>
    <w:p w14:paraId="6F8B556F"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F597357" w14:textId="77777777" w:rsidR="004051C1" w:rsidRPr="000152AF" w:rsidRDefault="004051C1" w:rsidP="004051C1">
      <w:pPr>
        <w:autoSpaceDE w:val="0"/>
        <w:autoSpaceDN w:val="0"/>
        <w:adjustRightInd w:val="0"/>
        <w:spacing w:after="0" w:line="240" w:lineRule="auto"/>
        <w:rPr>
          <w:rStyle w:val="CodeText"/>
          <w:rPrChange w:id="9402" w:author="Sam Tertzakian" w:date="2018-09-12T12:24:00Z">
            <w:rPr>
              <w:rFonts w:ascii="Consolas" w:hAnsi="Consolas" w:cs="Consolas"/>
              <w:color w:val="000000"/>
              <w:sz w:val="19"/>
              <w:szCs w:val="19"/>
            </w:rPr>
          </w:rPrChange>
        </w:rPr>
      </w:pPr>
      <w:r w:rsidRPr="000152AF">
        <w:rPr>
          <w:rStyle w:val="CodeText"/>
          <w:rPrChange w:id="9403" w:author="Sam Tertzakian" w:date="2018-09-12T12:24:00Z">
            <w:rPr>
              <w:rFonts w:ascii="Consolas" w:hAnsi="Consolas" w:cs="Consolas"/>
              <w:color w:val="0000FF"/>
              <w:sz w:val="19"/>
              <w:szCs w:val="19"/>
            </w:rPr>
          </w:rPrChange>
        </w:rPr>
        <w:t>static</w:t>
      </w:r>
    </w:p>
    <w:p w14:paraId="35AABFBA" w14:textId="77777777" w:rsidR="004051C1" w:rsidRPr="000152AF" w:rsidRDefault="004051C1" w:rsidP="004051C1">
      <w:pPr>
        <w:autoSpaceDE w:val="0"/>
        <w:autoSpaceDN w:val="0"/>
        <w:adjustRightInd w:val="0"/>
        <w:spacing w:after="0" w:line="240" w:lineRule="auto"/>
        <w:rPr>
          <w:rStyle w:val="CodeText"/>
          <w:rPrChange w:id="9404" w:author="Sam Tertzakian" w:date="2018-09-12T12:24:00Z">
            <w:rPr>
              <w:rFonts w:ascii="Consolas" w:hAnsi="Consolas" w:cs="Consolas"/>
              <w:color w:val="000000"/>
              <w:sz w:val="19"/>
              <w:szCs w:val="19"/>
            </w:rPr>
          </w:rPrChange>
        </w:rPr>
      </w:pPr>
      <w:r w:rsidRPr="000152AF">
        <w:rPr>
          <w:rStyle w:val="CodeText"/>
          <w:rPrChange w:id="9405" w:author="Sam Tertzakian" w:date="2018-09-12T12:24:00Z">
            <w:rPr>
              <w:rFonts w:ascii="Consolas" w:hAnsi="Consolas" w:cs="Consolas"/>
              <w:color w:val="2B91AF"/>
              <w:sz w:val="19"/>
              <w:szCs w:val="19"/>
            </w:rPr>
          </w:rPrChange>
        </w:rPr>
        <w:t>NTSTATUS</w:t>
      </w:r>
      <w:r w:rsidRPr="000152AF">
        <w:rPr>
          <w:rStyle w:val="CodeText"/>
          <w:rPrChange w:id="9406" w:author="Sam Tertzakian" w:date="2018-09-12T12:24:00Z">
            <w:rPr>
              <w:rFonts w:ascii="Consolas" w:hAnsi="Consolas" w:cs="Consolas"/>
              <w:color w:val="000000"/>
              <w:sz w:val="19"/>
              <w:szCs w:val="19"/>
            </w:rPr>
          </w:rPrChange>
        </w:rPr>
        <w:t xml:space="preserve"> </w:t>
      </w:r>
    </w:p>
    <w:p w14:paraId="728A045B" w14:textId="6FFF9AC6" w:rsidR="004051C1" w:rsidDel="000152AF" w:rsidRDefault="004051C1" w:rsidP="000A1389">
      <w:pPr>
        <w:autoSpaceDE w:val="0"/>
        <w:autoSpaceDN w:val="0"/>
        <w:adjustRightInd w:val="0"/>
        <w:spacing w:after="0" w:line="240" w:lineRule="auto"/>
        <w:rPr>
          <w:del w:id="9407" w:author="Sam Tertzakian" w:date="2018-09-12T12:19:00Z"/>
          <w:rStyle w:val="CodeText"/>
        </w:rPr>
      </w:pPr>
      <w:r w:rsidRPr="000152AF">
        <w:rPr>
          <w:rStyle w:val="CodeText"/>
          <w:rPrChange w:id="9408" w:author="Sam Tertzakian" w:date="2018-09-12T12:24:00Z">
            <w:rPr>
              <w:rFonts w:ascii="Consolas" w:hAnsi="Consolas" w:cs="Consolas"/>
              <w:color w:val="000000"/>
              <w:sz w:val="19"/>
              <w:szCs w:val="19"/>
            </w:rPr>
          </w:rPrChange>
        </w:rPr>
        <w:t>DMF_[ModuleName]_Open(</w:t>
      </w:r>
    </w:p>
    <w:p w14:paraId="3BE1A181" w14:textId="77777777" w:rsidR="000152AF" w:rsidRPr="000152AF" w:rsidRDefault="000152AF" w:rsidP="004051C1">
      <w:pPr>
        <w:autoSpaceDE w:val="0"/>
        <w:autoSpaceDN w:val="0"/>
        <w:adjustRightInd w:val="0"/>
        <w:spacing w:after="0" w:line="240" w:lineRule="auto"/>
        <w:rPr>
          <w:ins w:id="9409" w:author="Sam Tertzakian" w:date="2018-09-12T12:24:00Z"/>
          <w:rStyle w:val="CodeText"/>
          <w:rPrChange w:id="9410" w:author="Sam Tertzakian" w:date="2018-09-12T12:24:00Z">
            <w:rPr>
              <w:ins w:id="9411" w:author="Sam Tertzakian" w:date="2018-09-12T12:24:00Z"/>
              <w:rFonts w:ascii="Consolas" w:hAnsi="Consolas" w:cs="Consolas"/>
              <w:color w:val="000000"/>
              <w:sz w:val="19"/>
              <w:szCs w:val="19"/>
            </w:rPr>
          </w:rPrChange>
        </w:rPr>
      </w:pPr>
    </w:p>
    <w:p w14:paraId="33D60355" w14:textId="69974C8A" w:rsidR="004051C1" w:rsidRPr="000152AF" w:rsidDel="000A1389" w:rsidRDefault="000152AF" w:rsidP="004051C1">
      <w:pPr>
        <w:autoSpaceDE w:val="0"/>
        <w:autoSpaceDN w:val="0"/>
        <w:adjustRightInd w:val="0"/>
        <w:spacing w:after="0" w:line="240" w:lineRule="auto"/>
        <w:rPr>
          <w:del w:id="9412" w:author="Sam Tertzakian" w:date="2018-09-12T12:19:00Z"/>
          <w:rStyle w:val="CodeText"/>
          <w:rPrChange w:id="9413" w:author="Sam Tertzakian" w:date="2018-09-12T12:24:00Z">
            <w:rPr>
              <w:del w:id="9414" w:author="Sam Tertzakian" w:date="2018-09-12T12:19:00Z"/>
              <w:rFonts w:ascii="Consolas" w:hAnsi="Consolas" w:cs="Consolas"/>
              <w:color w:val="000000"/>
              <w:sz w:val="19"/>
              <w:szCs w:val="19"/>
            </w:rPr>
          </w:rPrChange>
        </w:rPr>
      </w:pPr>
      <w:ins w:id="9415" w:author="Sam Tertzakian" w:date="2018-09-12T12:24:00Z">
        <w:r>
          <w:rPr>
            <w:rStyle w:val="CodeText"/>
          </w:rPr>
          <w:t xml:space="preserve">    </w:t>
        </w:r>
      </w:ins>
      <w:del w:id="9416" w:author="Sam Tertzakian" w:date="2018-09-12T12:19:00Z">
        <w:r w:rsidR="004051C1" w:rsidRPr="000152AF" w:rsidDel="000A1389">
          <w:rPr>
            <w:rStyle w:val="CodeText"/>
            <w:rPrChange w:id="9417" w:author="Sam Tertzakian" w:date="2018-09-12T12:24:00Z">
              <w:rPr>
                <w:rFonts w:ascii="Consolas" w:hAnsi="Consolas" w:cs="Consolas"/>
                <w:color w:val="000000"/>
                <w:sz w:val="19"/>
                <w:szCs w:val="19"/>
              </w:rPr>
            </w:rPrChange>
          </w:rPr>
          <w:delText xml:space="preserve">    </w:delText>
        </w:r>
      </w:del>
      <w:r w:rsidR="004051C1" w:rsidRPr="000152AF">
        <w:rPr>
          <w:rStyle w:val="CodeText"/>
          <w:rPrChange w:id="9418" w:author="Sam Tertzakian" w:date="2018-09-12T12:24:00Z">
            <w:rPr>
              <w:rFonts w:ascii="Consolas" w:hAnsi="Consolas" w:cs="Consolas"/>
              <w:color w:val="6F008A"/>
              <w:sz w:val="19"/>
              <w:szCs w:val="19"/>
            </w:rPr>
          </w:rPrChange>
        </w:rPr>
        <w:t>_In_</w:t>
      </w:r>
      <w:r w:rsidR="004051C1" w:rsidRPr="000152AF">
        <w:rPr>
          <w:rStyle w:val="CodeText"/>
          <w:rPrChange w:id="9419" w:author="Sam Tertzakian" w:date="2018-09-12T12:24:00Z">
            <w:rPr>
              <w:rFonts w:ascii="Consolas" w:hAnsi="Consolas" w:cs="Consolas"/>
              <w:color w:val="000000"/>
              <w:sz w:val="19"/>
              <w:szCs w:val="19"/>
            </w:rPr>
          </w:rPrChange>
        </w:rPr>
        <w:t xml:space="preserve"> </w:t>
      </w:r>
      <w:r w:rsidR="004051C1" w:rsidRPr="000152AF">
        <w:rPr>
          <w:rStyle w:val="CodeText"/>
          <w:rPrChange w:id="9420" w:author="Sam Tertzakian" w:date="2018-09-12T12:24:00Z">
            <w:rPr>
              <w:rFonts w:ascii="Consolas" w:hAnsi="Consolas" w:cs="Consolas"/>
              <w:color w:val="2B91AF"/>
              <w:sz w:val="19"/>
              <w:szCs w:val="19"/>
            </w:rPr>
          </w:rPrChange>
        </w:rPr>
        <w:t>DMFMODULE</w:t>
      </w:r>
      <w:r w:rsidR="004051C1" w:rsidRPr="000152AF">
        <w:rPr>
          <w:rStyle w:val="CodeText"/>
          <w:rPrChange w:id="9421" w:author="Sam Tertzakian" w:date="2018-09-12T12:24:00Z">
            <w:rPr>
              <w:rFonts w:ascii="Consolas" w:hAnsi="Consolas" w:cs="Consolas"/>
              <w:color w:val="000000"/>
              <w:sz w:val="19"/>
              <w:szCs w:val="19"/>
            </w:rPr>
          </w:rPrChange>
        </w:rPr>
        <w:t xml:space="preserve"> </w:t>
      </w:r>
      <w:r w:rsidR="004051C1" w:rsidRPr="000152AF">
        <w:rPr>
          <w:rStyle w:val="CodeText"/>
          <w:rPrChange w:id="9422" w:author="Sam Tertzakian" w:date="2018-09-12T12:24:00Z">
            <w:rPr>
              <w:rFonts w:ascii="Consolas" w:hAnsi="Consolas" w:cs="Consolas"/>
              <w:color w:val="808080"/>
              <w:sz w:val="19"/>
              <w:szCs w:val="19"/>
            </w:rPr>
          </w:rPrChange>
        </w:rPr>
        <w:t>DmfModule</w:t>
      </w:r>
    </w:p>
    <w:p w14:paraId="344A997D" w14:textId="670CC572" w:rsidR="004051C1" w:rsidRPr="000152AF" w:rsidRDefault="004051C1" w:rsidP="000A1389">
      <w:pPr>
        <w:autoSpaceDE w:val="0"/>
        <w:autoSpaceDN w:val="0"/>
        <w:adjustRightInd w:val="0"/>
        <w:spacing w:after="0" w:line="240" w:lineRule="auto"/>
        <w:rPr>
          <w:ins w:id="9423" w:author="Sam Tertzakian" w:date="2018-09-12T12:19:00Z"/>
          <w:rStyle w:val="CodeText"/>
          <w:rPrChange w:id="9424" w:author="Sam Tertzakian" w:date="2018-09-12T12:24:00Z">
            <w:rPr>
              <w:ins w:id="9425" w:author="Sam Tertzakian" w:date="2018-09-12T12:19:00Z"/>
              <w:rFonts w:ascii="Consolas" w:hAnsi="Consolas" w:cs="Consolas"/>
              <w:color w:val="000000"/>
              <w:sz w:val="19"/>
              <w:szCs w:val="19"/>
            </w:rPr>
          </w:rPrChange>
        </w:rPr>
      </w:pPr>
      <w:del w:id="9426" w:author="Sam Tertzakian" w:date="2018-09-12T12:19:00Z">
        <w:r w:rsidRPr="000152AF" w:rsidDel="000A1389">
          <w:rPr>
            <w:rStyle w:val="CodeText"/>
            <w:rPrChange w:id="9427" w:author="Sam Tertzakian" w:date="2018-09-12T12:24:00Z">
              <w:rPr>
                <w:rFonts w:ascii="Consolas" w:hAnsi="Consolas" w:cs="Consolas"/>
                <w:color w:val="000000"/>
                <w:sz w:val="19"/>
                <w:szCs w:val="19"/>
              </w:rPr>
            </w:rPrChange>
          </w:rPr>
          <w:delText xml:space="preserve">    </w:delText>
        </w:r>
      </w:del>
      <w:r w:rsidRPr="000152AF">
        <w:rPr>
          <w:rStyle w:val="CodeText"/>
          <w:rPrChange w:id="9428" w:author="Sam Tertzakian" w:date="2018-09-12T12:24:00Z">
            <w:rPr>
              <w:rFonts w:ascii="Consolas" w:hAnsi="Consolas" w:cs="Consolas"/>
              <w:color w:val="000000"/>
              <w:sz w:val="19"/>
              <w:szCs w:val="19"/>
            </w:rPr>
          </w:rPrChange>
        </w:rPr>
        <w:t>)</w:t>
      </w:r>
    </w:p>
    <w:p w14:paraId="60BE3E09" w14:textId="77777777" w:rsidR="000A1389" w:rsidRPr="00DF1EDE" w:rsidRDefault="000A1389">
      <w:pPr>
        <w:autoSpaceDE w:val="0"/>
        <w:autoSpaceDN w:val="0"/>
        <w:adjustRightInd w:val="0"/>
        <w:spacing w:after="0" w:line="240" w:lineRule="auto"/>
        <w:pPrChange w:id="9429" w:author="Sam Tertzakian" w:date="2018-09-12T12:19:00Z">
          <w:pPr/>
        </w:pPrChange>
      </w:pPr>
    </w:p>
    <w:p w14:paraId="2CEF206F"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6CBC1BDC" w14:textId="77777777" w:rsidR="004051C1" w:rsidRDefault="004051C1" w:rsidP="004051C1">
      <w:r>
        <w:t xml:space="preserve">The purpose of this callback is to allow the Module to perform actions one time before further callbacks happen and before the Module’s Methods are called. Frequently, this callback is used to allocate resources such as memory, timer and handles to other WDF primitives that the Module will use later. </w:t>
      </w:r>
    </w:p>
    <w:p w14:paraId="0785C973" w14:textId="77777777" w:rsidR="004051C1" w:rsidRDefault="004051C1" w:rsidP="004051C1">
      <w:r>
        <w:t xml:space="preserve">In some cases, all the work the Module does is in the </w:t>
      </w:r>
      <w:r w:rsidRPr="009A5BA1">
        <w:rPr>
          <w:rStyle w:val="CodeText"/>
        </w:rPr>
        <w:t>DMF</w:t>
      </w:r>
      <w:r>
        <w:rPr>
          <w:rStyle w:val="CodeText"/>
        </w:rPr>
        <w:t>_[ModuleName]_</w:t>
      </w:r>
      <w:r w:rsidRPr="009A5BA1">
        <w:rPr>
          <w:rStyle w:val="CodeText"/>
        </w:rPr>
        <w:t>Open()</w:t>
      </w:r>
      <w:r>
        <w:t xml:space="preserve"> callback.</w:t>
      </w:r>
    </w:p>
    <w:p w14:paraId="328E0470" w14:textId="77777777" w:rsidR="004051C1" w:rsidRDefault="004051C1" w:rsidP="004051C1">
      <w:r>
        <w:t>This callback is used to initialize the Module’s Private Context (which is analogous to the Device Context of a Client Driver).</w:t>
      </w:r>
    </w:p>
    <w:p w14:paraId="0D4D175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5BD49677" w14:textId="77777777" w:rsidTr="00676752">
        <w:tc>
          <w:tcPr>
            <w:tcW w:w="5665" w:type="dxa"/>
          </w:tcPr>
          <w:p w14:paraId="6185A94A" w14:textId="77777777" w:rsidR="004051C1" w:rsidRPr="008A3178" w:rsidRDefault="004051C1" w:rsidP="00962E6F">
            <w:pPr>
              <w:rPr>
                <w:rStyle w:val="CodeText"/>
              </w:rPr>
            </w:pPr>
            <w:r w:rsidRPr="008A3178">
              <w:rPr>
                <w:rStyle w:val="CodeText"/>
              </w:rPr>
              <w:t>DMFMODULE DmfModule</w:t>
            </w:r>
          </w:p>
        </w:tc>
        <w:tc>
          <w:tcPr>
            <w:tcW w:w="3685" w:type="dxa"/>
          </w:tcPr>
          <w:p w14:paraId="5FBC74AA" w14:textId="28C0CF3C" w:rsidR="004051C1" w:rsidRDefault="004051C1" w:rsidP="00962E6F">
            <w:r>
              <w:t xml:space="preserve">The Module’s DMF </w:t>
            </w:r>
            <w:r w:rsidR="00311435">
              <w:t>Module handle</w:t>
            </w:r>
            <w:r>
              <w:t>. Use this handle to retrieve the Module’s Private Context and Config.</w:t>
            </w:r>
          </w:p>
        </w:tc>
      </w:tr>
    </w:tbl>
    <w:p w14:paraId="059D44FA" w14:textId="77777777" w:rsidR="004051C1" w:rsidRDefault="004051C1" w:rsidP="004051C1"/>
    <w:p w14:paraId="7D6BD3F4" w14:textId="77777777" w:rsidR="004051C1" w:rsidRDefault="004051C1" w:rsidP="004051C1">
      <w:pPr>
        <w:pStyle w:val="Heading4"/>
      </w:pPr>
      <w:r>
        <w:t>Returns</w:t>
      </w:r>
    </w:p>
    <w:p w14:paraId="2CAF2D21" w14:textId="77777777" w:rsidR="004051C1" w:rsidRDefault="004051C1" w:rsidP="004051C1">
      <w:r>
        <w:t>STATUS_SUCCESS if no error is encountered in the callback. Otherwise, an error code corresponding to the error is returned.</w:t>
      </w:r>
    </w:p>
    <w:p w14:paraId="57631DA2" w14:textId="77777777" w:rsidR="004051C1" w:rsidRDefault="004051C1" w:rsidP="004051C1">
      <w:pPr>
        <w:pStyle w:val="Heading4"/>
      </w:pPr>
      <w:r>
        <w:t>Remarks</w:t>
      </w:r>
    </w:p>
    <w:p w14:paraId="1074B71B"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68A145D2" w14:textId="77777777" w:rsidR="004051C1" w:rsidRDefault="004051C1" w:rsidP="004051C1">
      <w:pPr>
        <w:pStyle w:val="ListParagraph"/>
        <w:numPr>
          <w:ilvl w:val="0"/>
          <w:numId w:val="3"/>
        </w:numPr>
      </w:pPr>
      <w:r>
        <w:t>All resources acquired by this callback must be release in the Module’s Close callback.</w:t>
      </w:r>
    </w:p>
    <w:p w14:paraId="0E008047"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w:t>
      </w:r>
      <w:r w:rsidRPr="009A5BA1">
        <w:rPr>
          <w:rStyle w:val="CodeText"/>
        </w:rPr>
        <w:t>Open</w:t>
      </w:r>
      <w:r>
        <w:t xml:space="preserve"> for each Child Module, </w:t>
      </w:r>
      <w:r w:rsidRPr="009A5BA1">
        <w:rPr>
          <w:b/>
        </w:rPr>
        <w:t>before</w:t>
      </w:r>
      <w:r>
        <w:t xml:space="preserve"> calling the Parent Module’s </w:t>
      </w:r>
      <w:r w:rsidRPr="009A5BA1">
        <w:rPr>
          <w:rStyle w:val="CodeText"/>
        </w:rPr>
        <w:t>DMF</w:t>
      </w:r>
      <w:r>
        <w:rPr>
          <w:rStyle w:val="CodeText"/>
        </w:rPr>
        <w:t>_[ModuleName]_</w:t>
      </w:r>
      <w:r w:rsidRPr="009A5BA1">
        <w:rPr>
          <w:rStyle w:val="CodeText"/>
        </w:rPr>
        <w:t>Open</w:t>
      </w:r>
      <w:r>
        <w:t xml:space="preserve"> callback. This ensures that all Child Modules are ready for use by the Parent during </w:t>
      </w:r>
      <w:r w:rsidRPr="009A5BA1">
        <w:rPr>
          <w:rStyle w:val="CodeText"/>
        </w:rPr>
        <w:t>DMF</w:t>
      </w:r>
      <w:r>
        <w:rPr>
          <w:rStyle w:val="CodeText"/>
        </w:rPr>
        <w:t>_[ModuleName]_</w:t>
      </w:r>
      <w:r w:rsidRPr="009A5BA1">
        <w:rPr>
          <w:rStyle w:val="CodeText"/>
        </w:rPr>
        <w:t>Open</w:t>
      </w:r>
      <w:r>
        <w:rPr>
          <w:rStyle w:val="CodeText"/>
        </w:rPr>
        <w:t>.</w:t>
      </w:r>
    </w:p>
    <w:p w14:paraId="4445E85A" w14:textId="77777777" w:rsidR="004051C1" w:rsidRDefault="004051C1" w:rsidP="004051C1">
      <w:pPr>
        <w:pStyle w:val="Heading4"/>
      </w:pPr>
      <w:r>
        <w:br w:type="page"/>
      </w:r>
      <w:r>
        <w:lastRenderedPageBreak/>
        <w:t>Example</w:t>
      </w:r>
    </w:p>
    <w:p w14:paraId="301EE89F" w14:textId="77777777" w:rsidR="00A316BB" w:rsidRDefault="00A316BB">
      <w:pPr>
        <w:pStyle w:val="CodeBlock"/>
        <w:rPr>
          <w:ins w:id="9430" w:author="Sam Tertzakian" w:date="2018-09-11T20:23:00Z"/>
          <w:color w:val="000000"/>
        </w:rPr>
        <w:pPrChange w:id="9431" w:author="Sam Tertzakian" w:date="2018-09-12T14:46:00Z">
          <w:pPr>
            <w:autoSpaceDE w:val="0"/>
            <w:autoSpaceDN w:val="0"/>
            <w:adjustRightInd w:val="0"/>
            <w:spacing w:after="0" w:line="240" w:lineRule="auto"/>
          </w:pPr>
        </w:pPrChange>
      </w:pPr>
      <w:ins w:id="9432" w:author="Sam Tertzakian" w:date="2018-09-11T20:23:00Z">
        <w:r>
          <w:t>#pragma</w:t>
        </w:r>
        <w:r>
          <w:rPr>
            <w:color w:val="000000"/>
          </w:rPr>
          <w:t xml:space="preserve"> </w:t>
        </w:r>
        <w:r>
          <w:t>code_seg</w:t>
        </w:r>
        <w:r>
          <w:rPr>
            <w:color w:val="000000"/>
          </w:rPr>
          <w:t>(</w:t>
        </w:r>
        <w:r>
          <w:rPr>
            <w:color w:val="A31515"/>
          </w:rPr>
          <w:t>"PAGE"</w:t>
        </w:r>
        <w:r>
          <w:rPr>
            <w:color w:val="000000"/>
          </w:rPr>
          <w:t>)</w:t>
        </w:r>
      </w:ins>
    </w:p>
    <w:p w14:paraId="2CCED9BB" w14:textId="77777777" w:rsidR="00A316BB" w:rsidRDefault="00A316BB">
      <w:pPr>
        <w:pStyle w:val="CodeBlock"/>
        <w:rPr>
          <w:ins w:id="9433" w:author="Sam Tertzakian" w:date="2018-09-11T20:23:00Z"/>
          <w:color w:val="000000"/>
        </w:rPr>
        <w:pPrChange w:id="9434" w:author="Sam Tertzakian" w:date="2018-09-12T14:46:00Z">
          <w:pPr>
            <w:autoSpaceDE w:val="0"/>
            <w:autoSpaceDN w:val="0"/>
            <w:adjustRightInd w:val="0"/>
            <w:spacing w:after="0" w:line="240" w:lineRule="auto"/>
          </w:pPr>
        </w:pPrChange>
      </w:pPr>
      <w:ins w:id="9435" w:author="Sam Tertzakian" w:date="2018-09-11T20:23:00Z">
        <w:r>
          <w:t>_IRQL_requires_max_</w:t>
        </w:r>
        <w:r>
          <w:rPr>
            <w:color w:val="000000"/>
          </w:rPr>
          <w:t>(</w:t>
        </w:r>
        <w:r>
          <w:t>PASSIVE_LEVEL</w:t>
        </w:r>
        <w:r>
          <w:rPr>
            <w:color w:val="000000"/>
          </w:rPr>
          <w:t>)</w:t>
        </w:r>
      </w:ins>
    </w:p>
    <w:p w14:paraId="168396BB" w14:textId="77777777" w:rsidR="00A316BB" w:rsidRDefault="00A316BB">
      <w:pPr>
        <w:pStyle w:val="CodeBlock"/>
        <w:rPr>
          <w:ins w:id="9436" w:author="Sam Tertzakian" w:date="2018-09-11T20:23:00Z"/>
          <w:color w:val="000000"/>
        </w:rPr>
        <w:pPrChange w:id="9437" w:author="Sam Tertzakian" w:date="2018-09-12T14:46:00Z">
          <w:pPr>
            <w:autoSpaceDE w:val="0"/>
            <w:autoSpaceDN w:val="0"/>
            <w:adjustRightInd w:val="0"/>
            <w:spacing w:after="0" w:line="240" w:lineRule="auto"/>
          </w:pPr>
        </w:pPrChange>
      </w:pPr>
      <w:ins w:id="9438" w:author="Sam Tertzakian" w:date="2018-09-11T20:23:00Z">
        <w:r>
          <w:t>_Must_inspect_result_</w:t>
        </w:r>
      </w:ins>
    </w:p>
    <w:p w14:paraId="513A3576" w14:textId="77777777" w:rsidR="00A316BB" w:rsidRDefault="00A316BB">
      <w:pPr>
        <w:pStyle w:val="CodeBlock"/>
        <w:rPr>
          <w:ins w:id="9439" w:author="Sam Tertzakian" w:date="2018-09-11T20:23:00Z"/>
          <w:color w:val="000000"/>
        </w:rPr>
        <w:pPrChange w:id="9440" w:author="Sam Tertzakian" w:date="2018-09-12T14:46:00Z">
          <w:pPr>
            <w:autoSpaceDE w:val="0"/>
            <w:autoSpaceDN w:val="0"/>
            <w:adjustRightInd w:val="0"/>
            <w:spacing w:after="0" w:line="240" w:lineRule="auto"/>
          </w:pPr>
        </w:pPrChange>
      </w:pPr>
      <w:ins w:id="9441" w:author="Sam Tertzakian" w:date="2018-09-11T20:23:00Z">
        <w:r>
          <w:t>static</w:t>
        </w:r>
      </w:ins>
    </w:p>
    <w:p w14:paraId="4121CC2E" w14:textId="77777777" w:rsidR="00A316BB" w:rsidRDefault="00A316BB">
      <w:pPr>
        <w:pStyle w:val="CodeBlock"/>
        <w:rPr>
          <w:ins w:id="9442" w:author="Sam Tertzakian" w:date="2018-09-11T20:23:00Z"/>
          <w:color w:val="000000"/>
        </w:rPr>
        <w:pPrChange w:id="9443" w:author="Sam Tertzakian" w:date="2018-09-12T14:46:00Z">
          <w:pPr>
            <w:autoSpaceDE w:val="0"/>
            <w:autoSpaceDN w:val="0"/>
            <w:adjustRightInd w:val="0"/>
            <w:spacing w:after="0" w:line="240" w:lineRule="auto"/>
          </w:pPr>
        </w:pPrChange>
      </w:pPr>
      <w:ins w:id="9444" w:author="Sam Tertzakian" w:date="2018-09-11T20:23:00Z">
        <w:r>
          <w:t>NTSTATUS</w:t>
        </w:r>
      </w:ins>
    </w:p>
    <w:p w14:paraId="48A2D228" w14:textId="77777777" w:rsidR="00A316BB" w:rsidRDefault="00A316BB">
      <w:pPr>
        <w:pStyle w:val="CodeBlock"/>
        <w:rPr>
          <w:ins w:id="9445" w:author="Sam Tertzakian" w:date="2018-09-11T20:23:00Z"/>
        </w:rPr>
        <w:pPrChange w:id="9446" w:author="Sam Tertzakian" w:date="2018-09-12T14:46:00Z">
          <w:pPr>
            <w:autoSpaceDE w:val="0"/>
            <w:autoSpaceDN w:val="0"/>
            <w:adjustRightInd w:val="0"/>
            <w:spacing w:after="0" w:line="240" w:lineRule="auto"/>
          </w:pPr>
        </w:pPrChange>
      </w:pPr>
      <w:ins w:id="9447" w:author="Sam Tertzakian" w:date="2018-09-11T20:23:00Z">
        <w:r>
          <w:t>DMF_I2cTarget_Open(</w:t>
        </w:r>
      </w:ins>
    </w:p>
    <w:p w14:paraId="29653361" w14:textId="77777777" w:rsidR="00A316BB" w:rsidRDefault="00A316BB">
      <w:pPr>
        <w:pStyle w:val="CodeBlock"/>
        <w:rPr>
          <w:ins w:id="9448" w:author="Sam Tertzakian" w:date="2018-09-11T20:23:00Z"/>
          <w:color w:val="000000"/>
        </w:rPr>
        <w:pPrChange w:id="9449" w:author="Sam Tertzakian" w:date="2018-09-12T14:46:00Z">
          <w:pPr>
            <w:autoSpaceDE w:val="0"/>
            <w:autoSpaceDN w:val="0"/>
            <w:adjustRightInd w:val="0"/>
            <w:spacing w:after="0" w:line="240" w:lineRule="auto"/>
          </w:pPr>
        </w:pPrChange>
      </w:pPr>
      <w:ins w:id="9450" w:author="Sam Tertzakian" w:date="2018-09-11T20:23:00Z">
        <w:r>
          <w:rPr>
            <w:color w:val="000000"/>
          </w:rPr>
          <w:t xml:space="preserve">    </w:t>
        </w:r>
        <w:r>
          <w:rPr>
            <w:color w:val="6F008A"/>
          </w:rPr>
          <w:t>_In_</w:t>
        </w:r>
        <w:r>
          <w:rPr>
            <w:color w:val="000000"/>
          </w:rPr>
          <w:t xml:space="preserve"> </w:t>
        </w:r>
        <w:r>
          <w:t>DMFMODULE</w:t>
        </w:r>
        <w:r>
          <w:rPr>
            <w:color w:val="000000"/>
          </w:rPr>
          <w:t xml:space="preserve"> </w:t>
        </w:r>
        <w:r>
          <w:rPr>
            <w:color w:val="808080"/>
          </w:rPr>
          <w:t>DmfModule</w:t>
        </w:r>
      </w:ins>
    </w:p>
    <w:p w14:paraId="2A70EAD4" w14:textId="77777777" w:rsidR="00A316BB" w:rsidRDefault="00A316BB">
      <w:pPr>
        <w:pStyle w:val="CodeBlock"/>
        <w:rPr>
          <w:ins w:id="9451" w:author="Sam Tertzakian" w:date="2018-09-11T20:23:00Z"/>
        </w:rPr>
        <w:pPrChange w:id="9452" w:author="Sam Tertzakian" w:date="2018-09-12T14:46:00Z">
          <w:pPr>
            <w:autoSpaceDE w:val="0"/>
            <w:autoSpaceDN w:val="0"/>
            <w:adjustRightInd w:val="0"/>
            <w:spacing w:after="0" w:line="240" w:lineRule="auto"/>
          </w:pPr>
        </w:pPrChange>
      </w:pPr>
      <w:ins w:id="9453" w:author="Sam Tertzakian" w:date="2018-09-11T20:23:00Z">
        <w:r>
          <w:t xml:space="preserve">    )</w:t>
        </w:r>
      </w:ins>
    </w:p>
    <w:p w14:paraId="48ED91A5" w14:textId="77777777" w:rsidR="00A316BB" w:rsidRDefault="00A316BB">
      <w:pPr>
        <w:pStyle w:val="CodeBlock"/>
        <w:rPr>
          <w:ins w:id="9454" w:author="Sam Tertzakian" w:date="2018-09-11T20:23:00Z"/>
          <w:color w:val="000000"/>
        </w:rPr>
        <w:pPrChange w:id="9455" w:author="Sam Tertzakian" w:date="2018-09-12T14:46:00Z">
          <w:pPr>
            <w:autoSpaceDE w:val="0"/>
            <w:autoSpaceDN w:val="0"/>
            <w:adjustRightInd w:val="0"/>
            <w:spacing w:after="0" w:line="240" w:lineRule="auto"/>
          </w:pPr>
        </w:pPrChange>
      </w:pPr>
      <w:ins w:id="9456" w:author="Sam Tertzakian" w:date="2018-09-11T20:23:00Z">
        <w:r>
          <w:t>/*++</w:t>
        </w:r>
      </w:ins>
    </w:p>
    <w:p w14:paraId="5CF93D7B" w14:textId="77777777" w:rsidR="00A316BB" w:rsidRDefault="00A316BB">
      <w:pPr>
        <w:pStyle w:val="CodeBlock"/>
        <w:rPr>
          <w:ins w:id="9457" w:author="Sam Tertzakian" w:date="2018-09-11T20:23:00Z"/>
        </w:rPr>
        <w:pPrChange w:id="9458" w:author="Sam Tertzakian" w:date="2018-09-12T14:46:00Z">
          <w:pPr>
            <w:autoSpaceDE w:val="0"/>
            <w:autoSpaceDN w:val="0"/>
            <w:adjustRightInd w:val="0"/>
            <w:spacing w:after="0" w:line="240" w:lineRule="auto"/>
          </w:pPr>
        </w:pPrChange>
      </w:pPr>
    </w:p>
    <w:p w14:paraId="60B89004" w14:textId="77777777" w:rsidR="00A316BB" w:rsidRDefault="00A316BB">
      <w:pPr>
        <w:pStyle w:val="CodeBlock"/>
        <w:rPr>
          <w:ins w:id="9459" w:author="Sam Tertzakian" w:date="2018-09-11T20:23:00Z"/>
          <w:color w:val="000000"/>
        </w:rPr>
        <w:pPrChange w:id="9460" w:author="Sam Tertzakian" w:date="2018-09-12T14:46:00Z">
          <w:pPr>
            <w:autoSpaceDE w:val="0"/>
            <w:autoSpaceDN w:val="0"/>
            <w:adjustRightInd w:val="0"/>
            <w:spacing w:after="0" w:line="240" w:lineRule="auto"/>
          </w:pPr>
        </w:pPrChange>
      </w:pPr>
      <w:ins w:id="9461" w:author="Sam Tertzakian" w:date="2018-09-11T20:23:00Z">
        <w:r>
          <w:t>Routine Description:</w:t>
        </w:r>
      </w:ins>
    </w:p>
    <w:p w14:paraId="2379DEB8" w14:textId="77777777" w:rsidR="00A316BB" w:rsidRDefault="00A316BB">
      <w:pPr>
        <w:pStyle w:val="CodeBlock"/>
        <w:rPr>
          <w:ins w:id="9462" w:author="Sam Tertzakian" w:date="2018-09-11T20:23:00Z"/>
        </w:rPr>
        <w:pPrChange w:id="9463" w:author="Sam Tertzakian" w:date="2018-09-12T14:46:00Z">
          <w:pPr>
            <w:autoSpaceDE w:val="0"/>
            <w:autoSpaceDN w:val="0"/>
            <w:adjustRightInd w:val="0"/>
            <w:spacing w:after="0" w:line="240" w:lineRule="auto"/>
          </w:pPr>
        </w:pPrChange>
      </w:pPr>
    </w:p>
    <w:p w14:paraId="1561F696" w14:textId="77777777" w:rsidR="00A316BB" w:rsidRDefault="00A316BB">
      <w:pPr>
        <w:pStyle w:val="CodeBlock"/>
        <w:rPr>
          <w:ins w:id="9464" w:author="Sam Tertzakian" w:date="2018-09-11T20:23:00Z"/>
          <w:color w:val="000000"/>
        </w:rPr>
        <w:pPrChange w:id="9465" w:author="Sam Tertzakian" w:date="2018-09-12T14:46:00Z">
          <w:pPr>
            <w:autoSpaceDE w:val="0"/>
            <w:autoSpaceDN w:val="0"/>
            <w:adjustRightInd w:val="0"/>
            <w:spacing w:after="0" w:line="240" w:lineRule="auto"/>
          </w:pPr>
        </w:pPrChange>
      </w:pPr>
      <w:ins w:id="9466" w:author="Sam Tertzakian" w:date="2018-09-11T20:23:00Z">
        <w:r>
          <w:t xml:space="preserve">    Initialize an instance of a DMF Module of type I2cTarget.</w:t>
        </w:r>
      </w:ins>
    </w:p>
    <w:p w14:paraId="6A3DA5BE" w14:textId="77777777" w:rsidR="00A316BB" w:rsidRDefault="00A316BB">
      <w:pPr>
        <w:pStyle w:val="CodeBlock"/>
        <w:rPr>
          <w:ins w:id="9467" w:author="Sam Tertzakian" w:date="2018-09-11T20:23:00Z"/>
        </w:rPr>
        <w:pPrChange w:id="9468" w:author="Sam Tertzakian" w:date="2018-09-12T14:46:00Z">
          <w:pPr>
            <w:autoSpaceDE w:val="0"/>
            <w:autoSpaceDN w:val="0"/>
            <w:adjustRightInd w:val="0"/>
            <w:spacing w:after="0" w:line="240" w:lineRule="auto"/>
          </w:pPr>
        </w:pPrChange>
      </w:pPr>
    </w:p>
    <w:p w14:paraId="5A0C4E47" w14:textId="77777777" w:rsidR="00A316BB" w:rsidRDefault="00A316BB">
      <w:pPr>
        <w:pStyle w:val="CodeBlock"/>
        <w:rPr>
          <w:ins w:id="9469" w:author="Sam Tertzakian" w:date="2018-09-11T20:23:00Z"/>
          <w:color w:val="000000"/>
        </w:rPr>
        <w:pPrChange w:id="9470" w:author="Sam Tertzakian" w:date="2018-09-12T14:46:00Z">
          <w:pPr>
            <w:autoSpaceDE w:val="0"/>
            <w:autoSpaceDN w:val="0"/>
            <w:adjustRightInd w:val="0"/>
            <w:spacing w:after="0" w:line="240" w:lineRule="auto"/>
          </w:pPr>
        </w:pPrChange>
      </w:pPr>
      <w:ins w:id="9471" w:author="Sam Tertzakian" w:date="2018-09-11T20:23:00Z">
        <w:r>
          <w:t>Arguments:</w:t>
        </w:r>
      </w:ins>
    </w:p>
    <w:p w14:paraId="2523D4FC" w14:textId="77777777" w:rsidR="00A316BB" w:rsidRDefault="00A316BB">
      <w:pPr>
        <w:pStyle w:val="CodeBlock"/>
        <w:rPr>
          <w:ins w:id="9472" w:author="Sam Tertzakian" w:date="2018-09-11T20:23:00Z"/>
        </w:rPr>
        <w:pPrChange w:id="9473" w:author="Sam Tertzakian" w:date="2018-09-12T14:46:00Z">
          <w:pPr>
            <w:autoSpaceDE w:val="0"/>
            <w:autoSpaceDN w:val="0"/>
            <w:adjustRightInd w:val="0"/>
            <w:spacing w:after="0" w:line="240" w:lineRule="auto"/>
          </w:pPr>
        </w:pPrChange>
      </w:pPr>
    </w:p>
    <w:p w14:paraId="6AAE7D31" w14:textId="77777777" w:rsidR="00A316BB" w:rsidRDefault="00A316BB">
      <w:pPr>
        <w:pStyle w:val="CodeBlock"/>
        <w:rPr>
          <w:ins w:id="9474" w:author="Sam Tertzakian" w:date="2018-09-11T20:23:00Z"/>
          <w:color w:val="000000"/>
        </w:rPr>
        <w:pPrChange w:id="9475" w:author="Sam Tertzakian" w:date="2018-09-12T14:46:00Z">
          <w:pPr>
            <w:autoSpaceDE w:val="0"/>
            <w:autoSpaceDN w:val="0"/>
            <w:adjustRightInd w:val="0"/>
            <w:spacing w:after="0" w:line="240" w:lineRule="auto"/>
          </w:pPr>
        </w:pPrChange>
      </w:pPr>
      <w:ins w:id="9476" w:author="Sam Tertzakian" w:date="2018-09-11T20:23:00Z">
        <w:r>
          <w:t xml:space="preserve">    DmfModule - This Module's handle.</w:t>
        </w:r>
      </w:ins>
    </w:p>
    <w:p w14:paraId="4305C31A" w14:textId="77777777" w:rsidR="00A316BB" w:rsidRDefault="00A316BB">
      <w:pPr>
        <w:pStyle w:val="CodeBlock"/>
        <w:rPr>
          <w:ins w:id="9477" w:author="Sam Tertzakian" w:date="2018-09-11T20:23:00Z"/>
        </w:rPr>
        <w:pPrChange w:id="9478" w:author="Sam Tertzakian" w:date="2018-09-12T14:46:00Z">
          <w:pPr>
            <w:autoSpaceDE w:val="0"/>
            <w:autoSpaceDN w:val="0"/>
            <w:adjustRightInd w:val="0"/>
            <w:spacing w:after="0" w:line="240" w:lineRule="auto"/>
          </w:pPr>
        </w:pPrChange>
      </w:pPr>
    </w:p>
    <w:p w14:paraId="4F1A916A" w14:textId="77777777" w:rsidR="00A316BB" w:rsidRDefault="00A316BB">
      <w:pPr>
        <w:pStyle w:val="CodeBlock"/>
        <w:rPr>
          <w:ins w:id="9479" w:author="Sam Tertzakian" w:date="2018-09-11T20:23:00Z"/>
          <w:color w:val="000000"/>
        </w:rPr>
        <w:pPrChange w:id="9480" w:author="Sam Tertzakian" w:date="2018-09-12T14:46:00Z">
          <w:pPr>
            <w:autoSpaceDE w:val="0"/>
            <w:autoSpaceDN w:val="0"/>
            <w:adjustRightInd w:val="0"/>
            <w:spacing w:after="0" w:line="240" w:lineRule="auto"/>
          </w:pPr>
        </w:pPrChange>
      </w:pPr>
      <w:ins w:id="9481" w:author="Sam Tertzakian" w:date="2018-09-11T20:23:00Z">
        <w:r>
          <w:t>Return Value:</w:t>
        </w:r>
      </w:ins>
    </w:p>
    <w:p w14:paraId="49496899" w14:textId="77777777" w:rsidR="00A316BB" w:rsidRDefault="00A316BB">
      <w:pPr>
        <w:pStyle w:val="CodeBlock"/>
        <w:rPr>
          <w:ins w:id="9482" w:author="Sam Tertzakian" w:date="2018-09-11T20:23:00Z"/>
        </w:rPr>
        <w:pPrChange w:id="9483" w:author="Sam Tertzakian" w:date="2018-09-12T14:46:00Z">
          <w:pPr>
            <w:autoSpaceDE w:val="0"/>
            <w:autoSpaceDN w:val="0"/>
            <w:adjustRightInd w:val="0"/>
            <w:spacing w:after="0" w:line="240" w:lineRule="auto"/>
          </w:pPr>
        </w:pPrChange>
      </w:pPr>
    </w:p>
    <w:p w14:paraId="203E8E4D" w14:textId="77777777" w:rsidR="00A316BB" w:rsidRDefault="00A316BB">
      <w:pPr>
        <w:pStyle w:val="CodeBlock"/>
        <w:rPr>
          <w:ins w:id="9484" w:author="Sam Tertzakian" w:date="2018-09-11T20:23:00Z"/>
          <w:color w:val="000000"/>
        </w:rPr>
        <w:pPrChange w:id="9485" w:author="Sam Tertzakian" w:date="2018-09-12T14:46:00Z">
          <w:pPr>
            <w:autoSpaceDE w:val="0"/>
            <w:autoSpaceDN w:val="0"/>
            <w:adjustRightInd w:val="0"/>
            <w:spacing w:after="0" w:line="240" w:lineRule="auto"/>
          </w:pPr>
        </w:pPrChange>
      </w:pPr>
      <w:ins w:id="9486" w:author="Sam Tertzakian" w:date="2018-09-11T20:23:00Z">
        <w:r>
          <w:t xml:space="preserve">    NTSTATUS</w:t>
        </w:r>
      </w:ins>
    </w:p>
    <w:p w14:paraId="1AE5D5D9" w14:textId="77777777" w:rsidR="00A316BB" w:rsidRDefault="00A316BB">
      <w:pPr>
        <w:pStyle w:val="CodeBlock"/>
        <w:rPr>
          <w:ins w:id="9487" w:author="Sam Tertzakian" w:date="2018-09-11T20:23:00Z"/>
        </w:rPr>
        <w:pPrChange w:id="9488" w:author="Sam Tertzakian" w:date="2018-09-12T14:46:00Z">
          <w:pPr>
            <w:autoSpaceDE w:val="0"/>
            <w:autoSpaceDN w:val="0"/>
            <w:adjustRightInd w:val="0"/>
            <w:spacing w:after="0" w:line="240" w:lineRule="auto"/>
          </w:pPr>
        </w:pPrChange>
      </w:pPr>
    </w:p>
    <w:p w14:paraId="7E49B04F" w14:textId="77777777" w:rsidR="00A316BB" w:rsidRDefault="00A316BB">
      <w:pPr>
        <w:pStyle w:val="CodeBlock"/>
        <w:rPr>
          <w:ins w:id="9489" w:author="Sam Tertzakian" w:date="2018-09-11T20:23:00Z"/>
          <w:color w:val="000000"/>
        </w:rPr>
        <w:pPrChange w:id="9490" w:author="Sam Tertzakian" w:date="2018-09-12T14:46:00Z">
          <w:pPr>
            <w:autoSpaceDE w:val="0"/>
            <w:autoSpaceDN w:val="0"/>
            <w:adjustRightInd w:val="0"/>
            <w:spacing w:after="0" w:line="240" w:lineRule="auto"/>
          </w:pPr>
        </w:pPrChange>
      </w:pPr>
      <w:ins w:id="9491" w:author="Sam Tertzakian" w:date="2018-09-11T20:23:00Z">
        <w:r>
          <w:t>--*/</w:t>
        </w:r>
      </w:ins>
    </w:p>
    <w:p w14:paraId="6BFDB5AA" w14:textId="77777777" w:rsidR="00A316BB" w:rsidRDefault="00A316BB">
      <w:pPr>
        <w:pStyle w:val="CodeBlock"/>
        <w:rPr>
          <w:ins w:id="9492" w:author="Sam Tertzakian" w:date="2018-09-11T20:23:00Z"/>
        </w:rPr>
        <w:pPrChange w:id="9493" w:author="Sam Tertzakian" w:date="2018-09-12T14:46:00Z">
          <w:pPr>
            <w:autoSpaceDE w:val="0"/>
            <w:autoSpaceDN w:val="0"/>
            <w:adjustRightInd w:val="0"/>
            <w:spacing w:after="0" w:line="240" w:lineRule="auto"/>
          </w:pPr>
        </w:pPrChange>
      </w:pPr>
      <w:ins w:id="9494" w:author="Sam Tertzakian" w:date="2018-09-11T20:23:00Z">
        <w:r>
          <w:t>{</w:t>
        </w:r>
      </w:ins>
    </w:p>
    <w:p w14:paraId="7F2F3B68" w14:textId="77777777" w:rsidR="00A316BB" w:rsidRDefault="00A316BB">
      <w:pPr>
        <w:pStyle w:val="CodeBlock"/>
        <w:rPr>
          <w:ins w:id="9495" w:author="Sam Tertzakian" w:date="2018-09-11T20:23:00Z"/>
        </w:rPr>
        <w:pPrChange w:id="9496" w:author="Sam Tertzakian" w:date="2018-09-12T14:46:00Z">
          <w:pPr>
            <w:autoSpaceDE w:val="0"/>
            <w:autoSpaceDN w:val="0"/>
            <w:adjustRightInd w:val="0"/>
            <w:spacing w:after="0" w:line="240" w:lineRule="auto"/>
          </w:pPr>
        </w:pPrChange>
      </w:pPr>
      <w:ins w:id="9497" w:author="Sam Tertzakian" w:date="2018-09-11T20:23:00Z">
        <w:r>
          <w:t xml:space="preserve">    </w:t>
        </w:r>
        <w:r>
          <w:rPr>
            <w:color w:val="2B91AF"/>
          </w:rPr>
          <w:t>NTSTATUS</w:t>
        </w:r>
        <w:r>
          <w:t xml:space="preserve"> ntStatus;</w:t>
        </w:r>
      </w:ins>
    </w:p>
    <w:p w14:paraId="52070056" w14:textId="77777777" w:rsidR="00A316BB" w:rsidRDefault="00A316BB">
      <w:pPr>
        <w:pStyle w:val="CodeBlock"/>
        <w:rPr>
          <w:ins w:id="9498" w:author="Sam Tertzakian" w:date="2018-09-11T20:23:00Z"/>
        </w:rPr>
        <w:pPrChange w:id="9499" w:author="Sam Tertzakian" w:date="2018-09-12T14:46:00Z">
          <w:pPr>
            <w:autoSpaceDE w:val="0"/>
            <w:autoSpaceDN w:val="0"/>
            <w:adjustRightInd w:val="0"/>
            <w:spacing w:after="0" w:line="240" w:lineRule="auto"/>
          </w:pPr>
        </w:pPrChange>
      </w:pPr>
      <w:ins w:id="9500" w:author="Sam Tertzakian" w:date="2018-09-11T20:23:00Z">
        <w:r>
          <w:t xml:space="preserve">    </w:t>
        </w:r>
        <w:r>
          <w:rPr>
            <w:color w:val="2B91AF"/>
          </w:rPr>
          <w:t>UNICODE_STRING</w:t>
        </w:r>
        <w:r>
          <w:t xml:space="preserve"> resourcePathString;</w:t>
        </w:r>
      </w:ins>
    </w:p>
    <w:p w14:paraId="71A4D14F" w14:textId="77777777" w:rsidR="00A316BB" w:rsidRDefault="00A316BB">
      <w:pPr>
        <w:pStyle w:val="CodeBlock"/>
        <w:rPr>
          <w:ins w:id="9501" w:author="Sam Tertzakian" w:date="2018-09-11T20:23:00Z"/>
        </w:rPr>
        <w:pPrChange w:id="9502" w:author="Sam Tertzakian" w:date="2018-09-12T14:46:00Z">
          <w:pPr>
            <w:autoSpaceDE w:val="0"/>
            <w:autoSpaceDN w:val="0"/>
            <w:adjustRightInd w:val="0"/>
            <w:spacing w:after="0" w:line="240" w:lineRule="auto"/>
          </w:pPr>
        </w:pPrChange>
      </w:pPr>
      <w:ins w:id="9503" w:author="Sam Tertzakian" w:date="2018-09-11T20:23:00Z">
        <w:r>
          <w:t xml:space="preserve">    </w:t>
        </w:r>
        <w:r>
          <w:rPr>
            <w:color w:val="2B91AF"/>
          </w:rPr>
          <w:t>WCHAR</w:t>
        </w:r>
        <w:r>
          <w:t xml:space="preserve"> resourcePathBuffer[</w:t>
        </w:r>
        <w:r>
          <w:rPr>
            <w:color w:val="6F008A"/>
          </w:rPr>
          <w:t>RESOURCE_HUB_PATH_SIZE</w:t>
        </w:r>
        <w:r>
          <w:t>];</w:t>
        </w:r>
      </w:ins>
    </w:p>
    <w:p w14:paraId="5AFEBD62" w14:textId="77777777" w:rsidR="00A316BB" w:rsidRDefault="00A316BB">
      <w:pPr>
        <w:pStyle w:val="CodeBlock"/>
        <w:rPr>
          <w:ins w:id="9504" w:author="Sam Tertzakian" w:date="2018-09-11T20:23:00Z"/>
        </w:rPr>
        <w:pPrChange w:id="9505" w:author="Sam Tertzakian" w:date="2018-09-12T14:46:00Z">
          <w:pPr>
            <w:autoSpaceDE w:val="0"/>
            <w:autoSpaceDN w:val="0"/>
            <w:adjustRightInd w:val="0"/>
            <w:spacing w:after="0" w:line="240" w:lineRule="auto"/>
          </w:pPr>
        </w:pPrChange>
      </w:pPr>
      <w:ins w:id="9506" w:author="Sam Tertzakian" w:date="2018-09-11T20:23:00Z">
        <w:r>
          <w:t xml:space="preserve">    </w:t>
        </w:r>
        <w:r>
          <w:rPr>
            <w:color w:val="2B91AF"/>
          </w:rPr>
          <w:t>WDFDEVICE</w:t>
        </w:r>
        <w:r>
          <w:t xml:space="preserve"> device;</w:t>
        </w:r>
      </w:ins>
    </w:p>
    <w:p w14:paraId="79B431D7" w14:textId="77777777" w:rsidR="00A316BB" w:rsidRDefault="00A316BB">
      <w:pPr>
        <w:pStyle w:val="CodeBlock"/>
        <w:rPr>
          <w:ins w:id="9507" w:author="Sam Tertzakian" w:date="2018-09-11T20:23:00Z"/>
        </w:rPr>
        <w:pPrChange w:id="9508" w:author="Sam Tertzakian" w:date="2018-09-12T14:46:00Z">
          <w:pPr>
            <w:autoSpaceDE w:val="0"/>
            <w:autoSpaceDN w:val="0"/>
            <w:adjustRightInd w:val="0"/>
            <w:spacing w:after="0" w:line="240" w:lineRule="auto"/>
          </w:pPr>
        </w:pPrChange>
      </w:pPr>
      <w:ins w:id="9509" w:author="Sam Tertzakian" w:date="2018-09-11T20:23:00Z">
        <w:r>
          <w:t xml:space="preserve">    </w:t>
        </w:r>
        <w:r>
          <w:rPr>
            <w:color w:val="2B91AF"/>
          </w:rPr>
          <w:t>WDF_OBJECT_ATTRIBUTES</w:t>
        </w:r>
        <w:r>
          <w:t xml:space="preserve"> objectAttributes;</w:t>
        </w:r>
      </w:ins>
    </w:p>
    <w:p w14:paraId="10E8EBC3" w14:textId="77777777" w:rsidR="00A316BB" w:rsidRDefault="00A316BB">
      <w:pPr>
        <w:pStyle w:val="CodeBlock"/>
        <w:rPr>
          <w:ins w:id="9510" w:author="Sam Tertzakian" w:date="2018-09-11T20:23:00Z"/>
          <w:color w:val="000000"/>
        </w:rPr>
        <w:pPrChange w:id="9511" w:author="Sam Tertzakian" w:date="2018-09-12T14:46:00Z">
          <w:pPr>
            <w:autoSpaceDE w:val="0"/>
            <w:autoSpaceDN w:val="0"/>
            <w:adjustRightInd w:val="0"/>
            <w:spacing w:after="0" w:line="240" w:lineRule="auto"/>
          </w:pPr>
        </w:pPrChange>
      </w:pPr>
      <w:ins w:id="9512" w:author="Sam Tertzakian" w:date="2018-09-11T20:23:00Z">
        <w:r>
          <w:rPr>
            <w:color w:val="000000"/>
          </w:rPr>
          <w:t xml:space="preserve">    </w:t>
        </w:r>
        <w:r>
          <w:t>WDF_IO_TARGET_OPEN_PARAMS</w:t>
        </w:r>
        <w:r>
          <w:rPr>
            <w:color w:val="000000"/>
          </w:rPr>
          <w:t xml:space="preserve"> openParams;</w:t>
        </w:r>
      </w:ins>
    </w:p>
    <w:p w14:paraId="52A9459F" w14:textId="77777777" w:rsidR="00A316BB" w:rsidRDefault="00A316BB">
      <w:pPr>
        <w:pStyle w:val="CodeBlock"/>
        <w:rPr>
          <w:ins w:id="9513" w:author="Sam Tertzakian" w:date="2018-09-11T20:23:00Z"/>
        </w:rPr>
        <w:pPrChange w:id="9514" w:author="Sam Tertzakian" w:date="2018-09-12T14:46:00Z">
          <w:pPr>
            <w:autoSpaceDE w:val="0"/>
            <w:autoSpaceDN w:val="0"/>
            <w:adjustRightInd w:val="0"/>
            <w:spacing w:after="0" w:line="240" w:lineRule="auto"/>
          </w:pPr>
        </w:pPrChange>
      </w:pPr>
      <w:ins w:id="9515" w:author="Sam Tertzakian" w:date="2018-09-11T20:23:00Z">
        <w:r>
          <w:t xml:space="preserve">    </w:t>
        </w:r>
        <w:r>
          <w:rPr>
            <w:color w:val="2B91AF"/>
          </w:rPr>
          <w:t>DMF_CONTEXT_I2cTarget</w:t>
        </w:r>
        <w:r>
          <w:t>* moduleContext;</w:t>
        </w:r>
      </w:ins>
    </w:p>
    <w:p w14:paraId="42E0BDED" w14:textId="77777777" w:rsidR="00A316BB" w:rsidRDefault="00A316BB">
      <w:pPr>
        <w:pStyle w:val="CodeBlock"/>
        <w:rPr>
          <w:ins w:id="9516" w:author="Sam Tertzakian" w:date="2018-09-11T20:23:00Z"/>
        </w:rPr>
        <w:pPrChange w:id="9517" w:author="Sam Tertzakian" w:date="2018-09-12T14:46:00Z">
          <w:pPr>
            <w:autoSpaceDE w:val="0"/>
            <w:autoSpaceDN w:val="0"/>
            <w:adjustRightInd w:val="0"/>
            <w:spacing w:after="0" w:line="240" w:lineRule="auto"/>
          </w:pPr>
        </w:pPrChange>
      </w:pPr>
      <w:ins w:id="9518" w:author="Sam Tertzakian" w:date="2018-09-11T20:23:00Z">
        <w:r>
          <w:t xml:space="preserve">    </w:t>
        </w:r>
        <w:r>
          <w:rPr>
            <w:color w:val="2B91AF"/>
          </w:rPr>
          <w:t>DMF_CONFIG_I2cTarget</w:t>
        </w:r>
        <w:r>
          <w:t>* moduleConfig;</w:t>
        </w:r>
      </w:ins>
    </w:p>
    <w:p w14:paraId="42E30CC8" w14:textId="77777777" w:rsidR="00A316BB" w:rsidRDefault="00A316BB">
      <w:pPr>
        <w:pStyle w:val="CodeBlock"/>
        <w:rPr>
          <w:ins w:id="9519" w:author="Sam Tertzakian" w:date="2018-09-11T20:23:00Z"/>
        </w:rPr>
        <w:pPrChange w:id="9520" w:author="Sam Tertzakian" w:date="2018-09-12T14:46:00Z">
          <w:pPr>
            <w:autoSpaceDE w:val="0"/>
            <w:autoSpaceDN w:val="0"/>
            <w:adjustRightInd w:val="0"/>
            <w:spacing w:after="0" w:line="240" w:lineRule="auto"/>
          </w:pPr>
        </w:pPrChange>
      </w:pPr>
    </w:p>
    <w:p w14:paraId="1B6E2CC6" w14:textId="77777777" w:rsidR="00A316BB" w:rsidRDefault="00A316BB">
      <w:pPr>
        <w:pStyle w:val="CodeBlock"/>
        <w:rPr>
          <w:ins w:id="9521" w:author="Sam Tertzakian" w:date="2018-09-11T20:23:00Z"/>
          <w:color w:val="000000"/>
        </w:rPr>
        <w:pPrChange w:id="9522" w:author="Sam Tertzakian" w:date="2018-09-12T14:46:00Z">
          <w:pPr>
            <w:autoSpaceDE w:val="0"/>
            <w:autoSpaceDN w:val="0"/>
            <w:adjustRightInd w:val="0"/>
            <w:spacing w:after="0" w:line="240" w:lineRule="auto"/>
          </w:pPr>
        </w:pPrChange>
      </w:pPr>
      <w:ins w:id="9523" w:author="Sam Tertzakian" w:date="2018-09-11T20:23:00Z">
        <w:r>
          <w:rPr>
            <w:color w:val="000000"/>
          </w:rPr>
          <w:t xml:space="preserve">    </w:t>
        </w:r>
        <w:r>
          <w:t>PAGED_CODE</w:t>
        </w:r>
        <w:r>
          <w:rPr>
            <w:color w:val="000000"/>
          </w:rPr>
          <w:t>();</w:t>
        </w:r>
      </w:ins>
    </w:p>
    <w:p w14:paraId="6CB872C8" w14:textId="77777777" w:rsidR="00A316BB" w:rsidRDefault="00A316BB">
      <w:pPr>
        <w:pStyle w:val="CodeBlock"/>
        <w:rPr>
          <w:ins w:id="9524" w:author="Sam Tertzakian" w:date="2018-09-11T20:23:00Z"/>
        </w:rPr>
        <w:pPrChange w:id="9525" w:author="Sam Tertzakian" w:date="2018-09-12T14:46:00Z">
          <w:pPr>
            <w:autoSpaceDE w:val="0"/>
            <w:autoSpaceDN w:val="0"/>
            <w:adjustRightInd w:val="0"/>
            <w:spacing w:after="0" w:line="240" w:lineRule="auto"/>
          </w:pPr>
        </w:pPrChange>
      </w:pPr>
    </w:p>
    <w:p w14:paraId="7B184E1A" w14:textId="77777777" w:rsidR="00A316BB" w:rsidRDefault="00A316BB">
      <w:pPr>
        <w:pStyle w:val="CodeBlock"/>
        <w:rPr>
          <w:ins w:id="9526" w:author="Sam Tertzakian" w:date="2018-09-11T20:23:00Z"/>
        </w:rPr>
        <w:pPrChange w:id="9527" w:author="Sam Tertzakian" w:date="2018-09-12T14:46:00Z">
          <w:pPr>
            <w:autoSpaceDE w:val="0"/>
            <w:autoSpaceDN w:val="0"/>
            <w:adjustRightInd w:val="0"/>
            <w:spacing w:after="0" w:line="240" w:lineRule="auto"/>
          </w:pPr>
        </w:pPrChange>
      </w:pPr>
      <w:ins w:id="9528" w:author="Sam Tertzakian" w:date="2018-09-11T20:23:00Z">
        <w:r>
          <w:t xml:space="preserve">    moduleContext = DMF_CONTEXT_GET(</w:t>
        </w:r>
        <w:r>
          <w:rPr>
            <w:color w:val="808080"/>
          </w:rPr>
          <w:t>DmfModule</w:t>
        </w:r>
        <w:r>
          <w:t>);</w:t>
        </w:r>
      </w:ins>
    </w:p>
    <w:p w14:paraId="6E792790" w14:textId="77777777" w:rsidR="00A316BB" w:rsidRDefault="00A316BB">
      <w:pPr>
        <w:pStyle w:val="CodeBlock"/>
        <w:rPr>
          <w:ins w:id="9529" w:author="Sam Tertzakian" w:date="2018-09-11T20:23:00Z"/>
        </w:rPr>
        <w:pPrChange w:id="9530" w:author="Sam Tertzakian" w:date="2018-09-12T14:46:00Z">
          <w:pPr>
            <w:autoSpaceDE w:val="0"/>
            <w:autoSpaceDN w:val="0"/>
            <w:adjustRightInd w:val="0"/>
            <w:spacing w:after="0" w:line="240" w:lineRule="auto"/>
          </w:pPr>
        </w:pPrChange>
      </w:pPr>
    </w:p>
    <w:p w14:paraId="38EFC3B6" w14:textId="77777777" w:rsidR="00A316BB" w:rsidRDefault="00A316BB">
      <w:pPr>
        <w:pStyle w:val="CodeBlock"/>
        <w:rPr>
          <w:ins w:id="9531" w:author="Sam Tertzakian" w:date="2018-09-11T20:23:00Z"/>
        </w:rPr>
        <w:pPrChange w:id="9532" w:author="Sam Tertzakian" w:date="2018-09-12T14:46:00Z">
          <w:pPr>
            <w:autoSpaceDE w:val="0"/>
            <w:autoSpaceDN w:val="0"/>
            <w:adjustRightInd w:val="0"/>
            <w:spacing w:after="0" w:line="240" w:lineRule="auto"/>
          </w:pPr>
        </w:pPrChange>
      </w:pPr>
      <w:ins w:id="9533" w:author="Sam Tertzakian" w:date="2018-09-11T20:23:00Z">
        <w:r>
          <w:t xml:space="preserve">    moduleConfig = DMF_CONFIG_GET(</w:t>
        </w:r>
        <w:r>
          <w:rPr>
            <w:color w:val="808080"/>
          </w:rPr>
          <w:t>DmfModule</w:t>
        </w:r>
        <w:r>
          <w:t>);</w:t>
        </w:r>
      </w:ins>
    </w:p>
    <w:p w14:paraId="6133F575" w14:textId="77777777" w:rsidR="00A316BB" w:rsidRDefault="00A316BB">
      <w:pPr>
        <w:pStyle w:val="CodeBlock"/>
        <w:rPr>
          <w:ins w:id="9534" w:author="Sam Tertzakian" w:date="2018-09-11T20:23:00Z"/>
        </w:rPr>
        <w:pPrChange w:id="9535" w:author="Sam Tertzakian" w:date="2018-09-12T14:46:00Z">
          <w:pPr>
            <w:autoSpaceDE w:val="0"/>
            <w:autoSpaceDN w:val="0"/>
            <w:adjustRightInd w:val="0"/>
            <w:spacing w:after="0" w:line="240" w:lineRule="auto"/>
          </w:pPr>
        </w:pPrChange>
      </w:pPr>
    </w:p>
    <w:p w14:paraId="215C6944" w14:textId="77777777" w:rsidR="00A316BB" w:rsidRDefault="00A316BB">
      <w:pPr>
        <w:pStyle w:val="CodeBlock"/>
        <w:rPr>
          <w:ins w:id="9536" w:author="Sam Tertzakian" w:date="2018-09-11T20:23:00Z"/>
        </w:rPr>
        <w:pPrChange w:id="9537" w:author="Sam Tertzakian" w:date="2018-09-12T14:46:00Z">
          <w:pPr>
            <w:autoSpaceDE w:val="0"/>
            <w:autoSpaceDN w:val="0"/>
            <w:adjustRightInd w:val="0"/>
            <w:spacing w:after="0" w:line="240" w:lineRule="auto"/>
          </w:pPr>
        </w:pPrChange>
      </w:pPr>
      <w:ins w:id="9538" w:author="Sam Tertzakian" w:date="2018-09-11T20:23:00Z">
        <w:r>
          <w:t xml:space="preserve">    </w:t>
        </w:r>
        <w:r>
          <w:rPr>
            <w:color w:val="0000FF"/>
          </w:rPr>
          <w:t>if</w:t>
        </w:r>
        <w:r>
          <w:t xml:space="preserve"> (! moduleContext-&gt;I2cConnectionAssigned)</w:t>
        </w:r>
      </w:ins>
    </w:p>
    <w:p w14:paraId="713F0E6C" w14:textId="77777777" w:rsidR="00A316BB" w:rsidRDefault="00A316BB">
      <w:pPr>
        <w:pStyle w:val="CodeBlock"/>
        <w:rPr>
          <w:ins w:id="9539" w:author="Sam Tertzakian" w:date="2018-09-11T20:23:00Z"/>
        </w:rPr>
        <w:pPrChange w:id="9540" w:author="Sam Tertzakian" w:date="2018-09-12T14:46:00Z">
          <w:pPr>
            <w:autoSpaceDE w:val="0"/>
            <w:autoSpaceDN w:val="0"/>
            <w:adjustRightInd w:val="0"/>
            <w:spacing w:after="0" w:line="240" w:lineRule="auto"/>
          </w:pPr>
        </w:pPrChange>
      </w:pPr>
      <w:ins w:id="9541" w:author="Sam Tertzakian" w:date="2018-09-11T20:23:00Z">
        <w:r>
          <w:t xml:space="preserve">    {</w:t>
        </w:r>
      </w:ins>
    </w:p>
    <w:p w14:paraId="1B193255" w14:textId="77777777" w:rsidR="00A316BB" w:rsidRDefault="00A316BB">
      <w:pPr>
        <w:pStyle w:val="CodeBlock"/>
        <w:rPr>
          <w:ins w:id="9542" w:author="Sam Tertzakian" w:date="2018-09-11T20:23:00Z"/>
          <w:color w:val="000000"/>
        </w:rPr>
        <w:pPrChange w:id="9543" w:author="Sam Tertzakian" w:date="2018-09-12T14:46:00Z">
          <w:pPr>
            <w:autoSpaceDE w:val="0"/>
            <w:autoSpaceDN w:val="0"/>
            <w:adjustRightInd w:val="0"/>
            <w:spacing w:after="0" w:line="240" w:lineRule="auto"/>
          </w:pPr>
        </w:pPrChange>
      </w:pPr>
      <w:ins w:id="9544" w:author="Sam Tertzakian" w:date="2018-09-11T20:23:00Z">
        <w:r>
          <w:rPr>
            <w:color w:val="000000"/>
          </w:rPr>
          <w:t xml:space="preserve">        </w:t>
        </w:r>
        <w:r>
          <w:t>// In some cases, the minimum number of resources is zero because the same driver</w:t>
        </w:r>
      </w:ins>
    </w:p>
    <w:p w14:paraId="30ACAC57" w14:textId="77777777" w:rsidR="00A316BB" w:rsidRDefault="00A316BB">
      <w:pPr>
        <w:pStyle w:val="CodeBlock"/>
        <w:rPr>
          <w:ins w:id="9545" w:author="Sam Tertzakian" w:date="2018-09-11T20:23:00Z"/>
          <w:color w:val="000000"/>
        </w:rPr>
        <w:pPrChange w:id="9546" w:author="Sam Tertzakian" w:date="2018-09-12T14:46:00Z">
          <w:pPr>
            <w:autoSpaceDE w:val="0"/>
            <w:autoSpaceDN w:val="0"/>
            <w:adjustRightInd w:val="0"/>
            <w:spacing w:after="0" w:line="240" w:lineRule="auto"/>
          </w:pPr>
        </w:pPrChange>
      </w:pPr>
      <w:ins w:id="9547" w:author="Sam Tertzakian" w:date="2018-09-11T20:23:00Z">
        <w:r>
          <w:rPr>
            <w:color w:val="000000"/>
          </w:rPr>
          <w:t xml:space="preserve">        </w:t>
        </w:r>
        <w:r>
          <w:t>// is used on different platforms. In that case, this Module still loads and opens</w:t>
        </w:r>
      </w:ins>
    </w:p>
    <w:p w14:paraId="6B5C47B1" w14:textId="77777777" w:rsidR="00A316BB" w:rsidRDefault="00A316BB">
      <w:pPr>
        <w:pStyle w:val="CodeBlock"/>
        <w:rPr>
          <w:ins w:id="9548" w:author="Sam Tertzakian" w:date="2018-09-11T20:23:00Z"/>
          <w:color w:val="000000"/>
        </w:rPr>
        <w:pPrChange w:id="9549" w:author="Sam Tertzakian" w:date="2018-09-12T14:46:00Z">
          <w:pPr>
            <w:autoSpaceDE w:val="0"/>
            <w:autoSpaceDN w:val="0"/>
            <w:adjustRightInd w:val="0"/>
            <w:spacing w:after="0" w:line="240" w:lineRule="auto"/>
          </w:pPr>
        </w:pPrChange>
      </w:pPr>
      <w:ins w:id="9550" w:author="Sam Tertzakian" w:date="2018-09-11T20:23:00Z">
        <w:r>
          <w:rPr>
            <w:color w:val="000000"/>
          </w:rPr>
          <w:t xml:space="preserve">        </w:t>
        </w:r>
        <w:r>
          <w:t>// but it does nothing.</w:t>
        </w:r>
      </w:ins>
    </w:p>
    <w:p w14:paraId="4E373315" w14:textId="77777777" w:rsidR="00A316BB" w:rsidRDefault="00A316BB">
      <w:pPr>
        <w:pStyle w:val="CodeBlock"/>
        <w:rPr>
          <w:ins w:id="9551" w:author="Sam Tertzakian" w:date="2018-09-11T20:23:00Z"/>
        </w:rPr>
        <w:pPrChange w:id="9552" w:author="Sam Tertzakian" w:date="2018-09-12T14:46:00Z">
          <w:pPr>
            <w:autoSpaceDE w:val="0"/>
            <w:autoSpaceDN w:val="0"/>
            <w:adjustRightInd w:val="0"/>
            <w:spacing w:after="0" w:line="240" w:lineRule="auto"/>
          </w:pPr>
        </w:pPrChange>
      </w:pPr>
      <w:ins w:id="9553" w:author="Sam Tertzakian" w:date="2018-09-11T20:23:00Z">
        <w:r>
          <w:t xml:space="preserve">        </w:t>
        </w:r>
        <w:r>
          <w:rPr>
            <w:color w:val="008000"/>
          </w:rPr>
          <w:t>//</w:t>
        </w:r>
      </w:ins>
    </w:p>
    <w:p w14:paraId="36AF881E" w14:textId="77777777" w:rsidR="00A316BB" w:rsidRDefault="00A316BB">
      <w:pPr>
        <w:pStyle w:val="CodeBlock"/>
        <w:rPr>
          <w:ins w:id="9554" w:author="Sam Tertzakian" w:date="2018-09-11T20:23:00Z"/>
        </w:rPr>
        <w:pPrChange w:id="9555" w:author="Sam Tertzakian" w:date="2018-09-12T14:46:00Z">
          <w:pPr>
            <w:autoSpaceDE w:val="0"/>
            <w:autoSpaceDN w:val="0"/>
            <w:adjustRightInd w:val="0"/>
            <w:spacing w:after="0" w:line="240" w:lineRule="auto"/>
          </w:pPr>
        </w:pPrChange>
      </w:pPr>
      <w:ins w:id="9556" w:author="Sam Tertzakian" w:date="2018-09-11T20:23:00Z">
        <w:r>
          <w:t xml:space="preserve">        </w:t>
        </w:r>
        <w:r>
          <w:rPr>
            <w:color w:val="6F008A"/>
          </w:rPr>
          <w:t>TraceEvents</w:t>
        </w:r>
        <w:r>
          <w:t>(</w:t>
        </w:r>
        <w:r>
          <w:rPr>
            <w:color w:val="6F008A"/>
          </w:rPr>
          <w:t>TRACE_LEVEL_VERBOSE</w:t>
        </w:r>
        <w:r>
          <w:t xml:space="preserve">, DMF_TRACE_I2cTarget, </w:t>
        </w:r>
        <w:r>
          <w:rPr>
            <w:color w:val="A31515"/>
          </w:rPr>
          <w:t>"No I2C Resources Found"</w:t>
        </w:r>
        <w:r>
          <w:t>);</w:t>
        </w:r>
      </w:ins>
    </w:p>
    <w:p w14:paraId="0705B86D" w14:textId="77777777" w:rsidR="00A316BB" w:rsidRDefault="00A316BB">
      <w:pPr>
        <w:pStyle w:val="CodeBlock"/>
        <w:rPr>
          <w:ins w:id="9557" w:author="Sam Tertzakian" w:date="2018-09-11T20:23:00Z"/>
        </w:rPr>
        <w:pPrChange w:id="9558" w:author="Sam Tertzakian" w:date="2018-09-12T14:46:00Z">
          <w:pPr>
            <w:autoSpaceDE w:val="0"/>
            <w:autoSpaceDN w:val="0"/>
            <w:adjustRightInd w:val="0"/>
            <w:spacing w:after="0" w:line="240" w:lineRule="auto"/>
          </w:pPr>
        </w:pPrChange>
      </w:pPr>
      <w:ins w:id="9559" w:author="Sam Tertzakian" w:date="2018-09-11T20:23:00Z">
        <w:r>
          <w:t xml:space="preserve">        ntStatus = </w:t>
        </w:r>
        <w:r>
          <w:rPr>
            <w:color w:val="6F008A"/>
          </w:rPr>
          <w:t>STATUS_SUCCESS</w:t>
        </w:r>
        <w:r>
          <w:t>;</w:t>
        </w:r>
      </w:ins>
    </w:p>
    <w:p w14:paraId="0180D2B1" w14:textId="77777777" w:rsidR="00A316BB" w:rsidRDefault="00A316BB">
      <w:pPr>
        <w:pStyle w:val="CodeBlock"/>
        <w:rPr>
          <w:ins w:id="9560" w:author="Sam Tertzakian" w:date="2018-09-11T20:23:00Z"/>
        </w:rPr>
        <w:pPrChange w:id="9561" w:author="Sam Tertzakian" w:date="2018-09-12T14:46:00Z">
          <w:pPr>
            <w:autoSpaceDE w:val="0"/>
            <w:autoSpaceDN w:val="0"/>
            <w:adjustRightInd w:val="0"/>
            <w:spacing w:after="0" w:line="240" w:lineRule="auto"/>
          </w:pPr>
        </w:pPrChange>
      </w:pPr>
      <w:ins w:id="9562" w:author="Sam Tertzakian" w:date="2018-09-11T20:23:00Z">
        <w:r>
          <w:t xml:space="preserve">        </w:t>
        </w:r>
        <w:r>
          <w:rPr>
            <w:color w:val="0000FF"/>
          </w:rPr>
          <w:t>goto</w:t>
        </w:r>
        <w:r>
          <w:t xml:space="preserve"> Exit;</w:t>
        </w:r>
      </w:ins>
    </w:p>
    <w:p w14:paraId="461F8068" w14:textId="77777777" w:rsidR="00A316BB" w:rsidRDefault="00A316BB">
      <w:pPr>
        <w:pStyle w:val="CodeBlock"/>
        <w:rPr>
          <w:ins w:id="9563" w:author="Sam Tertzakian" w:date="2018-09-11T20:23:00Z"/>
        </w:rPr>
        <w:pPrChange w:id="9564" w:author="Sam Tertzakian" w:date="2018-09-12T14:46:00Z">
          <w:pPr>
            <w:autoSpaceDE w:val="0"/>
            <w:autoSpaceDN w:val="0"/>
            <w:adjustRightInd w:val="0"/>
            <w:spacing w:after="0" w:line="240" w:lineRule="auto"/>
          </w:pPr>
        </w:pPrChange>
      </w:pPr>
      <w:ins w:id="9565" w:author="Sam Tertzakian" w:date="2018-09-11T20:23:00Z">
        <w:r>
          <w:t xml:space="preserve">    }</w:t>
        </w:r>
      </w:ins>
    </w:p>
    <w:p w14:paraId="418DE0C9" w14:textId="77777777" w:rsidR="00A316BB" w:rsidRDefault="00A316BB">
      <w:pPr>
        <w:pStyle w:val="CodeBlock"/>
        <w:rPr>
          <w:ins w:id="9566" w:author="Sam Tertzakian" w:date="2018-09-11T20:23:00Z"/>
        </w:rPr>
        <w:pPrChange w:id="9567" w:author="Sam Tertzakian" w:date="2018-09-12T14:46:00Z">
          <w:pPr>
            <w:autoSpaceDE w:val="0"/>
            <w:autoSpaceDN w:val="0"/>
            <w:adjustRightInd w:val="0"/>
            <w:spacing w:after="0" w:line="240" w:lineRule="auto"/>
          </w:pPr>
        </w:pPrChange>
      </w:pPr>
    </w:p>
    <w:p w14:paraId="7AF55D80" w14:textId="77777777" w:rsidR="00A316BB" w:rsidRDefault="00A316BB">
      <w:pPr>
        <w:pStyle w:val="CodeBlock"/>
        <w:rPr>
          <w:ins w:id="9568" w:author="Sam Tertzakian" w:date="2018-09-11T20:23:00Z"/>
        </w:rPr>
        <w:pPrChange w:id="9569" w:author="Sam Tertzakian" w:date="2018-09-12T14:46:00Z">
          <w:pPr>
            <w:autoSpaceDE w:val="0"/>
            <w:autoSpaceDN w:val="0"/>
            <w:adjustRightInd w:val="0"/>
            <w:spacing w:after="0" w:line="240" w:lineRule="auto"/>
          </w:pPr>
        </w:pPrChange>
      </w:pPr>
      <w:ins w:id="9570" w:author="Sam Tertzakian" w:date="2018-09-11T20:23:00Z">
        <w:r>
          <w:t xml:space="preserve">    device = DMF_AttachedDeviceGet(</w:t>
        </w:r>
        <w:r>
          <w:rPr>
            <w:color w:val="808080"/>
          </w:rPr>
          <w:t>DmfModule</w:t>
        </w:r>
        <w:r>
          <w:t>);</w:t>
        </w:r>
      </w:ins>
    </w:p>
    <w:p w14:paraId="3210F994" w14:textId="77777777" w:rsidR="00A316BB" w:rsidRDefault="00A316BB">
      <w:pPr>
        <w:pStyle w:val="CodeBlock"/>
        <w:rPr>
          <w:ins w:id="9571" w:author="Sam Tertzakian" w:date="2018-09-11T20:23:00Z"/>
        </w:rPr>
        <w:pPrChange w:id="9572" w:author="Sam Tertzakian" w:date="2018-09-12T14:46:00Z">
          <w:pPr>
            <w:autoSpaceDE w:val="0"/>
            <w:autoSpaceDN w:val="0"/>
            <w:adjustRightInd w:val="0"/>
            <w:spacing w:after="0" w:line="240" w:lineRule="auto"/>
          </w:pPr>
        </w:pPrChange>
      </w:pPr>
    </w:p>
    <w:p w14:paraId="504362D4" w14:textId="77777777" w:rsidR="00A316BB" w:rsidRDefault="00A316BB">
      <w:pPr>
        <w:pStyle w:val="CodeBlock"/>
        <w:rPr>
          <w:ins w:id="9573" w:author="Sam Tertzakian" w:date="2018-09-11T20:23:00Z"/>
        </w:rPr>
        <w:pPrChange w:id="9574" w:author="Sam Tertzakian" w:date="2018-09-12T14:46:00Z">
          <w:pPr>
            <w:autoSpaceDE w:val="0"/>
            <w:autoSpaceDN w:val="0"/>
            <w:adjustRightInd w:val="0"/>
            <w:spacing w:after="0" w:line="240" w:lineRule="auto"/>
          </w:pPr>
        </w:pPrChange>
      </w:pPr>
      <w:ins w:id="9575" w:author="Sam Tertzakian" w:date="2018-09-11T20:23:00Z">
        <w:r>
          <w:t xml:space="preserve">    RtlInitEmptyUnicodeString(&amp;resourcePathString,</w:t>
        </w:r>
      </w:ins>
    </w:p>
    <w:p w14:paraId="44334478" w14:textId="77777777" w:rsidR="00A316BB" w:rsidRDefault="00A316BB">
      <w:pPr>
        <w:pStyle w:val="CodeBlock"/>
        <w:rPr>
          <w:ins w:id="9576" w:author="Sam Tertzakian" w:date="2018-09-11T20:23:00Z"/>
        </w:rPr>
        <w:pPrChange w:id="9577" w:author="Sam Tertzakian" w:date="2018-09-12T14:46:00Z">
          <w:pPr>
            <w:autoSpaceDE w:val="0"/>
            <w:autoSpaceDN w:val="0"/>
            <w:adjustRightInd w:val="0"/>
            <w:spacing w:after="0" w:line="240" w:lineRule="auto"/>
          </w:pPr>
        </w:pPrChange>
      </w:pPr>
      <w:ins w:id="9578" w:author="Sam Tertzakian" w:date="2018-09-11T20:23:00Z">
        <w:r>
          <w:t xml:space="preserve">                              resourcePathBuffer,</w:t>
        </w:r>
      </w:ins>
    </w:p>
    <w:p w14:paraId="7DD6872E" w14:textId="77777777" w:rsidR="00A316BB" w:rsidRDefault="00A316BB">
      <w:pPr>
        <w:pStyle w:val="CodeBlock"/>
        <w:rPr>
          <w:ins w:id="9579" w:author="Sam Tertzakian" w:date="2018-09-11T20:23:00Z"/>
        </w:rPr>
        <w:pPrChange w:id="9580" w:author="Sam Tertzakian" w:date="2018-09-12T14:46:00Z">
          <w:pPr>
            <w:autoSpaceDE w:val="0"/>
            <w:autoSpaceDN w:val="0"/>
            <w:adjustRightInd w:val="0"/>
            <w:spacing w:after="0" w:line="240" w:lineRule="auto"/>
          </w:pPr>
        </w:pPrChange>
      </w:pPr>
      <w:ins w:id="9581" w:author="Sam Tertzakian" w:date="2018-09-11T20:23:00Z">
        <w:r>
          <w:t xml:space="preserve">                              </w:t>
        </w:r>
        <w:r>
          <w:rPr>
            <w:color w:val="0000FF"/>
          </w:rPr>
          <w:t>sizeof</w:t>
        </w:r>
        <w:r>
          <w:t>(resourcePathBuffer));</w:t>
        </w:r>
      </w:ins>
    </w:p>
    <w:p w14:paraId="2A0CFCE1" w14:textId="77777777" w:rsidR="00A316BB" w:rsidRDefault="00A316BB">
      <w:pPr>
        <w:pStyle w:val="CodeBlock"/>
        <w:rPr>
          <w:ins w:id="9582" w:author="Sam Tertzakian" w:date="2018-09-11T20:23:00Z"/>
        </w:rPr>
        <w:pPrChange w:id="9583" w:author="Sam Tertzakian" w:date="2018-09-12T14:46:00Z">
          <w:pPr>
            <w:autoSpaceDE w:val="0"/>
            <w:autoSpaceDN w:val="0"/>
            <w:adjustRightInd w:val="0"/>
            <w:spacing w:after="0" w:line="240" w:lineRule="auto"/>
          </w:pPr>
        </w:pPrChange>
      </w:pPr>
    </w:p>
    <w:p w14:paraId="4F4DFF4E" w14:textId="77777777" w:rsidR="00A316BB" w:rsidRDefault="00A316BB">
      <w:pPr>
        <w:pStyle w:val="CodeBlock"/>
        <w:rPr>
          <w:ins w:id="9584" w:author="Sam Tertzakian" w:date="2018-09-11T20:23:00Z"/>
        </w:rPr>
        <w:pPrChange w:id="9585" w:author="Sam Tertzakian" w:date="2018-09-12T14:46:00Z">
          <w:pPr>
            <w:autoSpaceDE w:val="0"/>
            <w:autoSpaceDN w:val="0"/>
            <w:adjustRightInd w:val="0"/>
            <w:spacing w:after="0" w:line="240" w:lineRule="auto"/>
          </w:pPr>
        </w:pPrChange>
      </w:pPr>
      <w:ins w:id="9586" w:author="Sam Tertzakian" w:date="2018-09-11T20:23:00Z">
        <w:r>
          <w:t xml:space="preserve">    ntStatus = RESOURCE_HUB_CREATE_PATH_FROM_ID(&amp;resourcePathString,</w:t>
        </w:r>
      </w:ins>
    </w:p>
    <w:p w14:paraId="7E483CAE" w14:textId="77777777" w:rsidR="00A316BB" w:rsidRDefault="00A316BB">
      <w:pPr>
        <w:pStyle w:val="CodeBlock"/>
        <w:rPr>
          <w:ins w:id="9587" w:author="Sam Tertzakian" w:date="2018-09-11T20:23:00Z"/>
        </w:rPr>
        <w:pPrChange w:id="9588" w:author="Sam Tertzakian" w:date="2018-09-12T14:46:00Z">
          <w:pPr>
            <w:autoSpaceDE w:val="0"/>
            <w:autoSpaceDN w:val="0"/>
            <w:adjustRightInd w:val="0"/>
            <w:spacing w:after="0" w:line="240" w:lineRule="auto"/>
          </w:pPr>
        </w:pPrChange>
      </w:pPr>
      <w:ins w:id="9589" w:author="Sam Tertzakian" w:date="2018-09-11T20:23:00Z">
        <w:r>
          <w:t xml:space="preserve">                                                moduleContext-&gt;I2cConnection.u.Connection.IdLowPart,</w:t>
        </w:r>
      </w:ins>
    </w:p>
    <w:p w14:paraId="344CEE40" w14:textId="77777777" w:rsidR="00A316BB" w:rsidRDefault="00A316BB">
      <w:pPr>
        <w:pStyle w:val="CodeBlock"/>
        <w:rPr>
          <w:ins w:id="9590" w:author="Sam Tertzakian" w:date="2018-09-11T20:23:00Z"/>
        </w:rPr>
        <w:pPrChange w:id="9591" w:author="Sam Tertzakian" w:date="2018-09-12T14:46:00Z">
          <w:pPr>
            <w:autoSpaceDE w:val="0"/>
            <w:autoSpaceDN w:val="0"/>
            <w:adjustRightInd w:val="0"/>
            <w:spacing w:after="0" w:line="240" w:lineRule="auto"/>
          </w:pPr>
        </w:pPrChange>
      </w:pPr>
      <w:ins w:id="9592" w:author="Sam Tertzakian" w:date="2018-09-11T20:23:00Z">
        <w:r>
          <w:t xml:space="preserve">                                                moduleContext-&gt;I2cConnection.u.Connection.IdHighPart);</w:t>
        </w:r>
      </w:ins>
    </w:p>
    <w:p w14:paraId="065CDDA7" w14:textId="77777777" w:rsidR="00A316BB" w:rsidRDefault="00A316BB">
      <w:pPr>
        <w:pStyle w:val="CodeBlock"/>
        <w:rPr>
          <w:ins w:id="9593" w:author="Sam Tertzakian" w:date="2018-09-11T20:23:00Z"/>
        </w:rPr>
        <w:pPrChange w:id="9594" w:author="Sam Tertzakian" w:date="2018-09-12T14:46:00Z">
          <w:pPr>
            <w:autoSpaceDE w:val="0"/>
            <w:autoSpaceDN w:val="0"/>
            <w:adjustRightInd w:val="0"/>
            <w:spacing w:after="0" w:line="240" w:lineRule="auto"/>
          </w:pPr>
        </w:pPrChange>
      </w:pPr>
      <w:ins w:id="9595" w:author="Sam Tertzakian" w:date="2018-09-11T20:23:00Z">
        <w:r>
          <w:t xml:space="preserve">    </w:t>
        </w:r>
        <w:r>
          <w:rPr>
            <w:color w:val="0000FF"/>
          </w:rPr>
          <w:t>if</w:t>
        </w:r>
        <w:r>
          <w:t xml:space="preserve"> (! </w:t>
        </w:r>
        <w:r>
          <w:rPr>
            <w:color w:val="6F008A"/>
          </w:rPr>
          <w:t>NT_SUCCESS</w:t>
        </w:r>
        <w:r>
          <w:t>(ntStatus))</w:t>
        </w:r>
      </w:ins>
    </w:p>
    <w:p w14:paraId="33AFFF53" w14:textId="77777777" w:rsidR="00A316BB" w:rsidRDefault="00A316BB">
      <w:pPr>
        <w:pStyle w:val="CodeBlock"/>
        <w:rPr>
          <w:ins w:id="9596" w:author="Sam Tertzakian" w:date="2018-09-11T20:23:00Z"/>
        </w:rPr>
        <w:pPrChange w:id="9597" w:author="Sam Tertzakian" w:date="2018-09-12T14:46:00Z">
          <w:pPr>
            <w:autoSpaceDE w:val="0"/>
            <w:autoSpaceDN w:val="0"/>
            <w:adjustRightInd w:val="0"/>
            <w:spacing w:after="0" w:line="240" w:lineRule="auto"/>
          </w:pPr>
        </w:pPrChange>
      </w:pPr>
      <w:ins w:id="9598" w:author="Sam Tertzakian" w:date="2018-09-11T20:23:00Z">
        <w:r>
          <w:t xml:space="preserve">    {</w:t>
        </w:r>
      </w:ins>
    </w:p>
    <w:p w14:paraId="01E2DAB7" w14:textId="77777777" w:rsidR="00A316BB" w:rsidRDefault="00A316BB">
      <w:pPr>
        <w:pStyle w:val="CodeBlock"/>
        <w:rPr>
          <w:ins w:id="9599" w:author="Sam Tertzakian" w:date="2018-09-11T20:23:00Z"/>
          <w:color w:val="000000"/>
        </w:rPr>
        <w:pPrChange w:id="9600" w:author="Sam Tertzakian" w:date="2018-09-12T14:46:00Z">
          <w:pPr>
            <w:autoSpaceDE w:val="0"/>
            <w:autoSpaceDN w:val="0"/>
            <w:adjustRightInd w:val="0"/>
            <w:spacing w:after="0" w:line="240" w:lineRule="auto"/>
          </w:pPr>
        </w:pPrChange>
      </w:pPr>
      <w:ins w:id="9601" w:author="Sam Tertzakian" w:date="2018-09-11T20:23:00Z">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ins>
    </w:p>
    <w:p w14:paraId="76ED3D7F" w14:textId="77777777" w:rsidR="00A316BB" w:rsidRDefault="00A316BB">
      <w:pPr>
        <w:pStyle w:val="CodeBlock"/>
        <w:rPr>
          <w:ins w:id="9602" w:author="Sam Tertzakian" w:date="2018-09-11T20:23:00Z"/>
        </w:rPr>
        <w:pPrChange w:id="9603" w:author="Sam Tertzakian" w:date="2018-09-12T14:46:00Z">
          <w:pPr>
            <w:autoSpaceDE w:val="0"/>
            <w:autoSpaceDN w:val="0"/>
            <w:adjustRightInd w:val="0"/>
            <w:spacing w:after="0" w:line="240" w:lineRule="auto"/>
          </w:pPr>
        </w:pPrChange>
      </w:pPr>
      <w:ins w:id="9604" w:author="Sam Tertzakian" w:date="2018-09-11T20:23:00Z">
        <w:r>
          <w:t xml:space="preserve">        </w:t>
        </w:r>
        <w:r>
          <w:rPr>
            <w:color w:val="0000FF"/>
          </w:rPr>
          <w:t>goto</w:t>
        </w:r>
        <w:r>
          <w:t xml:space="preserve"> Exit;</w:t>
        </w:r>
      </w:ins>
    </w:p>
    <w:p w14:paraId="065D38FD" w14:textId="77777777" w:rsidR="00A316BB" w:rsidRDefault="00A316BB">
      <w:pPr>
        <w:pStyle w:val="CodeBlock"/>
        <w:rPr>
          <w:ins w:id="9605" w:author="Sam Tertzakian" w:date="2018-09-11T20:23:00Z"/>
        </w:rPr>
        <w:pPrChange w:id="9606" w:author="Sam Tertzakian" w:date="2018-09-12T14:46:00Z">
          <w:pPr>
            <w:autoSpaceDE w:val="0"/>
            <w:autoSpaceDN w:val="0"/>
            <w:adjustRightInd w:val="0"/>
            <w:spacing w:after="0" w:line="240" w:lineRule="auto"/>
          </w:pPr>
        </w:pPrChange>
      </w:pPr>
      <w:ins w:id="9607" w:author="Sam Tertzakian" w:date="2018-09-11T20:23:00Z">
        <w:r>
          <w:t xml:space="preserve">    }</w:t>
        </w:r>
      </w:ins>
    </w:p>
    <w:p w14:paraId="415FF217" w14:textId="77777777" w:rsidR="00A316BB" w:rsidRDefault="00A316BB">
      <w:pPr>
        <w:pStyle w:val="CodeBlock"/>
        <w:rPr>
          <w:ins w:id="9608" w:author="Sam Tertzakian" w:date="2018-09-11T20:23:00Z"/>
        </w:rPr>
        <w:pPrChange w:id="9609" w:author="Sam Tertzakian" w:date="2018-09-12T14:46:00Z">
          <w:pPr>
            <w:autoSpaceDE w:val="0"/>
            <w:autoSpaceDN w:val="0"/>
            <w:adjustRightInd w:val="0"/>
            <w:spacing w:after="0" w:line="240" w:lineRule="auto"/>
          </w:pPr>
        </w:pPrChange>
      </w:pPr>
    </w:p>
    <w:p w14:paraId="18D72E54" w14:textId="77777777" w:rsidR="00A316BB" w:rsidRDefault="00A316BB">
      <w:pPr>
        <w:pStyle w:val="CodeBlock"/>
        <w:rPr>
          <w:ins w:id="9610" w:author="Sam Tertzakian" w:date="2018-09-11T20:23:00Z"/>
        </w:rPr>
        <w:pPrChange w:id="9611" w:author="Sam Tertzakian" w:date="2018-09-12T14:46:00Z">
          <w:pPr>
            <w:autoSpaceDE w:val="0"/>
            <w:autoSpaceDN w:val="0"/>
            <w:adjustRightInd w:val="0"/>
            <w:spacing w:after="0" w:line="240" w:lineRule="auto"/>
          </w:pPr>
        </w:pPrChange>
      </w:pPr>
      <w:ins w:id="9612" w:author="Sam Tertzakian" w:date="2018-09-11T20:23:00Z">
        <w:r>
          <w:t xml:space="preserve">    WDF_OBJECT_ATTRIBUTES_INIT(&amp;objectAttributes);</w:t>
        </w:r>
      </w:ins>
    </w:p>
    <w:p w14:paraId="12191B6B" w14:textId="77777777" w:rsidR="00A316BB" w:rsidRDefault="00A316BB">
      <w:pPr>
        <w:pStyle w:val="CodeBlock"/>
        <w:rPr>
          <w:ins w:id="9613" w:author="Sam Tertzakian" w:date="2018-09-11T20:23:00Z"/>
        </w:rPr>
        <w:pPrChange w:id="9614" w:author="Sam Tertzakian" w:date="2018-09-12T14:46:00Z">
          <w:pPr>
            <w:autoSpaceDE w:val="0"/>
            <w:autoSpaceDN w:val="0"/>
            <w:adjustRightInd w:val="0"/>
            <w:spacing w:after="0" w:line="240" w:lineRule="auto"/>
          </w:pPr>
        </w:pPrChange>
      </w:pPr>
      <w:ins w:id="9615" w:author="Sam Tertzakian" w:date="2018-09-11T20:23:00Z">
        <w:r>
          <w:lastRenderedPageBreak/>
          <w:t xml:space="preserve">    objectAttributes.ParentObject = </w:t>
        </w:r>
        <w:r>
          <w:rPr>
            <w:color w:val="808080"/>
          </w:rPr>
          <w:t>DmfModule</w:t>
        </w:r>
        <w:r>
          <w:t>;</w:t>
        </w:r>
      </w:ins>
    </w:p>
    <w:p w14:paraId="683D959C" w14:textId="77777777" w:rsidR="00A316BB" w:rsidRDefault="00A316BB">
      <w:pPr>
        <w:pStyle w:val="CodeBlock"/>
        <w:rPr>
          <w:ins w:id="9616" w:author="Sam Tertzakian" w:date="2018-09-11T20:23:00Z"/>
        </w:rPr>
        <w:pPrChange w:id="9617" w:author="Sam Tertzakian" w:date="2018-09-12T14:46:00Z">
          <w:pPr>
            <w:autoSpaceDE w:val="0"/>
            <w:autoSpaceDN w:val="0"/>
            <w:adjustRightInd w:val="0"/>
            <w:spacing w:after="0" w:line="240" w:lineRule="auto"/>
          </w:pPr>
        </w:pPrChange>
      </w:pPr>
    </w:p>
    <w:p w14:paraId="1DA1754A" w14:textId="77777777" w:rsidR="00A316BB" w:rsidRDefault="00A316BB">
      <w:pPr>
        <w:pStyle w:val="CodeBlock"/>
        <w:rPr>
          <w:ins w:id="9618" w:author="Sam Tertzakian" w:date="2018-09-11T20:23:00Z"/>
        </w:rPr>
        <w:pPrChange w:id="9619" w:author="Sam Tertzakian" w:date="2018-09-12T14:46:00Z">
          <w:pPr>
            <w:autoSpaceDE w:val="0"/>
            <w:autoSpaceDN w:val="0"/>
            <w:adjustRightInd w:val="0"/>
            <w:spacing w:after="0" w:line="240" w:lineRule="auto"/>
          </w:pPr>
        </w:pPrChange>
      </w:pPr>
      <w:ins w:id="9620" w:author="Sam Tertzakian" w:date="2018-09-11T20:23:00Z">
        <w:r>
          <w:t xml:space="preserve">    ntStatus = WdfIoTargetCreate(device,</w:t>
        </w:r>
      </w:ins>
    </w:p>
    <w:p w14:paraId="561D55C6" w14:textId="77777777" w:rsidR="00A316BB" w:rsidRDefault="00A316BB">
      <w:pPr>
        <w:pStyle w:val="CodeBlock"/>
        <w:rPr>
          <w:ins w:id="9621" w:author="Sam Tertzakian" w:date="2018-09-11T20:23:00Z"/>
        </w:rPr>
        <w:pPrChange w:id="9622" w:author="Sam Tertzakian" w:date="2018-09-12T14:46:00Z">
          <w:pPr>
            <w:autoSpaceDE w:val="0"/>
            <w:autoSpaceDN w:val="0"/>
            <w:adjustRightInd w:val="0"/>
            <w:spacing w:after="0" w:line="240" w:lineRule="auto"/>
          </w:pPr>
        </w:pPrChange>
      </w:pPr>
      <w:ins w:id="9623" w:author="Sam Tertzakian" w:date="2018-09-11T20:23:00Z">
        <w:r>
          <w:t xml:space="preserve">                                 &amp;objectAttributes,</w:t>
        </w:r>
      </w:ins>
    </w:p>
    <w:p w14:paraId="3E70681E" w14:textId="77777777" w:rsidR="00A316BB" w:rsidRDefault="00A316BB">
      <w:pPr>
        <w:pStyle w:val="CodeBlock"/>
        <w:rPr>
          <w:ins w:id="9624" w:author="Sam Tertzakian" w:date="2018-09-11T20:23:00Z"/>
        </w:rPr>
        <w:pPrChange w:id="9625" w:author="Sam Tertzakian" w:date="2018-09-12T14:46:00Z">
          <w:pPr>
            <w:autoSpaceDE w:val="0"/>
            <w:autoSpaceDN w:val="0"/>
            <w:adjustRightInd w:val="0"/>
            <w:spacing w:after="0" w:line="240" w:lineRule="auto"/>
          </w:pPr>
        </w:pPrChange>
      </w:pPr>
      <w:ins w:id="9626" w:author="Sam Tertzakian" w:date="2018-09-11T20:23:00Z">
        <w:r>
          <w:t xml:space="preserve">                                 &amp;moduleContext-&gt;I2cTarget);</w:t>
        </w:r>
      </w:ins>
    </w:p>
    <w:p w14:paraId="795722E8" w14:textId="77777777" w:rsidR="00A316BB" w:rsidRDefault="00A316BB">
      <w:pPr>
        <w:pStyle w:val="CodeBlock"/>
        <w:rPr>
          <w:ins w:id="9627" w:author="Sam Tertzakian" w:date="2018-09-11T20:23:00Z"/>
        </w:rPr>
        <w:pPrChange w:id="9628" w:author="Sam Tertzakian" w:date="2018-09-12T14:46:00Z">
          <w:pPr>
            <w:autoSpaceDE w:val="0"/>
            <w:autoSpaceDN w:val="0"/>
            <w:adjustRightInd w:val="0"/>
            <w:spacing w:after="0" w:line="240" w:lineRule="auto"/>
          </w:pPr>
        </w:pPrChange>
      </w:pPr>
      <w:ins w:id="9629" w:author="Sam Tertzakian" w:date="2018-09-11T20:23:00Z">
        <w:r>
          <w:t xml:space="preserve">    </w:t>
        </w:r>
        <w:r>
          <w:rPr>
            <w:color w:val="0000FF"/>
          </w:rPr>
          <w:t>if</w:t>
        </w:r>
        <w:r>
          <w:t xml:space="preserve"> (! </w:t>
        </w:r>
        <w:r>
          <w:rPr>
            <w:color w:val="6F008A"/>
          </w:rPr>
          <w:t>NT_SUCCESS</w:t>
        </w:r>
        <w:r>
          <w:t>(ntStatus))</w:t>
        </w:r>
      </w:ins>
    </w:p>
    <w:p w14:paraId="1EE32095" w14:textId="77777777" w:rsidR="00A316BB" w:rsidRDefault="00A316BB">
      <w:pPr>
        <w:pStyle w:val="CodeBlock"/>
        <w:rPr>
          <w:ins w:id="9630" w:author="Sam Tertzakian" w:date="2018-09-11T20:23:00Z"/>
        </w:rPr>
        <w:pPrChange w:id="9631" w:author="Sam Tertzakian" w:date="2018-09-12T14:46:00Z">
          <w:pPr>
            <w:autoSpaceDE w:val="0"/>
            <w:autoSpaceDN w:val="0"/>
            <w:adjustRightInd w:val="0"/>
            <w:spacing w:after="0" w:line="240" w:lineRule="auto"/>
          </w:pPr>
        </w:pPrChange>
      </w:pPr>
      <w:ins w:id="9632" w:author="Sam Tertzakian" w:date="2018-09-11T20:23:00Z">
        <w:r>
          <w:t xml:space="preserve">    {</w:t>
        </w:r>
      </w:ins>
    </w:p>
    <w:p w14:paraId="0A65C92D" w14:textId="77777777" w:rsidR="00A316BB" w:rsidRDefault="00A316BB">
      <w:pPr>
        <w:pStyle w:val="CodeBlock"/>
        <w:rPr>
          <w:ins w:id="9633" w:author="Sam Tertzakian" w:date="2018-09-11T20:23:00Z"/>
          <w:color w:val="000000"/>
        </w:rPr>
        <w:pPrChange w:id="9634" w:author="Sam Tertzakian" w:date="2018-09-12T14:46:00Z">
          <w:pPr>
            <w:autoSpaceDE w:val="0"/>
            <w:autoSpaceDN w:val="0"/>
            <w:adjustRightInd w:val="0"/>
            <w:spacing w:after="0" w:line="240" w:lineRule="auto"/>
          </w:pPr>
        </w:pPrChange>
      </w:pPr>
      <w:ins w:id="9635" w:author="Sam Tertzakian" w:date="2018-09-11T20:23:00Z">
        <w:r>
          <w:rPr>
            <w:color w:val="000000"/>
          </w:rPr>
          <w:t xml:space="preserve">        </w:t>
        </w:r>
        <w:r>
          <w:rPr>
            <w:color w:val="6F008A"/>
          </w:rPr>
          <w:t>TraceEvents</w:t>
        </w:r>
        <w:r>
          <w:rPr>
            <w:color w:val="000000"/>
          </w:rPr>
          <w:t>(</w:t>
        </w:r>
        <w:r>
          <w:rPr>
            <w:color w:val="6F008A"/>
          </w:rPr>
          <w:t>TRACE_LEVEL_ERROR</w:t>
        </w:r>
        <w:r>
          <w:rPr>
            <w:color w:val="000000"/>
          </w:rPr>
          <w:t xml:space="preserve">, DMF_TRACE_I2cTarget, </w:t>
        </w:r>
        <w:r>
          <w:t>"RESOURCE_HUB_CREATE_PATH_FROM_ID fails: ntStatus=%!STATUS!"</w:t>
        </w:r>
        <w:r>
          <w:rPr>
            <w:color w:val="000000"/>
          </w:rPr>
          <w:t>, ntStatus);</w:t>
        </w:r>
      </w:ins>
    </w:p>
    <w:p w14:paraId="7DE37D0A" w14:textId="77777777" w:rsidR="00A316BB" w:rsidRDefault="00A316BB">
      <w:pPr>
        <w:pStyle w:val="CodeBlock"/>
        <w:rPr>
          <w:ins w:id="9636" w:author="Sam Tertzakian" w:date="2018-09-11T20:23:00Z"/>
        </w:rPr>
        <w:pPrChange w:id="9637" w:author="Sam Tertzakian" w:date="2018-09-12T14:46:00Z">
          <w:pPr>
            <w:autoSpaceDE w:val="0"/>
            <w:autoSpaceDN w:val="0"/>
            <w:adjustRightInd w:val="0"/>
            <w:spacing w:after="0" w:line="240" w:lineRule="auto"/>
          </w:pPr>
        </w:pPrChange>
      </w:pPr>
      <w:ins w:id="9638" w:author="Sam Tertzakian" w:date="2018-09-11T20:23:00Z">
        <w:r>
          <w:t xml:space="preserve">        </w:t>
        </w:r>
        <w:r>
          <w:rPr>
            <w:color w:val="0000FF"/>
          </w:rPr>
          <w:t>goto</w:t>
        </w:r>
        <w:r>
          <w:t xml:space="preserve"> Exit;</w:t>
        </w:r>
      </w:ins>
    </w:p>
    <w:p w14:paraId="1B40E398" w14:textId="77777777" w:rsidR="00A316BB" w:rsidRDefault="00A316BB">
      <w:pPr>
        <w:pStyle w:val="CodeBlock"/>
        <w:rPr>
          <w:ins w:id="9639" w:author="Sam Tertzakian" w:date="2018-09-11T20:23:00Z"/>
        </w:rPr>
        <w:pPrChange w:id="9640" w:author="Sam Tertzakian" w:date="2018-09-12T14:46:00Z">
          <w:pPr>
            <w:autoSpaceDE w:val="0"/>
            <w:autoSpaceDN w:val="0"/>
            <w:adjustRightInd w:val="0"/>
            <w:spacing w:after="0" w:line="240" w:lineRule="auto"/>
          </w:pPr>
        </w:pPrChange>
      </w:pPr>
      <w:ins w:id="9641" w:author="Sam Tertzakian" w:date="2018-09-11T20:23:00Z">
        <w:r>
          <w:t xml:space="preserve">    }</w:t>
        </w:r>
      </w:ins>
    </w:p>
    <w:p w14:paraId="2367F48B" w14:textId="77777777" w:rsidR="00A316BB" w:rsidRDefault="00A316BB">
      <w:pPr>
        <w:pStyle w:val="CodeBlock"/>
        <w:rPr>
          <w:ins w:id="9642" w:author="Sam Tertzakian" w:date="2018-09-11T20:23:00Z"/>
        </w:rPr>
        <w:pPrChange w:id="9643" w:author="Sam Tertzakian" w:date="2018-09-12T14:46:00Z">
          <w:pPr>
            <w:autoSpaceDE w:val="0"/>
            <w:autoSpaceDN w:val="0"/>
            <w:adjustRightInd w:val="0"/>
            <w:spacing w:after="0" w:line="240" w:lineRule="auto"/>
          </w:pPr>
        </w:pPrChange>
      </w:pPr>
    </w:p>
    <w:p w14:paraId="661D466B" w14:textId="77777777" w:rsidR="00A316BB" w:rsidRDefault="00A316BB">
      <w:pPr>
        <w:pStyle w:val="CodeBlock"/>
        <w:rPr>
          <w:ins w:id="9644" w:author="Sam Tertzakian" w:date="2018-09-11T20:23:00Z"/>
        </w:rPr>
        <w:pPrChange w:id="9645" w:author="Sam Tertzakian" w:date="2018-09-12T14:46:00Z">
          <w:pPr>
            <w:autoSpaceDE w:val="0"/>
            <w:autoSpaceDN w:val="0"/>
            <w:adjustRightInd w:val="0"/>
            <w:spacing w:after="0" w:line="240" w:lineRule="auto"/>
          </w:pPr>
        </w:pPrChange>
      </w:pPr>
      <w:ins w:id="9646" w:author="Sam Tertzakian" w:date="2018-09-11T20:23:00Z">
        <w:r>
          <w:t xml:space="preserve">    WDF_IO_TARGET_OPEN_PARAMS_INIT_OPEN_BY_NAME(&amp;openParams,</w:t>
        </w:r>
      </w:ins>
    </w:p>
    <w:p w14:paraId="0C23737B" w14:textId="77777777" w:rsidR="00A316BB" w:rsidRDefault="00A316BB">
      <w:pPr>
        <w:pStyle w:val="CodeBlock"/>
        <w:rPr>
          <w:ins w:id="9647" w:author="Sam Tertzakian" w:date="2018-09-11T20:23:00Z"/>
        </w:rPr>
        <w:pPrChange w:id="9648" w:author="Sam Tertzakian" w:date="2018-09-12T14:46:00Z">
          <w:pPr>
            <w:autoSpaceDE w:val="0"/>
            <w:autoSpaceDN w:val="0"/>
            <w:adjustRightInd w:val="0"/>
            <w:spacing w:after="0" w:line="240" w:lineRule="auto"/>
          </w:pPr>
        </w:pPrChange>
      </w:pPr>
      <w:ins w:id="9649" w:author="Sam Tertzakian" w:date="2018-09-11T20:23:00Z">
        <w:r>
          <w:t xml:space="preserve">                                                &amp;resourcePathString,</w:t>
        </w:r>
      </w:ins>
    </w:p>
    <w:p w14:paraId="4711EBC8" w14:textId="77777777" w:rsidR="00A316BB" w:rsidRDefault="00A316BB">
      <w:pPr>
        <w:pStyle w:val="CodeBlock"/>
        <w:rPr>
          <w:ins w:id="9650" w:author="Sam Tertzakian" w:date="2018-09-11T20:23:00Z"/>
        </w:rPr>
        <w:pPrChange w:id="9651" w:author="Sam Tertzakian" w:date="2018-09-12T14:46:00Z">
          <w:pPr>
            <w:autoSpaceDE w:val="0"/>
            <w:autoSpaceDN w:val="0"/>
            <w:adjustRightInd w:val="0"/>
            <w:spacing w:after="0" w:line="240" w:lineRule="auto"/>
          </w:pPr>
        </w:pPrChange>
      </w:pPr>
      <w:ins w:id="9652" w:author="Sam Tertzakian" w:date="2018-09-11T20:23:00Z">
        <w:r>
          <w:t xml:space="preserve">                                                </w:t>
        </w:r>
        <w:r>
          <w:rPr>
            <w:color w:val="6F008A"/>
          </w:rPr>
          <w:t>FILE_GENERIC_READ</w:t>
        </w:r>
        <w:r>
          <w:t xml:space="preserve"> | </w:t>
        </w:r>
        <w:r>
          <w:rPr>
            <w:color w:val="6F008A"/>
          </w:rPr>
          <w:t>FILE_GENERIC_WRITE</w:t>
        </w:r>
        <w:r>
          <w:t>);</w:t>
        </w:r>
      </w:ins>
    </w:p>
    <w:p w14:paraId="158F370B" w14:textId="77777777" w:rsidR="00A316BB" w:rsidRDefault="00A316BB">
      <w:pPr>
        <w:pStyle w:val="CodeBlock"/>
        <w:rPr>
          <w:ins w:id="9653" w:author="Sam Tertzakian" w:date="2018-09-11T20:23:00Z"/>
        </w:rPr>
        <w:pPrChange w:id="9654" w:author="Sam Tertzakian" w:date="2018-09-12T14:46:00Z">
          <w:pPr>
            <w:autoSpaceDE w:val="0"/>
            <w:autoSpaceDN w:val="0"/>
            <w:adjustRightInd w:val="0"/>
            <w:spacing w:after="0" w:line="240" w:lineRule="auto"/>
          </w:pPr>
        </w:pPrChange>
      </w:pPr>
    </w:p>
    <w:p w14:paraId="323F5D3D" w14:textId="77777777" w:rsidR="00A316BB" w:rsidRDefault="00A316BB">
      <w:pPr>
        <w:pStyle w:val="CodeBlock"/>
        <w:rPr>
          <w:ins w:id="9655" w:author="Sam Tertzakian" w:date="2018-09-11T20:23:00Z"/>
          <w:color w:val="000000"/>
        </w:rPr>
        <w:pPrChange w:id="9656" w:author="Sam Tertzakian" w:date="2018-09-12T14:46:00Z">
          <w:pPr>
            <w:autoSpaceDE w:val="0"/>
            <w:autoSpaceDN w:val="0"/>
            <w:adjustRightInd w:val="0"/>
            <w:spacing w:after="0" w:line="240" w:lineRule="auto"/>
          </w:pPr>
        </w:pPrChange>
      </w:pPr>
      <w:ins w:id="9657" w:author="Sam Tertzakian" w:date="2018-09-11T20:23:00Z">
        <w:r>
          <w:rPr>
            <w:color w:val="000000"/>
          </w:rPr>
          <w:t xml:space="preserve">    </w:t>
        </w:r>
        <w:r>
          <w:t>//  Open the IoTarget for I/O operation.</w:t>
        </w:r>
      </w:ins>
    </w:p>
    <w:p w14:paraId="43E8C87F" w14:textId="77777777" w:rsidR="00A316BB" w:rsidRDefault="00A316BB">
      <w:pPr>
        <w:pStyle w:val="CodeBlock"/>
        <w:rPr>
          <w:ins w:id="9658" w:author="Sam Tertzakian" w:date="2018-09-11T20:23:00Z"/>
        </w:rPr>
        <w:pPrChange w:id="9659" w:author="Sam Tertzakian" w:date="2018-09-12T14:46:00Z">
          <w:pPr>
            <w:autoSpaceDE w:val="0"/>
            <w:autoSpaceDN w:val="0"/>
            <w:adjustRightInd w:val="0"/>
            <w:spacing w:after="0" w:line="240" w:lineRule="auto"/>
          </w:pPr>
        </w:pPrChange>
      </w:pPr>
      <w:ins w:id="9660" w:author="Sam Tertzakian" w:date="2018-09-11T20:23:00Z">
        <w:r>
          <w:t xml:space="preserve">    </w:t>
        </w:r>
        <w:r>
          <w:rPr>
            <w:color w:val="008000"/>
          </w:rPr>
          <w:t>//</w:t>
        </w:r>
      </w:ins>
    </w:p>
    <w:p w14:paraId="54609A16" w14:textId="77777777" w:rsidR="00A316BB" w:rsidRDefault="00A316BB">
      <w:pPr>
        <w:pStyle w:val="CodeBlock"/>
        <w:rPr>
          <w:ins w:id="9661" w:author="Sam Tertzakian" w:date="2018-09-11T20:23:00Z"/>
        </w:rPr>
        <w:pPrChange w:id="9662" w:author="Sam Tertzakian" w:date="2018-09-12T14:46:00Z">
          <w:pPr>
            <w:autoSpaceDE w:val="0"/>
            <w:autoSpaceDN w:val="0"/>
            <w:adjustRightInd w:val="0"/>
            <w:spacing w:after="0" w:line="240" w:lineRule="auto"/>
          </w:pPr>
        </w:pPrChange>
      </w:pPr>
      <w:ins w:id="9663" w:author="Sam Tertzakian" w:date="2018-09-11T20:23:00Z">
        <w:r>
          <w:t xml:space="preserve">    ntStatus = WdfIoTargetOpen(moduleContext-&gt;I2cTarget,</w:t>
        </w:r>
      </w:ins>
    </w:p>
    <w:p w14:paraId="190411B1" w14:textId="77777777" w:rsidR="00A316BB" w:rsidRDefault="00A316BB">
      <w:pPr>
        <w:pStyle w:val="CodeBlock"/>
        <w:rPr>
          <w:ins w:id="9664" w:author="Sam Tertzakian" w:date="2018-09-11T20:23:00Z"/>
        </w:rPr>
        <w:pPrChange w:id="9665" w:author="Sam Tertzakian" w:date="2018-09-12T14:46:00Z">
          <w:pPr>
            <w:autoSpaceDE w:val="0"/>
            <w:autoSpaceDN w:val="0"/>
            <w:adjustRightInd w:val="0"/>
            <w:spacing w:after="0" w:line="240" w:lineRule="auto"/>
          </w:pPr>
        </w:pPrChange>
      </w:pPr>
      <w:ins w:id="9666" w:author="Sam Tertzakian" w:date="2018-09-11T20:23:00Z">
        <w:r>
          <w:t xml:space="preserve">                               &amp;openParams);</w:t>
        </w:r>
      </w:ins>
    </w:p>
    <w:p w14:paraId="4C2762A8" w14:textId="77777777" w:rsidR="00A316BB" w:rsidRDefault="00A316BB">
      <w:pPr>
        <w:pStyle w:val="CodeBlock"/>
        <w:rPr>
          <w:ins w:id="9667" w:author="Sam Tertzakian" w:date="2018-09-11T20:23:00Z"/>
        </w:rPr>
        <w:pPrChange w:id="9668" w:author="Sam Tertzakian" w:date="2018-09-12T14:46:00Z">
          <w:pPr>
            <w:autoSpaceDE w:val="0"/>
            <w:autoSpaceDN w:val="0"/>
            <w:adjustRightInd w:val="0"/>
            <w:spacing w:after="0" w:line="240" w:lineRule="auto"/>
          </w:pPr>
        </w:pPrChange>
      </w:pPr>
      <w:ins w:id="9669" w:author="Sam Tertzakian" w:date="2018-09-11T20:23:00Z">
        <w:r>
          <w:t xml:space="preserve">    </w:t>
        </w:r>
        <w:r>
          <w:rPr>
            <w:color w:val="0000FF"/>
          </w:rPr>
          <w:t>if</w:t>
        </w:r>
        <w:r>
          <w:t xml:space="preserve"> (! </w:t>
        </w:r>
        <w:r>
          <w:rPr>
            <w:color w:val="6F008A"/>
          </w:rPr>
          <w:t>NT_SUCCESS</w:t>
        </w:r>
        <w:r>
          <w:t>(ntStatus))</w:t>
        </w:r>
      </w:ins>
    </w:p>
    <w:p w14:paraId="1E009915" w14:textId="77777777" w:rsidR="00A316BB" w:rsidRDefault="00A316BB">
      <w:pPr>
        <w:pStyle w:val="CodeBlock"/>
        <w:rPr>
          <w:ins w:id="9670" w:author="Sam Tertzakian" w:date="2018-09-11T20:23:00Z"/>
        </w:rPr>
        <w:pPrChange w:id="9671" w:author="Sam Tertzakian" w:date="2018-09-12T14:46:00Z">
          <w:pPr>
            <w:autoSpaceDE w:val="0"/>
            <w:autoSpaceDN w:val="0"/>
            <w:adjustRightInd w:val="0"/>
            <w:spacing w:after="0" w:line="240" w:lineRule="auto"/>
          </w:pPr>
        </w:pPrChange>
      </w:pPr>
      <w:ins w:id="9672" w:author="Sam Tertzakian" w:date="2018-09-11T20:23:00Z">
        <w:r>
          <w:t xml:space="preserve">    {</w:t>
        </w:r>
      </w:ins>
    </w:p>
    <w:p w14:paraId="17FD6A23" w14:textId="77777777" w:rsidR="00A316BB" w:rsidRDefault="00A316BB">
      <w:pPr>
        <w:pStyle w:val="CodeBlock"/>
        <w:rPr>
          <w:ins w:id="9673" w:author="Sam Tertzakian" w:date="2018-09-11T20:23:00Z"/>
        </w:rPr>
        <w:pPrChange w:id="9674" w:author="Sam Tertzakian" w:date="2018-09-12T14:46:00Z">
          <w:pPr>
            <w:autoSpaceDE w:val="0"/>
            <w:autoSpaceDN w:val="0"/>
            <w:adjustRightInd w:val="0"/>
            <w:spacing w:after="0" w:line="240" w:lineRule="auto"/>
          </w:pPr>
        </w:pPrChange>
      </w:pPr>
      <w:ins w:id="9675" w:author="Sam Tertzakian" w:date="2018-09-11T20:23:00Z">
        <w:r>
          <w:t xml:space="preserve">        </w:t>
        </w:r>
        <w:r>
          <w:rPr>
            <w:color w:val="6F008A"/>
          </w:rPr>
          <w:t>ASSERT</w:t>
        </w:r>
        <w:r>
          <w:t>(</w:t>
        </w:r>
        <w:r>
          <w:rPr>
            <w:color w:val="6F008A"/>
          </w:rPr>
          <w:t>NT_SUCCESS</w:t>
        </w:r>
        <w:r>
          <w:t>(ntStatus));</w:t>
        </w:r>
      </w:ins>
    </w:p>
    <w:p w14:paraId="6FDD7A55" w14:textId="77777777" w:rsidR="00A316BB" w:rsidRDefault="00A316BB">
      <w:pPr>
        <w:pStyle w:val="CodeBlock"/>
        <w:rPr>
          <w:ins w:id="9676" w:author="Sam Tertzakian" w:date="2018-09-11T20:23:00Z"/>
        </w:rPr>
        <w:pPrChange w:id="9677" w:author="Sam Tertzakian" w:date="2018-09-12T14:46:00Z">
          <w:pPr>
            <w:autoSpaceDE w:val="0"/>
            <w:autoSpaceDN w:val="0"/>
            <w:adjustRightInd w:val="0"/>
            <w:spacing w:after="0" w:line="240" w:lineRule="auto"/>
          </w:pPr>
        </w:pPrChange>
      </w:pPr>
      <w:ins w:id="9678" w:author="Sam Tertzakian" w:date="2018-09-11T20:23:00Z">
        <w:r>
          <w:t xml:space="preserve">        </w:t>
        </w:r>
        <w:r>
          <w:rPr>
            <w:color w:val="6F008A"/>
          </w:rPr>
          <w:t>TraceEvents</w:t>
        </w:r>
        <w:r>
          <w:t>(</w:t>
        </w:r>
        <w:r>
          <w:rPr>
            <w:color w:val="6F008A"/>
          </w:rPr>
          <w:t>TRACE_LEVEL_ERROR</w:t>
        </w:r>
        <w:r>
          <w:t xml:space="preserve">, DMF_TRACE_I2cTarget, </w:t>
        </w:r>
        <w:r>
          <w:rPr>
            <w:color w:val="A31515"/>
          </w:rPr>
          <w:t>"WdfIoTargetOpen fails: ntStatus=%!STATUS!"</w:t>
        </w:r>
        <w:r>
          <w:t>, ntStatus);</w:t>
        </w:r>
      </w:ins>
    </w:p>
    <w:p w14:paraId="1EAB02DF" w14:textId="77777777" w:rsidR="00A316BB" w:rsidRDefault="00A316BB">
      <w:pPr>
        <w:pStyle w:val="CodeBlock"/>
        <w:rPr>
          <w:ins w:id="9679" w:author="Sam Tertzakian" w:date="2018-09-11T20:23:00Z"/>
        </w:rPr>
        <w:pPrChange w:id="9680" w:author="Sam Tertzakian" w:date="2018-09-12T14:46:00Z">
          <w:pPr>
            <w:autoSpaceDE w:val="0"/>
            <w:autoSpaceDN w:val="0"/>
            <w:adjustRightInd w:val="0"/>
            <w:spacing w:after="0" w:line="240" w:lineRule="auto"/>
          </w:pPr>
        </w:pPrChange>
      </w:pPr>
      <w:ins w:id="9681" w:author="Sam Tertzakian" w:date="2018-09-11T20:23:00Z">
        <w:r>
          <w:t xml:space="preserve">        </w:t>
        </w:r>
        <w:r>
          <w:rPr>
            <w:color w:val="0000FF"/>
          </w:rPr>
          <w:t>goto</w:t>
        </w:r>
        <w:r>
          <w:t xml:space="preserve"> Exit;</w:t>
        </w:r>
      </w:ins>
    </w:p>
    <w:p w14:paraId="2199DF62" w14:textId="77777777" w:rsidR="00A316BB" w:rsidRDefault="00A316BB">
      <w:pPr>
        <w:pStyle w:val="CodeBlock"/>
        <w:rPr>
          <w:ins w:id="9682" w:author="Sam Tertzakian" w:date="2018-09-11T20:23:00Z"/>
        </w:rPr>
        <w:pPrChange w:id="9683" w:author="Sam Tertzakian" w:date="2018-09-12T14:46:00Z">
          <w:pPr>
            <w:autoSpaceDE w:val="0"/>
            <w:autoSpaceDN w:val="0"/>
            <w:adjustRightInd w:val="0"/>
            <w:spacing w:after="0" w:line="240" w:lineRule="auto"/>
          </w:pPr>
        </w:pPrChange>
      </w:pPr>
      <w:ins w:id="9684" w:author="Sam Tertzakian" w:date="2018-09-11T20:23:00Z">
        <w:r>
          <w:t xml:space="preserve">    }</w:t>
        </w:r>
      </w:ins>
    </w:p>
    <w:p w14:paraId="271B7930" w14:textId="77777777" w:rsidR="00A316BB" w:rsidRDefault="00A316BB">
      <w:pPr>
        <w:pStyle w:val="CodeBlock"/>
        <w:rPr>
          <w:ins w:id="9685" w:author="Sam Tertzakian" w:date="2018-09-11T20:23:00Z"/>
        </w:rPr>
        <w:pPrChange w:id="9686" w:author="Sam Tertzakian" w:date="2018-09-12T14:46:00Z">
          <w:pPr>
            <w:autoSpaceDE w:val="0"/>
            <w:autoSpaceDN w:val="0"/>
            <w:adjustRightInd w:val="0"/>
            <w:spacing w:after="0" w:line="240" w:lineRule="auto"/>
          </w:pPr>
        </w:pPrChange>
      </w:pPr>
    </w:p>
    <w:p w14:paraId="6404DDF5" w14:textId="77777777" w:rsidR="00A316BB" w:rsidRDefault="00A316BB">
      <w:pPr>
        <w:pStyle w:val="CodeBlock"/>
        <w:rPr>
          <w:ins w:id="9687" w:author="Sam Tertzakian" w:date="2018-09-11T20:23:00Z"/>
        </w:rPr>
        <w:pPrChange w:id="9688" w:author="Sam Tertzakian" w:date="2018-09-12T14:46:00Z">
          <w:pPr>
            <w:autoSpaceDE w:val="0"/>
            <w:autoSpaceDN w:val="0"/>
            <w:adjustRightInd w:val="0"/>
            <w:spacing w:after="0" w:line="240" w:lineRule="auto"/>
          </w:pPr>
        </w:pPrChange>
      </w:pPr>
      <w:ins w:id="9689" w:author="Sam Tertzakian" w:date="2018-09-11T20:23:00Z">
        <w:r>
          <w:t>Exit:</w:t>
        </w:r>
      </w:ins>
    </w:p>
    <w:p w14:paraId="29C3F0B3" w14:textId="77777777" w:rsidR="00A316BB" w:rsidRDefault="00A316BB">
      <w:pPr>
        <w:pStyle w:val="CodeBlock"/>
        <w:rPr>
          <w:ins w:id="9690" w:author="Sam Tertzakian" w:date="2018-09-11T20:23:00Z"/>
        </w:rPr>
        <w:pPrChange w:id="9691" w:author="Sam Tertzakian" w:date="2018-09-12T14:46:00Z">
          <w:pPr>
            <w:autoSpaceDE w:val="0"/>
            <w:autoSpaceDN w:val="0"/>
            <w:adjustRightInd w:val="0"/>
            <w:spacing w:after="0" w:line="240" w:lineRule="auto"/>
          </w:pPr>
        </w:pPrChange>
      </w:pPr>
    </w:p>
    <w:p w14:paraId="5CF5BDB2" w14:textId="77777777" w:rsidR="00A316BB" w:rsidRDefault="00A316BB">
      <w:pPr>
        <w:pStyle w:val="CodeBlock"/>
        <w:rPr>
          <w:ins w:id="9692" w:author="Sam Tertzakian" w:date="2018-09-11T20:23:00Z"/>
        </w:rPr>
        <w:pPrChange w:id="9693" w:author="Sam Tertzakian" w:date="2018-09-12T14:46:00Z">
          <w:pPr>
            <w:autoSpaceDE w:val="0"/>
            <w:autoSpaceDN w:val="0"/>
            <w:adjustRightInd w:val="0"/>
            <w:spacing w:after="0" w:line="240" w:lineRule="auto"/>
          </w:pPr>
        </w:pPrChange>
      </w:pPr>
      <w:ins w:id="9694" w:author="Sam Tertzakian" w:date="2018-09-11T20:23:00Z">
        <w:r>
          <w:t xml:space="preserve">    </w:t>
        </w:r>
        <w:r>
          <w:rPr>
            <w:color w:val="0000FF"/>
          </w:rPr>
          <w:t>return</w:t>
        </w:r>
        <w:r>
          <w:t xml:space="preserve"> ntStatus;</w:t>
        </w:r>
      </w:ins>
    </w:p>
    <w:p w14:paraId="5A7B381E" w14:textId="77777777" w:rsidR="00A316BB" w:rsidRDefault="00A316BB">
      <w:pPr>
        <w:pStyle w:val="CodeBlock"/>
        <w:rPr>
          <w:ins w:id="9695" w:author="Sam Tertzakian" w:date="2018-09-11T20:23:00Z"/>
        </w:rPr>
        <w:pPrChange w:id="9696" w:author="Sam Tertzakian" w:date="2018-09-12T14:46:00Z">
          <w:pPr>
            <w:autoSpaceDE w:val="0"/>
            <w:autoSpaceDN w:val="0"/>
            <w:adjustRightInd w:val="0"/>
            <w:spacing w:after="0" w:line="240" w:lineRule="auto"/>
          </w:pPr>
        </w:pPrChange>
      </w:pPr>
      <w:ins w:id="9697" w:author="Sam Tertzakian" w:date="2018-09-11T20:23:00Z">
        <w:r>
          <w:t>}</w:t>
        </w:r>
      </w:ins>
    </w:p>
    <w:p w14:paraId="4424CAAA" w14:textId="77777777" w:rsidR="00A316BB" w:rsidRDefault="00A316BB">
      <w:pPr>
        <w:pStyle w:val="CodeBlock"/>
        <w:rPr>
          <w:ins w:id="9698" w:author="Sam Tertzakian" w:date="2018-09-11T20:23:00Z"/>
          <w:color w:val="000000"/>
        </w:rPr>
        <w:pPrChange w:id="9699" w:author="Sam Tertzakian" w:date="2018-09-12T14:46:00Z">
          <w:pPr>
            <w:autoSpaceDE w:val="0"/>
            <w:autoSpaceDN w:val="0"/>
            <w:adjustRightInd w:val="0"/>
            <w:spacing w:after="0" w:line="240" w:lineRule="auto"/>
          </w:pPr>
        </w:pPrChange>
      </w:pPr>
      <w:ins w:id="9700" w:author="Sam Tertzakian" w:date="2018-09-11T20:23:00Z">
        <w:r>
          <w:t>#pragma</w:t>
        </w:r>
        <w:r>
          <w:rPr>
            <w:color w:val="000000"/>
          </w:rPr>
          <w:t xml:space="preserve"> </w:t>
        </w:r>
        <w:r>
          <w:t>code_seg</w:t>
        </w:r>
        <w:r>
          <w:rPr>
            <w:color w:val="000000"/>
          </w:rPr>
          <w:t>()</w:t>
        </w:r>
      </w:ins>
    </w:p>
    <w:p w14:paraId="48EFA640" w14:textId="0080F97E" w:rsidR="004051C1" w:rsidDel="00A316BB" w:rsidRDefault="004051C1" w:rsidP="004051C1">
      <w:pPr>
        <w:pStyle w:val="CodeBlock"/>
        <w:rPr>
          <w:del w:id="9701" w:author="Sam Tertzakian" w:date="2018-09-11T20:24:00Z"/>
          <w:color w:val="000000"/>
        </w:rPr>
      </w:pPr>
      <w:del w:id="9702" w:author="Sam Tertzakian" w:date="2018-09-11T20:24:00Z">
        <w:r w:rsidDel="00A316BB">
          <w:delText>#pragma</w:delText>
        </w:r>
        <w:r w:rsidDel="00A316BB">
          <w:rPr>
            <w:color w:val="000000"/>
          </w:rPr>
          <w:delText xml:space="preserve"> </w:delText>
        </w:r>
        <w:r w:rsidDel="00A316BB">
          <w:delText>code_seg</w:delText>
        </w:r>
        <w:r w:rsidDel="00A316BB">
          <w:rPr>
            <w:color w:val="000000"/>
          </w:rPr>
          <w:delText>(</w:delText>
        </w:r>
        <w:r w:rsidDel="00A316BB">
          <w:rPr>
            <w:color w:val="A31515"/>
          </w:rPr>
          <w:delText>"PAGED"</w:delText>
        </w:r>
        <w:r w:rsidDel="00A316BB">
          <w:rPr>
            <w:color w:val="000000"/>
          </w:rPr>
          <w:delText>)</w:delText>
        </w:r>
      </w:del>
    </w:p>
    <w:p w14:paraId="2CC9D21F" w14:textId="5E98F1D3" w:rsidR="004051C1" w:rsidDel="00A316BB" w:rsidRDefault="004051C1" w:rsidP="004051C1">
      <w:pPr>
        <w:pStyle w:val="CodeBlock"/>
        <w:rPr>
          <w:del w:id="9703" w:author="Sam Tertzakian" w:date="2018-09-11T20:24:00Z"/>
          <w:color w:val="000000"/>
        </w:rPr>
      </w:pPr>
      <w:del w:id="9704" w:author="Sam Tertzakian" w:date="2018-09-11T20:24:00Z">
        <w:r w:rsidDel="00A316BB">
          <w:rPr>
            <w:color w:val="6F008A"/>
          </w:rPr>
          <w:delText>_IRQL_requires_max_</w:delText>
        </w:r>
        <w:r w:rsidDel="00A316BB">
          <w:rPr>
            <w:color w:val="000000"/>
          </w:rPr>
          <w:delText>(</w:delText>
        </w:r>
        <w:r w:rsidDel="00A316BB">
          <w:rPr>
            <w:color w:val="6F008A"/>
          </w:rPr>
          <w:delText>PASSIVE_LEVEL</w:delText>
        </w:r>
        <w:r w:rsidDel="00A316BB">
          <w:rPr>
            <w:color w:val="000000"/>
          </w:rPr>
          <w:delText>)</w:delText>
        </w:r>
      </w:del>
    </w:p>
    <w:p w14:paraId="558EC62D" w14:textId="1791A7FB" w:rsidR="004051C1" w:rsidDel="00A316BB" w:rsidRDefault="004051C1" w:rsidP="004051C1">
      <w:pPr>
        <w:pStyle w:val="CodeBlock"/>
        <w:rPr>
          <w:del w:id="9705" w:author="Sam Tertzakian" w:date="2018-09-11T20:24:00Z"/>
          <w:color w:val="000000"/>
        </w:rPr>
      </w:pPr>
      <w:del w:id="9706" w:author="Sam Tertzakian" w:date="2018-09-11T20:24:00Z">
        <w:r w:rsidDel="00A316BB">
          <w:rPr>
            <w:color w:val="6F008A"/>
          </w:rPr>
          <w:delText>_Must_inspect_result_</w:delText>
        </w:r>
        <w:r w:rsidDel="00A316BB">
          <w:rPr>
            <w:color w:val="000000"/>
          </w:rPr>
          <w:delText xml:space="preserve"> </w:delText>
        </w:r>
      </w:del>
    </w:p>
    <w:p w14:paraId="6155A129" w14:textId="16F17433" w:rsidR="004051C1" w:rsidDel="00A316BB" w:rsidRDefault="004051C1" w:rsidP="004051C1">
      <w:pPr>
        <w:pStyle w:val="CodeBlock"/>
        <w:rPr>
          <w:del w:id="9707" w:author="Sam Tertzakian" w:date="2018-09-11T20:24:00Z"/>
          <w:color w:val="000000"/>
        </w:rPr>
      </w:pPr>
      <w:del w:id="9708" w:author="Sam Tertzakian" w:date="2018-09-11T20:24:00Z">
        <w:r w:rsidDel="00A316BB">
          <w:rPr>
            <w:color w:val="0000FF"/>
          </w:rPr>
          <w:delText>static</w:delText>
        </w:r>
      </w:del>
    </w:p>
    <w:p w14:paraId="2D14828E" w14:textId="4945DDB3" w:rsidR="004051C1" w:rsidDel="00A316BB" w:rsidRDefault="004051C1" w:rsidP="004051C1">
      <w:pPr>
        <w:pStyle w:val="CodeBlock"/>
        <w:rPr>
          <w:del w:id="9709" w:author="Sam Tertzakian" w:date="2018-09-11T20:24:00Z"/>
          <w:color w:val="000000"/>
        </w:rPr>
      </w:pPr>
      <w:del w:id="9710" w:author="Sam Tertzakian" w:date="2018-09-11T20:24:00Z">
        <w:r w:rsidDel="00A316BB">
          <w:rPr>
            <w:color w:val="2B91AF"/>
          </w:rPr>
          <w:delText>NTSTATUS</w:delText>
        </w:r>
        <w:r w:rsidDel="00A316BB">
          <w:rPr>
            <w:color w:val="000000"/>
          </w:rPr>
          <w:delText xml:space="preserve"> </w:delText>
        </w:r>
      </w:del>
    </w:p>
    <w:p w14:paraId="06E14134" w14:textId="1856EB4E" w:rsidR="004051C1" w:rsidDel="00A316BB" w:rsidRDefault="004051C1" w:rsidP="004051C1">
      <w:pPr>
        <w:pStyle w:val="CodeBlock"/>
        <w:rPr>
          <w:del w:id="9711" w:author="Sam Tertzakian" w:date="2018-09-11T20:24:00Z"/>
          <w:color w:val="000000"/>
        </w:rPr>
      </w:pPr>
      <w:del w:id="9712" w:author="Sam Tertzakian" w:date="2018-09-11T20:24:00Z">
        <w:r w:rsidDel="00A316BB">
          <w:rPr>
            <w:color w:val="000000"/>
          </w:rPr>
          <w:delText>DMF_I2cViaSpb_Open(</w:delText>
        </w:r>
      </w:del>
    </w:p>
    <w:p w14:paraId="0A8F238A" w14:textId="30DC703E" w:rsidR="004051C1" w:rsidDel="00A316BB" w:rsidRDefault="004051C1" w:rsidP="004051C1">
      <w:pPr>
        <w:pStyle w:val="CodeBlock"/>
        <w:rPr>
          <w:del w:id="9713" w:author="Sam Tertzakian" w:date="2018-09-11T20:24:00Z"/>
          <w:color w:val="000000"/>
        </w:rPr>
      </w:pPr>
      <w:del w:id="9714" w:author="Sam Tertzakian" w:date="2018-09-11T20:24:00Z">
        <w:r w:rsidDel="00A316BB">
          <w:rPr>
            <w:color w:val="000000"/>
          </w:rPr>
          <w:delText xml:space="preserve">    </w:delText>
        </w:r>
        <w:r w:rsidDel="00A316BB">
          <w:rPr>
            <w:color w:val="6F008A"/>
          </w:rPr>
          <w:delText>_In_</w:delText>
        </w:r>
        <w:r w:rsidDel="00A316BB">
          <w:rPr>
            <w:color w:val="000000"/>
          </w:rPr>
          <w:delText xml:space="preserve"> </w:delText>
        </w:r>
        <w:r w:rsidDel="00A316BB">
          <w:rPr>
            <w:color w:val="2B91AF"/>
          </w:rPr>
          <w:delText>DMFMODULE</w:delText>
        </w:r>
        <w:r w:rsidDel="00A316BB">
          <w:rPr>
            <w:color w:val="000000"/>
          </w:rPr>
          <w:delText xml:space="preserve"> </w:delText>
        </w:r>
        <w:r w:rsidDel="00A316BB">
          <w:delText>DmfModule</w:delText>
        </w:r>
      </w:del>
    </w:p>
    <w:p w14:paraId="305308BA" w14:textId="13CAC3F5" w:rsidR="004051C1" w:rsidDel="00A316BB" w:rsidRDefault="004051C1" w:rsidP="004051C1">
      <w:pPr>
        <w:pStyle w:val="CodeBlock"/>
        <w:rPr>
          <w:del w:id="9715" w:author="Sam Tertzakian" w:date="2018-09-11T20:24:00Z"/>
          <w:color w:val="000000"/>
        </w:rPr>
      </w:pPr>
      <w:del w:id="9716" w:author="Sam Tertzakian" w:date="2018-09-11T20:24:00Z">
        <w:r w:rsidDel="00A316BB">
          <w:rPr>
            <w:color w:val="000000"/>
          </w:rPr>
          <w:delText xml:space="preserve">    )</w:delText>
        </w:r>
      </w:del>
    </w:p>
    <w:p w14:paraId="7C8285C2" w14:textId="64CC41C7" w:rsidR="004051C1" w:rsidDel="00A316BB" w:rsidRDefault="004051C1" w:rsidP="004051C1">
      <w:pPr>
        <w:pStyle w:val="CodeBlock"/>
        <w:rPr>
          <w:del w:id="9717" w:author="Sam Tertzakian" w:date="2018-09-11T20:24:00Z"/>
          <w:color w:val="000000"/>
        </w:rPr>
      </w:pPr>
      <w:del w:id="9718" w:author="Sam Tertzakian" w:date="2018-09-11T20:24:00Z">
        <w:r w:rsidDel="00A316BB">
          <w:rPr>
            <w:color w:val="000000"/>
          </w:rPr>
          <w:delText>{</w:delText>
        </w:r>
      </w:del>
    </w:p>
    <w:p w14:paraId="36525A8A" w14:textId="28D19E98" w:rsidR="004051C1" w:rsidDel="00A316BB" w:rsidRDefault="004051C1" w:rsidP="004051C1">
      <w:pPr>
        <w:pStyle w:val="CodeBlock"/>
        <w:rPr>
          <w:del w:id="9719" w:author="Sam Tertzakian" w:date="2018-09-11T20:24:00Z"/>
          <w:color w:val="000000"/>
        </w:rPr>
      </w:pPr>
      <w:del w:id="9720" w:author="Sam Tertzakian" w:date="2018-09-11T20:24:00Z">
        <w:r w:rsidDel="00A316BB">
          <w:rPr>
            <w:color w:val="000000"/>
          </w:rPr>
          <w:delText xml:space="preserve">    </w:delText>
        </w:r>
        <w:r w:rsidDel="00A316BB">
          <w:rPr>
            <w:color w:val="2B91AF"/>
          </w:rPr>
          <w:delText>NTSTATUS</w:delText>
        </w:r>
        <w:r w:rsidDel="00A316BB">
          <w:rPr>
            <w:color w:val="000000"/>
          </w:rPr>
          <w:delText xml:space="preserve"> ntStatus;</w:delText>
        </w:r>
      </w:del>
    </w:p>
    <w:p w14:paraId="10682BBD" w14:textId="43A53530" w:rsidR="004051C1" w:rsidDel="00A316BB" w:rsidRDefault="004051C1" w:rsidP="004051C1">
      <w:pPr>
        <w:pStyle w:val="CodeBlock"/>
        <w:rPr>
          <w:del w:id="9721" w:author="Sam Tertzakian" w:date="2018-09-11T20:24:00Z"/>
          <w:color w:val="000000"/>
        </w:rPr>
      </w:pPr>
      <w:del w:id="9722" w:author="Sam Tertzakian" w:date="2018-09-11T20:24:00Z">
        <w:r w:rsidDel="00A316BB">
          <w:rPr>
            <w:color w:val="000000"/>
          </w:rPr>
          <w:delText xml:space="preserve">    </w:delText>
        </w:r>
        <w:r w:rsidDel="00A316BB">
          <w:rPr>
            <w:color w:val="2B91AF"/>
          </w:rPr>
          <w:delText>UNICODE_STRING</w:delText>
        </w:r>
        <w:r w:rsidDel="00A316BB">
          <w:rPr>
            <w:color w:val="000000"/>
          </w:rPr>
          <w:delText xml:space="preserve"> resourcePathString;</w:delText>
        </w:r>
      </w:del>
    </w:p>
    <w:p w14:paraId="0762AFB4" w14:textId="713915B4" w:rsidR="004051C1" w:rsidDel="00A316BB" w:rsidRDefault="004051C1" w:rsidP="004051C1">
      <w:pPr>
        <w:pStyle w:val="CodeBlock"/>
        <w:rPr>
          <w:del w:id="9723" w:author="Sam Tertzakian" w:date="2018-09-11T20:24:00Z"/>
          <w:color w:val="000000"/>
        </w:rPr>
      </w:pPr>
      <w:del w:id="9724" w:author="Sam Tertzakian" w:date="2018-09-11T20:24:00Z">
        <w:r w:rsidDel="00A316BB">
          <w:rPr>
            <w:color w:val="000000"/>
          </w:rPr>
          <w:delText xml:space="preserve">    </w:delText>
        </w:r>
        <w:r w:rsidDel="00A316BB">
          <w:rPr>
            <w:color w:val="2B91AF"/>
          </w:rPr>
          <w:delText>WCHAR</w:delText>
        </w:r>
        <w:r w:rsidDel="00A316BB">
          <w:rPr>
            <w:color w:val="000000"/>
          </w:rPr>
          <w:delText xml:space="preserve"> resourcePathBuffer[</w:delText>
        </w:r>
        <w:r w:rsidDel="00A316BB">
          <w:rPr>
            <w:color w:val="6F008A"/>
          </w:rPr>
          <w:delText>RESOURCE_HUB_PATH_SIZE</w:delText>
        </w:r>
        <w:r w:rsidDel="00A316BB">
          <w:rPr>
            <w:color w:val="000000"/>
          </w:rPr>
          <w:delText>];</w:delText>
        </w:r>
      </w:del>
    </w:p>
    <w:p w14:paraId="6FFB4F26" w14:textId="2E7AAB50" w:rsidR="004051C1" w:rsidDel="00A316BB" w:rsidRDefault="004051C1" w:rsidP="004051C1">
      <w:pPr>
        <w:pStyle w:val="CodeBlock"/>
        <w:rPr>
          <w:del w:id="9725" w:author="Sam Tertzakian" w:date="2018-09-11T20:24:00Z"/>
          <w:color w:val="000000"/>
        </w:rPr>
      </w:pPr>
      <w:del w:id="9726" w:author="Sam Tertzakian" w:date="2018-09-11T20:24:00Z">
        <w:r w:rsidDel="00A316BB">
          <w:rPr>
            <w:color w:val="000000"/>
          </w:rPr>
          <w:delText xml:space="preserve">    </w:delText>
        </w:r>
        <w:r w:rsidDel="00A316BB">
          <w:rPr>
            <w:color w:val="2B91AF"/>
          </w:rPr>
          <w:delText>WDFDEVICE</w:delText>
        </w:r>
        <w:r w:rsidDel="00A316BB">
          <w:rPr>
            <w:color w:val="000000"/>
          </w:rPr>
          <w:delText xml:space="preserve"> device;</w:delText>
        </w:r>
      </w:del>
    </w:p>
    <w:p w14:paraId="17185EF1" w14:textId="0201BF4C" w:rsidR="004051C1" w:rsidDel="00A316BB" w:rsidRDefault="004051C1" w:rsidP="004051C1">
      <w:pPr>
        <w:pStyle w:val="CodeBlock"/>
        <w:rPr>
          <w:del w:id="9727" w:author="Sam Tertzakian" w:date="2018-09-11T20:24:00Z"/>
          <w:color w:val="000000"/>
        </w:rPr>
      </w:pPr>
      <w:del w:id="9728" w:author="Sam Tertzakian" w:date="2018-09-11T20:24:00Z">
        <w:r w:rsidDel="00A316BB">
          <w:rPr>
            <w:color w:val="000000"/>
          </w:rPr>
          <w:delText xml:space="preserve">    </w:delText>
        </w:r>
        <w:r w:rsidDel="00A316BB">
          <w:rPr>
            <w:color w:val="2B91AF"/>
          </w:rPr>
          <w:delText>WDF_OBJECT_ATTRIBUTES</w:delText>
        </w:r>
        <w:r w:rsidDel="00A316BB">
          <w:rPr>
            <w:color w:val="000000"/>
          </w:rPr>
          <w:delText xml:space="preserve"> objectAttributes;</w:delText>
        </w:r>
      </w:del>
    </w:p>
    <w:p w14:paraId="1CFEFA07" w14:textId="7085A968" w:rsidR="004051C1" w:rsidDel="00A316BB" w:rsidRDefault="004051C1" w:rsidP="004051C1">
      <w:pPr>
        <w:pStyle w:val="CodeBlock"/>
        <w:rPr>
          <w:del w:id="9729" w:author="Sam Tertzakian" w:date="2018-09-11T20:24:00Z"/>
          <w:color w:val="000000"/>
        </w:rPr>
      </w:pPr>
      <w:del w:id="9730" w:author="Sam Tertzakian" w:date="2018-09-11T20:24:00Z">
        <w:r w:rsidDel="00A316BB">
          <w:rPr>
            <w:color w:val="000000"/>
          </w:rPr>
          <w:delText xml:space="preserve">    </w:delText>
        </w:r>
        <w:r w:rsidDel="00A316BB">
          <w:rPr>
            <w:color w:val="2B91AF"/>
          </w:rPr>
          <w:delText>WDF_IO_TARGET_OPEN_PARAMS</w:delText>
        </w:r>
        <w:r w:rsidDel="00A316BB">
          <w:rPr>
            <w:color w:val="000000"/>
          </w:rPr>
          <w:delText xml:space="preserve"> openParams;</w:delText>
        </w:r>
      </w:del>
    </w:p>
    <w:p w14:paraId="7CCA940A" w14:textId="46CBC0E2" w:rsidR="004051C1" w:rsidDel="00A316BB" w:rsidRDefault="004051C1" w:rsidP="004051C1">
      <w:pPr>
        <w:pStyle w:val="CodeBlock"/>
        <w:rPr>
          <w:del w:id="9731" w:author="Sam Tertzakian" w:date="2018-09-11T20:24:00Z"/>
          <w:color w:val="000000"/>
        </w:rPr>
      </w:pPr>
      <w:del w:id="9732" w:author="Sam Tertzakian" w:date="2018-09-11T20:24:00Z">
        <w:r w:rsidDel="00A316BB">
          <w:rPr>
            <w:color w:val="000000"/>
          </w:rPr>
          <w:delText xml:space="preserve">    </w:delText>
        </w:r>
        <w:r w:rsidDel="00A316BB">
          <w:rPr>
            <w:color w:val="2B91AF"/>
          </w:rPr>
          <w:delText>PDMF_CONTEXT_I2cViaSpb</w:delText>
        </w:r>
        <w:r w:rsidDel="00A316BB">
          <w:rPr>
            <w:color w:val="000000"/>
          </w:rPr>
          <w:delText xml:space="preserve"> moduleContext;</w:delText>
        </w:r>
      </w:del>
    </w:p>
    <w:p w14:paraId="029E3800" w14:textId="5BBD674E" w:rsidR="004051C1" w:rsidDel="00A316BB" w:rsidRDefault="004051C1" w:rsidP="004051C1">
      <w:pPr>
        <w:pStyle w:val="CodeBlock"/>
        <w:rPr>
          <w:del w:id="9733" w:author="Sam Tertzakian" w:date="2018-09-11T20:24:00Z"/>
          <w:color w:val="000000"/>
        </w:rPr>
      </w:pPr>
      <w:del w:id="9734" w:author="Sam Tertzakian" w:date="2018-09-11T20:24:00Z">
        <w:r w:rsidDel="00A316BB">
          <w:rPr>
            <w:color w:val="000000"/>
          </w:rPr>
          <w:delText xml:space="preserve">    </w:delText>
        </w:r>
        <w:r w:rsidDel="00A316BB">
          <w:rPr>
            <w:color w:val="2B91AF"/>
          </w:rPr>
          <w:delText>PDMF_CONFIG_I2cViaSpb</w:delText>
        </w:r>
        <w:r w:rsidDel="00A316BB">
          <w:rPr>
            <w:color w:val="000000"/>
          </w:rPr>
          <w:delText xml:space="preserve"> moduleConfig;</w:delText>
        </w:r>
      </w:del>
    </w:p>
    <w:p w14:paraId="0AD70EED" w14:textId="0C3113F9" w:rsidR="004051C1" w:rsidDel="00A316BB" w:rsidRDefault="004051C1" w:rsidP="004051C1">
      <w:pPr>
        <w:pStyle w:val="CodeBlock"/>
        <w:rPr>
          <w:del w:id="9735" w:author="Sam Tertzakian" w:date="2018-09-11T20:24:00Z"/>
          <w:color w:val="000000"/>
        </w:rPr>
      </w:pPr>
    </w:p>
    <w:p w14:paraId="7764530B" w14:textId="4E48F0D1" w:rsidR="004051C1" w:rsidDel="00A316BB" w:rsidRDefault="004051C1" w:rsidP="004051C1">
      <w:pPr>
        <w:pStyle w:val="CodeBlock"/>
        <w:rPr>
          <w:del w:id="9736" w:author="Sam Tertzakian" w:date="2018-09-11T20:24:00Z"/>
          <w:color w:val="000000"/>
        </w:rPr>
      </w:pPr>
      <w:del w:id="9737" w:author="Sam Tertzakian" w:date="2018-09-11T20:24:00Z">
        <w:r w:rsidDel="00A316BB">
          <w:rPr>
            <w:color w:val="000000"/>
          </w:rPr>
          <w:delText xml:space="preserve">    </w:delText>
        </w:r>
        <w:r w:rsidDel="00A316BB">
          <w:rPr>
            <w:color w:val="6F008A"/>
          </w:rPr>
          <w:delText>PAGED_CODE</w:delText>
        </w:r>
        <w:r w:rsidDel="00A316BB">
          <w:rPr>
            <w:color w:val="000000"/>
          </w:rPr>
          <w:delText>();</w:delText>
        </w:r>
      </w:del>
    </w:p>
    <w:p w14:paraId="5ED2BFA0" w14:textId="5F4B5817" w:rsidR="004051C1" w:rsidDel="00A316BB" w:rsidRDefault="004051C1" w:rsidP="004051C1">
      <w:pPr>
        <w:pStyle w:val="CodeBlock"/>
        <w:rPr>
          <w:del w:id="9738" w:author="Sam Tertzakian" w:date="2018-09-11T20:24:00Z"/>
          <w:color w:val="000000"/>
        </w:rPr>
      </w:pPr>
    </w:p>
    <w:p w14:paraId="560E4ABE" w14:textId="352BEAEA" w:rsidR="004051C1" w:rsidDel="00A316BB" w:rsidRDefault="004051C1" w:rsidP="004051C1">
      <w:pPr>
        <w:pStyle w:val="CodeBlock"/>
        <w:rPr>
          <w:del w:id="9739" w:author="Sam Tertzakian" w:date="2018-09-11T20:24:00Z"/>
          <w:color w:val="000000"/>
        </w:rPr>
      </w:pPr>
      <w:del w:id="9740" w:author="Sam Tertzakian" w:date="2018-09-11T20:24:00Z">
        <w:r w:rsidDel="00A316BB">
          <w:rPr>
            <w:color w:val="000000"/>
          </w:rPr>
          <w:delText xml:space="preserve">    moduleContext = </w:delText>
        </w:r>
        <w:r w:rsidDel="00A316BB">
          <w:rPr>
            <w:color w:val="6F008A"/>
          </w:rPr>
          <w:delText>DMF_CONTEXT_GET</w:delText>
        </w:r>
        <w:r w:rsidDel="00A316BB">
          <w:rPr>
            <w:color w:val="000000"/>
          </w:rPr>
          <w:delText>(</w:delText>
        </w:r>
        <w:r w:rsidDel="00A316BB">
          <w:delText>DmfModule</w:delText>
        </w:r>
        <w:r w:rsidDel="00A316BB">
          <w:rPr>
            <w:color w:val="000000"/>
          </w:rPr>
          <w:delText>);</w:delText>
        </w:r>
      </w:del>
    </w:p>
    <w:p w14:paraId="7D565142" w14:textId="0D47B13C" w:rsidR="004051C1" w:rsidDel="00A316BB" w:rsidRDefault="004051C1" w:rsidP="004051C1">
      <w:pPr>
        <w:pStyle w:val="CodeBlock"/>
        <w:rPr>
          <w:del w:id="9741" w:author="Sam Tertzakian" w:date="2018-09-11T20:24:00Z"/>
          <w:color w:val="000000"/>
        </w:rPr>
      </w:pPr>
      <w:del w:id="9742" w:author="Sam Tertzakian" w:date="2018-09-11T20:24:00Z">
        <w:r w:rsidDel="00A316BB">
          <w:rPr>
            <w:color w:val="000000"/>
          </w:rPr>
          <w:delText xml:space="preserve">    </w:delText>
        </w:r>
        <w:r w:rsidDel="00A316BB">
          <w:rPr>
            <w:color w:val="6F008A"/>
          </w:rPr>
          <w:delText>ASSERT</w:delText>
        </w:r>
        <w:r w:rsidDel="00A316BB">
          <w:rPr>
            <w:color w:val="000000"/>
          </w:rPr>
          <w:delText xml:space="preserve">(moduleContext != </w:delText>
        </w:r>
        <w:r w:rsidDel="00A316BB">
          <w:rPr>
            <w:color w:val="6F008A"/>
          </w:rPr>
          <w:delText>NULL</w:delText>
        </w:r>
        <w:r w:rsidDel="00A316BB">
          <w:rPr>
            <w:color w:val="000000"/>
          </w:rPr>
          <w:delText>);</w:delText>
        </w:r>
      </w:del>
    </w:p>
    <w:p w14:paraId="737842F1" w14:textId="1266FECD" w:rsidR="004051C1" w:rsidDel="00A316BB" w:rsidRDefault="004051C1" w:rsidP="004051C1">
      <w:pPr>
        <w:pStyle w:val="CodeBlock"/>
        <w:rPr>
          <w:del w:id="9743" w:author="Sam Tertzakian" w:date="2018-09-11T20:24:00Z"/>
          <w:color w:val="000000"/>
        </w:rPr>
      </w:pPr>
    </w:p>
    <w:p w14:paraId="67ACFC07" w14:textId="1DD09828" w:rsidR="004051C1" w:rsidDel="00A316BB" w:rsidRDefault="004051C1" w:rsidP="004051C1">
      <w:pPr>
        <w:pStyle w:val="CodeBlock"/>
        <w:rPr>
          <w:del w:id="9744" w:author="Sam Tertzakian" w:date="2018-09-11T20:24:00Z"/>
          <w:color w:val="000000"/>
        </w:rPr>
      </w:pPr>
      <w:del w:id="9745" w:author="Sam Tertzakian" w:date="2018-09-11T20:24:00Z">
        <w:r w:rsidDel="00A316BB">
          <w:rPr>
            <w:color w:val="000000"/>
          </w:rPr>
          <w:delText xml:space="preserve">    moduleConfig = </w:delText>
        </w:r>
        <w:r w:rsidDel="00A316BB">
          <w:rPr>
            <w:color w:val="6F008A"/>
          </w:rPr>
          <w:delText>DMF_CONFIG_GET</w:delText>
        </w:r>
        <w:r w:rsidDel="00A316BB">
          <w:rPr>
            <w:color w:val="000000"/>
          </w:rPr>
          <w:delText>(</w:delText>
        </w:r>
        <w:r w:rsidDel="00A316BB">
          <w:delText>DmfModule</w:delText>
        </w:r>
        <w:r w:rsidDel="00A316BB">
          <w:rPr>
            <w:color w:val="000000"/>
          </w:rPr>
          <w:delText>);</w:delText>
        </w:r>
      </w:del>
    </w:p>
    <w:p w14:paraId="724D88B5" w14:textId="423576AA" w:rsidR="004051C1" w:rsidDel="00A316BB" w:rsidRDefault="004051C1" w:rsidP="004051C1">
      <w:pPr>
        <w:pStyle w:val="CodeBlock"/>
        <w:rPr>
          <w:del w:id="9746" w:author="Sam Tertzakian" w:date="2018-09-11T20:24:00Z"/>
          <w:color w:val="000000"/>
        </w:rPr>
      </w:pPr>
      <w:del w:id="9747" w:author="Sam Tertzakian" w:date="2018-09-11T20:24:00Z">
        <w:r w:rsidDel="00A316BB">
          <w:rPr>
            <w:color w:val="000000"/>
          </w:rPr>
          <w:delText xml:space="preserve">    </w:delText>
        </w:r>
        <w:r w:rsidDel="00A316BB">
          <w:rPr>
            <w:color w:val="6F008A"/>
          </w:rPr>
          <w:delText>ASSERT</w:delText>
        </w:r>
        <w:r w:rsidDel="00A316BB">
          <w:rPr>
            <w:color w:val="000000"/>
          </w:rPr>
          <w:delText xml:space="preserve">(moduleConfig != </w:delText>
        </w:r>
        <w:r w:rsidDel="00A316BB">
          <w:rPr>
            <w:color w:val="6F008A"/>
          </w:rPr>
          <w:delText>NULL</w:delText>
        </w:r>
        <w:r w:rsidDel="00A316BB">
          <w:rPr>
            <w:color w:val="000000"/>
          </w:rPr>
          <w:delText>);</w:delText>
        </w:r>
      </w:del>
    </w:p>
    <w:p w14:paraId="238284BD" w14:textId="18163E90" w:rsidR="004051C1" w:rsidDel="00A316BB" w:rsidRDefault="004051C1" w:rsidP="004051C1">
      <w:pPr>
        <w:pStyle w:val="CodeBlock"/>
        <w:rPr>
          <w:del w:id="9748" w:author="Sam Tertzakian" w:date="2018-09-11T20:24:00Z"/>
          <w:color w:val="000000"/>
        </w:rPr>
      </w:pPr>
    </w:p>
    <w:p w14:paraId="612AF93C" w14:textId="0AB8E673" w:rsidR="004051C1" w:rsidDel="00A316BB" w:rsidRDefault="004051C1" w:rsidP="004051C1">
      <w:pPr>
        <w:pStyle w:val="CodeBlock"/>
        <w:rPr>
          <w:del w:id="9749" w:author="Sam Tertzakian" w:date="2018-09-11T20:24:00Z"/>
          <w:color w:val="000000"/>
        </w:rPr>
      </w:pPr>
      <w:del w:id="9750" w:author="Sam Tertzakian" w:date="2018-09-11T20:24:00Z">
        <w:r w:rsidDel="00A316BB">
          <w:rPr>
            <w:color w:val="000000"/>
          </w:rPr>
          <w:delText xml:space="preserve">    device = DMF_ParentDeviceGet(</w:delText>
        </w:r>
        <w:r w:rsidDel="00A316BB">
          <w:delText>DmfModule</w:delText>
        </w:r>
        <w:r w:rsidDel="00A316BB">
          <w:rPr>
            <w:color w:val="000000"/>
          </w:rPr>
          <w:delText>);</w:delText>
        </w:r>
      </w:del>
    </w:p>
    <w:p w14:paraId="48A863F0" w14:textId="1BD34649" w:rsidR="004051C1" w:rsidDel="00A316BB" w:rsidRDefault="004051C1" w:rsidP="004051C1">
      <w:pPr>
        <w:pStyle w:val="CodeBlock"/>
        <w:rPr>
          <w:del w:id="9751" w:author="Sam Tertzakian" w:date="2018-09-11T20:24:00Z"/>
          <w:color w:val="000000"/>
        </w:rPr>
      </w:pPr>
      <w:del w:id="9752" w:author="Sam Tertzakian" w:date="2018-09-11T20:24:00Z">
        <w:r w:rsidDel="00A316BB">
          <w:rPr>
            <w:color w:val="000000"/>
          </w:rPr>
          <w:delText xml:space="preserve">    </w:delText>
        </w:r>
        <w:r w:rsidDel="00A316BB">
          <w:rPr>
            <w:color w:val="6F008A"/>
          </w:rPr>
          <w:delText>ASSERT</w:delText>
        </w:r>
        <w:r w:rsidDel="00A316BB">
          <w:rPr>
            <w:color w:val="000000"/>
          </w:rPr>
          <w:delText xml:space="preserve">(device != </w:delText>
        </w:r>
        <w:r w:rsidDel="00A316BB">
          <w:rPr>
            <w:color w:val="6F008A"/>
          </w:rPr>
          <w:delText>NULL</w:delText>
        </w:r>
        <w:r w:rsidDel="00A316BB">
          <w:rPr>
            <w:color w:val="000000"/>
          </w:rPr>
          <w:delText>);</w:delText>
        </w:r>
      </w:del>
    </w:p>
    <w:p w14:paraId="7F0ED2AA" w14:textId="133C0DF4" w:rsidR="004051C1" w:rsidDel="00A316BB" w:rsidRDefault="004051C1" w:rsidP="004051C1">
      <w:pPr>
        <w:pStyle w:val="CodeBlock"/>
        <w:rPr>
          <w:del w:id="9753" w:author="Sam Tertzakian" w:date="2018-09-11T20:24:00Z"/>
          <w:color w:val="000000"/>
        </w:rPr>
      </w:pPr>
    </w:p>
    <w:p w14:paraId="76B4B3D9" w14:textId="01EFFC4C" w:rsidR="004051C1" w:rsidDel="00A316BB" w:rsidRDefault="004051C1" w:rsidP="004051C1">
      <w:pPr>
        <w:pStyle w:val="CodeBlock"/>
        <w:rPr>
          <w:del w:id="9754" w:author="Sam Tertzakian" w:date="2018-09-11T20:24:00Z"/>
          <w:color w:val="000000"/>
        </w:rPr>
      </w:pPr>
      <w:del w:id="9755" w:author="Sam Tertzakian" w:date="2018-09-11T20:24:00Z">
        <w:r w:rsidDel="00A316BB">
          <w:rPr>
            <w:color w:val="000000"/>
          </w:rPr>
          <w:delText xml:space="preserve">    RtlInitEmptyUnicodeString(&amp;resourcePathString,</w:delText>
        </w:r>
      </w:del>
    </w:p>
    <w:p w14:paraId="0D6481D9" w14:textId="6EAE9AFE" w:rsidR="004051C1" w:rsidDel="00A316BB" w:rsidRDefault="004051C1" w:rsidP="004051C1">
      <w:pPr>
        <w:pStyle w:val="CodeBlock"/>
        <w:rPr>
          <w:del w:id="9756" w:author="Sam Tertzakian" w:date="2018-09-11T20:24:00Z"/>
          <w:color w:val="000000"/>
        </w:rPr>
      </w:pPr>
      <w:del w:id="9757" w:author="Sam Tertzakian" w:date="2018-09-11T20:24:00Z">
        <w:r w:rsidDel="00A316BB">
          <w:rPr>
            <w:color w:val="000000"/>
          </w:rPr>
          <w:delText xml:space="preserve">                              resourcePathBuffer,</w:delText>
        </w:r>
      </w:del>
    </w:p>
    <w:p w14:paraId="63D6189A" w14:textId="01651D4E" w:rsidR="004051C1" w:rsidDel="00A316BB" w:rsidRDefault="004051C1" w:rsidP="004051C1">
      <w:pPr>
        <w:pStyle w:val="CodeBlock"/>
        <w:rPr>
          <w:del w:id="9758" w:author="Sam Tertzakian" w:date="2018-09-11T20:24:00Z"/>
          <w:color w:val="000000"/>
        </w:rPr>
      </w:pPr>
      <w:del w:id="9759" w:author="Sam Tertzakian" w:date="2018-09-11T20:24:00Z">
        <w:r w:rsidDel="00A316BB">
          <w:rPr>
            <w:color w:val="000000"/>
          </w:rPr>
          <w:delText xml:space="preserve">                              </w:delText>
        </w:r>
        <w:r w:rsidDel="00A316BB">
          <w:rPr>
            <w:color w:val="0000FF"/>
          </w:rPr>
          <w:delText>sizeof</w:delText>
        </w:r>
        <w:r w:rsidDel="00A316BB">
          <w:rPr>
            <w:color w:val="000000"/>
          </w:rPr>
          <w:delText>(resourcePathBuffer));</w:delText>
        </w:r>
      </w:del>
    </w:p>
    <w:p w14:paraId="277AC3AF" w14:textId="1F21D822" w:rsidR="004051C1" w:rsidDel="00A316BB" w:rsidRDefault="004051C1" w:rsidP="004051C1">
      <w:pPr>
        <w:pStyle w:val="CodeBlock"/>
        <w:rPr>
          <w:del w:id="9760" w:author="Sam Tertzakian" w:date="2018-09-11T20:24:00Z"/>
          <w:color w:val="000000"/>
        </w:rPr>
      </w:pPr>
    </w:p>
    <w:p w14:paraId="2BB1CE18" w14:textId="2E92EDDE" w:rsidR="004051C1" w:rsidDel="00A316BB" w:rsidRDefault="004051C1" w:rsidP="004051C1">
      <w:pPr>
        <w:pStyle w:val="CodeBlock"/>
        <w:rPr>
          <w:del w:id="9761" w:author="Sam Tertzakian" w:date="2018-09-11T20:24:00Z"/>
          <w:color w:val="000000"/>
        </w:rPr>
      </w:pPr>
      <w:del w:id="9762" w:author="Sam Tertzakian" w:date="2018-09-11T20:24:00Z">
        <w:r w:rsidDel="00A316BB">
          <w:rPr>
            <w:color w:val="000000"/>
          </w:rPr>
          <w:delText xml:space="preserve">    ntStatus = RESOURCE_HUB_CREATE_PATH_FROM_ID(</w:delText>
        </w:r>
      </w:del>
    </w:p>
    <w:p w14:paraId="5F3C2710" w14:textId="55BC1FF5" w:rsidR="004051C1" w:rsidDel="00A316BB" w:rsidRDefault="004051C1" w:rsidP="004051C1">
      <w:pPr>
        <w:pStyle w:val="CodeBlock"/>
        <w:ind w:firstLine="720"/>
        <w:rPr>
          <w:del w:id="9763" w:author="Sam Tertzakian" w:date="2018-09-11T20:24:00Z"/>
          <w:color w:val="000000"/>
        </w:rPr>
      </w:pPr>
      <w:del w:id="9764" w:author="Sam Tertzakian" w:date="2018-09-11T20:24:00Z">
        <w:r w:rsidDel="00A316BB">
          <w:rPr>
            <w:color w:val="000000"/>
          </w:rPr>
          <w:delText>&amp;resourcePathString,</w:delText>
        </w:r>
      </w:del>
    </w:p>
    <w:p w14:paraId="21B3816F" w14:textId="2D22F0B1" w:rsidR="004051C1" w:rsidDel="00A316BB" w:rsidRDefault="004051C1" w:rsidP="004051C1">
      <w:pPr>
        <w:pStyle w:val="CodeBlock"/>
        <w:rPr>
          <w:del w:id="9765" w:author="Sam Tertzakian" w:date="2018-09-11T20:24:00Z"/>
          <w:color w:val="000000"/>
        </w:rPr>
      </w:pPr>
      <w:del w:id="9766" w:author="Sam Tertzakian" w:date="2018-09-11T20:24:00Z">
        <w:r w:rsidDel="00A316BB">
          <w:rPr>
            <w:color w:val="000000"/>
          </w:rPr>
          <w:delText xml:space="preserve">        moduleContext-&gt;I2cConnection.u.Connection.IdLowPart,</w:delText>
        </w:r>
      </w:del>
    </w:p>
    <w:p w14:paraId="7E793305" w14:textId="3078855A" w:rsidR="004051C1" w:rsidDel="00A316BB" w:rsidRDefault="004051C1" w:rsidP="004051C1">
      <w:pPr>
        <w:pStyle w:val="CodeBlock"/>
        <w:rPr>
          <w:del w:id="9767" w:author="Sam Tertzakian" w:date="2018-09-11T20:24:00Z"/>
          <w:color w:val="000000"/>
        </w:rPr>
      </w:pPr>
      <w:del w:id="9768" w:author="Sam Tertzakian" w:date="2018-09-11T20:24:00Z">
        <w:r w:rsidDel="00A316BB">
          <w:rPr>
            <w:color w:val="000000"/>
          </w:rPr>
          <w:delText xml:space="preserve">        moduleContext-&gt;I2cConnection.u.Connection.IdHighPart);</w:delText>
        </w:r>
      </w:del>
    </w:p>
    <w:p w14:paraId="0AA753C3" w14:textId="29C633CF" w:rsidR="004051C1" w:rsidDel="00A316BB" w:rsidRDefault="004051C1" w:rsidP="004051C1">
      <w:pPr>
        <w:pStyle w:val="CodeBlock"/>
        <w:rPr>
          <w:del w:id="9769" w:author="Sam Tertzakian" w:date="2018-09-11T20:24:00Z"/>
          <w:color w:val="000000"/>
        </w:rPr>
      </w:pPr>
      <w:del w:id="9770" w:author="Sam Tertzakian" w:date="2018-09-11T20:24:00Z">
        <w:r w:rsidDel="00A316BB">
          <w:rPr>
            <w:color w:val="000000"/>
          </w:rPr>
          <w:delText xml:space="preserve">    </w:delText>
        </w:r>
        <w:r w:rsidDel="00A316BB">
          <w:rPr>
            <w:color w:val="0000FF"/>
          </w:rPr>
          <w:delText>if</w:delText>
        </w:r>
        <w:r w:rsidDel="00A316BB">
          <w:rPr>
            <w:color w:val="000000"/>
          </w:rPr>
          <w:delText xml:space="preserve"> (!</w:delText>
        </w:r>
        <w:r w:rsidDel="00A316BB">
          <w:rPr>
            <w:color w:val="6F008A"/>
          </w:rPr>
          <w:delText>NT_SUCCESS</w:delText>
        </w:r>
        <w:r w:rsidDel="00A316BB">
          <w:rPr>
            <w:color w:val="000000"/>
          </w:rPr>
          <w:delText xml:space="preserve">(ntStatus)) </w:delText>
        </w:r>
      </w:del>
    </w:p>
    <w:p w14:paraId="50450694" w14:textId="33BE45AC" w:rsidR="004051C1" w:rsidDel="00A316BB" w:rsidRDefault="004051C1" w:rsidP="004051C1">
      <w:pPr>
        <w:pStyle w:val="CodeBlock"/>
        <w:rPr>
          <w:del w:id="9771" w:author="Sam Tertzakian" w:date="2018-09-11T20:24:00Z"/>
          <w:color w:val="000000"/>
        </w:rPr>
      </w:pPr>
      <w:del w:id="9772" w:author="Sam Tertzakian" w:date="2018-09-11T20:24:00Z">
        <w:r w:rsidDel="00A316BB">
          <w:rPr>
            <w:color w:val="000000"/>
          </w:rPr>
          <w:delText xml:space="preserve">    {</w:delText>
        </w:r>
      </w:del>
    </w:p>
    <w:p w14:paraId="031A3216" w14:textId="1A13B234" w:rsidR="004051C1" w:rsidDel="00A316BB" w:rsidRDefault="004051C1" w:rsidP="004051C1">
      <w:pPr>
        <w:pStyle w:val="CodeBlock"/>
        <w:rPr>
          <w:del w:id="9773" w:author="Sam Tertzakian" w:date="2018-09-11T20:24:00Z"/>
          <w:color w:val="000000"/>
        </w:rPr>
      </w:pPr>
      <w:del w:id="9774" w:author="Sam Tertzakian" w:date="2018-09-11T20:24:00Z">
        <w:r w:rsidDel="00A316BB">
          <w:rPr>
            <w:color w:val="000000"/>
          </w:rPr>
          <w:delText xml:space="preserve">        </w:delText>
        </w:r>
        <w:r w:rsidDel="00A316BB">
          <w:rPr>
            <w:color w:val="0000FF"/>
          </w:rPr>
          <w:delText>goto</w:delText>
        </w:r>
        <w:r w:rsidDel="00A316BB">
          <w:rPr>
            <w:color w:val="000000"/>
          </w:rPr>
          <w:delText xml:space="preserve"> Exit;</w:delText>
        </w:r>
      </w:del>
    </w:p>
    <w:p w14:paraId="1F003310" w14:textId="00A83376" w:rsidR="004051C1" w:rsidDel="00A316BB" w:rsidRDefault="004051C1" w:rsidP="004051C1">
      <w:pPr>
        <w:pStyle w:val="CodeBlock"/>
        <w:rPr>
          <w:del w:id="9775" w:author="Sam Tertzakian" w:date="2018-09-11T20:24:00Z"/>
          <w:color w:val="000000"/>
        </w:rPr>
      </w:pPr>
      <w:del w:id="9776" w:author="Sam Tertzakian" w:date="2018-09-11T20:24:00Z">
        <w:r w:rsidDel="00A316BB">
          <w:rPr>
            <w:color w:val="000000"/>
          </w:rPr>
          <w:delText xml:space="preserve">    }</w:delText>
        </w:r>
      </w:del>
    </w:p>
    <w:p w14:paraId="65B3A1B6" w14:textId="4FCADCAE" w:rsidR="004051C1" w:rsidDel="00A316BB" w:rsidRDefault="004051C1" w:rsidP="004051C1">
      <w:pPr>
        <w:pStyle w:val="CodeBlock"/>
        <w:rPr>
          <w:del w:id="9777" w:author="Sam Tertzakian" w:date="2018-09-11T20:24:00Z"/>
          <w:color w:val="000000"/>
        </w:rPr>
      </w:pPr>
    </w:p>
    <w:p w14:paraId="374FBD1A" w14:textId="4E97DEE9" w:rsidR="004051C1" w:rsidDel="00A316BB" w:rsidRDefault="004051C1" w:rsidP="004051C1">
      <w:pPr>
        <w:pStyle w:val="CodeBlock"/>
        <w:rPr>
          <w:del w:id="9778" w:author="Sam Tertzakian" w:date="2018-09-11T20:24:00Z"/>
          <w:color w:val="000000"/>
        </w:rPr>
      </w:pPr>
      <w:del w:id="9779" w:author="Sam Tertzakian" w:date="2018-09-11T20:24:00Z">
        <w:r w:rsidDel="00A316BB">
          <w:rPr>
            <w:color w:val="000000"/>
          </w:rPr>
          <w:delText xml:space="preserve">    WDF_OBJECT_ATTRIBUTES_INIT(&amp;objectAttributes);</w:delText>
        </w:r>
      </w:del>
    </w:p>
    <w:p w14:paraId="09165D33" w14:textId="334F6444" w:rsidR="004051C1" w:rsidDel="00A316BB" w:rsidRDefault="004051C1" w:rsidP="004051C1">
      <w:pPr>
        <w:pStyle w:val="CodeBlock"/>
        <w:rPr>
          <w:del w:id="9780" w:author="Sam Tertzakian" w:date="2018-09-11T20:24:00Z"/>
          <w:color w:val="000000"/>
        </w:rPr>
      </w:pPr>
      <w:del w:id="9781" w:author="Sam Tertzakian" w:date="2018-09-11T20:24:00Z">
        <w:r w:rsidDel="00A316BB">
          <w:rPr>
            <w:color w:val="000000"/>
          </w:rPr>
          <w:delText xml:space="preserve">    objectAttributes.ParentObject = device;</w:delText>
        </w:r>
      </w:del>
    </w:p>
    <w:p w14:paraId="3A021D55" w14:textId="07C65375" w:rsidR="004051C1" w:rsidDel="00A316BB" w:rsidRDefault="004051C1" w:rsidP="004051C1">
      <w:pPr>
        <w:pStyle w:val="CodeBlock"/>
        <w:rPr>
          <w:del w:id="9782" w:author="Sam Tertzakian" w:date="2018-09-11T20:24:00Z"/>
          <w:color w:val="000000"/>
        </w:rPr>
      </w:pPr>
    </w:p>
    <w:p w14:paraId="7E2C1B5E" w14:textId="5E7C5F4E" w:rsidR="004051C1" w:rsidDel="00A316BB" w:rsidRDefault="004051C1" w:rsidP="004051C1">
      <w:pPr>
        <w:pStyle w:val="CodeBlock"/>
        <w:rPr>
          <w:del w:id="9783" w:author="Sam Tertzakian" w:date="2018-09-11T20:24:00Z"/>
          <w:color w:val="000000"/>
        </w:rPr>
      </w:pPr>
      <w:del w:id="9784" w:author="Sam Tertzakian" w:date="2018-09-11T20:24:00Z">
        <w:r w:rsidDel="00A316BB">
          <w:rPr>
            <w:color w:val="000000"/>
          </w:rPr>
          <w:delText xml:space="preserve">    ntStatus = WdfIoTargetCreate(device, &amp;objectAttributes, &amp;moduleContext-&gt;I2cTarget);</w:delText>
        </w:r>
      </w:del>
    </w:p>
    <w:p w14:paraId="7D22EF03" w14:textId="553DFCD4" w:rsidR="004051C1" w:rsidDel="00A316BB" w:rsidRDefault="004051C1" w:rsidP="004051C1">
      <w:pPr>
        <w:pStyle w:val="CodeBlock"/>
        <w:rPr>
          <w:del w:id="9785" w:author="Sam Tertzakian" w:date="2018-09-11T20:24:00Z"/>
          <w:color w:val="000000"/>
        </w:rPr>
      </w:pPr>
      <w:del w:id="9786" w:author="Sam Tertzakian" w:date="2018-09-11T20:24:00Z">
        <w:r w:rsidDel="00A316BB">
          <w:rPr>
            <w:color w:val="000000"/>
          </w:rPr>
          <w:delText xml:space="preserve">    </w:delText>
        </w:r>
        <w:r w:rsidDel="00A316BB">
          <w:rPr>
            <w:color w:val="0000FF"/>
          </w:rPr>
          <w:delText>if</w:delText>
        </w:r>
        <w:r w:rsidDel="00A316BB">
          <w:rPr>
            <w:color w:val="000000"/>
          </w:rPr>
          <w:delText xml:space="preserve"> (!</w:delText>
        </w:r>
        <w:r w:rsidDel="00A316BB">
          <w:rPr>
            <w:color w:val="6F008A"/>
          </w:rPr>
          <w:delText>NT_SUCCESS</w:delText>
        </w:r>
        <w:r w:rsidDel="00A316BB">
          <w:rPr>
            <w:color w:val="000000"/>
          </w:rPr>
          <w:delText xml:space="preserve">(ntStatus)) </w:delText>
        </w:r>
      </w:del>
    </w:p>
    <w:p w14:paraId="40384EAF" w14:textId="4619453B" w:rsidR="004051C1" w:rsidDel="00A316BB" w:rsidRDefault="004051C1" w:rsidP="004051C1">
      <w:pPr>
        <w:pStyle w:val="CodeBlock"/>
        <w:rPr>
          <w:del w:id="9787" w:author="Sam Tertzakian" w:date="2018-09-11T20:24:00Z"/>
          <w:color w:val="000000"/>
        </w:rPr>
      </w:pPr>
      <w:del w:id="9788" w:author="Sam Tertzakian" w:date="2018-09-11T20:24:00Z">
        <w:r w:rsidDel="00A316BB">
          <w:rPr>
            <w:color w:val="000000"/>
          </w:rPr>
          <w:delText xml:space="preserve">    {</w:delText>
        </w:r>
      </w:del>
    </w:p>
    <w:p w14:paraId="4B2F6E82" w14:textId="7D95713F" w:rsidR="004051C1" w:rsidDel="00A316BB" w:rsidRDefault="004051C1" w:rsidP="004051C1">
      <w:pPr>
        <w:pStyle w:val="CodeBlock"/>
        <w:rPr>
          <w:del w:id="9789" w:author="Sam Tertzakian" w:date="2018-09-11T20:24:00Z"/>
          <w:color w:val="000000"/>
        </w:rPr>
      </w:pPr>
      <w:del w:id="9790" w:author="Sam Tertzakian" w:date="2018-09-11T20:24:00Z">
        <w:r w:rsidDel="00A316BB">
          <w:rPr>
            <w:color w:val="000000"/>
          </w:rPr>
          <w:delText xml:space="preserve">        </w:delText>
        </w:r>
        <w:r w:rsidDel="00A316BB">
          <w:rPr>
            <w:color w:val="0000FF"/>
          </w:rPr>
          <w:delText>goto</w:delText>
        </w:r>
        <w:r w:rsidDel="00A316BB">
          <w:rPr>
            <w:color w:val="000000"/>
          </w:rPr>
          <w:delText xml:space="preserve"> Exit;</w:delText>
        </w:r>
      </w:del>
    </w:p>
    <w:p w14:paraId="75AF5062" w14:textId="69268A60" w:rsidR="004051C1" w:rsidDel="00A316BB" w:rsidRDefault="004051C1" w:rsidP="004051C1">
      <w:pPr>
        <w:pStyle w:val="CodeBlock"/>
        <w:rPr>
          <w:del w:id="9791" w:author="Sam Tertzakian" w:date="2018-09-11T20:24:00Z"/>
          <w:color w:val="000000"/>
        </w:rPr>
      </w:pPr>
      <w:del w:id="9792" w:author="Sam Tertzakian" w:date="2018-09-11T20:24:00Z">
        <w:r w:rsidDel="00A316BB">
          <w:rPr>
            <w:color w:val="000000"/>
          </w:rPr>
          <w:delText xml:space="preserve">    }</w:delText>
        </w:r>
      </w:del>
    </w:p>
    <w:p w14:paraId="61ABB3AA" w14:textId="069774E6" w:rsidR="004051C1" w:rsidDel="00A316BB" w:rsidRDefault="004051C1" w:rsidP="004051C1">
      <w:pPr>
        <w:pStyle w:val="CodeBlock"/>
        <w:rPr>
          <w:del w:id="9793" w:author="Sam Tertzakian" w:date="2018-09-11T20:24:00Z"/>
          <w:color w:val="000000"/>
        </w:rPr>
      </w:pPr>
    </w:p>
    <w:p w14:paraId="13186889" w14:textId="028E7533" w:rsidR="004051C1" w:rsidDel="00A316BB" w:rsidRDefault="004051C1" w:rsidP="004051C1">
      <w:pPr>
        <w:pStyle w:val="CodeBlock"/>
        <w:rPr>
          <w:del w:id="9794" w:author="Sam Tertzakian" w:date="2018-09-11T20:24:00Z"/>
          <w:color w:val="000000"/>
        </w:rPr>
      </w:pPr>
      <w:del w:id="9795" w:author="Sam Tertzakian" w:date="2018-09-11T20:24:00Z">
        <w:r w:rsidDel="00A316BB">
          <w:rPr>
            <w:color w:val="000000"/>
          </w:rPr>
          <w:delText xml:space="preserve">    WDF_IO_TARGET_OPEN_PARAMS_INIT_OPEN_BY_NAME(&amp;openParams, </w:delText>
        </w:r>
      </w:del>
    </w:p>
    <w:p w14:paraId="2A6F1933" w14:textId="2E32C945" w:rsidR="004051C1" w:rsidDel="00A316BB" w:rsidRDefault="004051C1" w:rsidP="004051C1">
      <w:pPr>
        <w:pStyle w:val="CodeBlock"/>
        <w:rPr>
          <w:del w:id="9796" w:author="Sam Tertzakian" w:date="2018-09-11T20:24:00Z"/>
          <w:color w:val="000000"/>
        </w:rPr>
      </w:pPr>
      <w:del w:id="9797" w:author="Sam Tertzakian" w:date="2018-09-11T20:24:00Z">
        <w:r w:rsidDel="00A316BB">
          <w:rPr>
            <w:color w:val="000000"/>
          </w:rPr>
          <w:delText xml:space="preserve">                                                &amp;resourcePathString, </w:delText>
        </w:r>
      </w:del>
    </w:p>
    <w:p w14:paraId="032693AC" w14:textId="26A7B69C" w:rsidR="004051C1" w:rsidDel="00A316BB" w:rsidRDefault="004051C1" w:rsidP="004051C1">
      <w:pPr>
        <w:pStyle w:val="CodeBlock"/>
        <w:rPr>
          <w:del w:id="9798" w:author="Sam Tertzakian" w:date="2018-09-11T20:24:00Z"/>
          <w:color w:val="000000"/>
        </w:rPr>
      </w:pPr>
      <w:del w:id="9799" w:author="Sam Tertzakian" w:date="2018-09-11T20:24:00Z">
        <w:r w:rsidDel="00A316BB">
          <w:rPr>
            <w:color w:val="000000"/>
          </w:rPr>
          <w:delText xml:space="preserve">                                                </w:delText>
        </w:r>
        <w:r w:rsidDel="00A316BB">
          <w:rPr>
            <w:color w:val="6F008A"/>
          </w:rPr>
          <w:delText>FILE_GENERIC_READ</w:delText>
        </w:r>
        <w:r w:rsidDel="00A316BB">
          <w:rPr>
            <w:color w:val="000000"/>
          </w:rPr>
          <w:delText>|</w:delText>
        </w:r>
        <w:r w:rsidDel="00A316BB">
          <w:rPr>
            <w:color w:val="6F008A"/>
          </w:rPr>
          <w:delText>FILE_GENERIC_WRITE</w:delText>
        </w:r>
        <w:r w:rsidDel="00A316BB">
          <w:rPr>
            <w:color w:val="000000"/>
          </w:rPr>
          <w:delText>);</w:delText>
        </w:r>
      </w:del>
    </w:p>
    <w:p w14:paraId="79FBCE4D" w14:textId="0B154F99" w:rsidR="004051C1" w:rsidDel="00A316BB" w:rsidRDefault="004051C1" w:rsidP="004051C1">
      <w:pPr>
        <w:pStyle w:val="CodeBlock"/>
        <w:rPr>
          <w:del w:id="9800" w:author="Sam Tertzakian" w:date="2018-09-11T20:24:00Z"/>
          <w:color w:val="000000"/>
        </w:rPr>
      </w:pPr>
    </w:p>
    <w:p w14:paraId="4C264F3E" w14:textId="4B9B5AA7" w:rsidR="004051C1" w:rsidDel="00A316BB" w:rsidRDefault="004051C1" w:rsidP="004051C1">
      <w:pPr>
        <w:pStyle w:val="CodeBlock"/>
        <w:rPr>
          <w:del w:id="9801" w:author="Sam Tertzakian" w:date="2018-09-11T20:24:00Z"/>
          <w:color w:val="000000"/>
        </w:rPr>
      </w:pPr>
      <w:del w:id="9802" w:author="Sam Tertzakian" w:date="2018-09-11T20:24:00Z">
        <w:r w:rsidDel="00A316BB">
          <w:rPr>
            <w:color w:val="000000"/>
          </w:rPr>
          <w:delText xml:space="preserve">    ntStatus = WdfIoTargetOpen(moduleContext-&gt;I2cTarget, </w:delText>
        </w:r>
      </w:del>
    </w:p>
    <w:p w14:paraId="74BAE43F" w14:textId="4A3E0607" w:rsidR="004051C1" w:rsidDel="00A316BB" w:rsidRDefault="004051C1" w:rsidP="004051C1">
      <w:pPr>
        <w:pStyle w:val="CodeBlock"/>
        <w:rPr>
          <w:del w:id="9803" w:author="Sam Tertzakian" w:date="2018-09-11T20:24:00Z"/>
          <w:color w:val="000000"/>
        </w:rPr>
      </w:pPr>
      <w:del w:id="9804" w:author="Sam Tertzakian" w:date="2018-09-11T20:24:00Z">
        <w:r w:rsidDel="00A316BB">
          <w:rPr>
            <w:color w:val="000000"/>
          </w:rPr>
          <w:delText xml:space="preserve">                               &amp;openParams);</w:delText>
        </w:r>
      </w:del>
    </w:p>
    <w:p w14:paraId="40D34637" w14:textId="388224DF" w:rsidR="004051C1" w:rsidDel="00A316BB" w:rsidRDefault="004051C1" w:rsidP="004051C1">
      <w:pPr>
        <w:pStyle w:val="CodeBlock"/>
        <w:rPr>
          <w:del w:id="9805" w:author="Sam Tertzakian" w:date="2018-09-11T20:24:00Z"/>
          <w:color w:val="000000"/>
        </w:rPr>
      </w:pPr>
      <w:del w:id="9806" w:author="Sam Tertzakian" w:date="2018-09-11T20:24:00Z">
        <w:r w:rsidDel="00A316BB">
          <w:rPr>
            <w:color w:val="000000"/>
          </w:rPr>
          <w:delText xml:space="preserve">    </w:delText>
        </w:r>
        <w:r w:rsidDel="00A316BB">
          <w:rPr>
            <w:color w:val="0000FF"/>
          </w:rPr>
          <w:delText>if</w:delText>
        </w:r>
        <w:r w:rsidDel="00A316BB">
          <w:rPr>
            <w:color w:val="000000"/>
          </w:rPr>
          <w:delText xml:space="preserve"> (!</w:delText>
        </w:r>
        <w:r w:rsidDel="00A316BB">
          <w:rPr>
            <w:color w:val="6F008A"/>
          </w:rPr>
          <w:delText>NT_SUCCESS</w:delText>
        </w:r>
        <w:r w:rsidDel="00A316BB">
          <w:rPr>
            <w:color w:val="000000"/>
          </w:rPr>
          <w:delText xml:space="preserve">(ntStatus)) </w:delText>
        </w:r>
      </w:del>
    </w:p>
    <w:p w14:paraId="0439733E" w14:textId="73CD4810" w:rsidR="004051C1" w:rsidDel="00A316BB" w:rsidRDefault="004051C1" w:rsidP="004051C1">
      <w:pPr>
        <w:pStyle w:val="CodeBlock"/>
        <w:rPr>
          <w:del w:id="9807" w:author="Sam Tertzakian" w:date="2018-09-11T20:24:00Z"/>
          <w:color w:val="000000"/>
        </w:rPr>
      </w:pPr>
      <w:del w:id="9808" w:author="Sam Tertzakian" w:date="2018-09-11T20:24:00Z">
        <w:r w:rsidDel="00A316BB">
          <w:rPr>
            <w:color w:val="000000"/>
          </w:rPr>
          <w:delText xml:space="preserve">    {</w:delText>
        </w:r>
      </w:del>
    </w:p>
    <w:p w14:paraId="2B06BB09" w14:textId="1787DA2F" w:rsidR="004051C1" w:rsidDel="00A316BB" w:rsidRDefault="004051C1" w:rsidP="004051C1">
      <w:pPr>
        <w:pStyle w:val="CodeBlock"/>
        <w:rPr>
          <w:del w:id="9809" w:author="Sam Tertzakian" w:date="2018-09-11T20:24:00Z"/>
          <w:color w:val="000000"/>
        </w:rPr>
      </w:pPr>
      <w:del w:id="9810" w:author="Sam Tertzakian" w:date="2018-09-11T20:24:00Z">
        <w:r w:rsidDel="00A316BB">
          <w:rPr>
            <w:color w:val="000000"/>
          </w:rPr>
          <w:delText xml:space="preserve">        </w:delText>
        </w:r>
        <w:r w:rsidDel="00A316BB">
          <w:rPr>
            <w:color w:val="0000FF"/>
          </w:rPr>
          <w:delText>goto</w:delText>
        </w:r>
        <w:r w:rsidDel="00A316BB">
          <w:rPr>
            <w:color w:val="000000"/>
          </w:rPr>
          <w:delText xml:space="preserve"> Exit;</w:delText>
        </w:r>
      </w:del>
    </w:p>
    <w:p w14:paraId="3C4213DF" w14:textId="51C9EFF3" w:rsidR="004051C1" w:rsidDel="00A316BB" w:rsidRDefault="004051C1" w:rsidP="004051C1">
      <w:pPr>
        <w:pStyle w:val="CodeBlock"/>
        <w:rPr>
          <w:del w:id="9811" w:author="Sam Tertzakian" w:date="2018-09-11T20:24:00Z"/>
          <w:color w:val="000000"/>
        </w:rPr>
      </w:pPr>
      <w:del w:id="9812" w:author="Sam Tertzakian" w:date="2018-09-11T20:24:00Z">
        <w:r w:rsidDel="00A316BB">
          <w:rPr>
            <w:color w:val="000000"/>
          </w:rPr>
          <w:delText xml:space="preserve">    }</w:delText>
        </w:r>
      </w:del>
    </w:p>
    <w:p w14:paraId="4E01366A" w14:textId="4B0723EE" w:rsidR="004051C1" w:rsidDel="00A316BB" w:rsidRDefault="004051C1" w:rsidP="004051C1">
      <w:pPr>
        <w:pStyle w:val="CodeBlock"/>
        <w:rPr>
          <w:del w:id="9813" w:author="Sam Tertzakian" w:date="2018-09-11T20:24:00Z"/>
          <w:color w:val="000000"/>
        </w:rPr>
      </w:pPr>
    </w:p>
    <w:p w14:paraId="1F9169A2" w14:textId="6BFA3574" w:rsidR="004051C1" w:rsidDel="00A316BB" w:rsidRDefault="004051C1" w:rsidP="004051C1">
      <w:pPr>
        <w:pStyle w:val="CodeBlock"/>
        <w:rPr>
          <w:del w:id="9814" w:author="Sam Tertzakian" w:date="2018-09-11T20:24:00Z"/>
          <w:color w:val="000000"/>
        </w:rPr>
      </w:pPr>
      <w:del w:id="9815" w:author="Sam Tertzakian" w:date="2018-09-11T20:24:00Z">
        <w:r w:rsidDel="00A316BB">
          <w:rPr>
            <w:color w:val="000000"/>
          </w:rPr>
          <w:delText>Exit:</w:delText>
        </w:r>
      </w:del>
    </w:p>
    <w:p w14:paraId="288E3FA0" w14:textId="78E194BB" w:rsidR="004051C1" w:rsidDel="00A316BB" w:rsidRDefault="004051C1" w:rsidP="004051C1">
      <w:pPr>
        <w:pStyle w:val="CodeBlock"/>
        <w:rPr>
          <w:del w:id="9816" w:author="Sam Tertzakian" w:date="2018-09-11T20:24:00Z"/>
          <w:color w:val="000000"/>
        </w:rPr>
      </w:pPr>
    </w:p>
    <w:p w14:paraId="742B9372" w14:textId="389BF4A7" w:rsidR="004051C1" w:rsidDel="00A316BB" w:rsidRDefault="004051C1" w:rsidP="004051C1">
      <w:pPr>
        <w:pStyle w:val="CodeBlock"/>
        <w:rPr>
          <w:del w:id="9817" w:author="Sam Tertzakian" w:date="2018-09-11T20:24:00Z"/>
          <w:color w:val="000000"/>
        </w:rPr>
      </w:pPr>
      <w:del w:id="9818" w:author="Sam Tertzakian" w:date="2018-09-11T20:24:00Z">
        <w:r w:rsidDel="00A316BB">
          <w:rPr>
            <w:color w:val="000000"/>
          </w:rPr>
          <w:delText xml:space="preserve">    </w:delText>
        </w:r>
        <w:r w:rsidDel="00A316BB">
          <w:rPr>
            <w:color w:val="0000FF"/>
          </w:rPr>
          <w:delText>return</w:delText>
        </w:r>
        <w:r w:rsidDel="00A316BB">
          <w:rPr>
            <w:color w:val="000000"/>
          </w:rPr>
          <w:delText xml:space="preserve"> ntStatus;</w:delText>
        </w:r>
      </w:del>
    </w:p>
    <w:p w14:paraId="46C470B4" w14:textId="52057A04" w:rsidR="004051C1" w:rsidDel="00A316BB" w:rsidRDefault="004051C1" w:rsidP="004051C1">
      <w:pPr>
        <w:pStyle w:val="CodeBlock"/>
        <w:rPr>
          <w:del w:id="9819" w:author="Sam Tertzakian" w:date="2018-09-11T20:24:00Z"/>
          <w:color w:val="000000"/>
        </w:rPr>
      </w:pPr>
      <w:del w:id="9820" w:author="Sam Tertzakian" w:date="2018-09-11T20:24:00Z">
        <w:r w:rsidDel="00A316BB">
          <w:rPr>
            <w:color w:val="000000"/>
          </w:rPr>
          <w:delText>}</w:delText>
        </w:r>
      </w:del>
    </w:p>
    <w:p w14:paraId="79247FA1" w14:textId="4A378351" w:rsidR="004051C1" w:rsidDel="00A316BB" w:rsidRDefault="004051C1" w:rsidP="004051C1">
      <w:pPr>
        <w:pStyle w:val="CodeBlock"/>
        <w:rPr>
          <w:del w:id="9821" w:author="Sam Tertzakian" w:date="2018-09-11T20:24:00Z"/>
          <w:rFonts w:asciiTheme="majorHAnsi" w:eastAsiaTheme="majorEastAsia" w:hAnsiTheme="majorHAnsi" w:cstheme="majorBidi"/>
          <w:bCs/>
          <w:color w:val="000000" w:themeColor="text1"/>
        </w:rPr>
      </w:pPr>
      <w:del w:id="9822" w:author="Sam Tertzakian" w:date="2018-09-11T20:24:00Z">
        <w:r w:rsidDel="00A316BB">
          <w:delText>#pragma</w:delText>
        </w:r>
        <w:r w:rsidDel="00A316BB">
          <w:rPr>
            <w:color w:val="000000"/>
          </w:rPr>
          <w:delText xml:space="preserve"> </w:delText>
        </w:r>
        <w:r w:rsidDel="00A316BB">
          <w:delText>code_seg</w:delText>
        </w:r>
        <w:r w:rsidDel="00A316BB">
          <w:rPr>
            <w:color w:val="000000"/>
          </w:rPr>
          <w:delText>()</w:delText>
        </w:r>
        <w:r w:rsidDel="00A316BB">
          <w:br w:type="page"/>
        </w:r>
      </w:del>
    </w:p>
    <w:p w14:paraId="27B51E7D" w14:textId="77777777" w:rsidR="00A316BB" w:rsidRDefault="00A316BB">
      <w:pPr>
        <w:rPr>
          <w:ins w:id="9823" w:author="Sam Tertzakian" w:date="2018-09-11T20:24:00Z"/>
          <w:rFonts w:asciiTheme="majorHAnsi" w:eastAsiaTheme="majorEastAsia" w:hAnsiTheme="majorHAnsi" w:cstheme="majorBidi"/>
          <w:b/>
          <w:bCs/>
          <w:color w:val="000000" w:themeColor="text1"/>
        </w:rPr>
      </w:pPr>
      <w:ins w:id="9824" w:author="Sam Tertzakian" w:date="2018-09-11T20:24:00Z">
        <w:r>
          <w:br w:type="page"/>
        </w:r>
      </w:ins>
    </w:p>
    <w:p w14:paraId="08414651" w14:textId="4EB598D6" w:rsidR="004051C1" w:rsidRDefault="004051C1" w:rsidP="004051C1">
      <w:pPr>
        <w:pStyle w:val="Heading3"/>
      </w:pPr>
      <w:bookmarkStart w:id="9825" w:name="_Toc524527948"/>
      <w:r>
        <w:lastRenderedPageBreak/>
        <w:t>DMF_[ModuleName]_Close</w:t>
      </w:r>
      <w:bookmarkEnd w:id="9825"/>
    </w:p>
    <w:p w14:paraId="4B334A99"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09C199C4" w14:textId="77777777" w:rsidR="004051C1" w:rsidRPr="000152AF" w:rsidRDefault="004051C1" w:rsidP="004051C1">
      <w:pPr>
        <w:autoSpaceDE w:val="0"/>
        <w:autoSpaceDN w:val="0"/>
        <w:adjustRightInd w:val="0"/>
        <w:spacing w:after="0" w:line="240" w:lineRule="auto"/>
        <w:rPr>
          <w:rStyle w:val="CodeText"/>
          <w:rPrChange w:id="9826" w:author="Sam Tertzakian" w:date="2018-09-12T12:24:00Z">
            <w:rPr>
              <w:rFonts w:ascii="Consolas" w:hAnsi="Consolas" w:cs="Consolas"/>
              <w:color w:val="000000"/>
              <w:sz w:val="19"/>
              <w:szCs w:val="19"/>
            </w:rPr>
          </w:rPrChange>
        </w:rPr>
      </w:pPr>
      <w:r w:rsidRPr="000152AF">
        <w:rPr>
          <w:rStyle w:val="CodeText"/>
          <w:rPrChange w:id="9827" w:author="Sam Tertzakian" w:date="2018-09-12T12:24:00Z">
            <w:rPr>
              <w:rFonts w:ascii="Consolas" w:hAnsi="Consolas" w:cs="Consolas"/>
              <w:color w:val="0000FF"/>
              <w:sz w:val="19"/>
              <w:szCs w:val="19"/>
            </w:rPr>
          </w:rPrChange>
        </w:rPr>
        <w:t>static</w:t>
      </w:r>
    </w:p>
    <w:p w14:paraId="6334A0EF" w14:textId="77777777" w:rsidR="004051C1" w:rsidRPr="000152AF" w:rsidRDefault="004051C1" w:rsidP="004051C1">
      <w:pPr>
        <w:autoSpaceDE w:val="0"/>
        <w:autoSpaceDN w:val="0"/>
        <w:adjustRightInd w:val="0"/>
        <w:spacing w:after="0" w:line="240" w:lineRule="auto"/>
        <w:rPr>
          <w:rStyle w:val="CodeText"/>
          <w:rPrChange w:id="9828" w:author="Sam Tertzakian" w:date="2018-09-12T12:24:00Z">
            <w:rPr>
              <w:rFonts w:ascii="Consolas" w:hAnsi="Consolas" w:cs="Consolas"/>
              <w:color w:val="000000"/>
              <w:sz w:val="19"/>
              <w:szCs w:val="19"/>
            </w:rPr>
          </w:rPrChange>
        </w:rPr>
      </w:pPr>
      <w:r w:rsidRPr="000152AF">
        <w:rPr>
          <w:rStyle w:val="CodeText"/>
          <w:rPrChange w:id="9829" w:author="Sam Tertzakian" w:date="2018-09-12T12:24:00Z">
            <w:rPr>
              <w:rFonts w:ascii="Consolas" w:hAnsi="Consolas" w:cs="Consolas"/>
              <w:color w:val="2B91AF"/>
              <w:sz w:val="19"/>
              <w:szCs w:val="19"/>
            </w:rPr>
          </w:rPrChange>
        </w:rPr>
        <w:t>VOID</w:t>
      </w:r>
    </w:p>
    <w:p w14:paraId="750EDB85" w14:textId="6C602BB0" w:rsidR="004051C1" w:rsidDel="000152AF" w:rsidRDefault="004051C1" w:rsidP="002523F8">
      <w:pPr>
        <w:autoSpaceDE w:val="0"/>
        <w:autoSpaceDN w:val="0"/>
        <w:adjustRightInd w:val="0"/>
        <w:spacing w:after="0" w:line="240" w:lineRule="auto"/>
        <w:rPr>
          <w:del w:id="9830" w:author="Sam Tertzakian" w:date="2018-09-12T12:19:00Z"/>
          <w:rStyle w:val="CodeText"/>
        </w:rPr>
      </w:pPr>
      <w:r w:rsidRPr="000152AF">
        <w:rPr>
          <w:rStyle w:val="CodeText"/>
          <w:rPrChange w:id="9831" w:author="Sam Tertzakian" w:date="2018-09-12T12:24:00Z">
            <w:rPr>
              <w:rFonts w:ascii="Consolas" w:hAnsi="Consolas" w:cs="Consolas"/>
              <w:color w:val="000000"/>
              <w:sz w:val="19"/>
              <w:szCs w:val="19"/>
            </w:rPr>
          </w:rPrChange>
        </w:rPr>
        <w:t>DMF_[ModuleName]_Close(</w:t>
      </w:r>
    </w:p>
    <w:p w14:paraId="4078EBCF" w14:textId="77777777" w:rsidR="000152AF" w:rsidRPr="000152AF" w:rsidRDefault="000152AF" w:rsidP="004051C1">
      <w:pPr>
        <w:autoSpaceDE w:val="0"/>
        <w:autoSpaceDN w:val="0"/>
        <w:adjustRightInd w:val="0"/>
        <w:spacing w:after="0" w:line="240" w:lineRule="auto"/>
        <w:rPr>
          <w:ins w:id="9832" w:author="Sam Tertzakian" w:date="2018-09-12T12:25:00Z"/>
          <w:rStyle w:val="CodeText"/>
          <w:rPrChange w:id="9833" w:author="Sam Tertzakian" w:date="2018-09-12T12:24:00Z">
            <w:rPr>
              <w:ins w:id="9834" w:author="Sam Tertzakian" w:date="2018-09-12T12:25:00Z"/>
              <w:rFonts w:ascii="Consolas" w:hAnsi="Consolas" w:cs="Consolas"/>
              <w:color w:val="000000"/>
              <w:sz w:val="19"/>
              <w:szCs w:val="19"/>
            </w:rPr>
          </w:rPrChange>
        </w:rPr>
      </w:pPr>
    </w:p>
    <w:p w14:paraId="56087055" w14:textId="689556BD" w:rsidR="004051C1" w:rsidRPr="000152AF" w:rsidDel="002523F8" w:rsidRDefault="000152AF" w:rsidP="004051C1">
      <w:pPr>
        <w:autoSpaceDE w:val="0"/>
        <w:autoSpaceDN w:val="0"/>
        <w:adjustRightInd w:val="0"/>
        <w:spacing w:after="0" w:line="240" w:lineRule="auto"/>
        <w:rPr>
          <w:del w:id="9835" w:author="Sam Tertzakian" w:date="2018-09-12T12:19:00Z"/>
          <w:rStyle w:val="CodeText"/>
          <w:rPrChange w:id="9836" w:author="Sam Tertzakian" w:date="2018-09-12T12:24:00Z">
            <w:rPr>
              <w:del w:id="9837" w:author="Sam Tertzakian" w:date="2018-09-12T12:19:00Z"/>
              <w:rFonts w:ascii="Consolas" w:hAnsi="Consolas" w:cs="Consolas"/>
              <w:color w:val="000000"/>
              <w:sz w:val="19"/>
              <w:szCs w:val="19"/>
            </w:rPr>
          </w:rPrChange>
        </w:rPr>
      </w:pPr>
      <w:ins w:id="9838" w:author="Sam Tertzakian" w:date="2018-09-12T12:25:00Z">
        <w:r>
          <w:rPr>
            <w:rStyle w:val="CodeText"/>
          </w:rPr>
          <w:t xml:space="preserve">    </w:t>
        </w:r>
      </w:ins>
      <w:del w:id="9839" w:author="Sam Tertzakian" w:date="2018-09-12T12:19:00Z">
        <w:r w:rsidR="004051C1" w:rsidRPr="000152AF" w:rsidDel="002523F8">
          <w:rPr>
            <w:rStyle w:val="CodeText"/>
            <w:rPrChange w:id="9840" w:author="Sam Tertzakian" w:date="2018-09-12T12:24:00Z">
              <w:rPr>
                <w:rFonts w:ascii="Consolas" w:hAnsi="Consolas" w:cs="Consolas"/>
                <w:color w:val="000000"/>
                <w:sz w:val="19"/>
                <w:szCs w:val="19"/>
              </w:rPr>
            </w:rPrChange>
          </w:rPr>
          <w:delText xml:space="preserve">    </w:delText>
        </w:r>
      </w:del>
      <w:r w:rsidR="004051C1" w:rsidRPr="000152AF">
        <w:rPr>
          <w:rStyle w:val="CodeText"/>
          <w:rPrChange w:id="9841" w:author="Sam Tertzakian" w:date="2018-09-12T12:24:00Z">
            <w:rPr>
              <w:rFonts w:ascii="Consolas" w:hAnsi="Consolas" w:cs="Consolas"/>
              <w:color w:val="6F008A"/>
              <w:sz w:val="19"/>
              <w:szCs w:val="19"/>
            </w:rPr>
          </w:rPrChange>
        </w:rPr>
        <w:t>_In_</w:t>
      </w:r>
      <w:r w:rsidR="004051C1" w:rsidRPr="000152AF">
        <w:rPr>
          <w:rStyle w:val="CodeText"/>
          <w:rPrChange w:id="9842" w:author="Sam Tertzakian" w:date="2018-09-12T12:24:00Z">
            <w:rPr>
              <w:rFonts w:ascii="Consolas" w:hAnsi="Consolas" w:cs="Consolas"/>
              <w:color w:val="000000"/>
              <w:sz w:val="19"/>
              <w:szCs w:val="19"/>
            </w:rPr>
          </w:rPrChange>
        </w:rPr>
        <w:t xml:space="preserve"> </w:t>
      </w:r>
      <w:r w:rsidR="004051C1" w:rsidRPr="000152AF">
        <w:rPr>
          <w:rStyle w:val="CodeText"/>
          <w:rPrChange w:id="9843" w:author="Sam Tertzakian" w:date="2018-09-12T12:24:00Z">
            <w:rPr>
              <w:rFonts w:ascii="Consolas" w:hAnsi="Consolas" w:cs="Consolas"/>
              <w:color w:val="2B91AF"/>
              <w:sz w:val="19"/>
              <w:szCs w:val="19"/>
            </w:rPr>
          </w:rPrChange>
        </w:rPr>
        <w:t>DMFMODULE</w:t>
      </w:r>
      <w:r w:rsidR="004051C1" w:rsidRPr="000152AF">
        <w:rPr>
          <w:rStyle w:val="CodeText"/>
          <w:rPrChange w:id="9844" w:author="Sam Tertzakian" w:date="2018-09-12T12:24:00Z">
            <w:rPr>
              <w:rFonts w:ascii="Consolas" w:hAnsi="Consolas" w:cs="Consolas"/>
              <w:color w:val="000000"/>
              <w:sz w:val="19"/>
              <w:szCs w:val="19"/>
            </w:rPr>
          </w:rPrChange>
        </w:rPr>
        <w:t xml:space="preserve"> </w:t>
      </w:r>
      <w:r w:rsidR="004051C1" w:rsidRPr="000152AF">
        <w:rPr>
          <w:rStyle w:val="CodeText"/>
          <w:rPrChange w:id="9845" w:author="Sam Tertzakian" w:date="2018-09-12T12:24:00Z">
            <w:rPr>
              <w:rFonts w:ascii="Consolas" w:hAnsi="Consolas" w:cs="Consolas"/>
              <w:color w:val="808080"/>
              <w:sz w:val="19"/>
              <w:szCs w:val="19"/>
            </w:rPr>
          </w:rPrChange>
        </w:rPr>
        <w:t>DmfModule</w:t>
      </w:r>
    </w:p>
    <w:p w14:paraId="1CCA3FD4" w14:textId="743D199E" w:rsidR="004051C1" w:rsidRPr="000152AF" w:rsidRDefault="004051C1" w:rsidP="002523F8">
      <w:pPr>
        <w:autoSpaceDE w:val="0"/>
        <w:autoSpaceDN w:val="0"/>
        <w:adjustRightInd w:val="0"/>
        <w:spacing w:after="0" w:line="240" w:lineRule="auto"/>
        <w:rPr>
          <w:ins w:id="9846" w:author="Sam Tertzakian" w:date="2018-09-12T12:19:00Z"/>
          <w:rStyle w:val="CodeText"/>
          <w:rPrChange w:id="9847" w:author="Sam Tertzakian" w:date="2018-09-12T12:24:00Z">
            <w:rPr>
              <w:ins w:id="9848" w:author="Sam Tertzakian" w:date="2018-09-12T12:19:00Z"/>
              <w:rFonts w:ascii="Consolas" w:hAnsi="Consolas" w:cs="Consolas"/>
              <w:color w:val="000000"/>
              <w:sz w:val="19"/>
              <w:szCs w:val="19"/>
            </w:rPr>
          </w:rPrChange>
        </w:rPr>
      </w:pPr>
      <w:del w:id="9849" w:author="Sam Tertzakian" w:date="2018-09-12T12:19:00Z">
        <w:r w:rsidRPr="000152AF" w:rsidDel="002523F8">
          <w:rPr>
            <w:rStyle w:val="CodeText"/>
            <w:rPrChange w:id="9850" w:author="Sam Tertzakian" w:date="2018-09-12T12:24:00Z">
              <w:rPr>
                <w:rFonts w:ascii="Consolas" w:hAnsi="Consolas" w:cs="Consolas"/>
                <w:color w:val="000000"/>
                <w:sz w:val="19"/>
                <w:szCs w:val="19"/>
              </w:rPr>
            </w:rPrChange>
          </w:rPr>
          <w:delText xml:space="preserve">    </w:delText>
        </w:r>
      </w:del>
      <w:r w:rsidRPr="000152AF">
        <w:rPr>
          <w:rStyle w:val="CodeText"/>
          <w:rPrChange w:id="9851" w:author="Sam Tertzakian" w:date="2018-09-12T12:24:00Z">
            <w:rPr>
              <w:rFonts w:ascii="Consolas" w:hAnsi="Consolas" w:cs="Consolas"/>
              <w:color w:val="000000"/>
              <w:sz w:val="19"/>
              <w:szCs w:val="19"/>
            </w:rPr>
          </w:rPrChange>
        </w:rPr>
        <w:t>)</w:t>
      </w:r>
    </w:p>
    <w:p w14:paraId="3C6123AC" w14:textId="77777777" w:rsidR="002523F8" w:rsidRPr="00DF1EDE" w:rsidRDefault="002523F8">
      <w:pPr>
        <w:autoSpaceDE w:val="0"/>
        <w:autoSpaceDN w:val="0"/>
        <w:adjustRightInd w:val="0"/>
        <w:spacing w:after="0" w:line="240" w:lineRule="auto"/>
        <w:pPrChange w:id="9852" w:author="Sam Tertzakian" w:date="2018-09-12T12:19:00Z">
          <w:pPr/>
        </w:pPrChange>
      </w:pPr>
    </w:p>
    <w:p w14:paraId="15FF5E6B"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8A3178">
        <w:rPr>
          <w:rStyle w:val="CodeText"/>
        </w:rPr>
        <w:t>DMF_MODULE_OPEN_OPTION_Generic</w:t>
      </w:r>
      <w:r>
        <w:t xml:space="preserve"> is set.</w:t>
      </w:r>
    </w:p>
    <w:p w14:paraId="00D5DD68" w14:textId="77777777" w:rsidR="004051C1" w:rsidRDefault="004051C1" w:rsidP="004051C1">
      <w:r>
        <w:t xml:space="preserve">The purpose of this callback is to allow the Module to release all resources allocated in the Module’s Open callback. </w:t>
      </w:r>
    </w:p>
    <w:p w14:paraId="279B8A8B"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8E59E26" w14:textId="77777777" w:rsidTr="00676752">
        <w:tc>
          <w:tcPr>
            <w:tcW w:w="5665" w:type="dxa"/>
          </w:tcPr>
          <w:p w14:paraId="151EACF9" w14:textId="77777777" w:rsidR="004051C1" w:rsidRPr="008A3178" w:rsidRDefault="004051C1" w:rsidP="00962E6F">
            <w:pPr>
              <w:rPr>
                <w:rStyle w:val="CodeText"/>
              </w:rPr>
            </w:pPr>
            <w:r w:rsidRPr="008A3178">
              <w:rPr>
                <w:rStyle w:val="CodeText"/>
              </w:rPr>
              <w:t>DMFMODULE DmfModule</w:t>
            </w:r>
          </w:p>
        </w:tc>
        <w:tc>
          <w:tcPr>
            <w:tcW w:w="3685" w:type="dxa"/>
          </w:tcPr>
          <w:p w14:paraId="54DE8D75" w14:textId="7400FCC3" w:rsidR="004051C1" w:rsidRDefault="004051C1" w:rsidP="00962E6F">
            <w:r>
              <w:t xml:space="preserve">The Module’s DMF </w:t>
            </w:r>
            <w:r w:rsidR="00311435">
              <w:t>Module handle</w:t>
            </w:r>
            <w:r>
              <w:t>. Use this handle to retrieve the Module’s Private Context and Config.</w:t>
            </w:r>
          </w:p>
        </w:tc>
      </w:tr>
    </w:tbl>
    <w:p w14:paraId="1BF11BD5" w14:textId="77777777" w:rsidR="004051C1" w:rsidRDefault="004051C1" w:rsidP="004051C1"/>
    <w:p w14:paraId="0BC56FF5" w14:textId="77777777" w:rsidR="004051C1" w:rsidRDefault="004051C1" w:rsidP="004051C1">
      <w:pPr>
        <w:pStyle w:val="Heading4"/>
      </w:pPr>
      <w:r>
        <w:t>Returns</w:t>
      </w:r>
    </w:p>
    <w:p w14:paraId="3064B89C" w14:textId="77777777" w:rsidR="004051C1" w:rsidRDefault="004051C1" w:rsidP="004051C1">
      <w:r>
        <w:t>None</w:t>
      </w:r>
    </w:p>
    <w:p w14:paraId="230B11C4" w14:textId="77777777" w:rsidR="004051C1" w:rsidRDefault="004051C1" w:rsidP="004051C1">
      <w:pPr>
        <w:pStyle w:val="Heading4"/>
      </w:pPr>
      <w:r>
        <w:t>Remarks</w:t>
      </w:r>
    </w:p>
    <w:p w14:paraId="7AB53E8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62DA9D3" w14:textId="77777777" w:rsidR="004051C1" w:rsidRDefault="004051C1" w:rsidP="004051C1">
      <w:pPr>
        <w:pStyle w:val="ListParagraph"/>
        <w:numPr>
          <w:ilvl w:val="0"/>
          <w:numId w:val="3"/>
        </w:numPr>
      </w:pPr>
      <w:r>
        <w:t>Resources released in this callback are generally acquired in the Module’s Open callback.</w:t>
      </w:r>
    </w:p>
    <w:p w14:paraId="70D8CE34" w14:textId="77777777" w:rsidR="004051C1" w:rsidRPr="00085EAD" w:rsidRDefault="004051C1" w:rsidP="004051C1">
      <w:pPr>
        <w:pStyle w:val="ListParagraph"/>
        <w:numPr>
          <w:ilvl w:val="0"/>
          <w:numId w:val="3"/>
        </w:numPr>
      </w:pPr>
      <w:r>
        <w:t xml:space="preserve">If the Module instantiates Child Modules, DMF automatically calls </w:t>
      </w:r>
      <w:r w:rsidRPr="009A5BA1">
        <w:rPr>
          <w:rStyle w:val="CodeText"/>
        </w:rPr>
        <w:t>DMF</w:t>
      </w:r>
      <w:r>
        <w:rPr>
          <w:rStyle w:val="CodeText"/>
        </w:rPr>
        <w:t>_[ModuleName]_Close</w:t>
      </w:r>
      <w:r>
        <w:t xml:space="preserve"> for each Child Module, </w:t>
      </w:r>
      <w:r w:rsidRPr="009A5BA1">
        <w:rPr>
          <w:u w:val="single"/>
        </w:rPr>
        <w:t>after</w:t>
      </w:r>
      <w:r>
        <w:t xml:space="preserve"> to calling the Parent Module’s </w:t>
      </w:r>
      <w:r w:rsidRPr="009A5BA1">
        <w:rPr>
          <w:rStyle w:val="CodeText"/>
        </w:rPr>
        <w:t>DMF</w:t>
      </w:r>
      <w:r>
        <w:rPr>
          <w:rStyle w:val="CodeText"/>
        </w:rPr>
        <w:t>_[ModuleName]_Close</w:t>
      </w:r>
      <w:r>
        <w:t xml:space="preserve"> callback. This ensures that all Child Modules are still ready for use by the Parent during </w:t>
      </w:r>
      <w:r w:rsidRPr="009A5BA1">
        <w:rPr>
          <w:rStyle w:val="CodeText"/>
        </w:rPr>
        <w:t>DMF</w:t>
      </w:r>
      <w:r>
        <w:rPr>
          <w:rStyle w:val="CodeText"/>
        </w:rPr>
        <w:t>_[ModuleName]_</w:t>
      </w:r>
      <w:r w:rsidRPr="009A5BA1">
        <w:rPr>
          <w:rStyle w:val="CodeText"/>
        </w:rPr>
        <w:t>Close</w:t>
      </w:r>
      <w:r>
        <w:t>.</w:t>
      </w:r>
    </w:p>
    <w:p w14:paraId="486B96D4" w14:textId="77777777" w:rsidR="004051C1" w:rsidRDefault="004051C1" w:rsidP="004051C1">
      <w:pPr>
        <w:rPr>
          <w:rFonts w:asciiTheme="majorHAnsi" w:eastAsiaTheme="majorEastAsia" w:hAnsiTheme="majorHAnsi" w:cstheme="majorBidi"/>
          <w:b/>
          <w:bCs/>
          <w:i/>
          <w:iCs/>
          <w:color w:val="000000" w:themeColor="text1"/>
        </w:rPr>
      </w:pPr>
      <w:r>
        <w:br w:type="page"/>
      </w:r>
    </w:p>
    <w:p w14:paraId="62861942" w14:textId="77777777" w:rsidR="004051C1" w:rsidRDefault="004051C1" w:rsidP="004051C1">
      <w:pPr>
        <w:pStyle w:val="Heading4"/>
      </w:pPr>
      <w:r>
        <w:lastRenderedPageBreak/>
        <w:t>Example</w:t>
      </w:r>
    </w:p>
    <w:p w14:paraId="5D462212" w14:textId="77777777" w:rsidR="00AC162D" w:rsidRDefault="00AC162D">
      <w:pPr>
        <w:pStyle w:val="CodeBlock"/>
        <w:rPr>
          <w:ins w:id="9853" w:author="Sam Tertzakian" w:date="2018-09-11T20:25:00Z"/>
          <w:color w:val="000000"/>
        </w:rPr>
        <w:pPrChange w:id="9854" w:author="Sam Tertzakian" w:date="2018-09-12T14:46:00Z">
          <w:pPr>
            <w:autoSpaceDE w:val="0"/>
            <w:autoSpaceDN w:val="0"/>
            <w:adjustRightInd w:val="0"/>
            <w:spacing w:after="0" w:line="240" w:lineRule="auto"/>
          </w:pPr>
        </w:pPrChange>
      </w:pPr>
      <w:ins w:id="9855" w:author="Sam Tertzakian" w:date="2018-09-11T20:25:00Z">
        <w:r>
          <w:t>#pragma</w:t>
        </w:r>
        <w:r>
          <w:rPr>
            <w:color w:val="000000"/>
          </w:rPr>
          <w:t xml:space="preserve"> </w:t>
        </w:r>
        <w:r>
          <w:t>code_seg</w:t>
        </w:r>
        <w:r>
          <w:rPr>
            <w:color w:val="000000"/>
          </w:rPr>
          <w:t>(</w:t>
        </w:r>
        <w:r>
          <w:rPr>
            <w:color w:val="A31515"/>
          </w:rPr>
          <w:t>"PAGE"</w:t>
        </w:r>
        <w:r>
          <w:rPr>
            <w:color w:val="000000"/>
          </w:rPr>
          <w:t>)</w:t>
        </w:r>
      </w:ins>
    </w:p>
    <w:p w14:paraId="6695F5BD" w14:textId="77777777" w:rsidR="00AC162D" w:rsidRDefault="00AC162D">
      <w:pPr>
        <w:pStyle w:val="CodeBlock"/>
        <w:rPr>
          <w:ins w:id="9856" w:author="Sam Tertzakian" w:date="2018-09-11T20:25:00Z"/>
          <w:color w:val="000000"/>
        </w:rPr>
        <w:pPrChange w:id="9857" w:author="Sam Tertzakian" w:date="2018-09-12T14:46:00Z">
          <w:pPr>
            <w:autoSpaceDE w:val="0"/>
            <w:autoSpaceDN w:val="0"/>
            <w:adjustRightInd w:val="0"/>
            <w:spacing w:after="0" w:line="240" w:lineRule="auto"/>
          </w:pPr>
        </w:pPrChange>
      </w:pPr>
      <w:ins w:id="9858" w:author="Sam Tertzakian" w:date="2018-09-11T20:25:00Z">
        <w:r>
          <w:t>_IRQL_requires_max_</w:t>
        </w:r>
        <w:r>
          <w:rPr>
            <w:color w:val="000000"/>
          </w:rPr>
          <w:t>(</w:t>
        </w:r>
        <w:r>
          <w:t>PASSIVE_LEVEL</w:t>
        </w:r>
        <w:r>
          <w:rPr>
            <w:color w:val="000000"/>
          </w:rPr>
          <w:t>)</w:t>
        </w:r>
      </w:ins>
    </w:p>
    <w:p w14:paraId="22012E67" w14:textId="77777777" w:rsidR="00AC162D" w:rsidRDefault="00AC162D">
      <w:pPr>
        <w:pStyle w:val="CodeBlock"/>
        <w:rPr>
          <w:ins w:id="9859" w:author="Sam Tertzakian" w:date="2018-09-11T20:25:00Z"/>
          <w:color w:val="000000"/>
        </w:rPr>
        <w:pPrChange w:id="9860" w:author="Sam Tertzakian" w:date="2018-09-12T14:46:00Z">
          <w:pPr>
            <w:autoSpaceDE w:val="0"/>
            <w:autoSpaceDN w:val="0"/>
            <w:adjustRightInd w:val="0"/>
            <w:spacing w:after="0" w:line="240" w:lineRule="auto"/>
          </w:pPr>
        </w:pPrChange>
      </w:pPr>
      <w:ins w:id="9861" w:author="Sam Tertzakian" w:date="2018-09-11T20:25:00Z">
        <w:r>
          <w:t>static</w:t>
        </w:r>
      </w:ins>
    </w:p>
    <w:p w14:paraId="225DD79F" w14:textId="77777777" w:rsidR="00AC162D" w:rsidRDefault="00AC162D">
      <w:pPr>
        <w:pStyle w:val="CodeBlock"/>
        <w:rPr>
          <w:ins w:id="9862" w:author="Sam Tertzakian" w:date="2018-09-11T20:25:00Z"/>
          <w:color w:val="000000"/>
        </w:rPr>
        <w:pPrChange w:id="9863" w:author="Sam Tertzakian" w:date="2018-09-12T14:46:00Z">
          <w:pPr>
            <w:autoSpaceDE w:val="0"/>
            <w:autoSpaceDN w:val="0"/>
            <w:adjustRightInd w:val="0"/>
            <w:spacing w:after="0" w:line="240" w:lineRule="auto"/>
          </w:pPr>
        </w:pPrChange>
      </w:pPr>
      <w:ins w:id="9864" w:author="Sam Tertzakian" w:date="2018-09-11T20:25:00Z">
        <w:r>
          <w:t>VOID</w:t>
        </w:r>
      </w:ins>
    </w:p>
    <w:p w14:paraId="0525BD11" w14:textId="77777777" w:rsidR="00AC162D" w:rsidRDefault="00AC162D">
      <w:pPr>
        <w:pStyle w:val="CodeBlock"/>
        <w:rPr>
          <w:ins w:id="9865" w:author="Sam Tertzakian" w:date="2018-09-11T20:25:00Z"/>
        </w:rPr>
        <w:pPrChange w:id="9866" w:author="Sam Tertzakian" w:date="2018-09-12T14:46:00Z">
          <w:pPr>
            <w:autoSpaceDE w:val="0"/>
            <w:autoSpaceDN w:val="0"/>
            <w:adjustRightInd w:val="0"/>
            <w:spacing w:after="0" w:line="240" w:lineRule="auto"/>
          </w:pPr>
        </w:pPrChange>
      </w:pPr>
      <w:ins w:id="9867" w:author="Sam Tertzakian" w:date="2018-09-11T20:25:00Z">
        <w:r>
          <w:t>DMF_I2cTarget_Close(</w:t>
        </w:r>
      </w:ins>
    </w:p>
    <w:p w14:paraId="13D2E189" w14:textId="77777777" w:rsidR="00AC162D" w:rsidRDefault="00AC162D">
      <w:pPr>
        <w:pStyle w:val="CodeBlock"/>
        <w:rPr>
          <w:ins w:id="9868" w:author="Sam Tertzakian" w:date="2018-09-11T20:25:00Z"/>
          <w:color w:val="000000"/>
        </w:rPr>
        <w:pPrChange w:id="9869" w:author="Sam Tertzakian" w:date="2018-09-12T14:46:00Z">
          <w:pPr>
            <w:autoSpaceDE w:val="0"/>
            <w:autoSpaceDN w:val="0"/>
            <w:adjustRightInd w:val="0"/>
            <w:spacing w:after="0" w:line="240" w:lineRule="auto"/>
          </w:pPr>
        </w:pPrChange>
      </w:pPr>
      <w:ins w:id="9870" w:author="Sam Tertzakian" w:date="2018-09-11T20:25:00Z">
        <w:r>
          <w:rPr>
            <w:color w:val="000000"/>
          </w:rPr>
          <w:t xml:space="preserve">    </w:t>
        </w:r>
        <w:r>
          <w:rPr>
            <w:color w:val="6F008A"/>
          </w:rPr>
          <w:t>_In_</w:t>
        </w:r>
        <w:r>
          <w:rPr>
            <w:color w:val="000000"/>
          </w:rPr>
          <w:t xml:space="preserve"> </w:t>
        </w:r>
        <w:r>
          <w:t>DMFMODULE</w:t>
        </w:r>
        <w:r>
          <w:rPr>
            <w:color w:val="000000"/>
          </w:rPr>
          <w:t xml:space="preserve"> </w:t>
        </w:r>
        <w:r>
          <w:t>DmfModule</w:t>
        </w:r>
      </w:ins>
    </w:p>
    <w:p w14:paraId="1C230CA1" w14:textId="77777777" w:rsidR="00AC162D" w:rsidRDefault="00AC162D">
      <w:pPr>
        <w:pStyle w:val="CodeBlock"/>
        <w:rPr>
          <w:ins w:id="9871" w:author="Sam Tertzakian" w:date="2018-09-11T20:25:00Z"/>
        </w:rPr>
        <w:pPrChange w:id="9872" w:author="Sam Tertzakian" w:date="2018-09-12T14:46:00Z">
          <w:pPr>
            <w:autoSpaceDE w:val="0"/>
            <w:autoSpaceDN w:val="0"/>
            <w:adjustRightInd w:val="0"/>
            <w:spacing w:after="0" w:line="240" w:lineRule="auto"/>
          </w:pPr>
        </w:pPrChange>
      </w:pPr>
      <w:ins w:id="9873" w:author="Sam Tertzakian" w:date="2018-09-11T20:25:00Z">
        <w:r>
          <w:t xml:space="preserve">    )</w:t>
        </w:r>
      </w:ins>
    </w:p>
    <w:p w14:paraId="07A83763" w14:textId="77777777" w:rsidR="00AC162D" w:rsidRDefault="00AC162D">
      <w:pPr>
        <w:pStyle w:val="CodeBlock"/>
        <w:rPr>
          <w:ins w:id="9874" w:author="Sam Tertzakian" w:date="2018-09-11T20:25:00Z"/>
          <w:color w:val="000000"/>
        </w:rPr>
        <w:pPrChange w:id="9875" w:author="Sam Tertzakian" w:date="2018-09-12T14:46:00Z">
          <w:pPr>
            <w:autoSpaceDE w:val="0"/>
            <w:autoSpaceDN w:val="0"/>
            <w:adjustRightInd w:val="0"/>
            <w:spacing w:after="0" w:line="240" w:lineRule="auto"/>
          </w:pPr>
        </w:pPrChange>
      </w:pPr>
      <w:ins w:id="9876" w:author="Sam Tertzakian" w:date="2018-09-11T20:25:00Z">
        <w:r>
          <w:t>/*++</w:t>
        </w:r>
      </w:ins>
    </w:p>
    <w:p w14:paraId="5B617B99" w14:textId="77777777" w:rsidR="00AC162D" w:rsidRDefault="00AC162D">
      <w:pPr>
        <w:pStyle w:val="CodeBlock"/>
        <w:rPr>
          <w:ins w:id="9877" w:author="Sam Tertzakian" w:date="2018-09-11T20:25:00Z"/>
        </w:rPr>
        <w:pPrChange w:id="9878" w:author="Sam Tertzakian" w:date="2018-09-12T14:46:00Z">
          <w:pPr>
            <w:autoSpaceDE w:val="0"/>
            <w:autoSpaceDN w:val="0"/>
            <w:adjustRightInd w:val="0"/>
            <w:spacing w:after="0" w:line="240" w:lineRule="auto"/>
          </w:pPr>
        </w:pPrChange>
      </w:pPr>
    </w:p>
    <w:p w14:paraId="45CF83FC" w14:textId="77777777" w:rsidR="00AC162D" w:rsidRDefault="00AC162D">
      <w:pPr>
        <w:pStyle w:val="CodeBlock"/>
        <w:rPr>
          <w:ins w:id="9879" w:author="Sam Tertzakian" w:date="2018-09-11T20:25:00Z"/>
          <w:color w:val="000000"/>
        </w:rPr>
        <w:pPrChange w:id="9880" w:author="Sam Tertzakian" w:date="2018-09-12T14:46:00Z">
          <w:pPr>
            <w:autoSpaceDE w:val="0"/>
            <w:autoSpaceDN w:val="0"/>
            <w:adjustRightInd w:val="0"/>
            <w:spacing w:after="0" w:line="240" w:lineRule="auto"/>
          </w:pPr>
        </w:pPrChange>
      </w:pPr>
      <w:ins w:id="9881" w:author="Sam Tertzakian" w:date="2018-09-11T20:25:00Z">
        <w:r>
          <w:t>Routine Description:</w:t>
        </w:r>
      </w:ins>
    </w:p>
    <w:p w14:paraId="45072780" w14:textId="77777777" w:rsidR="00AC162D" w:rsidRDefault="00AC162D">
      <w:pPr>
        <w:pStyle w:val="CodeBlock"/>
        <w:rPr>
          <w:ins w:id="9882" w:author="Sam Tertzakian" w:date="2018-09-11T20:25:00Z"/>
        </w:rPr>
        <w:pPrChange w:id="9883" w:author="Sam Tertzakian" w:date="2018-09-12T14:46:00Z">
          <w:pPr>
            <w:autoSpaceDE w:val="0"/>
            <w:autoSpaceDN w:val="0"/>
            <w:adjustRightInd w:val="0"/>
            <w:spacing w:after="0" w:line="240" w:lineRule="auto"/>
          </w:pPr>
        </w:pPrChange>
      </w:pPr>
    </w:p>
    <w:p w14:paraId="3E8321E2" w14:textId="77777777" w:rsidR="00AC162D" w:rsidRDefault="00AC162D">
      <w:pPr>
        <w:pStyle w:val="CodeBlock"/>
        <w:rPr>
          <w:ins w:id="9884" w:author="Sam Tertzakian" w:date="2018-09-11T20:25:00Z"/>
          <w:color w:val="000000"/>
        </w:rPr>
        <w:pPrChange w:id="9885" w:author="Sam Tertzakian" w:date="2018-09-12T14:46:00Z">
          <w:pPr>
            <w:autoSpaceDE w:val="0"/>
            <w:autoSpaceDN w:val="0"/>
            <w:adjustRightInd w:val="0"/>
            <w:spacing w:after="0" w:line="240" w:lineRule="auto"/>
          </w:pPr>
        </w:pPrChange>
      </w:pPr>
      <w:ins w:id="9886" w:author="Sam Tertzakian" w:date="2018-09-11T20:25:00Z">
        <w:r>
          <w:t xml:space="preserve">    Uninitialize an instance of a DMF Module of type I2cTarget.</w:t>
        </w:r>
      </w:ins>
    </w:p>
    <w:p w14:paraId="47B7A069" w14:textId="77777777" w:rsidR="00AC162D" w:rsidRDefault="00AC162D">
      <w:pPr>
        <w:pStyle w:val="CodeBlock"/>
        <w:rPr>
          <w:ins w:id="9887" w:author="Sam Tertzakian" w:date="2018-09-11T20:25:00Z"/>
        </w:rPr>
        <w:pPrChange w:id="9888" w:author="Sam Tertzakian" w:date="2018-09-12T14:46:00Z">
          <w:pPr>
            <w:autoSpaceDE w:val="0"/>
            <w:autoSpaceDN w:val="0"/>
            <w:adjustRightInd w:val="0"/>
            <w:spacing w:after="0" w:line="240" w:lineRule="auto"/>
          </w:pPr>
        </w:pPrChange>
      </w:pPr>
    </w:p>
    <w:p w14:paraId="6A91B6A8" w14:textId="77777777" w:rsidR="00AC162D" w:rsidRDefault="00AC162D">
      <w:pPr>
        <w:pStyle w:val="CodeBlock"/>
        <w:rPr>
          <w:ins w:id="9889" w:author="Sam Tertzakian" w:date="2018-09-11T20:25:00Z"/>
          <w:color w:val="000000"/>
        </w:rPr>
        <w:pPrChange w:id="9890" w:author="Sam Tertzakian" w:date="2018-09-12T14:46:00Z">
          <w:pPr>
            <w:autoSpaceDE w:val="0"/>
            <w:autoSpaceDN w:val="0"/>
            <w:adjustRightInd w:val="0"/>
            <w:spacing w:after="0" w:line="240" w:lineRule="auto"/>
          </w:pPr>
        </w:pPrChange>
      </w:pPr>
      <w:ins w:id="9891" w:author="Sam Tertzakian" w:date="2018-09-11T20:25:00Z">
        <w:r>
          <w:t>Arguments:</w:t>
        </w:r>
      </w:ins>
    </w:p>
    <w:p w14:paraId="7319350D" w14:textId="77777777" w:rsidR="00AC162D" w:rsidRDefault="00AC162D">
      <w:pPr>
        <w:pStyle w:val="CodeBlock"/>
        <w:rPr>
          <w:ins w:id="9892" w:author="Sam Tertzakian" w:date="2018-09-11T20:25:00Z"/>
        </w:rPr>
        <w:pPrChange w:id="9893" w:author="Sam Tertzakian" w:date="2018-09-12T14:46:00Z">
          <w:pPr>
            <w:autoSpaceDE w:val="0"/>
            <w:autoSpaceDN w:val="0"/>
            <w:adjustRightInd w:val="0"/>
            <w:spacing w:after="0" w:line="240" w:lineRule="auto"/>
          </w:pPr>
        </w:pPrChange>
      </w:pPr>
    </w:p>
    <w:p w14:paraId="291534C0" w14:textId="77777777" w:rsidR="00AC162D" w:rsidRDefault="00AC162D">
      <w:pPr>
        <w:pStyle w:val="CodeBlock"/>
        <w:rPr>
          <w:ins w:id="9894" w:author="Sam Tertzakian" w:date="2018-09-11T20:25:00Z"/>
          <w:color w:val="000000"/>
        </w:rPr>
        <w:pPrChange w:id="9895" w:author="Sam Tertzakian" w:date="2018-09-12T14:46:00Z">
          <w:pPr>
            <w:autoSpaceDE w:val="0"/>
            <w:autoSpaceDN w:val="0"/>
            <w:adjustRightInd w:val="0"/>
            <w:spacing w:after="0" w:line="240" w:lineRule="auto"/>
          </w:pPr>
        </w:pPrChange>
      </w:pPr>
      <w:ins w:id="9896" w:author="Sam Tertzakian" w:date="2018-09-11T20:25:00Z">
        <w:r>
          <w:t xml:space="preserve">    DmfModule - This Module's handle.</w:t>
        </w:r>
      </w:ins>
    </w:p>
    <w:p w14:paraId="2D957B80" w14:textId="77777777" w:rsidR="00AC162D" w:rsidRDefault="00AC162D">
      <w:pPr>
        <w:pStyle w:val="CodeBlock"/>
        <w:rPr>
          <w:ins w:id="9897" w:author="Sam Tertzakian" w:date="2018-09-11T20:25:00Z"/>
        </w:rPr>
        <w:pPrChange w:id="9898" w:author="Sam Tertzakian" w:date="2018-09-12T14:46:00Z">
          <w:pPr>
            <w:autoSpaceDE w:val="0"/>
            <w:autoSpaceDN w:val="0"/>
            <w:adjustRightInd w:val="0"/>
            <w:spacing w:after="0" w:line="240" w:lineRule="auto"/>
          </w:pPr>
        </w:pPrChange>
      </w:pPr>
    </w:p>
    <w:p w14:paraId="5AAF977E" w14:textId="77777777" w:rsidR="00AC162D" w:rsidRDefault="00AC162D">
      <w:pPr>
        <w:pStyle w:val="CodeBlock"/>
        <w:rPr>
          <w:ins w:id="9899" w:author="Sam Tertzakian" w:date="2018-09-11T20:25:00Z"/>
          <w:color w:val="000000"/>
        </w:rPr>
        <w:pPrChange w:id="9900" w:author="Sam Tertzakian" w:date="2018-09-12T14:46:00Z">
          <w:pPr>
            <w:autoSpaceDE w:val="0"/>
            <w:autoSpaceDN w:val="0"/>
            <w:adjustRightInd w:val="0"/>
            <w:spacing w:after="0" w:line="240" w:lineRule="auto"/>
          </w:pPr>
        </w:pPrChange>
      </w:pPr>
      <w:ins w:id="9901" w:author="Sam Tertzakian" w:date="2018-09-11T20:25:00Z">
        <w:r>
          <w:t>Return Value:</w:t>
        </w:r>
      </w:ins>
    </w:p>
    <w:p w14:paraId="1D53AD3E" w14:textId="77777777" w:rsidR="00AC162D" w:rsidRDefault="00AC162D">
      <w:pPr>
        <w:pStyle w:val="CodeBlock"/>
        <w:rPr>
          <w:ins w:id="9902" w:author="Sam Tertzakian" w:date="2018-09-11T20:25:00Z"/>
        </w:rPr>
        <w:pPrChange w:id="9903" w:author="Sam Tertzakian" w:date="2018-09-12T14:46:00Z">
          <w:pPr>
            <w:autoSpaceDE w:val="0"/>
            <w:autoSpaceDN w:val="0"/>
            <w:adjustRightInd w:val="0"/>
            <w:spacing w:after="0" w:line="240" w:lineRule="auto"/>
          </w:pPr>
        </w:pPrChange>
      </w:pPr>
    </w:p>
    <w:p w14:paraId="2E29EFA7" w14:textId="77777777" w:rsidR="00AC162D" w:rsidRDefault="00AC162D">
      <w:pPr>
        <w:pStyle w:val="CodeBlock"/>
        <w:rPr>
          <w:ins w:id="9904" w:author="Sam Tertzakian" w:date="2018-09-11T20:25:00Z"/>
          <w:color w:val="000000"/>
        </w:rPr>
        <w:pPrChange w:id="9905" w:author="Sam Tertzakian" w:date="2018-09-12T14:46:00Z">
          <w:pPr>
            <w:autoSpaceDE w:val="0"/>
            <w:autoSpaceDN w:val="0"/>
            <w:adjustRightInd w:val="0"/>
            <w:spacing w:after="0" w:line="240" w:lineRule="auto"/>
          </w:pPr>
        </w:pPrChange>
      </w:pPr>
      <w:ins w:id="9906" w:author="Sam Tertzakian" w:date="2018-09-11T20:25:00Z">
        <w:r>
          <w:t xml:space="preserve">    None</w:t>
        </w:r>
      </w:ins>
    </w:p>
    <w:p w14:paraId="19DBA220" w14:textId="77777777" w:rsidR="00AC162D" w:rsidRDefault="00AC162D">
      <w:pPr>
        <w:pStyle w:val="CodeBlock"/>
        <w:rPr>
          <w:ins w:id="9907" w:author="Sam Tertzakian" w:date="2018-09-11T20:25:00Z"/>
        </w:rPr>
        <w:pPrChange w:id="9908" w:author="Sam Tertzakian" w:date="2018-09-12T14:46:00Z">
          <w:pPr>
            <w:autoSpaceDE w:val="0"/>
            <w:autoSpaceDN w:val="0"/>
            <w:adjustRightInd w:val="0"/>
            <w:spacing w:after="0" w:line="240" w:lineRule="auto"/>
          </w:pPr>
        </w:pPrChange>
      </w:pPr>
    </w:p>
    <w:p w14:paraId="19E771E8" w14:textId="77777777" w:rsidR="00AC162D" w:rsidRDefault="00AC162D">
      <w:pPr>
        <w:pStyle w:val="CodeBlock"/>
        <w:rPr>
          <w:ins w:id="9909" w:author="Sam Tertzakian" w:date="2018-09-11T20:25:00Z"/>
          <w:color w:val="000000"/>
        </w:rPr>
        <w:pPrChange w:id="9910" w:author="Sam Tertzakian" w:date="2018-09-12T14:46:00Z">
          <w:pPr>
            <w:autoSpaceDE w:val="0"/>
            <w:autoSpaceDN w:val="0"/>
            <w:adjustRightInd w:val="0"/>
            <w:spacing w:after="0" w:line="240" w:lineRule="auto"/>
          </w:pPr>
        </w:pPrChange>
      </w:pPr>
      <w:ins w:id="9911" w:author="Sam Tertzakian" w:date="2018-09-11T20:25:00Z">
        <w:r>
          <w:t>--*/</w:t>
        </w:r>
      </w:ins>
    </w:p>
    <w:p w14:paraId="5F09814F" w14:textId="77777777" w:rsidR="00AC162D" w:rsidRDefault="00AC162D">
      <w:pPr>
        <w:pStyle w:val="CodeBlock"/>
        <w:rPr>
          <w:ins w:id="9912" w:author="Sam Tertzakian" w:date="2018-09-11T20:25:00Z"/>
        </w:rPr>
        <w:pPrChange w:id="9913" w:author="Sam Tertzakian" w:date="2018-09-12T14:46:00Z">
          <w:pPr>
            <w:autoSpaceDE w:val="0"/>
            <w:autoSpaceDN w:val="0"/>
            <w:adjustRightInd w:val="0"/>
            <w:spacing w:after="0" w:line="240" w:lineRule="auto"/>
          </w:pPr>
        </w:pPrChange>
      </w:pPr>
      <w:ins w:id="9914" w:author="Sam Tertzakian" w:date="2018-09-11T20:25:00Z">
        <w:r>
          <w:t>{</w:t>
        </w:r>
      </w:ins>
    </w:p>
    <w:p w14:paraId="0AB29E1A" w14:textId="77777777" w:rsidR="00AC162D" w:rsidRDefault="00AC162D">
      <w:pPr>
        <w:pStyle w:val="CodeBlock"/>
        <w:rPr>
          <w:ins w:id="9915" w:author="Sam Tertzakian" w:date="2018-09-11T20:25:00Z"/>
        </w:rPr>
        <w:pPrChange w:id="9916" w:author="Sam Tertzakian" w:date="2018-09-12T14:46:00Z">
          <w:pPr>
            <w:autoSpaceDE w:val="0"/>
            <w:autoSpaceDN w:val="0"/>
            <w:adjustRightInd w:val="0"/>
            <w:spacing w:after="0" w:line="240" w:lineRule="auto"/>
          </w:pPr>
        </w:pPrChange>
      </w:pPr>
      <w:ins w:id="9917" w:author="Sam Tertzakian" w:date="2018-09-11T20:25:00Z">
        <w:r>
          <w:t xml:space="preserve">    </w:t>
        </w:r>
        <w:r>
          <w:rPr>
            <w:color w:val="2B91AF"/>
          </w:rPr>
          <w:t>DMF_CONTEXT_I2cTarget</w:t>
        </w:r>
        <w:r>
          <w:t>* moduleContext;</w:t>
        </w:r>
      </w:ins>
    </w:p>
    <w:p w14:paraId="0167FC3A" w14:textId="77777777" w:rsidR="00AC162D" w:rsidRDefault="00AC162D">
      <w:pPr>
        <w:pStyle w:val="CodeBlock"/>
        <w:rPr>
          <w:ins w:id="9918" w:author="Sam Tertzakian" w:date="2018-09-11T20:25:00Z"/>
        </w:rPr>
        <w:pPrChange w:id="9919" w:author="Sam Tertzakian" w:date="2018-09-12T14:46:00Z">
          <w:pPr>
            <w:autoSpaceDE w:val="0"/>
            <w:autoSpaceDN w:val="0"/>
            <w:adjustRightInd w:val="0"/>
            <w:spacing w:after="0" w:line="240" w:lineRule="auto"/>
          </w:pPr>
        </w:pPrChange>
      </w:pPr>
    </w:p>
    <w:p w14:paraId="0D43FA11" w14:textId="77777777" w:rsidR="00AC162D" w:rsidRDefault="00AC162D">
      <w:pPr>
        <w:pStyle w:val="CodeBlock"/>
        <w:rPr>
          <w:ins w:id="9920" w:author="Sam Tertzakian" w:date="2018-09-11T20:25:00Z"/>
          <w:color w:val="000000"/>
        </w:rPr>
        <w:pPrChange w:id="9921" w:author="Sam Tertzakian" w:date="2018-09-12T14:46:00Z">
          <w:pPr>
            <w:autoSpaceDE w:val="0"/>
            <w:autoSpaceDN w:val="0"/>
            <w:adjustRightInd w:val="0"/>
            <w:spacing w:after="0" w:line="240" w:lineRule="auto"/>
          </w:pPr>
        </w:pPrChange>
      </w:pPr>
      <w:ins w:id="9922" w:author="Sam Tertzakian" w:date="2018-09-11T20:25:00Z">
        <w:r>
          <w:rPr>
            <w:color w:val="000000"/>
          </w:rPr>
          <w:t xml:space="preserve">    </w:t>
        </w:r>
        <w:r>
          <w:t>PAGED_CODE</w:t>
        </w:r>
        <w:r>
          <w:rPr>
            <w:color w:val="000000"/>
          </w:rPr>
          <w:t>();</w:t>
        </w:r>
      </w:ins>
    </w:p>
    <w:p w14:paraId="03DD0C1D" w14:textId="77777777" w:rsidR="00AC162D" w:rsidRDefault="00AC162D">
      <w:pPr>
        <w:pStyle w:val="CodeBlock"/>
        <w:rPr>
          <w:ins w:id="9923" w:author="Sam Tertzakian" w:date="2018-09-11T20:25:00Z"/>
        </w:rPr>
        <w:pPrChange w:id="9924" w:author="Sam Tertzakian" w:date="2018-09-12T14:46:00Z">
          <w:pPr>
            <w:autoSpaceDE w:val="0"/>
            <w:autoSpaceDN w:val="0"/>
            <w:adjustRightInd w:val="0"/>
            <w:spacing w:after="0" w:line="240" w:lineRule="auto"/>
          </w:pPr>
        </w:pPrChange>
      </w:pPr>
    </w:p>
    <w:p w14:paraId="52265A69" w14:textId="77777777" w:rsidR="00AC162D" w:rsidRDefault="00AC162D">
      <w:pPr>
        <w:pStyle w:val="CodeBlock"/>
        <w:rPr>
          <w:ins w:id="9925" w:author="Sam Tertzakian" w:date="2018-09-11T20:25:00Z"/>
        </w:rPr>
        <w:pPrChange w:id="9926" w:author="Sam Tertzakian" w:date="2018-09-12T14:46:00Z">
          <w:pPr>
            <w:autoSpaceDE w:val="0"/>
            <w:autoSpaceDN w:val="0"/>
            <w:adjustRightInd w:val="0"/>
            <w:spacing w:after="0" w:line="240" w:lineRule="auto"/>
          </w:pPr>
        </w:pPrChange>
      </w:pPr>
      <w:ins w:id="9927" w:author="Sam Tertzakian" w:date="2018-09-11T20:25:00Z">
        <w:r>
          <w:t xml:space="preserve">    moduleContext = DMF_CONTEXT_GET(DmfModule);</w:t>
        </w:r>
      </w:ins>
    </w:p>
    <w:p w14:paraId="2467543D" w14:textId="77777777" w:rsidR="00AC162D" w:rsidRDefault="00AC162D">
      <w:pPr>
        <w:pStyle w:val="CodeBlock"/>
        <w:rPr>
          <w:ins w:id="9928" w:author="Sam Tertzakian" w:date="2018-09-11T20:25:00Z"/>
        </w:rPr>
        <w:pPrChange w:id="9929" w:author="Sam Tertzakian" w:date="2018-09-12T14:46:00Z">
          <w:pPr>
            <w:autoSpaceDE w:val="0"/>
            <w:autoSpaceDN w:val="0"/>
            <w:adjustRightInd w:val="0"/>
            <w:spacing w:after="0" w:line="240" w:lineRule="auto"/>
          </w:pPr>
        </w:pPrChange>
      </w:pPr>
    </w:p>
    <w:p w14:paraId="2B175B1D" w14:textId="77777777" w:rsidR="00AC162D" w:rsidRDefault="00AC162D">
      <w:pPr>
        <w:pStyle w:val="CodeBlock"/>
        <w:rPr>
          <w:ins w:id="9930" w:author="Sam Tertzakian" w:date="2018-09-11T20:25:00Z"/>
        </w:rPr>
        <w:pPrChange w:id="9931" w:author="Sam Tertzakian" w:date="2018-09-12T14:46:00Z">
          <w:pPr>
            <w:autoSpaceDE w:val="0"/>
            <w:autoSpaceDN w:val="0"/>
            <w:adjustRightInd w:val="0"/>
            <w:spacing w:after="0" w:line="240" w:lineRule="auto"/>
          </w:pPr>
        </w:pPrChange>
      </w:pPr>
      <w:ins w:id="9932" w:author="Sam Tertzakian" w:date="2018-09-11T20:25:00Z">
        <w:r>
          <w:t xml:space="preserve">    </w:t>
        </w:r>
        <w:r>
          <w:rPr>
            <w:color w:val="0000FF"/>
          </w:rPr>
          <w:t>if</w:t>
        </w:r>
        <w:r>
          <w:t xml:space="preserve"> (moduleContext-&gt;I2cTarget != </w:t>
        </w:r>
        <w:r>
          <w:rPr>
            <w:color w:val="6F008A"/>
          </w:rPr>
          <w:t>NULL</w:t>
        </w:r>
        <w:r>
          <w:t>)</w:t>
        </w:r>
      </w:ins>
    </w:p>
    <w:p w14:paraId="3A0F2ECB" w14:textId="77777777" w:rsidR="00AC162D" w:rsidRDefault="00AC162D">
      <w:pPr>
        <w:pStyle w:val="CodeBlock"/>
        <w:rPr>
          <w:ins w:id="9933" w:author="Sam Tertzakian" w:date="2018-09-11T20:25:00Z"/>
        </w:rPr>
        <w:pPrChange w:id="9934" w:author="Sam Tertzakian" w:date="2018-09-12T14:46:00Z">
          <w:pPr>
            <w:autoSpaceDE w:val="0"/>
            <w:autoSpaceDN w:val="0"/>
            <w:adjustRightInd w:val="0"/>
            <w:spacing w:after="0" w:line="240" w:lineRule="auto"/>
          </w:pPr>
        </w:pPrChange>
      </w:pPr>
      <w:ins w:id="9935" w:author="Sam Tertzakian" w:date="2018-09-11T20:25:00Z">
        <w:r>
          <w:t xml:space="preserve">    {</w:t>
        </w:r>
      </w:ins>
    </w:p>
    <w:p w14:paraId="7382F19E" w14:textId="77777777" w:rsidR="00AC162D" w:rsidRDefault="00AC162D">
      <w:pPr>
        <w:pStyle w:val="CodeBlock"/>
        <w:rPr>
          <w:ins w:id="9936" w:author="Sam Tertzakian" w:date="2018-09-11T20:25:00Z"/>
        </w:rPr>
        <w:pPrChange w:id="9937" w:author="Sam Tertzakian" w:date="2018-09-12T14:46:00Z">
          <w:pPr>
            <w:autoSpaceDE w:val="0"/>
            <w:autoSpaceDN w:val="0"/>
            <w:adjustRightInd w:val="0"/>
            <w:spacing w:after="0" w:line="240" w:lineRule="auto"/>
          </w:pPr>
        </w:pPrChange>
      </w:pPr>
      <w:ins w:id="9938" w:author="Sam Tertzakian" w:date="2018-09-11T20:25:00Z">
        <w:r>
          <w:t xml:space="preserve">        WdfIoTargetClose(moduleContext-&gt;I2cTarget);</w:t>
        </w:r>
      </w:ins>
    </w:p>
    <w:p w14:paraId="017C2C5E" w14:textId="77777777" w:rsidR="00AC162D" w:rsidRDefault="00AC162D">
      <w:pPr>
        <w:pStyle w:val="CodeBlock"/>
        <w:rPr>
          <w:ins w:id="9939" w:author="Sam Tertzakian" w:date="2018-09-11T20:25:00Z"/>
        </w:rPr>
        <w:pPrChange w:id="9940" w:author="Sam Tertzakian" w:date="2018-09-12T14:46:00Z">
          <w:pPr>
            <w:autoSpaceDE w:val="0"/>
            <w:autoSpaceDN w:val="0"/>
            <w:adjustRightInd w:val="0"/>
            <w:spacing w:after="0" w:line="240" w:lineRule="auto"/>
          </w:pPr>
        </w:pPrChange>
      </w:pPr>
      <w:ins w:id="9941" w:author="Sam Tertzakian" w:date="2018-09-11T20:25:00Z">
        <w:r>
          <w:t xml:space="preserve">        WdfObjectDelete(moduleContext-&gt;I2cTarget);</w:t>
        </w:r>
      </w:ins>
    </w:p>
    <w:p w14:paraId="13BED044" w14:textId="77777777" w:rsidR="00AC162D" w:rsidRDefault="00AC162D">
      <w:pPr>
        <w:pStyle w:val="CodeBlock"/>
        <w:rPr>
          <w:ins w:id="9942" w:author="Sam Tertzakian" w:date="2018-09-11T20:25:00Z"/>
        </w:rPr>
        <w:pPrChange w:id="9943" w:author="Sam Tertzakian" w:date="2018-09-12T14:46:00Z">
          <w:pPr>
            <w:autoSpaceDE w:val="0"/>
            <w:autoSpaceDN w:val="0"/>
            <w:adjustRightInd w:val="0"/>
            <w:spacing w:after="0" w:line="240" w:lineRule="auto"/>
          </w:pPr>
        </w:pPrChange>
      </w:pPr>
      <w:ins w:id="9944" w:author="Sam Tertzakian" w:date="2018-09-11T20:25:00Z">
        <w:r>
          <w:t xml:space="preserve">        moduleContext-&gt;I2cTarget = </w:t>
        </w:r>
        <w:r>
          <w:rPr>
            <w:color w:val="6F008A"/>
          </w:rPr>
          <w:t>NULL</w:t>
        </w:r>
        <w:r>
          <w:t>;</w:t>
        </w:r>
      </w:ins>
    </w:p>
    <w:p w14:paraId="1A488A70" w14:textId="77777777" w:rsidR="00AC162D" w:rsidRDefault="00AC162D">
      <w:pPr>
        <w:pStyle w:val="CodeBlock"/>
        <w:rPr>
          <w:ins w:id="9945" w:author="Sam Tertzakian" w:date="2018-09-11T20:25:00Z"/>
        </w:rPr>
        <w:pPrChange w:id="9946" w:author="Sam Tertzakian" w:date="2018-09-12T14:46:00Z">
          <w:pPr>
            <w:autoSpaceDE w:val="0"/>
            <w:autoSpaceDN w:val="0"/>
            <w:adjustRightInd w:val="0"/>
            <w:spacing w:after="0" w:line="240" w:lineRule="auto"/>
          </w:pPr>
        </w:pPrChange>
      </w:pPr>
      <w:ins w:id="9947" w:author="Sam Tertzakian" w:date="2018-09-11T20:25:00Z">
        <w:r>
          <w:t xml:space="preserve">    }</w:t>
        </w:r>
      </w:ins>
    </w:p>
    <w:p w14:paraId="6BF39F79" w14:textId="77777777" w:rsidR="00AC162D" w:rsidRDefault="00AC162D">
      <w:pPr>
        <w:pStyle w:val="CodeBlock"/>
        <w:rPr>
          <w:ins w:id="9948" w:author="Sam Tertzakian" w:date="2018-09-11T20:25:00Z"/>
        </w:rPr>
        <w:pPrChange w:id="9949" w:author="Sam Tertzakian" w:date="2018-09-12T14:46:00Z">
          <w:pPr>
            <w:autoSpaceDE w:val="0"/>
            <w:autoSpaceDN w:val="0"/>
            <w:adjustRightInd w:val="0"/>
            <w:spacing w:after="0" w:line="240" w:lineRule="auto"/>
          </w:pPr>
        </w:pPrChange>
      </w:pPr>
      <w:ins w:id="9950" w:author="Sam Tertzakian" w:date="2018-09-11T20:25:00Z">
        <w:r>
          <w:t>}</w:t>
        </w:r>
      </w:ins>
    </w:p>
    <w:p w14:paraId="7C39D0AA" w14:textId="77777777" w:rsidR="00AC162D" w:rsidRDefault="00AC162D">
      <w:pPr>
        <w:pStyle w:val="CodeBlock"/>
        <w:rPr>
          <w:ins w:id="9951" w:author="Sam Tertzakian" w:date="2018-09-11T20:25:00Z"/>
          <w:color w:val="000000"/>
        </w:rPr>
        <w:pPrChange w:id="9952" w:author="Sam Tertzakian" w:date="2018-09-12T14:46:00Z">
          <w:pPr>
            <w:autoSpaceDE w:val="0"/>
            <w:autoSpaceDN w:val="0"/>
            <w:adjustRightInd w:val="0"/>
            <w:spacing w:after="0" w:line="240" w:lineRule="auto"/>
          </w:pPr>
        </w:pPrChange>
      </w:pPr>
      <w:ins w:id="9953" w:author="Sam Tertzakian" w:date="2018-09-11T20:25:00Z">
        <w:r>
          <w:t>#pragma</w:t>
        </w:r>
        <w:r>
          <w:rPr>
            <w:color w:val="000000"/>
          </w:rPr>
          <w:t xml:space="preserve"> </w:t>
        </w:r>
        <w:r>
          <w:t>code_seg</w:t>
        </w:r>
        <w:r>
          <w:rPr>
            <w:color w:val="000000"/>
          </w:rPr>
          <w:t>()</w:t>
        </w:r>
      </w:ins>
    </w:p>
    <w:p w14:paraId="2180DB74" w14:textId="77777777" w:rsidR="00532F85" w:rsidRDefault="00532F85">
      <w:pPr>
        <w:rPr>
          <w:ins w:id="9954" w:author="Sam Tertzakian" w:date="2018-09-11T20:25:00Z"/>
          <w:rFonts w:asciiTheme="majorHAnsi" w:eastAsiaTheme="majorEastAsia" w:hAnsiTheme="majorHAnsi" w:cstheme="majorBidi"/>
          <w:b/>
          <w:bCs/>
          <w:color w:val="000000" w:themeColor="text1"/>
        </w:rPr>
      </w:pPr>
      <w:ins w:id="9955" w:author="Sam Tertzakian" w:date="2018-09-11T20:25:00Z">
        <w:r>
          <w:br w:type="page"/>
        </w:r>
      </w:ins>
    </w:p>
    <w:p w14:paraId="4D83D570" w14:textId="4BE8152A" w:rsidR="004051C1" w:rsidDel="00AC162D" w:rsidRDefault="004051C1" w:rsidP="004051C1">
      <w:pPr>
        <w:pStyle w:val="CodeBlock"/>
        <w:rPr>
          <w:del w:id="9956" w:author="Sam Tertzakian" w:date="2018-09-11T20:25:00Z"/>
          <w:color w:val="000000"/>
        </w:rPr>
      </w:pPr>
      <w:del w:id="9957" w:author="Sam Tertzakian" w:date="2018-09-11T20:25:00Z">
        <w:r w:rsidDel="00AC162D">
          <w:lastRenderedPageBreak/>
          <w:delText>#pragma</w:delText>
        </w:r>
        <w:r w:rsidDel="00AC162D">
          <w:rPr>
            <w:color w:val="000000"/>
          </w:rPr>
          <w:delText xml:space="preserve"> </w:delText>
        </w:r>
        <w:r w:rsidDel="00AC162D">
          <w:delText>code_seg</w:delText>
        </w:r>
        <w:r w:rsidDel="00AC162D">
          <w:rPr>
            <w:color w:val="000000"/>
          </w:rPr>
          <w:delText>(</w:delText>
        </w:r>
        <w:r w:rsidDel="00AC162D">
          <w:rPr>
            <w:color w:val="A31515"/>
          </w:rPr>
          <w:delText>"PAGED"</w:delText>
        </w:r>
        <w:r w:rsidDel="00AC162D">
          <w:rPr>
            <w:color w:val="000000"/>
          </w:rPr>
          <w:delText>)</w:delText>
        </w:r>
        <w:bookmarkStart w:id="9958" w:name="_Toc524526571"/>
        <w:bookmarkStart w:id="9959" w:name="_Toc524527260"/>
        <w:bookmarkStart w:id="9960" w:name="_Toc524527949"/>
        <w:bookmarkEnd w:id="9958"/>
        <w:bookmarkEnd w:id="9959"/>
        <w:bookmarkEnd w:id="9960"/>
      </w:del>
    </w:p>
    <w:p w14:paraId="55A00912" w14:textId="55C2F775" w:rsidR="004051C1" w:rsidDel="00AC162D" w:rsidRDefault="004051C1" w:rsidP="004051C1">
      <w:pPr>
        <w:pStyle w:val="CodeBlock"/>
        <w:rPr>
          <w:del w:id="9961" w:author="Sam Tertzakian" w:date="2018-09-11T20:25:00Z"/>
          <w:color w:val="000000"/>
        </w:rPr>
      </w:pPr>
      <w:del w:id="9962" w:author="Sam Tertzakian" w:date="2018-09-11T20:25:00Z">
        <w:r w:rsidDel="00AC162D">
          <w:rPr>
            <w:color w:val="6F008A"/>
          </w:rPr>
          <w:delText>_IRQL_requires_max_</w:delText>
        </w:r>
        <w:r w:rsidDel="00AC162D">
          <w:rPr>
            <w:color w:val="000000"/>
          </w:rPr>
          <w:delText>(</w:delText>
        </w:r>
        <w:r w:rsidDel="00AC162D">
          <w:rPr>
            <w:color w:val="6F008A"/>
          </w:rPr>
          <w:delText>PASSIVE_LEVEL</w:delText>
        </w:r>
        <w:r w:rsidDel="00AC162D">
          <w:rPr>
            <w:color w:val="000000"/>
          </w:rPr>
          <w:delText>)</w:delText>
        </w:r>
        <w:bookmarkStart w:id="9963" w:name="_Toc524526572"/>
        <w:bookmarkStart w:id="9964" w:name="_Toc524527261"/>
        <w:bookmarkStart w:id="9965" w:name="_Toc524527950"/>
        <w:bookmarkEnd w:id="9963"/>
        <w:bookmarkEnd w:id="9964"/>
        <w:bookmarkEnd w:id="9965"/>
      </w:del>
    </w:p>
    <w:p w14:paraId="7788DA24" w14:textId="084C5D11" w:rsidR="004051C1" w:rsidDel="00AC162D" w:rsidRDefault="004051C1" w:rsidP="004051C1">
      <w:pPr>
        <w:pStyle w:val="CodeBlock"/>
        <w:rPr>
          <w:del w:id="9966" w:author="Sam Tertzakian" w:date="2018-09-11T20:25:00Z"/>
          <w:color w:val="000000"/>
        </w:rPr>
      </w:pPr>
      <w:del w:id="9967" w:author="Sam Tertzakian" w:date="2018-09-11T20:25:00Z">
        <w:r w:rsidDel="00AC162D">
          <w:rPr>
            <w:color w:val="0000FF"/>
          </w:rPr>
          <w:delText>static</w:delText>
        </w:r>
        <w:bookmarkStart w:id="9968" w:name="_Toc524526573"/>
        <w:bookmarkStart w:id="9969" w:name="_Toc524527262"/>
        <w:bookmarkStart w:id="9970" w:name="_Toc524527951"/>
        <w:bookmarkEnd w:id="9968"/>
        <w:bookmarkEnd w:id="9969"/>
        <w:bookmarkEnd w:id="9970"/>
      </w:del>
    </w:p>
    <w:p w14:paraId="582598C7" w14:textId="78FB739B" w:rsidR="004051C1" w:rsidDel="00AC162D" w:rsidRDefault="004051C1" w:rsidP="004051C1">
      <w:pPr>
        <w:pStyle w:val="CodeBlock"/>
        <w:rPr>
          <w:del w:id="9971" w:author="Sam Tertzakian" w:date="2018-09-11T20:25:00Z"/>
          <w:color w:val="000000"/>
        </w:rPr>
      </w:pPr>
      <w:del w:id="9972" w:author="Sam Tertzakian" w:date="2018-09-11T20:25:00Z">
        <w:r w:rsidDel="00AC162D">
          <w:rPr>
            <w:color w:val="6F008A"/>
          </w:rPr>
          <w:delText>VOID</w:delText>
        </w:r>
        <w:r w:rsidDel="00AC162D">
          <w:rPr>
            <w:color w:val="000000"/>
          </w:rPr>
          <w:delText xml:space="preserve"> </w:delText>
        </w:r>
        <w:bookmarkStart w:id="9973" w:name="_Toc524526574"/>
        <w:bookmarkStart w:id="9974" w:name="_Toc524527263"/>
        <w:bookmarkStart w:id="9975" w:name="_Toc524527952"/>
        <w:bookmarkEnd w:id="9973"/>
        <w:bookmarkEnd w:id="9974"/>
        <w:bookmarkEnd w:id="9975"/>
      </w:del>
    </w:p>
    <w:p w14:paraId="3562F451" w14:textId="618F015C" w:rsidR="004051C1" w:rsidDel="00AC162D" w:rsidRDefault="004051C1" w:rsidP="004051C1">
      <w:pPr>
        <w:pStyle w:val="CodeBlock"/>
        <w:rPr>
          <w:del w:id="9976" w:author="Sam Tertzakian" w:date="2018-09-11T20:25:00Z"/>
          <w:color w:val="000000"/>
        </w:rPr>
      </w:pPr>
      <w:del w:id="9977" w:author="Sam Tertzakian" w:date="2018-09-11T20:25:00Z">
        <w:r w:rsidDel="00AC162D">
          <w:rPr>
            <w:color w:val="000000"/>
          </w:rPr>
          <w:delText>DMF_I2cViaSpb_Close(</w:delText>
        </w:r>
        <w:bookmarkStart w:id="9978" w:name="_Toc524526575"/>
        <w:bookmarkStart w:id="9979" w:name="_Toc524527264"/>
        <w:bookmarkStart w:id="9980" w:name="_Toc524527953"/>
        <w:bookmarkEnd w:id="9978"/>
        <w:bookmarkEnd w:id="9979"/>
        <w:bookmarkEnd w:id="9980"/>
      </w:del>
    </w:p>
    <w:p w14:paraId="3043A217" w14:textId="1D9B0069" w:rsidR="004051C1" w:rsidDel="00AC162D" w:rsidRDefault="004051C1" w:rsidP="004051C1">
      <w:pPr>
        <w:pStyle w:val="CodeBlock"/>
        <w:rPr>
          <w:del w:id="9981" w:author="Sam Tertzakian" w:date="2018-09-11T20:25:00Z"/>
          <w:color w:val="000000"/>
        </w:rPr>
      </w:pPr>
      <w:del w:id="9982" w:author="Sam Tertzakian" w:date="2018-09-11T20:25:00Z">
        <w:r w:rsidDel="00AC162D">
          <w:rPr>
            <w:color w:val="000000"/>
          </w:rPr>
          <w:delText xml:space="preserve">    </w:delText>
        </w:r>
        <w:r w:rsidDel="00AC162D">
          <w:rPr>
            <w:color w:val="6F008A"/>
          </w:rPr>
          <w:delText>_In_</w:delText>
        </w:r>
        <w:r w:rsidDel="00AC162D">
          <w:rPr>
            <w:color w:val="000000"/>
          </w:rPr>
          <w:delText xml:space="preserve"> </w:delText>
        </w:r>
        <w:r w:rsidDel="00AC162D">
          <w:rPr>
            <w:color w:val="2B91AF"/>
          </w:rPr>
          <w:delText>DMFMODULE</w:delText>
        </w:r>
        <w:r w:rsidDel="00AC162D">
          <w:rPr>
            <w:color w:val="000000"/>
          </w:rPr>
          <w:delText xml:space="preserve"> </w:delText>
        </w:r>
        <w:r w:rsidDel="00AC162D">
          <w:delText>DmfModule</w:delText>
        </w:r>
        <w:bookmarkStart w:id="9983" w:name="_Toc524526576"/>
        <w:bookmarkStart w:id="9984" w:name="_Toc524527265"/>
        <w:bookmarkStart w:id="9985" w:name="_Toc524527954"/>
        <w:bookmarkEnd w:id="9983"/>
        <w:bookmarkEnd w:id="9984"/>
        <w:bookmarkEnd w:id="9985"/>
      </w:del>
    </w:p>
    <w:p w14:paraId="2DAE1DF4" w14:textId="5E6B6AE6" w:rsidR="004051C1" w:rsidDel="00AC162D" w:rsidRDefault="004051C1" w:rsidP="004051C1">
      <w:pPr>
        <w:pStyle w:val="CodeBlock"/>
        <w:rPr>
          <w:del w:id="9986" w:author="Sam Tertzakian" w:date="2018-09-11T20:25:00Z"/>
          <w:color w:val="000000"/>
        </w:rPr>
      </w:pPr>
      <w:del w:id="9987" w:author="Sam Tertzakian" w:date="2018-09-11T20:25:00Z">
        <w:r w:rsidDel="00AC162D">
          <w:rPr>
            <w:color w:val="000000"/>
          </w:rPr>
          <w:delText xml:space="preserve">    )</w:delText>
        </w:r>
        <w:bookmarkStart w:id="9988" w:name="_Toc524526577"/>
        <w:bookmarkStart w:id="9989" w:name="_Toc524527266"/>
        <w:bookmarkStart w:id="9990" w:name="_Toc524527955"/>
        <w:bookmarkEnd w:id="9988"/>
        <w:bookmarkEnd w:id="9989"/>
        <w:bookmarkEnd w:id="9990"/>
      </w:del>
    </w:p>
    <w:p w14:paraId="0BBFEC11" w14:textId="41BFE4EE" w:rsidR="004051C1" w:rsidDel="00AC162D" w:rsidRDefault="004051C1" w:rsidP="004051C1">
      <w:pPr>
        <w:pStyle w:val="CodeBlock"/>
        <w:rPr>
          <w:del w:id="9991" w:author="Sam Tertzakian" w:date="2018-09-11T20:25:00Z"/>
          <w:color w:val="000000"/>
        </w:rPr>
      </w:pPr>
      <w:del w:id="9992" w:author="Sam Tertzakian" w:date="2018-09-11T20:25:00Z">
        <w:r w:rsidDel="00AC162D">
          <w:rPr>
            <w:color w:val="008000"/>
          </w:rPr>
          <w:delText>/*++</w:delText>
        </w:r>
        <w:bookmarkStart w:id="9993" w:name="_Toc524526578"/>
        <w:bookmarkStart w:id="9994" w:name="_Toc524527267"/>
        <w:bookmarkStart w:id="9995" w:name="_Toc524527956"/>
        <w:bookmarkEnd w:id="9993"/>
        <w:bookmarkEnd w:id="9994"/>
        <w:bookmarkEnd w:id="9995"/>
      </w:del>
    </w:p>
    <w:p w14:paraId="5CCFF428" w14:textId="79BE6842" w:rsidR="004051C1" w:rsidDel="00AC162D" w:rsidRDefault="004051C1" w:rsidP="004051C1">
      <w:pPr>
        <w:pStyle w:val="CodeBlock"/>
        <w:rPr>
          <w:del w:id="9996" w:author="Sam Tertzakian" w:date="2018-09-11T20:25:00Z"/>
          <w:color w:val="000000"/>
        </w:rPr>
      </w:pPr>
      <w:bookmarkStart w:id="9997" w:name="_Toc524526579"/>
      <w:bookmarkStart w:id="9998" w:name="_Toc524527268"/>
      <w:bookmarkStart w:id="9999" w:name="_Toc524527957"/>
      <w:bookmarkEnd w:id="9997"/>
      <w:bookmarkEnd w:id="9998"/>
      <w:bookmarkEnd w:id="9999"/>
    </w:p>
    <w:p w14:paraId="30D69446" w14:textId="1681D51F" w:rsidR="004051C1" w:rsidDel="00AC162D" w:rsidRDefault="004051C1" w:rsidP="004051C1">
      <w:pPr>
        <w:pStyle w:val="CodeBlock"/>
        <w:rPr>
          <w:del w:id="10000" w:author="Sam Tertzakian" w:date="2018-09-11T20:25:00Z"/>
          <w:color w:val="000000"/>
        </w:rPr>
      </w:pPr>
      <w:del w:id="10001" w:author="Sam Tertzakian" w:date="2018-09-11T20:25:00Z">
        <w:r w:rsidDel="00AC162D">
          <w:rPr>
            <w:color w:val="008000"/>
          </w:rPr>
          <w:delText>Routine Description:</w:delText>
        </w:r>
        <w:bookmarkStart w:id="10002" w:name="_Toc524526580"/>
        <w:bookmarkStart w:id="10003" w:name="_Toc524527269"/>
        <w:bookmarkStart w:id="10004" w:name="_Toc524527958"/>
        <w:bookmarkEnd w:id="10002"/>
        <w:bookmarkEnd w:id="10003"/>
        <w:bookmarkEnd w:id="10004"/>
      </w:del>
    </w:p>
    <w:p w14:paraId="330310EE" w14:textId="0DD9B82B" w:rsidR="004051C1" w:rsidDel="00AC162D" w:rsidRDefault="004051C1" w:rsidP="004051C1">
      <w:pPr>
        <w:pStyle w:val="CodeBlock"/>
        <w:rPr>
          <w:del w:id="10005" w:author="Sam Tertzakian" w:date="2018-09-11T20:25:00Z"/>
          <w:color w:val="000000"/>
        </w:rPr>
      </w:pPr>
      <w:bookmarkStart w:id="10006" w:name="_Toc524526581"/>
      <w:bookmarkStart w:id="10007" w:name="_Toc524527270"/>
      <w:bookmarkStart w:id="10008" w:name="_Toc524527959"/>
      <w:bookmarkEnd w:id="10006"/>
      <w:bookmarkEnd w:id="10007"/>
      <w:bookmarkEnd w:id="10008"/>
    </w:p>
    <w:p w14:paraId="17AD4997" w14:textId="2D243B91" w:rsidR="004051C1" w:rsidDel="00AC162D" w:rsidRDefault="004051C1" w:rsidP="004051C1">
      <w:pPr>
        <w:pStyle w:val="CodeBlock"/>
        <w:rPr>
          <w:del w:id="10009" w:author="Sam Tertzakian" w:date="2018-09-11T20:25:00Z"/>
          <w:color w:val="000000"/>
        </w:rPr>
      </w:pPr>
      <w:del w:id="10010" w:author="Sam Tertzakian" w:date="2018-09-11T20:25:00Z">
        <w:r w:rsidDel="00AC162D">
          <w:rPr>
            <w:color w:val="008000"/>
          </w:rPr>
          <w:delText xml:space="preserve">    Uninitialize an instance of a Dmf Module of type I2cViaSpb.</w:delText>
        </w:r>
        <w:bookmarkStart w:id="10011" w:name="_Toc524526582"/>
        <w:bookmarkStart w:id="10012" w:name="_Toc524527271"/>
        <w:bookmarkStart w:id="10013" w:name="_Toc524527960"/>
        <w:bookmarkEnd w:id="10011"/>
        <w:bookmarkEnd w:id="10012"/>
        <w:bookmarkEnd w:id="10013"/>
      </w:del>
    </w:p>
    <w:p w14:paraId="6DECD223" w14:textId="620DF008" w:rsidR="004051C1" w:rsidDel="00AC162D" w:rsidRDefault="004051C1" w:rsidP="004051C1">
      <w:pPr>
        <w:pStyle w:val="CodeBlock"/>
        <w:rPr>
          <w:del w:id="10014" w:author="Sam Tertzakian" w:date="2018-09-11T20:25:00Z"/>
          <w:color w:val="000000"/>
        </w:rPr>
      </w:pPr>
      <w:bookmarkStart w:id="10015" w:name="_Toc524526583"/>
      <w:bookmarkStart w:id="10016" w:name="_Toc524527272"/>
      <w:bookmarkStart w:id="10017" w:name="_Toc524527961"/>
      <w:bookmarkEnd w:id="10015"/>
      <w:bookmarkEnd w:id="10016"/>
      <w:bookmarkEnd w:id="10017"/>
    </w:p>
    <w:p w14:paraId="31466FF8" w14:textId="5F6637F1" w:rsidR="004051C1" w:rsidDel="00AC162D" w:rsidRDefault="004051C1" w:rsidP="004051C1">
      <w:pPr>
        <w:pStyle w:val="CodeBlock"/>
        <w:rPr>
          <w:del w:id="10018" w:author="Sam Tertzakian" w:date="2018-09-11T20:25:00Z"/>
          <w:color w:val="000000"/>
        </w:rPr>
      </w:pPr>
      <w:del w:id="10019" w:author="Sam Tertzakian" w:date="2018-09-11T20:25:00Z">
        <w:r w:rsidDel="00AC162D">
          <w:rPr>
            <w:color w:val="008000"/>
          </w:rPr>
          <w:delText>Arguments:</w:delText>
        </w:r>
        <w:bookmarkStart w:id="10020" w:name="_Toc524526584"/>
        <w:bookmarkStart w:id="10021" w:name="_Toc524527273"/>
        <w:bookmarkStart w:id="10022" w:name="_Toc524527962"/>
        <w:bookmarkEnd w:id="10020"/>
        <w:bookmarkEnd w:id="10021"/>
        <w:bookmarkEnd w:id="10022"/>
      </w:del>
    </w:p>
    <w:p w14:paraId="76423C41" w14:textId="6F7CF875" w:rsidR="004051C1" w:rsidDel="00AC162D" w:rsidRDefault="004051C1" w:rsidP="004051C1">
      <w:pPr>
        <w:pStyle w:val="CodeBlock"/>
        <w:rPr>
          <w:del w:id="10023" w:author="Sam Tertzakian" w:date="2018-09-11T20:25:00Z"/>
          <w:color w:val="000000"/>
        </w:rPr>
      </w:pPr>
      <w:bookmarkStart w:id="10024" w:name="_Toc524526585"/>
      <w:bookmarkStart w:id="10025" w:name="_Toc524527274"/>
      <w:bookmarkStart w:id="10026" w:name="_Toc524527963"/>
      <w:bookmarkEnd w:id="10024"/>
      <w:bookmarkEnd w:id="10025"/>
      <w:bookmarkEnd w:id="10026"/>
    </w:p>
    <w:p w14:paraId="660E8E89" w14:textId="5086FD1E" w:rsidR="004051C1" w:rsidDel="00AC162D" w:rsidRDefault="004051C1" w:rsidP="004051C1">
      <w:pPr>
        <w:pStyle w:val="CodeBlock"/>
        <w:rPr>
          <w:del w:id="10027" w:author="Sam Tertzakian" w:date="2018-09-11T20:25:00Z"/>
          <w:color w:val="000000"/>
        </w:rPr>
      </w:pPr>
      <w:del w:id="10028" w:author="Sam Tertzakian" w:date="2018-09-11T20:25:00Z">
        <w:r w:rsidDel="00AC162D">
          <w:rPr>
            <w:color w:val="008000"/>
          </w:rPr>
          <w:delText xml:space="preserve">    DmfModule - </w:delText>
        </w:r>
        <w:r w:rsidR="008228BE" w:rsidDel="00AC162D">
          <w:rPr>
            <w:color w:val="008000"/>
          </w:rPr>
          <w:delText>This Module’s</w:delText>
        </w:r>
        <w:r w:rsidDel="00AC162D">
          <w:rPr>
            <w:color w:val="008000"/>
          </w:rPr>
          <w:delText xml:space="preserve"> Dmf Module.</w:delText>
        </w:r>
        <w:bookmarkStart w:id="10029" w:name="_Toc524526586"/>
        <w:bookmarkStart w:id="10030" w:name="_Toc524527275"/>
        <w:bookmarkStart w:id="10031" w:name="_Toc524527964"/>
        <w:bookmarkEnd w:id="10029"/>
        <w:bookmarkEnd w:id="10030"/>
        <w:bookmarkEnd w:id="10031"/>
      </w:del>
    </w:p>
    <w:p w14:paraId="577F0099" w14:textId="65A94735" w:rsidR="004051C1" w:rsidDel="00AC162D" w:rsidRDefault="004051C1" w:rsidP="004051C1">
      <w:pPr>
        <w:pStyle w:val="CodeBlock"/>
        <w:rPr>
          <w:del w:id="10032" w:author="Sam Tertzakian" w:date="2018-09-11T20:25:00Z"/>
          <w:color w:val="000000"/>
        </w:rPr>
      </w:pPr>
      <w:bookmarkStart w:id="10033" w:name="_Toc524526587"/>
      <w:bookmarkStart w:id="10034" w:name="_Toc524527276"/>
      <w:bookmarkStart w:id="10035" w:name="_Toc524527965"/>
      <w:bookmarkEnd w:id="10033"/>
      <w:bookmarkEnd w:id="10034"/>
      <w:bookmarkEnd w:id="10035"/>
    </w:p>
    <w:p w14:paraId="3E46DDD3" w14:textId="4C58E549" w:rsidR="004051C1" w:rsidDel="00AC162D" w:rsidRDefault="004051C1" w:rsidP="004051C1">
      <w:pPr>
        <w:pStyle w:val="CodeBlock"/>
        <w:rPr>
          <w:del w:id="10036" w:author="Sam Tertzakian" w:date="2018-09-11T20:25:00Z"/>
          <w:color w:val="000000"/>
        </w:rPr>
      </w:pPr>
      <w:del w:id="10037" w:author="Sam Tertzakian" w:date="2018-09-11T20:25:00Z">
        <w:r w:rsidDel="00AC162D">
          <w:rPr>
            <w:color w:val="008000"/>
          </w:rPr>
          <w:delText>Return Value:</w:delText>
        </w:r>
        <w:bookmarkStart w:id="10038" w:name="_Toc524526588"/>
        <w:bookmarkStart w:id="10039" w:name="_Toc524527277"/>
        <w:bookmarkStart w:id="10040" w:name="_Toc524527966"/>
        <w:bookmarkEnd w:id="10038"/>
        <w:bookmarkEnd w:id="10039"/>
        <w:bookmarkEnd w:id="10040"/>
      </w:del>
    </w:p>
    <w:p w14:paraId="3FB8C53D" w14:textId="09610B19" w:rsidR="004051C1" w:rsidDel="00AC162D" w:rsidRDefault="004051C1" w:rsidP="004051C1">
      <w:pPr>
        <w:pStyle w:val="CodeBlock"/>
        <w:rPr>
          <w:del w:id="10041" w:author="Sam Tertzakian" w:date="2018-09-11T20:25:00Z"/>
          <w:color w:val="000000"/>
        </w:rPr>
      </w:pPr>
      <w:bookmarkStart w:id="10042" w:name="_Toc524526589"/>
      <w:bookmarkStart w:id="10043" w:name="_Toc524527278"/>
      <w:bookmarkStart w:id="10044" w:name="_Toc524527967"/>
      <w:bookmarkEnd w:id="10042"/>
      <w:bookmarkEnd w:id="10043"/>
      <w:bookmarkEnd w:id="10044"/>
    </w:p>
    <w:p w14:paraId="2E7389FB" w14:textId="17F3B126" w:rsidR="004051C1" w:rsidDel="00AC162D" w:rsidRDefault="004051C1" w:rsidP="004051C1">
      <w:pPr>
        <w:pStyle w:val="CodeBlock"/>
        <w:rPr>
          <w:del w:id="10045" w:author="Sam Tertzakian" w:date="2018-09-11T20:25:00Z"/>
          <w:color w:val="000000"/>
        </w:rPr>
      </w:pPr>
      <w:del w:id="10046" w:author="Sam Tertzakian" w:date="2018-09-11T20:25:00Z">
        <w:r w:rsidDel="00AC162D">
          <w:rPr>
            <w:color w:val="008000"/>
          </w:rPr>
          <w:delText xml:space="preserve">    None</w:delText>
        </w:r>
        <w:bookmarkStart w:id="10047" w:name="_Toc524526590"/>
        <w:bookmarkStart w:id="10048" w:name="_Toc524527279"/>
        <w:bookmarkStart w:id="10049" w:name="_Toc524527968"/>
        <w:bookmarkEnd w:id="10047"/>
        <w:bookmarkEnd w:id="10048"/>
        <w:bookmarkEnd w:id="10049"/>
      </w:del>
    </w:p>
    <w:p w14:paraId="21812D57" w14:textId="7ADFCF0D" w:rsidR="004051C1" w:rsidDel="00AC162D" w:rsidRDefault="004051C1" w:rsidP="004051C1">
      <w:pPr>
        <w:pStyle w:val="CodeBlock"/>
        <w:rPr>
          <w:del w:id="10050" w:author="Sam Tertzakian" w:date="2018-09-11T20:25:00Z"/>
          <w:color w:val="000000"/>
        </w:rPr>
      </w:pPr>
      <w:bookmarkStart w:id="10051" w:name="_Toc524526591"/>
      <w:bookmarkStart w:id="10052" w:name="_Toc524527280"/>
      <w:bookmarkStart w:id="10053" w:name="_Toc524527969"/>
      <w:bookmarkEnd w:id="10051"/>
      <w:bookmarkEnd w:id="10052"/>
      <w:bookmarkEnd w:id="10053"/>
    </w:p>
    <w:p w14:paraId="73B51D32" w14:textId="4B6D8592" w:rsidR="004051C1" w:rsidDel="00AC162D" w:rsidRDefault="004051C1" w:rsidP="004051C1">
      <w:pPr>
        <w:pStyle w:val="CodeBlock"/>
        <w:rPr>
          <w:del w:id="10054" w:author="Sam Tertzakian" w:date="2018-09-11T20:25:00Z"/>
          <w:color w:val="000000"/>
        </w:rPr>
      </w:pPr>
      <w:del w:id="10055" w:author="Sam Tertzakian" w:date="2018-09-11T20:25:00Z">
        <w:r w:rsidDel="00AC162D">
          <w:rPr>
            <w:color w:val="008000"/>
          </w:rPr>
          <w:delText>--*/</w:delText>
        </w:r>
        <w:bookmarkStart w:id="10056" w:name="_Toc524526592"/>
        <w:bookmarkStart w:id="10057" w:name="_Toc524527281"/>
        <w:bookmarkStart w:id="10058" w:name="_Toc524527970"/>
        <w:bookmarkEnd w:id="10056"/>
        <w:bookmarkEnd w:id="10057"/>
        <w:bookmarkEnd w:id="10058"/>
      </w:del>
    </w:p>
    <w:p w14:paraId="062E0905" w14:textId="43AA04AF" w:rsidR="004051C1" w:rsidDel="00AC162D" w:rsidRDefault="004051C1" w:rsidP="004051C1">
      <w:pPr>
        <w:pStyle w:val="CodeBlock"/>
        <w:rPr>
          <w:del w:id="10059" w:author="Sam Tertzakian" w:date="2018-09-11T20:25:00Z"/>
          <w:color w:val="000000"/>
        </w:rPr>
      </w:pPr>
      <w:del w:id="10060" w:author="Sam Tertzakian" w:date="2018-09-11T20:25:00Z">
        <w:r w:rsidDel="00AC162D">
          <w:rPr>
            <w:color w:val="000000"/>
          </w:rPr>
          <w:delText>{</w:delText>
        </w:r>
        <w:bookmarkStart w:id="10061" w:name="_Toc524526593"/>
        <w:bookmarkStart w:id="10062" w:name="_Toc524527282"/>
        <w:bookmarkStart w:id="10063" w:name="_Toc524527971"/>
        <w:bookmarkEnd w:id="10061"/>
        <w:bookmarkEnd w:id="10062"/>
        <w:bookmarkEnd w:id="10063"/>
      </w:del>
    </w:p>
    <w:p w14:paraId="2F1CB00D" w14:textId="1B9C2B9B" w:rsidR="004051C1" w:rsidDel="00AC162D" w:rsidRDefault="004051C1" w:rsidP="004051C1">
      <w:pPr>
        <w:pStyle w:val="CodeBlock"/>
        <w:rPr>
          <w:del w:id="10064" w:author="Sam Tertzakian" w:date="2018-09-11T20:25:00Z"/>
          <w:color w:val="000000"/>
        </w:rPr>
      </w:pPr>
      <w:del w:id="10065" w:author="Sam Tertzakian" w:date="2018-09-11T20:25:00Z">
        <w:r w:rsidDel="00AC162D">
          <w:rPr>
            <w:color w:val="000000"/>
          </w:rPr>
          <w:delText xml:space="preserve">    </w:delText>
        </w:r>
        <w:r w:rsidDel="00AC162D">
          <w:rPr>
            <w:color w:val="2B91AF"/>
          </w:rPr>
          <w:delText>PDMF_CONTEXT_I2cViaSpb</w:delText>
        </w:r>
        <w:r w:rsidDel="00AC162D">
          <w:rPr>
            <w:color w:val="000000"/>
          </w:rPr>
          <w:delText xml:space="preserve"> moduleContext;</w:delText>
        </w:r>
        <w:bookmarkStart w:id="10066" w:name="_Toc524526594"/>
        <w:bookmarkStart w:id="10067" w:name="_Toc524527283"/>
        <w:bookmarkStart w:id="10068" w:name="_Toc524527972"/>
        <w:bookmarkEnd w:id="10066"/>
        <w:bookmarkEnd w:id="10067"/>
        <w:bookmarkEnd w:id="10068"/>
      </w:del>
    </w:p>
    <w:p w14:paraId="7A9AB524" w14:textId="5141A4D6" w:rsidR="004051C1" w:rsidDel="00AC162D" w:rsidRDefault="004051C1" w:rsidP="004051C1">
      <w:pPr>
        <w:pStyle w:val="CodeBlock"/>
        <w:rPr>
          <w:del w:id="10069" w:author="Sam Tertzakian" w:date="2018-09-11T20:25:00Z"/>
          <w:color w:val="000000"/>
        </w:rPr>
      </w:pPr>
      <w:bookmarkStart w:id="10070" w:name="_Toc524526595"/>
      <w:bookmarkStart w:id="10071" w:name="_Toc524527284"/>
      <w:bookmarkStart w:id="10072" w:name="_Toc524527973"/>
      <w:bookmarkEnd w:id="10070"/>
      <w:bookmarkEnd w:id="10071"/>
      <w:bookmarkEnd w:id="10072"/>
    </w:p>
    <w:p w14:paraId="1C241ECA" w14:textId="3ACD949D" w:rsidR="004051C1" w:rsidDel="00AC162D" w:rsidRDefault="004051C1" w:rsidP="004051C1">
      <w:pPr>
        <w:pStyle w:val="CodeBlock"/>
        <w:rPr>
          <w:del w:id="10073" w:author="Sam Tertzakian" w:date="2018-09-11T20:25:00Z"/>
          <w:color w:val="000000"/>
        </w:rPr>
      </w:pPr>
      <w:del w:id="10074" w:author="Sam Tertzakian" w:date="2018-09-11T20:25:00Z">
        <w:r w:rsidDel="00AC162D">
          <w:rPr>
            <w:color w:val="000000"/>
          </w:rPr>
          <w:delText xml:space="preserve">    </w:delText>
        </w:r>
        <w:r w:rsidDel="00AC162D">
          <w:rPr>
            <w:color w:val="6F008A"/>
          </w:rPr>
          <w:delText>PAGED_CODE</w:delText>
        </w:r>
        <w:r w:rsidDel="00AC162D">
          <w:rPr>
            <w:color w:val="000000"/>
          </w:rPr>
          <w:delText>();</w:delText>
        </w:r>
        <w:bookmarkStart w:id="10075" w:name="_Toc524526596"/>
        <w:bookmarkStart w:id="10076" w:name="_Toc524527285"/>
        <w:bookmarkStart w:id="10077" w:name="_Toc524527974"/>
        <w:bookmarkEnd w:id="10075"/>
        <w:bookmarkEnd w:id="10076"/>
        <w:bookmarkEnd w:id="10077"/>
      </w:del>
    </w:p>
    <w:p w14:paraId="30BDF6D6" w14:textId="7BCB2B3D" w:rsidR="004051C1" w:rsidDel="00AC162D" w:rsidRDefault="004051C1" w:rsidP="004051C1">
      <w:pPr>
        <w:pStyle w:val="CodeBlock"/>
        <w:rPr>
          <w:del w:id="10078" w:author="Sam Tertzakian" w:date="2018-09-11T20:25:00Z"/>
          <w:color w:val="000000"/>
        </w:rPr>
      </w:pPr>
      <w:bookmarkStart w:id="10079" w:name="_Toc524526597"/>
      <w:bookmarkStart w:id="10080" w:name="_Toc524527286"/>
      <w:bookmarkStart w:id="10081" w:name="_Toc524527975"/>
      <w:bookmarkEnd w:id="10079"/>
      <w:bookmarkEnd w:id="10080"/>
      <w:bookmarkEnd w:id="10081"/>
    </w:p>
    <w:p w14:paraId="02B34637" w14:textId="60F6BEEA" w:rsidR="004051C1" w:rsidDel="00AC162D" w:rsidRDefault="004051C1" w:rsidP="004051C1">
      <w:pPr>
        <w:pStyle w:val="CodeBlock"/>
        <w:rPr>
          <w:del w:id="10082" w:author="Sam Tertzakian" w:date="2018-09-11T20:25:00Z"/>
          <w:color w:val="000000"/>
        </w:rPr>
      </w:pPr>
      <w:del w:id="10083" w:author="Sam Tertzakian" w:date="2018-09-11T20:25:00Z">
        <w:r w:rsidDel="00AC162D">
          <w:rPr>
            <w:color w:val="000000"/>
          </w:rPr>
          <w:delText xml:space="preserve">    moduleContext = </w:delText>
        </w:r>
        <w:r w:rsidDel="00AC162D">
          <w:rPr>
            <w:color w:val="6F008A"/>
          </w:rPr>
          <w:delText>DMF_CONTEXT_GET</w:delText>
        </w:r>
        <w:r w:rsidDel="00AC162D">
          <w:rPr>
            <w:color w:val="000000"/>
          </w:rPr>
          <w:delText>(</w:delText>
        </w:r>
        <w:r w:rsidDel="00AC162D">
          <w:delText>DmfModule</w:delText>
        </w:r>
        <w:r w:rsidDel="00AC162D">
          <w:rPr>
            <w:color w:val="000000"/>
          </w:rPr>
          <w:delText>);</w:delText>
        </w:r>
        <w:bookmarkStart w:id="10084" w:name="_Toc524526598"/>
        <w:bookmarkStart w:id="10085" w:name="_Toc524527287"/>
        <w:bookmarkStart w:id="10086" w:name="_Toc524527976"/>
        <w:bookmarkEnd w:id="10084"/>
        <w:bookmarkEnd w:id="10085"/>
        <w:bookmarkEnd w:id="10086"/>
      </w:del>
    </w:p>
    <w:p w14:paraId="3299509F" w14:textId="3C554397" w:rsidR="004051C1" w:rsidDel="00AC162D" w:rsidRDefault="004051C1" w:rsidP="004051C1">
      <w:pPr>
        <w:pStyle w:val="CodeBlock"/>
        <w:rPr>
          <w:del w:id="10087" w:author="Sam Tertzakian" w:date="2018-09-11T20:25:00Z"/>
          <w:color w:val="000000"/>
        </w:rPr>
      </w:pPr>
      <w:del w:id="10088" w:author="Sam Tertzakian" w:date="2018-09-11T20:25:00Z">
        <w:r w:rsidDel="00AC162D">
          <w:rPr>
            <w:color w:val="000000"/>
          </w:rPr>
          <w:delText xml:space="preserve">    </w:delText>
        </w:r>
        <w:r w:rsidDel="00AC162D">
          <w:rPr>
            <w:color w:val="6F008A"/>
          </w:rPr>
          <w:delText>ASSERT</w:delText>
        </w:r>
        <w:r w:rsidDel="00AC162D">
          <w:rPr>
            <w:color w:val="000000"/>
          </w:rPr>
          <w:delText xml:space="preserve">(moduleContext != </w:delText>
        </w:r>
        <w:r w:rsidDel="00AC162D">
          <w:rPr>
            <w:color w:val="6F008A"/>
          </w:rPr>
          <w:delText>NULL</w:delText>
        </w:r>
        <w:r w:rsidDel="00AC162D">
          <w:rPr>
            <w:color w:val="000000"/>
          </w:rPr>
          <w:delText>);</w:delText>
        </w:r>
        <w:bookmarkStart w:id="10089" w:name="_Toc524526599"/>
        <w:bookmarkStart w:id="10090" w:name="_Toc524527288"/>
        <w:bookmarkStart w:id="10091" w:name="_Toc524527977"/>
        <w:bookmarkEnd w:id="10089"/>
        <w:bookmarkEnd w:id="10090"/>
        <w:bookmarkEnd w:id="10091"/>
      </w:del>
    </w:p>
    <w:p w14:paraId="3EB6B6C9" w14:textId="2E0ECF00" w:rsidR="004051C1" w:rsidDel="00AC162D" w:rsidRDefault="004051C1" w:rsidP="004051C1">
      <w:pPr>
        <w:pStyle w:val="CodeBlock"/>
        <w:rPr>
          <w:del w:id="10092" w:author="Sam Tertzakian" w:date="2018-09-11T20:25:00Z"/>
          <w:color w:val="000000"/>
        </w:rPr>
      </w:pPr>
      <w:bookmarkStart w:id="10093" w:name="_Toc524526600"/>
      <w:bookmarkStart w:id="10094" w:name="_Toc524527289"/>
      <w:bookmarkStart w:id="10095" w:name="_Toc524527978"/>
      <w:bookmarkEnd w:id="10093"/>
      <w:bookmarkEnd w:id="10094"/>
      <w:bookmarkEnd w:id="10095"/>
    </w:p>
    <w:p w14:paraId="028F1165" w14:textId="6DAD6629" w:rsidR="004051C1" w:rsidDel="00AC162D" w:rsidRDefault="004051C1" w:rsidP="004051C1">
      <w:pPr>
        <w:pStyle w:val="CodeBlock"/>
        <w:rPr>
          <w:del w:id="10096" w:author="Sam Tertzakian" w:date="2018-09-11T20:25:00Z"/>
          <w:color w:val="000000"/>
        </w:rPr>
      </w:pPr>
      <w:del w:id="10097" w:author="Sam Tertzakian" w:date="2018-09-11T20:25:00Z">
        <w:r w:rsidDel="00AC162D">
          <w:rPr>
            <w:color w:val="000000"/>
          </w:rPr>
          <w:delText xml:space="preserve">    </w:delText>
        </w:r>
        <w:r w:rsidDel="00AC162D">
          <w:rPr>
            <w:color w:val="0000FF"/>
          </w:rPr>
          <w:delText>if</w:delText>
        </w:r>
        <w:r w:rsidDel="00AC162D">
          <w:rPr>
            <w:color w:val="000000"/>
          </w:rPr>
          <w:delText xml:space="preserve"> (moduleContext-&gt;I2cTarget != </w:delText>
        </w:r>
        <w:r w:rsidDel="00AC162D">
          <w:rPr>
            <w:color w:val="6F008A"/>
          </w:rPr>
          <w:delText>NULL</w:delText>
        </w:r>
        <w:r w:rsidDel="00AC162D">
          <w:rPr>
            <w:color w:val="000000"/>
          </w:rPr>
          <w:delText xml:space="preserve">) </w:delText>
        </w:r>
        <w:bookmarkStart w:id="10098" w:name="_Toc524526601"/>
        <w:bookmarkStart w:id="10099" w:name="_Toc524527290"/>
        <w:bookmarkStart w:id="10100" w:name="_Toc524527979"/>
        <w:bookmarkEnd w:id="10098"/>
        <w:bookmarkEnd w:id="10099"/>
        <w:bookmarkEnd w:id="10100"/>
      </w:del>
    </w:p>
    <w:p w14:paraId="459AF109" w14:textId="30351D12" w:rsidR="004051C1" w:rsidDel="00AC162D" w:rsidRDefault="004051C1" w:rsidP="004051C1">
      <w:pPr>
        <w:pStyle w:val="CodeBlock"/>
        <w:rPr>
          <w:del w:id="10101" w:author="Sam Tertzakian" w:date="2018-09-11T20:25:00Z"/>
          <w:color w:val="000000"/>
        </w:rPr>
      </w:pPr>
      <w:del w:id="10102" w:author="Sam Tertzakian" w:date="2018-09-11T20:25:00Z">
        <w:r w:rsidDel="00AC162D">
          <w:rPr>
            <w:color w:val="000000"/>
          </w:rPr>
          <w:delText xml:space="preserve">    {</w:delText>
        </w:r>
        <w:bookmarkStart w:id="10103" w:name="_Toc524526602"/>
        <w:bookmarkStart w:id="10104" w:name="_Toc524527291"/>
        <w:bookmarkStart w:id="10105" w:name="_Toc524527980"/>
        <w:bookmarkEnd w:id="10103"/>
        <w:bookmarkEnd w:id="10104"/>
        <w:bookmarkEnd w:id="10105"/>
      </w:del>
    </w:p>
    <w:p w14:paraId="641DB997" w14:textId="00A90965" w:rsidR="004051C1" w:rsidDel="00AC162D" w:rsidRDefault="004051C1" w:rsidP="004051C1">
      <w:pPr>
        <w:pStyle w:val="CodeBlock"/>
        <w:rPr>
          <w:del w:id="10106" w:author="Sam Tertzakian" w:date="2018-09-11T20:25:00Z"/>
          <w:color w:val="000000"/>
        </w:rPr>
      </w:pPr>
      <w:del w:id="10107" w:author="Sam Tertzakian" w:date="2018-09-11T20:25:00Z">
        <w:r w:rsidDel="00AC162D">
          <w:rPr>
            <w:color w:val="000000"/>
          </w:rPr>
          <w:delText xml:space="preserve">        WdfIoTargetClose(moduleContext-&gt;I2cTarget);</w:delText>
        </w:r>
        <w:bookmarkStart w:id="10108" w:name="_Toc524526603"/>
        <w:bookmarkStart w:id="10109" w:name="_Toc524527292"/>
        <w:bookmarkStart w:id="10110" w:name="_Toc524527981"/>
        <w:bookmarkEnd w:id="10108"/>
        <w:bookmarkEnd w:id="10109"/>
        <w:bookmarkEnd w:id="10110"/>
      </w:del>
    </w:p>
    <w:p w14:paraId="6365C619" w14:textId="6FDA109A" w:rsidR="004051C1" w:rsidDel="00AC162D" w:rsidRDefault="004051C1" w:rsidP="004051C1">
      <w:pPr>
        <w:pStyle w:val="CodeBlock"/>
        <w:rPr>
          <w:del w:id="10111" w:author="Sam Tertzakian" w:date="2018-09-11T20:25:00Z"/>
          <w:color w:val="000000"/>
        </w:rPr>
      </w:pPr>
      <w:del w:id="10112" w:author="Sam Tertzakian" w:date="2018-09-11T20:25:00Z">
        <w:r w:rsidDel="00AC162D">
          <w:rPr>
            <w:color w:val="000000"/>
          </w:rPr>
          <w:delText xml:space="preserve">        WdfObjectDelete(moduleContext-&gt;I2cTarget);</w:delText>
        </w:r>
        <w:bookmarkStart w:id="10113" w:name="_Toc524526604"/>
        <w:bookmarkStart w:id="10114" w:name="_Toc524527293"/>
        <w:bookmarkStart w:id="10115" w:name="_Toc524527982"/>
        <w:bookmarkEnd w:id="10113"/>
        <w:bookmarkEnd w:id="10114"/>
        <w:bookmarkEnd w:id="10115"/>
      </w:del>
    </w:p>
    <w:p w14:paraId="526D8AAB" w14:textId="533E47D4" w:rsidR="004051C1" w:rsidDel="00AC162D" w:rsidRDefault="004051C1" w:rsidP="004051C1">
      <w:pPr>
        <w:pStyle w:val="CodeBlock"/>
        <w:rPr>
          <w:del w:id="10116" w:author="Sam Tertzakian" w:date="2018-09-11T20:25:00Z"/>
          <w:color w:val="000000"/>
        </w:rPr>
      </w:pPr>
      <w:del w:id="10117" w:author="Sam Tertzakian" w:date="2018-09-11T20:25:00Z">
        <w:r w:rsidDel="00AC162D">
          <w:rPr>
            <w:color w:val="000000"/>
          </w:rPr>
          <w:delText xml:space="preserve">        moduleContext-&gt;I2cTarget = </w:delText>
        </w:r>
        <w:r w:rsidDel="00AC162D">
          <w:rPr>
            <w:color w:val="6F008A"/>
          </w:rPr>
          <w:delText>NULL</w:delText>
        </w:r>
        <w:r w:rsidDel="00AC162D">
          <w:rPr>
            <w:color w:val="000000"/>
          </w:rPr>
          <w:delText>;</w:delText>
        </w:r>
        <w:bookmarkStart w:id="10118" w:name="_Toc524526605"/>
        <w:bookmarkStart w:id="10119" w:name="_Toc524527294"/>
        <w:bookmarkStart w:id="10120" w:name="_Toc524527983"/>
        <w:bookmarkEnd w:id="10118"/>
        <w:bookmarkEnd w:id="10119"/>
        <w:bookmarkEnd w:id="10120"/>
      </w:del>
    </w:p>
    <w:p w14:paraId="4F6D96F0" w14:textId="17566570" w:rsidR="004051C1" w:rsidDel="00AC162D" w:rsidRDefault="004051C1" w:rsidP="004051C1">
      <w:pPr>
        <w:pStyle w:val="CodeBlock"/>
        <w:rPr>
          <w:del w:id="10121" w:author="Sam Tertzakian" w:date="2018-09-11T20:25:00Z"/>
          <w:color w:val="000000"/>
        </w:rPr>
      </w:pPr>
      <w:del w:id="10122" w:author="Sam Tertzakian" w:date="2018-09-11T20:25:00Z">
        <w:r w:rsidDel="00AC162D">
          <w:rPr>
            <w:color w:val="000000"/>
          </w:rPr>
          <w:delText xml:space="preserve">    }</w:delText>
        </w:r>
        <w:bookmarkStart w:id="10123" w:name="_Toc524526606"/>
        <w:bookmarkStart w:id="10124" w:name="_Toc524527295"/>
        <w:bookmarkStart w:id="10125" w:name="_Toc524527984"/>
        <w:bookmarkEnd w:id="10123"/>
        <w:bookmarkEnd w:id="10124"/>
        <w:bookmarkEnd w:id="10125"/>
      </w:del>
    </w:p>
    <w:p w14:paraId="3A4466B4" w14:textId="687E2FDC" w:rsidR="004051C1" w:rsidDel="00AC162D" w:rsidRDefault="004051C1" w:rsidP="004051C1">
      <w:pPr>
        <w:pStyle w:val="CodeBlock"/>
        <w:rPr>
          <w:del w:id="10126" w:author="Sam Tertzakian" w:date="2018-09-11T20:25:00Z"/>
          <w:color w:val="000000"/>
        </w:rPr>
      </w:pPr>
      <w:del w:id="10127" w:author="Sam Tertzakian" w:date="2018-09-11T20:25:00Z">
        <w:r w:rsidDel="00AC162D">
          <w:rPr>
            <w:color w:val="000000"/>
          </w:rPr>
          <w:delText>}</w:delText>
        </w:r>
        <w:bookmarkStart w:id="10128" w:name="_Toc524526607"/>
        <w:bookmarkStart w:id="10129" w:name="_Toc524527296"/>
        <w:bookmarkStart w:id="10130" w:name="_Toc524527985"/>
        <w:bookmarkEnd w:id="10128"/>
        <w:bookmarkEnd w:id="10129"/>
        <w:bookmarkEnd w:id="10130"/>
      </w:del>
    </w:p>
    <w:p w14:paraId="6D24E858" w14:textId="229496E9" w:rsidR="004051C1" w:rsidDel="00AC162D" w:rsidRDefault="004051C1" w:rsidP="004051C1">
      <w:pPr>
        <w:pStyle w:val="CodeBlock"/>
        <w:rPr>
          <w:del w:id="10131" w:author="Sam Tertzakian" w:date="2018-09-11T20:25:00Z"/>
          <w:rFonts w:asciiTheme="majorHAnsi" w:eastAsiaTheme="majorEastAsia" w:hAnsiTheme="majorHAnsi" w:cstheme="majorBidi"/>
          <w:color w:val="1F3763" w:themeColor="accent1" w:themeShade="7F"/>
          <w:sz w:val="24"/>
          <w:szCs w:val="24"/>
        </w:rPr>
      </w:pPr>
      <w:del w:id="10132" w:author="Sam Tertzakian" w:date="2018-09-11T20:25:00Z">
        <w:r w:rsidDel="00AC162D">
          <w:delText>#pragma</w:delText>
        </w:r>
        <w:r w:rsidDel="00AC162D">
          <w:rPr>
            <w:color w:val="000000"/>
          </w:rPr>
          <w:delText xml:space="preserve"> </w:delText>
        </w:r>
        <w:r w:rsidDel="00AC162D">
          <w:delText>code_seg</w:delText>
        </w:r>
        <w:r w:rsidDel="00AC162D">
          <w:rPr>
            <w:color w:val="000000"/>
          </w:rPr>
          <w:delText>()</w:delText>
        </w:r>
        <w:r w:rsidDel="00AC162D">
          <w:br w:type="page"/>
        </w:r>
        <w:bookmarkStart w:id="10133" w:name="_Toc524526608"/>
        <w:bookmarkStart w:id="10134" w:name="_Toc524527297"/>
        <w:bookmarkStart w:id="10135" w:name="_Toc524527986"/>
        <w:bookmarkEnd w:id="10133"/>
        <w:bookmarkEnd w:id="10134"/>
        <w:bookmarkEnd w:id="10135"/>
      </w:del>
    </w:p>
    <w:p w14:paraId="3BF279D2" w14:textId="77777777" w:rsidR="004051C1" w:rsidRDefault="004051C1" w:rsidP="004051C1">
      <w:pPr>
        <w:pStyle w:val="Heading3"/>
      </w:pPr>
      <w:bookmarkStart w:id="10136" w:name="_Toc524527987"/>
      <w:r>
        <w:t>DMF_[ModuleName]_NotificationRegister</w:t>
      </w:r>
      <w:bookmarkEnd w:id="10136"/>
    </w:p>
    <w:p w14:paraId="60383EE2"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68D15CE2" w14:textId="77777777" w:rsidR="004051C1" w:rsidRPr="000152AF" w:rsidRDefault="004051C1" w:rsidP="004051C1">
      <w:pPr>
        <w:autoSpaceDE w:val="0"/>
        <w:autoSpaceDN w:val="0"/>
        <w:adjustRightInd w:val="0"/>
        <w:spacing w:after="0" w:line="240" w:lineRule="auto"/>
        <w:rPr>
          <w:rStyle w:val="CodeText"/>
          <w:rPrChange w:id="10137" w:author="Sam Tertzakian" w:date="2018-09-12T12:25:00Z">
            <w:rPr>
              <w:rFonts w:ascii="Consolas" w:hAnsi="Consolas" w:cs="Consolas"/>
              <w:color w:val="000000"/>
              <w:sz w:val="19"/>
              <w:szCs w:val="19"/>
            </w:rPr>
          </w:rPrChange>
        </w:rPr>
      </w:pPr>
      <w:r w:rsidRPr="000152AF">
        <w:rPr>
          <w:rStyle w:val="CodeText"/>
          <w:rPrChange w:id="10138" w:author="Sam Tertzakian" w:date="2018-09-12T12:25:00Z">
            <w:rPr>
              <w:rFonts w:ascii="Consolas" w:hAnsi="Consolas" w:cs="Consolas"/>
              <w:color w:val="0000FF"/>
              <w:sz w:val="19"/>
              <w:szCs w:val="19"/>
            </w:rPr>
          </w:rPrChange>
        </w:rPr>
        <w:t>static</w:t>
      </w:r>
    </w:p>
    <w:p w14:paraId="42E542D0" w14:textId="77777777" w:rsidR="004051C1" w:rsidRPr="000152AF" w:rsidRDefault="004051C1" w:rsidP="004051C1">
      <w:pPr>
        <w:autoSpaceDE w:val="0"/>
        <w:autoSpaceDN w:val="0"/>
        <w:adjustRightInd w:val="0"/>
        <w:spacing w:after="0" w:line="240" w:lineRule="auto"/>
        <w:rPr>
          <w:rStyle w:val="CodeText"/>
          <w:rPrChange w:id="10139" w:author="Sam Tertzakian" w:date="2018-09-12T12:25:00Z">
            <w:rPr>
              <w:rFonts w:ascii="Consolas" w:hAnsi="Consolas" w:cs="Consolas"/>
              <w:color w:val="000000"/>
              <w:sz w:val="19"/>
              <w:szCs w:val="19"/>
            </w:rPr>
          </w:rPrChange>
        </w:rPr>
      </w:pPr>
      <w:r w:rsidRPr="000152AF">
        <w:rPr>
          <w:rStyle w:val="CodeText"/>
          <w:rPrChange w:id="10140" w:author="Sam Tertzakian" w:date="2018-09-12T12:25:00Z">
            <w:rPr>
              <w:rFonts w:ascii="Consolas" w:hAnsi="Consolas" w:cs="Consolas"/>
              <w:color w:val="2B91AF"/>
              <w:sz w:val="19"/>
              <w:szCs w:val="19"/>
            </w:rPr>
          </w:rPrChange>
        </w:rPr>
        <w:t>NTSTATUS</w:t>
      </w:r>
      <w:r w:rsidRPr="000152AF">
        <w:rPr>
          <w:rStyle w:val="CodeText"/>
          <w:rPrChange w:id="10141" w:author="Sam Tertzakian" w:date="2018-09-12T12:25:00Z">
            <w:rPr>
              <w:rFonts w:ascii="Consolas" w:hAnsi="Consolas" w:cs="Consolas"/>
              <w:color w:val="000000"/>
              <w:sz w:val="19"/>
              <w:szCs w:val="19"/>
            </w:rPr>
          </w:rPrChange>
        </w:rPr>
        <w:t xml:space="preserve"> </w:t>
      </w:r>
    </w:p>
    <w:p w14:paraId="7040F0F0" w14:textId="1F94A891" w:rsidR="004051C1" w:rsidDel="000152AF" w:rsidRDefault="004051C1" w:rsidP="00F63A3E">
      <w:pPr>
        <w:autoSpaceDE w:val="0"/>
        <w:autoSpaceDN w:val="0"/>
        <w:adjustRightInd w:val="0"/>
        <w:spacing w:after="0" w:line="240" w:lineRule="auto"/>
        <w:rPr>
          <w:del w:id="10142" w:author="Sam Tertzakian" w:date="2018-09-12T12:19:00Z"/>
          <w:rStyle w:val="CodeText"/>
        </w:rPr>
      </w:pPr>
      <w:r w:rsidRPr="000152AF">
        <w:rPr>
          <w:rStyle w:val="CodeText"/>
          <w:rPrChange w:id="10143" w:author="Sam Tertzakian" w:date="2018-09-12T12:25:00Z">
            <w:rPr>
              <w:rFonts w:ascii="Consolas" w:hAnsi="Consolas" w:cs="Consolas"/>
              <w:color w:val="000000"/>
              <w:sz w:val="19"/>
              <w:szCs w:val="19"/>
            </w:rPr>
          </w:rPrChange>
        </w:rPr>
        <w:t>DMF_[ModuleName]_NotificationRegister(</w:t>
      </w:r>
    </w:p>
    <w:p w14:paraId="251391BA" w14:textId="77777777" w:rsidR="000152AF" w:rsidRPr="000152AF" w:rsidRDefault="000152AF" w:rsidP="004051C1">
      <w:pPr>
        <w:autoSpaceDE w:val="0"/>
        <w:autoSpaceDN w:val="0"/>
        <w:adjustRightInd w:val="0"/>
        <w:spacing w:after="0" w:line="240" w:lineRule="auto"/>
        <w:rPr>
          <w:ins w:id="10144" w:author="Sam Tertzakian" w:date="2018-09-12T12:25:00Z"/>
          <w:rStyle w:val="CodeText"/>
          <w:rPrChange w:id="10145" w:author="Sam Tertzakian" w:date="2018-09-12T12:25:00Z">
            <w:rPr>
              <w:ins w:id="10146" w:author="Sam Tertzakian" w:date="2018-09-12T12:25:00Z"/>
              <w:rFonts w:ascii="Consolas" w:hAnsi="Consolas" w:cs="Consolas"/>
              <w:color w:val="000000"/>
              <w:sz w:val="19"/>
              <w:szCs w:val="19"/>
            </w:rPr>
          </w:rPrChange>
        </w:rPr>
      </w:pPr>
    </w:p>
    <w:p w14:paraId="06681D0E" w14:textId="4159ED33" w:rsidR="004051C1" w:rsidRPr="000152AF" w:rsidDel="00F63A3E" w:rsidRDefault="000152AF" w:rsidP="004051C1">
      <w:pPr>
        <w:autoSpaceDE w:val="0"/>
        <w:autoSpaceDN w:val="0"/>
        <w:adjustRightInd w:val="0"/>
        <w:spacing w:after="0" w:line="240" w:lineRule="auto"/>
        <w:rPr>
          <w:del w:id="10147" w:author="Sam Tertzakian" w:date="2018-09-12T12:19:00Z"/>
          <w:rStyle w:val="CodeText"/>
          <w:rPrChange w:id="10148" w:author="Sam Tertzakian" w:date="2018-09-12T12:25:00Z">
            <w:rPr>
              <w:del w:id="10149" w:author="Sam Tertzakian" w:date="2018-09-12T12:19:00Z"/>
              <w:rFonts w:ascii="Consolas" w:hAnsi="Consolas" w:cs="Consolas"/>
              <w:color w:val="000000"/>
              <w:sz w:val="19"/>
              <w:szCs w:val="19"/>
            </w:rPr>
          </w:rPrChange>
        </w:rPr>
      </w:pPr>
      <w:ins w:id="10150" w:author="Sam Tertzakian" w:date="2018-09-12T12:25:00Z">
        <w:r>
          <w:rPr>
            <w:rStyle w:val="CodeText"/>
          </w:rPr>
          <w:t xml:space="preserve">    </w:t>
        </w:r>
      </w:ins>
      <w:del w:id="10151" w:author="Sam Tertzakian" w:date="2018-09-12T12:19:00Z">
        <w:r w:rsidR="004051C1" w:rsidRPr="000152AF" w:rsidDel="00F63A3E">
          <w:rPr>
            <w:rStyle w:val="CodeText"/>
            <w:rPrChange w:id="10152" w:author="Sam Tertzakian" w:date="2018-09-12T12:25:00Z">
              <w:rPr>
                <w:rFonts w:ascii="Consolas" w:hAnsi="Consolas" w:cs="Consolas"/>
                <w:color w:val="000000"/>
                <w:sz w:val="19"/>
                <w:szCs w:val="19"/>
              </w:rPr>
            </w:rPrChange>
          </w:rPr>
          <w:delText xml:space="preserve">    </w:delText>
        </w:r>
      </w:del>
      <w:r w:rsidR="004051C1" w:rsidRPr="000152AF">
        <w:rPr>
          <w:rStyle w:val="CodeText"/>
          <w:rPrChange w:id="10153" w:author="Sam Tertzakian" w:date="2018-09-12T12:25:00Z">
            <w:rPr>
              <w:rFonts w:ascii="Consolas" w:hAnsi="Consolas" w:cs="Consolas"/>
              <w:color w:val="6F008A"/>
              <w:sz w:val="19"/>
              <w:szCs w:val="19"/>
            </w:rPr>
          </w:rPrChange>
        </w:rPr>
        <w:t>_In_</w:t>
      </w:r>
      <w:r w:rsidR="004051C1" w:rsidRPr="000152AF">
        <w:rPr>
          <w:rStyle w:val="CodeText"/>
          <w:rPrChange w:id="10154" w:author="Sam Tertzakian" w:date="2018-09-12T12:25:00Z">
            <w:rPr>
              <w:rFonts w:ascii="Consolas" w:hAnsi="Consolas" w:cs="Consolas"/>
              <w:color w:val="000000"/>
              <w:sz w:val="19"/>
              <w:szCs w:val="19"/>
            </w:rPr>
          </w:rPrChange>
        </w:rPr>
        <w:t xml:space="preserve"> </w:t>
      </w:r>
      <w:r w:rsidR="004051C1" w:rsidRPr="000152AF">
        <w:rPr>
          <w:rStyle w:val="CodeText"/>
          <w:rPrChange w:id="10155" w:author="Sam Tertzakian" w:date="2018-09-12T12:25:00Z">
            <w:rPr>
              <w:rFonts w:ascii="Consolas" w:hAnsi="Consolas" w:cs="Consolas"/>
              <w:color w:val="2B91AF"/>
              <w:sz w:val="19"/>
              <w:szCs w:val="19"/>
            </w:rPr>
          </w:rPrChange>
        </w:rPr>
        <w:t>DMFMODULE</w:t>
      </w:r>
      <w:r w:rsidR="004051C1" w:rsidRPr="000152AF">
        <w:rPr>
          <w:rStyle w:val="CodeText"/>
          <w:rPrChange w:id="10156" w:author="Sam Tertzakian" w:date="2018-09-12T12:25:00Z">
            <w:rPr>
              <w:rFonts w:ascii="Consolas" w:hAnsi="Consolas" w:cs="Consolas"/>
              <w:color w:val="000000"/>
              <w:sz w:val="19"/>
              <w:szCs w:val="19"/>
            </w:rPr>
          </w:rPrChange>
        </w:rPr>
        <w:t xml:space="preserve"> </w:t>
      </w:r>
      <w:r w:rsidR="004051C1" w:rsidRPr="000152AF">
        <w:rPr>
          <w:rStyle w:val="CodeText"/>
          <w:rPrChange w:id="10157" w:author="Sam Tertzakian" w:date="2018-09-12T12:25:00Z">
            <w:rPr>
              <w:rFonts w:ascii="Consolas" w:hAnsi="Consolas" w:cs="Consolas"/>
              <w:color w:val="808080"/>
              <w:sz w:val="19"/>
              <w:szCs w:val="19"/>
            </w:rPr>
          </w:rPrChange>
        </w:rPr>
        <w:t>DmfModule</w:t>
      </w:r>
    </w:p>
    <w:p w14:paraId="632F4AEC" w14:textId="442D7956" w:rsidR="004051C1" w:rsidRPr="000152AF" w:rsidRDefault="004051C1" w:rsidP="00F63A3E">
      <w:pPr>
        <w:autoSpaceDE w:val="0"/>
        <w:autoSpaceDN w:val="0"/>
        <w:adjustRightInd w:val="0"/>
        <w:spacing w:after="0" w:line="240" w:lineRule="auto"/>
        <w:rPr>
          <w:ins w:id="10158" w:author="Sam Tertzakian" w:date="2018-09-12T12:19:00Z"/>
          <w:rStyle w:val="CodeText"/>
          <w:rPrChange w:id="10159" w:author="Sam Tertzakian" w:date="2018-09-12T12:25:00Z">
            <w:rPr>
              <w:ins w:id="10160" w:author="Sam Tertzakian" w:date="2018-09-12T12:19:00Z"/>
              <w:rFonts w:ascii="Consolas" w:hAnsi="Consolas" w:cs="Consolas"/>
              <w:color w:val="000000"/>
              <w:sz w:val="19"/>
              <w:szCs w:val="19"/>
            </w:rPr>
          </w:rPrChange>
        </w:rPr>
      </w:pPr>
      <w:del w:id="10161" w:author="Sam Tertzakian" w:date="2018-09-12T12:19:00Z">
        <w:r w:rsidRPr="000152AF" w:rsidDel="00F63A3E">
          <w:rPr>
            <w:rStyle w:val="CodeText"/>
            <w:rPrChange w:id="10162" w:author="Sam Tertzakian" w:date="2018-09-12T12:25:00Z">
              <w:rPr>
                <w:rFonts w:ascii="Consolas" w:hAnsi="Consolas" w:cs="Consolas"/>
                <w:color w:val="000000"/>
                <w:sz w:val="19"/>
                <w:szCs w:val="19"/>
              </w:rPr>
            </w:rPrChange>
          </w:rPr>
          <w:delText xml:space="preserve">    </w:delText>
        </w:r>
      </w:del>
      <w:r w:rsidRPr="000152AF">
        <w:rPr>
          <w:rStyle w:val="CodeText"/>
          <w:rPrChange w:id="10163" w:author="Sam Tertzakian" w:date="2018-09-12T12:25:00Z">
            <w:rPr>
              <w:rFonts w:ascii="Consolas" w:hAnsi="Consolas" w:cs="Consolas"/>
              <w:color w:val="000000"/>
              <w:sz w:val="19"/>
              <w:szCs w:val="19"/>
            </w:rPr>
          </w:rPrChange>
        </w:rPr>
        <w:t>)</w:t>
      </w:r>
    </w:p>
    <w:p w14:paraId="2D1CB3FE" w14:textId="77777777" w:rsidR="00F63A3E" w:rsidRPr="00DF1EDE" w:rsidRDefault="00F63A3E">
      <w:pPr>
        <w:autoSpaceDE w:val="0"/>
        <w:autoSpaceDN w:val="0"/>
        <w:adjustRightInd w:val="0"/>
        <w:spacing w:after="0" w:line="240" w:lineRule="auto"/>
        <w:pPrChange w:id="10164" w:author="Sam Tertzakian" w:date="2018-09-12T12:19:00Z">
          <w:pPr/>
        </w:pPrChange>
      </w:pPr>
    </w:p>
    <w:p w14:paraId="285A195A" w14:textId="77777777" w:rsidR="004051C1" w:rsidRDefault="004051C1" w:rsidP="004051C1">
      <w:r>
        <w:t xml:space="preserve">If the Module supports this callback, DMF calls this callback after the Module is created. Depending on the Module’s Open Flags, this callback may be called immediately after the Module is created, during EvtDevicePrepareHardware or during EvtDeviceD0Entry. It is also possible that this callback is called on demand by the Client if </w:t>
      </w:r>
      <w:r w:rsidRPr="008A3178">
        <w:rPr>
          <w:rStyle w:val="CodeText"/>
        </w:rPr>
        <w:t>DMF_MODULE_OPEN_OPTION_Generic</w:t>
      </w:r>
      <w:r>
        <w:t xml:space="preserve"> is set.</w:t>
      </w:r>
    </w:p>
    <w:p w14:paraId="238B4E77" w14:textId="77777777" w:rsidR="004051C1" w:rsidRDefault="004051C1" w:rsidP="004051C1">
      <w:r>
        <w:t xml:space="preserve">The purpose of this callback is to allow the Module to register for an asynchronous notification that a resource needed by the Module’s Open callback has appeared in the system. When the registered callback happens, the Module must call </w:t>
      </w:r>
      <w:r w:rsidRPr="008A3178">
        <w:rPr>
          <w:rStyle w:val="CodeText"/>
        </w:rPr>
        <w:t>DMF_ModuleNotificationOpen()</w:t>
      </w:r>
      <w:r>
        <w:t xml:space="preserve"> to tell DMF to call the Module’s Open callback.</w:t>
      </w:r>
    </w:p>
    <w:p w14:paraId="5D8CD147" w14:textId="77777777" w:rsidR="000A5C3F" w:rsidRDefault="000A5C3F" w:rsidP="000A5C3F">
      <w:pPr>
        <w:pStyle w:val="Heading4"/>
        <w:rPr>
          <w:ins w:id="10165" w:author="Sam Tertzakian" w:date="2018-09-12T12:20:00Z"/>
        </w:rPr>
      </w:pPr>
      <w:ins w:id="10166" w:author="Sam Tertzakian" w:date="2018-09-12T12:20:00Z">
        <w:r>
          <w:t>Parameters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A5C3F" w14:paraId="19D07D2C" w14:textId="77777777" w:rsidTr="00A678F7">
        <w:trPr>
          <w:ins w:id="10167" w:author="Sam Tertzakian" w:date="2018-09-12T12:20:00Z"/>
        </w:trPr>
        <w:tc>
          <w:tcPr>
            <w:tcW w:w="5665" w:type="dxa"/>
          </w:tcPr>
          <w:p w14:paraId="7E457E7C" w14:textId="77777777" w:rsidR="000A5C3F" w:rsidRPr="009A5BA1" w:rsidRDefault="000A5C3F" w:rsidP="00A678F7">
            <w:pPr>
              <w:rPr>
                <w:ins w:id="10168" w:author="Sam Tertzakian" w:date="2018-09-12T12:20:00Z"/>
                <w:rStyle w:val="CodeText"/>
              </w:rPr>
            </w:pPr>
            <w:ins w:id="10169" w:author="Sam Tertzakian" w:date="2018-09-12T12:20:00Z">
              <w:r w:rsidRPr="009A5BA1">
                <w:rPr>
                  <w:rStyle w:val="CodeText"/>
                </w:rPr>
                <w:t>DMFMODULE DmfModule</w:t>
              </w:r>
            </w:ins>
          </w:p>
        </w:tc>
        <w:tc>
          <w:tcPr>
            <w:tcW w:w="3685" w:type="dxa"/>
          </w:tcPr>
          <w:p w14:paraId="4B125840" w14:textId="77777777" w:rsidR="000A5C3F" w:rsidRDefault="000A5C3F" w:rsidP="00A678F7">
            <w:pPr>
              <w:rPr>
                <w:ins w:id="10170" w:author="Sam Tertzakian" w:date="2018-09-12T12:20:00Z"/>
              </w:rPr>
            </w:pPr>
            <w:ins w:id="10171" w:author="Sam Tertzakian" w:date="2018-09-12T12:20:00Z">
              <w:r>
                <w:t>The Module’s DMF Module handle. Use this handle to retrieve the Module’s Private Context and Config.</w:t>
              </w:r>
            </w:ins>
          </w:p>
        </w:tc>
      </w:tr>
    </w:tbl>
    <w:p w14:paraId="324DEA9F" w14:textId="1A6B8E43" w:rsidR="004051C1" w:rsidDel="000A5C3F" w:rsidRDefault="004051C1" w:rsidP="004051C1">
      <w:pPr>
        <w:pStyle w:val="Heading4"/>
        <w:rPr>
          <w:del w:id="10172" w:author="Sam Tertzakian" w:date="2018-09-12T12:20:00Z"/>
        </w:rPr>
      </w:pPr>
      <w:del w:id="10173" w:author="Sam Tertzakian" w:date="2018-09-12T12:20:00Z">
        <w:r w:rsidDel="000A5C3F">
          <w:delText>Parameters</w:delText>
        </w:r>
      </w:del>
    </w:p>
    <w:tbl>
      <w:tblPr>
        <w:tblW w:w="0" w:type="auto"/>
        <w:tblLook w:val="04A0" w:firstRow="1" w:lastRow="0" w:firstColumn="1" w:lastColumn="0" w:noHBand="0" w:noVBand="1"/>
      </w:tblPr>
      <w:tblGrid>
        <w:gridCol w:w="5665"/>
        <w:gridCol w:w="3685"/>
      </w:tblGrid>
      <w:tr w:rsidR="004051C1" w:rsidDel="000A5C3F" w14:paraId="3F44CD60" w14:textId="45C97B52" w:rsidTr="00962E6F">
        <w:trPr>
          <w:del w:id="10174" w:author="Sam Tertzakian" w:date="2018-09-12T12:20:00Z"/>
        </w:trPr>
        <w:tc>
          <w:tcPr>
            <w:tcW w:w="5665" w:type="dxa"/>
          </w:tcPr>
          <w:p w14:paraId="722EA2DC" w14:textId="2B3D6E6B" w:rsidR="004051C1" w:rsidRPr="008A3178" w:rsidDel="000A5C3F" w:rsidRDefault="004051C1" w:rsidP="00962E6F">
            <w:pPr>
              <w:rPr>
                <w:del w:id="10175" w:author="Sam Tertzakian" w:date="2018-09-12T12:20:00Z"/>
                <w:rStyle w:val="CodeText"/>
              </w:rPr>
            </w:pPr>
            <w:del w:id="10176" w:author="Sam Tertzakian" w:date="2018-09-12T12:20:00Z">
              <w:r w:rsidRPr="008A3178" w:rsidDel="000A5C3F">
                <w:rPr>
                  <w:rStyle w:val="CodeText"/>
                </w:rPr>
                <w:delText>DMFMODULE DmfModule</w:delText>
              </w:r>
            </w:del>
          </w:p>
        </w:tc>
        <w:tc>
          <w:tcPr>
            <w:tcW w:w="3685" w:type="dxa"/>
          </w:tcPr>
          <w:p w14:paraId="022ACE9B" w14:textId="0BF15EAB" w:rsidR="004051C1" w:rsidDel="000A5C3F" w:rsidRDefault="004051C1" w:rsidP="00962E6F">
            <w:pPr>
              <w:rPr>
                <w:del w:id="10177" w:author="Sam Tertzakian" w:date="2018-09-12T12:20:00Z"/>
              </w:rPr>
            </w:pPr>
            <w:del w:id="10178" w:author="Sam Tertzakian" w:date="2018-09-12T12:20:00Z">
              <w:r w:rsidDel="000A5C3F">
                <w:delText xml:space="preserve">The Module’s DMF </w:delText>
              </w:r>
              <w:r w:rsidR="00311435" w:rsidDel="000A5C3F">
                <w:delText>Module handle</w:delText>
              </w:r>
              <w:r w:rsidDel="000A5C3F">
                <w:delText>. Use this handle to retrieve the Module’s Private Context and Config.</w:delText>
              </w:r>
            </w:del>
          </w:p>
        </w:tc>
      </w:tr>
    </w:tbl>
    <w:p w14:paraId="4D87B724" w14:textId="77777777" w:rsidR="004051C1" w:rsidRDefault="004051C1" w:rsidP="004051C1"/>
    <w:p w14:paraId="6A89B3B2" w14:textId="77777777" w:rsidR="004051C1" w:rsidRDefault="004051C1" w:rsidP="004051C1">
      <w:pPr>
        <w:pStyle w:val="Heading4"/>
      </w:pPr>
      <w:r>
        <w:t>Returns</w:t>
      </w:r>
    </w:p>
    <w:p w14:paraId="3FBFA8C7" w14:textId="77777777" w:rsidR="004051C1" w:rsidRDefault="004051C1" w:rsidP="004051C1">
      <w:r>
        <w:t>STATUS_SUCCESS if no error is encountered in the callback. Otherwise, an error code corresponding to the error is returned.</w:t>
      </w:r>
    </w:p>
    <w:p w14:paraId="36BAB076" w14:textId="77777777" w:rsidR="004051C1" w:rsidRDefault="004051C1" w:rsidP="004051C1">
      <w:pPr>
        <w:pStyle w:val="Heading4"/>
      </w:pPr>
      <w:r>
        <w:t>Remarks</w:t>
      </w:r>
    </w:p>
    <w:p w14:paraId="3310745D"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194CD0EE"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Open()</w:t>
      </w:r>
      <w:r w:rsidRPr="002727C4">
        <w:rPr>
          <w:b/>
        </w:rPr>
        <w:t xml:space="preserve"> directly from the notification routine when the resource appears</w:t>
      </w:r>
      <w:r>
        <w:t xml:space="preserve">. </w:t>
      </w:r>
      <w:r w:rsidRPr="002727C4">
        <w:rPr>
          <w:b/>
        </w:rPr>
        <w:t xml:space="preserve">Use </w:t>
      </w:r>
      <w:r w:rsidRPr="008A3178">
        <w:rPr>
          <w:rStyle w:val="CodeText"/>
        </w:rPr>
        <w:t>DMF_ModuleNotificationOpen()</w:t>
      </w:r>
      <w:r>
        <w:rPr>
          <w:b/>
        </w:rPr>
        <w:t xml:space="preserve"> instead</w:t>
      </w:r>
      <w:r>
        <w:t xml:space="preserve">. </w:t>
      </w:r>
      <w:r w:rsidRPr="008A3178">
        <w:rPr>
          <w:rStyle w:val="CodeText"/>
        </w:rPr>
        <w:t>DMF_ModuleNotificationOpen()</w:t>
      </w:r>
      <w:r>
        <w:t xml:space="preserve"> allows DMF to automatically synchronize the arrival/removal of the resource with Methods and will call </w:t>
      </w:r>
      <w:r w:rsidRPr="008A3178">
        <w:rPr>
          <w:rStyle w:val="CodeText"/>
        </w:rPr>
        <w:t>DMF</w:t>
      </w:r>
      <w:r>
        <w:rPr>
          <w:rStyle w:val="CodeText"/>
        </w:rPr>
        <w:t>_[ModuleName]_</w:t>
      </w:r>
      <w:r w:rsidRPr="008A3178">
        <w:rPr>
          <w:rStyle w:val="CodeText"/>
        </w:rPr>
        <w:t>Open()</w:t>
      </w:r>
      <w:r>
        <w:t xml:space="preserve"> itself.</w:t>
      </w:r>
    </w:p>
    <w:p w14:paraId="32F7F654" w14:textId="77777777" w:rsidR="004051C1" w:rsidRDefault="004051C1" w:rsidP="004051C1">
      <w:pPr>
        <w:pStyle w:val="ListParagraph"/>
        <w:numPr>
          <w:ilvl w:val="0"/>
          <w:numId w:val="3"/>
        </w:numPr>
      </w:pPr>
      <w:r w:rsidRPr="002727C4">
        <w:rPr>
          <w:b/>
        </w:rPr>
        <w:t xml:space="preserve">Do not call </w:t>
      </w:r>
      <w:r w:rsidRPr="008A3178">
        <w:rPr>
          <w:rStyle w:val="CodeText"/>
        </w:rPr>
        <w:t>DMF</w:t>
      </w:r>
      <w:r>
        <w:rPr>
          <w:rStyle w:val="CodeText"/>
        </w:rPr>
        <w:t>_[ModuleName]_</w:t>
      </w:r>
      <w:r w:rsidRPr="008A3178">
        <w:rPr>
          <w:rStyle w:val="CodeText"/>
        </w:rPr>
        <w:t>Close()</w:t>
      </w:r>
      <w:r w:rsidRPr="002727C4">
        <w:rPr>
          <w:b/>
        </w:rPr>
        <w:t xml:space="preserve"> directly from the notification routine when the resource disappears. Use DMF_</w:t>
      </w:r>
      <w:proofErr w:type="gramStart"/>
      <w:r w:rsidRPr="002727C4">
        <w:rPr>
          <w:b/>
        </w:rPr>
        <w:t>ModuleNotificationClose(</w:t>
      </w:r>
      <w:proofErr w:type="gramEnd"/>
      <w:r w:rsidRPr="002727C4">
        <w:rPr>
          <w:b/>
        </w:rPr>
        <w:t>) instead.</w:t>
      </w:r>
      <w:r>
        <w:t xml:space="preserve"> </w:t>
      </w:r>
      <w:r w:rsidRPr="008A3178">
        <w:rPr>
          <w:rStyle w:val="CodeText"/>
        </w:rPr>
        <w:t>DMF_ModuleNotificationClose()</w:t>
      </w:r>
      <w:r>
        <w:t xml:space="preserve"> allows DMF to automatically synchronize the arrival/removal of the resource with Methods and will call DMF_[ModuleName]_</w:t>
      </w:r>
      <w:proofErr w:type="gramStart"/>
      <w:r>
        <w:t>Close(</w:t>
      </w:r>
      <w:proofErr w:type="gramEnd"/>
      <w:r>
        <w:t>) itself.</w:t>
      </w:r>
    </w:p>
    <w:p w14:paraId="6DB1D35F" w14:textId="77777777" w:rsidR="004051C1" w:rsidRDefault="004051C1" w:rsidP="004051C1">
      <w:pPr>
        <w:rPr>
          <w:rFonts w:asciiTheme="majorHAnsi" w:eastAsiaTheme="majorEastAsia" w:hAnsiTheme="majorHAnsi" w:cstheme="majorBidi"/>
          <w:b/>
          <w:bCs/>
          <w:i/>
          <w:iCs/>
          <w:color w:val="000000" w:themeColor="text1"/>
        </w:rPr>
      </w:pPr>
      <w:r>
        <w:br w:type="page"/>
      </w:r>
    </w:p>
    <w:p w14:paraId="5A06E210" w14:textId="77777777" w:rsidR="004051C1" w:rsidRDefault="004051C1" w:rsidP="004051C1">
      <w:pPr>
        <w:pStyle w:val="Heading4"/>
      </w:pPr>
      <w:r>
        <w:lastRenderedPageBreak/>
        <w:t>Example</w:t>
      </w:r>
    </w:p>
    <w:p w14:paraId="64887FB6" w14:textId="77777777" w:rsidR="00C96BE2" w:rsidRDefault="00C96BE2">
      <w:pPr>
        <w:pStyle w:val="CodeBlock"/>
        <w:rPr>
          <w:ins w:id="10179" w:author="Sam Tertzakian" w:date="2018-09-11T20:27:00Z"/>
          <w:color w:val="000000"/>
        </w:rPr>
        <w:pPrChange w:id="10180" w:author="Sam Tertzakian" w:date="2018-09-12T14:46:00Z">
          <w:pPr>
            <w:autoSpaceDE w:val="0"/>
            <w:autoSpaceDN w:val="0"/>
            <w:adjustRightInd w:val="0"/>
            <w:spacing w:after="0" w:line="240" w:lineRule="auto"/>
          </w:pPr>
        </w:pPrChange>
      </w:pPr>
      <w:ins w:id="10181" w:author="Sam Tertzakian" w:date="2018-09-11T20:27:00Z">
        <w:r>
          <w:t>#pragma</w:t>
        </w:r>
        <w:r>
          <w:rPr>
            <w:color w:val="000000"/>
          </w:rPr>
          <w:t xml:space="preserve"> </w:t>
        </w:r>
        <w:r>
          <w:t>code_seg</w:t>
        </w:r>
        <w:r>
          <w:rPr>
            <w:color w:val="000000"/>
          </w:rPr>
          <w:t>(</w:t>
        </w:r>
        <w:r>
          <w:rPr>
            <w:color w:val="A31515"/>
          </w:rPr>
          <w:t>"PAGE"</w:t>
        </w:r>
        <w:r>
          <w:rPr>
            <w:color w:val="000000"/>
          </w:rPr>
          <w:t>)</w:t>
        </w:r>
      </w:ins>
    </w:p>
    <w:p w14:paraId="639843EE" w14:textId="77777777" w:rsidR="00C96BE2" w:rsidRDefault="00C96BE2">
      <w:pPr>
        <w:pStyle w:val="CodeBlock"/>
        <w:rPr>
          <w:ins w:id="10182" w:author="Sam Tertzakian" w:date="2018-09-11T20:27:00Z"/>
          <w:color w:val="000000"/>
        </w:rPr>
        <w:pPrChange w:id="10183" w:author="Sam Tertzakian" w:date="2018-09-12T14:46:00Z">
          <w:pPr>
            <w:autoSpaceDE w:val="0"/>
            <w:autoSpaceDN w:val="0"/>
            <w:adjustRightInd w:val="0"/>
            <w:spacing w:after="0" w:line="240" w:lineRule="auto"/>
          </w:pPr>
        </w:pPrChange>
      </w:pPr>
      <w:ins w:id="10184" w:author="Sam Tertzakian" w:date="2018-09-11T20:27:00Z">
        <w:r>
          <w:t>_IRQL_requires_max_</w:t>
        </w:r>
        <w:r>
          <w:rPr>
            <w:color w:val="000000"/>
          </w:rPr>
          <w:t>(</w:t>
        </w:r>
        <w:r>
          <w:t>PASSIVE_LEVEL</w:t>
        </w:r>
        <w:r>
          <w:rPr>
            <w:color w:val="000000"/>
          </w:rPr>
          <w:t>)</w:t>
        </w:r>
      </w:ins>
    </w:p>
    <w:p w14:paraId="6372E0FE" w14:textId="77777777" w:rsidR="00C96BE2" w:rsidRDefault="00C96BE2">
      <w:pPr>
        <w:pStyle w:val="CodeBlock"/>
        <w:rPr>
          <w:ins w:id="10185" w:author="Sam Tertzakian" w:date="2018-09-11T20:27:00Z"/>
          <w:color w:val="000000"/>
        </w:rPr>
        <w:pPrChange w:id="10186" w:author="Sam Tertzakian" w:date="2018-09-12T14:46:00Z">
          <w:pPr>
            <w:autoSpaceDE w:val="0"/>
            <w:autoSpaceDN w:val="0"/>
            <w:adjustRightInd w:val="0"/>
            <w:spacing w:after="0" w:line="240" w:lineRule="auto"/>
          </w:pPr>
        </w:pPrChange>
      </w:pPr>
      <w:ins w:id="10187" w:author="Sam Tertzakian" w:date="2018-09-11T20:27:00Z">
        <w:r>
          <w:t>_Must_inspect_result_</w:t>
        </w:r>
      </w:ins>
    </w:p>
    <w:p w14:paraId="492E60D1" w14:textId="77777777" w:rsidR="00C96BE2" w:rsidRDefault="00C96BE2">
      <w:pPr>
        <w:pStyle w:val="CodeBlock"/>
        <w:rPr>
          <w:ins w:id="10188" w:author="Sam Tertzakian" w:date="2018-09-11T20:27:00Z"/>
          <w:color w:val="000000"/>
        </w:rPr>
        <w:pPrChange w:id="10189" w:author="Sam Tertzakian" w:date="2018-09-12T14:46:00Z">
          <w:pPr>
            <w:autoSpaceDE w:val="0"/>
            <w:autoSpaceDN w:val="0"/>
            <w:adjustRightInd w:val="0"/>
            <w:spacing w:after="0" w:line="240" w:lineRule="auto"/>
          </w:pPr>
        </w:pPrChange>
      </w:pPr>
      <w:ins w:id="10190" w:author="Sam Tertzakian" w:date="2018-09-11T20:27:00Z">
        <w:r>
          <w:t>static</w:t>
        </w:r>
      </w:ins>
    </w:p>
    <w:p w14:paraId="13450506" w14:textId="77777777" w:rsidR="00C96BE2" w:rsidRDefault="00C96BE2">
      <w:pPr>
        <w:pStyle w:val="CodeBlock"/>
        <w:rPr>
          <w:ins w:id="10191" w:author="Sam Tertzakian" w:date="2018-09-11T20:27:00Z"/>
          <w:color w:val="000000"/>
        </w:rPr>
        <w:pPrChange w:id="10192" w:author="Sam Tertzakian" w:date="2018-09-12T14:46:00Z">
          <w:pPr>
            <w:autoSpaceDE w:val="0"/>
            <w:autoSpaceDN w:val="0"/>
            <w:adjustRightInd w:val="0"/>
            <w:spacing w:after="0" w:line="240" w:lineRule="auto"/>
          </w:pPr>
        </w:pPrChange>
      </w:pPr>
      <w:ins w:id="10193" w:author="Sam Tertzakian" w:date="2018-09-11T20:27:00Z">
        <w:r>
          <w:t>NTSTATUS</w:t>
        </w:r>
      </w:ins>
    </w:p>
    <w:p w14:paraId="59DE7B83" w14:textId="77777777" w:rsidR="00C96BE2" w:rsidRDefault="00C96BE2">
      <w:pPr>
        <w:pStyle w:val="CodeBlock"/>
        <w:rPr>
          <w:ins w:id="10194" w:author="Sam Tertzakian" w:date="2018-09-11T20:27:00Z"/>
        </w:rPr>
        <w:pPrChange w:id="10195" w:author="Sam Tertzakian" w:date="2018-09-12T14:46:00Z">
          <w:pPr>
            <w:autoSpaceDE w:val="0"/>
            <w:autoSpaceDN w:val="0"/>
            <w:adjustRightInd w:val="0"/>
            <w:spacing w:after="0" w:line="240" w:lineRule="auto"/>
          </w:pPr>
        </w:pPrChange>
      </w:pPr>
      <w:ins w:id="10196" w:author="Sam Tertzakian" w:date="2018-09-11T20:27:00Z">
        <w:r>
          <w:t>DMF_DeviceInterfaceTarget_NotificationRegister(</w:t>
        </w:r>
      </w:ins>
    </w:p>
    <w:p w14:paraId="4735439B" w14:textId="77777777" w:rsidR="00C96BE2" w:rsidRDefault="00C96BE2">
      <w:pPr>
        <w:pStyle w:val="CodeBlock"/>
        <w:rPr>
          <w:ins w:id="10197" w:author="Sam Tertzakian" w:date="2018-09-11T20:27:00Z"/>
          <w:color w:val="000000"/>
        </w:rPr>
        <w:pPrChange w:id="10198" w:author="Sam Tertzakian" w:date="2018-09-12T14:46:00Z">
          <w:pPr>
            <w:autoSpaceDE w:val="0"/>
            <w:autoSpaceDN w:val="0"/>
            <w:adjustRightInd w:val="0"/>
            <w:spacing w:after="0" w:line="240" w:lineRule="auto"/>
          </w:pPr>
        </w:pPrChange>
      </w:pPr>
      <w:ins w:id="10199" w:author="Sam Tertzakian" w:date="2018-09-11T20:27:00Z">
        <w:r>
          <w:rPr>
            <w:color w:val="000000"/>
          </w:rPr>
          <w:t xml:space="preserve">    </w:t>
        </w:r>
        <w:r>
          <w:rPr>
            <w:color w:val="6F008A"/>
          </w:rPr>
          <w:t>_In_</w:t>
        </w:r>
        <w:r>
          <w:rPr>
            <w:color w:val="000000"/>
          </w:rPr>
          <w:t xml:space="preserve"> </w:t>
        </w:r>
        <w:r>
          <w:t>DMFMODULE</w:t>
        </w:r>
        <w:r>
          <w:rPr>
            <w:color w:val="000000"/>
          </w:rPr>
          <w:t xml:space="preserve"> </w:t>
        </w:r>
        <w:r>
          <w:t>DmfModule</w:t>
        </w:r>
      </w:ins>
    </w:p>
    <w:p w14:paraId="616F642D" w14:textId="77777777" w:rsidR="00C96BE2" w:rsidRDefault="00C96BE2">
      <w:pPr>
        <w:pStyle w:val="CodeBlock"/>
        <w:rPr>
          <w:ins w:id="10200" w:author="Sam Tertzakian" w:date="2018-09-11T20:27:00Z"/>
        </w:rPr>
        <w:pPrChange w:id="10201" w:author="Sam Tertzakian" w:date="2018-09-12T14:46:00Z">
          <w:pPr>
            <w:autoSpaceDE w:val="0"/>
            <w:autoSpaceDN w:val="0"/>
            <w:adjustRightInd w:val="0"/>
            <w:spacing w:after="0" w:line="240" w:lineRule="auto"/>
          </w:pPr>
        </w:pPrChange>
      </w:pPr>
      <w:ins w:id="10202" w:author="Sam Tertzakian" w:date="2018-09-11T20:27:00Z">
        <w:r>
          <w:t xml:space="preserve">    )</w:t>
        </w:r>
      </w:ins>
    </w:p>
    <w:p w14:paraId="09630E82" w14:textId="77777777" w:rsidR="00C96BE2" w:rsidRDefault="00C96BE2">
      <w:pPr>
        <w:pStyle w:val="CodeBlock"/>
        <w:rPr>
          <w:ins w:id="10203" w:author="Sam Tertzakian" w:date="2018-09-11T20:27:00Z"/>
          <w:color w:val="000000"/>
        </w:rPr>
        <w:pPrChange w:id="10204" w:author="Sam Tertzakian" w:date="2018-09-12T14:46:00Z">
          <w:pPr>
            <w:autoSpaceDE w:val="0"/>
            <w:autoSpaceDN w:val="0"/>
            <w:adjustRightInd w:val="0"/>
            <w:spacing w:after="0" w:line="240" w:lineRule="auto"/>
          </w:pPr>
        </w:pPrChange>
      </w:pPr>
      <w:ins w:id="10205" w:author="Sam Tertzakian" w:date="2018-09-11T20:27:00Z">
        <w:r>
          <w:t>/*++</w:t>
        </w:r>
      </w:ins>
    </w:p>
    <w:p w14:paraId="383043E1" w14:textId="77777777" w:rsidR="00C96BE2" w:rsidRDefault="00C96BE2">
      <w:pPr>
        <w:pStyle w:val="CodeBlock"/>
        <w:rPr>
          <w:ins w:id="10206" w:author="Sam Tertzakian" w:date="2018-09-11T20:27:00Z"/>
        </w:rPr>
        <w:pPrChange w:id="10207" w:author="Sam Tertzakian" w:date="2018-09-12T14:46:00Z">
          <w:pPr>
            <w:autoSpaceDE w:val="0"/>
            <w:autoSpaceDN w:val="0"/>
            <w:adjustRightInd w:val="0"/>
            <w:spacing w:after="0" w:line="240" w:lineRule="auto"/>
          </w:pPr>
        </w:pPrChange>
      </w:pPr>
    </w:p>
    <w:p w14:paraId="2EA8E07D" w14:textId="77777777" w:rsidR="00C96BE2" w:rsidRDefault="00C96BE2">
      <w:pPr>
        <w:pStyle w:val="CodeBlock"/>
        <w:rPr>
          <w:ins w:id="10208" w:author="Sam Tertzakian" w:date="2018-09-11T20:27:00Z"/>
          <w:color w:val="000000"/>
        </w:rPr>
        <w:pPrChange w:id="10209" w:author="Sam Tertzakian" w:date="2018-09-12T14:46:00Z">
          <w:pPr>
            <w:autoSpaceDE w:val="0"/>
            <w:autoSpaceDN w:val="0"/>
            <w:adjustRightInd w:val="0"/>
            <w:spacing w:after="0" w:line="240" w:lineRule="auto"/>
          </w:pPr>
        </w:pPrChange>
      </w:pPr>
      <w:ins w:id="10210" w:author="Sam Tertzakian" w:date="2018-09-11T20:27:00Z">
        <w:r>
          <w:t>Routine Description:</w:t>
        </w:r>
      </w:ins>
    </w:p>
    <w:p w14:paraId="1FB8D568" w14:textId="77777777" w:rsidR="00C96BE2" w:rsidRDefault="00C96BE2">
      <w:pPr>
        <w:pStyle w:val="CodeBlock"/>
        <w:rPr>
          <w:ins w:id="10211" w:author="Sam Tertzakian" w:date="2018-09-11T20:27:00Z"/>
        </w:rPr>
        <w:pPrChange w:id="10212" w:author="Sam Tertzakian" w:date="2018-09-12T14:46:00Z">
          <w:pPr>
            <w:autoSpaceDE w:val="0"/>
            <w:autoSpaceDN w:val="0"/>
            <w:adjustRightInd w:val="0"/>
            <w:spacing w:after="0" w:line="240" w:lineRule="auto"/>
          </w:pPr>
        </w:pPrChange>
      </w:pPr>
    </w:p>
    <w:p w14:paraId="10DFC0E3" w14:textId="77777777" w:rsidR="00C96BE2" w:rsidRDefault="00C96BE2">
      <w:pPr>
        <w:pStyle w:val="CodeBlock"/>
        <w:rPr>
          <w:ins w:id="10213" w:author="Sam Tertzakian" w:date="2018-09-11T20:27:00Z"/>
          <w:color w:val="000000"/>
        </w:rPr>
        <w:pPrChange w:id="10214" w:author="Sam Tertzakian" w:date="2018-09-12T14:46:00Z">
          <w:pPr>
            <w:autoSpaceDE w:val="0"/>
            <w:autoSpaceDN w:val="0"/>
            <w:adjustRightInd w:val="0"/>
            <w:spacing w:after="0" w:line="240" w:lineRule="auto"/>
          </w:pPr>
        </w:pPrChange>
      </w:pPr>
      <w:ins w:id="10215" w:author="Sam Tertzakian" w:date="2018-09-11T20:27:00Z">
        <w:r>
          <w:t xml:space="preserve">    This callback is called when the Module Open Flags indicate that the this Module</w:t>
        </w:r>
      </w:ins>
    </w:p>
    <w:p w14:paraId="72F79097" w14:textId="77777777" w:rsidR="00C96BE2" w:rsidRDefault="00C96BE2">
      <w:pPr>
        <w:pStyle w:val="CodeBlock"/>
        <w:rPr>
          <w:ins w:id="10216" w:author="Sam Tertzakian" w:date="2018-09-11T20:27:00Z"/>
          <w:color w:val="000000"/>
        </w:rPr>
        <w:pPrChange w:id="10217" w:author="Sam Tertzakian" w:date="2018-09-12T14:46:00Z">
          <w:pPr>
            <w:autoSpaceDE w:val="0"/>
            <w:autoSpaceDN w:val="0"/>
            <w:adjustRightInd w:val="0"/>
            <w:spacing w:after="0" w:line="240" w:lineRule="auto"/>
          </w:pPr>
        </w:pPrChange>
      </w:pPr>
      <w:ins w:id="10218" w:author="Sam Tertzakian" w:date="2018-09-11T20:27:00Z">
        <w:r>
          <w:t xml:space="preserve">    is opened after an asynchronous notification has happened.</w:t>
        </w:r>
      </w:ins>
    </w:p>
    <w:p w14:paraId="1E72DFAD" w14:textId="77777777" w:rsidR="00C96BE2" w:rsidRDefault="00C96BE2">
      <w:pPr>
        <w:pStyle w:val="CodeBlock"/>
        <w:rPr>
          <w:ins w:id="10219" w:author="Sam Tertzakian" w:date="2018-09-11T20:27:00Z"/>
          <w:color w:val="000000"/>
        </w:rPr>
        <w:pPrChange w:id="10220" w:author="Sam Tertzakian" w:date="2018-09-12T14:46:00Z">
          <w:pPr>
            <w:autoSpaceDE w:val="0"/>
            <w:autoSpaceDN w:val="0"/>
            <w:adjustRightInd w:val="0"/>
            <w:spacing w:after="0" w:line="240" w:lineRule="auto"/>
          </w:pPr>
        </w:pPrChange>
      </w:pPr>
      <w:ins w:id="10221" w:author="Sam Tertzakian" w:date="2018-09-11T20:27:00Z">
        <w:r>
          <w:t xml:space="preserve">    (DMF_MODULE_OPEN_OPTION_NOTIFY_PrepareHardware or DMF_MODULE_OPEN_OPTION_NOTIFY_D0Entry)</w:t>
        </w:r>
      </w:ins>
    </w:p>
    <w:p w14:paraId="37FBBC33" w14:textId="77777777" w:rsidR="00C96BE2" w:rsidRDefault="00C96BE2">
      <w:pPr>
        <w:pStyle w:val="CodeBlock"/>
        <w:rPr>
          <w:ins w:id="10222" w:author="Sam Tertzakian" w:date="2018-09-11T20:27:00Z"/>
          <w:color w:val="000000"/>
        </w:rPr>
        <w:pPrChange w:id="10223" w:author="Sam Tertzakian" w:date="2018-09-12T14:46:00Z">
          <w:pPr>
            <w:autoSpaceDE w:val="0"/>
            <w:autoSpaceDN w:val="0"/>
            <w:adjustRightInd w:val="0"/>
            <w:spacing w:after="0" w:line="240" w:lineRule="auto"/>
          </w:pPr>
        </w:pPrChange>
      </w:pPr>
      <w:ins w:id="10224" w:author="Sam Tertzakian" w:date="2018-09-11T20:27:00Z">
        <w:r>
          <w:t xml:space="preserve">    This callback registers the notification.</w:t>
        </w:r>
      </w:ins>
    </w:p>
    <w:p w14:paraId="4F6FCDE3" w14:textId="77777777" w:rsidR="00C96BE2" w:rsidRDefault="00C96BE2">
      <w:pPr>
        <w:pStyle w:val="CodeBlock"/>
        <w:rPr>
          <w:ins w:id="10225" w:author="Sam Tertzakian" w:date="2018-09-11T20:27:00Z"/>
        </w:rPr>
        <w:pPrChange w:id="10226" w:author="Sam Tertzakian" w:date="2018-09-12T14:46:00Z">
          <w:pPr>
            <w:autoSpaceDE w:val="0"/>
            <w:autoSpaceDN w:val="0"/>
            <w:adjustRightInd w:val="0"/>
            <w:spacing w:after="0" w:line="240" w:lineRule="auto"/>
          </w:pPr>
        </w:pPrChange>
      </w:pPr>
    </w:p>
    <w:p w14:paraId="0F3A63BF" w14:textId="77777777" w:rsidR="00C96BE2" w:rsidRDefault="00C96BE2">
      <w:pPr>
        <w:pStyle w:val="CodeBlock"/>
        <w:rPr>
          <w:ins w:id="10227" w:author="Sam Tertzakian" w:date="2018-09-11T20:27:00Z"/>
          <w:color w:val="000000"/>
        </w:rPr>
        <w:pPrChange w:id="10228" w:author="Sam Tertzakian" w:date="2018-09-12T14:46:00Z">
          <w:pPr>
            <w:autoSpaceDE w:val="0"/>
            <w:autoSpaceDN w:val="0"/>
            <w:adjustRightInd w:val="0"/>
            <w:spacing w:after="0" w:line="240" w:lineRule="auto"/>
          </w:pPr>
        </w:pPrChange>
      </w:pPr>
      <w:ins w:id="10229" w:author="Sam Tertzakian" w:date="2018-09-11T20:27:00Z">
        <w:r>
          <w:t>Arguments:</w:t>
        </w:r>
      </w:ins>
    </w:p>
    <w:p w14:paraId="4E11478A" w14:textId="77777777" w:rsidR="00C96BE2" w:rsidRDefault="00C96BE2">
      <w:pPr>
        <w:pStyle w:val="CodeBlock"/>
        <w:rPr>
          <w:ins w:id="10230" w:author="Sam Tertzakian" w:date="2018-09-11T20:27:00Z"/>
        </w:rPr>
        <w:pPrChange w:id="10231" w:author="Sam Tertzakian" w:date="2018-09-12T14:46:00Z">
          <w:pPr>
            <w:autoSpaceDE w:val="0"/>
            <w:autoSpaceDN w:val="0"/>
            <w:adjustRightInd w:val="0"/>
            <w:spacing w:after="0" w:line="240" w:lineRule="auto"/>
          </w:pPr>
        </w:pPrChange>
      </w:pPr>
    </w:p>
    <w:p w14:paraId="07F258F8" w14:textId="77777777" w:rsidR="00C96BE2" w:rsidRDefault="00C96BE2">
      <w:pPr>
        <w:pStyle w:val="CodeBlock"/>
        <w:rPr>
          <w:ins w:id="10232" w:author="Sam Tertzakian" w:date="2018-09-11T20:27:00Z"/>
          <w:color w:val="000000"/>
        </w:rPr>
        <w:pPrChange w:id="10233" w:author="Sam Tertzakian" w:date="2018-09-12T14:46:00Z">
          <w:pPr>
            <w:autoSpaceDE w:val="0"/>
            <w:autoSpaceDN w:val="0"/>
            <w:adjustRightInd w:val="0"/>
            <w:spacing w:after="0" w:line="240" w:lineRule="auto"/>
          </w:pPr>
        </w:pPrChange>
      </w:pPr>
      <w:ins w:id="10234" w:author="Sam Tertzakian" w:date="2018-09-11T20:27:00Z">
        <w:r>
          <w:t xml:space="preserve">    DmfModule - The given DMF Module.</w:t>
        </w:r>
      </w:ins>
    </w:p>
    <w:p w14:paraId="774BE1C8" w14:textId="77777777" w:rsidR="00C96BE2" w:rsidRDefault="00C96BE2">
      <w:pPr>
        <w:pStyle w:val="CodeBlock"/>
        <w:rPr>
          <w:ins w:id="10235" w:author="Sam Tertzakian" w:date="2018-09-11T20:27:00Z"/>
        </w:rPr>
        <w:pPrChange w:id="10236" w:author="Sam Tertzakian" w:date="2018-09-12T14:46:00Z">
          <w:pPr>
            <w:autoSpaceDE w:val="0"/>
            <w:autoSpaceDN w:val="0"/>
            <w:adjustRightInd w:val="0"/>
            <w:spacing w:after="0" w:line="240" w:lineRule="auto"/>
          </w:pPr>
        </w:pPrChange>
      </w:pPr>
    </w:p>
    <w:p w14:paraId="35219EA2" w14:textId="77777777" w:rsidR="00C96BE2" w:rsidRDefault="00C96BE2">
      <w:pPr>
        <w:pStyle w:val="CodeBlock"/>
        <w:rPr>
          <w:ins w:id="10237" w:author="Sam Tertzakian" w:date="2018-09-11T20:27:00Z"/>
          <w:color w:val="000000"/>
        </w:rPr>
        <w:pPrChange w:id="10238" w:author="Sam Tertzakian" w:date="2018-09-12T14:46:00Z">
          <w:pPr>
            <w:autoSpaceDE w:val="0"/>
            <w:autoSpaceDN w:val="0"/>
            <w:adjustRightInd w:val="0"/>
            <w:spacing w:after="0" w:line="240" w:lineRule="auto"/>
          </w:pPr>
        </w:pPrChange>
      </w:pPr>
      <w:ins w:id="10239" w:author="Sam Tertzakian" w:date="2018-09-11T20:27:00Z">
        <w:r>
          <w:t>Return Value:</w:t>
        </w:r>
      </w:ins>
    </w:p>
    <w:p w14:paraId="65CF72C2" w14:textId="77777777" w:rsidR="00C96BE2" w:rsidRDefault="00C96BE2">
      <w:pPr>
        <w:pStyle w:val="CodeBlock"/>
        <w:rPr>
          <w:ins w:id="10240" w:author="Sam Tertzakian" w:date="2018-09-11T20:27:00Z"/>
        </w:rPr>
        <w:pPrChange w:id="10241" w:author="Sam Tertzakian" w:date="2018-09-12T14:46:00Z">
          <w:pPr>
            <w:autoSpaceDE w:val="0"/>
            <w:autoSpaceDN w:val="0"/>
            <w:adjustRightInd w:val="0"/>
            <w:spacing w:after="0" w:line="240" w:lineRule="auto"/>
          </w:pPr>
        </w:pPrChange>
      </w:pPr>
    </w:p>
    <w:p w14:paraId="6272685F" w14:textId="77777777" w:rsidR="00C96BE2" w:rsidRDefault="00C96BE2">
      <w:pPr>
        <w:pStyle w:val="CodeBlock"/>
        <w:rPr>
          <w:ins w:id="10242" w:author="Sam Tertzakian" w:date="2018-09-11T20:27:00Z"/>
          <w:color w:val="000000"/>
        </w:rPr>
        <w:pPrChange w:id="10243" w:author="Sam Tertzakian" w:date="2018-09-12T14:46:00Z">
          <w:pPr>
            <w:autoSpaceDE w:val="0"/>
            <w:autoSpaceDN w:val="0"/>
            <w:adjustRightInd w:val="0"/>
            <w:spacing w:after="0" w:line="240" w:lineRule="auto"/>
          </w:pPr>
        </w:pPrChange>
      </w:pPr>
      <w:ins w:id="10244" w:author="Sam Tertzakian" w:date="2018-09-11T20:27:00Z">
        <w:r>
          <w:t xml:space="preserve">    STATUS_SUCCESS</w:t>
        </w:r>
      </w:ins>
    </w:p>
    <w:p w14:paraId="5A1AF3EE" w14:textId="77777777" w:rsidR="00C96BE2" w:rsidRDefault="00C96BE2">
      <w:pPr>
        <w:pStyle w:val="CodeBlock"/>
        <w:rPr>
          <w:ins w:id="10245" w:author="Sam Tertzakian" w:date="2018-09-11T20:27:00Z"/>
        </w:rPr>
        <w:pPrChange w:id="10246" w:author="Sam Tertzakian" w:date="2018-09-12T14:46:00Z">
          <w:pPr>
            <w:autoSpaceDE w:val="0"/>
            <w:autoSpaceDN w:val="0"/>
            <w:adjustRightInd w:val="0"/>
            <w:spacing w:after="0" w:line="240" w:lineRule="auto"/>
          </w:pPr>
        </w:pPrChange>
      </w:pPr>
    </w:p>
    <w:p w14:paraId="570CCF1F" w14:textId="77777777" w:rsidR="00C96BE2" w:rsidRDefault="00C96BE2">
      <w:pPr>
        <w:pStyle w:val="CodeBlock"/>
        <w:rPr>
          <w:ins w:id="10247" w:author="Sam Tertzakian" w:date="2018-09-11T20:27:00Z"/>
          <w:color w:val="000000"/>
        </w:rPr>
        <w:pPrChange w:id="10248" w:author="Sam Tertzakian" w:date="2018-09-12T14:46:00Z">
          <w:pPr>
            <w:autoSpaceDE w:val="0"/>
            <w:autoSpaceDN w:val="0"/>
            <w:adjustRightInd w:val="0"/>
            <w:spacing w:after="0" w:line="240" w:lineRule="auto"/>
          </w:pPr>
        </w:pPrChange>
      </w:pPr>
      <w:ins w:id="10249" w:author="Sam Tertzakian" w:date="2018-09-11T20:27:00Z">
        <w:r>
          <w:t>--*/</w:t>
        </w:r>
      </w:ins>
    </w:p>
    <w:p w14:paraId="2172B40D" w14:textId="77777777" w:rsidR="00C96BE2" w:rsidRDefault="00C96BE2">
      <w:pPr>
        <w:pStyle w:val="CodeBlock"/>
        <w:rPr>
          <w:ins w:id="10250" w:author="Sam Tertzakian" w:date="2018-09-11T20:27:00Z"/>
        </w:rPr>
        <w:pPrChange w:id="10251" w:author="Sam Tertzakian" w:date="2018-09-12T14:46:00Z">
          <w:pPr>
            <w:autoSpaceDE w:val="0"/>
            <w:autoSpaceDN w:val="0"/>
            <w:adjustRightInd w:val="0"/>
            <w:spacing w:after="0" w:line="240" w:lineRule="auto"/>
          </w:pPr>
        </w:pPrChange>
      </w:pPr>
      <w:ins w:id="10252" w:author="Sam Tertzakian" w:date="2018-09-11T20:27:00Z">
        <w:r>
          <w:t>{</w:t>
        </w:r>
      </w:ins>
    </w:p>
    <w:p w14:paraId="48721DC1" w14:textId="77777777" w:rsidR="00C96BE2" w:rsidRDefault="00C96BE2">
      <w:pPr>
        <w:pStyle w:val="CodeBlock"/>
        <w:rPr>
          <w:ins w:id="10253" w:author="Sam Tertzakian" w:date="2018-09-11T20:27:00Z"/>
        </w:rPr>
        <w:pPrChange w:id="10254" w:author="Sam Tertzakian" w:date="2018-09-12T14:46:00Z">
          <w:pPr>
            <w:autoSpaceDE w:val="0"/>
            <w:autoSpaceDN w:val="0"/>
            <w:adjustRightInd w:val="0"/>
            <w:spacing w:after="0" w:line="240" w:lineRule="auto"/>
          </w:pPr>
        </w:pPrChange>
      </w:pPr>
      <w:ins w:id="10255" w:author="Sam Tertzakian" w:date="2018-09-11T20:27:00Z">
        <w:r>
          <w:t xml:space="preserve">    </w:t>
        </w:r>
        <w:r>
          <w:rPr>
            <w:color w:val="2B91AF"/>
          </w:rPr>
          <w:t>NTSTATUS</w:t>
        </w:r>
        <w:r>
          <w:t xml:space="preserve"> ntStatus;</w:t>
        </w:r>
      </w:ins>
    </w:p>
    <w:p w14:paraId="5CEC5672" w14:textId="77777777" w:rsidR="00C96BE2" w:rsidRDefault="00C96BE2">
      <w:pPr>
        <w:pStyle w:val="CodeBlock"/>
        <w:rPr>
          <w:ins w:id="10256" w:author="Sam Tertzakian" w:date="2018-09-11T20:27:00Z"/>
        </w:rPr>
        <w:pPrChange w:id="10257" w:author="Sam Tertzakian" w:date="2018-09-12T14:46:00Z">
          <w:pPr>
            <w:autoSpaceDE w:val="0"/>
            <w:autoSpaceDN w:val="0"/>
            <w:adjustRightInd w:val="0"/>
            <w:spacing w:after="0" w:line="240" w:lineRule="auto"/>
          </w:pPr>
        </w:pPrChange>
      </w:pPr>
      <w:ins w:id="10258" w:author="Sam Tertzakian" w:date="2018-09-11T20:27:00Z">
        <w:r>
          <w:t xml:space="preserve">    </w:t>
        </w:r>
        <w:r>
          <w:rPr>
            <w:color w:val="2B91AF"/>
          </w:rPr>
          <w:t>WDFDEVICE</w:t>
        </w:r>
        <w:r>
          <w:t xml:space="preserve"> parentDevice;</w:t>
        </w:r>
      </w:ins>
    </w:p>
    <w:p w14:paraId="71BD2B61" w14:textId="77777777" w:rsidR="00C96BE2" w:rsidRDefault="00C96BE2">
      <w:pPr>
        <w:pStyle w:val="CodeBlock"/>
        <w:rPr>
          <w:ins w:id="10259" w:author="Sam Tertzakian" w:date="2018-09-11T20:27:00Z"/>
        </w:rPr>
        <w:pPrChange w:id="10260" w:author="Sam Tertzakian" w:date="2018-09-12T14:46:00Z">
          <w:pPr>
            <w:autoSpaceDE w:val="0"/>
            <w:autoSpaceDN w:val="0"/>
            <w:adjustRightInd w:val="0"/>
            <w:spacing w:after="0" w:line="240" w:lineRule="auto"/>
          </w:pPr>
        </w:pPrChange>
      </w:pPr>
      <w:ins w:id="10261" w:author="Sam Tertzakian" w:date="2018-09-11T20:27:00Z">
        <w:r>
          <w:t xml:space="preserve">    </w:t>
        </w:r>
        <w:r>
          <w:rPr>
            <w:color w:val="2B91AF"/>
          </w:rPr>
          <w:t>PDEVICE_OBJECT</w:t>
        </w:r>
        <w:r>
          <w:t xml:space="preserve"> deviceObject;</w:t>
        </w:r>
      </w:ins>
    </w:p>
    <w:p w14:paraId="01360B86" w14:textId="77777777" w:rsidR="00C96BE2" w:rsidRDefault="00C96BE2">
      <w:pPr>
        <w:pStyle w:val="CodeBlock"/>
        <w:rPr>
          <w:ins w:id="10262" w:author="Sam Tertzakian" w:date="2018-09-11T20:27:00Z"/>
        </w:rPr>
        <w:pPrChange w:id="10263" w:author="Sam Tertzakian" w:date="2018-09-12T14:46:00Z">
          <w:pPr>
            <w:autoSpaceDE w:val="0"/>
            <w:autoSpaceDN w:val="0"/>
            <w:adjustRightInd w:val="0"/>
            <w:spacing w:after="0" w:line="240" w:lineRule="auto"/>
          </w:pPr>
        </w:pPrChange>
      </w:pPr>
      <w:ins w:id="10264" w:author="Sam Tertzakian" w:date="2018-09-11T20:27:00Z">
        <w:r>
          <w:t xml:space="preserve">    </w:t>
        </w:r>
        <w:r>
          <w:rPr>
            <w:color w:val="2B91AF"/>
          </w:rPr>
          <w:t>PDRIVER_OBJECT</w:t>
        </w:r>
        <w:r>
          <w:t xml:space="preserve"> driverObject;</w:t>
        </w:r>
      </w:ins>
    </w:p>
    <w:p w14:paraId="1164BAB8" w14:textId="77777777" w:rsidR="00C96BE2" w:rsidRDefault="00C96BE2">
      <w:pPr>
        <w:pStyle w:val="CodeBlock"/>
        <w:rPr>
          <w:ins w:id="10265" w:author="Sam Tertzakian" w:date="2018-09-11T20:27:00Z"/>
          <w:color w:val="000000"/>
        </w:rPr>
        <w:pPrChange w:id="10266" w:author="Sam Tertzakian" w:date="2018-09-12T14:46:00Z">
          <w:pPr>
            <w:autoSpaceDE w:val="0"/>
            <w:autoSpaceDN w:val="0"/>
            <w:adjustRightInd w:val="0"/>
            <w:spacing w:after="0" w:line="240" w:lineRule="auto"/>
          </w:pPr>
        </w:pPrChange>
      </w:pPr>
      <w:ins w:id="10267" w:author="Sam Tertzakian" w:date="2018-09-11T20:27:00Z">
        <w:r>
          <w:rPr>
            <w:color w:val="000000"/>
          </w:rPr>
          <w:t xml:space="preserve">    </w:t>
        </w:r>
        <w:r>
          <w:t>DMF_CONTEXT_DeviceInterfaceTarget</w:t>
        </w:r>
        <w:r>
          <w:rPr>
            <w:color w:val="000000"/>
          </w:rPr>
          <w:t>* moduleContext;</w:t>
        </w:r>
      </w:ins>
    </w:p>
    <w:p w14:paraId="605BF0AC" w14:textId="77777777" w:rsidR="00C96BE2" w:rsidRDefault="00C96BE2">
      <w:pPr>
        <w:pStyle w:val="CodeBlock"/>
        <w:rPr>
          <w:ins w:id="10268" w:author="Sam Tertzakian" w:date="2018-09-11T20:27:00Z"/>
          <w:color w:val="000000"/>
        </w:rPr>
        <w:pPrChange w:id="10269" w:author="Sam Tertzakian" w:date="2018-09-12T14:46:00Z">
          <w:pPr>
            <w:autoSpaceDE w:val="0"/>
            <w:autoSpaceDN w:val="0"/>
            <w:adjustRightInd w:val="0"/>
            <w:spacing w:after="0" w:line="240" w:lineRule="auto"/>
          </w:pPr>
        </w:pPrChange>
      </w:pPr>
      <w:ins w:id="10270" w:author="Sam Tertzakian" w:date="2018-09-11T20:27:00Z">
        <w:r>
          <w:rPr>
            <w:color w:val="000000"/>
          </w:rPr>
          <w:t xml:space="preserve">    </w:t>
        </w:r>
        <w:r>
          <w:t>DMF_CONFIG_DeviceInterfaceTarget</w:t>
        </w:r>
        <w:r>
          <w:rPr>
            <w:color w:val="000000"/>
          </w:rPr>
          <w:t>* moduleConfig;</w:t>
        </w:r>
      </w:ins>
    </w:p>
    <w:p w14:paraId="422CD4EF" w14:textId="77777777" w:rsidR="00C96BE2" w:rsidRDefault="00C96BE2">
      <w:pPr>
        <w:pStyle w:val="CodeBlock"/>
        <w:rPr>
          <w:ins w:id="10271" w:author="Sam Tertzakian" w:date="2018-09-11T20:27:00Z"/>
        </w:rPr>
        <w:pPrChange w:id="10272" w:author="Sam Tertzakian" w:date="2018-09-12T14:46:00Z">
          <w:pPr>
            <w:autoSpaceDE w:val="0"/>
            <w:autoSpaceDN w:val="0"/>
            <w:adjustRightInd w:val="0"/>
            <w:spacing w:after="0" w:line="240" w:lineRule="auto"/>
          </w:pPr>
        </w:pPrChange>
      </w:pPr>
    </w:p>
    <w:p w14:paraId="4CF199E8" w14:textId="77777777" w:rsidR="00C96BE2" w:rsidRDefault="00C96BE2">
      <w:pPr>
        <w:pStyle w:val="CodeBlock"/>
        <w:rPr>
          <w:ins w:id="10273" w:author="Sam Tertzakian" w:date="2018-09-11T20:27:00Z"/>
          <w:color w:val="000000"/>
        </w:rPr>
        <w:pPrChange w:id="10274" w:author="Sam Tertzakian" w:date="2018-09-12T14:46:00Z">
          <w:pPr>
            <w:autoSpaceDE w:val="0"/>
            <w:autoSpaceDN w:val="0"/>
            <w:adjustRightInd w:val="0"/>
            <w:spacing w:after="0" w:line="240" w:lineRule="auto"/>
          </w:pPr>
        </w:pPrChange>
      </w:pPr>
      <w:ins w:id="10275" w:author="Sam Tertzakian" w:date="2018-09-11T20:27:00Z">
        <w:r>
          <w:rPr>
            <w:color w:val="000000"/>
          </w:rPr>
          <w:t xml:space="preserve">    </w:t>
        </w:r>
        <w:r>
          <w:t>PAGED_CODE</w:t>
        </w:r>
        <w:r>
          <w:rPr>
            <w:color w:val="000000"/>
          </w:rPr>
          <w:t>();</w:t>
        </w:r>
      </w:ins>
    </w:p>
    <w:p w14:paraId="6BAA4540" w14:textId="77777777" w:rsidR="00C96BE2" w:rsidRDefault="00C96BE2">
      <w:pPr>
        <w:pStyle w:val="CodeBlock"/>
        <w:rPr>
          <w:ins w:id="10276" w:author="Sam Tertzakian" w:date="2018-09-11T20:27:00Z"/>
        </w:rPr>
        <w:pPrChange w:id="10277" w:author="Sam Tertzakian" w:date="2018-09-12T14:46:00Z">
          <w:pPr>
            <w:autoSpaceDE w:val="0"/>
            <w:autoSpaceDN w:val="0"/>
            <w:adjustRightInd w:val="0"/>
            <w:spacing w:after="0" w:line="240" w:lineRule="auto"/>
          </w:pPr>
        </w:pPrChange>
      </w:pPr>
    </w:p>
    <w:p w14:paraId="7E2F9EA2" w14:textId="77777777" w:rsidR="00C96BE2" w:rsidRDefault="00C96BE2">
      <w:pPr>
        <w:pStyle w:val="CodeBlock"/>
        <w:rPr>
          <w:ins w:id="10278" w:author="Sam Tertzakian" w:date="2018-09-11T20:27:00Z"/>
        </w:rPr>
        <w:pPrChange w:id="10279" w:author="Sam Tertzakian" w:date="2018-09-12T14:46:00Z">
          <w:pPr>
            <w:autoSpaceDE w:val="0"/>
            <w:autoSpaceDN w:val="0"/>
            <w:adjustRightInd w:val="0"/>
            <w:spacing w:after="0" w:line="240" w:lineRule="auto"/>
          </w:pPr>
        </w:pPrChange>
      </w:pPr>
      <w:ins w:id="10280" w:author="Sam Tertzakian" w:date="2018-09-11T20:27:00Z">
        <w:r>
          <w:t xml:space="preserve">    </w:t>
        </w:r>
        <w:r>
          <w:rPr>
            <w:color w:val="6F008A"/>
          </w:rPr>
          <w:t>FuncEntry</w:t>
        </w:r>
        <w:r>
          <w:t>(DMF_TRACE_DeviceInterfaceTarget);</w:t>
        </w:r>
      </w:ins>
    </w:p>
    <w:p w14:paraId="03E5ACC2" w14:textId="77777777" w:rsidR="00C96BE2" w:rsidRDefault="00C96BE2">
      <w:pPr>
        <w:pStyle w:val="CodeBlock"/>
        <w:rPr>
          <w:ins w:id="10281" w:author="Sam Tertzakian" w:date="2018-09-11T20:27:00Z"/>
        </w:rPr>
        <w:pPrChange w:id="10282" w:author="Sam Tertzakian" w:date="2018-09-12T14:46:00Z">
          <w:pPr>
            <w:autoSpaceDE w:val="0"/>
            <w:autoSpaceDN w:val="0"/>
            <w:adjustRightInd w:val="0"/>
            <w:spacing w:after="0" w:line="240" w:lineRule="auto"/>
          </w:pPr>
        </w:pPrChange>
      </w:pPr>
    </w:p>
    <w:p w14:paraId="1D21445A" w14:textId="77777777" w:rsidR="00C96BE2" w:rsidRDefault="00C96BE2">
      <w:pPr>
        <w:pStyle w:val="CodeBlock"/>
        <w:rPr>
          <w:ins w:id="10283" w:author="Sam Tertzakian" w:date="2018-09-11T20:27:00Z"/>
        </w:rPr>
        <w:pPrChange w:id="10284" w:author="Sam Tertzakian" w:date="2018-09-12T14:46:00Z">
          <w:pPr>
            <w:autoSpaceDE w:val="0"/>
            <w:autoSpaceDN w:val="0"/>
            <w:adjustRightInd w:val="0"/>
            <w:spacing w:after="0" w:line="240" w:lineRule="auto"/>
          </w:pPr>
        </w:pPrChange>
      </w:pPr>
      <w:ins w:id="10285" w:author="Sam Tertzakian" w:date="2018-09-11T20:27:00Z">
        <w:r>
          <w:t xml:space="preserve">    moduleContext = DMF_CONTEXT_GET(DmfModule);</w:t>
        </w:r>
      </w:ins>
    </w:p>
    <w:p w14:paraId="2047FB2D" w14:textId="77777777" w:rsidR="00C96BE2" w:rsidRDefault="00C96BE2">
      <w:pPr>
        <w:pStyle w:val="CodeBlock"/>
        <w:rPr>
          <w:ins w:id="10286" w:author="Sam Tertzakian" w:date="2018-09-11T20:27:00Z"/>
        </w:rPr>
        <w:pPrChange w:id="10287" w:author="Sam Tertzakian" w:date="2018-09-12T14:46:00Z">
          <w:pPr>
            <w:autoSpaceDE w:val="0"/>
            <w:autoSpaceDN w:val="0"/>
            <w:adjustRightInd w:val="0"/>
            <w:spacing w:after="0" w:line="240" w:lineRule="auto"/>
          </w:pPr>
        </w:pPrChange>
      </w:pPr>
    </w:p>
    <w:p w14:paraId="047BB5F5" w14:textId="77777777" w:rsidR="00C96BE2" w:rsidRDefault="00C96BE2">
      <w:pPr>
        <w:pStyle w:val="CodeBlock"/>
        <w:rPr>
          <w:ins w:id="10288" w:author="Sam Tertzakian" w:date="2018-09-11T20:27:00Z"/>
        </w:rPr>
        <w:pPrChange w:id="10289" w:author="Sam Tertzakian" w:date="2018-09-12T14:46:00Z">
          <w:pPr>
            <w:autoSpaceDE w:val="0"/>
            <w:autoSpaceDN w:val="0"/>
            <w:adjustRightInd w:val="0"/>
            <w:spacing w:after="0" w:line="240" w:lineRule="auto"/>
          </w:pPr>
        </w:pPrChange>
      </w:pPr>
      <w:ins w:id="10290" w:author="Sam Tertzakian" w:date="2018-09-11T20:27:00Z">
        <w:r>
          <w:t xml:space="preserve">    moduleConfig = DMF_CONFIG_GET(DmfModule);</w:t>
        </w:r>
      </w:ins>
    </w:p>
    <w:p w14:paraId="19002BDB" w14:textId="77777777" w:rsidR="00C96BE2" w:rsidRDefault="00C96BE2">
      <w:pPr>
        <w:pStyle w:val="CodeBlock"/>
        <w:rPr>
          <w:ins w:id="10291" w:author="Sam Tertzakian" w:date="2018-09-11T20:27:00Z"/>
        </w:rPr>
        <w:pPrChange w:id="10292" w:author="Sam Tertzakian" w:date="2018-09-12T14:46:00Z">
          <w:pPr>
            <w:autoSpaceDE w:val="0"/>
            <w:autoSpaceDN w:val="0"/>
            <w:adjustRightInd w:val="0"/>
            <w:spacing w:after="0" w:line="240" w:lineRule="auto"/>
          </w:pPr>
        </w:pPrChange>
      </w:pPr>
    </w:p>
    <w:p w14:paraId="369F3EB6" w14:textId="77777777" w:rsidR="00C96BE2" w:rsidRDefault="00C96BE2">
      <w:pPr>
        <w:pStyle w:val="CodeBlock"/>
        <w:rPr>
          <w:ins w:id="10293" w:author="Sam Tertzakian" w:date="2018-09-11T20:27:00Z"/>
          <w:color w:val="000000"/>
        </w:rPr>
        <w:pPrChange w:id="10294" w:author="Sam Tertzakian" w:date="2018-09-12T14:46:00Z">
          <w:pPr>
            <w:autoSpaceDE w:val="0"/>
            <w:autoSpaceDN w:val="0"/>
            <w:adjustRightInd w:val="0"/>
            <w:spacing w:after="0" w:line="240" w:lineRule="auto"/>
          </w:pPr>
        </w:pPrChange>
      </w:pPr>
      <w:ins w:id="10295" w:author="Sam Tertzakian" w:date="2018-09-11T20:27:00Z">
        <w:r>
          <w:rPr>
            <w:color w:val="000000"/>
          </w:rPr>
          <w:t xml:space="preserve">    </w:t>
        </w:r>
        <w:r>
          <w:t>// This function should not be not called twice.</w:t>
        </w:r>
      </w:ins>
    </w:p>
    <w:p w14:paraId="163590E7" w14:textId="77777777" w:rsidR="00C96BE2" w:rsidRDefault="00C96BE2">
      <w:pPr>
        <w:pStyle w:val="CodeBlock"/>
        <w:rPr>
          <w:ins w:id="10296" w:author="Sam Tertzakian" w:date="2018-09-11T20:27:00Z"/>
        </w:rPr>
        <w:pPrChange w:id="10297" w:author="Sam Tertzakian" w:date="2018-09-12T14:46:00Z">
          <w:pPr>
            <w:autoSpaceDE w:val="0"/>
            <w:autoSpaceDN w:val="0"/>
            <w:adjustRightInd w:val="0"/>
            <w:spacing w:after="0" w:line="240" w:lineRule="auto"/>
          </w:pPr>
        </w:pPrChange>
      </w:pPr>
      <w:ins w:id="10298" w:author="Sam Tertzakian" w:date="2018-09-11T20:27:00Z">
        <w:r>
          <w:t xml:space="preserve">    </w:t>
        </w:r>
        <w:r>
          <w:rPr>
            <w:color w:val="008000"/>
          </w:rPr>
          <w:t>//</w:t>
        </w:r>
      </w:ins>
    </w:p>
    <w:p w14:paraId="2004BE05" w14:textId="77777777" w:rsidR="00C96BE2" w:rsidRDefault="00C96BE2">
      <w:pPr>
        <w:pStyle w:val="CodeBlock"/>
        <w:rPr>
          <w:ins w:id="10299" w:author="Sam Tertzakian" w:date="2018-09-11T20:27:00Z"/>
        </w:rPr>
        <w:pPrChange w:id="10300" w:author="Sam Tertzakian" w:date="2018-09-12T14:46:00Z">
          <w:pPr>
            <w:autoSpaceDE w:val="0"/>
            <w:autoSpaceDN w:val="0"/>
            <w:adjustRightInd w:val="0"/>
            <w:spacing w:after="0" w:line="240" w:lineRule="auto"/>
          </w:pPr>
        </w:pPrChange>
      </w:pPr>
      <w:ins w:id="10301" w:author="Sam Tertzakian" w:date="2018-09-11T20:27:00Z">
        <w:r>
          <w:t xml:space="preserve">    </w:t>
        </w:r>
        <w:r>
          <w:rPr>
            <w:color w:val="6F008A"/>
          </w:rPr>
          <w:t>ASSERT</w:t>
        </w:r>
        <w:r>
          <w:t>(</w:t>
        </w:r>
        <w:r>
          <w:rPr>
            <w:color w:val="6F008A"/>
          </w:rPr>
          <w:t>NULL</w:t>
        </w:r>
        <w:r>
          <w:t xml:space="preserve"> == moduleContext-&gt;DeviceInterfaceNotification);</w:t>
        </w:r>
      </w:ins>
    </w:p>
    <w:p w14:paraId="70FA7FF5" w14:textId="77777777" w:rsidR="00C96BE2" w:rsidRDefault="00C96BE2">
      <w:pPr>
        <w:pStyle w:val="CodeBlock"/>
        <w:rPr>
          <w:ins w:id="10302" w:author="Sam Tertzakian" w:date="2018-09-11T20:27:00Z"/>
        </w:rPr>
        <w:pPrChange w:id="10303" w:author="Sam Tertzakian" w:date="2018-09-12T14:46:00Z">
          <w:pPr>
            <w:autoSpaceDE w:val="0"/>
            <w:autoSpaceDN w:val="0"/>
            <w:adjustRightInd w:val="0"/>
            <w:spacing w:after="0" w:line="240" w:lineRule="auto"/>
          </w:pPr>
        </w:pPrChange>
      </w:pPr>
    </w:p>
    <w:p w14:paraId="550BD868" w14:textId="77777777" w:rsidR="00C96BE2" w:rsidRDefault="00C96BE2">
      <w:pPr>
        <w:pStyle w:val="CodeBlock"/>
        <w:rPr>
          <w:ins w:id="10304" w:author="Sam Tertzakian" w:date="2018-09-11T20:27:00Z"/>
        </w:rPr>
        <w:pPrChange w:id="10305" w:author="Sam Tertzakian" w:date="2018-09-12T14:46:00Z">
          <w:pPr>
            <w:autoSpaceDE w:val="0"/>
            <w:autoSpaceDN w:val="0"/>
            <w:adjustRightInd w:val="0"/>
            <w:spacing w:after="0" w:line="240" w:lineRule="auto"/>
          </w:pPr>
        </w:pPrChange>
      </w:pPr>
      <w:ins w:id="10306" w:author="Sam Tertzakian" w:date="2018-09-11T20:27:00Z">
        <w:r>
          <w:t xml:space="preserve">    parentDevice = DMF_AttachedDeviceGet(DmfModule);</w:t>
        </w:r>
      </w:ins>
    </w:p>
    <w:p w14:paraId="4279F81B" w14:textId="77777777" w:rsidR="00C96BE2" w:rsidRDefault="00C96BE2">
      <w:pPr>
        <w:pStyle w:val="CodeBlock"/>
        <w:rPr>
          <w:ins w:id="10307" w:author="Sam Tertzakian" w:date="2018-09-11T20:27:00Z"/>
        </w:rPr>
        <w:pPrChange w:id="10308" w:author="Sam Tertzakian" w:date="2018-09-12T14:46:00Z">
          <w:pPr>
            <w:autoSpaceDE w:val="0"/>
            <w:autoSpaceDN w:val="0"/>
            <w:adjustRightInd w:val="0"/>
            <w:spacing w:after="0" w:line="240" w:lineRule="auto"/>
          </w:pPr>
        </w:pPrChange>
      </w:pPr>
      <w:ins w:id="10309" w:author="Sam Tertzakian" w:date="2018-09-11T20:27:00Z">
        <w:r>
          <w:t xml:space="preserve">    </w:t>
        </w:r>
        <w:r>
          <w:rPr>
            <w:color w:val="6F008A"/>
          </w:rPr>
          <w:t>ASSERT</w:t>
        </w:r>
        <w:r>
          <w:t xml:space="preserve">(parentDevice != </w:t>
        </w:r>
        <w:r>
          <w:rPr>
            <w:color w:val="6F008A"/>
          </w:rPr>
          <w:t>NULL</w:t>
        </w:r>
        <w:r>
          <w:t>);</w:t>
        </w:r>
      </w:ins>
    </w:p>
    <w:p w14:paraId="5C2FF3FB" w14:textId="77777777" w:rsidR="00C96BE2" w:rsidRDefault="00C96BE2">
      <w:pPr>
        <w:pStyle w:val="CodeBlock"/>
        <w:rPr>
          <w:ins w:id="10310" w:author="Sam Tertzakian" w:date="2018-09-11T20:27:00Z"/>
        </w:rPr>
        <w:pPrChange w:id="10311" w:author="Sam Tertzakian" w:date="2018-09-12T14:46:00Z">
          <w:pPr>
            <w:autoSpaceDE w:val="0"/>
            <w:autoSpaceDN w:val="0"/>
            <w:adjustRightInd w:val="0"/>
            <w:spacing w:after="0" w:line="240" w:lineRule="auto"/>
          </w:pPr>
        </w:pPrChange>
      </w:pPr>
      <w:ins w:id="10312" w:author="Sam Tertzakian" w:date="2018-09-11T20:27:00Z">
        <w:r>
          <w:t xml:space="preserve">    deviceObject = WdfDeviceWdmGetDeviceObject(parentDevice);</w:t>
        </w:r>
      </w:ins>
    </w:p>
    <w:p w14:paraId="36AFCBA9" w14:textId="77777777" w:rsidR="00C96BE2" w:rsidRDefault="00C96BE2">
      <w:pPr>
        <w:pStyle w:val="CodeBlock"/>
        <w:rPr>
          <w:ins w:id="10313" w:author="Sam Tertzakian" w:date="2018-09-11T20:27:00Z"/>
        </w:rPr>
        <w:pPrChange w:id="10314" w:author="Sam Tertzakian" w:date="2018-09-12T14:46:00Z">
          <w:pPr>
            <w:autoSpaceDE w:val="0"/>
            <w:autoSpaceDN w:val="0"/>
            <w:adjustRightInd w:val="0"/>
            <w:spacing w:after="0" w:line="240" w:lineRule="auto"/>
          </w:pPr>
        </w:pPrChange>
      </w:pPr>
      <w:ins w:id="10315" w:author="Sam Tertzakian" w:date="2018-09-11T20:27:00Z">
        <w:r>
          <w:t xml:space="preserve">    </w:t>
        </w:r>
        <w:r>
          <w:rPr>
            <w:color w:val="6F008A"/>
          </w:rPr>
          <w:t>ASSERT</w:t>
        </w:r>
        <w:r>
          <w:t xml:space="preserve">(deviceObject != </w:t>
        </w:r>
        <w:r>
          <w:rPr>
            <w:color w:val="6F008A"/>
          </w:rPr>
          <w:t>NULL</w:t>
        </w:r>
        <w:r>
          <w:t>);</w:t>
        </w:r>
      </w:ins>
    </w:p>
    <w:p w14:paraId="1124E651" w14:textId="77777777" w:rsidR="00C96BE2" w:rsidRDefault="00C96BE2">
      <w:pPr>
        <w:pStyle w:val="CodeBlock"/>
        <w:rPr>
          <w:ins w:id="10316" w:author="Sam Tertzakian" w:date="2018-09-11T20:27:00Z"/>
        </w:rPr>
        <w:pPrChange w:id="10317" w:author="Sam Tertzakian" w:date="2018-09-12T14:46:00Z">
          <w:pPr>
            <w:autoSpaceDE w:val="0"/>
            <w:autoSpaceDN w:val="0"/>
            <w:adjustRightInd w:val="0"/>
            <w:spacing w:after="0" w:line="240" w:lineRule="auto"/>
          </w:pPr>
        </w:pPrChange>
      </w:pPr>
      <w:ins w:id="10318" w:author="Sam Tertzakian" w:date="2018-09-11T20:27:00Z">
        <w:r>
          <w:t xml:space="preserve">    driverObject = deviceObject-&gt;DriverObject;</w:t>
        </w:r>
      </w:ins>
    </w:p>
    <w:p w14:paraId="4FA475AF" w14:textId="77777777" w:rsidR="00C96BE2" w:rsidRDefault="00C96BE2">
      <w:pPr>
        <w:pStyle w:val="CodeBlock"/>
        <w:rPr>
          <w:ins w:id="10319" w:author="Sam Tertzakian" w:date="2018-09-11T20:27:00Z"/>
        </w:rPr>
        <w:pPrChange w:id="10320" w:author="Sam Tertzakian" w:date="2018-09-12T14:46:00Z">
          <w:pPr>
            <w:autoSpaceDE w:val="0"/>
            <w:autoSpaceDN w:val="0"/>
            <w:adjustRightInd w:val="0"/>
            <w:spacing w:after="0" w:line="240" w:lineRule="auto"/>
          </w:pPr>
        </w:pPrChange>
      </w:pPr>
    </w:p>
    <w:p w14:paraId="7343A69E" w14:textId="77777777" w:rsidR="00C96BE2" w:rsidRDefault="00C96BE2">
      <w:pPr>
        <w:pStyle w:val="CodeBlock"/>
        <w:rPr>
          <w:ins w:id="10321" w:author="Sam Tertzakian" w:date="2018-09-11T20:27:00Z"/>
        </w:rPr>
        <w:pPrChange w:id="10322" w:author="Sam Tertzakian" w:date="2018-09-12T14:46:00Z">
          <w:pPr>
            <w:autoSpaceDE w:val="0"/>
            <w:autoSpaceDN w:val="0"/>
            <w:adjustRightInd w:val="0"/>
            <w:spacing w:after="0" w:line="240" w:lineRule="auto"/>
          </w:pPr>
        </w:pPrChange>
      </w:pPr>
      <w:ins w:id="10323" w:author="Sam Tertzakian" w:date="2018-09-11T20:27:00Z">
        <w:r>
          <w:t xml:space="preserve">    ntStatus = IoRegisterPlugPlayNotification(</w:t>
        </w:r>
        <w:r>
          <w:rPr>
            <w:color w:val="2F4F4F"/>
          </w:rPr>
          <w:t>EventCategoryDeviceInterfaceChange</w:t>
        </w:r>
        <w:r>
          <w:t>,</w:t>
        </w:r>
      </w:ins>
    </w:p>
    <w:p w14:paraId="055BF8C2" w14:textId="77777777" w:rsidR="00C96BE2" w:rsidRDefault="00C96BE2">
      <w:pPr>
        <w:pStyle w:val="CodeBlock"/>
        <w:rPr>
          <w:ins w:id="10324" w:author="Sam Tertzakian" w:date="2018-09-11T20:27:00Z"/>
          <w:color w:val="000000"/>
        </w:rPr>
        <w:pPrChange w:id="10325" w:author="Sam Tertzakian" w:date="2018-09-12T14:46:00Z">
          <w:pPr>
            <w:autoSpaceDE w:val="0"/>
            <w:autoSpaceDN w:val="0"/>
            <w:adjustRightInd w:val="0"/>
            <w:spacing w:after="0" w:line="240" w:lineRule="auto"/>
          </w:pPr>
        </w:pPrChange>
      </w:pPr>
      <w:ins w:id="10326" w:author="Sam Tertzakian" w:date="2018-09-11T20:27:00Z">
        <w:r>
          <w:rPr>
            <w:color w:val="000000"/>
          </w:rPr>
          <w:t xml:space="preserve">                                              </w:t>
        </w:r>
        <w:r>
          <w:t>PNPNOTIFY_DEVICE_INTERFACE_INCLUDE_EXISTING_INTERFACES</w:t>
        </w:r>
        <w:r>
          <w:rPr>
            <w:color w:val="000000"/>
          </w:rPr>
          <w:t>,</w:t>
        </w:r>
      </w:ins>
    </w:p>
    <w:p w14:paraId="3462D99C" w14:textId="77777777" w:rsidR="00C96BE2" w:rsidRDefault="00C96BE2">
      <w:pPr>
        <w:pStyle w:val="CodeBlock"/>
        <w:rPr>
          <w:ins w:id="10327" w:author="Sam Tertzakian" w:date="2018-09-11T20:27:00Z"/>
        </w:rPr>
        <w:pPrChange w:id="10328" w:author="Sam Tertzakian" w:date="2018-09-12T14:46:00Z">
          <w:pPr>
            <w:autoSpaceDE w:val="0"/>
            <w:autoSpaceDN w:val="0"/>
            <w:adjustRightInd w:val="0"/>
            <w:spacing w:after="0" w:line="240" w:lineRule="auto"/>
          </w:pPr>
        </w:pPrChange>
      </w:pPr>
      <w:ins w:id="10329" w:author="Sam Tertzakian" w:date="2018-09-11T20:27:00Z">
        <w:r>
          <w:t xml:space="preserve">                                              (</w:t>
        </w:r>
        <w:r>
          <w:rPr>
            <w:color w:val="0000FF"/>
          </w:rPr>
          <w:t>void</w:t>
        </w:r>
        <w:r>
          <w:t>*)&amp;moduleConfig-&gt;DeviceInterfaceTargetGuid,</w:t>
        </w:r>
      </w:ins>
    </w:p>
    <w:p w14:paraId="4F42F2D0" w14:textId="77777777" w:rsidR="00C96BE2" w:rsidRDefault="00C96BE2">
      <w:pPr>
        <w:pStyle w:val="CodeBlock"/>
        <w:rPr>
          <w:ins w:id="10330" w:author="Sam Tertzakian" w:date="2018-09-11T20:27:00Z"/>
        </w:rPr>
        <w:pPrChange w:id="10331" w:author="Sam Tertzakian" w:date="2018-09-12T14:46:00Z">
          <w:pPr>
            <w:autoSpaceDE w:val="0"/>
            <w:autoSpaceDN w:val="0"/>
            <w:adjustRightInd w:val="0"/>
            <w:spacing w:after="0" w:line="240" w:lineRule="auto"/>
          </w:pPr>
        </w:pPrChange>
      </w:pPr>
      <w:ins w:id="10332" w:author="Sam Tertzakian" w:date="2018-09-11T20:27:00Z">
        <w:r>
          <w:t xml:space="preserve">                                              driverObject,</w:t>
        </w:r>
      </w:ins>
    </w:p>
    <w:p w14:paraId="5669F7CB" w14:textId="77777777" w:rsidR="00C96BE2" w:rsidRDefault="00C96BE2">
      <w:pPr>
        <w:pStyle w:val="CodeBlock"/>
        <w:rPr>
          <w:ins w:id="10333" w:author="Sam Tertzakian" w:date="2018-09-11T20:27:00Z"/>
        </w:rPr>
        <w:pPrChange w:id="10334" w:author="Sam Tertzakian" w:date="2018-09-12T14:46:00Z">
          <w:pPr>
            <w:autoSpaceDE w:val="0"/>
            <w:autoSpaceDN w:val="0"/>
            <w:adjustRightInd w:val="0"/>
            <w:spacing w:after="0" w:line="240" w:lineRule="auto"/>
          </w:pPr>
        </w:pPrChange>
      </w:pPr>
      <w:ins w:id="10335" w:author="Sam Tertzakian" w:date="2018-09-11T20:27:00Z">
        <w:r>
          <w:t xml:space="preserve">                                              (</w:t>
        </w:r>
        <w:r>
          <w:rPr>
            <w:color w:val="2B91AF"/>
          </w:rPr>
          <w:t>PDRIVER_NOTIFICATION_CALLBACK_ROUTINE</w:t>
        </w:r>
        <w:r>
          <w:t>)DeviceInterfaceTarget_InterfaceArrivalCallback,</w:t>
        </w:r>
      </w:ins>
    </w:p>
    <w:p w14:paraId="3A54059B" w14:textId="77777777" w:rsidR="00C96BE2" w:rsidRDefault="00C96BE2">
      <w:pPr>
        <w:pStyle w:val="CodeBlock"/>
        <w:rPr>
          <w:ins w:id="10336" w:author="Sam Tertzakian" w:date="2018-09-11T20:27:00Z"/>
        </w:rPr>
        <w:pPrChange w:id="10337" w:author="Sam Tertzakian" w:date="2018-09-12T14:46:00Z">
          <w:pPr>
            <w:autoSpaceDE w:val="0"/>
            <w:autoSpaceDN w:val="0"/>
            <w:adjustRightInd w:val="0"/>
            <w:spacing w:after="0" w:line="240" w:lineRule="auto"/>
          </w:pPr>
        </w:pPrChange>
      </w:pPr>
      <w:ins w:id="10338" w:author="Sam Tertzakian" w:date="2018-09-11T20:27:00Z">
        <w:r>
          <w:t xml:space="preserve">                                              (</w:t>
        </w:r>
        <w:r>
          <w:rPr>
            <w:color w:val="6F008A"/>
          </w:rPr>
          <w:t>VOID</w:t>
        </w:r>
        <w:r>
          <w:t>*)DmfModule,</w:t>
        </w:r>
      </w:ins>
    </w:p>
    <w:p w14:paraId="4467E380" w14:textId="77777777" w:rsidR="00C96BE2" w:rsidRDefault="00C96BE2">
      <w:pPr>
        <w:pStyle w:val="CodeBlock"/>
        <w:rPr>
          <w:ins w:id="10339" w:author="Sam Tertzakian" w:date="2018-09-11T20:27:00Z"/>
        </w:rPr>
        <w:pPrChange w:id="10340" w:author="Sam Tertzakian" w:date="2018-09-12T14:46:00Z">
          <w:pPr>
            <w:autoSpaceDE w:val="0"/>
            <w:autoSpaceDN w:val="0"/>
            <w:adjustRightInd w:val="0"/>
            <w:spacing w:after="0" w:line="240" w:lineRule="auto"/>
          </w:pPr>
        </w:pPrChange>
      </w:pPr>
      <w:ins w:id="10341" w:author="Sam Tertzakian" w:date="2018-09-11T20:27:00Z">
        <w:r>
          <w:t xml:space="preserve">                                              &amp;(moduleContext-&gt;DeviceInterfaceNotification));</w:t>
        </w:r>
      </w:ins>
    </w:p>
    <w:p w14:paraId="608F7752" w14:textId="77777777" w:rsidR="00C96BE2" w:rsidRDefault="00C96BE2">
      <w:pPr>
        <w:pStyle w:val="CodeBlock"/>
        <w:rPr>
          <w:ins w:id="10342" w:author="Sam Tertzakian" w:date="2018-09-11T20:27:00Z"/>
        </w:rPr>
        <w:pPrChange w:id="10343" w:author="Sam Tertzakian" w:date="2018-09-12T14:46:00Z">
          <w:pPr>
            <w:autoSpaceDE w:val="0"/>
            <w:autoSpaceDN w:val="0"/>
            <w:adjustRightInd w:val="0"/>
            <w:spacing w:after="0" w:line="240" w:lineRule="auto"/>
          </w:pPr>
        </w:pPrChange>
      </w:pPr>
    </w:p>
    <w:p w14:paraId="7AE16C1D" w14:textId="77777777" w:rsidR="00C96BE2" w:rsidRDefault="00C96BE2">
      <w:pPr>
        <w:pStyle w:val="CodeBlock"/>
        <w:rPr>
          <w:ins w:id="10344" w:author="Sam Tertzakian" w:date="2018-09-11T20:27:00Z"/>
        </w:rPr>
        <w:pPrChange w:id="10345" w:author="Sam Tertzakian" w:date="2018-09-12T14:46:00Z">
          <w:pPr>
            <w:autoSpaceDE w:val="0"/>
            <w:autoSpaceDN w:val="0"/>
            <w:adjustRightInd w:val="0"/>
            <w:spacing w:after="0" w:line="240" w:lineRule="auto"/>
          </w:pPr>
        </w:pPrChange>
      </w:pPr>
      <w:ins w:id="10346" w:author="Sam Tertzakian" w:date="2018-09-11T20:27:00Z">
        <w:r>
          <w:t xml:space="preserve">    </w:t>
        </w:r>
        <w:r>
          <w:rPr>
            <w:color w:val="6F008A"/>
          </w:rPr>
          <w:t>FuncExit</w:t>
        </w:r>
        <w:r>
          <w:t xml:space="preserve">(DMF_TRACE_DeviceInterfaceTarget, </w:t>
        </w:r>
        <w:r>
          <w:rPr>
            <w:color w:val="A31515"/>
          </w:rPr>
          <w:t>"ntStatus=%!STATUS!"</w:t>
        </w:r>
        <w:r>
          <w:t>, ntStatus);</w:t>
        </w:r>
      </w:ins>
    </w:p>
    <w:p w14:paraId="34FD80E2" w14:textId="77777777" w:rsidR="00C96BE2" w:rsidRDefault="00C96BE2">
      <w:pPr>
        <w:pStyle w:val="CodeBlock"/>
        <w:rPr>
          <w:ins w:id="10347" w:author="Sam Tertzakian" w:date="2018-09-11T20:27:00Z"/>
        </w:rPr>
        <w:pPrChange w:id="10348" w:author="Sam Tertzakian" w:date="2018-09-12T14:46:00Z">
          <w:pPr>
            <w:autoSpaceDE w:val="0"/>
            <w:autoSpaceDN w:val="0"/>
            <w:adjustRightInd w:val="0"/>
            <w:spacing w:after="0" w:line="240" w:lineRule="auto"/>
          </w:pPr>
        </w:pPrChange>
      </w:pPr>
    </w:p>
    <w:p w14:paraId="7C462AC0" w14:textId="77777777" w:rsidR="00C96BE2" w:rsidRDefault="00C96BE2">
      <w:pPr>
        <w:pStyle w:val="CodeBlock"/>
        <w:rPr>
          <w:ins w:id="10349" w:author="Sam Tertzakian" w:date="2018-09-11T20:27:00Z"/>
        </w:rPr>
        <w:pPrChange w:id="10350" w:author="Sam Tertzakian" w:date="2018-09-12T14:46:00Z">
          <w:pPr>
            <w:autoSpaceDE w:val="0"/>
            <w:autoSpaceDN w:val="0"/>
            <w:adjustRightInd w:val="0"/>
            <w:spacing w:after="0" w:line="240" w:lineRule="auto"/>
          </w:pPr>
        </w:pPrChange>
      </w:pPr>
      <w:ins w:id="10351" w:author="Sam Tertzakian" w:date="2018-09-11T20:27:00Z">
        <w:r>
          <w:t xml:space="preserve">    </w:t>
        </w:r>
        <w:r>
          <w:rPr>
            <w:color w:val="0000FF"/>
          </w:rPr>
          <w:t>return</w:t>
        </w:r>
        <w:r>
          <w:t xml:space="preserve"> ntStatus;</w:t>
        </w:r>
      </w:ins>
    </w:p>
    <w:p w14:paraId="2AE300FC" w14:textId="77777777" w:rsidR="00C96BE2" w:rsidRDefault="00C96BE2">
      <w:pPr>
        <w:pStyle w:val="CodeBlock"/>
        <w:rPr>
          <w:ins w:id="10352" w:author="Sam Tertzakian" w:date="2018-09-11T20:27:00Z"/>
        </w:rPr>
        <w:pPrChange w:id="10353" w:author="Sam Tertzakian" w:date="2018-09-12T14:46:00Z">
          <w:pPr>
            <w:autoSpaceDE w:val="0"/>
            <w:autoSpaceDN w:val="0"/>
            <w:adjustRightInd w:val="0"/>
            <w:spacing w:after="0" w:line="240" w:lineRule="auto"/>
          </w:pPr>
        </w:pPrChange>
      </w:pPr>
      <w:ins w:id="10354" w:author="Sam Tertzakian" w:date="2018-09-11T20:27:00Z">
        <w:r>
          <w:t>}</w:t>
        </w:r>
      </w:ins>
    </w:p>
    <w:p w14:paraId="61A9997D" w14:textId="77777777" w:rsidR="00C96BE2" w:rsidRDefault="00C96BE2">
      <w:pPr>
        <w:pStyle w:val="CodeBlock"/>
        <w:rPr>
          <w:ins w:id="10355" w:author="Sam Tertzakian" w:date="2018-09-11T20:27:00Z"/>
          <w:color w:val="000000"/>
        </w:rPr>
        <w:pPrChange w:id="10356" w:author="Sam Tertzakian" w:date="2018-09-12T14:46:00Z">
          <w:pPr>
            <w:autoSpaceDE w:val="0"/>
            <w:autoSpaceDN w:val="0"/>
            <w:adjustRightInd w:val="0"/>
            <w:spacing w:after="0" w:line="240" w:lineRule="auto"/>
          </w:pPr>
        </w:pPrChange>
      </w:pPr>
      <w:ins w:id="10357" w:author="Sam Tertzakian" w:date="2018-09-11T20:27:00Z">
        <w:r>
          <w:t>#pragma</w:t>
        </w:r>
        <w:r>
          <w:rPr>
            <w:color w:val="000000"/>
          </w:rPr>
          <w:t xml:space="preserve"> </w:t>
        </w:r>
        <w:r>
          <w:t>code_seg</w:t>
        </w:r>
        <w:r>
          <w:rPr>
            <w:color w:val="000000"/>
          </w:rPr>
          <w:t>()</w:t>
        </w:r>
      </w:ins>
    </w:p>
    <w:p w14:paraId="551B7812" w14:textId="3B5AEA67" w:rsidR="004051C1" w:rsidDel="00C96BE2" w:rsidRDefault="004051C1" w:rsidP="004051C1">
      <w:pPr>
        <w:pStyle w:val="CodeBlock"/>
        <w:rPr>
          <w:del w:id="10358" w:author="Sam Tertzakian" w:date="2018-09-11T20:27:00Z"/>
          <w:color w:val="000000"/>
        </w:rPr>
      </w:pPr>
      <w:del w:id="10359" w:author="Sam Tertzakian" w:date="2018-09-11T20:27:00Z">
        <w:r w:rsidDel="00C96BE2">
          <w:lastRenderedPageBreak/>
          <w:delText>#pragma</w:delText>
        </w:r>
        <w:r w:rsidDel="00C96BE2">
          <w:rPr>
            <w:color w:val="000000"/>
          </w:rPr>
          <w:delText xml:space="preserve"> </w:delText>
        </w:r>
        <w:r w:rsidDel="00C96BE2">
          <w:delText>code_seg</w:delText>
        </w:r>
        <w:r w:rsidDel="00C96BE2">
          <w:rPr>
            <w:color w:val="000000"/>
          </w:rPr>
          <w:delText>(</w:delText>
        </w:r>
        <w:r w:rsidDel="00C96BE2">
          <w:rPr>
            <w:color w:val="A31515"/>
          </w:rPr>
          <w:delText>"PAGED"</w:delText>
        </w:r>
        <w:r w:rsidDel="00C96BE2">
          <w:rPr>
            <w:color w:val="000000"/>
          </w:rPr>
          <w:delText>)</w:delText>
        </w:r>
        <w:bookmarkStart w:id="10360" w:name="_Toc524526610"/>
        <w:bookmarkStart w:id="10361" w:name="_Toc524527299"/>
        <w:bookmarkStart w:id="10362" w:name="_Toc524527988"/>
        <w:bookmarkEnd w:id="10360"/>
        <w:bookmarkEnd w:id="10361"/>
        <w:bookmarkEnd w:id="10362"/>
      </w:del>
    </w:p>
    <w:p w14:paraId="19DA38D6" w14:textId="177FB220" w:rsidR="004051C1" w:rsidDel="00C96BE2" w:rsidRDefault="004051C1" w:rsidP="004051C1">
      <w:pPr>
        <w:pStyle w:val="CodeBlock"/>
        <w:rPr>
          <w:del w:id="10363" w:author="Sam Tertzakian" w:date="2018-09-11T20:27:00Z"/>
          <w:color w:val="000000"/>
        </w:rPr>
      </w:pPr>
      <w:del w:id="10364" w:author="Sam Tertzakian" w:date="2018-09-11T20:27:00Z">
        <w:r w:rsidDel="00C96BE2">
          <w:rPr>
            <w:color w:val="6F008A"/>
          </w:rPr>
          <w:delText>_IRQL_requires_max_</w:delText>
        </w:r>
        <w:r w:rsidDel="00C96BE2">
          <w:rPr>
            <w:color w:val="000000"/>
          </w:rPr>
          <w:delText>(</w:delText>
        </w:r>
        <w:r w:rsidDel="00C96BE2">
          <w:rPr>
            <w:color w:val="6F008A"/>
          </w:rPr>
          <w:delText>PASSIVE_LEVEL</w:delText>
        </w:r>
        <w:r w:rsidDel="00C96BE2">
          <w:rPr>
            <w:color w:val="000000"/>
          </w:rPr>
          <w:delText>)</w:delText>
        </w:r>
        <w:bookmarkStart w:id="10365" w:name="_Toc524526611"/>
        <w:bookmarkStart w:id="10366" w:name="_Toc524527300"/>
        <w:bookmarkStart w:id="10367" w:name="_Toc524527989"/>
        <w:bookmarkEnd w:id="10365"/>
        <w:bookmarkEnd w:id="10366"/>
        <w:bookmarkEnd w:id="10367"/>
      </w:del>
    </w:p>
    <w:p w14:paraId="63C32B9A" w14:textId="1054833C" w:rsidR="004051C1" w:rsidDel="00C96BE2" w:rsidRDefault="004051C1" w:rsidP="004051C1">
      <w:pPr>
        <w:pStyle w:val="CodeBlock"/>
        <w:rPr>
          <w:del w:id="10368" w:author="Sam Tertzakian" w:date="2018-09-11T20:27:00Z"/>
          <w:color w:val="000000"/>
        </w:rPr>
      </w:pPr>
      <w:del w:id="10369" w:author="Sam Tertzakian" w:date="2018-09-11T20:27:00Z">
        <w:r w:rsidDel="00C96BE2">
          <w:rPr>
            <w:color w:val="6F008A"/>
          </w:rPr>
          <w:delText>_Must_inspect_result_</w:delText>
        </w:r>
        <w:bookmarkStart w:id="10370" w:name="_Toc524526612"/>
        <w:bookmarkStart w:id="10371" w:name="_Toc524527301"/>
        <w:bookmarkStart w:id="10372" w:name="_Toc524527990"/>
        <w:bookmarkEnd w:id="10370"/>
        <w:bookmarkEnd w:id="10371"/>
        <w:bookmarkEnd w:id="10372"/>
      </w:del>
    </w:p>
    <w:p w14:paraId="516CA62F" w14:textId="1DB81DF5" w:rsidR="004051C1" w:rsidDel="00C96BE2" w:rsidRDefault="004051C1" w:rsidP="004051C1">
      <w:pPr>
        <w:pStyle w:val="CodeBlock"/>
        <w:rPr>
          <w:del w:id="10373" w:author="Sam Tertzakian" w:date="2018-09-11T20:27:00Z"/>
          <w:color w:val="000000"/>
        </w:rPr>
      </w:pPr>
      <w:del w:id="10374" w:author="Sam Tertzakian" w:date="2018-09-11T20:27:00Z">
        <w:r w:rsidDel="00C96BE2">
          <w:rPr>
            <w:color w:val="0000FF"/>
          </w:rPr>
          <w:delText>static</w:delText>
        </w:r>
        <w:bookmarkStart w:id="10375" w:name="_Toc524526613"/>
        <w:bookmarkStart w:id="10376" w:name="_Toc524527302"/>
        <w:bookmarkStart w:id="10377" w:name="_Toc524527991"/>
        <w:bookmarkEnd w:id="10375"/>
        <w:bookmarkEnd w:id="10376"/>
        <w:bookmarkEnd w:id="10377"/>
      </w:del>
    </w:p>
    <w:p w14:paraId="503040D9" w14:textId="3BB1BA39" w:rsidR="004051C1" w:rsidDel="00C96BE2" w:rsidRDefault="004051C1" w:rsidP="004051C1">
      <w:pPr>
        <w:pStyle w:val="CodeBlock"/>
        <w:rPr>
          <w:del w:id="10378" w:author="Sam Tertzakian" w:date="2018-09-11T20:27:00Z"/>
          <w:color w:val="000000"/>
        </w:rPr>
      </w:pPr>
      <w:del w:id="10379" w:author="Sam Tertzakian" w:date="2018-09-11T20:27:00Z">
        <w:r w:rsidDel="00C96BE2">
          <w:rPr>
            <w:color w:val="2B91AF"/>
          </w:rPr>
          <w:delText>NTSTATUS</w:delText>
        </w:r>
        <w:r w:rsidDel="00C96BE2">
          <w:rPr>
            <w:color w:val="000000"/>
          </w:rPr>
          <w:delText xml:space="preserve"> </w:delText>
        </w:r>
        <w:bookmarkStart w:id="10380" w:name="_Toc524526614"/>
        <w:bookmarkStart w:id="10381" w:name="_Toc524527303"/>
        <w:bookmarkStart w:id="10382" w:name="_Toc524527992"/>
        <w:bookmarkEnd w:id="10380"/>
        <w:bookmarkEnd w:id="10381"/>
        <w:bookmarkEnd w:id="10382"/>
      </w:del>
    </w:p>
    <w:p w14:paraId="6634B49F" w14:textId="2C41E34A" w:rsidR="004051C1" w:rsidDel="00C96BE2" w:rsidRDefault="004051C1" w:rsidP="004051C1">
      <w:pPr>
        <w:pStyle w:val="CodeBlock"/>
        <w:rPr>
          <w:del w:id="10383" w:author="Sam Tertzakian" w:date="2018-09-11T20:27:00Z"/>
          <w:color w:val="000000"/>
        </w:rPr>
      </w:pPr>
      <w:del w:id="10384" w:author="Sam Tertzakian" w:date="2018-09-11T20:27:00Z">
        <w:r w:rsidDel="00C96BE2">
          <w:rPr>
            <w:color w:val="000000"/>
          </w:rPr>
          <w:delText>DMF_Hid_NotificationRegister(</w:delText>
        </w:r>
        <w:bookmarkStart w:id="10385" w:name="_Toc524526615"/>
        <w:bookmarkStart w:id="10386" w:name="_Toc524527304"/>
        <w:bookmarkStart w:id="10387" w:name="_Toc524527993"/>
        <w:bookmarkEnd w:id="10385"/>
        <w:bookmarkEnd w:id="10386"/>
        <w:bookmarkEnd w:id="10387"/>
      </w:del>
    </w:p>
    <w:p w14:paraId="0F023844" w14:textId="20F6406E" w:rsidR="004051C1" w:rsidDel="00C96BE2" w:rsidRDefault="004051C1" w:rsidP="004051C1">
      <w:pPr>
        <w:pStyle w:val="CodeBlock"/>
        <w:rPr>
          <w:del w:id="10388" w:author="Sam Tertzakian" w:date="2018-09-11T20:27:00Z"/>
          <w:color w:val="000000"/>
        </w:rPr>
      </w:pPr>
      <w:del w:id="10389" w:author="Sam Tertzakian" w:date="2018-09-11T20:27:00Z">
        <w:r w:rsidDel="00C96BE2">
          <w:rPr>
            <w:color w:val="000000"/>
          </w:rPr>
          <w:delText xml:space="preserve">    </w:delText>
        </w:r>
        <w:r w:rsidDel="00C96BE2">
          <w:rPr>
            <w:color w:val="6F008A"/>
          </w:rPr>
          <w:delText>_In_</w:delText>
        </w:r>
        <w:r w:rsidDel="00C96BE2">
          <w:rPr>
            <w:color w:val="000000"/>
          </w:rPr>
          <w:delText xml:space="preserve"> </w:delText>
        </w:r>
        <w:r w:rsidDel="00C96BE2">
          <w:rPr>
            <w:color w:val="2B91AF"/>
          </w:rPr>
          <w:delText>DMFMODULE</w:delText>
        </w:r>
        <w:r w:rsidDel="00C96BE2">
          <w:rPr>
            <w:color w:val="000000"/>
          </w:rPr>
          <w:delText xml:space="preserve"> </w:delText>
        </w:r>
        <w:r w:rsidDel="00C96BE2">
          <w:delText>DmfModule</w:delText>
        </w:r>
        <w:bookmarkStart w:id="10390" w:name="_Toc524526616"/>
        <w:bookmarkStart w:id="10391" w:name="_Toc524527305"/>
        <w:bookmarkStart w:id="10392" w:name="_Toc524527994"/>
        <w:bookmarkEnd w:id="10390"/>
        <w:bookmarkEnd w:id="10391"/>
        <w:bookmarkEnd w:id="10392"/>
      </w:del>
    </w:p>
    <w:p w14:paraId="63354FE2" w14:textId="221290DB" w:rsidR="004051C1" w:rsidDel="00C96BE2" w:rsidRDefault="004051C1" w:rsidP="004051C1">
      <w:pPr>
        <w:pStyle w:val="CodeBlock"/>
        <w:rPr>
          <w:del w:id="10393" w:author="Sam Tertzakian" w:date="2018-09-11T20:27:00Z"/>
          <w:color w:val="000000"/>
        </w:rPr>
      </w:pPr>
      <w:del w:id="10394" w:author="Sam Tertzakian" w:date="2018-09-11T20:27:00Z">
        <w:r w:rsidDel="00C96BE2">
          <w:rPr>
            <w:color w:val="000000"/>
          </w:rPr>
          <w:delText xml:space="preserve">    )</w:delText>
        </w:r>
        <w:bookmarkStart w:id="10395" w:name="_Toc524526617"/>
        <w:bookmarkStart w:id="10396" w:name="_Toc524527306"/>
        <w:bookmarkStart w:id="10397" w:name="_Toc524527995"/>
        <w:bookmarkEnd w:id="10395"/>
        <w:bookmarkEnd w:id="10396"/>
        <w:bookmarkEnd w:id="10397"/>
      </w:del>
    </w:p>
    <w:p w14:paraId="0F468060" w14:textId="3D4BF3AE" w:rsidR="004051C1" w:rsidDel="00C96BE2" w:rsidRDefault="004051C1" w:rsidP="004051C1">
      <w:pPr>
        <w:pStyle w:val="CodeBlock"/>
        <w:rPr>
          <w:del w:id="10398" w:author="Sam Tertzakian" w:date="2018-09-11T20:27:00Z"/>
          <w:color w:val="000000"/>
        </w:rPr>
      </w:pPr>
      <w:del w:id="10399" w:author="Sam Tertzakian" w:date="2018-09-11T20:27:00Z">
        <w:r w:rsidDel="00C96BE2">
          <w:rPr>
            <w:color w:val="000000"/>
          </w:rPr>
          <w:delText>{</w:delText>
        </w:r>
        <w:bookmarkStart w:id="10400" w:name="_Toc524526618"/>
        <w:bookmarkStart w:id="10401" w:name="_Toc524527307"/>
        <w:bookmarkStart w:id="10402" w:name="_Toc524527996"/>
        <w:bookmarkEnd w:id="10400"/>
        <w:bookmarkEnd w:id="10401"/>
        <w:bookmarkEnd w:id="10402"/>
      </w:del>
    </w:p>
    <w:p w14:paraId="1EB78C3D" w14:textId="0E6E8FB6" w:rsidR="004051C1" w:rsidDel="00C96BE2" w:rsidRDefault="004051C1" w:rsidP="004051C1">
      <w:pPr>
        <w:pStyle w:val="CodeBlock"/>
        <w:rPr>
          <w:del w:id="10403" w:author="Sam Tertzakian" w:date="2018-09-11T20:27:00Z"/>
          <w:color w:val="000000"/>
        </w:rPr>
      </w:pPr>
      <w:del w:id="10404" w:author="Sam Tertzakian" w:date="2018-09-11T20:27:00Z">
        <w:r w:rsidDel="00C96BE2">
          <w:rPr>
            <w:color w:val="000000"/>
          </w:rPr>
          <w:delText xml:space="preserve">    </w:delText>
        </w:r>
        <w:r w:rsidDel="00C96BE2">
          <w:rPr>
            <w:color w:val="2B91AF"/>
          </w:rPr>
          <w:delText>NTSTATUS</w:delText>
        </w:r>
        <w:r w:rsidDel="00C96BE2">
          <w:rPr>
            <w:color w:val="000000"/>
          </w:rPr>
          <w:delText xml:space="preserve"> ntStatus;</w:delText>
        </w:r>
        <w:bookmarkStart w:id="10405" w:name="_Toc524526619"/>
        <w:bookmarkStart w:id="10406" w:name="_Toc524527308"/>
        <w:bookmarkStart w:id="10407" w:name="_Toc524527997"/>
        <w:bookmarkEnd w:id="10405"/>
        <w:bookmarkEnd w:id="10406"/>
        <w:bookmarkEnd w:id="10407"/>
      </w:del>
    </w:p>
    <w:p w14:paraId="028BBDD5" w14:textId="4326254C" w:rsidR="004051C1" w:rsidDel="00C96BE2" w:rsidRDefault="004051C1" w:rsidP="004051C1">
      <w:pPr>
        <w:pStyle w:val="CodeBlock"/>
        <w:rPr>
          <w:del w:id="10408" w:author="Sam Tertzakian" w:date="2018-09-11T20:27:00Z"/>
          <w:color w:val="000000"/>
        </w:rPr>
      </w:pPr>
      <w:del w:id="10409" w:author="Sam Tertzakian" w:date="2018-09-11T20:27:00Z">
        <w:r w:rsidDel="00C96BE2">
          <w:rPr>
            <w:color w:val="000000"/>
          </w:rPr>
          <w:delText xml:space="preserve">    </w:delText>
        </w:r>
        <w:r w:rsidDel="00C96BE2">
          <w:rPr>
            <w:color w:val="2B91AF"/>
          </w:rPr>
          <w:delText>WDFDEVICE</w:delText>
        </w:r>
        <w:r w:rsidDel="00C96BE2">
          <w:rPr>
            <w:color w:val="000000"/>
          </w:rPr>
          <w:delText xml:space="preserve"> parentDevice;</w:delText>
        </w:r>
        <w:bookmarkStart w:id="10410" w:name="_Toc524526620"/>
        <w:bookmarkStart w:id="10411" w:name="_Toc524527309"/>
        <w:bookmarkStart w:id="10412" w:name="_Toc524527998"/>
        <w:bookmarkEnd w:id="10410"/>
        <w:bookmarkEnd w:id="10411"/>
        <w:bookmarkEnd w:id="10412"/>
      </w:del>
    </w:p>
    <w:p w14:paraId="45FE344C" w14:textId="5BEF6083" w:rsidR="004051C1" w:rsidDel="00C96BE2" w:rsidRDefault="004051C1" w:rsidP="004051C1">
      <w:pPr>
        <w:pStyle w:val="CodeBlock"/>
        <w:rPr>
          <w:del w:id="10413" w:author="Sam Tertzakian" w:date="2018-09-11T20:27:00Z"/>
          <w:color w:val="000000"/>
        </w:rPr>
      </w:pPr>
      <w:del w:id="10414" w:author="Sam Tertzakian" w:date="2018-09-11T20:27:00Z">
        <w:r w:rsidDel="00C96BE2">
          <w:rPr>
            <w:color w:val="000000"/>
          </w:rPr>
          <w:delText xml:space="preserve">    </w:delText>
        </w:r>
        <w:r w:rsidDel="00C96BE2">
          <w:rPr>
            <w:color w:val="2B91AF"/>
          </w:rPr>
          <w:delText>PDEVICE_OBJECT</w:delText>
        </w:r>
        <w:r w:rsidDel="00C96BE2">
          <w:rPr>
            <w:color w:val="000000"/>
          </w:rPr>
          <w:delText xml:space="preserve"> deviceObject;</w:delText>
        </w:r>
        <w:bookmarkStart w:id="10415" w:name="_Toc524526621"/>
        <w:bookmarkStart w:id="10416" w:name="_Toc524527310"/>
        <w:bookmarkStart w:id="10417" w:name="_Toc524527999"/>
        <w:bookmarkEnd w:id="10415"/>
        <w:bookmarkEnd w:id="10416"/>
        <w:bookmarkEnd w:id="10417"/>
      </w:del>
    </w:p>
    <w:p w14:paraId="44292FFD" w14:textId="48D734EC" w:rsidR="004051C1" w:rsidDel="00C96BE2" w:rsidRDefault="004051C1" w:rsidP="004051C1">
      <w:pPr>
        <w:pStyle w:val="CodeBlock"/>
        <w:rPr>
          <w:del w:id="10418" w:author="Sam Tertzakian" w:date="2018-09-11T20:27:00Z"/>
          <w:color w:val="000000"/>
        </w:rPr>
      </w:pPr>
      <w:del w:id="10419" w:author="Sam Tertzakian" w:date="2018-09-11T20:27:00Z">
        <w:r w:rsidDel="00C96BE2">
          <w:rPr>
            <w:color w:val="000000"/>
          </w:rPr>
          <w:delText xml:space="preserve">    </w:delText>
        </w:r>
        <w:r w:rsidDel="00C96BE2">
          <w:rPr>
            <w:color w:val="2B91AF"/>
          </w:rPr>
          <w:delText>PDRIVER_OBJECT</w:delText>
        </w:r>
        <w:r w:rsidDel="00C96BE2">
          <w:rPr>
            <w:color w:val="000000"/>
          </w:rPr>
          <w:delText xml:space="preserve"> driverObject;</w:delText>
        </w:r>
        <w:bookmarkStart w:id="10420" w:name="_Toc524526622"/>
        <w:bookmarkStart w:id="10421" w:name="_Toc524527311"/>
        <w:bookmarkStart w:id="10422" w:name="_Toc524528000"/>
        <w:bookmarkEnd w:id="10420"/>
        <w:bookmarkEnd w:id="10421"/>
        <w:bookmarkEnd w:id="10422"/>
      </w:del>
    </w:p>
    <w:p w14:paraId="7B22C85C" w14:textId="261C589A" w:rsidR="004051C1" w:rsidDel="00C96BE2" w:rsidRDefault="004051C1" w:rsidP="004051C1">
      <w:pPr>
        <w:pStyle w:val="CodeBlock"/>
        <w:rPr>
          <w:del w:id="10423" w:author="Sam Tertzakian" w:date="2018-09-11T20:27:00Z"/>
          <w:color w:val="000000"/>
        </w:rPr>
      </w:pPr>
      <w:del w:id="10424" w:author="Sam Tertzakian" w:date="2018-09-11T20:27:00Z">
        <w:r w:rsidDel="00C96BE2">
          <w:rPr>
            <w:color w:val="000000"/>
          </w:rPr>
          <w:delText xml:space="preserve">    </w:delText>
        </w:r>
        <w:r w:rsidDel="00C96BE2">
          <w:rPr>
            <w:color w:val="2B91AF"/>
          </w:rPr>
          <w:delText>PDMF_CONTEXT_Hid</w:delText>
        </w:r>
        <w:r w:rsidDel="00C96BE2">
          <w:rPr>
            <w:color w:val="000000"/>
          </w:rPr>
          <w:delText xml:space="preserve"> moduleContext;</w:delText>
        </w:r>
        <w:bookmarkStart w:id="10425" w:name="_Toc524526623"/>
        <w:bookmarkStart w:id="10426" w:name="_Toc524527312"/>
        <w:bookmarkStart w:id="10427" w:name="_Toc524528001"/>
        <w:bookmarkEnd w:id="10425"/>
        <w:bookmarkEnd w:id="10426"/>
        <w:bookmarkEnd w:id="10427"/>
      </w:del>
    </w:p>
    <w:p w14:paraId="006D6E42" w14:textId="12F11B9E" w:rsidR="004051C1" w:rsidDel="00C96BE2" w:rsidRDefault="004051C1" w:rsidP="004051C1">
      <w:pPr>
        <w:pStyle w:val="CodeBlock"/>
        <w:rPr>
          <w:del w:id="10428" w:author="Sam Tertzakian" w:date="2018-09-11T20:27:00Z"/>
          <w:color w:val="000000"/>
        </w:rPr>
      </w:pPr>
      <w:del w:id="10429" w:author="Sam Tertzakian" w:date="2018-09-11T20:27:00Z">
        <w:r w:rsidDel="00C96BE2">
          <w:rPr>
            <w:color w:val="000000"/>
          </w:rPr>
          <w:delText xml:space="preserve">    </w:delText>
        </w:r>
        <w:r w:rsidDel="00C96BE2">
          <w:rPr>
            <w:color w:val="2B91AF"/>
          </w:rPr>
          <w:delText>PDMF_CONFIG_Hid</w:delText>
        </w:r>
        <w:r w:rsidDel="00C96BE2">
          <w:rPr>
            <w:color w:val="000000"/>
          </w:rPr>
          <w:delText xml:space="preserve"> moduleConfig;</w:delText>
        </w:r>
        <w:bookmarkStart w:id="10430" w:name="_Toc524526624"/>
        <w:bookmarkStart w:id="10431" w:name="_Toc524527313"/>
        <w:bookmarkStart w:id="10432" w:name="_Toc524528002"/>
        <w:bookmarkEnd w:id="10430"/>
        <w:bookmarkEnd w:id="10431"/>
        <w:bookmarkEnd w:id="10432"/>
      </w:del>
    </w:p>
    <w:p w14:paraId="012B7EC5" w14:textId="580A9545" w:rsidR="004051C1" w:rsidDel="00C96BE2" w:rsidRDefault="004051C1" w:rsidP="004051C1">
      <w:pPr>
        <w:pStyle w:val="CodeBlock"/>
        <w:rPr>
          <w:del w:id="10433" w:author="Sam Tertzakian" w:date="2018-09-11T20:27:00Z"/>
          <w:color w:val="000000"/>
        </w:rPr>
      </w:pPr>
      <w:del w:id="10434" w:author="Sam Tertzakian" w:date="2018-09-11T20:27:00Z">
        <w:r w:rsidDel="00C96BE2">
          <w:rPr>
            <w:color w:val="000000"/>
          </w:rPr>
          <w:delText xml:space="preserve">    </w:delText>
        </w:r>
        <w:r w:rsidDel="00C96BE2">
          <w:rPr>
            <w:color w:val="0000FF"/>
          </w:rPr>
          <w:delText>const</w:delText>
        </w:r>
        <w:r w:rsidDel="00C96BE2">
          <w:rPr>
            <w:color w:val="000000"/>
          </w:rPr>
          <w:delText xml:space="preserve"> </w:delText>
        </w:r>
        <w:r w:rsidDel="00C96BE2">
          <w:rPr>
            <w:color w:val="2B91AF"/>
          </w:rPr>
          <w:delText>GUID</w:delText>
        </w:r>
        <w:r w:rsidDel="00C96BE2">
          <w:rPr>
            <w:color w:val="000000"/>
          </w:rPr>
          <w:delText xml:space="preserve"> *interfaceGuid;</w:delText>
        </w:r>
        <w:bookmarkStart w:id="10435" w:name="_Toc524526625"/>
        <w:bookmarkStart w:id="10436" w:name="_Toc524527314"/>
        <w:bookmarkStart w:id="10437" w:name="_Toc524528003"/>
        <w:bookmarkEnd w:id="10435"/>
        <w:bookmarkEnd w:id="10436"/>
        <w:bookmarkEnd w:id="10437"/>
      </w:del>
    </w:p>
    <w:p w14:paraId="7CAB0628" w14:textId="290D4FCF" w:rsidR="004051C1" w:rsidDel="00C96BE2" w:rsidRDefault="004051C1" w:rsidP="004051C1">
      <w:pPr>
        <w:pStyle w:val="CodeBlock"/>
        <w:rPr>
          <w:del w:id="10438" w:author="Sam Tertzakian" w:date="2018-09-11T20:27:00Z"/>
          <w:color w:val="000000"/>
        </w:rPr>
      </w:pPr>
      <w:bookmarkStart w:id="10439" w:name="_Toc524526626"/>
      <w:bookmarkStart w:id="10440" w:name="_Toc524527315"/>
      <w:bookmarkStart w:id="10441" w:name="_Toc524528004"/>
      <w:bookmarkEnd w:id="10439"/>
      <w:bookmarkEnd w:id="10440"/>
      <w:bookmarkEnd w:id="10441"/>
    </w:p>
    <w:p w14:paraId="481839E2" w14:textId="114C4F88" w:rsidR="004051C1" w:rsidDel="00C96BE2" w:rsidRDefault="004051C1" w:rsidP="004051C1">
      <w:pPr>
        <w:pStyle w:val="CodeBlock"/>
        <w:rPr>
          <w:del w:id="10442" w:author="Sam Tertzakian" w:date="2018-09-11T20:27:00Z"/>
          <w:color w:val="000000"/>
        </w:rPr>
      </w:pPr>
      <w:del w:id="10443" w:author="Sam Tertzakian" w:date="2018-09-11T20:27:00Z">
        <w:r w:rsidDel="00C96BE2">
          <w:rPr>
            <w:color w:val="000000"/>
          </w:rPr>
          <w:delText xml:space="preserve">    </w:delText>
        </w:r>
        <w:r w:rsidDel="00C96BE2">
          <w:rPr>
            <w:color w:val="6F008A"/>
          </w:rPr>
          <w:delText>PAGED_CODE</w:delText>
        </w:r>
        <w:r w:rsidDel="00C96BE2">
          <w:rPr>
            <w:color w:val="000000"/>
          </w:rPr>
          <w:delText>();</w:delText>
        </w:r>
        <w:bookmarkStart w:id="10444" w:name="_Toc524526627"/>
        <w:bookmarkStart w:id="10445" w:name="_Toc524527316"/>
        <w:bookmarkStart w:id="10446" w:name="_Toc524528005"/>
        <w:bookmarkEnd w:id="10444"/>
        <w:bookmarkEnd w:id="10445"/>
        <w:bookmarkEnd w:id="10446"/>
      </w:del>
    </w:p>
    <w:p w14:paraId="64715C4E" w14:textId="3793D6B8" w:rsidR="004051C1" w:rsidDel="00C96BE2" w:rsidRDefault="004051C1" w:rsidP="004051C1">
      <w:pPr>
        <w:pStyle w:val="CodeBlock"/>
        <w:rPr>
          <w:del w:id="10447" w:author="Sam Tertzakian" w:date="2018-09-11T20:27:00Z"/>
          <w:color w:val="000000"/>
        </w:rPr>
      </w:pPr>
      <w:bookmarkStart w:id="10448" w:name="_Toc524526628"/>
      <w:bookmarkStart w:id="10449" w:name="_Toc524527317"/>
      <w:bookmarkStart w:id="10450" w:name="_Toc524528006"/>
      <w:bookmarkEnd w:id="10448"/>
      <w:bookmarkEnd w:id="10449"/>
      <w:bookmarkEnd w:id="10450"/>
    </w:p>
    <w:p w14:paraId="6BEF07EE" w14:textId="4484BB29" w:rsidR="004051C1" w:rsidDel="00C96BE2" w:rsidRDefault="004051C1" w:rsidP="004051C1">
      <w:pPr>
        <w:pStyle w:val="CodeBlock"/>
        <w:rPr>
          <w:del w:id="10451" w:author="Sam Tertzakian" w:date="2018-09-11T20:27:00Z"/>
          <w:color w:val="000000"/>
        </w:rPr>
      </w:pPr>
      <w:del w:id="10452" w:author="Sam Tertzakian" w:date="2018-09-11T20:27:00Z">
        <w:r w:rsidDel="00C96BE2">
          <w:rPr>
            <w:color w:val="000000"/>
          </w:rPr>
          <w:delText xml:space="preserve">    </w:delText>
        </w:r>
        <w:r w:rsidDel="00C96BE2">
          <w:rPr>
            <w:color w:val="6F008A"/>
          </w:rPr>
          <w:delText>FuncEntry</w:delText>
        </w:r>
        <w:r w:rsidDel="00C96BE2">
          <w:rPr>
            <w:color w:val="000000"/>
          </w:rPr>
          <w:delText>(DMF_TRACE_Hid);</w:delText>
        </w:r>
        <w:bookmarkStart w:id="10453" w:name="_Toc524526629"/>
        <w:bookmarkStart w:id="10454" w:name="_Toc524527318"/>
        <w:bookmarkStart w:id="10455" w:name="_Toc524528007"/>
        <w:bookmarkEnd w:id="10453"/>
        <w:bookmarkEnd w:id="10454"/>
        <w:bookmarkEnd w:id="10455"/>
      </w:del>
    </w:p>
    <w:p w14:paraId="4C102F5E" w14:textId="330CFF45" w:rsidR="004051C1" w:rsidDel="00C96BE2" w:rsidRDefault="004051C1" w:rsidP="004051C1">
      <w:pPr>
        <w:pStyle w:val="CodeBlock"/>
        <w:rPr>
          <w:del w:id="10456" w:author="Sam Tertzakian" w:date="2018-09-11T20:27:00Z"/>
          <w:color w:val="000000"/>
        </w:rPr>
      </w:pPr>
      <w:bookmarkStart w:id="10457" w:name="_Toc524526630"/>
      <w:bookmarkStart w:id="10458" w:name="_Toc524527319"/>
      <w:bookmarkStart w:id="10459" w:name="_Toc524528008"/>
      <w:bookmarkEnd w:id="10457"/>
      <w:bookmarkEnd w:id="10458"/>
      <w:bookmarkEnd w:id="10459"/>
    </w:p>
    <w:p w14:paraId="23F6175F" w14:textId="1E2B4429" w:rsidR="004051C1" w:rsidDel="00C96BE2" w:rsidRDefault="004051C1" w:rsidP="004051C1">
      <w:pPr>
        <w:pStyle w:val="CodeBlock"/>
        <w:rPr>
          <w:del w:id="10460" w:author="Sam Tertzakian" w:date="2018-09-11T20:27:00Z"/>
          <w:color w:val="000000"/>
        </w:rPr>
      </w:pPr>
      <w:del w:id="10461" w:author="Sam Tertzakian" w:date="2018-09-11T20:27:00Z">
        <w:r w:rsidDel="00C96BE2">
          <w:rPr>
            <w:color w:val="000000"/>
          </w:rPr>
          <w:delText xml:space="preserve">    moduleContext = </w:delText>
        </w:r>
        <w:r w:rsidDel="00C96BE2">
          <w:rPr>
            <w:color w:val="6F008A"/>
          </w:rPr>
          <w:delText>DMF_CONTEXT_GET</w:delText>
        </w:r>
        <w:r w:rsidDel="00C96BE2">
          <w:rPr>
            <w:color w:val="000000"/>
          </w:rPr>
          <w:delText>(</w:delText>
        </w:r>
        <w:r w:rsidDel="00C96BE2">
          <w:delText>DmfModule</w:delText>
        </w:r>
        <w:r w:rsidDel="00C96BE2">
          <w:rPr>
            <w:color w:val="000000"/>
          </w:rPr>
          <w:delText>);</w:delText>
        </w:r>
        <w:bookmarkStart w:id="10462" w:name="_Toc524526631"/>
        <w:bookmarkStart w:id="10463" w:name="_Toc524527320"/>
        <w:bookmarkStart w:id="10464" w:name="_Toc524528009"/>
        <w:bookmarkEnd w:id="10462"/>
        <w:bookmarkEnd w:id="10463"/>
        <w:bookmarkEnd w:id="10464"/>
      </w:del>
    </w:p>
    <w:p w14:paraId="32EB5268" w14:textId="4FB6702A" w:rsidR="004051C1" w:rsidDel="00C96BE2" w:rsidRDefault="004051C1" w:rsidP="004051C1">
      <w:pPr>
        <w:pStyle w:val="CodeBlock"/>
        <w:rPr>
          <w:del w:id="10465" w:author="Sam Tertzakian" w:date="2018-09-11T20:27:00Z"/>
          <w:color w:val="000000"/>
        </w:rPr>
      </w:pPr>
      <w:del w:id="10466" w:author="Sam Tertzakian" w:date="2018-09-11T20:27:00Z">
        <w:r w:rsidDel="00C96BE2">
          <w:rPr>
            <w:color w:val="000000"/>
          </w:rPr>
          <w:delText xml:space="preserve">    </w:delText>
        </w:r>
        <w:r w:rsidDel="00C96BE2">
          <w:rPr>
            <w:color w:val="6F008A"/>
          </w:rPr>
          <w:delText>ASSERT</w:delText>
        </w:r>
        <w:r w:rsidDel="00C96BE2">
          <w:rPr>
            <w:color w:val="000000"/>
          </w:rPr>
          <w:delText xml:space="preserve">(moduleContext != </w:delText>
        </w:r>
        <w:r w:rsidDel="00C96BE2">
          <w:rPr>
            <w:color w:val="6F008A"/>
          </w:rPr>
          <w:delText>NULL</w:delText>
        </w:r>
        <w:r w:rsidDel="00C96BE2">
          <w:rPr>
            <w:color w:val="000000"/>
          </w:rPr>
          <w:delText>);</w:delText>
        </w:r>
        <w:bookmarkStart w:id="10467" w:name="_Toc524526632"/>
        <w:bookmarkStart w:id="10468" w:name="_Toc524527321"/>
        <w:bookmarkStart w:id="10469" w:name="_Toc524528010"/>
        <w:bookmarkEnd w:id="10467"/>
        <w:bookmarkEnd w:id="10468"/>
        <w:bookmarkEnd w:id="10469"/>
      </w:del>
    </w:p>
    <w:p w14:paraId="08C530C8" w14:textId="24F9D83F" w:rsidR="004051C1" w:rsidDel="00C96BE2" w:rsidRDefault="004051C1" w:rsidP="004051C1">
      <w:pPr>
        <w:pStyle w:val="CodeBlock"/>
        <w:rPr>
          <w:del w:id="10470" w:author="Sam Tertzakian" w:date="2018-09-11T20:27:00Z"/>
          <w:color w:val="000000"/>
        </w:rPr>
      </w:pPr>
      <w:bookmarkStart w:id="10471" w:name="_Toc524526633"/>
      <w:bookmarkStart w:id="10472" w:name="_Toc524527322"/>
      <w:bookmarkStart w:id="10473" w:name="_Toc524528011"/>
      <w:bookmarkEnd w:id="10471"/>
      <w:bookmarkEnd w:id="10472"/>
      <w:bookmarkEnd w:id="10473"/>
    </w:p>
    <w:p w14:paraId="0FED29B3" w14:textId="21E99339" w:rsidR="004051C1" w:rsidDel="00C96BE2" w:rsidRDefault="004051C1" w:rsidP="004051C1">
      <w:pPr>
        <w:pStyle w:val="CodeBlock"/>
        <w:rPr>
          <w:del w:id="10474" w:author="Sam Tertzakian" w:date="2018-09-11T20:27:00Z"/>
          <w:color w:val="000000"/>
        </w:rPr>
      </w:pPr>
      <w:del w:id="10475" w:author="Sam Tertzakian" w:date="2018-09-11T20:27:00Z">
        <w:r w:rsidDel="00C96BE2">
          <w:rPr>
            <w:color w:val="000000"/>
          </w:rPr>
          <w:delText xml:space="preserve">    moduleConfig = </w:delText>
        </w:r>
        <w:r w:rsidDel="00C96BE2">
          <w:rPr>
            <w:color w:val="6F008A"/>
          </w:rPr>
          <w:delText>DMF_CONFIG_GET</w:delText>
        </w:r>
        <w:r w:rsidDel="00C96BE2">
          <w:rPr>
            <w:color w:val="000000"/>
          </w:rPr>
          <w:delText>(</w:delText>
        </w:r>
        <w:r w:rsidDel="00C96BE2">
          <w:delText>DmfModule</w:delText>
        </w:r>
        <w:r w:rsidDel="00C96BE2">
          <w:rPr>
            <w:color w:val="000000"/>
          </w:rPr>
          <w:delText>);</w:delText>
        </w:r>
        <w:bookmarkStart w:id="10476" w:name="_Toc524526634"/>
        <w:bookmarkStart w:id="10477" w:name="_Toc524527323"/>
        <w:bookmarkStart w:id="10478" w:name="_Toc524528012"/>
        <w:bookmarkEnd w:id="10476"/>
        <w:bookmarkEnd w:id="10477"/>
        <w:bookmarkEnd w:id="10478"/>
      </w:del>
    </w:p>
    <w:p w14:paraId="18655E9E" w14:textId="00A7075A" w:rsidR="004051C1" w:rsidDel="00C96BE2" w:rsidRDefault="004051C1" w:rsidP="004051C1">
      <w:pPr>
        <w:pStyle w:val="CodeBlock"/>
        <w:rPr>
          <w:del w:id="10479" w:author="Sam Tertzakian" w:date="2018-09-11T20:27:00Z"/>
          <w:color w:val="000000"/>
        </w:rPr>
      </w:pPr>
      <w:del w:id="10480" w:author="Sam Tertzakian" w:date="2018-09-11T20:27:00Z">
        <w:r w:rsidDel="00C96BE2">
          <w:rPr>
            <w:color w:val="000000"/>
          </w:rPr>
          <w:delText xml:space="preserve">    </w:delText>
        </w:r>
        <w:r w:rsidDel="00C96BE2">
          <w:rPr>
            <w:color w:val="6F008A"/>
          </w:rPr>
          <w:delText>ASSERT</w:delText>
        </w:r>
        <w:r w:rsidDel="00C96BE2">
          <w:rPr>
            <w:color w:val="000000"/>
          </w:rPr>
          <w:delText xml:space="preserve">(moduleConfig != </w:delText>
        </w:r>
        <w:r w:rsidDel="00C96BE2">
          <w:rPr>
            <w:color w:val="6F008A"/>
          </w:rPr>
          <w:delText>NULL</w:delText>
        </w:r>
        <w:r w:rsidDel="00C96BE2">
          <w:rPr>
            <w:color w:val="000000"/>
          </w:rPr>
          <w:delText>);</w:delText>
        </w:r>
        <w:bookmarkStart w:id="10481" w:name="_Toc524526635"/>
        <w:bookmarkStart w:id="10482" w:name="_Toc524527324"/>
        <w:bookmarkStart w:id="10483" w:name="_Toc524528013"/>
        <w:bookmarkEnd w:id="10481"/>
        <w:bookmarkEnd w:id="10482"/>
        <w:bookmarkEnd w:id="10483"/>
      </w:del>
    </w:p>
    <w:p w14:paraId="03EB9BC8" w14:textId="22D1C24B" w:rsidR="004051C1" w:rsidDel="00C96BE2" w:rsidRDefault="004051C1" w:rsidP="004051C1">
      <w:pPr>
        <w:pStyle w:val="CodeBlock"/>
        <w:rPr>
          <w:del w:id="10484" w:author="Sam Tertzakian" w:date="2018-09-11T20:27:00Z"/>
          <w:color w:val="000000"/>
        </w:rPr>
      </w:pPr>
      <w:bookmarkStart w:id="10485" w:name="_Toc524526636"/>
      <w:bookmarkStart w:id="10486" w:name="_Toc524527325"/>
      <w:bookmarkStart w:id="10487" w:name="_Toc524528014"/>
      <w:bookmarkEnd w:id="10485"/>
      <w:bookmarkEnd w:id="10486"/>
      <w:bookmarkEnd w:id="10487"/>
    </w:p>
    <w:p w14:paraId="00C40CF8" w14:textId="08DC0CAF" w:rsidR="004051C1" w:rsidDel="00C96BE2" w:rsidRDefault="004051C1" w:rsidP="004051C1">
      <w:pPr>
        <w:pStyle w:val="CodeBlock"/>
        <w:rPr>
          <w:del w:id="10488" w:author="Sam Tertzakian" w:date="2018-09-11T20:27:00Z"/>
          <w:color w:val="000000"/>
        </w:rPr>
      </w:pPr>
      <w:del w:id="10489" w:author="Sam Tertzakian" w:date="2018-09-11T20:27:00Z">
        <w:r w:rsidDel="00C96BE2">
          <w:rPr>
            <w:color w:val="000000"/>
          </w:rPr>
          <w:delText xml:space="preserve">    parentDevice = DMF_ParentDeviceGet(</w:delText>
        </w:r>
        <w:r w:rsidDel="00C96BE2">
          <w:delText>DmfModule</w:delText>
        </w:r>
        <w:r w:rsidDel="00C96BE2">
          <w:rPr>
            <w:color w:val="000000"/>
          </w:rPr>
          <w:delText>);</w:delText>
        </w:r>
        <w:bookmarkStart w:id="10490" w:name="_Toc524526637"/>
        <w:bookmarkStart w:id="10491" w:name="_Toc524527326"/>
        <w:bookmarkStart w:id="10492" w:name="_Toc524528015"/>
        <w:bookmarkEnd w:id="10490"/>
        <w:bookmarkEnd w:id="10491"/>
        <w:bookmarkEnd w:id="10492"/>
      </w:del>
    </w:p>
    <w:p w14:paraId="7C323A3E" w14:textId="28F4AB45" w:rsidR="004051C1" w:rsidDel="00C96BE2" w:rsidRDefault="004051C1" w:rsidP="004051C1">
      <w:pPr>
        <w:pStyle w:val="CodeBlock"/>
        <w:rPr>
          <w:del w:id="10493" w:author="Sam Tertzakian" w:date="2018-09-11T20:27:00Z"/>
          <w:color w:val="000000"/>
        </w:rPr>
      </w:pPr>
      <w:del w:id="10494" w:author="Sam Tertzakian" w:date="2018-09-11T20:27:00Z">
        <w:r w:rsidDel="00C96BE2">
          <w:rPr>
            <w:color w:val="000000"/>
          </w:rPr>
          <w:delText xml:space="preserve">    </w:delText>
        </w:r>
        <w:r w:rsidDel="00C96BE2">
          <w:rPr>
            <w:color w:val="6F008A"/>
          </w:rPr>
          <w:delText>ASSERT</w:delText>
        </w:r>
        <w:r w:rsidDel="00C96BE2">
          <w:rPr>
            <w:color w:val="000000"/>
          </w:rPr>
          <w:delText xml:space="preserve">(parentDevice != </w:delText>
        </w:r>
        <w:r w:rsidDel="00C96BE2">
          <w:rPr>
            <w:color w:val="6F008A"/>
          </w:rPr>
          <w:delText>NULL</w:delText>
        </w:r>
        <w:r w:rsidDel="00C96BE2">
          <w:rPr>
            <w:color w:val="000000"/>
          </w:rPr>
          <w:delText>);</w:delText>
        </w:r>
        <w:bookmarkStart w:id="10495" w:name="_Toc524526638"/>
        <w:bookmarkStart w:id="10496" w:name="_Toc524527327"/>
        <w:bookmarkStart w:id="10497" w:name="_Toc524528016"/>
        <w:bookmarkEnd w:id="10495"/>
        <w:bookmarkEnd w:id="10496"/>
        <w:bookmarkEnd w:id="10497"/>
      </w:del>
    </w:p>
    <w:p w14:paraId="2DF1468D" w14:textId="4D5B47F6" w:rsidR="004051C1" w:rsidDel="00C96BE2" w:rsidRDefault="004051C1" w:rsidP="004051C1">
      <w:pPr>
        <w:pStyle w:val="CodeBlock"/>
        <w:rPr>
          <w:del w:id="10498" w:author="Sam Tertzakian" w:date="2018-09-11T20:27:00Z"/>
          <w:color w:val="000000"/>
        </w:rPr>
      </w:pPr>
      <w:del w:id="10499" w:author="Sam Tertzakian" w:date="2018-09-11T20:27:00Z">
        <w:r w:rsidDel="00C96BE2">
          <w:rPr>
            <w:color w:val="000000"/>
          </w:rPr>
          <w:delText xml:space="preserve">    deviceObject = WdfDeviceWdmGetDeviceObject(parentDevice);</w:delText>
        </w:r>
        <w:bookmarkStart w:id="10500" w:name="_Toc524526639"/>
        <w:bookmarkStart w:id="10501" w:name="_Toc524527328"/>
        <w:bookmarkStart w:id="10502" w:name="_Toc524528017"/>
        <w:bookmarkEnd w:id="10500"/>
        <w:bookmarkEnd w:id="10501"/>
        <w:bookmarkEnd w:id="10502"/>
      </w:del>
    </w:p>
    <w:p w14:paraId="1C2C4F24" w14:textId="46F15A72" w:rsidR="004051C1" w:rsidDel="00C96BE2" w:rsidRDefault="004051C1" w:rsidP="004051C1">
      <w:pPr>
        <w:pStyle w:val="CodeBlock"/>
        <w:rPr>
          <w:del w:id="10503" w:author="Sam Tertzakian" w:date="2018-09-11T20:27:00Z"/>
          <w:color w:val="000000"/>
        </w:rPr>
      </w:pPr>
      <w:del w:id="10504" w:author="Sam Tertzakian" w:date="2018-09-11T20:27:00Z">
        <w:r w:rsidDel="00C96BE2">
          <w:rPr>
            <w:color w:val="000000"/>
          </w:rPr>
          <w:delText xml:space="preserve">    </w:delText>
        </w:r>
        <w:r w:rsidDel="00C96BE2">
          <w:rPr>
            <w:color w:val="6F008A"/>
          </w:rPr>
          <w:delText>ASSERT</w:delText>
        </w:r>
        <w:r w:rsidDel="00C96BE2">
          <w:rPr>
            <w:color w:val="000000"/>
          </w:rPr>
          <w:delText xml:space="preserve">(deviceObject != </w:delText>
        </w:r>
        <w:r w:rsidDel="00C96BE2">
          <w:rPr>
            <w:color w:val="6F008A"/>
          </w:rPr>
          <w:delText>NULL</w:delText>
        </w:r>
        <w:r w:rsidDel="00C96BE2">
          <w:rPr>
            <w:color w:val="000000"/>
          </w:rPr>
          <w:delText>);</w:delText>
        </w:r>
        <w:bookmarkStart w:id="10505" w:name="_Toc524526640"/>
        <w:bookmarkStart w:id="10506" w:name="_Toc524527329"/>
        <w:bookmarkStart w:id="10507" w:name="_Toc524528018"/>
        <w:bookmarkEnd w:id="10505"/>
        <w:bookmarkEnd w:id="10506"/>
        <w:bookmarkEnd w:id="10507"/>
      </w:del>
    </w:p>
    <w:p w14:paraId="6AE4C93B" w14:textId="34279976" w:rsidR="004051C1" w:rsidDel="00C96BE2" w:rsidRDefault="004051C1" w:rsidP="004051C1">
      <w:pPr>
        <w:pStyle w:val="CodeBlock"/>
        <w:rPr>
          <w:del w:id="10508" w:author="Sam Tertzakian" w:date="2018-09-11T20:27:00Z"/>
          <w:color w:val="000000"/>
        </w:rPr>
      </w:pPr>
      <w:del w:id="10509" w:author="Sam Tertzakian" w:date="2018-09-11T20:27:00Z">
        <w:r w:rsidDel="00C96BE2">
          <w:rPr>
            <w:color w:val="000000"/>
          </w:rPr>
          <w:delText xml:space="preserve">    driverObject = deviceObject-&gt;DriverObject;</w:delText>
        </w:r>
        <w:bookmarkStart w:id="10510" w:name="_Toc524526641"/>
        <w:bookmarkStart w:id="10511" w:name="_Toc524527330"/>
        <w:bookmarkStart w:id="10512" w:name="_Toc524528019"/>
        <w:bookmarkEnd w:id="10510"/>
        <w:bookmarkEnd w:id="10511"/>
        <w:bookmarkEnd w:id="10512"/>
      </w:del>
    </w:p>
    <w:p w14:paraId="6608BC44" w14:textId="6E3719BC" w:rsidR="004051C1" w:rsidDel="00C96BE2" w:rsidRDefault="004051C1" w:rsidP="004051C1">
      <w:pPr>
        <w:pStyle w:val="CodeBlock"/>
        <w:rPr>
          <w:del w:id="10513" w:author="Sam Tertzakian" w:date="2018-09-11T20:27:00Z"/>
          <w:color w:val="000000"/>
        </w:rPr>
      </w:pPr>
      <w:bookmarkStart w:id="10514" w:name="_Toc524526642"/>
      <w:bookmarkStart w:id="10515" w:name="_Toc524527331"/>
      <w:bookmarkStart w:id="10516" w:name="_Toc524528020"/>
      <w:bookmarkEnd w:id="10514"/>
      <w:bookmarkEnd w:id="10515"/>
      <w:bookmarkEnd w:id="10516"/>
    </w:p>
    <w:p w14:paraId="782B62D4" w14:textId="55DB7D42" w:rsidR="004051C1" w:rsidDel="00C96BE2" w:rsidRDefault="004051C1" w:rsidP="004051C1">
      <w:pPr>
        <w:pStyle w:val="CodeBlock"/>
        <w:rPr>
          <w:del w:id="10517" w:author="Sam Tertzakian" w:date="2018-09-11T20:27:00Z"/>
          <w:color w:val="000000"/>
        </w:rPr>
      </w:pPr>
      <w:del w:id="10518" w:author="Sam Tertzakian" w:date="2018-09-11T20:27:00Z">
        <w:r w:rsidDel="00C96BE2">
          <w:rPr>
            <w:color w:val="000000"/>
          </w:rPr>
          <w:delText xml:space="preserve">    </w:delText>
        </w:r>
        <w:r w:rsidDel="00C96BE2">
          <w:rPr>
            <w:color w:val="0000FF"/>
          </w:rPr>
          <w:delText>if</w:delText>
        </w:r>
        <w:r w:rsidDel="00C96BE2">
          <w:rPr>
            <w:color w:val="000000"/>
          </w:rPr>
          <w:delText xml:space="preserve"> (!moduleConfig-&gt;SkipSearchForDevice)</w:delText>
        </w:r>
        <w:bookmarkStart w:id="10519" w:name="_Toc524526643"/>
        <w:bookmarkStart w:id="10520" w:name="_Toc524527332"/>
        <w:bookmarkStart w:id="10521" w:name="_Toc524528021"/>
        <w:bookmarkEnd w:id="10519"/>
        <w:bookmarkEnd w:id="10520"/>
        <w:bookmarkEnd w:id="10521"/>
      </w:del>
    </w:p>
    <w:p w14:paraId="337B4EF6" w14:textId="606135CD" w:rsidR="004051C1" w:rsidDel="00C96BE2" w:rsidRDefault="004051C1" w:rsidP="004051C1">
      <w:pPr>
        <w:pStyle w:val="CodeBlock"/>
        <w:rPr>
          <w:del w:id="10522" w:author="Sam Tertzakian" w:date="2018-09-11T20:27:00Z"/>
          <w:color w:val="000000"/>
        </w:rPr>
      </w:pPr>
      <w:del w:id="10523" w:author="Sam Tertzakian" w:date="2018-09-11T20:27:00Z">
        <w:r w:rsidDel="00C96BE2">
          <w:rPr>
            <w:color w:val="000000"/>
          </w:rPr>
          <w:delText xml:space="preserve">    {</w:delText>
        </w:r>
        <w:bookmarkStart w:id="10524" w:name="_Toc524526644"/>
        <w:bookmarkStart w:id="10525" w:name="_Toc524527333"/>
        <w:bookmarkStart w:id="10526" w:name="_Toc524528022"/>
        <w:bookmarkEnd w:id="10524"/>
        <w:bookmarkEnd w:id="10525"/>
        <w:bookmarkEnd w:id="10526"/>
      </w:del>
    </w:p>
    <w:p w14:paraId="1C90F53B" w14:textId="6DB60E1A" w:rsidR="004051C1" w:rsidDel="00C96BE2" w:rsidRDefault="004051C1" w:rsidP="004051C1">
      <w:pPr>
        <w:pStyle w:val="CodeBlock"/>
        <w:rPr>
          <w:del w:id="10527" w:author="Sam Tertzakian" w:date="2018-09-11T20:27:00Z"/>
          <w:color w:val="000000"/>
        </w:rPr>
      </w:pPr>
      <w:del w:id="10528" w:author="Sam Tertzakian" w:date="2018-09-11T20:27:00Z">
        <w:r w:rsidDel="00C96BE2">
          <w:rPr>
            <w:color w:val="000000"/>
          </w:rPr>
          <w:delText xml:space="preserve">        interfaceGuid = &amp;GUID_DEVINTERFACE_HID;</w:delText>
        </w:r>
        <w:bookmarkStart w:id="10529" w:name="_Toc524526645"/>
        <w:bookmarkStart w:id="10530" w:name="_Toc524527334"/>
        <w:bookmarkStart w:id="10531" w:name="_Toc524528023"/>
        <w:bookmarkEnd w:id="10529"/>
        <w:bookmarkEnd w:id="10530"/>
        <w:bookmarkEnd w:id="10531"/>
      </w:del>
    </w:p>
    <w:p w14:paraId="001CA550" w14:textId="7C47EE3B" w:rsidR="004051C1" w:rsidDel="00C96BE2" w:rsidRDefault="004051C1" w:rsidP="004051C1">
      <w:pPr>
        <w:pStyle w:val="CodeBlock"/>
        <w:rPr>
          <w:del w:id="10532" w:author="Sam Tertzakian" w:date="2018-09-11T20:27:00Z"/>
          <w:color w:val="000000"/>
        </w:rPr>
      </w:pPr>
      <w:del w:id="10533" w:author="Sam Tertzakian" w:date="2018-09-11T20:27:00Z">
        <w:r w:rsidDel="00C96BE2">
          <w:rPr>
            <w:color w:val="000000"/>
          </w:rPr>
          <w:delText xml:space="preserve">    }</w:delText>
        </w:r>
        <w:bookmarkStart w:id="10534" w:name="_Toc524526646"/>
        <w:bookmarkStart w:id="10535" w:name="_Toc524527335"/>
        <w:bookmarkStart w:id="10536" w:name="_Toc524528024"/>
        <w:bookmarkEnd w:id="10534"/>
        <w:bookmarkEnd w:id="10535"/>
        <w:bookmarkEnd w:id="10536"/>
      </w:del>
    </w:p>
    <w:p w14:paraId="65FEAF79" w14:textId="63A7A17E" w:rsidR="004051C1" w:rsidDel="00C96BE2" w:rsidRDefault="004051C1" w:rsidP="004051C1">
      <w:pPr>
        <w:pStyle w:val="CodeBlock"/>
        <w:rPr>
          <w:del w:id="10537" w:author="Sam Tertzakian" w:date="2018-09-11T20:27:00Z"/>
          <w:color w:val="000000"/>
        </w:rPr>
      </w:pPr>
      <w:del w:id="10538" w:author="Sam Tertzakian" w:date="2018-09-11T20:27:00Z">
        <w:r w:rsidDel="00C96BE2">
          <w:rPr>
            <w:color w:val="000000"/>
          </w:rPr>
          <w:delText xml:space="preserve">    </w:delText>
        </w:r>
        <w:r w:rsidDel="00C96BE2">
          <w:rPr>
            <w:color w:val="0000FF"/>
          </w:rPr>
          <w:delText>else</w:delText>
        </w:r>
        <w:bookmarkStart w:id="10539" w:name="_Toc524526647"/>
        <w:bookmarkStart w:id="10540" w:name="_Toc524527336"/>
        <w:bookmarkStart w:id="10541" w:name="_Toc524528025"/>
        <w:bookmarkEnd w:id="10539"/>
        <w:bookmarkEnd w:id="10540"/>
        <w:bookmarkEnd w:id="10541"/>
      </w:del>
    </w:p>
    <w:p w14:paraId="769EA4C0" w14:textId="30EB3E02" w:rsidR="004051C1" w:rsidDel="00C96BE2" w:rsidRDefault="004051C1" w:rsidP="004051C1">
      <w:pPr>
        <w:pStyle w:val="CodeBlock"/>
        <w:rPr>
          <w:del w:id="10542" w:author="Sam Tertzakian" w:date="2018-09-11T20:27:00Z"/>
          <w:color w:val="000000"/>
        </w:rPr>
      </w:pPr>
      <w:del w:id="10543" w:author="Sam Tertzakian" w:date="2018-09-11T20:27:00Z">
        <w:r w:rsidDel="00C96BE2">
          <w:rPr>
            <w:color w:val="000000"/>
          </w:rPr>
          <w:delText xml:space="preserve">    {</w:delText>
        </w:r>
        <w:bookmarkStart w:id="10544" w:name="_Toc524526648"/>
        <w:bookmarkStart w:id="10545" w:name="_Toc524527337"/>
        <w:bookmarkStart w:id="10546" w:name="_Toc524528026"/>
        <w:bookmarkEnd w:id="10544"/>
        <w:bookmarkEnd w:id="10545"/>
        <w:bookmarkEnd w:id="10546"/>
      </w:del>
    </w:p>
    <w:p w14:paraId="3F234246" w14:textId="4BB6A765" w:rsidR="004051C1" w:rsidDel="00C96BE2" w:rsidRDefault="004051C1" w:rsidP="004051C1">
      <w:pPr>
        <w:pStyle w:val="CodeBlock"/>
        <w:rPr>
          <w:del w:id="10547" w:author="Sam Tertzakian" w:date="2018-09-11T20:27:00Z"/>
          <w:color w:val="000000"/>
        </w:rPr>
      </w:pPr>
      <w:del w:id="10548" w:author="Sam Tertzakian" w:date="2018-09-11T20:27:00Z">
        <w:r w:rsidDel="00C96BE2">
          <w:rPr>
            <w:color w:val="000000"/>
          </w:rPr>
          <w:delText xml:space="preserve">        interfaceGuid = &amp;GUID_CUSTOM_DEVINTERFACE;</w:delText>
        </w:r>
        <w:bookmarkStart w:id="10549" w:name="_Toc524526649"/>
        <w:bookmarkStart w:id="10550" w:name="_Toc524527338"/>
        <w:bookmarkStart w:id="10551" w:name="_Toc524528027"/>
        <w:bookmarkEnd w:id="10549"/>
        <w:bookmarkEnd w:id="10550"/>
        <w:bookmarkEnd w:id="10551"/>
      </w:del>
    </w:p>
    <w:p w14:paraId="46B26041" w14:textId="3940B146" w:rsidR="004051C1" w:rsidDel="00C96BE2" w:rsidRDefault="004051C1" w:rsidP="004051C1">
      <w:pPr>
        <w:pStyle w:val="CodeBlock"/>
        <w:rPr>
          <w:del w:id="10552" w:author="Sam Tertzakian" w:date="2018-09-11T20:27:00Z"/>
          <w:color w:val="000000"/>
        </w:rPr>
      </w:pPr>
      <w:bookmarkStart w:id="10553" w:name="_Toc524526650"/>
      <w:bookmarkStart w:id="10554" w:name="_Toc524527339"/>
      <w:bookmarkStart w:id="10555" w:name="_Toc524528028"/>
      <w:bookmarkEnd w:id="10553"/>
      <w:bookmarkEnd w:id="10554"/>
      <w:bookmarkEnd w:id="10555"/>
    </w:p>
    <w:p w14:paraId="44237BE0" w14:textId="192B7B9F" w:rsidR="004051C1" w:rsidDel="00C96BE2" w:rsidRDefault="004051C1" w:rsidP="004051C1">
      <w:pPr>
        <w:pStyle w:val="CodeBlock"/>
        <w:rPr>
          <w:del w:id="10556" w:author="Sam Tertzakian" w:date="2018-09-11T20:27:00Z"/>
          <w:color w:val="000000"/>
        </w:rPr>
      </w:pPr>
      <w:del w:id="10557" w:author="Sam Tertzakian" w:date="2018-09-11T20:27:00Z">
        <w:r w:rsidDel="00C96BE2">
          <w:rPr>
            <w:color w:val="000000"/>
          </w:rPr>
          <w:delText xml:space="preserve">        ntStatus = Hid_InterfaceCreateForDevice(</w:delText>
        </w:r>
        <w:r w:rsidDel="00C96BE2">
          <w:delText>DmfModule</w:delText>
        </w:r>
        <w:r w:rsidDel="00C96BE2">
          <w:rPr>
            <w:color w:val="000000"/>
          </w:rPr>
          <w:delText>,</w:delText>
        </w:r>
        <w:bookmarkStart w:id="10558" w:name="_Toc524526651"/>
        <w:bookmarkStart w:id="10559" w:name="_Toc524527340"/>
        <w:bookmarkStart w:id="10560" w:name="_Toc524528029"/>
        <w:bookmarkEnd w:id="10558"/>
        <w:bookmarkEnd w:id="10559"/>
        <w:bookmarkEnd w:id="10560"/>
      </w:del>
    </w:p>
    <w:p w14:paraId="2054072F" w14:textId="343241B4" w:rsidR="004051C1" w:rsidDel="00C96BE2" w:rsidRDefault="004051C1" w:rsidP="004051C1">
      <w:pPr>
        <w:pStyle w:val="CodeBlock"/>
        <w:rPr>
          <w:del w:id="10561" w:author="Sam Tertzakian" w:date="2018-09-11T20:27:00Z"/>
          <w:color w:val="000000"/>
        </w:rPr>
      </w:pPr>
      <w:del w:id="10562" w:author="Sam Tertzakian" w:date="2018-09-11T20:27:00Z">
        <w:r w:rsidDel="00C96BE2">
          <w:rPr>
            <w:color w:val="000000"/>
          </w:rPr>
          <w:delText xml:space="preserve">                                                interfaceGuid,</w:delText>
        </w:r>
        <w:bookmarkStart w:id="10563" w:name="_Toc524526652"/>
        <w:bookmarkStart w:id="10564" w:name="_Toc524527341"/>
        <w:bookmarkStart w:id="10565" w:name="_Toc524528030"/>
        <w:bookmarkEnd w:id="10563"/>
        <w:bookmarkEnd w:id="10564"/>
        <w:bookmarkEnd w:id="10565"/>
      </w:del>
    </w:p>
    <w:p w14:paraId="52A46280" w14:textId="73E47509" w:rsidR="004051C1" w:rsidDel="00C96BE2" w:rsidRDefault="004051C1" w:rsidP="004051C1">
      <w:pPr>
        <w:pStyle w:val="CodeBlock"/>
        <w:rPr>
          <w:del w:id="10566" w:author="Sam Tertzakian" w:date="2018-09-11T20:27:00Z"/>
          <w:color w:val="000000"/>
        </w:rPr>
      </w:pPr>
      <w:del w:id="10567" w:author="Sam Tertzakian" w:date="2018-09-11T20:27:00Z">
        <w:r w:rsidDel="00C96BE2">
          <w:rPr>
            <w:color w:val="000000"/>
          </w:rPr>
          <w:delText xml:space="preserve">                                                moduleConfig-&gt;HidTargetToConnect);</w:delText>
        </w:r>
        <w:bookmarkStart w:id="10568" w:name="_Toc524526653"/>
        <w:bookmarkStart w:id="10569" w:name="_Toc524527342"/>
        <w:bookmarkStart w:id="10570" w:name="_Toc524528031"/>
        <w:bookmarkEnd w:id="10568"/>
        <w:bookmarkEnd w:id="10569"/>
        <w:bookmarkEnd w:id="10570"/>
      </w:del>
    </w:p>
    <w:p w14:paraId="0763ACD5" w14:textId="63F61CD8" w:rsidR="004051C1" w:rsidDel="00C96BE2" w:rsidRDefault="004051C1" w:rsidP="004051C1">
      <w:pPr>
        <w:pStyle w:val="CodeBlock"/>
        <w:rPr>
          <w:del w:id="10571" w:author="Sam Tertzakian" w:date="2018-09-11T20:27:00Z"/>
          <w:color w:val="000000"/>
        </w:rPr>
      </w:pPr>
      <w:del w:id="10572" w:author="Sam Tertzakian" w:date="2018-09-11T20:27:00Z">
        <w:r w:rsidDel="00C96BE2">
          <w:rPr>
            <w:color w:val="000000"/>
          </w:rPr>
          <w:delText xml:space="preserve">        </w:delText>
        </w:r>
        <w:r w:rsidDel="00C96BE2">
          <w:rPr>
            <w:color w:val="0000FF"/>
          </w:rPr>
          <w:delText>if</w:delText>
        </w:r>
        <w:r w:rsidDel="00C96BE2">
          <w:rPr>
            <w:color w:val="000000"/>
          </w:rPr>
          <w:delText xml:space="preserve"> (!</w:delText>
        </w:r>
        <w:r w:rsidDel="00C96BE2">
          <w:rPr>
            <w:color w:val="6F008A"/>
          </w:rPr>
          <w:delText>NT_SUCCESS</w:delText>
        </w:r>
        <w:r w:rsidDel="00C96BE2">
          <w:rPr>
            <w:color w:val="000000"/>
          </w:rPr>
          <w:delText>(ntStatus))</w:delText>
        </w:r>
        <w:bookmarkStart w:id="10573" w:name="_Toc524526654"/>
        <w:bookmarkStart w:id="10574" w:name="_Toc524527343"/>
        <w:bookmarkStart w:id="10575" w:name="_Toc524528032"/>
        <w:bookmarkEnd w:id="10573"/>
        <w:bookmarkEnd w:id="10574"/>
        <w:bookmarkEnd w:id="10575"/>
      </w:del>
    </w:p>
    <w:p w14:paraId="15EA232D" w14:textId="73BD8739" w:rsidR="004051C1" w:rsidDel="00C96BE2" w:rsidRDefault="004051C1" w:rsidP="004051C1">
      <w:pPr>
        <w:pStyle w:val="CodeBlock"/>
        <w:rPr>
          <w:del w:id="10576" w:author="Sam Tertzakian" w:date="2018-09-11T20:27:00Z"/>
          <w:color w:val="000000"/>
        </w:rPr>
      </w:pPr>
      <w:del w:id="10577" w:author="Sam Tertzakian" w:date="2018-09-11T20:27:00Z">
        <w:r w:rsidDel="00C96BE2">
          <w:rPr>
            <w:color w:val="000000"/>
          </w:rPr>
          <w:delText xml:space="preserve">        {</w:delText>
        </w:r>
        <w:bookmarkStart w:id="10578" w:name="_Toc524526655"/>
        <w:bookmarkStart w:id="10579" w:name="_Toc524527344"/>
        <w:bookmarkStart w:id="10580" w:name="_Toc524528033"/>
        <w:bookmarkEnd w:id="10578"/>
        <w:bookmarkEnd w:id="10579"/>
        <w:bookmarkEnd w:id="10580"/>
      </w:del>
    </w:p>
    <w:p w14:paraId="525426E0" w14:textId="7144E7A1" w:rsidR="004051C1" w:rsidDel="00C96BE2" w:rsidRDefault="004051C1" w:rsidP="004051C1">
      <w:pPr>
        <w:pStyle w:val="CodeBlock"/>
        <w:rPr>
          <w:del w:id="10581" w:author="Sam Tertzakian" w:date="2018-09-11T20:27:00Z"/>
          <w:color w:val="000000"/>
        </w:rPr>
      </w:pPr>
      <w:del w:id="10582" w:author="Sam Tertzakian" w:date="2018-09-11T20:27:00Z">
        <w:r w:rsidDel="00C96BE2">
          <w:rPr>
            <w:color w:val="000000"/>
          </w:rPr>
          <w:delText xml:space="preserve">            </w:delText>
        </w:r>
        <w:r w:rsidDel="00C96BE2">
          <w:rPr>
            <w:color w:val="0000FF"/>
          </w:rPr>
          <w:delText>goto</w:delText>
        </w:r>
        <w:r w:rsidDel="00C96BE2">
          <w:rPr>
            <w:color w:val="000000"/>
          </w:rPr>
          <w:delText xml:space="preserve"> Exit;</w:delText>
        </w:r>
        <w:bookmarkStart w:id="10583" w:name="_Toc524526656"/>
        <w:bookmarkStart w:id="10584" w:name="_Toc524527345"/>
        <w:bookmarkStart w:id="10585" w:name="_Toc524528034"/>
        <w:bookmarkEnd w:id="10583"/>
        <w:bookmarkEnd w:id="10584"/>
        <w:bookmarkEnd w:id="10585"/>
      </w:del>
    </w:p>
    <w:p w14:paraId="01643BB1" w14:textId="7B770625" w:rsidR="004051C1" w:rsidDel="00C96BE2" w:rsidRDefault="004051C1" w:rsidP="004051C1">
      <w:pPr>
        <w:pStyle w:val="CodeBlock"/>
        <w:rPr>
          <w:del w:id="10586" w:author="Sam Tertzakian" w:date="2018-09-11T20:27:00Z"/>
          <w:color w:val="000000"/>
        </w:rPr>
      </w:pPr>
      <w:del w:id="10587" w:author="Sam Tertzakian" w:date="2018-09-11T20:27:00Z">
        <w:r w:rsidDel="00C96BE2">
          <w:rPr>
            <w:color w:val="000000"/>
          </w:rPr>
          <w:delText xml:space="preserve">        }</w:delText>
        </w:r>
        <w:bookmarkStart w:id="10588" w:name="_Toc524526657"/>
        <w:bookmarkStart w:id="10589" w:name="_Toc524527346"/>
        <w:bookmarkStart w:id="10590" w:name="_Toc524528035"/>
        <w:bookmarkEnd w:id="10588"/>
        <w:bookmarkEnd w:id="10589"/>
        <w:bookmarkEnd w:id="10590"/>
      </w:del>
    </w:p>
    <w:p w14:paraId="7D52A062" w14:textId="2033A09F" w:rsidR="004051C1" w:rsidDel="00C96BE2" w:rsidRDefault="004051C1" w:rsidP="004051C1">
      <w:pPr>
        <w:pStyle w:val="CodeBlock"/>
        <w:rPr>
          <w:del w:id="10591" w:author="Sam Tertzakian" w:date="2018-09-11T20:27:00Z"/>
          <w:color w:val="000000"/>
        </w:rPr>
      </w:pPr>
      <w:del w:id="10592" w:author="Sam Tertzakian" w:date="2018-09-11T20:27:00Z">
        <w:r w:rsidDel="00C96BE2">
          <w:rPr>
            <w:color w:val="000000"/>
          </w:rPr>
          <w:delText xml:space="preserve">    }</w:delText>
        </w:r>
        <w:bookmarkStart w:id="10593" w:name="_Toc524526658"/>
        <w:bookmarkStart w:id="10594" w:name="_Toc524527347"/>
        <w:bookmarkStart w:id="10595" w:name="_Toc524528036"/>
        <w:bookmarkEnd w:id="10593"/>
        <w:bookmarkEnd w:id="10594"/>
        <w:bookmarkEnd w:id="10595"/>
      </w:del>
    </w:p>
    <w:p w14:paraId="65DFBA73" w14:textId="77A5ABE1" w:rsidR="004051C1" w:rsidDel="00C96BE2" w:rsidRDefault="004051C1" w:rsidP="004051C1">
      <w:pPr>
        <w:pStyle w:val="CodeBlock"/>
        <w:rPr>
          <w:del w:id="10596" w:author="Sam Tertzakian" w:date="2018-09-11T20:27:00Z"/>
          <w:color w:val="000000"/>
        </w:rPr>
      </w:pPr>
      <w:bookmarkStart w:id="10597" w:name="_Toc524526659"/>
      <w:bookmarkStart w:id="10598" w:name="_Toc524527348"/>
      <w:bookmarkStart w:id="10599" w:name="_Toc524528037"/>
      <w:bookmarkEnd w:id="10597"/>
      <w:bookmarkEnd w:id="10598"/>
      <w:bookmarkEnd w:id="10599"/>
    </w:p>
    <w:p w14:paraId="5300B3E7" w14:textId="79C2C8AC" w:rsidR="004051C1" w:rsidDel="00C96BE2" w:rsidRDefault="004051C1" w:rsidP="004051C1">
      <w:pPr>
        <w:pStyle w:val="CodeBlock"/>
        <w:rPr>
          <w:del w:id="10600" w:author="Sam Tertzakian" w:date="2018-09-11T20:27:00Z"/>
          <w:color w:val="000000"/>
        </w:rPr>
      </w:pPr>
      <w:del w:id="10601" w:author="Sam Tertzakian" w:date="2018-09-11T20:27:00Z">
        <w:r w:rsidDel="00C96BE2">
          <w:rPr>
            <w:color w:val="000000"/>
          </w:rPr>
          <w:delText xml:space="preserve">    </w:delText>
        </w:r>
        <w:r w:rsidDel="00C96BE2">
          <w:rPr>
            <w:color w:val="6F008A"/>
          </w:rPr>
          <w:delText>ASSERT</w:delText>
        </w:r>
        <w:r w:rsidDel="00C96BE2">
          <w:rPr>
            <w:color w:val="000000"/>
          </w:rPr>
          <w:delText>(</w:delText>
        </w:r>
        <w:r w:rsidDel="00C96BE2">
          <w:rPr>
            <w:color w:val="6F008A"/>
          </w:rPr>
          <w:delText>NULL</w:delText>
        </w:r>
        <w:r w:rsidDel="00C96BE2">
          <w:rPr>
            <w:color w:val="000000"/>
          </w:rPr>
          <w:delText xml:space="preserve"> == moduleContext-&gt;HidInterfaceNotification);</w:delText>
        </w:r>
        <w:bookmarkStart w:id="10602" w:name="_Toc524526660"/>
        <w:bookmarkStart w:id="10603" w:name="_Toc524527349"/>
        <w:bookmarkStart w:id="10604" w:name="_Toc524528038"/>
        <w:bookmarkEnd w:id="10602"/>
        <w:bookmarkEnd w:id="10603"/>
        <w:bookmarkEnd w:id="10604"/>
      </w:del>
    </w:p>
    <w:p w14:paraId="5D0294DC" w14:textId="409976C7" w:rsidR="004051C1" w:rsidDel="00C96BE2" w:rsidRDefault="004051C1" w:rsidP="004051C1">
      <w:pPr>
        <w:pStyle w:val="CodeBlock"/>
        <w:rPr>
          <w:del w:id="10605" w:author="Sam Tertzakian" w:date="2018-09-11T20:27:00Z"/>
          <w:color w:val="000000"/>
        </w:rPr>
      </w:pPr>
      <w:del w:id="10606" w:author="Sam Tertzakian" w:date="2018-09-11T20:27:00Z">
        <w:r w:rsidDel="00C96BE2">
          <w:rPr>
            <w:color w:val="000000"/>
          </w:rPr>
          <w:delText xml:space="preserve">    ntStatus = IoRegisterPlugPlayNotification(</w:delText>
        </w:r>
        <w:bookmarkStart w:id="10607" w:name="_Toc524526661"/>
        <w:bookmarkStart w:id="10608" w:name="_Toc524527350"/>
        <w:bookmarkStart w:id="10609" w:name="_Toc524528039"/>
        <w:bookmarkEnd w:id="10607"/>
        <w:bookmarkEnd w:id="10608"/>
        <w:bookmarkEnd w:id="10609"/>
      </w:del>
    </w:p>
    <w:p w14:paraId="4715A3FF" w14:textId="600BF11F" w:rsidR="004051C1" w:rsidDel="00C96BE2" w:rsidRDefault="004051C1" w:rsidP="004051C1">
      <w:pPr>
        <w:pStyle w:val="CodeBlock"/>
        <w:ind w:firstLine="720"/>
        <w:rPr>
          <w:del w:id="10610" w:author="Sam Tertzakian" w:date="2018-09-11T20:27:00Z"/>
          <w:color w:val="000000"/>
        </w:rPr>
      </w:pPr>
      <w:del w:id="10611" w:author="Sam Tertzakian" w:date="2018-09-11T20:27:00Z">
        <w:r w:rsidDel="00C96BE2">
          <w:rPr>
            <w:color w:val="2F4F4F"/>
          </w:rPr>
          <w:delText>EventCategoryDeviceInterfaceChange</w:delText>
        </w:r>
        <w:r w:rsidDel="00C96BE2">
          <w:rPr>
            <w:color w:val="000000"/>
          </w:rPr>
          <w:delText xml:space="preserve">, </w:delText>
        </w:r>
        <w:bookmarkStart w:id="10612" w:name="_Toc524526662"/>
        <w:bookmarkStart w:id="10613" w:name="_Toc524527351"/>
        <w:bookmarkStart w:id="10614" w:name="_Toc524528040"/>
        <w:bookmarkEnd w:id="10612"/>
        <w:bookmarkEnd w:id="10613"/>
        <w:bookmarkEnd w:id="10614"/>
      </w:del>
    </w:p>
    <w:p w14:paraId="244152F1" w14:textId="5615BF35" w:rsidR="004051C1" w:rsidDel="00C96BE2" w:rsidRDefault="004051C1" w:rsidP="004051C1">
      <w:pPr>
        <w:pStyle w:val="CodeBlock"/>
        <w:rPr>
          <w:del w:id="10615" w:author="Sam Tertzakian" w:date="2018-09-11T20:27:00Z"/>
          <w:color w:val="000000"/>
        </w:rPr>
      </w:pPr>
      <w:del w:id="10616" w:author="Sam Tertzakian" w:date="2018-09-11T20:27:00Z">
        <w:r w:rsidDel="00C96BE2">
          <w:rPr>
            <w:color w:val="000000"/>
          </w:rPr>
          <w:delText xml:space="preserve">        </w:delText>
        </w:r>
        <w:r w:rsidDel="00C96BE2">
          <w:rPr>
            <w:color w:val="6F008A"/>
          </w:rPr>
          <w:delText>PNPNOTIFY_DEVICE_INTERFACE_INCLUDE_EXISTING_INTERFACES</w:delText>
        </w:r>
        <w:r w:rsidDel="00C96BE2">
          <w:rPr>
            <w:color w:val="000000"/>
          </w:rPr>
          <w:delText xml:space="preserve">, </w:delText>
        </w:r>
        <w:bookmarkStart w:id="10617" w:name="_Toc524526663"/>
        <w:bookmarkStart w:id="10618" w:name="_Toc524527352"/>
        <w:bookmarkStart w:id="10619" w:name="_Toc524528041"/>
        <w:bookmarkEnd w:id="10617"/>
        <w:bookmarkEnd w:id="10618"/>
        <w:bookmarkEnd w:id="10619"/>
      </w:del>
    </w:p>
    <w:p w14:paraId="7917B134" w14:textId="615E8033" w:rsidR="004051C1" w:rsidDel="00C96BE2" w:rsidRDefault="004051C1" w:rsidP="004051C1">
      <w:pPr>
        <w:pStyle w:val="CodeBlock"/>
        <w:rPr>
          <w:del w:id="10620" w:author="Sam Tertzakian" w:date="2018-09-11T20:27:00Z"/>
          <w:color w:val="000000"/>
        </w:rPr>
      </w:pPr>
      <w:del w:id="10621" w:author="Sam Tertzakian" w:date="2018-09-11T20:27:00Z">
        <w:r w:rsidDel="00C96BE2">
          <w:rPr>
            <w:color w:val="000000"/>
          </w:rPr>
          <w:delText xml:space="preserve">        (</w:delText>
        </w:r>
        <w:r w:rsidDel="00C96BE2">
          <w:rPr>
            <w:color w:val="0000FF"/>
          </w:rPr>
          <w:delText>void</w:delText>
        </w:r>
        <w:r w:rsidDel="00C96BE2">
          <w:rPr>
            <w:color w:val="000000"/>
          </w:rPr>
          <w:delText>*)interfaceGuid,</w:delText>
        </w:r>
        <w:bookmarkStart w:id="10622" w:name="_Toc524526664"/>
        <w:bookmarkStart w:id="10623" w:name="_Toc524527353"/>
        <w:bookmarkStart w:id="10624" w:name="_Toc524528042"/>
        <w:bookmarkEnd w:id="10622"/>
        <w:bookmarkEnd w:id="10623"/>
        <w:bookmarkEnd w:id="10624"/>
      </w:del>
    </w:p>
    <w:p w14:paraId="1CF606F0" w14:textId="016909C2" w:rsidR="004051C1" w:rsidDel="00C96BE2" w:rsidRDefault="004051C1" w:rsidP="004051C1">
      <w:pPr>
        <w:pStyle w:val="CodeBlock"/>
        <w:rPr>
          <w:del w:id="10625" w:author="Sam Tertzakian" w:date="2018-09-11T20:27:00Z"/>
          <w:color w:val="000000"/>
        </w:rPr>
      </w:pPr>
      <w:del w:id="10626" w:author="Sam Tertzakian" w:date="2018-09-11T20:27:00Z">
        <w:r w:rsidDel="00C96BE2">
          <w:rPr>
            <w:color w:val="000000"/>
          </w:rPr>
          <w:delText xml:space="preserve">        driverObject, </w:delText>
        </w:r>
        <w:bookmarkStart w:id="10627" w:name="_Toc524526665"/>
        <w:bookmarkStart w:id="10628" w:name="_Toc524527354"/>
        <w:bookmarkStart w:id="10629" w:name="_Toc524528043"/>
        <w:bookmarkEnd w:id="10627"/>
        <w:bookmarkEnd w:id="10628"/>
        <w:bookmarkEnd w:id="10629"/>
      </w:del>
    </w:p>
    <w:p w14:paraId="2574E028" w14:textId="68BD4DB8" w:rsidR="004051C1" w:rsidDel="00C96BE2" w:rsidRDefault="004051C1" w:rsidP="004051C1">
      <w:pPr>
        <w:pStyle w:val="CodeBlock"/>
        <w:rPr>
          <w:del w:id="10630" w:author="Sam Tertzakian" w:date="2018-09-11T20:27:00Z"/>
          <w:color w:val="000000"/>
        </w:rPr>
      </w:pPr>
      <w:del w:id="10631" w:author="Sam Tertzakian" w:date="2018-09-11T20:27:00Z">
        <w:r w:rsidDel="00C96BE2">
          <w:rPr>
            <w:color w:val="000000"/>
          </w:rPr>
          <w:delText xml:space="preserve">        (</w:delText>
        </w:r>
        <w:r w:rsidDel="00C96BE2">
          <w:rPr>
            <w:color w:val="2B91AF"/>
          </w:rPr>
          <w:delText>PDRIVER_NOTIFICATION_CALLBACK_ROUTINE</w:delText>
        </w:r>
        <w:r w:rsidDel="00C96BE2">
          <w:rPr>
            <w:color w:val="000000"/>
          </w:rPr>
          <w:delText xml:space="preserve">)Hid_InterfaceArrivalCallback, </w:delText>
        </w:r>
        <w:bookmarkStart w:id="10632" w:name="_Toc524526666"/>
        <w:bookmarkStart w:id="10633" w:name="_Toc524527355"/>
        <w:bookmarkStart w:id="10634" w:name="_Toc524528044"/>
        <w:bookmarkEnd w:id="10632"/>
        <w:bookmarkEnd w:id="10633"/>
        <w:bookmarkEnd w:id="10634"/>
      </w:del>
    </w:p>
    <w:p w14:paraId="0FC83680" w14:textId="74AC3B3C" w:rsidR="004051C1" w:rsidDel="00C96BE2" w:rsidRDefault="004051C1" w:rsidP="004051C1">
      <w:pPr>
        <w:pStyle w:val="CodeBlock"/>
        <w:rPr>
          <w:del w:id="10635" w:author="Sam Tertzakian" w:date="2018-09-11T20:27:00Z"/>
          <w:color w:val="000000"/>
        </w:rPr>
      </w:pPr>
      <w:del w:id="10636" w:author="Sam Tertzakian" w:date="2018-09-11T20:27:00Z">
        <w:r w:rsidDel="00C96BE2">
          <w:rPr>
            <w:color w:val="000000"/>
          </w:rPr>
          <w:delText xml:space="preserve">        (</w:delText>
        </w:r>
        <w:r w:rsidDel="00C96BE2">
          <w:rPr>
            <w:color w:val="2B91AF"/>
          </w:rPr>
          <w:delText>PVOID</w:delText>
        </w:r>
        <w:r w:rsidDel="00C96BE2">
          <w:rPr>
            <w:color w:val="000000"/>
          </w:rPr>
          <w:delText>)</w:delText>
        </w:r>
        <w:r w:rsidDel="00C96BE2">
          <w:delText>DmfModule</w:delText>
        </w:r>
        <w:r w:rsidDel="00C96BE2">
          <w:rPr>
            <w:color w:val="000000"/>
          </w:rPr>
          <w:delText>,</w:delText>
        </w:r>
        <w:bookmarkStart w:id="10637" w:name="_Toc524526667"/>
        <w:bookmarkStart w:id="10638" w:name="_Toc524527356"/>
        <w:bookmarkStart w:id="10639" w:name="_Toc524528045"/>
        <w:bookmarkEnd w:id="10637"/>
        <w:bookmarkEnd w:id="10638"/>
        <w:bookmarkEnd w:id="10639"/>
      </w:del>
    </w:p>
    <w:p w14:paraId="0EDF896C" w14:textId="7D6AAC09" w:rsidR="004051C1" w:rsidDel="00C96BE2" w:rsidRDefault="004051C1" w:rsidP="004051C1">
      <w:pPr>
        <w:pStyle w:val="CodeBlock"/>
        <w:rPr>
          <w:del w:id="10640" w:author="Sam Tertzakian" w:date="2018-09-11T20:27:00Z"/>
          <w:color w:val="000000"/>
        </w:rPr>
      </w:pPr>
      <w:del w:id="10641" w:author="Sam Tertzakian" w:date="2018-09-11T20:27:00Z">
        <w:r w:rsidDel="00C96BE2">
          <w:rPr>
            <w:color w:val="000000"/>
          </w:rPr>
          <w:delText xml:space="preserve">        &amp;(moduleContext-&gt;HidInterfaceNotification));</w:delText>
        </w:r>
        <w:bookmarkStart w:id="10642" w:name="_Toc524526668"/>
        <w:bookmarkStart w:id="10643" w:name="_Toc524527357"/>
        <w:bookmarkStart w:id="10644" w:name="_Toc524528046"/>
        <w:bookmarkEnd w:id="10642"/>
        <w:bookmarkEnd w:id="10643"/>
        <w:bookmarkEnd w:id="10644"/>
      </w:del>
    </w:p>
    <w:p w14:paraId="30A79B33" w14:textId="0056DED8" w:rsidR="004051C1" w:rsidDel="00C96BE2" w:rsidRDefault="004051C1" w:rsidP="004051C1">
      <w:pPr>
        <w:pStyle w:val="CodeBlock"/>
        <w:rPr>
          <w:del w:id="10645" w:author="Sam Tertzakian" w:date="2018-09-11T20:27:00Z"/>
          <w:color w:val="000000"/>
        </w:rPr>
      </w:pPr>
      <w:bookmarkStart w:id="10646" w:name="_Toc524526669"/>
      <w:bookmarkStart w:id="10647" w:name="_Toc524527358"/>
      <w:bookmarkStart w:id="10648" w:name="_Toc524528047"/>
      <w:bookmarkEnd w:id="10646"/>
      <w:bookmarkEnd w:id="10647"/>
      <w:bookmarkEnd w:id="10648"/>
    </w:p>
    <w:p w14:paraId="28F9B863" w14:textId="1FAFA477" w:rsidR="004051C1" w:rsidDel="00C96BE2" w:rsidRDefault="004051C1" w:rsidP="004051C1">
      <w:pPr>
        <w:pStyle w:val="CodeBlock"/>
        <w:rPr>
          <w:del w:id="10649" w:author="Sam Tertzakian" w:date="2018-09-11T20:27:00Z"/>
          <w:color w:val="000000"/>
        </w:rPr>
      </w:pPr>
      <w:del w:id="10650" w:author="Sam Tertzakian" w:date="2018-09-11T20:27:00Z">
        <w:r w:rsidDel="00C96BE2">
          <w:rPr>
            <w:color w:val="000000"/>
          </w:rPr>
          <w:delText>Exit:</w:delText>
        </w:r>
        <w:bookmarkStart w:id="10651" w:name="_Toc524526670"/>
        <w:bookmarkStart w:id="10652" w:name="_Toc524527359"/>
        <w:bookmarkStart w:id="10653" w:name="_Toc524528048"/>
        <w:bookmarkEnd w:id="10651"/>
        <w:bookmarkEnd w:id="10652"/>
        <w:bookmarkEnd w:id="10653"/>
      </w:del>
    </w:p>
    <w:p w14:paraId="0F238509" w14:textId="30453237" w:rsidR="004051C1" w:rsidDel="00C96BE2" w:rsidRDefault="004051C1" w:rsidP="004051C1">
      <w:pPr>
        <w:pStyle w:val="CodeBlock"/>
        <w:rPr>
          <w:del w:id="10654" w:author="Sam Tertzakian" w:date="2018-09-11T20:27:00Z"/>
          <w:color w:val="000000"/>
        </w:rPr>
      </w:pPr>
      <w:bookmarkStart w:id="10655" w:name="_Toc524526671"/>
      <w:bookmarkStart w:id="10656" w:name="_Toc524527360"/>
      <w:bookmarkStart w:id="10657" w:name="_Toc524528049"/>
      <w:bookmarkEnd w:id="10655"/>
      <w:bookmarkEnd w:id="10656"/>
      <w:bookmarkEnd w:id="10657"/>
    </w:p>
    <w:p w14:paraId="60B3604B" w14:textId="69B8FD91" w:rsidR="004051C1" w:rsidDel="00C96BE2" w:rsidRDefault="004051C1" w:rsidP="004051C1">
      <w:pPr>
        <w:pStyle w:val="CodeBlock"/>
        <w:rPr>
          <w:del w:id="10658" w:author="Sam Tertzakian" w:date="2018-09-11T20:27:00Z"/>
          <w:color w:val="000000"/>
        </w:rPr>
      </w:pPr>
      <w:del w:id="10659" w:author="Sam Tertzakian" w:date="2018-09-11T20:27:00Z">
        <w:r w:rsidDel="00C96BE2">
          <w:rPr>
            <w:color w:val="000000"/>
          </w:rPr>
          <w:delText xml:space="preserve">    </w:delText>
        </w:r>
        <w:r w:rsidDel="00C96BE2">
          <w:rPr>
            <w:color w:val="6F008A"/>
          </w:rPr>
          <w:delText>FuncExit</w:delText>
        </w:r>
        <w:r w:rsidDel="00C96BE2">
          <w:rPr>
            <w:color w:val="000000"/>
          </w:rPr>
          <w:delText xml:space="preserve">(DMF_TRACE_Hid, </w:delText>
        </w:r>
        <w:r w:rsidDel="00C96BE2">
          <w:rPr>
            <w:color w:val="A31515"/>
          </w:rPr>
          <w:delText>"ntStatus=%!STATUS!"</w:delText>
        </w:r>
        <w:r w:rsidDel="00C96BE2">
          <w:rPr>
            <w:color w:val="000000"/>
          </w:rPr>
          <w:delText>, ntStatus);</w:delText>
        </w:r>
        <w:bookmarkStart w:id="10660" w:name="_Toc524526672"/>
        <w:bookmarkStart w:id="10661" w:name="_Toc524527361"/>
        <w:bookmarkStart w:id="10662" w:name="_Toc524528050"/>
        <w:bookmarkEnd w:id="10660"/>
        <w:bookmarkEnd w:id="10661"/>
        <w:bookmarkEnd w:id="10662"/>
      </w:del>
    </w:p>
    <w:p w14:paraId="5C81F5A9" w14:textId="78E48049" w:rsidR="004051C1" w:rsidDel="00C96BE2" w:rsidRDefault="004051C1" w:rsidP="004051C1">
      <w:pPr>
        <w:pStyle w:val="CodeBlock"/>
        <w:rPr>
          <w:del w:id="10663" w:author="Sam Tertzakian" w:date="2018-09-11T20:27:00Z"/>
          <w:color w:val="000000"/>
        </w:rPr>
      </w:pPr>
      <w:bookmarkStart w:id="10664" w:name="_Toc524526673"/>
      <w:bookmarkStart w:id="10665" w:name="_Toc524527362"/>
      <w:bookmarkStart w:id="10666" w:name="_Toc524528051"/>
      <w:bookmarkEnd w:id="10664"/>
      <w:bookmarkEnd w:id="10665"/>
      <w:bookmarkEnd w:id="10666"/>
    </w:p>
    <w:p w14:paraId="00BA3B20" w14:textId="528946A0" w:rsidR="004051C1" w:rsidDel="00C96BE2" w:rsidRDefault="004051C1" w:rsidP="004051C1">
      <w:pPr>
        <w:pStyle w:val="CodeBlock"/>
        <w:rPr>
          <w:del w:id="10667" w:author="Sam Tertzakian" w:date="2018-09-11T20:27:00Z"/>
          <w:color w:val="000000"/>
        </w:rPr>
      </w:pPr>
      <w:del w:id="10668" w:author="Sam Tertzakian" w:date="2018-09-11T20:27:00Z">
        <w:r w:rsidDel="00C96BE2">
          <w:rPr>
            <w:color w:val="000000"/>
          </w:rPr>
          <w:delText xml:space="preserve">    </w:delText>
        </w:r>
        <w:r w:rsidDel="00C96BE2">
          <w:rPr>
            <w:color w:val="0000FF"/>
          </w:rPr>
          <w:delText>return</w:delText>
        </w:r>
        <w:r w:rsidDel="00C96BE2">
          <w:rPr>
            <w:color w:val="000000"/>
          </w:rPr>
          <w:delText xml:space="preserve"> ntStatus;</w:delText>
        </w:r>
        <w:bookmarkStart w:id="10669" w:name="_Toc524526674"/>
        <w:bookmarkStart w:id="10670" w:name="_Toc524527363"/>
        <w:bookmarkStart w:id="10671" w:name="_Toc524528052"/>
        <w:bookmarkEnd w:id="10669"/>
        <w:bookmarkEnd w:id="10670"/>
        <w:bookmarkEnd w:id="10671"/>
      </w:del>
    </w:p>
    <w:p w14:paraId="037AEF3B" w14:textId="77674DE0" w:rsidR="004051C1" w:rsidDel="00C96BE2" w:rsidRDefault="004051C1" w:rsidP="004051C1">
      <w:pPr>
        <w:pStyle w:val="CodeBlock"/>
        <w:rPr>
          <w:del w:id="10672" w:author="Sam Tertzakian" w:date="2018-09-11T20:27:00Z"/>
          <w:color w:val="000000"/>
        </w:rPr>
      </w:pPr>
      <w:del w:id="10673" w:author="Sam Tertzakian" w:date="2018-09-11T20:27:00Z">
        <w:r w:rsidDel="00C96BE2">
          <w:rPr>
            <w:color w:val="000000"/>
          </w:rPr>
          <w:delText>}</w:delText>
        </w:r>
        <w:bookmarkStart w:id="10674" w:name="_Toc524526675"/>
        <w:bookmarkStart w:id="10675" w:name="_Toc524527364"/>
        <w:bookmarkStart w:id="10676" w:name="_Toc524528053"/>
        <w:bookmarkEnd w:id="10674"/>
        <w:bookmarkEnd w:id="10675"/>
        <w:bookmarkEnd w:id="10676"/>
      </w:del>
    </w:p>
    <w:p w14:paraId="1E384B2E" w14:textId="4C58594B" w:rsidR="004051C1" w:rsidDel="00C96BE2" w:rsidRDefault="004051C1" w:rsidP="004051C1">
      <w:pPr>
        <w:pStyle w:val="CodeBlock"/>
        <w:rPr>
          <w:del w:id="10677" w:author="Sam Tertzakian" w:date="2018-09-11T20:27:00Z"/>
          <w:rFonts w:asciiTheme="majorHAnsi" w:eastAsiaTheme="majorEastAsia" w:hAnsiTheme="majorHAnsi" w:cstheme="majorBidi"/>
          <w:color w:val="1F3763" w:themeColor="accent1" w:themeShade="7F"/>
          <w:sz w:val="24"/>
          <w:szCs w:val="24"/>
        </w:rPr>
      </w:pPr>
      <w:del w:id="10678" w:author="Sam Tertzakian" w:date="2018-09-11T20:27:00Z">
        <w:r w:rsidDel="00C96BE2">
          <w:delText>#pragma</w:delText>
        </w:r>
        <w:r w:rsidDel="00C96BE2">
          <w:rPr>
            <w:color w:val="000000"/>
          </w:rPr>
          <w:delText xml:space="preserve"> </w:delText>
        </w:r>
        <w:r w:rsidDel="00C96BE2">
          <w:delText>code_seg</w:delText>
        </w:r>
        <w:r w:rsidDel="00C96BE2">
          <w:rPr>
            <w:color w:val="000000"/>
          </w:rPr>
          <w:delText>()</w:delText>
        </w:r>
        <w:r w:rsidDel="00C96BE2">
          <w:br w:type="page"/>
        </w:r>
        <w:bookmarkStart w:id="10679" w:name="_Toc524526676"/>
        <w:bookmarkStart w:id="10680" w:name="_Toc524527365"/>
        <w:bookmarkStart w:id="10681" w:name="_Toc524528054"/>
        <w:bookmarkEnd w:id="10679"/>
        <w:bookmarkEnd w:id="10680"/>
        <w:bookmarkEnd w:id="10681"/>
      </w:del>
    </w:p>
    <w:p w14:paraId="70A8F124" w14:textId="77777777" w:rsidR="004051C1" w:rsidRDefault="004051C1" w:rsidP="004051C1">
      <w:pPr>
        <w:pStyle w:val="Heading3"/>
      </w:pPr>
      <w:bookmarkStart w:id="10682" w:name="_Toc524528055"/>
      <w:r>
        <w:t>DMF_[ModuleName]_NotificationUnregister</w:t>
      </w:r>
      <w:bookmarkEnd w:id="10682"/>
    </w:p>
    <w:p w14:paraId="1C37F34B"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297D5432" w14:textId="77777777" w:rsidR="004051C1" w:rsidRPr="000152AF" w:rsidRDefault="004051C1" w:rsidP="004051C1">
      <w:pPr>
        <w:autoSpaceDE w:val="0"/>
        <w:autoSpaceDN w:val="0"/>
        <w:adjustRightInd w:val="0"/>
        <w:spacing w:after="0" w:line="240" w:lineRule="auto"/>
        <w:rPr>
          <w:rStyle w:val="CodeText"/>
          <w:rPrChange w:id="10683" w:author="Sam Tertzakian" w:date="2018-09-12T12:25:00Z">
            <w:rPr>
              <w:rFonts w:ascii="Consolas" w:hAnsi="Consolas" w:cs="Consolas"/>
              <w:color w:val="000000"/>
              <w:sz w:val="19"/>
              <w:szCs w:val="19"/>
            </w:rPr>
          </w:rPrChange>
        </w:rPr>
      </w:pPr>
      <w:r w:rsidRPr="000152AF">
        <w:rPr>
          <w:rStyle w:val="CodeText"/>
          <w:rPrChange w:id="10684" w:author="Sam Tertzakian" w:date="2018-09-12T12:25:00Z">
            <w:rPr>
              <w:rFonts w:ascii="Consolas" w:hAnsi="Consolas" w:cs="Consolas"/>
              <w:color w:val="0000FF"/>
              <w:sz w:val="19"/>
              <w:szCs w:val="19"/>
            </w:rPr>
          </w:rPrChange>
        </w:rPr>
        <w:t>static</w:t>
      </w:r>
    </w:p>
    <w:p w14:paraId="4813D4BC" w14:textId="77777777" w:rsidR="004051C1" w:rsidRPr="000152AF" w:rsidRDefault="004051C1" w:rsidP="004051C1">
      <w:pPr>
        <w:autoSpaceDE w:val="0"/>
        <w:autoSpaceDN w:val="0"/>
        <w:adjustRightInd w:val="0"/>
        <w:spacing w:after="0" w:line="240" w:lineRule="auto"/>
        <w:rPr>
          <w:rStyle w:val="CodeText"/>
          <w:rPrChange w:id="10685" w:author="Sam Tertzakian" w:date="2018-09-12T12:25:00Z">
            <w:rPr>
              <w:rFonts w:ascii="Consolas" w:hAnsi="Consolas" w:cs="Consolas"/>
              <w:color w:val="000000"/>
              <w:sz w:val="19"/>
              <w:szCs w:val="19"/>
            </w:rPr>
          </w:rPrChange>
        </w:rPr>
      </w:pPr>
      <w:r w:rsidRPr="000152AF">
        <w:rPr>
          <w:rStyle w:val="CodeText"/>
          <w:rPrChange w:id="10686" w:author="Sam Tertzakian" w:date="2018-09-12T12:25:00Z">
            <w:rPr>
              <w:rFonts w:ascii="Consolas" w:hAnsi="Consolas" w:cs="Consolas"/>
              <w:color w:val="2B91AF"/>
              <w:sz w:val="19"/>
              <w:szCs w:val="19"/>
            </w:rPr>
          </w:rPrChange>
        </w:rPr>
        <w:t>VOID</w:t>
      </w:r>
    </w:p>
    <w:p w14:paraId="3BD51095" w14:textId="1C1A22FA" w:rsidR="004051C1" w:rsidDel="000152AF" w:rsidRDefault="004051C1" w:rsidP="000A5C3F">
      <w:pPr>
        <w:autoSpaceDE w:val="0"/>
        <w:autoSpaceDN w:val="0"/>
        <w:adjustRightInd w:val="0"/>
        <w:spacing w:after="0" w:line="240" w:lineRule="auto"/>
        <w:rPr>
          <w:del w:id="10687" w:author="Sam Tertzakian" w:date="2018-09-12T12:20:00Z"/>
          <w:rStyle w:val="CodeText"/>
        </w:rPr>
      </w:pPr>
      <w:r w:rsidRPr="000152AF">
        <w:rPr>
          <w:rStyle w:val="CodeText"/>
          <w:rPrChange w:id="10688" w:author="Sam Tertzakian" w:date="2018-09-12T12:25:00Z">
            <w:rPr>
              <w:rFonts w:ascii="Consolas" w:hAnsi="Consolas" w:cs="Consolas"/>
              <w:color w:val="000000"/>
              <w:sz w:val="19"/>
              <w:szCs w:val="19"/>
            </w:rPr>
          </w:rPrChange>
        </w:rPr>
        <w:t>DMF_[ModuleName]_NotificationUnregister(</w:t>
      </w:r>
    </w:p>
    <w:p w14:paraId="31BC8D4A" w14:textId="77777777" w:rsidR="000152AF" w:rsidRPr="000152AF" w:rsidRDefault="000152AF" w:rsidP="004051C1">
      <w:pPr>
        <w:autoSpaceDE w:val="0"/>
        <w:autoSpaceDN w:val="0"/>
        <w:adjustRightInd w:val="0"/>
        <w:spacing w:after="0" w:line="240" w:lineRule="auto"/>
        <w:rPr>
          <w:ins w:id="10689" w:author="Sam Tertzakian" w:date="2018-09-12T12:26:00Z"/>
          <w:rStyle w:val="CodeText"/>
          <w:rPrChange w:id="10690" w:author="Sam Tertzakian" w:date="2018-09-12T12:25:00Z">
            <w:rPr>
              <w:ins w:id="10691" w:author="Sam Tertzakian" w:date="2018-09-12T12:26:00Z"/>
              <w:rFonts w:ascii="Consolas" w:hAnsi="Consolas" w:cs="Consolas"/>
              <w:color w:val="000000"/>
              <w:sz w:val="19"/>
              <w:szCs w:val="19"/>
            </w:rPr>
          </w:rPrChange>
        </w:rPr>
      </w:pPr>
    </w:p>
    <w:p w14:paraId="77E9E743" w14:textId="7F5BD905" w:rsidR="004051C1" w:rsidRPr="000152AF" w:rsidDel="000A5C3F" w:rsidRDefault="000152AF" w:rsidP="004051C1">
      <w:pPr>
        <w:autoSpaceDE w:val="0"/>
        <w:autoSpaceDN w:val="0"/>
        <w:adjustRightInd w:val="0"/>
        <w:spacing w:after="0" w:line="240" w:lineRule="auto"/>
        <w:rPr>
          <w:del w:id="10692" w:author="Sam Tertzakian" w:date="2018-09-12T12:20:00Z"/>
          <w:rStyle w:val="CodeText"/>
          <w:rPrChange w:id="10693" w:author="Sam Tertzakian" w:date="2018-09-12T12:25:00Z">
            <w:rPr>
              <w:del w:id="10694" w:author="Sam Tertzakian" w:date="2018-09-12T12:20:00Z"/>
              <w:rFonts w:ascii="Consolas" w:hAnsi="Consolas" w:cs="Consolas"/>
              <w:color w:val="000000"/>
              <w:sz w:val="19"/>
              <w:szCs w:val="19"/>
            </w:rPr>
          </w:rPrChange>
        </w:rPr>
      </w:pPr>
      <w:ins w:id="10695" w:author="Sam Tertzakian" w:date="2018-09-12T12:26:00Z">
        <w:r>
          <w:rPr>
            <w:rStyle w:val="CodeText"/>
          </w:rPr>
          <w:t xml:space="preserve">    </w:t>
        </w:r>
      </w:ins>
      <w:del w:id="10696" w:author="Sam Tertzakian" w:date="2018-09-12T12:20:00Z">
        <w:r w:rsidR="004051C1" w:rsidRPr="000152AF" w:rsidDel="000A5C3F">
          <w:rPr>
            <w:rStyle w:val="CodeText"/>
            <w:rPrChange w:id="10697" w:author="Sam Tertzakian" w:date="2018-09-12T12:25:00Z">
              <w:rPr>
                <w:rFonts w:ascii="Consolas" w:hAnsi="Consolas" w:cs="Consolas"/>
                <w:color w:val="000000"/>
                <w:sz w:val="19"/>
                <w:szCs w:val="19"/>
              </w:rPr>
            </w:rPrChange>
          </w:rPr>
          <w:delText xml:space="preserve">    </w:delText>
        </w:r>
      </w:del>
      <w:r w:rsidR="004051C1" w:rsidRPr="000152AF">
        <w:rPr>
          <w:rStyle w:val="CodeText"/>
          <w:rPrChange w:id="10698" w:author="Sam Tertzakian" w:date="2018-09-12T12:25:00Z">
            <w:rPr>
              <w:rFonts w:ascii="Consolas" w:hAnsi="Consolas" w:cs="Consolas"/>
              <w:color w:val="6F008A"/>
              <w:sz w:val="19"/>
              <w:szCs w:val="19"/>
            </w:rPr>
          </w:rPrChange>
        </w:rPr>
        <w:t>_In_</w:t>
      </w:r>
      <w:r w:rsidR="004051C1" w:rsidRPr="000152AF">
        <w:rPr>
          <w:rStyle w:val="CodeText"/>
          <w:rPrChange w:id="10699" w:author="Sam Tertzakian" w:date="2018-09-12T12:25:00Z">
            <w:rPr>
              <w:rFonts w:ascii="Consolas" w:hAnsi="Consolas" w:cs="Consolas"/>
              <w:color w:val="000000"/>
              <w:sz w:val="19"/>
              <w:szCs w:val="19"/>
            </w:rPr>
          </w:rPrChange>
        </w:rPr>
        <w:t xml:space="preserve"> </w:t>
      </w:r>
      <w:r w:rsidR="004051C1" w:rsidRPr="000152AF">
        <w:rPr>
          <w:rStyle w:val="CodeText"/>
          <w:rPrChange w:id="10700" w:author="Sam Tertzakian" w:date="2018-09-12T12:25:00Z">
            <w:rPr>
              <w:rFonts w:ascii="Consolas" w:hAnsi="Consolas" w:cs="Consolas"/>
              <w:color w:val="2B91AF"/>
              <w:sz w:val="19"/>
              <w:szCs w:val="19"/>
            </w:rPr>
          </w:rPrChange>
        </w:rPr>
        <w:t>DMFMODULE</w:t>
      </w:r>
      <w:r w:rsidR="004051C1" w:rsidRPr="000152AF">
        <w:rPr>
          <w:rStyle w:val="CodeText"/>
          <w:rPrChange w:id="10701" w:author="Sam Tertzakian" w:date="2018-09-12T12:25:00Z">
            <w:rPr>
              <w:rFonts w:ascii="Consolas" w:hAnsi="Consolas" w:cs="Consolas"/>
              <w:color w:val="000000"/>
              <w:sz w:val="19"/>
              <w:szCs w:val="19"/>
            </w:rPr>
          </w:rPrChange>
        </w:rPr>
        <w:t xml:space="preserve"> </w:t>
      </w:r>
      <w:r w:rsidR="004051C1" w:rsidRPr="000152AF">
        <w:rPr>
          <w:rStyle w:val="CodeText"/>
          <w:rPrChange w:id="10702" w:author="Sam Tertzakian" w:date="2018-09-12T12:25:00Z">
            <w:rPr>
              <w:rFonts w:ascii="Consolas" w:hAnsi="Consolas" w:cs="Consolas"/>
              <w:color w:val="808080"/>
              <w:sz w:val="19"/>
              <w:szCs w:val="19"/>
            </w:rPr>
          </w:rPrChange>
        </w:rPr>
        <w:t>DmfModule</w:t>
      </w:r>
    </w:p>
    <w:p w14:paraId="6359EBF3" w14:textId="3B3FDD50" w:rsidR="004051C1" w:rsidRPr="000152AF" w:rsidRDefault="004051C1" w:rsidP="000A5C3F">
      <w:pPr>
        <w:autoSpaceDE w:val="0"/>
        <w:autoSpaceDN w:val="0"/>
        <w:adjustRightInd w:val="0"/>
        <w:spacing w:after="0" w:line="240" w:lineRule="auto"/>
        <w:rPr>
          <w:ins w:id="10703" w:author="Sam Tertzakian" w:date="2018-09-12T12:20:00Z"/>
          <w:rStyle w:val="CodeText"/>
          <w:rPrChange w:id="10704" w:author="Sam Tertzakian" w:date="2018-09-12T12:25:00Z">
            <w:rPr>
              <w:ins w:id="10705" w:author="Sam Tertzakian" w:date="2018-09-12T12:20:00Z"/>
              <w:rFonts w:ascii="Consolas" w:hAnsi="Consolas" w:cs="Consolas"/>
              <w:color w:val="000000"/>
              <w:sz w:val="19"/>
              <w:szCs w:val="19"/>
            </w:rPr>
          </w:rPrChange>
        </w:rPr>
      </w:pPr>
      <w:del w:id="10706" w:author="Sam Tertzakian" w:date="2018-09-12T12:20:00Z">
        <w:r w:rsidRPr="000152AF" w:rsidDel="000A5C3F">
          <w:rPr>
            <w:rStyle w:val="CodeText"/>
            <w:rPrChange w:id="10707" w:author="Sam Tertzakian" w:date="2018-09-12T12:25:00Z">
              <w:rPr>
                <w:rFonts w:ascii="Consolas" w:hAnsi="Consolas" w:cs="Consolas"/>
                <w:color w:val="000000"/>
                <w:sz w:val="19"/>
                <w:szCs w:val="19"/>
              </w:rPr>
            </w:rPrChange>
          </w:rPr>
          <w:delText xml:space="preserve">    </w:delText>
        </w:r>
      </w:del>
      <w:r w:rsidRPr="000152AF">
        <w:rPr>
          <w:rStyle w:val="CodeText"/>
          <w:rPrChange w:id="10708" w:author="Sam Tertzakian" w:date="2018-09-12T12:25:00Z">
            <w:rPr>
              <w:rFonts w:ascii="Consolas" w:hAnsi="Consolas" w:cs="Consolas"/>
              <w:color w:val="000000"/>
              <w:sz w:val="19"/>
              <w:szCs w:val="19"/>
            </w:rPr>
          </w:rPrChange>
        </w:rPr>
        <w:t>)</w:t>
      </w:r>
    </w:p>
    <w:p w14:paraId="1A666C1A" w14:textId="77777777" w:rsidR="000A5C3F" w:rsidRPr="00DF1EDE" w:rsidRDefault="000A5C3F">
      <w:pPr>
        <w:autoSpaceDE w:val="0"/>
        <w:autoSpaceDN w:val="0"/>
        <w:adjustRightInd w:val="0"/>
        <w:spacing w:after="0" w:line="240" w:lineRule="auto"/>
        <w:pPrChange w:id="10709" w:author="Sam Tertzakian" w:date="2018-09-12T12:20:00Z">
          <w:pPr/>
        </w:pPrChange>
      </w:pPr>
    </w:p>
    <w:p w14:paraId="0BBDB7CD" w14:textId="77777777" w:rsidR="004051C1" w:rsidRDefault="004051C1" w:rsidP="004051C1">
      <w:r>
        <w:t xml:space="preserve">If the Module supports this callback, DMF calls this callback before the Module is destroyed. Depending on the Module’s Open Flags, this callback may be called immediately before the Module is destroyed, during EvtDeviceReleaseHardware or during EvtDeviceD0Exit. It is also possible that this callback is called on demand by the Client if </w:t>
      </w:r>
      <w:r w:rsidRPr="009A5BA1">
        <w:rPr>
          <w:rStyle w:val="CodeText"/>
        </w:rPr>
        <w:t>DMF_MODULE_OPEN_OPTION_Generic</w:t>
      </w:r>
      <w:r>
        <w:t xml:space="preserve"> is set.</w:t>
      </w:r>
    </w:p>
    <w:p w14:paraId="0840E3E1" w14:textId="77777777" w:rsidR="004051C1" w:rsidRDefault="004051C1" w:rsidP="004051C1">
      <w:r>
        <w:t xml:space="preserve">The purpose of this callback is to allow the Module to unregister for any notifications that were registered in </w:t>
      </w:r>
      <w:r w:rsidRPr="009A5BA1">
        <w:rPr>
          <w:rStyle w:val="CodeText"/>
        </w:rPr>
        <w:t>DMF</w:t>
      </w:r>
      <w:r>
        <w:rPr>
          <w:rStyle w:val="CodeText"/>
        </w:rPr>
        <w:t>_[ModuleName]_</w:t>
      </w:r>
      <w:r w:rsidRPr="009A5BA1">
        <w:rPr>
          <w:rStyle w:val="CodeText"/>
        </w:rPr>
        <w:t>NotificationOpen</w:t>
      </w:r>
      <w:r>
        <w:t>.</w:t>
      </w:r>
    </w:p>
    <w:p w14:paraId="3C72EF4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0A5A21F6" w14:textId="77777777" w:rsidTr="00676752">
        <w:tc>
          <w:tcPr>
            <w:tcW w:w="5665" w:type="dxa"/>
          </w:tcPr>
          <w:p w14:paraId="20515327" w14:textId="77777777" w:rsidR="004051C1" w:rsidRPr="009A5BA1" w:rsidRDefault="004051C1" w:rsidP="00962E6F">
            <w:pPr>
              <w:rPr>
                <w:rStyle w:val="CodeText"/>
              </w:rPr>
            </w:pPr>
            <w:r w:rsidRPr="009A5BA1">
              <w:rPr>
                <w:rStyle w:val="CodeText"/>
              </w:rPr>
              <w:t>DMFMODULE DmfModule</w:t>
            </w:r>
          </w:p>
        </w:tc>
        <w:tc>
          <w:tcPr>
            <w:tcW w:w="3685" w:type="dxa"/>
          </w:tcPr>
          <w:p w14:paraId="6AEFBE08" w14:textId="08585403" w:rsidR="004051C1" w:rsidRDefault="004051C1" w:rsidP="00962E6F">
            <w:r>
              <w:t xml:space="preserve">The Module’s DMF </w:t>
            </w:r>
            <w:r w:rsidR="00311435">
              <w:t>Module handle</w:t>
            </w:r>
            <w:r>
              <w:t>. Use this handle to retrieve the Module’s Private Context and Config.</w:t>
            </w:r>
          </w:p>
        </w:tc>
      </w:tr>
    </w:tbl>
    <w:p w14:paraId="3ED580F5" w14:textId="77777777" w:rsidR="004051C1" w:rsidRDefault="004051C1" w:rsidP="004051C1"/>
    <w:p w14:paraId="1FC0FF63" w14:textId="77777777" w:rsidR="004051C1" w:rsidRDefault="004051C1" w:rsidP="004051C1">
      <w:pPr>
        <w:pStyle w:val="Heading4"/>
      </w:pPr>
      <w:r>
        <w:t>Returns</w:t>
      </w:r>
    </w:p>
    <w:p w14:paraId="4A123E46" w14:textId="77777777" w:rsidR="004051C1" w:rsidRDefault="004051C1" w:rsidP="004051C1">
      <w:r>
        <w:t>None</w:t>
      </w:r>
    </w:p>
    <w:p w14:paraId="38EBDDF2" w14:textId="77777777" w:rsidR="004051C1" w:rsidRDefault="004051C1" w:rsidP="004051C1">
      <w:pPr>
        <w:pStyle w:val="Heading4"/>
      </w:pPr>
      <w:r>
        <w:t>Remarks</w:t>
      </w:r>
    </w:p>
    <w:p w14:paraId="4BAE5093" w14:textId="77777777" w:rsidR="004051C1" w:rsidRDefault="004051C1" w:rsidP="004051C1">
      <w:pPr>
        <w:pStyle w:val="ListParagraph"/>
        <w:numPr>
          <w:ilvl w:val="0"/>
          <w:numId w:val="3"/>
        </w:numPr>
      </w:pPr>
      <w:r>
        <w:t>This callback is always called directly by DMF. This function is never called directly (nor is it accessible to Clients or other Modules).</w:t>
      </w:r>
    </w:p>
    <w:p w14:paraId="7955F210" w14:textId="77777777" w:rsidR="004051C1" w:rsidRDefault="004051C1" w:rsidP="004051C1">
      <w:pPr>
        <w:rPr>
          <w:rFonts w:asciiTheme="majorHAnsi" w:eastAsiaTheme="majorEastAsia" w:hAnsiTheme="majorHAnsi" w:cstheme="majorBidi"/>
          <w:b/>
          <w:bCs/>
          <w:i/>
          <w:iCs/>
          <w:color w:val="000000" w:themeColor="text1"/>
        </w:rPr>
      </w:pPr>
      <w:r>
        <w:br w:type="page"/>
      </w:r>
    </w:p>
    <w:p w14:paraId="713447C5" w14:textId="77777777" w:rsidR="004051C1" w:rsidRDefault="004051C1" w:rsidP="004051C1">
      <w:pPr>
        <w:pStyle w:val="Heading4"/>
      </w:pPr>
      <w:r>
        <w:lastRenderedPageBreak/>
        <w:t>Example</w:t>
      </w:r>
    </w:p>
    <w:p w14:paraId="5D2A378B" w14:textId="77777777" w:rsidR="00614B7A" w:rsidRDefault="00614B7A">
      <w:pPr>
        <w:pStyle w:val="CodeBlock"/>
        <w:rPr>
          <w:ins w:id="10710" w:author="Sam Tertzakian" w:date="2018-09-11T20:28:00Z"/>
          <w:color w:val="000000"/>
        </w:rPr>
        <w:pPrChange w:id="10711" w:author="Sam Tertzakian" w:date="2018-09-12T14:46:00Z">
          <w:pPr>
            <w:autoSpaceDE w:val="0"/>
            <w:autoSpaceDN w:val="0"/>
            <w:adjustRightInd w:val="0"/>
            <w:spacing w:after="0" w:line="240" w:lineRule="auto"/>
          </w:pPr>
        </w:pPrChange>
      </w:pPr>
      <w:ins w:id="10712" w:author="Sam Tertzakian" w:date="2018-09-11T20:28:00Z">
        <w:r>
          <w:t>#pragma</w:t>
        </w:r>
        <w:r>
          <w:rPr>
            <w:color w:val="000000"/>
          </w:rPr>
          <w:t xml:space="preserve"> </w:t>
        </w:r>
        <w:r>
          <w:t>code_seg</w:t>
        </w:r>
        <w:r>
          <w:rPr>
            <w:color w:val="000000"/>
          </w:rPr>
          <w:t>(</w:t>
        </w:r>
        <w:r>
          <w:rPr>
            <w:color w:val="A31515"/>
          </w:rPr>
          <w:t>"PAGE"</w:t>
        </w:r>
        <w:r>
          <w:rPr>
            <w:color w:val="000000"/>
          </w:rPr>
          <w:t>)</w:t>
        </w:r>
      </w:ins>
    </w:p>
    <w:p w14:paraId="37A1B9E5" w14:textId="77777777" w:rsidR="00614B7A" w:rsidRDefault="00614B7A">
      <w:pPr>
        <w:pStyle w:val="CodeBlock"/>
        <w:rPr>
          <w:ins w:id="10713" w:author="Sam Tertzakian" w:date="2018-09-11T20:28:00Z"/>
          <w:color w:val="000000"/>
        </w:rPr>
        <w:pPrChange w:id="10714" w:author="Sam Tertzakian" w:date="2018-09-12T14:46:00Z">
          <w:pPr>
            <w:autoSpaceDE w:val="0"/>
            <w:autoSpaceDN w:val="0"/>
            <w:adjustRightInd w:val="0"/>
            <w:spacing w:after="0" w:line="240" w:lineRule="auto"/>
          </w:pPr>
        </w:pPrChange>
      </w:pPr>
      <w:ins w:id="10715" w:author="Sam Tertzakian" w:date="2018-09-11T20:28:00Z">
        <w:r>
          <w:t>_IRQL_requires_max_</w:t>
        </w:r>
        <w:r>
          <w:rPr>
            <w:color w:val="000000"/>
          </w:rPr>
          <w:t>(</w:t>
        </w:r>
        <w:r>
          <w:t>PASSIVE_LEVEL</w:t>
        </w:r>
        <w:r>
          <w:rPr>
            <w:color w:val="000000"/>
          </w:rPr>
          <w:t>)</w:t>
        </w:r>
      </w:ins>
    </w:p>
    <w:p w14:paraId="52655D55" w14:textId="77777777" w:rsidR="00614B7A" w:rsidRDefault="00614B7A">
      <w:pPr>
        <w:pStyle w:val="CodeBlock"/>
        <w:rPr>
          <w:ins w:id="10716" w:author="Sam Tertzakian" w:date="2018-09-11T20:28:00Z"/>
          <w:color w:val="000000"/>
        </w:rPr>
        <w:pPrChange w:id="10717" w:author="Sam Tertzakian" w:date="2018-09-12T14:46:00Z">
          <w:pPr>
            <w:autoSpaceDE w:val="0"/>
            <w:autoSpaceDN w:val="0"/>
            <w:adjustRightInd w:val="0"/>
            <w:spacing w:after="0" w:line="240" w:lineRule="auto"/>
          </w:pPr>
        </w:pPrChange>
      </w:pPr>
      <w:ins w:id="10718" w:author="Sam Tertzakian" w:date="2018-09-11T20:28:00Z">
        <w:r>
          <w:t>static</w:t>
        </w:r>
      </w:ins>
    </w:p>
    <w:p w14:paraId="15BA693D" w14:textId="77777777" w:rsidR="00614B7A" w:rsidRDefault="00614B7A">
      <w:pPr>
        <w:pStyle w:val="CodeBlock"/>
        <w:rPr>
          <w:ins w:id="10719" w:author="Sam Tertzakian" w:date="2018-09-11T20:28:00Z"/>
          <w:color w:val="000000"/>
        </w:rPr>
        <w:pPrChange w:id="10720" w:author="Sam Tertzakian" w:date="2018-09-12T14:46:00Z">
          <w:pPr>
            <w:autoSpaceDE w:val="0"/>
            <w:autoSpaceDN w:val="0"/>
            <w:adjustRightInd w:val="0"/>
            <w:spacing w:after="0" w:line="240" w:lineRule="auto"/>
          </w:pPr>
        </w:pPrChange>
      </w:pPr>
      <w:ins w:id="10721" w:author="Sam Tertzakian" w:date="2018-09-11T20:28:00Z">
        <w:r>
          <w:t>VOID</w:t>
        </w:r>
      </w:ins>
    </w:p>
    <w:p w14:paraId="2B63F718" w14:textId="77777777" w:rsidR="00614B7A" w:rsidRDefault="00614B7A">
      <w:pPr>
        <w:pStyle w:val="CodeBlock"/>
        <w:rPr>
          <w:ins w:id="10722" w:author="Sam Tertzakian" w:date="2018-09-11T20:28:00Z"/>
        </w:rPr>
        <w:pPrChange w:id="10723" w:author="Sam Tertzakian" w:date="2018-09-12T14:46:00Z">
          <w:pPr>
            <w:autoSpaceDE w:val="0"/>
            <w:autoSpaceDN w:val="0"/>
            <w:adjustRightInd w:val="0"/>
            <w:spacing w:after="0" w:line="240" w:lineRule="auto"/>
          </w:pPr>
        </w:pPrChange>
      </w:pPr>
      <w:ins w:id="10724" w:author="Sam Tertzakian" w:date="2018-09-11T20:28:00Z">
        <w:r>
          <w:t>DMF_DeviceInterfaceTarget_NotificationUnregister(</w:t>
        </w:r>
      </w:ins>
    </w:p>
    <w:p w14:paraId="350B1475" w14:textId="77777777" w:rsidR="00614B7A" w:rsidRDefault="00614B7A">
      <w:pPr>
        <w:pStyle w:val="CodeBlock"/>
        <w:rPr>
          <w:ins w:id="10725" w:author="Sam Tertzakian" w:date="2018-09-11T20:28:00Z"/>
          <w:color w:val="000000"/>
        </w:rPr>
        <w:pPrChange w:id="10726" w:author="Sam Tertzakian" w:date="2018-09-12T14:46:00Z">
          <w:pPr>
            <w:autoSpaceDE w:val="0"/>
            <w:autoSpaceDN w:val="0"/>
            <w:adjustRightInd w:val="0"/>
            <w:spacing w:after="0" w:line="240" w:lineRule="auto"/>
          </w:pPr>
        </w:pPrChange>
      </w:pPr>
      <w:ins w:id="10727" w:author="Sam Tertzakian" w:date="2018-09-11T20:28:00Z">
        <w:r>
          <w:rPr>
            <w:color w:val="000000"/>
          </w:rPr>
          <w:t xml:space="preserve">    </w:t>
        </w:r>
        <w:r>
          <w:rPr>
            <w:color w:val="6F008A"/>
          </w:rPr>
          <w:t>_In_</w:t>
        </w:r>
        <w:r>
          <w:rPr>
            <w:color w:val="000000"/>
          </w:rPr>
          <w:t xml:space="preserve"> </w:t>
        </w:r>
        <w:r>
          <w:t>DMFMODULE</w:t>
        </w:r>
        <w:r>
          <w:rPr>
            <w:color w:val="000000"/>
          </w:rPr>
          <w:t xml:space="preserve"> </w:t>
        </w:r>
        <w:r>
          <w:t>DmfModule</w:t>
        </w:r>
      </w:ins>
    </w:p>
    <w:p w14:paraId="051CA3F3" w14:textId="77777777" w:rsidR="00614B7A" w:rsidRDefault="00614B7A">
      <w:pPr>
        <w:pStyle w:val="CodeBlock"/>
        <w:rPr>
          <w:ins w:id="10728" w:author="Sam Tertzakian" w:date="2018-09-11T20:28:00Z"/>
        </w:rPr>
        <w:pPrChange w:id="10729" w:author="Sam Tertzakian" w:date="2018-09-12T14:46:00Z">
          <w:pPr>
            <w:autoSpaceDE w:val="0"/>
            <w:autoSpaceDN w:val="0"/>
            <w:adjustRightInd w:val="0"/>
            <w:spacing w:after="0" w:line="240" w:lineRule="auto"/>
          </w:pPr>
        </w:pPrChange>
      </w:pPr>
      <w:ins w:id="10730" w:author="Sam Tertzakian" w:date="2018-09-11T20:28:00Z">
        <w:r>
          <w:t xml:space="preserve">    )</w:t>
        </w:r>
      </w:ins>
    </w:p>
    <w:p w14:paraId="36CA53C8" w14:textId="77777777" w:rsidR="00614B7A" w:rsidRDefault="00614B7A">
      <w:pPr>
        <w:pStyle w:val="CodeBlock"/>
        <w:rPr>
          <w:ins w:id="10731" w:author="Sam Tertzakian" w:date="2018-09-11T20:28:00Z"/>
          <w:color w:val="000000"/>
        </w:rPr>
        <w:pPrChange w:id="10732" w:author="Sam Tertzakian" w:date="2018-09-12T14:46:00Z">
          <w:pPr>
            <w:autoSpaceDE w:val="0"/>
            <w:autoSpaceDN w:val="0"/>
            <w:adjustRightInd w:val="0"/>
            <w:spacing w:after="0" w:line="240" w:lineRule="auto"/>
          </w:pPr>
        </w:pPrChange>
      </w:pPr>
      <w:ins w:id="10733" w:author="Sam Tertzakian" w:date="2018-09-11T20:28:00Z">
        <w:r>
          <w:t>/*++</w:t>
        </w:r>
      </w:ins>
    </w:p>
    <w:p w14:paraId="0AFCE378" w14:textId="77777777" w:rsidR="00614B7A" w:rsidRDefault="00614B7A">
      <w:pPr>
        <w:pStyle w:val="CodeBlock"/>
        <w:rPr>
          <w:ins w:id="10734" w:author="Sam Tertzakian" w:date="2018-09-11T20:28:00Z"/>
        </w:rPr>
        <w:pPrChange w:id="10735" w:author="Sam Tertzakian" w:date="2018-09-12T14:46:00Z">
          <w:pPr>
            <w:autoSpaceDE w:val="0"/>
            <w:autoSpaceDN w:val="0"/>
            <w:adjustRightInd w:val="0"/>
            <w:spacing w:after="0" w:line="240" w:lineRule="auto"/>
          </w:pPr>
        </w:pPrChange>
      </w:pPr>
    </w:p>
    <w:p w14:paraId="22AF34D5" w14:textId="77777777" w:rsidR="00614B7A" w:rsidRDefault="00614B7A">
      <w:pPr>
        <w:pStyle w:val="CodeBlock"/>
        <w:rPr>
          <w:ins w:id="10736" w:author="Sam Tertzakian" w:date="2018-09-11T20:28:00Z"/>
          <w:color w:val="000000"/>
        </w:rPr>
        <w:pPrChange w:id="10737" w:author="Sam Tertzakian" w:date="2018-09-12T14:46:00Z">
          <w:pPr>
            <w:autoSpaceDE w:val="0"/>
            <w:autoSpaceDN w:val="0"/>
            <w:adjustRightInd w:val="0"/>
            <w:spacing w:after="0" w:line="240" w:lineRule="auto"/>
          </w:pPr>
        </w:pPrChange>
      </w:pPr>
      <w:ins w:id="10738" w:author="Sam Tertzakian" w:date="2018-09-11T20:28:00Z">
        <w:r>
          <w:t>Routine Description:</w:t>
        </w:r>
      </w:ins>
    </w:p>
    <w:p w14:paraId="368A98BC" w14:textId="77777777" w:rsidR="00614B7A" w:rsidRDefault="00614B7A">
      <w:pPr>
        <w:pStyle w:val="CodeBlock"/>
        <w:rPr>
          <w:ins w:id="10739" w:author="Sam Tertzakian" w:date="2018-09-11T20:28:00Z"/>
        </w:rPr>
        <w:pPrChange w:id="10740" w:author="Sam Tertzakian" w:date="2018-09-12T14:46:00Z">
          <w:pPr>
            <w:autoSpaceDE w:val="0"/>
            <w:autoSpaceDN w:val="0"/>
            <w:adjustRightInd w:val="0"/>
            <w:spacing w:after="0" w:line="240" w:lineRule="auto"/>
          </w:pPr>
        </w:pPrChange>
      </w:pPr>
    </w:p>
    <w:p w14:paraId="7E123777" w14:textId="77777777" w:rsidR="00614B7A" w:rsidRDefault="00614B7A">
      <w:pPr>
        <w:pStyle w:val="CodeBlock"/>
        <w:rPr>
          <w:ins w:id="10741" w:author="Sam Tertzakian" w:date="2018-09-11T20:28:00Z"/>
          <w:color w:val="000000"/>
        </w:rPr>
        <w:pPrChange w:id="10742" w:author="Sam Tertzakian" w:date="2018-09-12T14:46:00Z">
          <w:pPr>
            <w:autoSpaceDE w:val="0"/>
            <w:autoSpaceDN w:val="0"/>
            <w:adjustRightInd w:val="0"/>
            <w:spacing w:after="0" w:line="240" w:lineRule="auto"/>
          </w:pPr>
        </w:pPrChange>
      </w:pPr>
      <w:ins w:id="10743" w:author="Sam Tertzakian" w:date="2018-09-11T20:28:00Z">
        <w:r>
          <w:t xml:space="preserve">    This callback is called when the Module Open Flags indicate that the this Module</w:t>
        </w:r>
      </w:ins>
    </w:p>
    <w:p w14:paraId="1BE6C1E6" w14:textId="77777777" w:rsidR="00614B7A" w:rsidRDefault="00614B7A">
      <w:pPr>
        <w:pStyle w:val="CodeBlock"/>
        <w:rPr>
          <w:ins w:id="10744" w:author="Sam Tertzakian" w:date="2018-09-11T20:28:00Z"/>
          <w:color w:val="000000"/>
        </w:rPr>
        <w:pPrChange w:id="10745" w:author="Sam Tertzakian" w:date="2018-09-12T14:46:00Z">
          <w:pPr>
            <w:autoSpaceDE w:val="0"/>
            <w:autoSpaceDN w:val="0"/>
            <w:adjustRightInd w:val="0"/>
            <w:spacing w:after="0" w:line="240" w:lineRule="auto"/>
          </w:pPr>
        </w:pPrChange>
      </w:pPr>
      <w:ins w:id="10746" w:author="Sam Tertzakian" w:date="2018-09-11T20:28:00Z">
        <w:r>
          <w:t xml:space="preserve">    is opened after an asynchronous notification has happened.</w:t>
        </w:r>
      </w:ins>
    </w:p>
    <w:p w14:paraId="7EA95D28" w14:textId="77777777" w:rsidR="00614B7A" w:rsidRDefault="00614B7A">
      <w:pPr>
        <w:pStyle w:val="CodeBlock"/>
        <w:rPr>
          <w:ins w:id="10747" w:author="Sam Tertzakian" w:date="2018-09-11T20:28:00Z"/>
          <w:color w:val="000000"/>
        </w:rPr>
        <w:pPrChange w:id="10748" w:author="Sam Tertzakian" w:date="2018-09-12T14:46:00Z">
          <w:pPr>
            <w:autoSpaceDE w:val="0"/>
            <w:autoSpaceDN w:val="0"/>
            <w:adjustRightInd w:val="0"/>
            <w:spacing w:after="0" w:line="240" w:lineRule="auto"/>
          </w:pPr>
        </w:pPrChange>
      </w:pPr>
      <w:ins w:id="10749" w:author="Sam Tertzakian" w:date="2018-09-11T20:28:00Z">
        <w:r>
          <w:t xml:space="preserve">    (DMF_MODULE_OPEN_OPTION_NOTIFY_PrepareHardware or DMF_MODULE_OPEN_OPTION_NOTIFY_D0Entry)</w:t>
        </w:r>
      </w:ins>
    </w:p>
    <w:p w14:paraId="4267C81C" w14:textId="77777777" w:rsidR="00614B7A" w:rsidRDefault="00614B7A">
      <w:pPr>
        <w:pStyle w:val="CodeBlock"/>
        <w:rPr>
          <w:ins w:id="10750" w:author="Sam Tertzakian" w:date="2018-09-11T20:28:00Z"/>
          <w:color w:val="000000"/>
        </w:rPr>
        <w:pPrChange w:id="10751" w:author="Sam Tertzakian" w:date="2018-09-12T14:46:00Z">
          <w:pPr>
            <w:autoSpaceDE w:val="0"/>
            <w:autoSpaceDN w:val="0"/>
            <w:adjustRightInd w:val="0"/>
            <w:spacing w:after="0" w:line="240" w:lineRule="auto"/>
          </w:pPr>
        </w:pPrChange>
      </w:pPr>
      <w:ins w:id="10752" w:author="Sam Tertzakian" w:date="2018-09-11T20:28:00Z">
        <w:r>
          <w:t xml:space="preserve">    This callback unregisters the notification that was previously registered.</w:t>
        </w:r>
      </w:ins>
    </w:p>
    <w:p w14:paraId="2274A853" w14:textId="77777777" w:rsidR="00614B7A" w:rsidRDefault="00614B7A">
      <w:pPr>
        <w:pStyle w:val="CodeBlock"/>
        <w:rPr>
          <w:ins w:id="10753" w:author="Sam Tertzakian" w:date="2018-09-11T20:28:00Z"/>
        </w:rPr>
        <w:pPrChange w:id="10754" w:author="Sam Tertzakian" w:date="2018-09-12T14:46:00Z">
          <w:pPr>
            <w:autoSpaceDE w:val="0"/>
            <w:autoSpaceDN w:val="0"/>
            <w:adjustRightInd w:val="0"/>
            <w:spacing w:after="0" w:line="240" w:lineRule="auto"/>
          </w:pPr>
        </w:pPrChange>
      </w:pPr>
    </w:p>
    <w:p w14:paraId="706A3CEF" w14:textId="77777777" w:rsidR="00614B7A" w:rsidRDefault="00614B7A">
      <w:pPr>
        <w:pStyle w:val="CodeBlock"/>
        <w:rPr>
          <w:ins w:id="10755" w:author="Sam Tertzakian" w:date="2018-09-11T20:28:00Z"/>
          <w:color w:val="000000"/>
        </w:rPr>
        <w:pPrChange w:id="10756" w:author="Sam Tertzakian" w:date="2018-09-12T14:46:00Z">
          <w:pPr>
            <w:autoSpaceDE w:val="0"/>
            <w:autoSpaceDN w:val="0"/>
            <w:adjustRightInd w:val="0"/>
            <w:spacing w:after="0" w:line="240" w:lineRule="auto"/>
          </w:pPr>
        </w:pPrChange>
      </w:pPr>
      <w:ins w:id="10757" w:author="Sam Tertzakian" w:date="2018-09-11T20:28:00Z">
        <w:r>
          <w:t>Arguments:</w:t>
        </w:r>
      </w:ins>
    </w:p>
    <w:p w14:paraId="36B09349" w14:textId="77777777" w:rsidR="00614B7A" w:rsidRDefault="00614B7A">
      <w:pPr>
        <w:pStyle w:val="CodeBlock"/>
        <w:rPr>
          <w:ins w:id="10758" w:author="Sam Tertzakian" w:date="2018-09-11T20:28:00Z"/>
        </w:rPr>
        <w:pPrChange w:id="10759" w:author="Sam Tertzakian" w:date="2018-09-12T14:46:00Z">
          <w:pPr>
            <w:autoSpaceDE w:val="0"/>
            <w:autoSpaceDN w:val="0"/>
            <w:adjustRightInd w:val="0"/>
            <w:spacing w:after="0" w:line="240" w:lineRule="auto"/>
          </w:pPr>
        </w:pPrChange>
      </w:pPr>
    </w:p>
    <w:p w14:paraId="2F0F381A" w14:textId="77777777" w:rsidR="00614B7A" w:rsidRDefault="00614B7A">
      <w:pPr>
        <w:pStyle w:val="CodeBlock"/>
        <w:rPr>
          <w:ins w:id="10760" w:author="Sam Tertzakian" w:date="2018-09-11T20:28:00Z"/>
          <w:color w:val="000000"/>
        </w:rPr>
        <w:pPrChange w:id="10761" w:author="Sam Tertzakian" w:date="2018-09-12T14:46:00Z">
          <w:pPr>
            <w:autoSpaceDE w:val="0"/>
            <w:autoSpaceDN w:val="0"/>
            <w:adjustRightInd w:val="0"/>
            <w:spacing w:after="0" w:line="240" w:lineRule="auto"/>
          </w:pPr>
        </w:pPrChange>
      </w:pPr>
      <w:ins w:id="10762" w:author="Sam Tertzakian" w:date="2018-09-11T20:28:00Z">
        <w:r>
          <w:t xml:space="preserve">    DmfModule - The given DMF Module.</w:t>
        </w:r>
      </w:ins>
    </w:p>
    <w:p w14:paraId="75E81C74" w14:textId="77777777" w:rsidR="00614B7A" w:rsidRDefault="00614B7A">
      <w:pPr>
        <w:pStyle w:val="CodeBlock"/>
        <w:rPr>
          <w:ins w:id="10763" w:author="Sam Tertzakian" w:date="2018-09-11T20:28:00Z"/>
        </w:rPr>
        <w:pPrChange w:id="10764" w:author="Sam Tertzakian" w:date="2018-09-12T14:46:00Z">
          <w:pPr>
            <w:autoSpaceDE w:val="0"/>
            <w:autoSpaceDN w:val="0"/>
            <w:adjustRightInd w:val="0"/>
            <w:spacing w:after="0" w:line="240" w:lineRule="auto"/>
          </w:pPr>
        </w:pPrChange>
      </w:pPr>
    </w:p>
    <w:p w14:paraId="64987444" w14:textId="77777777" w:rsidR="00614B7A" w:rsidRDefault="00614B7A">
      <w:pPr>
        <w:pStyle w:val="CodeBlock"/>
        <w:rPr>
          <w:ins w:id="10765" w:author="Sam Tertzakian" w:date="2018-09-11T20:28:00Z"/>
          <w:color w:val="000000"/>
        </w:rPr>
        <w:pPrChange w:id="10766" w:author="Sam Tertzakian" w:date="2018-09-12T14:46:00Z">
          <w:pPr>
            <w:autoSpaceDE w:val="0"/>
            <w:autoSpaceDN w:val="0"/>
            <w:adjustRightInd w:val="0"/>
            <w:spacing w:after="0" w:line="240" w:lineRule="auto"/>
          </w:pPr>
        </w:pPrChange>
      </w:pPr>
      <w:ins w:id="10767" w:author="Sam Tertzakian" w:date="2018-09-11T20:28:00Z">
        <w:r>
          <w:t>Return Value:</w:t>
        </w:r>
      </w:ins>
    </w:p>
    <w:p w14:paraId="47B144B9" w14:textId="77777777" w:rsidR="00614B7A" w:rsidRDefault="00614B7A">
      <w:pPr>
        <w:pStyle w:val="CodeBlock"/>
        <w:rPr>
          <w:ins w:id="10768" w:author="Sam Tertzakian" w:date="2018-09-11T20:28:00Z"/>
        </w:rPr>
        <w:pPrChange w:id="10769" w:author="Sam Tertzakian" w:date="2018-09-12T14:46:00Z">
          <w:pPr>
            <w:autoSpaceDE w:val="0"/>
            <w:autoSpaceDN w:val="0"/>
            <w:adjustRightInd w:val="0"/>
            <w:spacing w:after="0" w:line="240" w:lineRule="auto"/>
          </w:pPr>
        </w:pPrChange>
      </w:pPr>
    </w:p>
    <w:p w14:paraId="76A635E2" w14:textId="77777777" w:rsidR="00614B7A" w:rsidRDefault="00614B7A">
      <w:pPr>
        <w:pStyle w:val="CodeBlock"/>
        <w:rPr>
          <w:ins w:id="10770" w:author="Sam Tertzakian" w:date="2018-09-11T20:28:00Z"/>
          <w:color w:val="000000"/>
        </w:rPr>
        <w:pPrChange w:id="10771" w:author="Sam Tertzakian" w:date="2018-09-12T14:46:00Z">
          <w:pPr>
            <w:autoSpaceDE w:val="0"/>
            <w:autoSpaceDN w:val="0"/>
            <w:adjustRightInd w:val="0"/>
            <w:spacing w:after="0" w:line="240" w:lineRule="auto"/>
          </w:pPr>
        </w:pPrChange>
      </w:pPr>
      <w:ins w:id="10772" w:author="Sam Tertzakian" w:date="2018-09-11T20:28:00Z">
        <w:r>
          <w:t xml:space="preserve">    None</w:t>
        </w:r>
      </w:ins>
    </w:p>
    <w:p w14:paraId="616E26A5" w14:textId="77777777" w:rsidR="00614B7A" w:rsidRDefault="00614B7A">
      <w:pPr>
        <w:pStyle w:val="CodeBlock"/>
        <w:rPr>
          <w:ins w:id="10773" w:author="Sam Tertzakian" w:date="2018-09-11T20:28:00Z"/>
        </w:rPr>
        <w:pPrChange w:id="10774" w:author="Sam Tertzakian" w:date="2018-09-12T14:46:00Z">
          <w:pPr>
            <w:autoSpaceDE w:val="0"/>
            <w:autoSpaceDN w:val="0"/>
            <w:adjustRightInd w:val="0"/>
            <w:spacing w:after="0" w:line="240" w:lineRule="auto"/>
          </w:pPr>
        </w:pPrChange>
      </w:pPr>
    </w:p>
    <w:p w14:paraId="59CD7868" w14:textId="77777777" w:rsidR="00614B7A" w:rsidRDefault="00614B7A">
      <w:pPr>
        <w:pStyle w:val="CodeBlock"/>
        <w:rPr>
          <w:ins w:id="10775" w:author="Sam Tertzakian" w:date="2018-09-11T20:28:00Z"/>
          <w:color w:val="000000"/>
        </w:rPr>
        <w:pPrChange w:id="10776" w:author="Sam Tertzakian" w:date="2018-09-12T14:46:00Z">
          <w:pPr>
            <w:autoSpaceDE w:val="0"/>
            <w:autoSpaceDN w:val="0"/>
            <w:adjustRightInd w:val="0"/>
            <w:spacing w:after="0" w:line="240" w:lineRule="auto"/>
          </w:pPr>
        </w:pPrChange>
      </w:pPr>
      <w:ins w:id="10777" w:author="Sam Tertzakian" w:date="2018-09-11T20:28:00Z">
        <w:r>
          <w:t>--*/</w:t>
        </w:r>
      </w:ins>
    </w:p>
    <w:p w14:paraId="3A912046" w14:textId="77777777" w:rsidR="00614B7A" w:rsidRDefault="00614B7A">
      <w:pPr>
        <w:pStyle w:val="CodeBlock"/>
        <w:rPr>
          <w:ins w:id="10778" w:author="Sam Tertzakian" w:date="2018-09-11T20:28:00Z"/>
        </w:rPr>
        <w:pPrChange w:id="10779" w:author="Sam Tertzakian" w:date="2018-09-12T14:46:00Z">
          <w:pPr>
            <w:autoSpaceDE w:val="0"/>
            <w:autoSpaceDN w:val="0"/>
            <w:adjustRightInd w:val="0"/>
            <w:spacing w:after="0" w:line="240" w:lineRule="auto"/>
          </w:pPr>
        </w:pPrChange>
      </w:pPr>
      <w:ins w:id="10780" w:author="Sam Tertzakian" w:date="2018-09-11T20:28:00Z">
        <w:r>
          <w:t>{</w:t>
        </w:r>
      </w:ins>
    </w:p>
    <w:p w14:paraId="6C8FE5E2" w14:textId="77777777" w:rsidR="00614B7A" w:rsidRDefault="00614B7A">
      <w:pPr>
        <w:pStyle w:val="CodeBlock"/>
        <w:rPr>
          <w:ins w:id="10781" w:author="Sam Tertzakian" w:date="2018-09-11T20:28:00Z"/>
        </w:rPr>
        <w:pPrChange w:id="10782" w:author="Sam Tertzakian" w:date="2018-09-12T14:46:00Z">
          <w:pPr>
            <w:autoSpaceDE w:val="0"/>
            <w:autoSpaceDN w:val="0"/>
            <w:adjustRightInd w:val="0"/>
            <w:spacing w:after="0" w:line="240" w:lineRule="auto"/>
          </w:pPr>
        </w:pPrChange>
      </w:pPr>
      <w:ins w:id="10783" w:author="Sam Tertzakian" w:date="2018-09-11T20:28:00Z">
        <w:r>
          <w:t xml:space="preserve">    </w:t>
        </w:r>
        <w:r>
          <w:rPr>
            <w:color w:val="2B91AF"/>
          </w:rPr>
          <w:t>NTSTATUS</w:t>
        </w:r>
        <w:r>
          <w:t xml:space="preserve"> ntStatus;</w:t>
        </w:r>
      </w:ins>
    </w:p>
    <w:p w14:paraId="677301BD" w14:textId="77777777" w:rsidR="00614B7A" w:rsidRDefault="00614B7A">
      <w:pPr>
        <w:pStyle w:val="CodeBlock"/>
        <w:rPr>
          <w:ins w:id="10784" w:author="Sam Tertzakian" w:date="2018-09-11T20:28:00Z"/>
          <w:color w:val="000000"/>
        </w:rPr>
        <w:pPrChange w:id="10785" w:author="Sam Tertzakian" w:date="2018-09-12T14:46:00Z">
          <w:pPr>
            <w:autoSpaceDE w:val="0"/>
            <w:autoSpaceDN w:val="0"/>
            <w:adjustRightInd w:val="0"/>
            <w:spacing w:after="0" w:line="240" w:lineRule="auto"/>
          </w:pPr>
        </w:pPrChange>
      </w:pPr>
      <w:ins w:id="10786" w:author="Sam Tertzakian" w:date="2018-09-11T20:28:00Z">
        <w:r>
          <w:rPr>
            <w:color w:val="000000"/>
          </w:rPr>
          <w:t xml:space="preserve">    </w:t>
        </w:r>
        <w:r>
          <w:t>DMF_CONTEXT_DeviceInterfaceTarget</w:t>
        </w:r>
        <w:r>
          <w:rPr>
            <w:color w:val="000000"/>
          </w:rPr>
          <w:t>* moduleContext;</w:t>
        </w:r>
      </w:ins>
    </w:p>
    <w:p w14:paraId="4216AC91" w14:textId="77777777" w:rsidR="00614B7A" w:rsidRDefault="00614B7A">
      <w:pPr>
        <w:pStyle w:val="CodeBlock"/>
        <w:rPr>
          <w:ins w:id="10787" w:author="Sam Tertzakian" w:date="2018-09-11T20:28:00Z"/>
        </w:rPr>
        <w:pPrChange w:id="10788" w:author="Sam Tertzakian" w:date="2018-09-12T14:46:00Z">
          <w:pPr>
            <w:autoSpaceDE w:val="0"/>
            <w:autoSpaceDN w:val="0"/>
            <w:adjustRightInd w:val="0"/>
            <w:spacing w:after="0" w:line="240" w:lineRule="auto"/>
          </w:pPr>
        </w:pPrChange>
      </w:pPr>
    </w:p>
    <w:p w14:paraId="7AE708A5" w14:textId="77777777" w:rsidR="00614B7A" w:rsidRDefault="00614B7A">
      <w:pPr>
        <w:pStyle w:val="CodeBlock"/>
        <w:rPr>
          <w:ins w:id="10789" w:author="Sam Tertzakian" w:date="2018-09-11T20:28:00Z"/>
          <w:color w:val="000000"/>
        </w:rPr>
        <w:pPrChange w:id="10790" w:author="Sam Tertzakian" w:date="2018-09-12T14:46:00Z">
          <w:pPr>
            <w:autoSpaceDE w:val="0"/>
            <w:autoSpaceDN w:val="0"/>
            <w:adjustRightInd w:val="0"/>
            <w:spacing w:after="0" w:line="240" w:lineRule="auto"/>
          </w:pPr>
        </w:pPrChange>
      </w:pPr>
      <w:ins w:id="10791" w:author="Sam Tertzakian" w:date="2018-09-11T20:28:00Z">
        <w:r>
          <w:rPr>
            <w:color w:val="000000"/>
          </w:rPr>
          <w:t xml:space="preserve">    </w:t>
        </w:r>
        <w:r>
          <w:t>PAGED_CODE</w:t>
        </w:r>
        <w:r>
          <w:rPr>
            <w:color w:val="000000"/>
          </w:rPr>
          <w:t>();</w:t>
        </w:r>
      </w:ins>
    </w:p>
    <w:p w14:paraId="0C439735" w14:textId="77777777" w:rsidR="00614B7A" w:rsidRDefault="00614B7A">
      <w:pPr>
        <w:pStyle w:val="CodeBlock"/>
        <w:rPr>
          <w:ins w:id="10792" w:author="Sam Tertzakian" w:date="2018-09-11T20:28:00Z"/>
        </w:rPr>
        <w:pPrChange w:id="10793" w:author="Sam Tertzakian" w:date="2018-09-12T14:46:00Z">
          <w:pPr>
            <w:autoSpaceDE w:val="0"/>
            <w:autoSpaceDN w:val="0"/>
            <w:adjustRightInd w:val="0"/>
            <w:spacing w:after="0" w:line="240" w:lineRule="auto"/>
          </w:pPr>
        </w:pPrChange>
      </w:pPr>
    </w:p>
    <w:p w14:paraId="180C8A13" w14:textId="77777777" w:rsidR="00614B7A" w:rsidRDefault="00614B7A">
      <w:pPr>
        <w:pStyle w:val="CodeBlock"/>
        <w:rPr>
          <w:ins w:id="10794" w:author="Sam Tertzakian" w:date="2018-09-11T20:28:00Z"/>
        </w:rPr>
        <w:pPrChange w:id="10795" w:author="Sam Tertzakian" w:date="2018-09-12T14:46:00Z">
          <w:pPr>
            <w:autoSpaceDE w:val="0"/>
            <w:autoSpaceDN w:val="0"/>
            <w:adjustRightInd w:val="0"/>
            <w:spacing w:after="0" w:line="240" w:lineRule="auto"/>
          </w:pPr>
        </w:pPrChange>
      </w:pPr>
      <w:ins w:id="10796" w:author="Sam Tertzakian" w:date="2018-09-11T20:28:00Z">
        <w:r>
          <w:t xml:space="preserve">    </w:t>
        </w:r>
        <w:r>
          <w:rPr>
            <w:color w:val="6F008A"/>
          </w:rPr>
          <w:t>FuncEntry</w:t>
        </w:r>
        <w:r>
          <w:t>(DMF_TRACE_DeviceInterfaceTarget);</w:t>
        </w:r>
      </w:ins>
    </w:p>
    <w:p w14:paraId="3419A8C2" w14:textId="77777777" w:rsidR="00614B7A" w:rsidRDefault="00614B7A">
      <w:pPr>
        <w:pStyle w:val="CodeBlock"/>
        <w:rPr>
          <w:ins w:id="10797" w:author="Sam Tertzakian" w:date="2018-09-11T20:28:00Z"/>
        </w:rPr>
        <w:pPrChange w:id="10798" w:author="Sam Tertzakian" w:date="2018-09-12T14:46:00Z">
          <w:pPr>
            <w:autoSpaceDE w:val="0"/>
            <w:autoSpaceDN w:val="0"/>
            <w:adjustRightInd w:val="0"/>
            <w:spacing w:after="0" w:line="240" w:lineRule="auto"/>
          </w:pPr>
        </w:pPrChange>
      </w:pPr>
    </w:p>
    <w:p w14:paraId="576BFA9C" w14:textId="77777777" w:rsidR="00614B7A" w:rsidRDefault="00614B7A">
      <w:pPr>
        <w:pStyle w:val="CodeBlock"/>
        <w:rPr>
          <w:ins w:id="10799" w:author="Sam Tertzakian" w:date="2018-09-11T20:28:00Z"/>
        </w:rPr>
        <w:pPrChange w:id="10800" w:author="Sam Tertzakian" w:date="2018-09-12T14:46:00Z">
          <w:pPr>
            <w:autoSpaceDE w:val="0"/>
            <w:autoSpaceDN w:val="0"/>
            <w:adjustRightInd w:val="0"/>
            <w:spacing w:after="0" w:line="240" w:lineRule="auto"/>
          </w:pPr>
        </w:pPrChange>
      </w:pPr>
    </w:p>
    <w:p w14:paraId="647A0E3B" w14:textId="77777777" w:rsidR="00614B7A" w:rsidRDefault="00614B7A">
      <w:pPr>
        <w:pStyle w:val="CodeBlock"/>
        <w:rPr>
          <w:ins w:id="10801" w:author="Sam Tertzakian" w:date="2018-09-11T20:28:00Z"/>
        </w:rPr>
        <w:pPrChange w:id="10802" w:author="Sam Tertzakian" w:date="2018-09-12T14:46:00Z">
          <w:pPr>
            <w:autoSpaceDE w:val="0"/>
            <w:autoSpaceDN w:val="0"/>
            <w:adjustRightInd w:val="0"/>
            <w:spacing w:after="0" w:line="240" w:lineRule="auto"/>
          </w:pPr>
        </w:pPrChange>
      </w:pPr>
      <w:ins w:id="10803" w:author="Sam Tertzakian" w:date="2018-09-11T20:28:00Z">
        <w:r>
          <w:t xml:space="preserve">    ntStatus = </w:t>
        </w:r>
        <w:r>
          <w:rPr>
            <w:color w:val="6F008A"/>
          </w:rPr>
          <w:t>STATUS_SUCCESS</w:t>
        </w:r>
        <w:r>
          <w:t>;</w:t>
        </w:r>
      </w:ins>
    </w:p>
    <w:p w14:paraId="3980EC4A" w14:textId="77777777" w:rsidR="00614B7A" w:rsidRDefault="00614B7A">
      <w:pPr>
        <w:pStyle w:val="CodeBlock"/>
        <w:rPr>
          <w:ins w:id="10804" w:author="Sam Tertzakian" w:date="2018-09-11T20:28:00Z"/>
        </w:rPr>
        <w:pPrChange w:id="10805" w:author="Sam Tertzakian" w:date="2018-09-12T14:46:00Z">
          <w:pPr>
            <w:autoSpaceDE w:val="0"/>
            <w:autoSpaceDN w:val="0"/>
            <w:adjustRightInd w:val="0"/>
            <w:spacing w:after="0" w:line="240" w:lineRule="auto"/>
          </w:pPr>
        </w:pPrChange>
      </w:pPr>
    </w:p>
    <w:p w14:paraId="21F59A37" w14:textId="77777777" w:rsidR="00614B7A" w:rsidRDefault="00614B7A">
      <w:pPr>
        <w:pStyle w:val="CodeBlock"/>
        <w:rPr>
          <w:ins w:id="10806" w:author="Sam Tertzakian" w:date="2018-09-11T20:28:00Z"/>
        </w:rPr>
        <w:pPrChange w:id="10807" w:author="Sam Tertzakian" w:date="2018-09-12T14:46:00Z">
          <w:pPr>
            <w:autoSpaceDE w:val="0"/>
            <w:autoSpaceDN w:val="0"/>
            <w:adjustRightInd w:val="0"/>
            <w:spacing w:after="0" w:line="240" w:lineRule="auto"/>
          </w:pPr>
        </w:pPrChange>
      </w:pPr>
      <w:ins w:id="10808" w:author="Sam Tertzakian" w:date="2018-09-11T20:28:00Z">
        <w:r>
          <w:t xml:space="preserve">    moduleContext = DMF_CONTEXT_GET(DmfModule);</w:t>
        </w:r>
      </w:ins>
    </w:p>
    <w:p w14:paraId="662A06D2" w14:textId="77777777" w:rsidR="00614B7A" w:rsidRDefault="00614B7A">
      <w:pPr>
        <w:pStyle w:val="CodeBlock"/>
        <w:rPr>
          <w:ins w:id="10809" w:author="Sam Tertzakian" w:date="2018-09-11T20:28:00Z"/>
        </w:rPr>
        <w:pPrChange w:id="10810" w:author="Sam Tertzakian" w:date="2018-09-12T14:46:00Z">
          <w:pPr>
            <w:autoSpaceDE w:val="0"/>
            <w:autoSpaceDN w:val="0"/>
            <w:adjustRightInd w:val="0"/>
            <w:spacing w:after="0" w:line="240" w:lineRule="auto"/>
          </w:pPr>
        </w:pPrChange>
      </w:pPr>
    </w:p>
    <w:p w14:paraId="75549422" w14:textId="77777777" w:rsidR="00614B7A" w:rsidRDefault="00614B7A">
      <w:pPr>
        <w:pStyle w:val="CodeBlock"/>
        <w:rPr>
          <w:ins w:id="10811" w:author="Sam Tertzakian" w:date="2018-09-11T20:28:00Z"/>
          <w:color w:val="000000"/>
        </w:rPr>
        <w:pPrChange w:id="10812" w:author="Sam Tertzakian" w:date="2018-09-12T14:46:00Z">
          <w:pPr>
            <w:autoSpaceDE w:val="0"/>
            <w:autoSpaceDN w:val="0"/>
            <w:adjustRightInd w:val="0"/>
            <w:spacing w:after="0" w:line="240" w:lineRule="auto"/>
          </w:pPr>
        </w:pPrChange>
      </w:pPr>
      <w:ins w:id="10813" w:author="Sam Tertzakian" w:date="2018-09-11T20:28:00Z">
        <w:r>
          <w:rPr>
            <w:color w:val="000000"/>
          </w:rPr>
          <w:t xml:space="preserve">    </w:t>
        </w:r>
        <w:r>
          <w:t xml:space="preserve">// The notification routine could be called after the IoUnregisterPlugPlayNotification method </w:t>
        </w:r>
      </w:ins>
    </w:p>
    <w:p w14:paraId="48C3C121" w14:textId="77777777" w:rsidR="00614B7A" w:rsidRDefault="00614B7A">
      <w:pPr>
        <w:pStyle w:val="CodeBlock"/>
        <w:rPr>
          <w:ins w:id="10814" w:author="Sam Tertzakian" w:date="2018-09-11T20:28:00Z"/>
          <w:color w:val="000000"/>
        </w:rPr>
        <w:pPrChange w:id="10815" w:author="Sam Tertzakian" w:date="2018-09-12T14:46:00Z">
          <w:pPr>
            <w:autoSpaceDE w:val="0"/>
            <w:autoSpaceDN w:val="0"/>
            <w:adjustRightInd w:val="0"/>
            <w:spacing w:after="0" w:line="240" w:lineRule="auto"/>
          </w:pPr>
        </w:pPrChange>
      </w:pPr>
      <w:ins w:id="10816" w:author="Sam Tertzakian" w:date="2018-09-11T20:28:00Z">
        <w:r>
          <w:rPr>
            <w:color w:val="000000"/>
          </w:rPr>
          <w:t xml:space="preserve">    </w:t>
        </w:r>
        <w:r>
          <w:t xml:space="preserve">// has returned which was undesirable. IoUnregisterPlugPlayNotificationEx prevents the </w:t>
        </w:r>
      </w:ins>
    </w:p>
    <w:p w14:paraId="18D4F4AB" w14:textId="77777777" w:rsidR="00614B7A" w:rsidRDefault="00614B7A">
      <w:pPr>
        <w:pStyle w:val="CodeBlock"/>
        <w:rPr>
          <w:ins w:id="10817" w:author="Sam Tertzakian" w:date="2018-09-11T20:28:00Z"/>
          <w:color w:val="000000"/>
        </w:rPr>
        <w:pPrChange w:id="10818" w:author="Sam Tertzakian" w:date="2018-09-12T14:46:00Z">
          <w:pPr>
            <w:autoSpaceDE w:val="0"/>
            <w:autoSpaceDN w:val="0"/>
            <w:adjustRightInd w:val="0"/>
            <w:spacing w:after="0" w:line="240" w:lineRule="auto"/>
          </w:pPr>
        </w:pPrChange>
      </w:pPr>
      <w:ins w:id="10819" w:author="Sam Tertzakian" w:date="2018-09-11T20:28:00Z">
        <w:r>
          <w:rPr>
            <w:color w:val="000000"/>
          </w:rPr>
          <w:t xml:space="preserve">    </w:t>
        </w:r>
        <w:r>
          <w:t>// notification routine from being called after IoUnregisterPlugPlayNotificationEx returns.</w:t>
        </w:r>
      </w:ins>
    </w:p>
    <w:p w14:paraId="3CBB0A41" w14:textId="77777777" w:rsidR="00614B7A" w:rsidRDefault="00614B7A">
      <w:pPr>
        <w:pStyle w:val="CodeBlock"/>
        <w:rPr>
          <w:ins w:id="10820" w:author="Sam Tertzakian" w:date="2018-09-11T20:28:00Z"/>
        </w:rPr>
        <w:pPrChange w:id="10821" w:author="Sam Tertzakian" w:date="2018-09-12T14:46:00Z">
          <w:pPr>
            <w:autoSpaceDE w:val="0"/>
            <w:autoSpaceDN w:val="0"/>
            <w:adjustRightInd w:val="0"/>
            <w:spacing w:after="0" w:line="240" w:lineRule="auto"/>
          </w:pPr>
        </w:pPrChange>
      </w:pPr>
      <w:ins w:id="10822" w:author="Sam Tertzakian" w:date="2018-09-11T20:28:00Z">
        <w:r>
          <w:t xml:space="preserve">    </w:t>
        </w:r>
        <w:r>
          <w:rPr>
            <w:color w:val="008000"/>
          </w:rPr>
          <w:t>//</w:t>
        </w:r>
      </w:ins>
    </w:p>
    <w:p w14:paraId="6E853A0D" w14:textId="77777777" w:rsidR="00614B7A" w:rsidRDefault="00614B7A">
      <w:pPr>
        <w:pStyle w:val="CodeBlock"/>
        <w:rPr>
          <w:ins w:id="10823" w:author="Sam Tertzakian" w:date="2018-09-11T20:28:00Z"/>
        </w:rPr>
        <w:pPrChange w:id="10824" w:author="Sam Tertzakian" w:date="2018-09-12T14:46:00Z">
          <w:pPr>
            <w:autoSpaceDE w:val="0"/>
            <w:autoSpaceDN w:val="0"/>
            <w:adjustRightInd w:val="0"/>
            <w:spacing w:after="0" w:line="240" w:lineRule="auto"/>
          </w:pPr>
        </w:pPrChange>
      </w:pPr>
      <w:ins w:id="10825" w:author="Sam Tertzakian" w:date="2018-09-11T20:28:00Z">
        <w:r>
          <w:t xml:space="preserve">    </w:t>
        </w:r>
        <w:r>
          <w:rPr>
            <w:color w:val="0000FF"/>
          </w:rPr>
          <w:t>if</w:t>
        </w:r>
        <w:r>
          <w:t xml:space="preserve"> (moduleContext-&gt;DeviceInterfaceNotification != </w:t>
        </w:r>
        <w:r>
          <w:rPr>
            <w:color w:val="6F008A"/>
          </w:rPr>
          <w:t>NULL</w:t>
        </w:r>
        <w:r>
          <w:t>)</w:t>
        </w:r>
      </w:ins>
    </w:p>
    <w:p w14:paraId="0810E7C8" w14:textId="77777777" w:rsidR="00614B7A" w:rsidRDefault="00614B7A">
      <w:pPr>
        <w:pStyle w:val="CodeBlock"/>
        <w:rPr>
          <w:ins w:id="10826" w:author="Sam Tertzakian" w:date="2018-09-11T20:28:00Z"/>
        </w:rPr>
        <w:pPrChange w:id="10827" w:author="Sam Tertzakian" w:date="2018-09-12T14:46:00Z">
          <w:pPr>
            <w:autoSpaceDE w:val="0"/>
            <w:autoSpaceDN w:val="0"/>
            <w:adjustRightInd w:val="0"/>
            <w:spacing w:after="0" w:line="240" w:lineRule="auto"/>
          </w:pPr>
        </w:pPrChange>
      </w:pPr>
      <w:ins w:id="10828" w:author="Sam Tertzakian" w:date="2018-09-11T20:28:00Z">
        <w:r>
          <w:t xml:space="preserve">    {</w:t>
        </w:r>
      </w:ins>
    </w:p>
    <w:p w14:paraId="0B989C3B" w14:textId="77777777" w:rsidR="00614B7A" w:rsidRDefault="00614B7A">
      <w:pPr>
        <w:pStyle w:val="CodeBlock"/>
        <w:rPr>
          <w:ins w:id="10829" w:author="Sam Tertzakian" w:date="2018-09-11T20:28:00Z"/>
        </w:rPr>
        <w:pPrChange w:id="10830" w:author="Sam Tertzakian" w:date="2018-09-12T14:46:00Z">
          <w:pPr>
            <w:autoSpaceDE w:val="0"/>
            <w:autoSpaceDN w:val="0"/>
            <w:adjustRightInd w:val="0"/>
            <w:spacing w:after="0" w:line="240" w:lineRule="auto"/>
          </w:pPr>
        </w:pPrChange>
      </w:pPr>
      <w:ins w:id="10831" w:author="Sam Tertzakian" w:date="2018-09-11T20:28:00Z">
        <w:r>
          <w:t xml:space="preserve">        ntStatus = IoUnregisterPlugPlayNotificationEx(moduleContext-&gt;DeviceInterfaceNotification);</w:t>
        </w:r>
      </w:ins>
    </w:p>
    <w:p w14:paraId="78AE3C3A" w14:textId="77777777" w:rsidR="00614B7A" w:rsidRDefault="00614B7A">
      <w:pPr>
        <w:pStyle w:val="CodeBlock"/>
        <w:rPr>
          <w:ins w:id="10832" w:author="Sam Tertzakian" w:date="2018-09-11T20:28:00Z"/>
        </w:rPr>
        <w:pPrChange w:id="10833" w:author="Sam Tertzakian" w:date="2018-09-12T14:46:00Z">
          <w:pPr>
            <w:autoSpaceDE w:val="0"/>
            <w:autoSpaceDN w:val="0"/>
            <w:adjustRightInd w:val="0"/>
            <w:spacing w:after="0" w:line="240" w:lineRule="auto"/>
          </w:pPr>
        </w:pPrChange>
      </w:pPr>
      <w:ins w:id="10834" w:author="Sam Tertzakian" w:date="2018-09-11T20:28:00Z">
        <w:r>
          <w:t xml:space="preserve">        </w:t>
        </w:r>
        <w:r>
          <w:rPr>
            <w:color w:val="0000FF"/>
          </w:rPr>
          <w:t>if</w:t>
        </w:r>
        <w:r>
          <w:t xml:space="preserve"> (! </w:t>
        </w:r>
        <w:r>
          <w:rPr>
            <w:color w:val="6F008A"/>
          </w:rPr>
          <w:t>NT_SUCCESS</w:t>
        </w:r>
        <w:r>
          <w:t>(ntStatus))</w:t>
        </w:r>
      </w:ins>
    </w:p>
    <w:p w14:paraId="4F497122" w14:textId="77777777" w:rsidR="00614B7A" w:rsidRDefault="00614B7A">
      <w:pPr>
        <w:pStyle w:val="CodeBlock"/>
        <w:rPr>
          <w:ins w:id="10835" w:author="Sam Tertzakian" w:date="2018-09-11T20:28:00Z"/>
        </w:rPr>
        <w:pPrChange w:id="10836" w:author="Sam Tertzakian" w:date="2018-09-12T14:46:00Z">
          <w:pPr>
            <w:autoSpaceDE w:val="0"/>
            <w:autoSpaceDN w:val="0"/>
            <w:adjustRightInd w:val="0"/>
            <w:spacing w:after="0" w:line="240" w:lineRule="auto"/>
          </w:pPr>
        </w:pPrChange>
      </w:pPr>
      <w:ins w:id="10837" w:author="Sam Tertzakian" w:date="2018-09-11T20:28:00Z">
        <w:r>
          <w:t xml:space="preserve">        {</w:t>
        </w:r>
      </w:ins>
    </w:p>
    <w:p w14:paraId="4F860D20" w14:textId="77777777" w:rsidR="00614B7A" w:rsidRDefault="00614B7A">
      <w:pPr>
        <w:pStyle w:val="CodeBlock"/>
        <w:rPr>
          <w:ins w:id="10838" w:author="Sam Tertzakian" w:date="2018-09-11T20:28:00Z"/>
        </w:rPr>
        <w:pPrChange w:id="10839" w:author="Sam Tertzakian" w:date="2018-09-12T14:46:00Z">
          <w:pPr>
            <w:autoSpaceDE w:val="0"/>
            <w:autoSpaceDN w:val="0"/>
            <w:adjustRightInd w:val="0"/>
            <w:spacing w:after="0" w:line="240" w:lineRule="auto"/>
          </w:pPr>
        </w:pPrChange>
      </w:pPr>
      <w:ins w:id="10840" w:author="Sam Tertzakian" w:date="2018-09-11T20:28:00Z">
        <w:r>
          <w:t xml:space="preserve">            </w:t>
        </w:r>
        <w:r>
          <w:rPr>
            <w:color w:val="6F008A"/>
          </w:rPr>
          <w:t>ASSERT</w:t>
        </w:r>
        <w:r>
          <w:t>(</w:t>
        </w:r>
        <w:r>
          <w:rPr>
            <w:color w:val="6F008A"/>
          </w:rPr>
          <w:t>FALSE</w:t>
        </w:r>
        <w:r>
          <w:t>);</w:t>
        </w:r>
      </w:ins>
    </w:p>
    <w:p w14:paraId="64B2746B" w14:textId="77777777" w:rsidR="00614B7A" w:rsidRDefault="00614B7A">
      <w:pPr>
        <w:pStyle w:val="CodeBlock"/>
        <w:rPr>
          <w:ins w:id="10841" w:author="Sam Tertzakian" w:date="2018-09-11T20:28:00Z"/>
          <w:color w:val="000000"/>
        </w:rPr>
        <w:pPrChange w:id="10842" w:author="Sam Tertzakian" w:date="2018-09-12T14:46:00Z">
          <w:pPr>
            <w:autoSpaceDE w:val="0"/>
            <w:autoSpaceDN w:val="0"/>
            <w:adjustRightInd w:val="0"/>
            <w:spacing w:after="0" w:line="240" w:lineRule="auto"/>
          </w:pPr>
        </w:pPrChange>
      </w:pPr>
      <w:ins w:id="10843" w:author="Sam Tertzakian" w:date="2018-09-11T20:28:00Z">
        <w:r>
          <w:rPr>
            <w:color w:val="000000"/>
          </w:rPr>
          <w:t xml:space="preserve">            </w:t>
        </w:r>
        <w:r>
          <w:t>TraceEvents</w:t>
        </w:r>
        <w:r>
          <w:rPr>
            <w:color w:val="000000"/>
          </w:rPr>
          <w:t>(</w:t>
        </w:r>
        <w:r>
          <w:t>TRACE_LEVEL_VERBOSE</w:t>
        </w:r>
        <w:r>
          <w:rPr>
            <w:color w:val="000000"/>
          </w:rPr>
          <w:t>,</w:t>
        </w:r>
      </w:ins>
    </w:p>
    <w:p w14:paraId="2D290703" w14:textId="77777777" w:rsidR="00614B7A" w:rsidRDefault="00614B7A">
      <w:pPr>
        <w:pStyle w:val="CodeBlock"/>
        <w:rPr>
          <w:ins w:id="10844" w:author="Sam Tertzakian" w:date="2018-09-11T20:28:00Z"/>
        </w:rPr>
        <w:pPrChange w:id="10845" w:author="Sam Tertzakian" w:date="2018-09-12T14:46:00Z">
          <w:pPr>
            <w:autoSpaceDE w:val="0"/>
            <w:autoSpaceDN w:val="0"/>
            <w:adjustRightInd w:val="0"/>
            <w:spacing w:after="0" w:line="240" w:lineRule="auto"/>
          </w:pPr>
        </w:pPrChange>
      </w:pPr>
      <w:ins w:id="10846" w:author="Sam Tertzakian" w:date="2018-09-11T20:28:00Z">
        <w:r>
          <w:t xml:space="preserve">                        DMF_TRACE_DeviceInterfaceTarget,</w:t>
        </w:r>
      </w:ins>
    </w:p>
    <w:p w14:paraId="19FEC546" w14:textId="77777777" w:rsidR="00614B7A" w:rsidRDefault="00614B7A">
      <w:pPr>
        <w:pStyle w:val="CodeBlock"/>
        <w:rPr>
          <w:ins w:id="10847" w:author="Sam Tertzakian" w:date="2018-09-11T20:28:00Z"/>
          <w:color w:val="000000"/>
        </w:rPr>
        <w:pPrChange w:id="10848" w:author="Sam Tertzakian" w:date="2018-09-12T14:46:00Z">
          <w:pPr>
            <w:autoSpaceDE w:val="0"/>
            <w:autoSpaceDN w:val="0"/>
            <w:adjustRightInd w:val="0"/>
            <w:spacing w:after="0" w:line="240" w:lineRule="auto"/>
          </w:pPr>
        </w:pPrChange>
      </w:pPr>
      <w:ins w:id="10849" w:author="Sam Tertzakian" w:date="2018-09-11T20:28:00Z">
        <w:r>
          <w:rPr>
            <w:color w:val="000000"/>
          </w:rPr>
          <w:t xml:space="preserve">                        </w:t>
        </w:r>
        <w:r>
          <w:t>"IoUnregisterPlugPlayNotificationEx fails: ntStatus=%!STATUS!"</w:t>
        </w:r>
        <w:r>
          <w:rPr>
            <w:color w:val="000000"/>
          </w:rPr>
          <w:t>,</w:t>
        </w:r>
      </w:ins>
    </w:p>
    <w:p w14:paraId="5DE2D755" w14:textId="77777777" w:rsidR="00614B7A" w:rsidRDefault="00614B7A">
      <w:pPr>
        <w:pStyle w:val="CodeBlock"/>
        <w:rPr>
          <w:ins w:id="10850" w:author="Sam Tertzakian" w:date="2018-09-11T20:28:00Z"/>
        </w:rPr>
        <w:pPrChange w:id="10851" w:author="Sam Tertzakian" w:date="2018-09-12T14:46:00Z">
          <w:pPr>
            <w:autoSpaceDE w:val="0"/>
            <w:autoSpaceDN w:val="0"/>
            <w:adjustRightInd w:val="0"/>
            <w:spacing w:after="0" w:line="240" w:lineRule="auto"/>
          </w:pPr>
        </w:pPrChange>
      </w:pPr>
      <w:ins w:id="10852" w:author="Sam Tertzakian" w:date="2018-09-11T20:28:00Z">
        <w:r>
          <w:t xml:space="preserve">                        ntStatus);</w:t>
        </w:r>
      </w:ins>
    </w:p>
    <w:p w14:paraId="626BCDF7" w14:textId="77777777" w:rsidR="00614B7A" w:rsidRDefault="00614B7A">
      <w:pPr>
        <w:pStyle w:val="CodeBlock"/>
        <w:rPr>
          <w:ins w:id="10853" w:author="Sam Tertzakian" w:date="2018-09-11T20:28:00Z"/>
        </w:rPr>
        <w:pPrChange w:id="10854" w:author="Sam Tertzakian" w:date="2018-09-12T14:46:00Z">
          <w:pPr>
            <w:autoSpaceDE w:val="0"/>
            <w:autoSpaceDN w:val="0"/>
            <w:adjustRightInd w:val="0"/>
            <w:spacing w:after="0" w:line="240" w:lineRule="auto"/>
          </w:pPr>
        </w:pPrChange>
      </w:pPr>
      <w:ins w:id="10855" w:author="Sam Tertzakian" w:date="2018-09-11T20:28:00Z">
        <w:r>
          <w:t xml:space="preserve">            </w:t>
        </w:r>
        <w:r>
          <w:rPr>
            <w:color w:val="0000FF"/>
          </w:rPr>
          <w:t>goto</w:t>
        </w:r>
        <w:r>
          <w:t xml:space="preserve"> Exit;</w:t>
        </w:r>
      </w:ins>
    </w:p>
    <w:p w14:paraId="5CC960C2" w14:textId="77777777" w:rsidR="00614B7A" w:rsidRDefault="00614B7A">
      <w:pPr>
        <w:pStyle w:val="CodeBlock"/>
        <w:rPr>
          <w:ins w:id="10856" w:author="Sam Tertzakian" w:date="2018-09-11T20:28:00Z"/>
        </w:rPr>
        <w:pPrChange w:id="10857" w:author="Sam Tertzakian" w:date="2018-09-12T14:46:00Z">
          <w:pPr>
            <w:autoSpaceDE w:val="0"/>
            <w:autoSpaceDN w:val="0"/>
            <w:adjustRightInd w:val="0"/>
            <w:spacing w:after="0" w:line="240" w:lineRule="auto"/>
          </w:pPr>
        </w:pPrChange>
      </w:pPr>
      <w:ins w:id="10858" w:author="Sam Tertzakian" w:date="2018-09-11T20:28:00Z">
        <w:r>
          <w:t xml:space="preserve">        }</w:t>
        </w:r>
      </w:ins>
    </w:p>
    <w:p w14:paraId="3491DF20" w14:textId="77777777" w:rsidR="00614B7A" w:rsidRDefault="00614B7A">
      <w:pPr>
        <w:pStyle w:val="CodeBlock"/>
        <w:rPr>
          <w:ins w:id="10859" w:author="Sam Tertzakian" w:date="2018-09-11T20:28:00Z"/>
        </w:rPr>
        <w:pPrChange w:id="10860" w:author="Sam Tertzakian" w:date="2018-09-12T14:46:00Z">
          <w:pPr>
            <w:autoSpaceDE w:val="0"/>
            <w:autoSpaceDN w:val="0"/>
            <w:adjustRightInd w:val="0"/>
            <w:spacing w:after="0" w:line="240" w:lineRule="auto"/>
          </w:pPr>
        </w:pPrChange>
      </w:pPr>
    </w:p>
    <w:p w14:paraId="5B2990A3" w14:textId="77777777" w:rsidR="00614B7A" w:rsidRDefault="00614B7A">
      <w:pPr>
        <w:pStyle w:val="CodeBlock"/>
        <w:rPr>
          <w:ins w:id="10861" w:author="Sam Tertzakian" w:date="2018-09-11T20:28:00Z"/>
        </w:rPr>
        <w:pPrChange w:id="10862" w:author="Sam Tertzakian" w:date="2018-09-12T14:46:00Z">
          <w:pPr>
            <w:autoSpaceDE w:val="0"/>
            <w:autoSpaceDN w:val="0"/>
            <w:adjustRightInd w:val="0"/>
            <w:spacing w:after="0" w:line="240" w:lineRule="auto"/>
          </w:pPr>
        </w:pPrChange>
      </w:pPr>
      <w:ins w:id="10863" w:author="Sam Tertzakian" w:date="2018-09-11T20:28:00Z">
        <w:r>
          <w:t xml:space="preserve">        moduleContext-&gt;DeviceInterfaceNotification = </w:t>
        </w:r>
        <w:r>
          <w:rPr>
            <w:color w:val="6F008A"/>
          </w:rPr>
          <w:t>NULL</w:t>
        </w:r>
        <w:r>
          <w:t>;</w:t>
        </w:r>
      </w:ins>
    </w:p>
    <w:p w14:paraId="649E9807" w14:textId="77777777" w:rsidR="00614B7A" w:rsidRDefault="00614B7A">
      <w:pPr>
        <w:pStyle w:val="CodeBlock"/>
        <w:rPr>
          <w:ins w:id="10864" w:author="Sam Tertzakian" w:date="2018-09-11T20:28:00Z"/>
        </w:rPr>
        <w:pPrChange w:id="10865" w:author="Sam Tertzakian" w:date="2018-09-12T14:46:00Z">
          <w:pPr>
            <w:autoSpaceDE w:val="0"/>
            <w:autoSpaceDN w:val="0"/>
            <w:adjustRightInd w:val="0"/>
            <w:spacing w:after="0" w:line="240" w:lineRule="auto"/>
          </w:pPr>
        </w:pPrChange>
      </w:pPr>
    </w:p>
    <w:p w14:paraId="333B2414" w14:textId="77777777" w:rsidR="00614B7A" w:rsidRDefault="00614B7A">
      <w:pPr>
        <w:pStyle w:val="CodeBlock"/>
        <w:rPr>
          <w:ins w:id="10866" w:author="Sam Tertzakian" w:date="2018-09-11T20:28:00Z"/>
        </w:rPr>
        <w:pPrChange w:id="10867" w:author="Sam Tertzakian" w:date="2018-09-12T14:46:00Z">
          <w:pPr>
            <w:autoSpaceDE w:val="0"/>
            <w:autoSpaceDN w:val="0"/>
            <w:adjustRightInd w:val="0"/>
            <w:spacing w:after="0" w:line="240" w:lineRule="auto"/>
          </w:pPr>
        </w:pPrChange>
      </w:pPr>
      <w:ins w:id="10868" w:author="Sam Tertzakian" w:date="2018-09-11T20:28:00Z">
        <w:r>
          <w:t xml:space="preserve">        DeviceInterfaceTarget_ModuleCloseAndTargetDestroyAsNeeded(DmfModule);</w:t>
        </w:r>
      </w:ins>
    </w:p>
    <w:p w14:paraId="7EE3DD71" w14:textId="77777777" w:rsidR="00614B7A" w:rsidRDefault="00614B7A">
      <w:pPr>
        <w:pStyle w:val="CodeBlock"/>
        <w:rPr>
          <w:ins w:id="10869" w:author="Sam Tertzakian" w:date="2018-09-11T20:28:00Z"/>
        </w:rPr>
        <w:pPrChange w:id="10870" w:author="Sam Tertzakian" w:date="2018-09-12T14:46:00Z">
          <w:pPr>
            <w:autoSpaceDE w:val="0"/>
            <w:autoSpaceDN w:val="0"/>
            <w:adjustRightInd w:val="0"/>
            <w:spacing w:after="0" w:line="240" w:lineRule="auto"/>
          </w:pPr>
        </w:pPrChange>
      </w:pPr>
      <w:ins w:id="10871" w:author="Sam Tertzakian" w:date="2018-09-11T20:28:00Z">
        <w:r>
          <w:t xml:space="preserve">    }</w:t>
        </w:r>
      </w:ins>
    </w:p>
    <w:p w14:paraId="06B33183" w14:textId="77777777" w:rsidR="00614B7A" w:rsidRDefault="00614B7A">
      <w:pPr>
        <w:pStyle w:val="CodeBlock"/>
        <w:rPr>
          <w:ins w:id="10872" w:author="Sam Tertzakian" w:date="2018-09-11T20:28:00Z"/>
        </w:rPr>
        <w:pPrChange w:id="10873" w:author="Sam Tertzakian" w:date="2018-09-12T14:46:00Z">
          <w:pPr>
            <w:autoSpaceDE w:val="0"/>
            <w:autoSpaceDN w:val="0"/>
            <w:adjustRightInd w:val="0"/>
            <w:spacing w:after="0" w:line="240" w:lineRule="auto"/>
          </w:pPr>
        </w:pPrChange>
      </w:pPr>
      <w:ins w:id="10874" w:author="Sam Tertzakian" w:date="2018-09-11T20:28:00Z">
        <w:r>
          <w:t xml:space="preserve">    </w:t>
        </w:r>
        <w:r>
          <w:rPr>
            <w:color w:val="0000FF"/>
          </w:rPr>
          <w:t>else</w:t>
        </w:r>
      </w:ins>
    </w:p>
    <w:p w14:paraId="237F3300" w14:textId="77777777" w:rsidR="00614B7A" w:rsidRDefault="00614B7A">
      <w:pPr>
        <w:pStyle w:val="CodeBlock"/>
        <w:rPr>
          <w:ins w:id="10875" w:author="Sam Tertzakian" w:date="2018-09-11T20:28:00Z"/>
        </w:rPr>
        <w:pPrChange w:id="10876" w:author="Sam Tertzakian" w:date="2018-09-12T14:46:00Z">
          <w:pPr>
            <w:autoSpaceDE w:val="0"/>
            <w:autoSpaceDN w:val="0"/>
            <w:adjustRightInd w:val="0"/>
            <w:spacing w:after="0" w:line="240" w:lineRule="auto"/>
          </w:pPr>
        </w:pPrChange>
      </w:pPr>
      <w:ins w:id="10877" w:author="Sam Tertzakian" w:date="2018-09-11T20:28:00Z">
        <w:r>
          <w:t xml:space="preserve">    {</w:t>
        </w:r>
      </w:ins>
    </w:p>
    <w:p w14:paraId="61D45A9E" w14:textId="77777777" w:rsidR="00614B7A" w:rsidRDefault="00614B7A">
      <w:pPr>
        <w:pStyle w:val="CodeBlock"/>
        <w:rPr>
          <w:ins w:id="10878" w:author="Sam Tertzakian" w:date="2018-09-11T20:28:00Z"/>
          <w:color w:val="000000"/>
        </w:rPr>
        <w:pPrChange w:id="10879" w:author="Sam Tertzakian" w:date="2018-09-12T14:46:00Z">
          <w:pPr>
            <w:autoSpaceDE w:val="0"/>
            <w:autoSpaceDN w:val="0"/>
            <w:adjustRightInd w:val="0"/>
            <w:spacing w:after="0" w:line="240" w:lineRule="auto"/>
          </w:pPr>
        </w:pPrChange>
      </w:pPr>
      <w:ins w:id="10880" w:author="Sam Tertzakian" w:date="2018-09-11T20:28:00Z">
        <w:r>
          <w:rPr>
            <w:color w:val="000000"/>
          </w:rPr>
          <w:t xml:space="preserve">        </w:t>
        </w:r>
        <w:r>
          <w:t>// Allow caller to unregister notification even if it has not been registered.</w:t>
        </w:r>
      </w:ins>
    </w:p>
    <w:p w14:paraId="2AA55483" w14:textId="77777777" w:rsidR="00614B7A" w:rsidRDefault="00614B7A">
      <w:pPr>
        <w:pStyle w:val="CodeBlock"/>
        <w:rPr>
          <w:ins w:id="10881" w:author="Sam Tertzakian" w:date="2018-09-11T20:28:00Z"/>
        </w:rPr>
        <w:pPrChange w:id="10882" w:author="Sam Tertzakian" w:date="2018-09-12T14:46:00Z">
          <w:pPr>
            <w:autoSpaceDE w:val="0"/>
            <w:autoSpaceDN w:val="0"/>
            <w:adjustRightInd w:val="0"/>
            <w:spacing w:after="0" w:line="240" w:lineRule="auto"/>
          </w:pPr>
        </w:pPrChange>
      </w:pPr>
      <w:ins w:id="10883" w:author="Sam Tertzakian" w:date="2018-09-11T20:28:00Z">
        <w:r>
          <w:t xml:space="preserve">        </w:t>
        </w:r>
        <w:r>
          <w:rPr>
            <w:color w:val="008000"/>
          </w:rPr>
          <w:t>//</w:t>
        </w:r>
      </w:ins>
    </w:p>
    <w:p w14:paraId="23A7FBC2" w14:textId="77777777" w:rsidR="00614B7A" w:rsidRDefault="00614B7A">
      <w:pPr>
        <w:pStyle w:val="CodeBlock"/>
        <w:rPr>
          <w:ins w:id="10884" w:author="Sam Tertzakian" w:date="2018-09-11T20:28:00Z"/>
        </w:rPr>
        <w:pPrChange w:id="10885" w:author="Sam Tertzakian" w:date="2018-09-12T14:46:00Z">
          <w:pPr>
            <w:autoSpaceDE w:val="0"/>
            <w:autoSpaceDN w:val="0"/>
            <w:adjustRightInd w:val="0"/>
            <w:spacing w:after="0" w:line="240" w:lineRule="auto"/>
          </w:pPr>
        </w:pPrChange>
      </w:pPr>
      <w:ins w:id="10886" w:author="Sam Tertzakian" w:date="2018-09-11T20:28:00Z">
        <w:r>
          <w:t xml:space="preserve">    }</w:t>
        </w:r>
      </w:ins>
    </w:p>
    <w:p w14:paraId="7E7216F7" w14:textId="77777777" w:rsidR="00614B7A" w:rsidRDefault="00614B7A">
      <w:pPr>
        <w:pStyle w:val="CodeBlock"/>
        <w:rPr>
          <w:ins w:id="10887" w:author="Sam Tertzakian" w:date="2018-09-11T20:28:00Z"/>
        </w:rPr>
        <w:pPrChange w:id="10888" w:author="Sam Tertzakian" w:date="2018-09-12T14:46:00Z">
          <w:pPr>
            <w:autoSpaceDE w:val="0"/>
            <w:autoSpaceDN w:val="0"/>
            <w:adjustRightInd w:val="0"/>
            <w:spacing w:after="0" w:line="240" w:lineRule="auto"/>
          </w:pPr>
        </w:pPrChange>
      </w:pPr>
    </w:p>
    <w:p w14:paraId="79E80B98" w14:textId="77777777" w:rsidR="00614B7A" w:rsidRDefault="00614B7A">
      <w:pPr>
        <w:pStyle w:val="CodeBlock"/>
        <w:rPr>
          <w:ins w:id="10889" w:author="Sam Tertzakian" w:date="2018-09-11T20:28:00Z"/>
        </w:rPr>
        <w:pPrChange w:id="10890" w:author="Sam Tertzakian" w:date="2018-09-12T14:46:00Z">
          <w:pPr>
            <w:autoSpaceDE w:val="0"/>
            <w:autoSpaceDN w:val="0"/>
            <w:adjustRightInd w:val="0"/>
            <w:spacing w:after="0" w:line="240" w:lineRule="auto"/>
          </w:pPr>
        </w:pPrChange>
      </w:pPr>
      <w:ins w:id="10891" w:author="Sam Tertzakian" w:date="2018-09-11T20:28:00Z">
        <w:r>
          <w:t>Exit:</w:t>
        </w:r>
      </w:ins>
    </w:p>
    <w:p w14:paraId="5611CED0" w14:textId="77777777" w:rsidR="00614B7A" w:rsidRDefault="00614B7A">
      <w:pPr>
        <w:pStyle w:val="CodeBlock"/>
        <w:rPr>
          <w:ins w:id="10892" w:author="Sam Tertzakian" w:date="2018-09-11T20:28:00Z"/>
        </w:rPr>
        <w:pPrChange w:id="10893" w:author="Sam Tertzakian" w:date="2018-09-12T14:46:00Z">
          <w:pPr>
            <w:autoSpaceDE w:val="0"/>
            <w:autoSpaceDN w:val="0"/>
            <w:adjustRightInd w:val="0"/>
            <w:spacing w:after="0" w:line="240" w:lineRule="auto"/>
          </w:pPr>
        </w:pPrChange>
      </w:pPr>
    </w:p>
    <w:p w14:paraId="0437E080" w14:textId="77777777" w:rsidR="00614B7A" w:rsidRDefault="00614B7A">
      <w:pPr>
        <w:pStyle w:val="CodeBlock"/>
        <w:rPr>
          <w:ins w:id="10894" w:author="Sam Tertzakian" w:date="2018-09-11T20:28:00Z"/>
        </w:rPr>
        <w:pPrChange w:id="10895" w:author="Sam Tertzakian" w:date="2018-09-12T14:46:00Z">
          <w:pPr>
            <w:autoSpaceDE w:val="0"/>
            <w:autoSpaceDN w:val="0"/>
            <w:adjustRightInd w:val="0"/>
            <w:spacing w:after="0" w:line="240" w:lineRule="auto"/>
          </w:pPr>
        </w:pPrChange>
      </w:pPr>
      <w:ins w:id="10896" w:author="Sam Tertzakian" w:date="2018-09-11T20:28:00Z">
        <w:r>
          <w:lastRenderedPageBreak/>
          <w:t xml:space="preserve">    </w:t>
        </w:r>
        <w:r>
          <w:rPr>
            <w:color w:val="6F008A"/>
          </w:rPr>
          <w:t>FuncExit</w:t>
        </w:r>
        <w:r>
          <w:t xml:space="preserve">(DMF_TRACE_DeviceInterfaceTarget, </w:t>
        </w:r>
        <w:r>
          <w:rPr>
            <w:color w:val="A31515"/>
          </w:rPr>
          <w:t>"ntStatus=%!STATUS!"</w:t>
        </w:r>
        <w:r>
          <w:t>, ntStatus);</w:t>
        </w:r>
      </w:ins>
    </w:p>
    <w:p w14:paraId="6EAC474B" w14:textId="77777777" w:rsidR="00614B7A" w:rsidRDefault="00614B7A">
      <w:pPr>
        <w:pStyle w:val="CodeBlock"/>
        <w:rPr>
          <w:ins w:id="10897" w:author="Sam Tertzakian" w:date="2018-09-11T20:28:00Z"/>
        </w:rPr>
        <w:pPrChange w:id="10898" w:author="Sam Tertzakian" w:date="2018-09-12T14:46:00Z">
          <w:pPr>
            <w:autoSpaceDE w:val="0"/>
            <w:autoSpaceDN w:val="0"/>
            <w:adjustRightInd w:val="0"/>
            <w:spacing w:after="0" w:line="240" w:lineRule="auto"/>
          </w:pPr>
        </w:pPrChange>
      </w:pPr>
      <w:ins w:id="10899" w:author="Sam Tertzakian" w:date="2018-09-11T20:28:00Z">
        <w:r>
          <w:t>}</w:t>
        </w:r>
      </w:ins>
    </w:p>
    <w:p w14:paraId="7DB2496C" w14:textId="3AA3E6E4" w:rsidR="004051C1" w:rsidDel="00614B7A" w:rsidRDefault="00614B7A">
      <w:pPr>
        <w:pStyle w:val="CodeBlock"/>
        <w:rPr>
          <w:del w:id="10900" w:author="Sam Tertzakian" w:date="2018-09-11T20:28:00Z"/>
          <w:color w:val="000000"/>
        </w:rPr>
      </w:pPr>
      <w:ins w:id="10901" w:author="Sam Tertzakian" w:date="2018-09-11T20:28:00Z">
        <w:r>
          <w:t>#pragma</w:t>
        </w:r>
        <w:r>
          <w:rPr>
            <w:color w:val="000000"/>
          </w:rPr>
          <w:t xml:space="preserve"> </w:t>
        </w:r>
        <w:r>
          <w:t>code_seg</w:t>
        </w:r>
        <w:r>
          <w:rPr>
            <w:color w:val="000000"/>
          </w:rPr>
          <w:t>()</w:t>
        </w:r>
      </w:ins>
      <w:del w:id="10902" w:author="Sam Tertzakian" w:date="2018-09-11T20:28:00Z">
        <w:r w:rsidR="004051C1" w:rsidDel="00614B7A">
          <w:delText>#pragma</w:delText>
        </w:r>
        <w:r w:rsidR="004051C1" w:rsidDel="00614B7A">
          <w:rPr>
            <w:color w:val="000000"/>
          </w:rPr>
          <w:delText xml:space="preserve"> </w:delText>
        </w:r>
        <w:r w:rsidR="004051C1" w:rsidDel="00614B7A">
          <w:delText>code_seg</w:delText>
        </w:r>
        <w:r w:rsidR="004051C1" w:rsidDel="00614B7A">
          <w:rPr>
            <w:color w:val="000000"/>
          </w:rPr>
          <w:delText>(</w:delText>
        </w:r>
        <w:r w:rsidR="004051C1" w:rsidDel="00614B7A">
          <w:rPr>
            <w:color w:val="A31515"/>
          </w:rPr>
          <w:delText>"PAGED"</w:delText>
        </w:r>
        <w:r w:rsidR="004051C1" w:rsidDel="00614B7A">
          <w:rPr>
            <w:color w:val="000000"/>
          </w:rPr>
          <w:delText>)</w:delText>
        </w:r>
      </w:del>
    </w:p>
    <w:p w14:paraId="3BB7B3FD" w14:textId="60549788" w:rsidR="004051C1" w:rsidDel="00614B7A" w:rsidRDefault="004051C1">
      <w:pPr>
        <w:pStyle w:val="CodeBlock"/>
        <w:rPr>
          <w:del w:id="10903" w:author="Sam Tertzakian" w:date="2018-09-11T20:28:00Z"/>
          <w:color w:val="000000"/>
        </w:rPr>
      </w:pPr>
      <w:del w:id="10904" w:author="Sam Tertzakian" w:date="2018-09-11T20:28:00Z">
        <w:r w:rsidDel="00614B7A">
          <w:delText>_IRQL_requires_max_</w:delText>
        </w:r>
        <w:r w:rsidDel="00614B7A">
          <w:rPr>
            <w:color w:val="000000"/>
          </w:rPr>
          <w:delText>(</w:delText>
        </w:r>
        <w:r w:rsidDel="00614B7A">
          <w:delText>PASSIVE_LEVEL</w:delText>
        </w:r>
        <w:r w:rsidDel="00614B7A">
          <w:rPr>
            <w:color w:val="000000"/>
          </w:rPr>
          <w:delText>)</w:delText>
        </w:r>
      </w:del>
    </w:p>
    <w:p w14:paraId="1180BF37" w14:textId="2382A40D" w:rsidR="004051C1" w:rsidDel="00614B7A" w:rsidRDefault="004051C1">
      <w:pPr>
        <w:pStyle w:val="CodeBlock"/>
        <w:rPr>
          <w:del w:id="10905" w:author="Sam Tertzakian" w:date="2018-09-11T20:28:00Z"/>
          <w:color w:val="000000"/>
        </w:rPr>
      </w:pPr>
      <w:del w:id="10906" w:author="Sam Tertzakian" w:date="2018-09-11T20:28:00Z">
        <w:r w:rsidDel="00614B7A">
          <w:delText>static</w:delText>
        </w:r>
      </w:del>
    </w:p>
    <w:p w14:paraId="13344D57" w14:textId="51CD6D5B" w:rsidR="004051C1" w:rsidDel="00614B7A" w:rsidRDefault="004051C1">
      <w:pPr>
        <w:pStyle w:val="CodeBlock"/>
        <w:rPr>
          <w:del w:id="10907" w:author="Sam Tertzakian" w:date="2018-09-11T20:28:00Z"/>
          <w:color w:val="000000"/>
        </w:rPr>
      </w:pPr>
      <w:del w:id="10908" w:author="Sam Tertzakian" w:date="2018-09-11T20:28:00Z">
        <w:r w:rsidDel="00614B7A">
          <w:delText>VOID</w:delText>
        </w:r>
        <w:r w:rsidDel="00614B7A">
          <w:rPr>
            <w:color w:val="000000"/>
          </w:rPr>
          <w:delText xml:space="preserve"> </w:delText>
        </w:r>
      </w:del>
    </w:p>
    <w:p w14:paraId="5887CA76" w14:textId="50E91A2B" w:rsidR="004051C1" w:rsidDel="00614B7A" w:rsidRDefault="004051C1">
      <w:pPr>
        <w:pStyle w:val="CodeBlock"/>
        <w:rPr>
          <w:del w:id="10909" w:author="Sam Tertzakian" w:date="2018-09-11T20:28:00Z"/>
        </w:rPr>
      </w:pPr>
      <w:del w:id="10910" w:author="Sam Tertzakian" w:date="2018-09-11T20:28:00Z">
        <w:r w:rsidDel="00614B7A">
          <w:delText>DMF_Hid_NotificationUnregister(</w:delText>
        </w:r>
      </w:del>
    </w:p>
    <w:p w14:paraId="6C6EF21F" w14:textId="6A4E73E3" w:rsidR="004051C1" w:rsidDel="00614B7A" w:rsidRDefault="004051C1">
      <w:pPr>
        <w:pStyle w:val="CodeBlock"/>
        <w:rPr>
          <w:del w:id="10911" w:author="Sam Tertzakian" w:date="2018-09-11T20:28:00Z"/>
        </w:rPr>
      </w:pPr>
      <w:del w:id="10912" w:author="Sam Tertzakian" w:date="2018-09-11T20:28:00Z">
        <w:r w:rsidDel="00614B7A">
          <w:delText xml:space="preserve">    _In_ </w:delText>
        </w:r>
        <w:r w:rsidDel="00614B7A">
          <w:rPr>
            <w:color w:val="2B91AF"/>
          </w:rPr>
          <w:delText>DMFMODULE</w:delText>
        </w:r>
        <w:r w:rsidDel="00614B7A">
          <w:delText xml:space="preserve"> DmfModule</w:delText>
        </w:r>
      </w:del>
    </w:p>
    <w:p w14:paraId="774B869F" w14:textId="5EC0C48C" w:rsidR="004051C1" w:rsidDel="00614B7A" w:rsidRDefault="004051C1">
      <w:pPr>
        <w:pStyle w:val="CodeBlock"/>
        <w:rPr>
          <w:del w:id="10913" w:author="Sam Tertzakian" w:date="2018-09-11T20:28:00Z"/>
        </w:rPr>
      </w:pPr>
      <w:del w:id="10914" w:author="Sam Tertzakian" w:date="2018-09-11T20:28:00Z">
        <w:r w:rsidDel="00614B7A">
          <w:delText xml:space="preserve">    )</w:delText>
        </w:r>
      </w:del>
    </w:p>
    <w:p w14:paraId="2778693D" w14:textId="24411D15" w:rsidR="004051C1" w:rsidDel="00614B7A" w:rsidRDefault="004051C1">
      <w:pPr>
        <w:pStyle w:val="CodeBlock"/>
        <w:rPr>
          <w:del w:id="10915" w:author="Sam Tertzakian" w:date="2018-09-11T20:28:00Z"/>
        </w:rPr>
      </w:pPr>
      <w:del w:id="10916" w:author="Sam Tertzakian" w:date="2018-09-11T20:28:00Z">
        <w:r w:rsidDel="00614B7A">
          <w:delText>{</w:delText>
        </w:r>
      </w:del>
    </w:p>
    <w:p w14:paraId="516A1D27" w14:textId="6ADC7652" w:rsidR="004051C1" w:rsidDel="00614B7A" w:rsidRDefault="004051C1">
      <w:pPr>
        <w:pStyle w:val="CodeBlock"/>
        <w:rPr>
          <w:del w:id="10917" w:author="Sam Tertzakian" w:date="2018-09-11T20:28:00Z"/>
        </w:rPr>
      </w:pPr>
      <w:del w:id="10918" w:author="Sam Tertzakian" w:date="2018-09-11T20:28:00Z">
        <w:r w:rsidDel="00614B7A">
          <w:delText xml:space="preserve">    </w:delText>
        </w:r>
        <w:r w:rsidDel="00614B7A">
          <w:rPr>
            <w:color w:val="2B91AF"/>
          </w:rPr>
          <w:delText>NTSTATUS</w:delText>
        </w:r>
        <w:r w:rsidDel="00614B7A">
          <w:delText xml:space="preserve"> ntStatus;</w:delText>
        </w:r>
      </w:del>
    </w:p>
    <w:p w14:paraId="6EED52C2" w14:textId="22506DA3" w:rsidR="004051C1" w:rsidDel="00614B7A" w:rsidRDefault="004051C1">
      <w:pPr>
        <w:pStyle w:val="CodeBlock"/>
        <w:rPr>
          <w:del w:id="10919" w:author="Sam Tertzakian" w:date="2018-09-11T20:28:00Z"/>
        </w:rPr>
      </w:pPr>
      <w:del w:id="10920" w:author="Sam Tertzakian" w:date="2018-09-11T20:28:00Z">
        <w:r w:rsidDel="00614B7A">
          <w:delText xml:space="preserve">    </w:delText>
        </w:r>
        <w:r w:rsidDel="00614B7A">
          <w:rPr>
            <w:color w:val="2B91AF"/>
          </w:rPr>
          <w:delText>WDFDEVICE</w:delText>
        </w:r>
        <w:r w:rsidDel="00614B7A">
          <w:delText xml:space="preserve"> parentDevice;</w:delText>
        </w:r>
      </w:del>
    </w:p>
    <w:p w14:paraId="218CC467" w14:textId="393970CE" w:rsidR="004051C1" w:rsidDel="00614B7A" w:rsidRDefault="004051C1">
      <w:pPr>
        <w:pStyle w:val="CodeBlock"/>
        <w:rPr>
          <w:del w:id="10921" w:author="Sam Tertzakian" w:date="2018-09-11T20:28:00Z"/>
        </w:rPr>
      </w:pPr>
      <w:del w:id="10922" w:author="Sam Tertzakian" w:date="2018-09-11T20:28:00Z">
        <w:r w:rsidDel="00614B7A">
          <w:delText xml:space="preserve">    </w:delText>
        </w:r>
        <w:r w:rsidDel="00614B7A">
          <w:rPr>
            <w:color w:val="2B91AF"/>
          </w:rPr>
          <w:delText>PDMF_CONTEXT_Hid</w:delText>
        </w:r>
        <w:r w:rsidDel="00614B7A">
          <w:delText xml:space="preserve"> moduleContext;</w:delText>
        </w:r>
      </w:del>
    </w:p>
    <w:p w14:paraId="30577ADC" w14:textId="6BA94E99" w:rsidR="004051C1" w:rsidDel="00614B7A" w:rsidRDefault="004051C1">
      <w:pPr>
        <w:pStyle w:val="CodeBlock"/>
        <w:rPr>
          <w:del w:id="10923" w:author="Sam Tertzakian" w:date="2018-09-11T20:28:00Z"/>
        </w:rPr>
      </w:pPr>
    </w:p>
    <w:p w14:paraId="271122CA" w14:textId="31232829" w:rsidR="004051C1" w:rsidDel="00614B7A" w:rsidRDefault="004051C1">
      <w:pPr>
        <w:pStyle w:val="CodeBlock"/>
        <w:rPr>
          <w:del w:id="10924" w:author="Sam Tertzakian" w:date="2018-09-11T20:28:00Z"/>
        </w:rPr>
      </w:pPr>
      <w:del w:id="10925" w:author="Sam Tertzakian" w:date="2018-09-11T20:28:00Z">
        <w:r w:rsidDel="00614B7A">
          <w:delText xml:space="preserve">    PAGED_CODE();</w:delText>
        </w:r>
      </w:del>
    </w:p>
    <w:p w14:paraId="57706331" w14:textId="2CC86E50" w:rsidR="004051C1" w:rsidDel="00614B7A" w:rsidRDefault="004051C1">
      <w:pPr>
        <w:pStyle w:val="CodeBlock"/>
        <w:rPr>
          <w:del w:id="10926" w:author="Sam Tertzakian" w:date="2018-09-11T20:28:00Z"/>
        </w:rPr>
      </w:pPr>
    </w:p>
    <w:p w14:paraId="0D9A3767" w14:textId="4791979B" w:rsidR="004051C1" w:rsidDel="00614B7A" w:rsidRDefault="004051C1">
      <w:pPr>
        <w:pStyle w:val="CodeBlock"/>
        <w:rPr>
          <w:del w:id="10927" w:author="Sam Tertzakian" w:date="2018-09-11T20:28:00Z"/>
        </w:rPr>
      </w:pPr>
      <w:del w:id="10928" w:author="Sam Tertzakian" w:date="2018-09-11T20:28:00Z">
        <w:r w:rsidDel="00614B7A">
          <w:delText xml:space="preserve">    FuncEntry(DMF_TRACE_Hid);</w:delText>
        </w:r>
      </w:del>
    </w:p>
    <w:p w14:paraId="704C33C5" w14:textId="3771DE24" w:rsidR="004051C1" w:rsidDel="00614B7A" w:rsidRDefault="004051C1">
      <w:pPr>
        <w:pStyle w:val="CodeBlock"/>
        <w:rPr>
          <w:del w:id="10929" w:author="Sam Tertzakian" w:date="2018-09-11T20:28:00Z"/>
        </w:rPr>
      </w:pPr>
    </w:p>
    <w:p w14:paraId="366B061A" w14:textId="65E37950" w:rsidR="004051C1" w:rsidDel="00614B7A" w:rsidRDefault="004051C1">
      <w:pPr>
        <w:pStyle w:val="CodeBlock"/>
        <w:rPr>
          <w:del w:id="10930" w:author="Sam Tertzakian" w:date="2018-09-11T20:28:00Z"/>
        </w:rPr>
      </w:pPr>
      <w:del w:id="10931" w:author="Sam Tertzakian" w:date="2018-09-11T20:28:00Z">
        <w:r w:rsidDel="00614B7A">
          <w:delText xml:space="preserve">    ntStatus = STATUS_SUCCESS;</w:delText>
        </w:r>
      </w:del>
    </w:p>
    <w:p w14:paraId="42D5DEE6" w14:textId="62B1DDF5" w:rsidR="004051C1" w:rsidDel="00614B7A" w:rsidRDefault="004051C1">
      <w:pPr>
        <w:pStyle w:val="CodeBlock"/>
        <w:rPr>
          <w:del w:id="10932" w:author="Sam Tertzakian" w:date="2018-09-11T20:28:00Z"/>
        </w:rPr>
      </w:pPr>
    </w:p>
    <w:p w14:paraId="21D4F406" w14:textId="33FA5A50" w:rsidR="004051C1" w:rsidDel="00614B7A" w:rsidRDefault="004051C1">
      <w:pPr>
        <w:pStyle w:val="CodeBlock"/>
        <w:rPr>
          <w:del w:id="10933" w:author="Sam Tertzakian" w:date="2018-09-11T20:28:00Z"/>
        </w:rPr>
      </w:pPr>
      <w:del w:id="10934" w:author="Sam Tertzakian" w:date="2018-09-11T20:28:00Z">
        <w:r w:rsidDel="00614B7A">
          <w:delText xml:space="preserve">    moduleContext = DMF_CONTEXT_GET(DmfModule);</w:delText>
        </w:r>
      </w:del>
    </w:p>
    <w:p w14:paraId="01A25530" w14:textId="359AFC10" w:rsidR="004051C1" w:rsidDel="00614B7A" w:rsidRDefault="004051C1">
      <w:pPr>
        <w:pStyle w:val="CodeBlock"/>
        <w:rPr>
          <w:del w:id="10935" w:author="Sam Tertzakian" w:date="2018-09-11T20:28:00Z"/>
        </w:rPr>
      </w:pPr>
      <w:del w:id="10936" w:author="Sam Tertzakian" w:date="2018-09-11T20:28:00Z">
        <w:r w:rsidDel="00614B7A">
          <w:delText xml:space="preserve">    ASSERT(moduleContext != NULL);</w:delText>
        </w:r>
      </w:del>
    </w:p>
    <w:p w14:paraId="4BAABF18" w14:textId="15C4CE34" w:rsidR="004051C1" w:rsidDel="00614B7A" w:rsidRDefault="004051C1">
      <w:pPr>
        <w:pStyle w:val="CodeBlock"/>
        <w:rPr>
          <w:del w:id="10937" w:author="Sam Tertzakian" w:date="2018-09-11T20:28:00Z"/>
        </w:rPr>
      </w:pPr>
    </w:p>
    <w:p w14:paraId="7071DF72" w14:textId="65AB5D95" w:rsidR="004051C1" w:rsidDel="00614B7A" w:rsidRDefault="004051C1">
      <w:pPr>
        <w:pStyle w:val="CodeBlock"/>
        <w:rPr>
          <w:del w:id="10938" w:author="Sam Tertzakian" w:date="2018-09-11T20:28:00Z"/>
        </w:rPr>
      </w:pPr>
      <w:del w:id="10939" w:author="Sam Tertzakian" w:date="2018-09-11T20:28:00Z">
        <w:r w:rsidDel="00614B7A">
          <w:delText xml:space="preserve">    parentDevice = DMF_ParentDeviceGet(DmfModule);</w:delText>
        </w:r>
      </w:del>
    </w:p>
    <w:p w14:paraId="5B961B03" w14:textId="06085F26" w:rsidR="004051C1" w:rsidDel="00614B7A" w:rsidRDefault="004051C1">
      <w:pPr>
        <w:pStyle w:val="CodeBlock"/>
        <w:rPr>
          <w:del w:id="10940" w:author="Sam Tertzakian" w:date="2018-09-11T20:28:00Z"/>
        </w:rPr>
      </w:pPr>
      <w:del w:id="10941" w:author="Sam Tertzakian" w:date="2018-09-11T20:28:00Z">
        <w:r w:rsidDel="00614B7A">
          <w:delText xml:space="preserve">    ASSERT(parentDevice != NULL);</w:delText>
        </w:r>
      </w:del>
    </w:p>
    <w:p w14:paraId="28973302" w14:textId="0A36E3CA" w:rsidR="004051C1" w:rsidDel="00614B7A" w:rsidRDefault="004051C1">
      <w:pPr>
        <w:pStyle w:val="CodeBlock"/>
        <w:rPr>
          <w:del w:id="10942" w:author="Sam Tertzakian" w:date="2018-09-11T20:28:00Z"/>
        </w:rPr>
      </w:pPr>
    </w:p>
    <w:p w14:paraId="4B8CA34D" w14:textId="7C2D38E9" w:rsidR="004051C1" w:rsidDel="00614B7A" w:rsidRDefault="004051C1">
      <w:pPr>
        <w:pStyle w:val="CodeBlock"/>
        <w:rPr>
          <w:del w:id="10943" w:author="Sam Tertzakian" w:date="2018-09-11T20:28:00Z"/>
        </w:rPr>
      </w:pPr>
      <w:del w:id="10944" w:author="Sam Tertzakian" w:date="2018-09-11T20:28:00Z">
        <w:r w:rsidDel="00614B7A">
          <w:delText xml:space="preserve">    // The notification routine could be called after the IoUnregisterPlugPlayNotification method </w:delText>
        </w:r>
      </w:del>
    </w:p>
    <w:p w14:paraId="6D619710" w14:textId="7FC17E49" w:rsidR="004051C1" w:rsidDel="00614B7A" w:rsidRDefault="004051C1">
      <w:pPr>
        <w:pStyle w:val="CodeBlock"/>
        <w:rPr>
          <w:del w:id="10945" w:author="Sam Tertzakian" w:date="2018-09-11T20:28:00Z"/>
        </w:rPr>
      </w:pPr>
      <w:del w:id="10946" w:author="Sam Tertzakian" w:date="2018-09-11T20:28:00Z">
        <w:r w:rsidDel="00614B7A">
          <w:delText xml:space="preserve">    // has returned which was undesirable. IoUnregisterPlugPlayNotificationEx prevents the </w:delText>
        </w:r>
      </w:del>
    </w:p>
    <w:p w14:paraId="53ED35B3" w14:textId="0C996414" w:rsidR="004051C1" w:rsidDel="00614B7A" w:rsidRDefault="004051C1">
      <w:pPr>
        <w:pStyle w:val="CodeBlock"/>
        <w:rPr>
          <w:del w:id="10947" w:author="Sam Tertzakian" w:date="2018-09-11T20:28:00Z"/>
        </w:rPr>
      </w:pPr>
      <w:del w:id="10948" w:author="Sam Tertzakian" w:date="2018-09-11T20:28:00Z">
        <w:r w:rsidDel="00614B7A">
          <w:delText xml:space="preserve">    // notification routine from being called after IoUnregisterPlugPlayNotificationEx returns.</w:delText>
        </w:r>
      </w:del>
    </w:p>
    <w:p w14:paraId="4E31FBA7" w14:textId="0642CDE4" w:rsidR="004051C1" w:rsidDel="00614B7A" w:rsidRDefault="004051C1">
      <w:pPr>
        <w:pStyle w:val="CodeBlock"/>
        <w:rPr>
          <w:del w:id="10949" w:author="Sam Tertzakian" w:date="2018-09-11T20:28:00Z"/>
        </w:rPr>
      </w:pPr>
      <w:del w:id="10950" w:author="Sam Tertzakian" w:date="2018-09-11T20:28:00Z">
        <w:r w:rsidDel="00614B7A">
          <w:delText xml:space="preserve">    //</w:delText>
        </w:r>
      </w:del>
    </w:p>
    <w:p w14:paraId="6E901786" w14:textId="37F48767" w:rsidR="004051C1" w:rsidDel="00614B7A" w:rsidRDefault="004051C1">
      <w:pPr>
        <w:pStyle w:val="CodeBlock"/>
        <w:rPr>
          <w:del w:id="10951" w:author="Sam Tertzakian" w:date="2018-09-11T20:28:00Z"/>
        </w:rPr>
      </w:pPr>
      <w:del w:id="10952" w:author="Sam Tertzakian" w:date="2018-09-11T20:28:00Z">
        <w:r w:rsidDel="00614B7A">
          <w:delText xml:space="preserve">    if (moduleContext-&gt;HidInterfaceNotification != NULL)</w:delText>
        </w:r>
      </w:del>
    </w:p>
    <w:p w14:paraId="28E35210" w14:textId="3AFB5F0C" w:rsidR="004051C1" w:rsidDel="00614B7A" w:rsidRDefault="004051C1">
      <w:pPr>
        <w:pStyle w:val="CodeBlock"/>
        <w:rPr>
          <w:del w:id="10953" w:author="Sam Tertzakian" w:date="2018-09-11T20:28:00Z"/>
        </w:rPr>
      </w:pPr>
      <w:del w:id="10954" w:author="Sam Tertzakian" w:date="2018-09-11T20:28:00Z">
        <w:r w:rsidDel="00614B7A">
          <w:delText xml:space="preserve">    {</w:delText>
        </w:r>
      </w:del>
    </w:p>
    <w:p w14:paraId="33CFF652" w14:textId="587A2706" w:rsidR="004051C1" w:rsidDel="00614B7A" w:rsidRDefault="004051C1">
      <w:pPr>
        <w:pStyle w:val="CodeBlock"/>
        <w:rPr>
          <w:del w:id="10955" w:author="Sam Tertzakian" w:date="2018-09-11T20:28:00Z"/>
        </w:rPr>
      </w:pPr>
      <w:del w:id="10956" w:author="Sam Tertzakian" w:date="2018-09-11T20:28:00Z">
        <w:r w:rsidDel="00614B7A">
          <w:delText xml:space="preserve">        ntStatus = IoUnregisterPlugPlayNotificationEx(moduleContext-&gt;HidInterfaceNotification);</w:delText>
        </w:r>
      </w:del>
    </w:p>
    <w:p w14:paraId="4C297EB5" w14:textId="2B65797D" w:rsidR="004051C1" w:rsidDel="00614B7A" w:rsidRDefault="004051C1">
      <w:pPr>
        <w:pStyle w:val="CodeBlock"/>
        <w:rPr>
          <w:del w:id="10957" w:author="Sam Tertzakian" w:date="2018-09-11T20:28:00Z"/>
        </w:rPr>
      </w:pPr>
      <w:del w:id="10958" w:author="Sam Tertzakian" w:date="2018-09-11T20:28:00Z">
        <w:r w:rsidDel="00614B7A">
          <w:delText xml:space="preserve">        if (!NT_SUCCESS(ntStatus))</w:delText>
        </w:r>
      </w:del>
    </w:p>
    <w:p w14:paraId="6EEEB434" w14:textId="6EF28899" w:rsidR="004051C1" w:rsidDel="00614B7A" w:rsidRDefault="004051C1">
      <w:pPr>
        <w:pStyle w:val="CodeBlock"/>
        <w:rPr>
          <w:del w:id="10959" w:author="Sam Tertzakian" w:date="2018-09-11T20:28:00Z"/>
        </w:rPr>
      </w:pPr>
      <w:del w:id="10960" w:author="Sam Tertzakian" w:date="2018-09-11T20:28:00Z">
        <w:r w:rsidDel="00614B7A">
          <w:delText xml:space="preserve">        {</w:delText>
        </w:r>
      </w:del>
    </w:p>
    <w:p w14:paraId="56840F8C" w14:textId="3028F20E" w:rsidR="004051C1" w:rsidDel="00614B7A" w:rsidRDefault="004051C1">
      <w:pPr>
        <w:pStyle w:val="CodeBlock"/>
        <w:rPr>
          <w:del w:id="10961" w:author="Sam Tertzakian" w:date="2018-09-11T20:28:00Z"/>
        </w:rPr>
      </w:pPr>
      <w:del w:id="10962" w:author="Sam Tertzakian" w:date="2018-09-11T20:28:00Z">
        <w:r w:rsidDel="00614B7A">
          <w:delText xml:space="preserve">            ASSERT(FALSE);</w:delText>
        </w:r>
      </w:del>
    </w:p>
    <w:p w14:paraId="235553FD" w14:textId="1EBFA5DD" w:rsidR="004051C1" w:rsidDel="00614B7A" w:rsidRDefault="004051C1">
      <w:pPr>
        <w:pStyle w:val="CodeBlock"/>
        <w:rPr>
          <w:del w:id="10963" w:author="Sam Tertzakian" w:date="2018-09-11T20:28:00Z"/>
        </w:rPr>
      </w:pPr>
      <w:del w:id="10964" w:author="Sam Tertzakian" w:date="2018-09-11T20:28:00Z">
        <w:r w:rsidDel="00614B7A">
          <w:delText xml:space="preserve">            goto Exit;</w:delText>
        </w:r>
      </w:del>
    </w:p>
    <w:p w14:paraId="1B83DA7E" w14:textId="394AC948" w:rsidR="004051C1" w:rsidDel="00614B7A" w:rsidRDefault="004051C1">
      <w:pPr>
        <w:pStyle w:val="CodeBlock"/>
        <w:rPr>
          <w:del w:id="10965" w:author="Sam Tertzakian" w:date="2018-09-11T20:28:00Z"/>
        </w:rPr>
      </w:pPr>
      <w:del w:id="10966" w:author="Sam Tertzakian" w:date="2018-09-11T20:28:00Z">
        <w:r w:rsidDel="00614B7A">
          <w:delText xml:space="preserve">        }</w:delText>
        </w:r>
      </w:del>
    </w:p>
    <w:p w14:paraId="2C61D57D" w14:textId="05189944" w:rsidR="004051C1" w:rsidDel="00614B7A" w:rsidRDefault="004051C1">
      <w:pPr>
        <w:pStyle w:val="CodeBlock"/>
        <w:rPr>
          <w:del w:id="10967" w:author="Sam Tertzakian" w:date="2018-09-11T20:28:00Z"/>
        </w:rPr>
      </w:pPr>
    </w:p>
    <w:p w14:paraId="4047DB5A" w14:textId="3D42F600" w:rsidR="004051C1" w:rsidDel="00614B7A" w:rsidRDefault="004051C1">
      <w:pPr>
        <w:pStyle w:val="CodeBlock"/>
        <w:rPr>
          <w:del w:id="10968" w:author="Sam Tertzakian" w:date="2018-09-11T20:28:00Z"/>
        </w:rPr>
      </w:pPr>
      <w:del w:id="10969" w:author="Sam Tertzakian" w:date="2018-09-11T20:28:00Z">
        <w:r w:rsidDel="00614B7A">
          <w:delText xml:space="preserve">        moduleContext-&gt;HidInterfaceNotification = NULL;</w:delText>
        </w:r>
      </w:del>
    </w:p>
    <w:p w14:paraId="1FB6D55A" w14:textId="4CE43464" w:rsidR="004051C1" w:rsidDel="00614B7A" w:rsidRDefault="004051C1">
      <w:pPr>
        <w:pStyle w:val="CodeBlock"/>
        <w:rPr>
          <w:del w:id="10970" w:author="Sam Tertzakian" w:date="2018-09-11T20:28:00Z"/>
        </w:rPr>
      </w:pPr>
    </w:p>
    <w:p w14:paraId="4423A660" w14:textId="24C0E179" w:rsidR="004051C1" w:rsidDel="00614B7A" w:rsidRDefault="004051C1">
      <w:pPr>
        <w:pStyle w:val="CodeBlock"/>
        <w:rPr>
          <w:del w:id="10971" w:author="Sam Tertzakian" w:date="2018-09-11T20:28:00Z"/>
        </w:rPr>
      </w:pPr>
      <w:del w:id="10972" w:author="Sam Tertzakian" w:date="2018-09-11T20:28:00Z">
        <w:r w:rsidDel="00614B7A">
          <w:delText xml:space="preserve">        // The device may or may not have been opened. Close it now</w:delText>
        </w:r>
      </w:del>
    </w:p>
    <w:p w14:paraId="26B2920F" w14:textId="73930894" w:rsidR="004051C1" w:rsidDel="00614B7A" w:rsidRDefault="004051C1">
      <w:pPr>
        <w:pStyle w:val="CodeBlock"/>
        <w:rPr>
          <w:del w:id="10973" w:author="Sam Tertzakian" w:date="2018-09-11T20:28:00Z"/>
        </w:rPr>
      </w:pPr>
      <w:del w:id="10974" w:author="Sam Tertzakian" w:date="2018-09-11T20:28:00Z">
        <w:r w:rsidDel="00614B7A">
          <w:delText xml:space="preserve">        // because the Close handler will not be called.</w:delText>
        </w:r>
      </w:del>
    </w:p>
    <w:p w14:paraId="2B9A137B" w14:textId="54B0289B" w:rsidR="004051C1" w:rsidDel="00614B7A" w:rsidRDefault="004051C1">
      <w:pPr>
        <w:pStyle w:val="CodeBlock"/>
        <w:rPr>
          <w:del w:id="10975" w:author="Sam Tertzakian" w:date="2018-09-11T20:28:00Z"/>
        </w:rPr>
      </w:pPr>
      <w:del w:id="10976" w:author="Sam Tertzakian" w:date="2018-09-11T20:28:00Z">
        <w:r w:rsidDel="00614B7A">
          <w:delText xml:space="preserve">        //</w:delText>
        </w:r>
      </w:del>
    </w:p>
    <w:p w14:paraId="50EA1AD7" w14:textId="704EAB82" w:rsidR="004051C1" w:rsidDel="00614B7A" w:rsidRDefault="004051C1">
      <w:pPr>
        <w:pStyle w:val="CodeBlock"/>
        <w:rPr>
          <w:del w:id="10977" w:author="Sam Tertzakian" w:date="2018-09-11T20:28:00Z"/>
        </w:rPr>
      </w:pPr>
      <w:del w:id="10978" w:author="Sam Tertzakian" w:date="2018-09-11T20:28:00Z">
        <w:r w:rsidDel="00614B7A">
          <w:delText xml:space="preserve">        if (moduleContext-&gt;IoTarget != NULL)</w:delText>
        </w:r>
      </w:del>
    </w:p>
    <w:p w14:paraId="40149D0C" w14:textId="151699C2" w:rsidR="004051C1" w:rsidDel="00614B7A" w:rsidRDefault="004051C1">
      <w:pPr>
        <w:pStyle w:val="CodeBlock"/>
        <w:rPr>
          <w:del w:id="10979" w:author="Sam Tertzakian" w:date="2018-09-11T20:28:00Z"/>
        </w:rPr>
      </w:pPr>
      <w:del w:id="10980" w:author="Sam Tertzakian" w:date="2018-09-11T20:28:00Z">
        <w:r w:rsidDel="00614B7A">
          <w:delText xml:space="preserve">        {</w:delText>
        </w:r>
      </w:del>
    </w:p>
    <w:p w14:paraId="71D9A142" w14:textId="17CC31B5" w:rsidR="004051C1" w:rsidDel="00614B7A" w:rsidRDefault="004051C1">
      <w:pPr>
        <w:pStyle w:val="CodeBlock"/>
        <w:rPr>
          <w:del w:id="10981" w:author="Sam Tertzakian" w:date="2018-09-11T20:28:00Z"/>
        </w:rPr>
      </w:pPr>
      <w:del w:id="10982" w:author="Sam Tertzakian" w:date="2018-09-11T20:28:00Z">
        <w:r w:rsidDel="00614B7A">
          <w:delText xml:space="preserve">            DMF_Module_Close(DmfModule);</w:delText>
        </w:r>
      </w:del>
    </w:p>
    <w:p w14:paraId="450C6141" w14:textId="0F9BB297" w:rsidR="004051C1" w:rsidDel="00614B7A" w:rsidRDefault="004051C1">
      <w:pPr>
        <w:pStyle w:val="CodeBlock"/>
        <w:rPr>
          <w:del w:id="10983" w:author="Sam Tertzakian" w:date="2018-09-11T20:28:00Z"/>
        </w:rPr>
      </w:pPr>
      <w:del w:id="10984" w:author="Sam Tertzakian" w:date="2018-09-11T20:28:00Z">
        <w:r w:rsidDel="00614B7A">
          <w:delText xml:space="preserve">        }</w:delText>
        </w:r>
      </w:del>
    </w:p>
    <w:p w14:paraId="06FBD342" w14:textId="631F096B" w:rsidR="004051C1" w:rsidDel="00614B7A" w:rsidRDefault="004051C1">
      <w:pPr>
        <w:pStyle w:val="CodeBlock"/>
        <w:rPr>
          <w:del w:id="10985" w:author="Sam Tertzakian" w:date="2018-09-11T20:28:00Z"/>
        </w:rPr>
      </w:pPr>
      <w:del w:id="10986" w:author="Sam Tertzakian" w:date="2018-09-11T20:28:00Z">
        <w:r w:rsidDel="00614B7A">
          <w:delText xml:space="preserve">    }</w:delText>
        </w:r>
      </w:del>
    </w:p>
    <w:p w14:paraId="05E439E3" w14:textId="00A7F946" w:rsidR="004051C1" w:rsidDel="00614B7A" w:rsidRDefault="004051C1">
      <w:pPr>
        <w:pStyle w:val="CodeBlock"/>
        <w:rPr>
          <w:del w:id="10987" w:author="Sam Tertzakian" w:date="2018-09-11T20:28:00Z"/>
        </w:rPr>
      </w:pPr>
      <w:del w:id="10988" w:author="Sam Tertzakian" w:date="2018-09-11T20:28:00Z">
        <w:r w:rsidDel="00614B7A">
          <w:delText xml:space="preserve">    else</w:delText>
        </w:r>
      </w:del>
    </w:p>
    <w:p w14:paraId="1F8D61B4" w14:textId="4712A7B4" w:rsidR="004051C1" w:rsidDel="00614B7A" w:rsidRDefault="004051C1">
      <w:pPr>
        <w:pStyle w:val="CodeBlock"/>
        <w:rPr>
          <w:del w:id="10989" w:author="Sam Tertzakian" w:date="2018-09-11T20:28:00Z"/>
        </w:rPr>
      </w:pPr>
      <w:del w:id="10990" w:author="Sam Tertzakian" w:date="2018-09-11T20:28:00Z">
        <w:r w:rsidDel="00614B7A">
          <w:delText xml:space="preserve">    {</w:delText>
        </w:r>
      </w:del>
    </w:p>
    <w:p w14:paraId="0DE9FEA0" w14:textId="3A3F0A36" w:rsidR="004051C1" w:rsidDel="00614B7A" w:rsidRDefault="004051C1">
      <w:pPr>
        <w:pStyle w:val="CodeBlock"/>
        <w:rPr>
          <w:del w:id="10991" w:author="Sam Tertzakian" w:date="2018-09-11T20:28:00Z"/>
        </w:rPr>
      </w:pPr>
      <w:del w:id="10992" w:author="Sam Tertzakian" w:date="2018-09-11T20:28:00Z">
        <w:r w:rsidDel="00614B7A">
          <w:delText xml:space="preserve">        // Allow caller to unregister notification even if it has not been registered.</w:delText>
        </w:r>
      </w:del>
    </w:p>
    <w:p w14:paraId="64D9F77F" w14:textId="550C7710" w:rsidR="004051C1" w:rsidDel="00614B7A" w:rsidRDefault="004051C1">
      <w:pPr>
        <w:pStyle w:val="CodeBlock"/>
        <w:rPr>
          <w:del w:id="10993" w:author="Sam Tertzakian" w:date="2018-09-11T20:28:00Z"/>
        </w:rPr>
      </w:pPr>
      <w:del w:id="10994" w:author="Sam Tertzakian" w:date="2018-09-11T20:28:00Z">
        <w:r w:rsidDel="00614B7A">
          <w:delText xml:space="preserve">        //</w:delText>
        </w:r>
      </w:del>
    </w:p>
    <w:p w14:paraId="18F8A5E5" w14:textId="5A409447" w:rsidR="004051C1" w:rsidDel="00614B7A" w:rsidRDefault="004051C1">
      <w:pPr>
        <w:pStyle w:val="CodeBlock"/>
        <w:rPr>
          <w:del w:id="10995" w:author="Sam Tertzakian" w:date="2018-09-11T20:28:00Z"/>
        </w:rPr>
      </w:pPr>
      <w:del w:id="10996" w:author="Sam Tertzakian" w:date="2018-09-11T20:28:00Z">
        <w:r w:rsidDel="00614B7A">
          <w:delText xml:space="preserve">    }</w:delText>
        </w:r>
      </w:del>
    </w:p>
    <w:p w14:paraId="1601051B" w14:textId="7A853E1B" w:rsidR="004051C1" w:rsidDel="00614B7A" w:rsidRDefault="004051C1">
      <w:pPr>
        <w:pStyle w:val="CodeBlock"/>
        <w:rPr>
          <w:del w:id="10997" w:author="Sam Tertzakian" w:date="2018-09-11T20:28:00Z"/>
        </w:rPr>
      </w:pPr>
    </w:p>
    <w:p w14:paraId="402D9827" w14:textId="64AC9B9A" w:rsidR="004051C1" w:rsidDel="00614B7A" w:rsidRDefault="004051C1">
      <w:pPr>
        <w:pStyle w:val="CodeBlock"/>
        <w:rPr>
          <w:del w:id="10998" w:author="Sam Tertzakian" w:date="2018-09-11T20:28:00Z"/>
        </w:rPr>
      </w:pPr>
      <w:del w:id="10999" w:author="Sam Tertzakian" w:date="2018-09-11T20:28:00Z">
        <w:r w:rsidDel="00614B7A">
          <w:delText>Exit:</w:delText>
        </w:r>
      </w:del>
    </w:p>
    <w:p w14:paraId="3032E49D" w14:textId="4CDA3E48" w:rsidR="004051C1" w:rsidDel="00614B7A" w:rsidRDefault="004051C1">
      <w:pPr>
        <w:pStyle w:val="CodeBlock"/>
        <w:rPr>
          <w:del w:id="11000" w:author="Sam Tertzakian" w:date="2018-09-11T20:28:00Z"/>
        </w:rPr>
      </w:pPr>
    </w:p>
    <w:p w14:paraId="2B7929B6" w14:textId="37EB7B1B" w:rsidR="004051C1" w:rsidDel="00614B7A" w:rsidRDefault="004051C1">
      <w:pPr>
        <w:pStyle w:val="CodeBlock"/>
        <w:rPr>
          <w:del w:id="11001" w:author="Sam Tertzakian" w:date="2018-09-11T20:28:00Z"/>
        </w:rPr>
      </w:pPr>
      <w:del w:id="11002" w:author="Sam Tertzakian" w:date="2018-09-11T20:28:00Z">
        <w:r w:rsidDel="00614B7A">
          <w:delText xml:space="preserve">    FuncExit(DMF_TRACE_Hid, </w:delText>
        </w:r>
        <w:r w:rsidDel="00614B7A">
          <w:rPr>
            <w:color w:val="A31515"/>
          </w:rPr>
          <w:delText>"ntStatus=%!STATUS!"</w:delText>
        </w:r>
        <w:r w:rsidDel="00614B7A">
          <w:delText>, ntStatus);</w:delText>
        </w:r>
      </w:del>
    </w:p>
    <w:p w14:paraId="6241FA51" w14:textId="5FDE9B2A" w:rsidR="004051C1" w:rsidDel="00614B7A" w:rsidRDefault="004051C1">
      <w:pPr>
        <w:pStyle w:val="CodeBlock"/>
        <w:rPr>
          <w:del w:id="11003" w:author="Sam Tertzakian" w:date="2018-09-11T20:28:00Z"/>
        </w:rPr>
      </w:pPr>
      <w:del w:id="11004" w:author="Sam Tertzakian" w:date="2018-09-11T20:28:00Z">
        <w:r w:rsidDel="00614B7A">
          <w:delText>}</w:delText>
        </w:r>
      </w:del>
    </w:p>
    <w:p w14:paraId="182CCF0B" w14:textId="2B43A553" w:rsidR="004051C1" w:rsidRDefault="004051C1" w:rsidP="003237FA">
      <w:pPr>
        <w:pStyle w:val="CodeBlock"/>
        <w:rPr>
          <w:rFonts w:asciiTheme="majorHAnsi" w:eastAsiaTheme="majorEastAsia" w:hAnsiTheme="majorHAnsi" w:cstheme="majorBidi"/>
          <w:color w:val="1F3763" w:themeColor="accent1" w:themeShade="7F"/>
          <w:sz w:val="24"/>
          <w:szCs w:val="24"/>
        </w:rPr>
      </w:pPr>
      <w:del w:id="11005" w:author="Sam Tertzakian" w:date="2018-09-11T20:28:00Z">
        <w:r w:rsidDel="00614B7A">
          <w:delText>#pragma code_seg()</w:delText>
        </w:r>
      </w:del>
      <w:r>
        <w:br w:type="page"/>
      </w:r>
    </w:p>
    <w:p w14:paraId="0A0F95C4" w14:textId="77777777" w:rsidR="004051C1" w:rsidRDefault="004051C1" w:rsidP="004051C1">
      <w:pPr>
        <w:pStyle w:val="Heading3"/>
      </w:pPr>
      <w:bookmarkStart w:id="11006" w:name="_Toc524528056"/>
      <w:r>
        <w:lastRenderedPageBreak/>
        <w:t>DMF_[ModuleName]_Destroy</w:t>
      </w:r>
      <w:bookmarkEnd w:id="11006"/>
    </w:p>
    <w:p w14:paraId="12F13F98" w14:textId="77777777" w:rsidR="004051C1" w:rsidRDefault="004051C1" w:rsidP="004051C1">
      <w:pPr>
        <w:autoSpaceDE w:val="0"/>
        <w:autoSpaceDN w:val="0"/>
        <w:adjustRightInd w:val="0"/>
        <w:spacing w:after="0" w:line="240" w:lineRule="auto"/>
        <w:rPr>
          <w:rFonts w:asciiTheme="majorHAnsi" w:eastAsiaTheme="majorEastAsia" w:hAnsiTheme="majorHAnsi" w:cstheme="majorBidi"/>
          <w:color w:val="1F3763" w:themeColor="accent1" w:themeShade="7F"/>
          <w:sz w:val="24"/>
          <w:szCs w:val="24"/>
        </w:rPr>
      </w:pPr>
    </w:p>
    <w:p w14:paraId="4C217752" w14:textId="77777777" w:rsidR="004051C1" w:rsidRPr="008D5D53" w:rsidRDefault="004051C1" w:rsidP="004051C1">
      <w:pPr>
        <w:autoSpaceDE w:val="0"/>
        <w:autoSpaceDN w:val="0"/>
        <w:adjustRightInd w:val="0"/>
        <w:spacing w:after="0" w:line="240" w:lineRule="auto"/>
        <w:rPr>
          <w:rStyle w:val="CodeText"/>
          <w:rPrChange w:id="11007" w:author="Sam Tertzakian" w:date="2018-09-12T12:26:00Z">
            <w:rPr>
              <w:rFonts w:ascii="Consolas" w:hAnsi="Consolas" w:cs="Consolas"/>
              <w:color w:val="000000"/>
              <w:sz w:val="19"/>
              <w:szCs w:val="19"/>
            </w:rPr>
          </w:rPrChange>
        </w:rPr>
      </w:pPr>
      <w:r w:rsidRPr="008D5D53">
        <w:rPr>
          <w:rStyle w:val="CodeText"/>
          <w:rPrChange w:id="11008" w:author="Sam Tertzakian" w:date="2018-09-12T12:26:00Z">
            <w:rPr>
              <w:rFonts w:ascii="Consolas" w:hAnsi="Consolas" w:cs="Consolas"/>
              <w:color w:val="0000FF"/>
              <w:sz w:val="19"/>
              <w:szCs w:val="19"/>
            </w:rPr>
          </w:rPrChange>
        </w:rPr>
        <w:t>static</w:t>
      </w:r>
    </w:p>
    <w:p w14:paraId="3AEB5B1B" w14:textId="77777777" w:rsidR="004051C1" w:rsidRPr="008D5D53" w:rsidRDefault="004051C1" w:rsidP="004051C1">
      <w:pPr>
        <w:autoSpaceDE w:val="0"/>
        <w:autoSpaceDN w:val="0"/>
        <w:adjustRightInd w:val="0"/>
        <w:spacing w:after="0" w:line="240" w:lineRule="auto"/>
        <w:rPr>
          <w:rStyle w:val="CodeText"/>
          <w:rPrChange w:id="11009" w:author="Sam Tertzakian" w:date="2018-09-12T12:26:00Z">
            <w:rPr>
              <w:rFonts w:ascii="Consolas" w:hAnsi="Consolas" w:cs="Consolas"/>
              <w:color w:val="000000"/>
              <w:sz w:val="19"/>
              <w:szCs w:val="19"/>
            </w:rPr>
          </w:rPrChange>
        </w:rPr>
      </w:pPr>
      <w:r w:rsidRPr="008D5D53">
        <w:rPr>
          <w:rStyle w:val="CodeText"/>
          <w:rPrChange w:id="11010" w:author="Sam Tertzakian" w:date="2018-09-12T12:26:00Z">
            <w:rPr>
              <w:rFonts w:ascii="Consolas" w:hAnsi="Consolas" w:cs="Consolas"/>
              <w:color w:val="2B91AF"/>
              <w:sz w:val="19"/>
              <w:szCs w:val="19"/>
            </w:rPr>
          </w:rPrChange>
        </w:rPr>
        <w:t>VOID</w:t>
      </w:r>
    </w:p>
    <w:p w14:paraId="7212FE3C" w14:textId="3D623D2B" w:rsidR="004051C1" w:rsidDel="008D5D53" w:rsidRDefault="004051C1" w:rsidP="00A128DF">
      <w:pPr>
        <w:autoSpaceDE w:val="0"/>
        <w:autoSpaceDN w:val="0"/>
        <w:adjustRightInd w:val="0"/>
        <w:spacing w:after="0" w:line="240" w:lineRule="auto"/>
        <w:rPr>
          <w:del w:id="11011" w:author="Sam Tertzakian" w:date="2018-09-12T12:20:00Z"/>
          <w:rStyle w:val="CodeText"/>
        </w:rPr>
      </w:pPr>
      <w:r w:rsidRPr="008D5D53">
        <w:rPr>
          <w:rStyle w:val="CodeText"/>
          <w:rPrChange w:id="11012" w:author="Sam Tertzakian" w:date="2018-09-12T12:26:00Z">
            <w:rPr>
              <w:rFonts w:ascii="Consolas" w:hAnsi="Consolas" w:cs="Consolas"/>
              <w:color w:val="000000"/>
              <w:sz w:val="19"/>
              <w:szCs w:val="19"/>
            </w:rPr>
          </w:rPrChange>
        </w:rPr>
        <w:t>DMF_[ModuleName]_Destroy(</w:t>
      </w:r>
    </w:p>
    <w:p w14:paraId="7CD16758" w14:textId="77777777" w:rsidR="008D5D53" w:rsidRPr="008D5D53" w:rsidRDefault="008D5D53" w:rsidP="004051C1">
      <w:pPr>
        <w:autoSpaceDE w:val="0"/>
        <w:autoSpaceDN w:val="0"/>
        <w:adjustRightInd w:val="0"/>
        <w:spacing w:after="0" w:line="240" w:lineRule="auto"/>
        <w:rPr>
          <w:ins w:id="11013" w:author="Sam Tertzakian" w:date="2018-09-12T12:26:00Z"/>
          <w:rStyle w:val="CodeText"/>
          <w:rPrChange w:id="11014" w:author="Sam Tertzakian" w:date="2018-09-12T12:26:00Z">
            <w:rPr>
              <w:ins w:id="11015" w:author="Sam Tertzakian" w:date="2018-09-12T12:26:00Z"/>
              <w:rFonts w:ascii="Consolas" w:hAnsi="Consolas" w:cs="Consolas"/>
              <w:color w:val="000000"/>
              <w:sz w:val="19"/>
              <w:szCs w:val="19"/>
            </w:rPr>
          </w:rPrChange>
        </w:rPr>
      </w:pPr>
    </w:p>
    <w:p w14:paraId="5DB0456C" w14:textId="0D430D5B" w:rsidR="004051C1" w:rsidRPr="008D5D53" w:rsidDel="00A128DF" w:rsidRDefault="008D5D53" w:rsidP="004051C1">
      <w:pPr>
        <w:autoSpaceDE w:val="0"/>
        <w:autoSpaceDN w:val="0"/>
        <w:adjustRightInd w:val="0"/>
        <w:spacing w:after="0" w:line="240" w:lineRule="auto"/>
        <w:rPr>
          <w:del w:id="11016" w:author="Sam Tertzakian" w:date="2018-09-12T12:20:00Z"/>
          <w:rStyle w:val="CodeText"/>
          <w:rPrChange w:id="11017" w:author="Sam Tertzakian" w:date="2018-09-12T12:26:00Z">
            <w:rPr>
              <w:del w:id="11018" w:author="Sam Tertzakian" w:date="2018-09-12T12:20:00Z"/>
              <w:rFonts w:ascii="Consolas" w:hAnsi="Consolas" w:cs="Consolas"/>
              <w:color w:val="000000"/>
              <w:sz w:val="19"/>
              <w:szCs w:val="19"/>
            </w:rPr>
          </w:rPrChange>
        </w:rPr>
      </w:pPr>
      <w:ins w:id="11019" w:author="Sam Tertzakian" w:date="2018-09-12T12:26:00Z">
        <w:r>
          <w:rPr>
            <w:rStyle w:val="CodeText"/>
          </w:rPr>
          <w:t xml:space="preserve">    </w:t>
        </w:r>
      </w:ins>
      <w:del w:id="11020" w:author="Sam Tertzakian" w:date="2018-09-12T12:20:00Z">
        <w:r w:rsidR="004051C1" w:rsidRPr="008D5D53" w:rsidDel="00A128DF">
          <w:rPr>
            <w:rStyle w:val="CodeText"/>
            <w:rPrChange w:id="11021" w:author="Sam Tertzakian" w:date="2018-09-12T12:26:00Z">
              <w:rPr>
                <w:rFonts w:ascii="Consolas" w:hAnsi="Consolas" w:cs="Consolas"/>
                <w:color w:val="000000"/>
                <w:sz w:val="19"/>
                <w:szCs w:val="19"/>
              </w:rPr>
            </w:rPrChange>
          </w:rPr>
          <w:delText xml:space="preserve">    </w:delText>
        </w:r>
      </w:del>
      <w:r w:rsidR="004051C1" w:rsidRPr="008D5D53">
        <w:rPr>
          <w:rStyle w:val="CodeText"/>
          <w:rPrChange w:id="11022" w:author="Sam Tertzakian" w:date="2018-09-12T12:26:00Z">
            <w:rPr>
              <w:rFonts w:ascii="Consolas" w:hAnsi="Consolas" w:cs="Consolas"/>
              <w:color w:val="6F008A"/>
              <w:sz w:val="19"/>
              <w:szCs w:val="19"/>
            </w:rPr>
          </w:rPrChange>
        </w:rPr>
        <w:t>_In_</w:t>
      </w:r>
      <w:r w:rsidR="004051C1" w:rsidRPr="008D5D53">
        <w:rPr>
          <w:rStyle w:val="CodeText"/>
          <w:rPrChange w:id="11023" w:author="Sam Tertzakian" w:date="2018-09-12T12:26:00Z">
            <w:rPr>
              <w:rFonts w:ascii="Consolas" w:hAnsi="Consolas" w:cs="Consolas"/>
              <w:color w:val="000000"/>
              <w:sz w:val="19"/>
              <w:szCs w:val="19"/>
            </w:rPr>
          </w:rPrChange>
        </w:rPr>
        <w:t xml:space="preserve"> </w:t>
      </w:r>
      <w:r w:rsidR="004051C1" w:rsidRPr="008D5D53">
        <w:rPr>
          <w:rStyle w:val="CodeText"/>
          <w:rPrChange w:id="11024" w:author="Sam Tertzakian" w:date="2018-09-12T12:26:00Z">
            <w:rPr>
              <w:rFonts w:ascii="Consolas" w:hAnsi="Consolas" w:cs="Consolas"/>
              <w:color w:val="2B91AF"/>
              <w:sz w:val="19"/>
              <w:szCs w:val="19"/>
            </w:rPr>
          </w:rPrChange>
        </w:rPr>
        <w:t>DMFMODULE</w:t>
      </w:r>
      <w:r w:rsidR="004051C1" w:rsidRPr="008D5D53">
        <w:rPr>
          <w:rStyle w:val="CodeText"/>
          <w:rPrChange w:id="11025" w:author="Sam Tertzakian" w:date="2018-09-12T12:26:00Z">
            <w:rPr>
              <w:rFonts w:ascii="Consolas" w:hAnsi="Consolas" w:cs="Consolas"/>
              <w:color w:val="000000"/>
              <w:sz w:val="19"/>
              <w:szCs w:val="19"/>
            </w:rPr>
          </w:rPrChange>
        </w:rPr>
        <w:t xml:space="preserve"> </w:t>
      </w:r>
      <w:r w:rsidR="004051C1" w:rsidRPr="008D5D53">
        <w:rPr>
          <w:rStyle w:val="CodeText"/>
          <w:rPrChange w:id="11026" w:author="Sam Tertzakian" w:date="2018-09-12T12:26:00Z">
            <w:rPr>
              <w:rFonts w:ascii="Consolas" w:hAnsi="Consolas" w:cs="Consolas"/>
              <w:color w:val="808080"/>
              <w:sz w:val="19"/>
              <w:szCs w:val="19"/>
            </w:rPr>
          </w:rPrChange>
        </w:rPr>
        <w:t>DmfModule</w:t>
      </w:r>
    </w:p>
    <w:p w14:paraId="4E64235D" w14:textId="0A7B75C8" w:rsidR="004051C1" w:rsidRPr="008D5D53" w:rsidRDefault="004051C1" w:rsidP="00A128DF">
      <w:pPr>
        <w:autoSpaceDE w:val="0"/>
        <w:autoSpaceDN w:val="0"/>
        <w:adjustRightInd w:val="0"/>
        <w:spacing w:after="0" w:line="240" w:lineRule="auto"/>
        <w:rPr>
          <w:ins w:id="11027" w:author="Sam Tertzakian" w:date="2018-09-12T12:20:00Z"/>
          <w:rStyle w:val="CodeText"/>
          <w:rPrChange w:id="11028" w:author="Sam Tertzakian" w:date="2018-09-12T12:26:00Z">
            <w:rPr>
              <w:ins w:id="11029" w:author="Sam Tertzakian" w:date="2018-09-12T12:20:00Z"/>
              <w:rFonts w:ascii="Consolas" w:hAnsi="Consolas" w:cs="Consolas"/>
              <w:color w:val="000000"/>
              <w:sz w:val="19"/>
              <w:szCs w:val="19"/>
            </w:rPr>
          </w:rPrChange>
        </w:rPr>
      </w:pPr>
      <w:del w:id="11030" w:author="Sam Tertzakian" w:date="2018-09-12T12:20:00Z">
        <w:r w:rsidRPr="008D5D53" w:rsidDel="00A128DF">
          <w:rPr>
            <w:rStyle w:val="CodeText"/>
            <w:rPrChange w:id="11031" w:author="Sam Tertzakian" w:date="2018-09-12T12:26:00Z">
              <w:rPr>
                <w:rFonts w:ascii="Consolas" w:hAnsi="Consolas" w:cs="Consolas"/>
                <w:color w:val="000000"/>
                <w:sz w:val="19"/>
                <w:szCs w:val="19"/>
              </w:rPr>
            </w:rPrChange>
          </w:rPr>
          <w:delText xml:space="preserve">    </w:delText>
        </w:r>
      </w:del>
      <w:r w:rsidRPr="008D5D53">
        <w:rPr>
          <w:rStyle w:val="CodeText"/>
          <w:rPrChange w:id="11032" w:author="Sam Tertzakian" w:date="2018-09-12T12:26:00Z">
            <w:rPr>
              <w:rFonts w:ascii="Consolas" w:hAnsi="Consolas" w:cs="Consolas"/>
              <w:color w:val="000000"/>
              <w:sz w:val="19"/>
              <w:szCs w:val="19"/>
            </w:rPr>
          </w:rPrChange>
        </w:rPr>
        <w:t>)</w:t>
      </w:r>
    </w:p>
    <w:p w14:paraId="4A274A8F" w14:textId="77777777" w:rsidR="00A128DF" w:rsidRPr="00DF1EDE" w:rsidRDefault="00A128DF">
      <w:pPr>
        <w:autoSpaceDE w:val="0"/>
        <w:autoSpaceDN w:val="0"/>
        <w:adjustRightInd w:val="0"/>
        <w:spacing w:after="0" w:line="240" w:lineRule="auto"/>
        <w:pPrChange w:id="11033" w:author="Sam Tertzakian" w:date="2018-09-12T12:20:00Z">
          <w:pPr/>
        </w:pPrChange>
      </w:pPr>
    </w:p>
    <w:p w14:paraId="72AD8C89" w14:textId="77777777" w:rsidR="004051C1" w:rsidRDefault="004051C1" w:rsidP="004051C1">
      <w:r>
        <w:t>If the Module supports this callback, DMF calls this callback when Module is destroyed. It is almost never necessary for a Module to support this callback. DMF’s Generic version of this callback destroys the Module.</w:t>
      </w:r>
    </w:p>
    <w:p w14:paraId="06F5573D" w14:textId="77777777" w:rsidR="004051C1" w:rsidRDefault="004051C1" w:rsidP="004051C1">
      <w:r>
        <w:t>This callback only needs to be defined in the rare case where resources or actions are taken during the Module’s Create function that must be accounted for prior to Module destruction.</w:t>
      </w:r>
    </w:p>
    <w:p w14:paraId="0D206F31" w14:textId="77777777" w:rsidR="004051C1" w:rsidRDefault="004051C1" w:rsidP="004051C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051C1" w14:paraId="7A016774" w14:textId="77777777" w:rsidTr="00676752">
        <w:tc>
          <w:tcPr>
            <w:tcW w:w="5665" w:type="dxa"/>
          </w:tcPr>
          <w:p w14:paraId="30566ED6" w14:textId="77777777" w:rsidR="004051C1" w:rsidRPr="009A5BA1" w:rsidRDefault="004051C1" w:rsidP="00962E6F">
            <w:pPr>
              <w:rPr>
                <w:rStyle w:val="CodeText"/>
              </w:rPr>
            </w:pPr>
            <w:r w:rsidRPr="009A5BA1">
              <w:rPr>
                <w:rStyle w:val="CodeText"/>
              </w:rPr>
              <w:t>DMFMODULE DmfModule</w:t>
            </w:r>
          </w:p>
        </w:tc>
        <w:tc>
          <w:tcPr>
            <w:tcW w:w="3685" w:type="dxa"/>
          </w:tcPr>
          <w:p w14:paraId="7EE6DEE1" w14:textId="4F98491E" w:rsidR="004051C1" w:rsidRDefault="004051C1" w:rsidP="00962E6F">
            <w:r>
              <w:t xml:space="preserve">The Module’s DMF </w:t>
            </w:r>
            <w:r w:rsidR="00311435">
              <w:t>Module handle</w:t>
            </w:r>
            <w:r>
              <w:t>. Use this handle to retrieve the Module’s Private Context and Config.</w:t>
            </w:r>
          </w:p>
        </w:tc>
      </w:tr>
    </w:tbl>
    <w:p w14:paraId="22EAC7F3" w14:textId="77777777" w:rsidR="004051C1" w:rsidRDefault="004051C1" w:rsidP="004051C1"/>
    <w:p w14:paraId="24058407" w14:textId="77777777" w:rsidR="004051C1" w:rsidRDefault="004051C1" w:rsidP="004051C1">
      <w:pPr>
        <w:pStyle w:val="Heading4"/>
      </w:pPr>
      <w:r>
        <w:t>Returns</w:t>
      </w:r>
    </w:p>
    <w:p w14:paraId="02A6D6B7" w14:textId="77777777" w:rsidR="004051C1" w:rsidRDefault="004051C1" w:rsidP="004051C1">
      <w:r>
        <w:t>None</w:t>
      </w:r>
    </w:p>
    <w:p w14:paraId="5587D99C" w14:textId="77777777" w:rsidR="004051C1" w:rsidRDefault="004051C1" w:rsidP="004051C1">
      <w:pPr>
        <w:pStyle w:val="Heading4"/>
      </w:pPr>
      <w:r>
        <w:t>Remarks</w:t>
      </w:r>
    </w:p>
    <w:p w14:paraId="57B4192E" w14:textId="77777777" w:rsidR="004051C1" w:rsidRDefault="004051C1" w:rsidP="004051C1">
      <w:pPr>
        <w:pStyle w:val="ListParagraph"/>
        <w:numPr>
          <w:ilvl w:val="0"/>
          <w:numId w:val="3"/>
        </w:numPr>
      </w:pPr>
      <w:r>
        <w:t>Module authors should avoid supporting this callback because Module Create functions should not allocate resources that DMF Framework does not know about.</w:t>
      </w:r>
    </w:p>
    <w:p w14:paraId="3336CC95" w14:textId="77777777" w:rsidR="004051C1" w:rsidRPr="006E3165" w:rsidRDefault="004051C1" w:rsidP="004051C1">
      <w:pPr>
        <w:pStyle w:val="ListParagraph"/>
        <w:numPr>
          <w:ilvl w:val="0"/>
          <w:numId w:val="3"/>
        </w:numPr>
      </w:pPr>
      <w:r w:rsidRPr="006E3165">
        <w:rPr>
          <w:b/>
        </w:rPr>
        <w:t xml:space="preserve">If a Module supports this callback, the callback must call </w:t>
      </w:r>
      <w:r w:rsidRPr="009A5BA1">
        <w:rPr>
          <w:rStyle w:val="CodeText"/>
        </w:rPr>
        <w:t>DMF_ModuleDestroy()</w:t>
      </w:r>
      <w:r w:rsidRPr="006E3165">
        <w:rPr>
          <w:rFonts w:ascii="Consolas" w:hAnsi="Consolas" w:cs="Consolas"/>
          <w:color w:val="000000"/>
          <w:sz w:val="19"/>
          <w:szCs w:val="19"/>
        </w:rPr>
        <w:t>.</w:t>
      </w:r>
    </w:p>
    <w:p w14:paraId="585345EC" w14:textId="77777777" w:rsidR="004051C1" w:rsidRPr="003921F9" w:rsidRDefault="004051C1" w:rsidP="004051C1">
      <w:pPr>
        <w:pStyle w:val="ListParagraph"/>
        <w:numPr>
          <w:ilvl w:val="0"/>
          <w:numId w:val="3"/>
        </w:numPr>
      </w:pPr>
      <w:r w:rsidRPr="006E3165">
        <w:t>After this callback returns, the Module nor the Module’s Methods may be used because</w:t>
      </w:r>
      <w:r>
        <w:t xml:space="preserve"> the Module’s data structures will have been destroyed. Generally, this is not an issue because of the lifetime of Modules is managed by DMF.</w:t>
      </w:r>
    </w:p>
    <w:p w14:paraId="6913F9C1" w14:textId="77777777" w:rsidR="004051C1" w:rsidRDefault="004051C1">
      <w:pPr>
        <w:rPr>
          <w:rFonts w:asciiTheme="majorHAnsi" w:eastAsiaTheme="majorEastAsia" w:hAnsiTheme="majorHAnsi" w:cstheme="majorBidi"/>
          <w:b/>
          <w:bCs/>
          <w:smallCaps/>
          <w:color w:val="000000" w:themeColor="text1"/>
          <w:sz w:val="28"/>
          <w:szCs w:val="28"/>
        </w:rPr>
      </w:pPr>
      <w:r>
        <w:br w:type="page"/>
      </w:r>
    </w:p>
    <w:p w14:paraId="67850243" w14:textId="09B11234" w:rsidR="00470200" w:rsidRDefault="00470200" w:rsidP="004051C1">
      <w:pPr>
        <w:pStyle w:val="Heading2"/>
      </w:pPr>
      <w:bookmarkStart w:id="11034" w:name="_Toc524528057"/>
      <w:r>
        <w:lastRenderedPageBreak/>
        <w:t>Module API</w:t>
      </w:r>
      <w:bookmarkEnd w:id="11034"/>
    </w:p>
    <w:p w14:paraId="06A7A37C" w14:textId="1A79C31E" w:rsidR="001E2154" w:rsidRDefault="001E2154" w:rsidP="001E2154">
      <w:r>
        <w:t>This section discusses the DMF API available to Module authors. These APIs are not used by DMF Client Drivers.</w:t>
      </w:r>
    </w:p>
    <w:p w14:paraId="2D159849" w14:textId="77777777" w:rsidR="007A2501" w:rsidRDefault="007A2501">
      <w:pPr>
        <w:rPr>
          <w:rFonts w:asciiTheme="majorHAnsi" w:eastAsiaTheme="majorEastAsia" w:hAnsiTheme="majorHAnsi" w:cstheme="majorBidi"/>
          <w:color w:val="1F3763" w:themeColor="accent1" w:themeShade="7F"/>
          <w:sz w:val="24"/>
          <w:szCs w:val="24"/>
        </w:rPr>
      </w:pPr>
      <w:r>
        <w:br w:type="page"/>
      </w:r>
    </w:p>
    <w:p w14:paraId="4C3F064D" w14:textId="5175BE62" w:rsidR="00207F6C" w:rsidRDefault="00207F6C" w:rsidP="00207F6C">
      <w:pPr>
        <w:pStyle w:val="Heading3"/>
      </w:pPr>
      <w:bookmarkStart w:id="11035" w:name="_Toc524528058"/>
      <w:r>
        <w:lastRenderedPageBreak/>
        <w:t>The Module Create Function</w:t>
      </w:r>
      <w:bookmarkEnd w:id="11035"/>
    </w:p>
    <w:p w14:paraId="5A7CCC72" w14:textId="0B6414FD" w:rsidR="00207F6C" w:rsidRDefault="00207F6C" w:rsidP="00207F6C">
      <w:r>
        <w:t>Every Module has a publicly accessible Create function. This function is always named using this convention:</w:t>
      </w:r>
    </w:p>
    <w:p w14:paraId="79C424F8" w14:textId="77777777" w:rsidR="00207F6C" w:rsidRPr="002D73E9" w:rsidRDefault="00207F6C" w:rsidP="00207F6C">
      <w:pPr>
        <w:autoSpaceDE w:val="0"/>
        <w:autoSpaceDN w:val="0"/>
        <w:adjustRightInd w:val="0"/>
        <w:spacing w:after="0" w:line="240" w:lineRule="auto"/>
        <w:rPr>
          <w:rStyle w:val="CodeText"/>
          <w:rPrChange w:id="11036" w:author="Sam Tertzakian" w:date="2018-09-12T12:29:00Z">
            <w:rPr>
              <w:rFonts w:ascii="Consolas" w:hAnsi="Consolas" w:cs="Consolas"/>
              <w:color w:val="000000"/>
              <w:sz w:val="19"/>
              <w:szCs w:val="19"/>
            </w:rPr>
          </w:rPrChange>
        </w:rPr>
      </w:pPr>
      <w:r w:rsidRPr="002D73E9">
        <w:rPr>
          <w:rStyle w:val="CodeText"/>
          <w:rPrChange w:id="11037" w:author="Sam Tertzakian" w:date="2018-09-12T12:29:00Z">
            <w:rPr>
              <w:rFonts w:ascii="Consolas" w:hAnsi="Consolas" w:cs="Consolas"/>
              <w:color w:val="2B91AF"/>
              <w:sz w:val="19"/>
              <w:szCs w:val="19"/>
            </w:rPr>
          </w:rPrChange>
        </w:rPr>
        <w:t>NTSTATUS</w:t>
      </w:r>
    </w:p>
    <w:p w14:paraId="74CB41BD" w14:textId="7D9D8D0D" w:rsidR="00207F6C" w:rsidRPr="002D73E9" w:rsidRDefault="00207F6C" w:rsidP="00207F6C">
      <w:pPr>
        <w:autoSpaceDE w:val="0"/>
        <w:autoSpaceDN w:val="0"/>
        <w:adjustRightInd w:val="0"/>
        <w:spacing w:after="0" w:line="240" w:lineRule="auto"/>
        <w:rPr>
          <w:rStyle w:val="CodeText"/>
          <w:rPrChange w:id="11038" w:author="Sam Tertzakian" w:date="2018-09-12T12:29:00Z">
            <w:rPr>
              <w:rFonts w:ascii="Consolas" w:hAnsi="Consolas" w:cs="Consolas"/>
              <w:color w:val="000000"/>
              <w:sz w:val="19"/>
              <w:szCs w:val="19"/>
            </w:rPr>
          </w:rPrChange>
        </w:rPr>
      </w:pPr>
      <w:r w:rsidRPr="002D73E9">
        <w:rPr>
          <w:rStyle w:val="CodeText"/>
          <w:rPrChange w:id="11039" w:author="Sam Tertzakian" w:date="2018-09-12T12:29:00Z">
            <w:rPr>
              <w:rFonts w:ascii="Consolas" w:hAnsi="Consolas" w:cs="Consolas"/>
              <w:color w:val="000000"/>
              <w:sz w:val="19"/>
              <w:szCs w:val="19"/>
            </w:rPr>
          </w:rPrChange>
        </w:rPr>
        <w:t>DMF</w:t>
      </w:r>
      <w:r w:rsidR="001F48AA" w:rsidRPr="002D73E9">
        <w:rPr>
          <w:rStyle w:val="CodeText"/>
          <w:rPrChange w:id="11040" w:author="Sam Tertzakian" w:date="2018-09-12T12:29:00Z">
            <w:rPr>
              <w:rFonts w:ascii="Consolas" w:hAnsi="Consolas" w:cs="Consolas"/>
              <w:color w:val="000000"/>
              <w:sz w:val="19"/>
              <w:szCs w:val="19"/>
            </w:rPr>
          </w:rPrChange>
        </w:rPr>
        <w:t>_[ModuleName]_</w:t>
      </w:r>
      <w:r w:rsidRPr="002D73E9">
        <w:rPr>
          <w:rStyle w:val="CodeText"/>
          <w:rPrChange w:id="11041" w:author="Sam Tertzakian" w:date="2018-09-12T12:29:00Z">
            <w:rPr>
              <w:rFonts w:ascii="Consolas" w:hAnsi="Consolas" w:cs="Consolas"/>
              <w:color w:val="000000"/>
              <w:sz w:val="19"/>
              <w:szCs w:val="19"/>
            </w:rPr>
          </w:rPrChange>
        </w:rPr>
        <w:t>Create(</w:t>
      </w:r>
    </w:p>
    <w:p w14:paraId="34A5F568" w14:textId="77777777" w:rsidR="00207F6C" w:rsidRPr="002D73E9" w:rsidRDefault="00207F6C" w:rsidP="00207F6C">
      <w:pPr>
        <w:autoSpaceDE w:val="0"/>
        <w:autoSpaceDN w:val="0"/>
        <w:adjustRightInd w:val="0"/>
        <w:spacing w:after="0" w:line="240" w:lineRule="auto"/>
        <w:rPr>
          <w:rStyle w:val="CodeText"/>
          <w:rPrChange w:id="11042" w:author="Sam Tertzakian" w:date="2018-09-12T12:29:00Z">
            <w:rPr>
              <w:rFonts w:ascii="Consolas" w:hAnsi="Consolas" w:cs="Consolas"/>
              <w:color w:val="000000"/>
              <w:sz w:val="19"/>
              <w:szCs w:val="19"/>
            </w:rPr>
          </w:rPrChange>
        </w:rPr>
      </w:pPr>
      <w:r w:rsidRPr="002D73E9">
        <w:rPr>
          <w:rStyle w:val="CodeText"/>
          <w:rPrChange w:id="11043" w:author="Sam Tertzakian" w:date="2018-09-12T12:29:00Z">
            <w:rPr>
              <w:rFonts w:ascii="Consolas" w:hAnsi="Consolas" w:cs="Consolas"/>
              <w:color w:val="000000"/>
              <w:sz w:val="19"/>
              <w:szCs w:val="19"/>
            </w:rPr>
          </w:rPrChange>
        </w:rPr>
        <w:t xml:space="preserve">    </w:t>
      </w:r>
      <w:r w:rsidRPr="002D73E9">
        <w:rPr>
          <w:rStyle w:val="CodeText"/>
          <w:rPrChange w:id="11044" w:author="Sam Tertzakian" w:date="2018-09-12T12:29:00Z">
            <w:rPr>
              <w:rFonts w:ascii="Consolas" w:hAnsi="Consolas" w:cs="Consolas"/>
              <w:color w:val="6F008A"/>
              <w:sz w:val="19"/>
              <w:szCs w:val="19"/>
            </w:rPr>
          </w:rPrChange>
        </w:rPr>
        <w:t>_In_</w:t>
      </w:r>
      <w:r w:rsidRPr="002D73E9">
        <w:rPr>
          <w:rStyle w:val="CodeText"/>
          <w:rPrChange w:id="11045" w:author="Sam Tertzakian" w:date="2018-09-12T12:29:00Z">
            <w:rPr>
              <w:rFonts w:ascii="Consolas" w:hAnsi="Consolas" w:cs="Consolas"/>
              <w:color w:val="000000"/>
              <w:sz w:val="19"/>
              <w:szCs w:val="19"/>
            </w:rPr>
          </w:rPrChange>
        </w:rPr>
        <w:t xml:space="preserve"> </w:t>
      </w:r>
      <w:r w:rsidRPr="002D73E9">
        <w:rPr>
          <w:rStyle w:val="CodeText"/>
          <w:rPrChange w:id="11046" w:author="Sam Tertzakian" w:date="2018-09-12T12:29:00Z">
            <w:rPr>
              <w:rFonts w:ascii="Consolas" w:hAnsi="Consolas" w:cs="Consolas"/>
              <w:color w:val="2B91AF"/>
              <w:sz w:val="19"/>
              <w:szCs w:val="19"/>
            </w:rPr>
          </w:rPrChange>
        </w:rPr>
        <w:t>WDFDEVICE</w:t>
      </w:r>
      <w:r w:rsidRPr="002D73E9">
        <w:rPr>
          <w:rStyle w:val="CodeText"/>
          <w:rPrChange w:id="11047" w:author="Sam Tertzakian" w:date="2018-09-12T12:29:00Z">
            <w:rPr>
              <w:rFonts w:ascii="Consolas" w:hAnsi="Consolas" w:cs="Consolas"/>
              <w:color w:val="000000"/>
              <w:sz w:val="19"/>
              <w:szCs w:val="19"/>
            </w:rPr>
          </w:rPrChange>
        </w:rPr>
        <w:t xml:space="preserve"> </w:t>
      </w:r>
      <w:r w:rsidRPr="002D73E9">
        <w:rPr>
          <w:rStyle w:val="CodeText"/>
          <w:rPrChange w:id="11048" w:author="Sam Tertzakian" w:date="2018-09-12T12:29:00Z">
            <w:rPr>
              <w:rFonts w:ascii="Consolas" w:hAnsi="Consolas" w:cs="Consolas"/>
              <w:color w:val="808080"/>
              <w:sz w:val="19"/>
              <w:szCs w:val="19"/>
            </w:rPr>
          </w:rPrChange>
        </w:rPr>
        <w:t>Device</w:t>
      </w:r>
      <w:r w:rsidRPr="002D73E9">
        <w:rPr>
          <w:rStyle w:val="CodeText"/>
          <w:rPrChange w:id="11049" w:author="Sam Tertzakian" w:date="2018-09-12T12:29:00Z">
            <w:rPr>
              <w:rFonts w:ascii="Consolas" w:hAnsi="Consolas" w:cs="Consolas"/>
              <w:color w:val="000000"/>
              <w:sz w:val="19"/>
              <w:szCs w:val="19"/>
            </w:rPr>
          </w:rPrChange>
        </w:rPr>
        <w:t>,</w:t>
      </w:r>
    </w:p>
    <w:p w14:paraId="5DC47976" w14:textId="77777777" w:rsidR="00207F6C" w:rsidRPr="002D73E9" w:rsidRDefault="00207F6C" w:rsidP="00207F6C">
      <w:pPr>
        <w:autoSpaceDE w:val="0"/>
        <w:autoSpaceDN w:val="0"/>
        <w:adjustRightInd w:val="0"/>
        <w:spacing w:after="0" w:line="240" w:lineRule="auto"/>
        <w:rPr>
          <w:rStyle w:val="CodeText"/>
          <w:rPrChange w:id="11050" w:author="Sam Tertzakian" w:date="2018-09-12T12:29:00Z">
            <w:rPr>
              <w:rFonts w:ascii="Consolas" w:hAnsi="Consolas" w:cs="Consolas"/>
              <w:color w:val="000000"/>
              <w:sz w:val="19"/>
              <w:szCs w:val="19"/>
            </w:rPr>
          </w:rPrChange>
        </w:rPr>
      </w:pPr>
      <w:r w:rsidRPr="002D73E9">
        <w:rPr>
          <w:rStyle w:val="CodeText"/>
          <w:rPrChange w:id="11051" w:author="Sam Tertzakian" w:date="2018-09-12T12:29:00Z">
            <w:rPr>
              <w:rFonts w:ascii="Consolas" w:hAnsi="Consolas" w:cs="Consolas"/>
              <w:color w:val="000000"/>
              <w:sz w:val="19"/>
              <w:szCs w:val="19"/>
            </w:rPr>
          </w:rPrChange>
        </w:rPr>
        <w:t xml:space="preserve">    </w:t>
      </w:r>
      <w:r w:rsidRPr="002D73E9">
        <w:rPr>
          <w:rStyle w:val="CodeText"/>
          <w:rPrChange w:id="11052" w:author="Sam Tertzakian" w:date="2018-09-12T12:29:00Z">
            <w:rPr>
              <w:rFonts w:ascii="Consolas" w:hAnsi="Consolas" w:cs="Consolas"/>
              <w:color w:val="6F008A"/>
              <w:sz w:val="19"/>
              <w:szCs w:val="19"/>
            </w:rPr>
          </w:rPrChange>
        </w:rPr>
        <w:t>_In_</w:t>
      </w:r>
      <w:r w:rsidRPr="002D73E9">
        <w:rPr>
          <w:rStyle w:val="CodeText"/>
          <w:rPrChange w:id="11053" w:author="Sam Tertzakian" w:date="2018-09-12T12:29:00Z">
            <w:rPr>
              <w:rFonts w:ascii="Consolas" w:hAnsi="Consolas" w:cs="Consolas"/>
              <w:color w:val="000000"/>
              <w:sz w:val="19"/>
              <w:szCs w:val="19"/>
            </w:rPr>
          </w:rPrChange>
        </w:rPr>
        <w:t xml:space="preserve"> </w:t>
      </w:r>
      <w:r w:rsidRPr="002D73E9">
        <w:rPr>
          <w:rStyle w:val="CodeText"/>
          <w:rPrChange w:id="11054" w:author="Sam Tertzakian" w:date="2018-09-12T12:29:00Z">
            <w:rPr>
              <w:rFonts w:ascii="Consolas" w:hAnsi="Consolas" w:cs="Consolas"/>
              <w:color w:val="2B91AF"/>
              <w:sz w:val="19"/>
              <w:szCs w:val="19"/>
            </w:rPr>
          </w:rPrChange>
        </w:rPr>
        <w:t>DMF_MODULE_ATTRIBUTES</w:t>
      </w:r>
      <w:r w:rsidRPr="002D73E9">
        <w:rPr>
          <w:rStyle w:val="CodeText"/>
          <w:rPrChange w:id="11055" w:author="Sam Tertzakian" w:date="2018-09-12T12:29:00Z">
            <w:rPr>
              <w:rFonts w:ascii="Consolas" w:hAnsi="Consolas" w:cs="Consolas"/>
              <w:color w:val="000000"/>
              <w:sz w:val="19"/>
              <w:szCs w:val="19"/>
            </w:rPr>
          </w:rPrChange>
        </w:rPr>
        <w:t xml:space="preserve">* </w:t>
      </w:r>
      <w:r w:rsidRPr="002D73E9">
        <w:rPr>
          <w:rStyle w:val="CodeText"/>
          <w:rPrChange w:id="11056" w:author="Sam Tertzakian" w:date="2018-09-12T12:29:00Z">
            <w:rPr>
              <w:rFonts w:ascii="Consolas" w:hAnsi="Consolas" w:cs="Consolas"/>
              <w:color w:val="808080"/>
              <w:sz w:val="19"/>
              <w:szCs w:val="19"/>
            </w:rPr>
          </w:rPrChange>
        </w:rPr>
        <w:t>DmfModuleAttributes</w:t>
      </w:r>
      <w:r w:rsidRPr="002D73E9">
        <w:rPr>
          <w:rStyle w:val="CodeText"/>
          <w:rPrChange w:id="11057" w:author="Sam Tertzakian" w:date="2018-09-12T12:29:00Z">
            <w:rPr>
              <w:rFonts w:ascii="Consolas" w:hAnsi="Consolas" w:cs="Consolas"/>
              <w:color w:val="000000"/>
              <w:sz w:val="19"/>
              <w:szCs w:val="19"/>
            </w:rPr>
          </w:rPrChange>
        </w:rPr>
        <w:t>,</w:t>
      </w:r>
    </w:p>
    <w:p w14:paraId="5574862C" w14:textId="77777777" w:rsidR="00207F6C" w:rsidRPr="002D73E9" w:rsidRDefault="00207F6C" w:rsidP="00207F6C">
      <w:pPr>
        <w:autoSpaceDE w:val="0"/>
        <w:autoSpaceDN w:val="0"/>
        <w:adjustRightInd w:val="0"/>
        <w:spacing w:after="0" w:line="240" w:lineRule="auto"/>
        <w:rPr>
          <w:rStyle w:val="CodeText"/>
          <w:rPrChange w:id="11058" w:author="Sam Tertzakian" w:date="2018-09-12T12:29:00Z">
            <w:rPr>
              <w:rFonts w:ascii="Consolas" w:hAnsi="Consolas" w:cs="Consolas"/>
              <w:color w:val="000000"/>
              <w:sz w:val="19"/>
              <w:szCs w:val="19"/>
            </w:rPr>
          </w:rPrChange>
        </w:rPr>
      </w:pPr>
      <w:r w:rsidRPr="002D73E9">
        <w:rPr>
          <w:rStyle w:val="CodeText"/>
          <w:rPrChange w:id="11059" w:author="Sam Tertzakian" w:date="2018-09-12T12:29:00Z">
            <w:rPr>
              <w:rFonts w:ascii="Consolas" w:hAnsi="Consolas" w:cs="Consolas"/>
              <w:color w:val="000000"/>
              <w:sz w:val="19"/>
              <w:szCs w:val="19"/>
            </w:rPr>
          </w:rPrChange>
        </w:rPr>
        <w:t xml:space="preserve">    </w:t>
      </w:r>
      <w:r w:rsidRPr="002D73E9">
        <w:rPr>
          <w:rStyle w:val="CodeText"/>
          <w:rPrChange w:id="11060" w:author="Sam Tertzakian" w:date="2018-09-12T12:29:00Z">
            <w:rPr>
              <w:rFonts w:ascii="Consolas" w:hAnsi="Consolas" w:cs="Consolas"/>
              <w:color w:val="6F008A"/>
              <w:sz w:val="19"/>
              <w:szCs w:val="19"/>
            </w:rPr>
          </w:rPrChange>
        </w:rPr>
        <w:t>_In_</w:t>
      </w:r>
      <w:r w:rsidRPr="002D73E9">
        <w:rPr>
          <w:rStyle w:val="CodeText"/>
          <w:rPrChange w:id="11061" w:author="Sam Tertzakian" w:date="2018-09-12T12:29:00Z">
            <w:rPr>
              <w:rFonts w:ascii="Consolas" w:hAnsi="Consolas" w:cs="Consolas"/>
              <w:color w:val="000000"/>
              <w:sz w:val="19"/>
              <w:szCs w:val="19"/>
            </w:rPr>
          </w:rPrChange>
        </w:rPr>
        <w:t xml:space="preserve"> </w:t>
      </w:r>
      <w:r w:rsidRPr="002D73E9">
        <w:rPr>
          <w:rStyle w:val="CodeText"/>
          <w:rPrChange w:id="11062" w:author="Sam Tertzakian" w:date="2018-09-12T12:29:00Z">
            <w:rPr>
              <w:rFonts w:ascii="Consolas" w:hAnsi="Consolas" w:cs="Consolas"/>
              <w:color w:val="2B91AF"/>
              <w:sz w:val="19"/>
              <w:szCs w:val="19"/>
            </w:rPr>
          </w:rPrChange>
        </w:rPr>
        <w:t>WDF_OBJECT_ATTRIBUTES</w:t>
      </w:r>
      <w:r w:rsidRPr="002D73E9">
        <w:rPr>
          <w:rStyle w:val="CodeText"/>
          <w:rPrChange w:id="11063" w:author="Sam Tertzakian" w:date="2018-09-12T12:29:00Z">
            <w:rPr>
              <w:rFonts w:ascii="Consolas" w:hAnsi="Consolas" w:cs="Consolas"/>
              <w:color w:val="000000"/>
              <w:sz w:val="19"/>
              <w:szCs w:val="19"/>
            </w:rPr>
          </w:rPrChange>
        </w:rPr>
        <w:t xml:space="preserve">* </w:t>
      </w:r>
      <w:r w:rsidRPr="002D73E9">
        <w:rPr>
          <w:rStyle w:val="CodeText"/>
          <w:rPrChange w:id="11064" w:author="Sam Tertzakian" w:date="2018-09-12T12:29:00Z">
            <w:rPr>
              <w:rFonts w:ascii="Consolas" w:hAnsi="Consolas" w:cs="Consolas"/>
              <w:color w:val="808080"/>
              <w:sz w:val="19"/>
              <w:szCs w:val="19"/>
            </w:rPr>
          </w:rPrChange>
        </w:rPr>
        <w:t>ObjectAttributes</w:t>
      </w:r>
      <w:r w:rsidRPr="002D73E9">
        <w:rPr>
          <w:rStyle w:val="CodeText"/>
          <w:rPrChange w:id="11065" w:author="Sam Tertzakian" w:date="2018-09-12T12:29:00Z">
            <w:rPr>
              <w:rFonts w:ascii="Consolas" w:hAnsi="Consolas" w:cs="Consolas"/>
              <w:color w:val="000000"/>
              <w:sz w:val="19"/>
              <w:szCs w:val="19"/>
            </w:rPr>
          </w:rPrChange>
        </w:rPr>
        <w:t>,</w:t>
      </w:r>
    </w:p>
    <w:p w14:paraId="724C2BCF" w14:textId="701D1D81" w:rsidR="00207F6C" w:rsidRPr="002D73E9" w:rsidDel="002D73E9" w:rsidRDefault="00207F6C">
      <w:pPr>
        <w:autoSpaceDE w:val="0"/>
        <w:autoSpaceDN w:val="0"/>
        <w:adjustRightInd w:val="0"/>
        <w:spacing w:after="0" w:line="240" w:lineRule="auto"/>
        <w:rPr>
          <w:del w:id="11066" w:author="Sam Tertzakian" w:date="2018-09-12T12:29:00Z"/>
          <w:rStyle w:val="CodeText"/>
          <w:rPrChange w:id="11067" w:author="Sam Tertzakian" w:date="2018-09-12T12:29:00Z">
            <w:rPr>
              <w:del w:id="11068" w:author="Sam Tertzakian" w:date="2018-09-12T12:29:00Z"/>
              <w:rFonts w:ascii="Consolas" w:hAnsi="Consolas" w:cs="Consolas"/>
              <w:color w:val="000000"/>
              <w:sz w:val="19"/>
              <w:szCs w:val="19"/>
            </w:rPr>
          </w:rPrChange>
        </w:rPr>
      </w:pPr>
      <w:r w:rsidRPr="002D73E9">
        <w:rPr>
          <w:rStyle w:val="CodeText"/>
          <w:rPrChange w:id="11069" w:author="Sam Tertzakian" w:date="2018-09-12T12:29:00Z">
            <w:rPr>
              <w:rFonts w:ascii="Consolas" w:hAnsi="Consolas" w:cs="Consolas"/>
              <w:color w:val="000000"/>
              <w:sz w:val="19"/>
              <w:szCs w:val="19"/>
            </w:rPr>
          </w:rPrChange>
        </w:rPr>
        <w:t xml:space="preserve">    </w:t>
      </w:r>
      <w:r w:rsidRPr="002D73E9">
        <w:rPr>
          <w:rStyle w:val="CodeText"/>
          <w:rPrChange w:id="11070" w:author="Sam Tertzakian" w:date="2018-09-12T12:29:00Z">
            <w:rPr>
              <w:rFonts w:ascii="Consolas" w:hAnsi="Consolas" w:cs="Consolas"/>
              <w:color w:val="6F008A"/>
              <w:sz w:val="19"/>
              <w:szCs w:val="19"/>
            </w:rPr>
          </w:rPrChange>
        </w:rPr>
        <w:t>_Out_</w:t>
      </w:r>
      <w:r w:rsidRPr="002D73E9">
        <w:rPr>
          <w:rStyle w:val="CodeText"/>
          <w:rPrChange w:id="11071" w:author="Sam Tertzakian" w:date="2018-09-12T12:29:00Z">
            <w:rPr>
              <w:rFonts w:ascii="Consolas" w:hAnsi="Consolas" w:cs="Consolas"/>
              <w:color w:val="000000"/>
              <w:sz w:val="19"/>
              <w:szCs w:val="19"/>
            </w:rPr>
          </w:rPrChange>
        </w:rPr>
        <w:t xml:space="preserve"> </w:t>
      </w:r>
      <w:r w:rsidRPr="002D73E9">
        <w:rPr>
          <w:rStyle w:val="CodeText"/>
          <w:rPrChange w:id="11072" w:author="Sam Tertzakian" w:date="2018-09-12T12:29:00Z">
            <w:rPr>
              <w:rFonts w:ascii="Consolas" w:hAnsi="Consolas" w:cs="Consolas"/>
              <w:color w:val="2B91AF"/>
              <w:sz w:val="19"/>
              <w:szCs w:val="19"/>
            </w:rPr>
          </w:rPrChange>
        </w:rPr>
        <w:t>DMFMODULE</w:t>
      </w:r>
      <w:r w:rsidRPr="002D73E9">
        <w:rPr>
          <w:rStyle w:val="CodeText"/>
          <w:rPrChange w:id="11073" w:author="Sam Tertzakian" w:date="2018-09-12T12:29:00Z">
            <w:rPr>
              <w:rFonts w:ascii="Consolas" w:hAnsi="Consolas" w:cs="Consolas"/>
              <w:color w:val="000000"/>
              <w:sz w:val="19"/>
              <w:szCs w:val="19"/>
            </w:rPr>
          </w:rPrChange>
        </w:rPr>
        <w:t xml:space="preserve">* </w:t>
      </w:r>
      <w:r w:rsidRPr="002D73E9">
        <w:rPr>
          <w:rStyle w:val="CodeText"/>
          <w:rPrChange w:id="11074" w:author="Sam Tertzakian" w:date="2018-09-12T12:29:00Z">
            <w:rPr>
              <w:rFonts w:ascii="Consolas" w:hAnsi="Consolas" w:cs="Consolas"/>
              <w:color w:val="808080"/>
              <w:sz w:val="19"/>
              <w:szCs w:val="19"/>
            </w:rPr>
          </w:rPrChange>
        </w:rPr>
        <w:t>DmfModule</w:t>
      </w:r>
    </w:p>
    <w:p w14:paraId="44495B57" w14:textId="6B4C3CF0" w:rsidR="00207F6C" w:rsidRPr="002D73E9" w:rsidRDefault="00207F6C" w:rsidP="002D73E9">
      <w:pPr>
        <w:autoSpaceDE w:val="0"/>
        <w:autoSpaceDN w:val="0"/>
        <w:adjustRightInd w:val="0"/>
        <w:spacing w:after="0" w:line="240" w:lineRule="auto"/>
        <w:rPr>
          <w:ins w:id="11075" w:author="Sam Tertzakian" w:date="2018-09-12T12:29:00Z"/>
          <w:rStyle w:val="CodeText"/>
          <w:rPrChange w:id="11076" w:author="Sam Tertzakian" w:date="2018-09-12T12:29:00Z">
            <w:rPr>
              <w:ins w:id="11077" w:author="Sam Tertzakian" w:date="2018-09-12T12:29:00Z"/>
              <w:rFonts w:ascii="Consolas" w:hAnsi="Consolas" w:cs="Consolas"/>
              <w:color w:val="000000"/>
              <w:sz w:val="19"/>
              <w:szCs w:val="19"/>
            </w:rPr>
          </w:rPrChange>
        </w:rPr>
      </w:pPr>
      <w:del w:id="11078" w:author="Sam Tertzakian" w:date="2018-09-12T12:29:00Z">
        <w:r w:rsidRPr="002D73E9" w:rsidDel="002D73E9">
          <w:rPr>
            <w:rStyle w:val="CodeText"/>
            <w:rPrChange w:id="11079" w:author="Sam Tertzakian" w:date="2018-09-12T12:29:00Z">
              <w:rPr>
                <w:rFonts w:ascii="Consolas" w:hAnsi="Consolas" w:cs="Consolas"/>
                <w:color w:val="000000"/>
                <w:sz w:val="19"/>
                <w:szCs w:val="19"/>
              </w:rPr>
            </w:rPrChange>
          </w:rPr>
          <w:delText xml:space="preserve">    </w:delText>
        </w:r>
      </w:del>
      <w:r w:rsidRPr="002D73E9">
        <w:rPr>
          <w:rStyle w:val="CodeText"/>
          <w:rPrChange w:id="11080" w:author="Sam Tertzakian" w:date="2018-09-12T12:29:00Z">
            <w:rPr>
              <w:rFonts w:ascii="Consolas" w:hAnsi="Consolas" w:cs="Consolas"/>
              <w:color w:val="000000"/>
              <w:sz w:val="19"/>
              <w:szCs w:val="19"/>
            </w:rPr>
          </w:rPrChange>
        </w:rPr>
        <w:t>)</w:t>
      </w:r>
    </w:p>
    <w:p w14:paraId="66CAAB30" w14:textId="77777777" w:rsidR="002D73E9" w:rsidRPr="00207F6C" w:rsidRDefault="002D73E9">
      <w:pPr>
        <w:autoSpaceDE w:val="0"/>
        <w:autoSpaceDN w:val="0"/>
        <w:adjustRightInd w:val="0"/>
        <w:spacing w:after="0" w:line="240" w:lineRule="auto"/>
        <w:pPrChange w:id="11081" w:author="Sam Tertzakian" w:date="2018-09-12T12:29:00Z">
          <w:pPr/>
        </w:pPrChange>
      </w:pPr>
    </w:p>
    <w:p w14:paraId="31CAAA7B" w14:textId="73CD8520" w:rsidR="00207F6C" w:rsidRDefault="007A2501" w:rsidP="00207F6C">
      <w:r>
        <w:t xml:space="preserve">Use </w:t>
      </w:r>
      <w:r w:rsidRPr="008263F4">
        <w:rPr>
          <w:rStyle w:val="CodeText"/>
        </w:rPr>
        <w:t>DECLARE_DMF_MODULE()</w:t>
      </w:r>
      <w:r>
        <w:t xml:space="preserve"> to declare this function in the Module’s .h file.</w:t>
      </w:r>
    </w:p>
    <w:p w14:paraId="0ADC641B" w14:textId="77777777" w:rsidR="00207F6C" w:rsidRDefault="00207F6C" w:rsidP="00207F6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07F6C" w14:paraId="00034CEC" w14:textId="77777777" w:rsidTr="00676752">
        <w:tc>
          <w:tcPr>
            <w:tcW w:w="5665" w:type="dxa"/>
          </w:tcPr>
          <w:p w14:paraId="43F907D2" w14:textId="2E240232" w:rsidR="00207F6C" w:rsidRPr="008263F4" w:rsidRDefault="00207F6C" w:rsidP="0072170C">
            <w:pPr>
              <w:rPr>
                <w:rStyle w:val="CodeText"/>
              </w:rPr>
            </w:pPr>
            <w:r w:rsidRPr="008263F4">
              <w:rPr>
                <w:rStyle w:val="CodeText"/>
              </w:rPr>
              <w:t>WDFDEVICE Device</w:t>
            </w:r>
          </w:p>
        </w:tc>
        <w:tc>
          <w:tcPr>
            <w:tcW w:w="3685" w:type="dxa"/>
          </w:tcPr>
          <w:p w14:paraId="43ADDCFA" w14:textId="4FB335D2" w:rsidR="00207F6C" w:rsidRDefault="00207F6C" w:rsidP="0072170C">
            <w:r>
              <w:t xml:space="preserve">The Client Driver’s </w:t>
            </w:r>
            <w:r w:rsidRPr="008263F4">
              <w:rPr>
                <w:rStyle w:val="CodeText"/>
              </w:rPr>
              <w:t>WDFDEVICE</w:t>
            </w:r>
            <w:r>
              <w:t>.</w:t>
            </w:r>
          </w:p>
        </w:tc>
      </w:tr>
      <w:tr w:rsidR="00207F6C" w14:paraId="454C3EAD" w14:textId="77777777" w:rsidTr="00676752">
        <w:tc>
          <w:tcPr>
            <w:tcW w:w="5665" w:type="dxa"/>
          </w:tcPr>
          <w:p w14:paraId="4BF8F98E" w14:textId="206922A0" w:rsidR="00207F6C" w:rsidRPr="008263F4" w:rsidRDefault="00207F6C" w:rsidP="0072170C">
            <w:pPr>
              <w:rPr>
                <w:rStyle w:val="CodeText"/>
              </w:rPr>
            </w:pPr>
            <w:r w:rsidRPr="008263F4">
              <w:rPr>
                <w:rStyle w:val="CodeText"/>
              </w:rPr>
              <w:t>DMF_MODULE_ATTRIBUTES* DmfModuleAttributes</w:t>
            </w:r>
          </w:p>
        </w:tc>
        <w:tc>
          <w:tcPr>
            <w:tcW w:w="3685" w:type="dxa"/>
          </w:tcPr>
          <w:p w14:paraId="298A9A3F" w14:textId="1A25BAAD" w:rsidR="00207F6C" w:rsidRDefault="007A2501" w:rsidP="0072170C">
            <w:r>
              <w:t>Attributes that tell DMF how to create the function.</w:t>
            </w:r>
          </w:p>
        </w:tc>
      </w:tr>
      <w:tr w:rsidR="007A2501" w14:paraId="6E7ED992" w14:textId="77777777" w:rsidTr="00676752">
        <w:tc>
          <w:tcPr>
            <w:tcW w:w="5665" w:type="dxa"/>
          </w:tcPr>
          <w:p w14:paraId="170BAF67" w14:textId="06E45C3E" w:rsidR="007A2501" w:rsidRPr="008263F4" w:rsidRDefault="007A2501" w:rsidP="0072170C">
            <w:pPr>
              <w:rPr>
                <w:rStyle w:val="CodeText"/>
              </w:rPr>
            </w:pPr>
            <w:r w:rsidRPr="008263F4">
              <w:rPr>
                <w:rStyle w:val="CodeText"/>
              </w:rPr>
              <w:t>WDF_OBJECT_ATTRIBUTES* ObjectAttributes</w:t>
            </w:r>
          </w:p>
        </w:tc>
        <w:tc>
          <w:tcPr>
            <w:tcW w:w="3685" w:type="dxa"/>
          </w:tcPr>
          <w:p w14:paraId="3654CE65" w14:textId="62C17E44" w:rsidR="007A2501" w:rsidRDefault="007A2501" w:rsidP="0072170C">
            <w:r>
              <w:t>Attributes that tell DMF about the parent of the Module that is to be created.</w:t>
            </w:r>
          </w:p>
        </w:tc>
      </w:tr>
      <w:tr w:rsidR="007A2501" w14:paraId="1F244CD5" w14:textId="77777777" w:rsidTr="00676752">
        <w:tc>
          <w:tcPr>
            <w:tcW w:w="5665" w:type="dxa"/>
          </w:tcPr>
          <w:p w14:paraId="790AD045" w14:textId="180921C9" w:rsidR="007A2501" w:rsidRPr="008263F4" w:rsidRDefault="007A2501" w:rsidP="0072170C">
            <w:pPr>
              <w:rPr>
                <w:rStyle w:val="CodeText"/>
              </w:rPr>
            </w:pPr>
            <w:r w:rsidRPr="008263F4">
              <w:rPr>
                <w:rStyle w:val="CodeText"/>
              </w:rPr>
              <w:t>DMFMODULE* DmfModule</w:t>
            </w:r>
          </w:p>
        </w:tc>
        <w:tc>
          <w:tcPr>
            <w:tcW w:w="3685" w:type="dxa"/>
          </w:tcPr>
          <w:p w14:paraId="2EE4EB51" w14:textId="4B7EE6EB" w:rsidR="007A2501" w:rsidRDefault="007A2501" w:rsidP="0072170C">
            <w:r>
              <w:t>After the Module has been created (by this function), the resultant Module handle is returned here.</w:t>
            </w:r>
          </w:p>
        </w:tc>
      </w:tr>
    </w:tbl>
    <w:p w14:paraId="19AAB501" w14:textId="77777777" w:rsidR="00207F6C" w:rsidRDefault="00207F6C" w:rsidP="00207F6C"/>
    <w:p w14:paraId="44EEB4D7" w14:textId="77777777" w:rsidR="00207F6C" w:rsidRDefault="00207F6C" w:rsidP="00207F6C">
      <w:pPr>
        <w:pStyle w:val="Heading4"/>
      </w:pPr>
      <w:r>
        <w:t>Returns</w:t>
      </w:r>
    </w:p>
    <w:p w14:paraId="149C7CBA" w14:textId="279F06DA" w:rsidR="00207F6C" w:rsidRPr="003921F9" w:rsidRDefault="007A2501" w:rsidP="00207F6C">
      <w:r>
        <w:t>STATUS_SUCCESS if the Module (and its optional children) are created successfully. Otherwise, the error code that tells the reason why the function failed.</w:t>
      </w:r>
    </w:p>
    <w:p w14:paraId="5269BAD8" w14:textId="77777777" w:rsidR="00207F6C" w:rsidRDefault="00207F6C" w:rsidP="00207F6C">
      <w:pPr>
        <w:pStyle w:val="Heading4"/>
      </w:pPr>
      <w:r>
        <w:t>Remarks</w:t>
      </w:r>
    </w:p>
    <w:p w14:paraId="3D31D10D" w14:textId="789949A4" w:rsidR="00207F6C" w:rsidRDefault="007A2501" w:rsidP="004A459D">
      <w:pPr>
        <w:pStyle w:val="ListParagraph"/>
        <w:numPr>
          <w:ilvl w:val="0"/>
          <w:numId w:val="3"/>
        </w:numPr>
      </w:pPr>
      <w:r>
        <w:t xml:space="preserve">This </w:t>
      </w:r>
      <w:r w:rsidR="00E56D6E">
        <w:t>function</w:t>
      </w:r>
      <w:r>
        <w:t xml:space="preserve"> is usually call</w:t>
      </w:r>
      <w:r w:rsidR="009B5CDD">
        <w:t>ed</w:t>
      </w:r>
      <w:r>
        <w:t xml:space="preserve"> by the DMF Framework after the </w:t>
      </w:r>
      <w:r w:rsidRPr="008263F4">
        <w:rPr>
          <w:rStyle w:val="CodeText"/>
        </w:rPr>
        <w:t>DmfModulesAdd</w:t>
      </w:r>
      <w:r>
        <w:t xml:space="preserve"> callback returns.</w:t>
      </w:r>
    </w:p>
    <w:p w14:paraId="5C16F935" w14:textId="75F1C9B2" w:rsidR="007A2501" w:rsidRDefault="007A2501" w:rsidP="004A459D">
      <w:pPr>
        <w:pStyle w:val="ListParagraph"/>
        <w:numPr>
          <w:ilvl w:val="0"/>
          <w:numId w:val="3"/>
        </w:numPr>
      </w:pPr>
      <w:r>
        <w:t>This function is also called by Modules to create Child Module’s. (A Module Create function can call any other Module’s Create Function, but not its own as that will cause infinite recursion.)</w:t>
      </w:r>
    </w:p>
    <w:p w14:paraId="57D3AC2C" w14:textId="483C2627" w:rsidR="007A2501" w:rsidRDefault="007A2501" w:rsidP="004A459D">
      <w:pPr>
        <w:pStyle w:val="ListParagraph"/>
        <w:numPr>
          <w:ilvl w:val="0"/>
          <w:numId w:val="3"/>
        </w:numPr>
      </w:pPr>
      <w:r>
        <w:t xml:space="preserve">This function is also called by Clients to create a Dynamic Module. See the section </w:t>
      </w:r>
      <w:r w:rsidRPr="007A2501">
        <w:rPr>
          <w:i/>
        </w:rPr>
        <w:t>Dynamic Modules</w:t>
      </w:r>
      <w:r>
        <w:t xml:space="preserve"> for more information.</w:t>
      </w:r>
    </w:p>
    <w:p w14:paraId="3B2DBEBB" w14:textId="6EEC5BEB" w:rsidR="00207F6C" w:rsidRDefault="007A2501" w:rsidP="004A459D">
      <w:pPr>
        <w:pStyle w:val="ListParagraph"/>
        <w:numPr>
          <w:ilvl w:val="0"/>
          <w:numId w:val="3"/>
        </w:numPr>
      </w:pPr>
      <w:r>
        <w:t>Every Module must implement this function.</w:t>
      </w:r>
    </w:p>
    <w:p w14:paraId="7C8F2680" w14:textId="772046F4" w:rsidR="007A2501" w:rsidRDefault="007A2501" w:rsidP="004A459D">
      <w:pPr>
        <w:pStyle w:val="ListParagraph"/>
        <w:numPr>
          <w:ilvl w:val="0"/>
          <w:numId w:val="3"/>
        </w:numPr>
      </w:pPr>
      <w:r>
        <w:t>This function should only initialize and create the Module and its Child Modules. It should not allocate resources or talk to hardware.</w:t>
      </w:r>
    </w:p>
    <w:p w14:paraId="2C4EF6AD" w14:textId="77777777" w:rsidR="007A2501" w:rsidRDefault="007A2501" w:rsidP="007A2501">
      <w:pPr>
        <w:pStyle w:val="ListParagraph"/>
      </w:pPr>
    </w:p>
    <w:p w14:paraId="4EB21B1A"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4CBD93E2" w14:textId="49271352" w:rsidR="0072170C" w:rsidRDefault="0072170C" w:rsidP="00EB6591">
      <w:pPr>
        <w:pStyle w:val="Heading3"/>
        <w:rPr>
          <w:color w:val="000000"/>
        </w:rPr>
      </w:pPr>
      <w:bookmarkStart w:id="11082" w:name="_Toc524528059"/>
      <w:r>
        <w:lastRenderedPageBreak/>
        <w:t>DECLARE_DMF_MODULE</w:t>
      </w:r>
      <w:bookmarkEnd w:id="11082"/>
    </w:p>
    <w:p w14:paraId="2CBF3CE2" w14:textId="77777777" w:rsidR="0072170C" w:rsidRDefault="0072170C" w:rsidP="0072170C">
      <w:pPr>
        <w:autoSpaceDE w:val="0"/>
        <w:autoSpaceDN w:val="0"/>
        <w:adjustRightInd w:val="0"/>
        <w:spacing w:after="0" w:line="240" w:lineRule="auto"/>
        <w:rPr>
          <w:rFonts w:ascii="Consolas" w:hAnsi="Consolas" w:cs="Consolas"/>
          <w:color w:val="6F008A"/>
          <w:sz w:val="19"/>
          <w:szCs w:val="19"/>
        </w:rPr>
      </w:pPr>
    </w:p>
    <w:p w14:paraId="2D6A706A" w14:textId="77777777" w:rsidR="0072170C" w:rsidRPr="002D73E9" w:rsidRDefault="0072170C" w:rsidP="0072170C">
      <w:pPr>
        <w:rPr>
          <w:rStyle w:val="CodeText"/>
          <w:rPrChange w:id="11083" w:author="Sam Tertzakian" w:date="2018-09-12T12:26:00Z">
            <w:rPr>
              <w:rFonts w:ascii="Consolas" w:hAnsi="Consolas" w:cs="Consolas"/>
              <w:color w:val="000000"/>
              <w:sz w:val="19"/>
              <w:szCs w:val="19"/>
            </w:rPr>
          </w:rPrChange>
        </w:rPr>
      </w:pPr>
      <w:r w:rsidRPr="002D73E9">
        <w:rPr>
          <w:rStyle w:val="CodeText"/>
          <w:rPrChange w:id="11084" w:author="Sam Tertzakian" w:date="2018-09-12T12:26:00Z">
            <w:rPr>
              <w:rFonts w:ascii="Consolas" w:hAnsi="Consolas" w:cs="Consolas"/>
              <w:color w:val="6F008A"/>
              <w:sz w:val="19"/>
              <w:szCs w:val="19"/>
            </w:rPr>
          </w:rPrChange>
        </w:rPr>
        <w:t>DECLARE_DMF_MODULE</w:t>
      </w:r>
      <w:r w:rsidRPr="002D73E9">
        <w:rPr>
          <w:rStyle w:val="CodeText"/>
          <w:rPrChange w:id="11085" w:author="Sam Tertzakian" w:date="2018-09-12T12:26:00Z">
            <w:rPr>
              <w:rFonts w:ascii="Consolas" w:hAnsi="Consolas" w:cs="Consolas"/>
              <w:color w:val="000000"/>
              <w:sz w:val="19"/>
              <w:szCs w:val="19"/>
            </w:rPr>
          </w:rPrChange>
        </w:rPr>
        <w:t>(ModuleName)</w:t>
      </w:r>
    </w:p>
    <w:p w14:paraId="27EB33B2" w14:textId="0778E408" w:rsidR="0072170C" w:rsidRDefault="0072170C" w:rsidP="0072170C">
      <w:r>
        <w:t xml:space="preserve">This macro declares the Module’s publicly available functions and macros. </w:t>
      </w:r>
      <w:r w:rsidRPr="003049AA">
        <w:rPr>
          <w:u w:val="single"/>
        </w:rPr>
        <w:t>Always use this macro in the Module’s .h file</w:t>
      </w:r>
      <w:r>
        <w:t>.</w:t>
      </w:r>
      <w:r w:rsidR="00EB6591">
        <w:t xml:space="preserve"> This macro is used for Module that </w:t>
      </w:r>
      <w:r w:rsidR="00EB6591" w:rsidRPr="00CD0DA5">
        <w:rPr>
          <w:u w:val="single"/>
        </w:rPr>
        <w:t>have</w:t>
      </w:r>
      <w:r w:rsidR="00EB6591">
        <w:t xml:space="preserve"> a </w:t>
      </w:r>
      <w:r w:rsidR="00BD736D">
        <w:t>Config</w:t>
      </w:r>
      <w:r w:rsidR="00EB6591">
        <w:t>.</w:t>
      </w:r>
    </w:p>
    <w:p w14:paraId="052B0185" w14:textId="77777777" w:rsidR="0072170C" w:rsidRDefault="0072170C" w:rsidP="0072170C">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2170C" w14:paraId="303226AE" w14:textId="77777777" w:rsidTr="00676752">
        <w:tc>
          <w:tcPr>
            <w:tcW w:w="5665" w:type="dxa"/>
          </w:tcPr>
          <w:p w14:paraId="5DE5F43A" w14:textId="15EE6E49" w:rsidR="0072170C" w:rsidRPr="008263F4" w:rsidRDefault="0072170C" w:rsidP="0072170C">
            <w:pPr>
              <w:rPr>
                <w:rStyle w:val="CodeText"/>
              </w:rPr>
            </w:pPr>
            <w:r w:rsidRPr="008263F4">
              <w:rPr>
                <w:rStyle w:val="CodeText"/>
              </w:rPr>
              <w:t>ModuleName</w:t>
            </w:r>
          </w:p>
        </w:tc>
        <w:tc>
          <w:tcPr>
            <w:tcW w:w="3685" w:type="dxa"/>
          </w:tcPr>
          <w:p w14:paraId="59D735A7" w14:textId="27373490" w:rsidR="0072170C" w:rsidRDefault="0072170C" w:rsidP="0072170C">
            <w:r>
              <w:t>The name of the Module.</w:t>
            </w:r>
          </w:p>
        </w:tc>
      </w:tr>
    </w:tbl>
    <w:p w14:paraId="0F02A0FA" w14:textId="77777777" w:rsidR="0072170C" w:rsidRDefault="0072170C" w:rsidP="0072170C"/>
    <w:p w14:paraId="72E66066" w14:textId="77777777" w:rsidR="0072170C" w:rsidRDefault="0072170C" w:rsidP="0072170C">
      <w:pPr>
        <w:pStyle w:val="Heading4"/>
      </w:pPr>
      <w:r>
        <w:t>Returns</w:t>
      </w:r>
    </w:p>
    <w:p w14:paraId="0B0D1122" w14:textId="77777777" w:rsidR="0072170C" w:rsidRPr="003921F9" w:rsidRDefault="0072170C" w:rsidP="0072170C">
      <w:r>
        <w:t>None</w:t>
      </w:r>
    </w:p>
    <w:p w14:paraId="0F57045F" w14:textId="77777777" w:rsidR="0072170C" w:rsidRDefault="0072170C" w:rsidP="0072170C">
      <w:pPr>
        <w:pStyle w:val="Heading4"/>
      </w:pPr>
      <w:r>
        <w:t>Remarks</w:t>
      </w:r>
    </w:p>
    <w:p w14:paraId="375A227D" w14:textId="22BF8D91" w:rsidR="0072170C" w:rsidRDefault="00EB6591" w:rsidP="004A459D">
      <w:pPr>
        <w:pStyle w:val="ListParagraph"/>
        <w:numPr>
          <w:ilvl w:val="0"/>
          <w:numId w:val="3"/>
        </w:numPr>
      </w:pPr>
      <w:r>
        <w:t xml:space="preserve">If a Module has no </w:t>
      </w:r>
      <w:r w:rsidR="00BD736D">
        <w:t>Config</w:t>
      </w:r>
      <w:r>
        <w:t xml:space="preserve">, use </w:t>
      </w:r>
      <w:r w:rsidRPr="008263F4">
        <w:rPr>
          <w:rStyle w:val="CodeText"/>
        </w:rPr>
        <w:t>DECLARE_DMF_MODULE_NO_</w:t>
      </w:r>
      <w:r w:rsidR="0001459D" w:rsidRPr="008263F4">
        <w:rPr>
          <w:rStyle w:val="CodeText"/>
        </w:rPr>
        <w:t>CONFIG</w:t>
      </w:r>
      <w:r w:rsidR="008263F4">
        <w:t xml:space="preserve"> i</w:t>
      </w:r>
      <w:r>
        <w:t>nstead.</w:t>
      </w:r>
    </w:p>
    <w:p w14:paraId="3BAD02F6" w14:textId="77777777" w:rsidR="00B02CE9" w:rsidRDefault="00B02CE9" w:rsidP="00B02CE9">
      <w:pPr>
        <w:pStyle w:val="Heading4"/>
      </w:pPr>
      <w:r>
        <w:t>Example</w:t>
      </w:r>
    </w:p>
    <w:p w14:paraId="1BE5A6EB" w14:textId="77777777" w:rsidR="000C688F" w:rsidRDefault="000C688F" w:rsidP="00B02CE9">
      <w:pPr>
        <w:autoSpaceDE w:val="0"/>
        <w:autoSpaceDN w:val="0"/>
        <w:adjustRightInd w:val="0"/>
        <w:spacing w:after="0" w:line="240" w:lineRule="auto"/>
        <w:rPr>
          <w:rFonts w:ascii="Consolas" w:hAnsi="Consolas" w:cs="Consolas"/>
          <w:color w:val="008000"/>
          <w:sz w:val="19"/>
          <w:szCs w:val="19"/>
        </w:rPr>
      </w:pPr>
    </w:p>
    <w:p w14:paraId="5AF61F37" w14:textId="77777777" w:rsidR="008175C7" w:rsidRDefault="008175C7">
      <w:pPr>
        <w:pStyle w:val="CodeBlock"/>
        <w:rPr>
          <w:ins w:id="11086" w:author="Sam Tertzakian" w:date="2018-09-11T20:29:00Z"/>
          <w:color w:val="000000"/>
        </w:rPr>
        <w:pPrChange w:id="11087" w:author="Sam Tertzakian" w:date="2018-09-12T14:46:00Z">
          <w:pPr>
            <w:autoSpaceDE w:val="0"/>
            <w:autoSpaceDN w:val="0"/>
            <w:adjustRightInd w:val="0"/>
            <w:spacing w:after="0" w:line="240" w:lineRule="auto"/>
          </w:pPr>
        </w:pPrChange>
      </w:pPr>
      <w:ins w:id="11088" w:author="Sam Tertzakian" w:date="2018-09-11T20:29:00Z">
        <w:r>
          <w:t>// This macro declares the following functions:</w:t>
        </w:r>
      </w:ins>
    </w:p>
    <w:p w14:paraId="2F1878DE" w14:textId="77777777" w:rsidR="008175C7" w:rsidRDefault="008175C7">
      <w:pPr>
        <w:pStyle w:val="CodeBlock"/>
        <w:rPr>
          <w:ins w:id="11089" w:author="Sam Tertzakian" w:date="2018-09-11T20:29:00Z"/>
          <w:color w:val="000000"/>
        </w:rPr>
        <w:pPrChange w:id="11090" w:author="Sam Tertzakian" w:date="2018-09-12T14:46:00Z">
          <w:pPr>
            <w:autoSpaceDE w:val="0"/>
            <w:autoSpaceDN w:val="0"/>
            <w:adjustRightInd w:val="0"/>
            <w:spacing w:after="0" w:line="240" w:lineRule="auto"/>
          </w:pPr>
        </w:pPrChange>
      </w:pPr>
      <w:ins w:id="11091" w:author="Sam Tertzakian" w:date="2018-09-11T20:29:00Z">
        <w:r>
          <w:t>// DMF_OsrFx2_ATTRIBUTES_INIT()</w:t>
        </w:r>
      </w:ins>
    </w:p>
    <w:p w14:paraId="58E1A81A" w14:textId="77777777" w:rsidR="008175C7" w:rsidRDefault="008175C7">
      <w:pPr>
        <w:pStyle w:val="CodeBlock"/>
        <w:rPr>
          <w:ins w:id="11092" w:author="Sam Tertzakian" w:date="2018-09-11T20:29:00Z"/>
          <w:color w:val="000000"/>
        </w:rPr>
        <w:pPrChange w:id="11093" w:author="Sam Tertzakian" w:date="2018-09-12T14:46:00Z">
          <w:pPr>
            <w:autoSpaceDE w:val="0"/>
            <w:autoSpaceDN w:val="0"/>
            <w:adjustRightInd w:val="0"/>
            <w:spacing w:after="0" w:line="240" w:lineRule="auto"/>
          </w:pPr>
        </w:pPrChange>
      </w:pPr>
      <w:ins w:id="11094" w:author="Sam Tertzakian" w:date="2018-09-11T20:29:00Z">
        <w:r>
          <w:t>// DMF_CONFIG_OsrFx2_AND_ATTRIBUTES_INIT()</w:t>
        </w:r>
      </w:ins>
    </w:p>
    <w:p w14:paraId="63FAC3E9" w14:textId="77777777" w:rsidR="008175C7" w:rsidRDefault="008175C7">
      <w:pPr>
        <w:pStyle w:val="CodeBlock"/>
        <w:rPr>
          <w:ins w:id="11095" w:author="Sam Tertzakian" w:date="2018-09-11T20:29:00Z"/>
          <w:color w:val="000000"/>
        </w:rPr>
        <w:pPrChange w:id="11096" w:author="Sam Tertzakian" w:date="2018-09-12T14:46:00Z">
          <w:pPr>
            <w:autoSpaceDE w:val="0"/>
            <w:autoSpaceDN w:val="0"/>
            <w:adjustRightInd w:val="0"/>
            <w:spacing w:after="0" w:line="240" w:lineRule="auto"/>
          </w:pPr>
        </w:pPrChange>
      </w:pPr>
      <w:ins w:id="11097" w:author="Sam Tertzakian" w:date="2018-09-11T20:29:00Z">
        <w:r>
          <w:t>// DMF_OsrFx2_Create()</w:t>
        </w:r>
      </w:ins>
    </w:p>
    <w:p w14:paraId="263AB303" w14:textId="77777777" w:rsidR="008175C7" w:rsidRDefault="008175C7">
      <w:pPr>
        <w:pStyle w:val="CodeBlock"/>
        <w:rPr>
          <w:ins w:id="11098" w:author="Sam Tertzakian" w:date="2018-09-11T20:29:00Z"/>
          <w:color w:val="000000"/>
        </w:rPr>
        <w:pPrChange w:id="11099" w:author="Sam Tertzakian" w:date="2018-09-12T14:46:00Z">
          <w:pPr>
            <w:autoSpaceDE w:val="0"/>
            <w:autoSpaceDN w:val="0"/>
            <w:adjustRightInd w:val="0"/>
            <w:spacing w:after="0" w:line="240" w:lineRule="auto"/>
          </w:pPr>
        </w:pPrChange>
      </w:pPr>
      <w:ins w:id="11100" w:author="Sam Tertzakian" w:date="2018-09-11T20:29:00Z">
        <w:r>
          <w:t>//</w:t>
        </w:r>
      </w:ins>
    </w:p>
    <w:p w14:paraId="34F24D1D" w14:textId="77777777" w:rsidR="008175C7" w:rsidRDefault="008175C7">
      <w:pPr>
        <w:pStyle w:val="CodeBlock"/>
        <w:rPr>
          <w:ins w:id="11101" w:author="Sam Tertzakian" w:date="2018-09-11T20:29:00Z"/>
          <w:color w:val="000000"/>
        </w:rPr>
        <w:pPrChange w:id="11102" w:author="Sam Tertzakian" w:date="2018-09-12T14:46:00Z">
          <w:pPr>
            <w:autoSpaceDE w:val="0"/>
            <w:autoSpaceDN w:val="0"/>
            <w:adjustRightInd w:val="0"/>
            <w:spacing w:after="0" w:line="240" w:lineRule="auto"/>
          </w:pPr>
        </w:pPrChange>
      </w:pPr>
      <w:ins w:id="11103" w:author="Sam Tertzakian" w:date="2018-09-11T20:29:00Z">
        <w:r>
          <w:t>DECLARE_DMF_MODULE</w:t>
        </w:r>
        <w:r>
          <w:rPr>
            <w:color w:val="000000"/>
          </w:rPr>
          <w:t>(OsrFx2)</w:t>
        </w:r>
      </w:ins>
    </w:p>
    <w:p w14:paraId="77575E79" w14:textId="47213CF5" w:rsidR="00B02CE9" w:rsidDel="008175C7" w:rsidRDefault="00B02CE9" w:rsidP="00B02CE9">
      <w:pPr>
        <w:autoSpaceDE w:val="0"/>
        <w:autoSpaceDN w:val="0"/>
        <w:adjustRightInd w:val="0"/>
        <w:spacing w:after="0" w:line="240" w:lineRule="auto"/>
        <w:rPr>
          <w:del w:id="11104" w:author="Sam Tertzakian" w:date="2018-09-11T20:29:00Z"/>
          <w:rFonts w:ascii="Consolas" w:hAnsi="Consolas" w:cs="Consolas"/>
          <w:color w:val="000000"/>
          <w:sz w:val="19"/>
          <w:szCs w:val="19"/>
        </w:rPr>
      </w:pPr>
      <w:del w:id="11105" w:author="Sam Tertzakian" w:date="2018-09-11T20:29:00Z">
        <w:r w:rsidDel="008175C7">
          <w:rPr>
            <w:rFonts w:ascii="Consolas" w:hAnsi="Consolas" w:cs="Consolas"/>
            <w:color w:val="008000"/>
            <w:sz w:val="19"/>
            <w:szCs w:val="19"/>
          </w:rPr>
          <w:delText>// This macro declares the following functions:</w:delText>
        </w:r>
      </w:del>
    </w:p>
    <w:p w14:paraId="6DD03041" w14:textId="0291DC7A" w:rsidR="00B02CE9" w:rsidDel="008175C7" w:rsidRDefault="00B02CE9" w:rsidP="00B02CE9">
      <w:pPr>
        <w:autoSpaceDE w:val="0"/>
        <w:autoSpaceDN w:val="0"/>
        <w:adjustRightInd w:val="0"/>
        <w:spacing w:after="0" w:line="240" w:lineRule="auto"/>
        <w:rPr>
          <w:del w:id="11106" w:author="Sam Tertzakian" w:date="2018-09-11T20:29:00Z"/>
          <w:rFonts w:ascii="Consolas" w:hAnsi="Consolas" w:cs="Consolas"/>
          <w:color w:val="000000"/>
          <w:sz w:val="19"/>
          <w:szCs w:val="19"/>
        </w:rPr>
      </w:pPr>
      <w:del w:id="11107" w:author="Sam Tertzakian" w:date="2018-09-11T20:29:00Z">
        <w:r w:rsidDel="008175C7">
          <w:rPr>
            <w:rFonts w:ascii="Consolas" w:hAnsi="Consolas" w:cs="Consolas"/>
            <w:color w:val="008000"/>
            <w:sz w:val="19"/>
            <w:szCs w:val="19"/>
          </w:rPr>
          <w:delText>// DMF_GenericRequest_ATTRIBUTES_INIT()</w:delText>
        </w:r>
      </w:del>
    </w:p>
    <w:p w14:paraId="66D827D2" w14:textId="21EE759D" w:rsidR="00B02CE9" w:rsidDel="008175C7" w:rsidRDefault="00B02CE9" w:rsidP="00B02CE9">
      <w:pPr>
        <w:autoSpaceDE w:val="0"/>
        <w:autoSpaceDN w:val="0"/>
        <w:adjustRightInd w:val="0"/>
        <w:spacing w:after="0" w:line="240" w:lineRule="auto"/>
        <w:rPr>
          <w:del w:id="11108" w:author="Sam Tertzakian" w:date="2018-09-11T20:29:00Z"/>
          <w:rFonts w:ascii="Consolas" w:hAnsi="Consolas" w:cs="Consolas"/>
          <w:color w:val="000000"/>
          <w:sz w:val="19"/>
          <w:szCs w:val="19"/>
        </w:rPr>
      </w:pPr>
      <w:del w:id="11109" w:author="Sam Tertzakian" w:date="2018-09-11T20:29:00Z">
        <w:r w:rsidDel="008175C7">
          <w:rPr>
            <w:rFonts w:ascii="Consolas" w:hAnsi="Consolas" w:cs="Consolas"/>
            <w:color w:val="008000"/>
            <w:sz w:val="19"/>
            <w:szCs w:val="19"/>
          </w:rPr>
          <w:delText xml:space="preserve">// </w:delText>
        </w:r>
        <w:r w:rsidR="0001459D" w:rsidDel="008175C7">
          <w:rPr>
            <w:rFonts w:ascii="Consolas" w:hAnsi="Consolas" w:cs="Consolas"/>
            <w:color w:val="008000"/>
            <w:sz w:val="19"/>
            <w:szCs w:val="19"/>
          </w:rPr>
          <w:delText>DMF_CONFIG_</w:delText>
        </w:r>
        <w:r w:rsidDel="008175C7">
          <w:rPr>
            <w:rFonts w:ascii="Consolas" w:hAnsi="Consolas" w:cs="Consolas"/>
            <w:color w:val="008000"/>
            <w:sz w:val="19"/>
            <w:szCs w:val="19"/>
          </w:rPr>
          <w:delText>GenericRequest_AND_ATTRIBUTES_INIT()</w:delText>
        </w:r>
      </w:del>
    </w:p>
    <w:p w14:paraId="0D7C8706" w14:textId="53BF9F6A" w:rsidR="00B02CE9" w:rsidDel="008175C7" w:rsidRDefault="00B02CE9" w:rsidP="00B02CE9">
      <w:pPr>
        <w:autoSpaceDE w:val="0"/>
        <w:autoSpaceDN w:val="0"/>
        <w:adjustRightInd w:val="0"/>
        <w:spacing w:after="0" w:line="240" w:lineRule="auto"/>
        <w:rPr>
          <w:del w:id="11110" w:author="Sam Tertzakian" w:date="2018-09-11T20:29:00Z"/>
          <w:rFonts w:ascii="Consolas" w:hAnsi="Consolas" w:cs="Consolas"/>
          <w:color w:val="000000"/>
          <w:sz w:val="19"/>
          <w:szCs w:val="19"/>
        </w:rPr>
      </w:pPr>
      <w:del w:id="11111" w:author="Sam Tertzakian" w:date="2018-09-11T20:29:00Z">
        <w:r w:rsidDel="008175C7">
          <w:rPr>
            <w:rFonts w:ascii="Consolas" w:hAnsi="Consolas" w:cs="Consolas"/>
            <w:color w:val="008000"/>
            <w:sz w:val="19"/>
            <w:szCs w:val="19"/>
          </w:rPr>
          <w:delText>// DMF_GenericRequest_Create()</w:delText>
        </w:r>
      </w:del>
    </w:p>
    <w:p w14:paraId="7D549B96" w14:textId="16E1219F" w:rsidR="00B02CE9" w:rsidDel="008175C7" w:rsidRDefault="00B02CE9" w:rsidP="00B02CE9">
      <w:pPr>
        <w:autoSpaceDE w:val="0"/>
        <w:autoSpaceDN w:val="0"/>
        <w:adjustRightInd w:val="0"/>
        <w:spacing w:after="0" w:line="240" w:lineRule="auto"/>
        <w:rPr>
          <w:del w:id="11112" w:author="Sam Tertzakian" w:date="2018-09-11T20:29:00Z"/>
          <w:rFonts w:ascii="Consolas" w:hAnsi="Consolas" w:cs="Consolas"/>
          <w:color w:val="000000"/>
          <w:sz w:val="19"/>
          <w:szCs w:val="19"/>
        </w:rPr>
      </w:pPr>
      <w:del w:id="11113" w:author="Sam Tertzakian" w:date="2018-09-11T20:29:00Z">
        <w:r w:rsidDel="008175C7">
          <w:rPr>
            <w:rFonts w:ascii="Consolas" w:hAnsi="Consolas" w:cs="Consolas"/>
            <w:color w:val="008000"/>
            <w:sz w:val="19"/>
            <w:szCs w:val="19"/>
          </w:rPr>
          <w:delText>//</w:delText>
        </w:r>
      </w:del>
    </w:p>
    <w:p w14:paraId="31E1C25A" w14:textId="321140F7" w:rsidR="00B02CE9" w:rsidDel="008175C7" w:rsidRDefault="00B02CE9" w:rsidP="00B02CE9">
      <w:pPr>
        <w:rPr>
          <w:del w:id="11114" w:author="Sam Tertzakian" w:date="2018-09-11T20:29:00Z"/>
          <w:rFonts w:ascii="Consolas" w:hAnsi="Consolas" w:cs="Consolas"/>
          <w:color w:val="000000"/>
          <w:sz w:val="19"/>
          <w:szCs w:val="19"/>
        </w:rPr>
      </w:pPr>
      <w:del w:id="11115" w:author="Sam Tertzakian" w:date="2018-09-11T20:29:00Z">
        <w:r w:rsidDel="008175C7">
          <w:rPr>
            <w:rFonts w:ascii="Consolas" w:hAnsi="Consolas" w:cs="Consolas"/>
            <w:color w:val="6F008A"/>
            <w:sz w:val="19"/>
            <w:szCs w:val="19"/>
          </w:rPr>
          <w:delText>DECLARE_DMF_MODULE</w:delText>
        </w:r>
        <w:r w:rsidDel="008175C7">
          <w:rPr>
            <w:rFonts w:ascii="Consolas" w:hAnsi="Consolas" w:cs="Consolas"/>
            <w:color w:val="000000"/>
            <w:sz w:val="19"/>
            <w:szCs w:val="19"/>
          </w:rPr>
          <w:delText>(GenericRequest)</w:delText>
        </w:r>
      </w:del>
    </w:p>
    <w:p w14:paraId="5C0D12F3" w14:textId="77777777" w:rsidR="00CD0DA5" w:rsidRDefault="00CD0DA5">
      <w:pPr>
        <w:rPr>
          <w:rFonts w:asciiTheme="majorHAnsi" w:eastAsiaTheme="majorEastAsia" w:hAnsiTheme="majorHAnsi" w:cstheme="majorBidi"/>
          <w:color w:val="1F3763" w:themeColor="accent1" w:themeShade="7F"/>
          <w:sz w:val="24"/>
          <w:szCs w:val="24"/>
        </w:rPr>
      </w:pPr>
      <w:r>
        <w:br w:type="page"/>
      </w:r>
    </w:p>
    <w:p w14:paraId="2598BFFF" w14:textId="5087854F" w:rsidR="00CD0DA5" w:rsidRDefault="00CD0DA5" w:rsidP="00CD0DA5">
      <w:pPr>
        <w:pStyle w:val="Heading3"/>
        <w:rPr>
          <w:color w:val="000000"/>
        </w:rPr>
      </w:pPr>
      <w:bookmarkStart w:id="11116" w:name="_Toc524528060"/>
      <w:r>
        <w:lastRenderedPageBreak/>
        <w:t>DECLARE_DMF_MODULE_NO_CONFI</w:t>
      </w:r>
      <w:r w:rsidR="008716CC">
        <w:t>G</w:t>
      </w:r>
      <w:bookmarkEnd w:id="11116"/>
    </w:p>
    <w:p w14:paraId="700A64A3" w14:textId="77777777" w:rsidR="00CD0DA5" w:rsidRDefault="00CD0DA5" w:rsidP="00CD0DA5">
      <w:pPr>
        <w:autoSpaceDE w:val="0"/>
        <w:autoSpaceDN w:val="0"/>
        <w:adjustRightInd w:val="0"/>
        <w:spacing w:after="0" w:line="240" w:lineRule="auto"/>
        <w:rPr>
          <w:rFonts w:ascii="Consolas" w:hAnsi="Consolas" w:cs="Consolas"/>
          <w:color w:val="6F008A"/>
          <w:sz w:val="19"/>
          <w:szCs w:val="19"/>
        </w:rPr>
      </w:pPr>
    </w:p>
    <w:p w14:paraId="59C3BA99" w14:textId="5F2D6277" w:rsidR="00CD0DA5" w:rsidRPr="002D73E9" w:rsidRDefault="00CD0DA5" w:rsidP="00CD0DA5">
      <w:pPr>
        <w:rPr>
          <w:rStyle w:val="CodeText"/>
          <w:rPrChange w:id="11117" w:author="Sam Tertzakian" w:date="2018-09-12T12:26:00Z">
            <w:rPr>
              <w:rFonts w:ascii="Consolas" w:hAnsi="Consolas" w:cs="Consolas"/>
              <w:color w:val="000000"/>
              <w:sz w:val="19"/>
              <w:szCs w:val="19"/>
            </w:rPr>
          </w:rPrChange>
        </w:rPr>
      </w:pPr>
      <w:r w:rsidRPr="002D73E9">
        <w:rPr>
          <w:rStyle w:val="CodeText"/>
          <w:rPrChange w:id="11118" w:author="Sam Tertzakian" w:date="2018-09-12T12:26:00Z">
            <w:rPr>
              <w:rFonts w:ascii="Consolas" w:hAnsi="Consolas" w:cs="Consolas"/>
              <w:color w:val="6F008A"/>
              <w:sz w:val="19"/>
              <w:szCs w:val="19"/>
            </w:rPr>
          </w:rPrChange>
        </w:rPr>
        <w:t>DECLARE_DMF_MODULE_NO_</w:t>
      </w:r>
      <w:r w:rsidR="00BD736D" w:rsidRPr="002D73E9">
        <w:rPr>
          <w:rStyle w:val="CodeText"/>
          <w:rPrChange w:id="11119" w:author="Sam Tertzakian" w:date="2018-09-12T12:26:00Z">
            <w:rPr>
              <w:rFonts w:ascii="Consolas" w:hAnsi="Consolas" w:cs="Consolas"/>
              <w:color w:val="6F008A"/>
              <w:sz w:val="19"/>
              <w:szCs w:val="19"/>
            </w:rPr>
          </w:rPrChange>
        </w:rPr>
        <w:t>C</w:t>
      </w:r>
      <w:r w:rsidR="008716CC" w:rsidRPr="002D73E9">
        <w:rPr>
          <w:rStyle w:val="CodeText"/>
          <w:rPrChange w:id="11120" w:author="Sam Tertzakian" w:date="2018-09-12T12:26:00Z">
            <w:rPr>
              <w:rFonts w:ascii="Consolas" w:hAnsi="Consolas" w:cs="Consolas"/>
              <w:color w:val="6F008A"/>
              <w:sz w:val="19"/>
              <w:szCs w:val="19"/>
            </w:rPr>
          </w:rPrChange>
        </w:rPr>
        <w:t>ONFIG</w:t>
      </w:r>
      <w:r w:rsidRPr="002D73E9">
        <w:rPr>
          <w:rStyle w:val="CodeText"/>
          <w:rPrChange w:id="11121" w:author="Sam Tertzakian" w:date="2018-09-12T12:26:00Z">
            <w:rPr>
              <w:rFonts w:ascii="Consolas" w:hAnsi="Consolas" w:cs="Consolas"/>
              <w:color w:val="000000"/>
              <w:sz w:val="19"/>
              <w:szCs w:val="19"/>
            </w:rPr>
          </w:rPrChange>
        </w:rPr>
        <w:t>(ModuleName)</w:t>
      </w:r>
    </w:p>
    <w:p w14:paraId="44DA6350" w14:textId="4FC18CC2" w:rsidR="00CD0DA5" w:rsidRDefault="00CD0DA5" w:rsidP="00CD0DA5">
      <w:r>
        <w:t xml:space="preserve">This macro declares the Module’s publicly available functions and macros. </w:t>
      </w:r>
      <w:r w:rsidRPr="003049AA">
        <w:rPr>
          <w:u w:val="single"/>
        </w:rPr>
        <w:t>Always use this macro in the Module’s .h file</w:t>
      </w:r>
      <w:r>
        <w:t xml:space="preserve">. This macro is used for Module that </w:t>
      </w:r>
      <w:r w:rsidRPr="00CD0DA5">
        <w:rPr>
          <w:u w:val="single"/>
        </w:rPr>
        <w:t>do not</w:t>
      </w:r>
      <w:r>
        <w:t xml:space="preserve"> have a </w:t>
      </w:r>
      <w:r w:rsidR="00BD736D">
        <w:t>Config</w:t>
      </w:r>
      <w:r>
        <w:t>.</w:t>
      </w:r>
    </w:p>
    <w:p w14:paraId="0920C4D7" w14:textId="77777777" w:rsidR="00CD0DA5" w:rsidRDefault="00CD0DA5" w:rsidP="00CD0DA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D0DA5" w14:paraId="1F00D094" w14:textId="77777777" w:rsidTr="00676752">
        <w:tc>
          <w:tcPr>
            <w:tcW w:w="5665" w:type="dxa"/>
          </w:tcPr>
          <w:p w14:paraId="492C183D" w14:textId="77777777" w:rsidR="00CD0DA5" w:rsidRPr="008263F4" w:rsidRDefault="00CD0DA5" w:rsidP="00DF1EDE">
            <w:pPr>
              <w:rPr>
                <w:rStyle w:val="CodeText"/>
              </w:rPr>
            </w:pPr>
            <w:r w:rsidRPr="008263F4">
              <w:rPr>
                <w:rStyle w:val="CodeText"/>
              </w:rPr>
              <w:t>ModuleName</w:t>
            </w:r>
          </w:p>
        </w:tc>
        <w:tc>
          <w:tcPr>
            <w:tcW w:w="3685" w:type="dxa"/>
          </w:tcPr>
          <w:p w14:paraId="3BAAB57A" w14:textId="77777777" w:rsidR="00CD0DA5" w:rsidRDefault="00CD0DA5" w:rsidP="00DF1EDE">
            <w:r>
              <w:t>The name of the Module.</w:t>
            </w:r>
          </w:p>
        </w:tc>
      </w:tr>
    </w:tbl>
    <w:p w14:paraId="7D4E8DA3" w14:textId="77777777" w:rsidR="00CD0DA5" w:rsidRDefault="00CD0DA5" w:rsidP="00CD0DA5"/>
    <w:p w14:paraId="499C982E" w14:textId="77777777" w:rsidR="00CD0DA5" w:rsidRDefault="00CD0DA5" w:rsidP="00CD0DA5">
      <w:pPr>
        <w:pStyle w:val="Heading4"/>
      </w:pPr>
      <w:r>
        <w:t>Returns</w:t>
      </w:r>
    </w:p>
    <w:p w14:paraId="17870131" w14:textId="77777777" w:rsidR="00CD0DA5" w:rsidRPr="003921F9" w:rsidRDefault="00CD0DA5" w:rsidP="00CD0DA5">
      <w:r>
        <w:t>None</w:t>
      </w:r>
    </w:p>
    <w:p w14:paraId="31457E88" w14:textId="77777777" w:rsidR="00CD0DA5" w:rsidRDefault="00CD0DA5" w:rsidP="00CD0DA5">
      <w:pPr>
        <w:pStyle w:val="Heading4"/>
      </w:pPr>
      <w:r>
        <w:t>Remarks</w:t>
      </w:r>
    </w:p>
    <w:p w14:paraId="5213F70E" w14:textId="3EFAD9B5" w:rsidR="00CD0DA5" w:rsidRDefault="00CD0DA5" w:rsidP="004A459D">
      <w:pPr>
        <w:pStyle w:val="ListParagraph"/>
        <w:numPr>
          <w:ilvl w:val="0"/>
          <w:numId w:val="3"/>
        </w:numPr>
      </w:pPr>
      <w:r>
        <w:t xml:space="preserve">If a Module has a </w:t>
      </w:r>
      <w:r w:rsidR="00BD736D">
        <w:t>Config</w:t>
      </w:r>
      <w:r>
        <w:t xml:space="preserve">, use </w:t>
      </w:r>
      <w:r w:rsidRPr="008263F4">
        <w:rPr>
          <w:rStyle w:val="CodeText"/>
        </w:rPr>
        <w:t>DECLARE_DMF_MODULE</w:t>
      </w:r>
      <w:r w:rsidR="00CD627C" w:rsidRPr="008263F4">
        <w:rPr>
          <w:rStyle w:val="CodeText"/>
        </w:rPr>
        <w:t>()</w:t>
      </w:r>
      <w:r>
        <w:t xml:space="preserve"> instead.</w:t>
      </w:r>
    </w:p>
    <w:p w14:paraId="76FE9068" w14:textId="77777777" w:rsidR="00FB2625" w:rsidRDefault="00FB2625" w:rsidP="00FB2625"/>
    <w:p w14:paraId="31D8A33F" w14:textId="77777777" w:rsidR="00CD0DA5" w:rsidRDefault="00CD0DA5" w:rsidP="00CD0DA5">
      <w:pPr>
        <w:pStyle w:val="ListParagraph"/>
      </w:pPr>
    </w:p>
    <w:p w14:paraId="5582103B" w14:textId="77777777" w:rsidR="0072170C" w:rsidRDefault="0072170C">
      <w:pPr>
        <w:rPr>
          <w:rFonts w:asciiTheme="majorHAnsi" w:eastAsiaTheme="majorEastAsia" w:hAnsiTheme="majorHAnsi" w:cstheme="majorBidi"/>
          <w:color w:val="1F3763" w:themeColor="accent1" w:themeShade="7F"/>
          <w:sz w:val="24"/>
          <w:szCs w:val="24"/>
        </w:rPr>
      </w:pPr>
      <w:r>
        <w:br w:type="page"/>
      </w:r>
    </w:p>
    <w:p w14:paraId="60F876E9" w14:textId="50B89D94" w:rsidR="001E2154" w:rsidRDefault="001E2154" w:rsidP="001E2154">
      <w:pPr>
        <w:pStyle w:val="Heading3"/>
      </w:pPr>
      <w:bookmarkStart w:id="11122" w:name="_Toc524528061"/>
      <w:r>
        <w:lastRenderedPageBreak/>
        <w:t>DMF_ENTRYPOINTS_DMF_INIT</w:t>
      </w:r>
      <w:bookmarkEnd w:id="11122"/>
    </w:p>
    <w:p w14:paraId="250B68F0"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5BCBA8B4" w14:textId="0800E2DA" w:rsidR="001E2154" w:rsidRPr="002D73E9" w:rsidRDefault="001E2154" w:rsidP="001E2154">
      <w:pPr>
        <w:autoSpaceDE w:val="0"/>
        <w:autoSpaceDN w:val="0"/>
        <w:adjustRightInd w:val="0"/>
        <w:spacing w:after="0" w:line="240" w:lineRule="auto"/>
        <w:rPr>
          <w:rStyle w:val="CodeText"/>
          <w:rPrChange w:id="11123" w:author="Sam Tertzakian" w:date="2018-09-12T12:27:00Z">
            <w:rPr>
              <w:rFonts w:ascii="Consolas" w:hAnsi="Consolas" w:cs="Consolas"/>
              <w:color w:val="000000"/>
              <w:sz w:val="19"/>
              <w:szCs w:val="19"/>
            </w:rPr>
          </w:rPrChange>
        </w:rPr>
      </w:pPr>
      <w:r w:rsidRPr="002D73E9">
        <w:rPr>
          <w:rStyle w:val="CodeText"/>
          <w:rPrChange w:id="11124" w:author="Sam Tertzakian" w:date="2018-09-12T12:27:00Z">
            <w:rPr>
              <w:rFonts w:ascii="Consolas" w:hAnsi="Consolas" w:cs="Consolas"/>
              <w:color w:val="6F008A"/>
              <w:sz w:val="19"/>
              <w:szCs w:val="19"/>
            </w:rPr>
          </w:rPrChange>
        </w:rPr>
        <w:t>VOID</w:t>
      </w:r>
    </w:p>
    <w:p w14:paraId="2F13F2AF" w14:textId="77777777" w:rsidR="001E2154" w:rsidRPr="002D73E9" w:rsidRDefault="001E2154" w:rsidP="001E2154">
      <w:pPr>
        <w:autoSpaceDE w:val="0"/>
        <w:autoSpaceDN w:val="0"/>
        <w:adjustRightInd w:val="0"/>
        <w:spacing w:after="0" w:line="240" w:lineRule="auto"/>
        <w:rPr>
          <w:rStyle w:val="CodeText"/>
          <w:rPrChange w:id="11125" w:author="Sam Tertzakian" w:date="2018-09-12T12:27:00Z">
            <w:rPr>
              <w:rFonts w:ascii="Consolas" w:hAnsi="Consolas" w:cs="Consolas"/>
              <w:color w:val="000000"/>
              <w:sz w:val="19"/>
              <w:szCs w:val="19"/>
            </w:rPr>
          </w:rPrChange>
        </w:rPr>
      </w:pPr>
      <w:r w:rsidRPr="002D73E9">
        <w:rPr>
          <w:rStyle w:val="CodeText"/>
          <w:rPrChange w:id="11126" w:author="Sam Tertzakian" w:date="2018-09-12T12:27:00Z">
            <w:rPr>
              <w:rFonts w:ascii="Consolas" w:hAnsi="Consolas" w:cs="Consolas"/>
              <w:color w:val="000000"/>
              <w:sz w:val="19"/>
              <w:szCs w:val="19"/>
            </w:rPr>
          </w:rPrChange>
        </w:rPr>
        <w:t>DMF_ENTRYPOINTS_DMF_INIT(</w:t>
      </w:r>
    </w:p>
    <w:p w14:paraId="2B51EFA1" w14:textId="0C1C5852" w:rsidR="001E2154" w:rsidRPr="002D73E9" w:rsidDel="002D73E9" w:rsidRDefault="001E2154">
      <w:pPr>
        <w:autoSpaceDE w:val="0"/>
        <w:autoSpaceDN w:val="0"/>
        <w:adjustRightInd w:val="0"/>
        <w:spacing w:after="0" w:line="240" w:lineRule="auto"/>
        <w:rPr>
          <w:del w:id="11127" w:author="Sam Tertzakian" w:date="2018-09-12T12:26:00Z"/>
          <w:rStyle w:val="CodeText"/>
          <w:rPrChange w:id="11128" w:author="Sam Tertzakian" w:date="2018-09-12T12:27:00Z">
            <w:rPr>
              <w:del w:id="11129" w:author="Sam Tertzakian" w:date="2018-09-12T12:26:00Z"/>
              <w:rFonts w:ascii="Consolas" w:hAnsi="Consolas" w:cs="Consolas"/>
              <w:color w:val="000000"/>
              <w:sz w:val="19"/>
              <w:szCs w:val="19"/>
            </w:rPr>
          </w:rPrChange>
        </w:rPr>
      </w:pPr>
      <w:r w:rsidRPr="002D73E9">
        <w:rPr>
          <w:rStyle w:val="CodeText"/>
          <w:rPrChange w:id="11130" w:author="Sam Tertzakian" w:date="2018-09-12T12:27:00Z">
            <w:rPr>
              <w:rFonts w:ascii="Consolas" w:hAnsi="Consolas" w:cs="Consolas"/>
              <w:color w:val="000000"/>
              <w:sz w:val="19"/>
              <w:szCs w:val="19"/>
            </w:rPr>
          </w:rPrChange>
        </w:rPr>
        <w:t xml:space="preserve">    </w:t>
      </w:r>
      <w:r w:rsidRPr="002D73E9">
        <w:rPr>
          <w:rStyle w:val="CodeText"/>
          <w:rPrChange w:id="11131" w:author="Sam Tertzakian" w:date="2018-09-12T12:27:00Z">
            <w:rPr>
              <w:rFonts w:ascii="Consolas" w:hAnsi="Consolas" w:cs="Consolas"/>
              <w:color w:val="6F008A"/>
              <w:sz w:val="19"/>
              <w:szCs w:val="19"/>
            </w:rPr>
          </w:rPrChange>
        </w:rPr>
        <w:t>_Out_</w:t>
      </w:r>
      <w:r w:rsidRPr="002D73E9">
        <w:rPr>
          <w:rStyle w:val="CodeText"/>
          <w:rPrChange w:id="11132" w:author="Sam Tertzakian" w:date="2018-09-12T12:27:00Z">
            <w:rPr>
              <w:rFonts w:ascii="Consolas" w:hAnsi="Consolas" w:cs="Consolas"/>
              <w:color w:val="000000"/>
              <w:sz w:val="19"/>
              <w:szCs w:val="19"/>
            </w:rPr>
          </w:rPrChange>
        </w:rPr>
        <w:t xml:space="preserve"> </w:t>
      </w:r>
      <w:r w:rsidRPr="002D73E9">
        <w:rPr>
          <w:rStyle w:val="CodeText"/>
          <w:rPrChange w:id="11133" w:author="Sam Tertzakian" w:date="2018-09-12T12:27:00Z">
            <w:rPr>
              <w:rFonts w:ascii="Consolas" w:hAnsi="Consolas" w:cs="Consolas"/>
              <w:color w:val="2B91AF"/>
              <w:sz w:val="19"/>
              <w:szCs w:val="19"/>
            </w:rPr>
          </w:rPrChange>
        </w:rPr>
        <w:t>PDMF_ENTRYPOINTS_DMF</w:t>
      </w:r>
      <w:r w:rsidRPr="002D73E9">
        <w:rPr>
          <w:rStyle w:val="CodeText"/>
          <w:rPrChange w:id="11134" w:author="Sam Tertzakian" w:date="2018-09-12T12:27:00Z">
            <w:rPr>
              <w:rFonts w:ascii="Consolas" w:hAnsi="Consolas" w:cs="Consolas"/>
              <w:color w:val="000000"/>
              <w:sz w:val="19"/>
              <w:szCs w:val="19"/>
            </w:rPr>
          </w:rPrChange>
        </w:rPr>
        <w:t xml:space="preserve"> </w:t>
      </w:r>
      <w:r w:rsidRPr="002D73E9">
        <w:rPr>
          <w:rStyle w:val="CodeText"/>
          <w:rPrChange w:id="11135" w:author="Sam Tertzakian" w:date="2018-09-12T12:27:00Z">
            <w:rPr>
              <w:rFonts w:ascii="Consolas" w:hAnsi="Consolas" w:cs="Consolas"/>
              <w:color w:val="808080"/>
              <w:sz w:val="19"/>
              <w:szCs w:val="19"/>
            </w:rPr>
          </w:rPrChange>
        </w:rPr>
        <w:t>EntryPointsDmf</w:t>
      </w:r>
    </w:p>
    <w:p w14:paraId="6492ACE4" w14:textId="40034299" w:rsidR="001E2154" w:rsidRPr="002D73E9" w:rsidRDefault="001E2154" w:rsidP="002D73E9">
      <w:pPr>
        <w:autoSpaceDE w:val="0"/>
        <w:autoSpaceDN w:val="0"/>
        <w:adjustRightInd w:val="0"/>
        <w:spacing w:after="0" w:line="240" w:lineRule="auto"/>
        <w:rPr>
          <w:ins w:id="11136" w:author="Sam Tertzakian" w:date="2018-09-12T12:26:00Z"/>
          <w:rStyle w:val="CodeText"/>
          <w:rPrChange w:id="11137" w:author="Sam Tertzakian" w:date="2018-09-12T12:27:00Z">
            <w:rPr>
              <w:ins w:id="11138" w:author="Sam Tertzakian" w:date="2018-09-12T12:26:00Z"/>
              <w:rFonts w:ascii="Consolas" w:hAnsi="Consolas" w:cs="Consolas"/>
              <w:color w:val="000000"/>
              <w:sz w:val="19"/>
              <w:szCs w:val="19"/>
            </w:rPr>
          </w:rPrChange>
        </w:rPr>
      </w:pPr>
      <w:del w:id="11139" w:author="Sam Tertzakian" w:date="2018-09-12T12:26:00Z">
        <w:r w:rsidRPr="002D73E9" w:rsidDel="002D73E9">
          <w:rPr>
            <w:rStyle w:val="CodeText"/>
            <w:rPrChange w:id="11140" w:author="Sam Tertzakian" w:date="2018-09-12T12:27:00Z">
              <w:rPr>
                <w:rFonts w:ascii="Consolas" w:hAnsi="Consolas" w:cs="Consolas"/>
                <w:color w:val="000000"/>
                <w:sz w:val="19"/>
                <w:szCs w:val="19"/>
              </w:rPr>
            </w:rPrChange>
          </w:rPr>
          <w:delText xml:space="preserve">    </w:delText>
        </w:r>
      </w:del>
      <w:r w:rsidRPr="002D73E9">
        <w:rPr>
          <w:rStyle w:val="CodeText"/>
          <w:rPrChange w:id="11141" w:author="Sam Tertzakian" w:date="2018-09-12T12:27:00Z">
            <w:rPr>
              <w:rFonts w:ascii="Consolas" w:hAnsi="Consolas" w:cs="Consolas"/>
              <w:color w:val="000000"/>
              <w:sz w:val="19"/>
              <w:szCs w:val="19"/>
            </w:rPr>
          </w:rPrChange>
        </w:rPr>
        <w:t>)</w:t>
      </w:r>
    </w:p>
    <w:p w14:paraId="581ECE9B" w14:textId="77777777" w:rsidR="002D73E9" w:rsidRPr="001E2154" w:rsidRDefault="002D73E9">
      <w:pPr>
        <w:autoSpaceDE w:val="0"/>
        <w:autoSpaceDN w:val="0"/>
        <w:adjustRightInd w:val="0"/>
        <w:spacing w:after="0" w:line="240" w:lineRule="auto"/>
        <w:pPrChange w:id="11142" w:author="Sam Tertzakian" w:date="2018-09-12T12:26:00Z">
          <w:pPr/>
        </w:pPrChange>
      </w:pPr>
    </w:p>
    <w:p w14:paraId="44DE8172" w14:textId="118E4BB3" w:rsidR="001E2154" w:rsidRDefault="001E2154" w:rsidP="001E2154">
      <w:r>
        <w:t xml:space="preserve">This function initializes a </w:t>
      </w:r>
      <w:r w:rsidRPr="008263F4">
        <w:rPr>
          <w:rStyle w:val="CodeText"/>
        </w:rPr>
        <w:t>DMF_ENTRYPOINTS_DMF</w:t>
      </w:r>
      <w:r>
        <w:t xml:space="preserve"> structure.</w:t>
      </w:r>
    </w:p>
    <w:p w14:paraId="2718C3F0"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0B83A83" w14:textId="77777777" w:rsidTr="00134FFA">
        <w:tc>
          <w:tcPr>
            <w:tcW w:w="5665" w:type="dxa"/>
          </w:tcPr>
          <w:p w14:paraId="7C2199A3" w14:textId="671B5062" w:rsidR="001E2154" w:rsidRPr="008263F4" w:rsidRDefault="001E2154" w:rsidP="00F12E60">
            <w:pPr>
              <w:rPr>
                <w:rStyle w:val="CodeText"/>
              </w:rPr>
            </w:pPr>
            <w:r w:rsidRPr="008263F4">
              <w:rPr>
                <w:rStyle w:val="CodeText"/>
              </w:rPr>
              <w:t>PDMF_ENTRYPOINTS_DMF EntryPointsDmf</w:t>
            </w:r>
          </w:p>
        </w:tc>
        <w:tc>
          <w:tcPr>
            <w:tcW w:w="3685" w:type="dxa"/>
          </w:tcPr>
          <w:p w14:paraId="300FFF0C" w14:textId="6488D9B3" w:rsidR="001E2154" w:rsidRDefault="001E2154" w:rsidP="00F12E60">
            <w:r>
              <w:t>The structure buffer to initialize.</w:t>
            </w:r>
          </w:p>
        </w:tc>
      </w:tr>
    </w:tbl>
    <w:p w14:paraId="1D8385CC" w14:textId="77777777" w:rsidR="001E2154" w:rsidRDefault="001E2154" w:rsidP="001E2154"/>
    <w:p w14:paraId="59B093F6" w14:textId="77777777" w:rsidR="001E2154" w:rsidRDefault="001E2154" w:rsidP="001E2154">
      <w:pPr>
        <w:pStyle w:val="Heading4"/>
      </w:pPr>
      <w:r>
        <w:t>Returns</w:t>
      </w:r>
    </w:p>
    <w:p w14:paraId="66292EB0" w14:textId="77777777" w:rsidR="001E2154" w:rsidRPr="003921F9" w:rsidRDefault="001E2154" w:rsidP="001E2154">
      <w:r>
        <w:t>None</w:t>
      </w:r>
    </w:p>
    <w:p w14:paraId="54F10C79" w14:textId="77777777" w:rsidR="001E2154" w:rsidRDefault="001E2154" w:rsidP="001E2154">
      <w:pPr>
        <w:pStyle w:val="Heading4"/>
      </w:pPr>
      <w:r>
        <w:t>Remarks</w:t>
      </w:r>
    </w:p>
    <w:p w14:paraId="0DE850EA" w14:textId="3AF172EE" w:rsidR="00470200" w:rsidRDefault="001E2154" w:rsidP="004A459D">
      <w:pPr>
        <w:pStyle w:val="ListParagraph"/>
        <w:numPr>
          <w:ilvl w:val="0"/>
          <w:numId w:val="3"/>
        </w:numPr>
      </w:pPr>
      <w:r>
        <w:t>Call this function before setting the structure’s Module specific settings.</w:t>
      </w:r>
    </w:p>
    <w:p w14:paraId="31620163" w14:textId="2342C8B8" w:rsidR="00676C26" w:rsidRDefault="00676C26" w:rsidP="004A459D">
      <w:pPr>
        <w:pStyle w:val="ListParagraph"/>
        <w:numPr>
          <w:ilvl w:val="0"/>
          <w:numId w:val="3"/>
        </w:numPr>
      </w:pPr>
      <w:r>
        <w:t xml:space="preserve">After initializing this structure, set the DMF </w:t>
      </w:r>
      <w:r w:rsidR="00CC45B0">
        <w:t>callbacks</w:t>
      </w:r>
      <w:r>
        <w:t xml:space="preserve"> the Module supports.</w:t>
      </w:r>
    </w:p>
    <w:p w14:paraId="5BD2E981" w14:textId="77777777" w:rsidR="00676C26" w:rsidRPr="00470200" w:rsidRDefault="00676C26" w:rsidP="00676C26">
      <w:pPr>
        <w:pStyle w:val="ListParagraph"/>
      </w:pPr>
    </w:p>
    <w:p w14:paraId="64CAF36A" w14:textId="77777777" w:rsidR="00DE3CB0" w:rsidRPr="006D0719" w:rsidRDefault="00DE3CB0" w:rsidP="006D0719"/>
    <w:p w14:paraId="660B49B6" w14:textId="77777777" w:rsidR="001E2154" w:rsidRDefault="001E2154">
      <w:pPr>
        <w:rPr>
          <w:rFonts w:asciiTheme="majorHAnsi" w:eastAsiaTheme="majorEastAsia" w:hAnsiTheme="majorHAnsi" w:cstheme="majorBidi"/>
          <w:color w:val="1F3763" w:themeColor="accent1" w:themeShade="7F"/>
          <w:sz w:val="24"/>
          <w:szCs w:val="24"/>
        </w:rPr>
      </w:pPr>
      <w:r>
        <w:br w:type="page"/>
      </w:r>
    </w:p>
    <w:p w14:paraId="268C562F" w14:textId="659025E9" w:rsidR="001E2154" w:rsidRDefault="001E2154" w:rsidP="001E2154">
      <w:pPr>
        <w:pStyle w:val="Heading3"/>
      </w:pPr>
      <w:bookmarkStart w:id="11143" w:name="_Toc524528062"/>
      <w:r>
        <w:lastRenderedPageBreak/>
        <w:t>DMF_ENTRYPOINTS_WDF_INIT</w:t>
      </w:r>
      <w:bookmarkEnd w:id="11143"/>
    </w:p>
    <w:p w14:paraId="714BD7B6" w14:textId="77777777" w:rsidR="00F12E60" w:rsidRDefault="00F12E60" w:rsidP="001E2154">
      <w:pPr>
        <w:autoSpaceDE w:val="0"/>
        <w:autoSpaceDN w:val="0"/>
        <w:adjustRightInd w:val="0"/>
        <w:spacing w:after="0" w:line="240" w:lineRule="auto"/>
        <w:rPr>
          <w:rFonts w:ascii="Consolas" w:hAnsi="Consolas" w:cs="Consolas"/>
          <w:color w:val="6F008A"/>
          <w:sz w:val="19"/>
          <w:szCs w:val="19"/>
        </w:rPr>
      </w:pPr>
    </w:p>
    <w:p w14:paraId="69ADF934" w14:textId="65EA870C" w:rsidR="001E2154" w:rsidRPr="002D73E9" w:rsidRDefault="001E2154" w:rsidP="001E2154">
      <w:pPr>
        <w:autoSpaceDE w:val="0"/>
        <w:autoSpaceDN w:val="0"/>
        <w:adjustRightInd w:val="0"/>
        <w:spacing w:after="0" w:line="240" w:lineRule="auto"/>
        <w:rPr>
          <w:rStyle w:val="CodeText"/>
          <w:rPrChange w:id="11144" w:author="Sam Tertzakian" w:date="2018-09-12T12:27:00Z">
            <w:rPr>
              <w:rFonts w:ascii="Consolas" w:hAnsi="Consolas" w:cs="Consolas"/>
              <w:color w:val="000000"/>
              <w:sz w:val="19"/>
              <w:szCs w:val="19"/>
            </w:rPr>
          </w:rPrChange>
        </w:rPr>
      </w:pPr>
      <w:r w:rsidRPr="002D73E9">
        <w:rPr>
          <w:rStyle w:val="CodeText"/>
          <w:rPrChange w:id="11145" w:author="Sam Tertzakian" w:date="2018-09-12T12:27:00Z">
            <w:rPr>
              <w:rFonts w:ascii="Consolas" w:hAnsi="Consolas" w:cs="Consolas"/>
              <w:color w:val="6F008A"/>
              <w:sz w:val="19"/>
              <w:szCs w:val="19"/>
            </w:rPr>
          </w:rPrChange>
        </w:rPr>
        <w:t>VOID</w:t>
      </w:r>
    </w:p>
    <w:p w14:paraId="523E23EB" w14:textId="71E3C135" w:rsidR="001E2154" w:rsidRPr="002D73E9" w:rsidRDefault="001E2154" w:rsidP="001E2154">
      <w:pPr>
        <w:autoSpaceDE w:val="0"/>
        <w:autoSpaceDN w:val="0"/>
        <w:adjustRightInd w:val="0"/>
        <w:spacing w:after="0" w:line="240" w:lineRule="auto"/>
        <w:rPr>
          <w:rStyle w:val="CodeText"/>
          <w:rPrChange w:id="11146" w:author="Sam Tertzakian" w:date="2018-09-12T12:27:00Z">
            <w:rPr>
              <w:rFonts w:ascii="Consolas" w:hAnsi="Consolas" w:cs="Consolas"/>
              <w:color w:val="000000"/>
              <w:sz w:val="19"/>
              <w:szCs w:val="19"/>
            </w:rPr>
          </w:rPrChange>
        </w:rPr>
      </w:pPr>
      <w:r w:rsidRPr="002D73E9">
        <w:rPr>
          <w:rStyle w:val="CodeText"/>
          <w:rPrChange w:id="11147" w:author="Sam Tertzakian" w:date="2018-09-12T12:27:00Z">
            <w:rPr>
              <w:rFonts w:ascii="Consolas" w:hAnsi="Consolas" w:cs="Consolas"/>
              <w:color w:val="000000"/>
              <w:sz w:val="19"/>
              <w:szCs w:val="19"/>
            </w:rPr>
          </w:rPrChange>
        </w:rPr>
        <w:t>DMF_ENTRYPOINTS_WDF_INIT(</w:t>
      </w:r>
    </w:p>
    <w:p w14:paraId="34F4DB05" w14:textId="30E90725" w:rsidR="001E2154" w:rsidRPr="002D73E9" w:rsidDel="002D73E9" w:rsidRDefault="001E2154">
      <w:pPr>
        <w:autoSpaceDE w:val="0"/>
        <w:autoSpaceDN w:val="0"/>
        <w:adjustRightInd w:val="0"/>
        <w:spacing w:after="0" w:line="240" w:lineRule="auto"/>
        <w:rPr>
          <w:del w:id="11148" w:author="Sam Tertzakian" w:date="2018-09-12T12:27:00Z"/>
          <w:rStyle w:val="CodeText"/>
          <w:rPrChange w:id="11149" w:author="Sam Tertzakian" w:date="2018-09-12T12:27:00Z">
            <w:rPr>
              <w:del w:id="11150" w:author="Sam Tertzakian" w:date="2018-09-12T12:27:00Z"/>
              <w:rFonts w:ascii="Consolas" w:hAnsi="Consolas" w:cs="Consolas"/>
              <w:color w:val="000000"/>
              <w:sz w:val="19"/>
              <w:szCs w:val="19"/>
            </w:rPr>
          </w:rPrChange>
        </w:rPr>
      </w:pPr>
      <w:r w:rsidRPr="002D73E9">
        <w:rPr>
          <w:rStyle w:val="CodeText"/>
          <w:rPrChange w:id="11151" w:author="Sam Tertzakian" w:date="2018-09-12T12:27:00Z">
            <w:rPr>
              <w:rFonts w:ascii="Consolas" w:hAnsi="Consolas" w:cs="Consolas"/>
              <w:color w:val="000000"/>
              <w:sz w:val="19"/>
              <w:szCs w:val="19"/>
            </w:rPr>
          </w:rPrChange>
        </w:rPr>
        <w:t xml:space="preserve">    </w:t>
      </w:r>
      <w:r w:rsidRPr="002D73E9">
        <w:rPr>
          <w:rStyle w:val="CodeText"/>
          <w:rPrChange w:id="11152" w:author="Sam Tertzakian" w:date="2018-09-12T12:27:00Z">
            <w:rPr>
              <w:rFonts w:ascii="Consolas" w:hAnsi="Consolas" w:cs="Consolas"/>
              <w:color w:val="6F008A"/>
              <w:sz w:val="19"/>
              <w:szCs w:val="19"/>
            </w:rPr>
          </w:rPrChange>
        </w:rPr>
        <w:t>_Out_</w:t>
      </w:r>
      <w:r w:rsidRPr="002D73E9">
        <w:rPr>
          <w:rStyle w:val="CodeText"/>
          <w:rPrChange w:id="11153" w:author="Sam Tertzakian" w:date="2018-09-12T12:27:00Z">
            <w:rPr>
              <w:rFonts w:ascii="Consolas" w:hAnsi="Consolas" w:cs="Consolas"/>
              <w:color w:val="000000"/>
              <w:sz w:val="19"/>
              <w:szCs w:val="19"/>
            </w:rPr>
          </w:rPrChange>
        </w:rPr>
        <w:t xml:space="preserve"> </w:t>
      </w:r>
      <w:r w:rsidRPr="002D73E9">
        <w:rPr>
          <w:rStyle w:val="CodeText"/>
          <w:rPrChange w:id="11154" w:author="Sam Tertzakian" w:date="2018-09-12T12:27:00Z">
            <w:rPr>
              <w:rFonts w:ascii="Consolas" w:hAnsi="Consolas" w:cs="Consolas"/>
              <w:color w:val="2B91AF"/>
              <w:sz w:val="19"/>
              <w:szCs w:val="19"/>
            </w:rPr>
          </w:rPrChange>
        </w:rPr>
        <w:t>PDMF_ENTRYPOINTS_WDF</w:t>
      </w:r>
      <w:r w:rsidRPr="002D73E9">
        <w:rPr>
          <w:rStyle w:val="CodeText"/>
          <w:rPrChange w:id="11155" w:author="Sam Tertzakian" w:date="2018-09-12T12:27:00Z">
            <w:rPr>
              <w:rFonts w:ascii="Consolas" w:hAnsi="Consolas" w:cs="Consolas"/>
              <w:color w:val="000000"/>
              <w:sz w:val="19"/>
              <w:szCs w:val="19"/>
            </w:rPr>
          </w:rPrChange>
        </w:rPr>
        <w:t xml:space="preserve"> </w:t>
      </w:r>
      <w:r w:rsidRPr="002D73E9">
        <w:rPr>
          <w:rStyle w:val="CodeText"/>
          <w:rPrChange w:id="11156" w:author="Sam Tertzakian" w:date="2018-09-12T12:27:00Z">
            <w:rPr>
              <w:rFonts w:ascii="Consolas" w:hAnsi="Consolas" w:cs="Consolas"/>
              <w:color w:val="808080"/>
              <w:sz w:val="19"/>
              <w:szCs w:val="19"/>
            </w:rPr>
          </w:rPrChange>
        </w:rPr>
        <w:t>EntryPointsWdf</w:t>
      </w:r>
    </w:p>
    <w:p w14:paraId="308310D4" w14:textId="6F5BC6F9" w:rsidR="001E2154" w:rsidRPr="002D73E9" w:rsidRDefault="001E2154" w:rsidP="002D73E9">
      <w:pPr>
        <w:autoSpaceDE w:val="0"/>
        <w:autoSpaceDN w:val="0"/>
        <w:adjustRightInd w:val="0"/>
        <w:spacing w:after="0" w:line="240" w:lineRule="auto"/>
        <w:rPr>
          <w:ins w:id="11157" w:author="Sam Tertzakian" w:date="2018-09-12T12:27:00Z"/>
          <w:rStyle w:val="CodeText"/>
          <w:rPrChange w:id="11158" w:author="Sam Tertzakian" w:date="2018-09-12T12:27:00Z">
            <w:rPr>
              <w:ins w:id="11159" w:author="Sam Tertzakian" w:date="2018-09-12T12:27:00Z"/>
              <w:rFonts w:ascii="Consolas" w:hAnsi="Consolas" w:cs="Consolas"/>
              <w:color w:val="000000"/>
              <w:sz w:val="19"/>
              <w:szCs w:val="19"/>
            </w:rPr>
          </w:rPrChange>
        </w:rPr>
      </w:pPr>
      <w:del w:id="11160" w:author="Sam Tertzakian" w:date="2018-09-12T12:27:00Z">
        <w:r w:rsidRPr="002D73E9" w:rsidDel="002D73E9">
          <w:rPr>
            <w:rStyle w:val="CodeText"/>
            <w:rPrChange w:id="11161" w:author="Sam Tertzakian" w:date="2018-09-12T12:27:00Z">
              <w:rPr>
                <w:rFonts w:ascii="Consolas" w:hAnsi="Consolas" w:cs="Consolas"/>
                <w:color w:val="000000"/>
                <w:sz w:val="19"/>
                <w:szCs w:val="19"/>
              </w:rPr>
            </w:rPrChange>
          </w:rPr>
          <w:delText xml:space="preserve">    </w:delText>
        </w:r>
      </w:del>
      <w:r w:rsidRPr="002D73E9">
        <w:rPr>
          <w:rStyle w:val="CodeText"/>
          <w:rPrChange w:id="11162" w:author="Sam Tertzakian" w:date="2018-09-12T12:27:00Z">
            <w:rPr>
              <w:rFonts w:ascii="Consolas" w:hAnsi="Consolas" w:cs="Consolas"/>
              <w:color w:val="000000"/>
              <w:sz w:val="19"/>
              <w:szCs w:val="19"/>
            </w:rPr>
          </w:rPrChange>
        </w:rPr>
        <w:t>)</w:t>
      </w:r>
    </w:p>
    <w:p w14:paraId="2EED41BC" w14:textId="77777777" w:rsidR="002D73E9" w:rsidRPr="002D73E9" w:rsidRDefault="002D73E9">
      <w:pPr>
        <w:autoSpaceDE w:val="0"/>
        <w:autoSpaceDN w:val="0"/>
        <w:adjustRightInd w:val="0"/>
        <w:spacing w:after="0" w:line="240" w:lineRule="auto"/>
        <w:rPr>
          <w:rFonts w:ascii="Consolas" w:hAnsi="Consolas" w:cs="Consolas"/>
          <w:color w:val="000000"/>
          <w:sz w:val="19"/>
          <w:szCs w:val="19"/>
          <w:rPrChange w:id="11163" w:author="Sam Tertzakian" w:date="2018-09-12T12:27:00Z">
            <w:rPr/>
          </w:rPrChange>
        </w:rPr>
        <w:pPrChange w:id="11164" w:author="Sam Tertzakian" w:date="2018-09-12T12:27:00Z">
          <w:pPr/>
        </w:pPrChange>
      </w:pPr>
    </w:p>
    <w:p w14:paraId="2F296FD4" w14:textId="609D42A0" w:rsidR="001E2154" w:rsidRDefault="001E2154" w:rsidP="001E2154">
      <w:r>
        <w:t xml:space="preserve">This function initializes a </w:t>
      </w:r>
      <w:r w:rsidRPr="008263F4">
        <w:rPr>
          <w:rStyle w:val="CodeText"/>
        </w:rPr>
        <w:t>DMF_ENTRYPOINTS_WDF</w:t>
      </w:r>
      <w:r>
        <w:t xml:space="preserve"> structure. </w:t>
      </w:r>
    </w:p>
    <w:p w14:paraId="63B3F78C" w14:textId="77777777" w:rsidR="001E2154" w:rsidRDefault="001E2154" w:rsidP="001E215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E2154" w14:paraId="73CCDC49" w14:textId="77777777" w:rsidTr="00134FFA">
        <w:tc>
          <w:tcPr>
            <w:tcW w:w="5665" w:type="dxa"/>
          </w:tcPr>
          <w:p w14:paraId="0A2CA668" w14:textId="333D8A7A" w:rsidR="001E2154" w:rsidRPr="008263F4" w:rsidRDefault="001E2154" w:rsidP="00F12E60">
            <w:pPr>
              <w:rPr>
                <w:rStyle w:val="CodeText"/>
              </w:rPr>
            </w:pPr>
            <w:r w:rsidRPr="008263F4">
              <w:rPr>
                <w:rStyle w:val="CodeText"/>
              </w:rPr>
              <w:t>PDMF_ENTRYPOINTS_WDF EntryPointsWdf</w:t>
            </w:r>
          </w:p>
        </w:tc>
        <w:tc>
          <w:tcPr>
            <w:tcW w:w="3685" w:type="dxa"/>
          </w:tcPr>
          <w:p w14:paraId="6DF89083" w14:textId="77777777" w:rsidR="001E2154" w:rsidRDefault="001E2154" w:rsidP="00F12E60">
            <w:r>
              <w:t>The structure buffer to initialize.</w:t>
            </w:r>
          </w:p>
        </w:tc>
      </w:tr>
    </w:tbl>
    <w:p w14:paraId="152BCF8A" w14:textId="77777777" w:rsidR="001E2154" w:rsidRDefault="001E2154" w:rsidP="001E2154"/>
    <w:p w14:paraId="4CC58DB7" w14:textId="77777777" w:rsidR="001E2154" w:rsidRDefault="001E2154" w:rsidP="001E2154">
      <w:pPr>
        <w:pStyle w:val="Heading4"/>
      </w:pPr>
      <w:r>
        <w:t>Returns</w:t>
      </w:r>
    </w:p>
    <w:p w14:paraId="51DA823E" w14:textId="77777777" w:rsidR="001E2154" w:rsidRPr="003921F9" w:rsidRDefault="001E2154" w:rsidP="001E2154">
      <w:r>
        <w:t>None</w:t>
      </w:r>
    </w:p>
    <w:p w14:paraId="46C3596B" w14:textId="77777777" w:rsidR="001E2154" w:rsidRDefault="001E2154" w:rsidP="001E2154">
      <w:pPr>
        <w:pStyle w:val="Heading4"/>
      </w:pPr>
      <w:r>
        <w:t>Remarks</w:t>
      </w:r>
    </w:p>
    <w:p w14:paraId="4F4A2FFE" w14:textId="54F19F4C" w:rsidR="001E2154" w:rsidRDefault="001E2154" w:rsidP="004A459D">
      <w:pPr>
        <w:pStyle w:val="ListParagraph"/>
        <w:numPr>
          <w:ilvl w:val="0"/>
          <w:numId w:val="3"/>
        </w:numPr>
      </w:pPr>
      <w:r>
        <w:t>Call this function before setting the structure’s Module specific settings.</w:t>
      </w:r>
    </w:p>
    <w:p w14:paraId="5478FECD" w14:textId="2C1264F9" w:rsidR="00676C26" w:rsidRDefault="00676C26" w:rsidP="004A459D">
      <w:pPr>
        <w:pStyle w:val="ListParagraph"/>
        <w:numPr>
          <w:ilvl w:val="0"/>
          <w:numId w:val="3"/>
        </w:numPr>
      </w:pPr>
      <w:r>
        <w:t xml:space="preserve">After initializing this structure, set the WDF </w:t>
      </w:r>
      <w:r w:rsidR="00CC45B0">
        <w:t>callbacks</w:t>
      </w:r>
      <w:r>
        <w:t xml:space="preserve"> the Module supports.</w:t>
      </w:r>
    </w:p>
    <w:p w14:paraId="63546855" w14:textId="77777777" w:rsidR="00676C26" w:rsidRPr="00470200" w:rsidRDefault="00676C26" w:rsidP="00676C26">
      <w:pPr>
        <w:pStyle w:val="ListParagraph"/>
      </w:pPr>
    </w:p>
    <w:p w14:paraId="1C90CFD5" w14:textId="2A658E51" w:rsidR="00F20772" w:rsidRDefault="00F20772"/>
    <w:p w14:paraId="2B5D8D26" w14:textId="77777777" w:rsidR="00F12E60" w:rsidRDefault="00F12E60">
      <w:pPr>
        <w:rPr>
          <w:rFonts w:asciiTheme="majorHAnsi" w:eastAsiaTheme="majorEastAsia" w:hAnsiTheme="majorHAnsi" w:cstheme="majorBidi"/>
          <w:color w:val="1F3763" w:themeColor="accent1" w:themeShade="7F"/>
          <w:sz w:val="24"/>
          <w:szCs w:val="24"/>
        </w:rPr>
      </w:pPr>
      <w:r>
        <w:br w:type="page"/>
      </w:r>
    </w:p>
    <w:p w14:paraId="1EBB0E03" w14:textId="77777777" w:rsidR="00F12E60" w:rsidRDefault="00F12E60" w:rsidP="00F12E60">
      <w:pPr>
        <w:pStyle w:val="Heading3"/>
      </w:pPr>
      <w:bookmarkStart w:id="11165" w:name="_Toc524528063"/>
      <w:r>
        <w:lastRenderedPageBreak/>
        <w:t>DMF_MODULE_</w:t>
      </w:r>
      <w:r w:rsidRPr="00F12E60">
        <w:t>DESCRIPTOR</w:t>
      </w:r>
      <w:r>
        <w:t>_INIT</w:t>
      </w:r>
      <w:bookmarkEnd w:id="11165"/>
    </w:p>
    <w:p w14:paraId="54D0CA0C" w14:textId="77777777" w:rsidR="00F12E60" w:rsidRDefault="00F12E60" w:rsidP="00F12E60">
      <w:pPr>
        <w:autoSpaceDE w:val="0"/>
        <w:autoSpaceDN w:val="0"/>
        <w:adjustRightInd w:val="0"/>
        <w:spacing w:after="0" w:line="240" w:lineRule="auto"/>
        <w:rPr>
          <w:rFonts w:ascii="Consolas" w:hAnsi="Consolas" w:cs="Consolas"/>
          <w:color w:val="6F008A"/>
          <w:sz w:val="19"/>
          <w:szCs w:val="19"/>
        </w:rPr>
      </w:pPr>
    </w:p>
    <w:p w14:paraId="397F223D" w14:textId="77777777" w:rsidR="00F12E60" w:rsidRPr="002D73E9" w:rsidRDefault="00F12E60" w:rsidP="00F12E60">
      <w:pPr>
        <w:autoSpaceDE w:val="0"/>
        <w:autoSpaceDN w:val="0"/>
        <w:adjustRightInd w:val="0"/>
        <w:spacing w:after="0" w:line="240" w:lineRule="auto"/>
        <w:rPr>
          <w:rStyle w:val="CodeText"/>
          <w:rPrChange w:id="11166" w:author="Sam Tertzakian" w:date="2018-09-12T12:27:00Z">
            <w:rPr>
              <w:rFonts w:ascii="Consolas" w:hAnsi="Consolas" w:cs="Consolas"/>
              <w:color w:val="000000"/>
              <w:sz w:val="19"/>
              <w:szCs w:val="19"/>
            </w:rPr>
          </w:rPrChange>
        </w:rPr>
      </w:pPr>
      <w:r w:rsidRPr="002D73E9">
        <w:rPr>
          <w:rStyle w:val="CodeText"/>
          <w:rPrChange w:id="11167" w:author="Sam Tertzakian" w:date="2018-09-12T12:27:00Z">
            <w:rPr>
              <w:rFonts w:ascii="Consolas" w:hAnsi="Consolas" w:cs="Consolas"/>
              <w:color w:val="6F008A"/>
              <w:sz w:val="19"/>
              <w:szCs w:val="19"/>
            </w:rPr>
          </w:rPrChange>
        </w:rPr>
        <w:t>VOID</w:t>
      </w:r>
    </w:p>
    <w:p w14:paraId="5D51566D" w14:textId="77777777" w:rsidR="00F12E60" w:rsidRPr="002D73E9" w:rsidRDefault="00F12E60" w:rsidP="00F12E60">
      <w:pPr>
        <w:autoSpaceDE w:val="0"/>
        <w:autoSpaceDN w:val="0"/>
        <w:adjustRightInd w:val="0"/>
        <w:spacing w:after="0" w:line="240" w:lineRule="auto"/>
        <w:rPr>
          <w:rStyle w:val="CodeText"/>
          <w:rPrChange w:id="11168" w:author="Sam Tertzakian" w:date="2018-09-12T12:27:00Z">
            <w:rPr>
              <w:rFonts w:ascii="Consolas" w:hAnsi="Consolas" w:cs="Consolas"/>
              <w:color w:val="000000"/>
              <w:sz w:val="19"/>
              <w:szCs w:val="19"/>
            </w:rPr>
          </w:rPrChange>
        </w:rPr>
      </w:pPr>
      <w:r w:rsidRPr="002D73E9">
        <w:rPr>
          <w:rStyle w:val="CodeText"/>
          <w:rPrChange w:id="11169" w:author="Sam Tertzakian" w:date="2018-09-12T12:27:00Z">
            <w:rPr>
              <w:rFonts w:ascii="Consolas" w:hAnsi="Consolas" w:cs="Consolas"/>
              <w:color w:val="000000"/>
              <w:sz w:val="19"/>
              <w:szCs w:val="19"/>
            </w:rPr>
          </w:rPrChange>
        </w:rPr>
        <w:t>DMF_MODULE_DESCRIPTOR_INIT(</w:t>
      </w:r>
    </w:p>
    <w:p w14:paraId="146D6C64" w14:textId="77777777" w:rsidR="00F12E60" w:rsidRPr="002D73E9" w:rsidRDefault="00F12E60" w:rsidP="00F12E60">
      <w:pPr>
        <w:autoSpaceDE w:val="0"/>
        <w:autoSpaceDN w:val="0"/>
        <w:adjustRightInd w:val="0"/>
        <w:spacing w:after="0" w:line="240" w:lineRule="auto"/>
        <w:rPr>
          <w:rStyle w:val="CodeText"/>
          <w:rPrChange w:id="11170" w:author="Sam Tertzakian" w:date="2018-09-12T12:27:00Z">
            <w:rPr>
              <w:rFonts w:ascii="Consolas" w:hAnsi="Consolas" w:cs="Consolas"/>
              <w:color w:val="000000"/>
              <w:sz w:val="19"/>
              <w:szCs w:val="19"/>
            </w:rPr>
          </w:rPrChange>
        </w:rPr>
      </w:pPr>
      <w:r w:rsidRPr="002D73E9">
        <w:rPr>
          <w:rStyle w:val="CodeText"/>
          <w:rPrChange w:id="11171" w:author="Sam Tertzakian" w:date="2018-09-12T12:27:00Z">
            <w:rPr>
              <w:rFonts w:ascii="Consolas" w:hAnsi="Consolas" w:cs="Consolas"/>
              <w:color w:val="000000"/>
              <w:sz w:val="19"/>
              <w:szCs w:val="19"/>
            </w:rPr>
          </w:rPrChange>
        </w:rPr>
        <w:t xml:space="preserve">    </w:t>
      </w:r>
      <w:r w:rsidRPr="002D73E9">
        <w:rPr>
          <w:rStyle w:val="CodeText"/>
          <w:rPrChange w:id="11172" w:author="Sam Tertzakian" w:date="2018-09-12T12:27:00Z">
            <w:rPr>
              <w:rFonts w:ascii="Consolas" w:hAnsi="Consolas" w:cs="Consolas"/>
              <w:color w:val="6F008A"/>
              <w:sz w:val="19"/>
              <w:szCs w:val="19"/>
            </w:rPr>
          </w:rPrChange>
        </w:rPr>
        <w:t>_Inout_</w:t>
      </w:r>
      <w:r w:rsidRPr="002D73E9">
        <w:rPr>
          <w:rStyle w:val="CodeText"/>
          <w:rPrChange w:id="11173" w:author="Sam Tertzakian" w:date="2018-09-12T12:27:00Z">
            <w:rPr>
              <w:rFonts w:ascii="Consolas" w:hAnsi="Consolas" w:cs="Consolas"/>
              <w:color w:val="000000"/>
              <w:sz w:val="19"/>
              <w:szCs w:val="19"/>
            </w:rPr>
          </w:rPrChange>
        </w:rPr>
        <w:t xml:space="preserve"> </w:t>
      </w:r>
      <w:r w:rsidRPr="002D73E9">
        <w:rPr>
          <w:rStyle w:val="CodeText"/>
          <w:rPrChange w:id="11174" w:author="Sam Tertzakian" w:date="2018-09-12T12:27:00Z">
            <w:rPr>
              <w:rFonts w:ascii="Consolas" w:hAnsi="Consolas" w:cs="Consolas"/>
              <w:color w:val="2B91AF"/>
              <w:sz w:val="19"/>
              <w:szCs w:val="19"/>
            </w:rPr>
          </w:rPrChange>
        </w:rPr>
        <w:t>PDMF_MODULE_DESCRIPTOR</w:t>
      </w:r>
      <w:r w:rsidRPr="002D73E9">
        <w:rPr>
          <w:rStyle w:val="CodeText"/>
          <w:rPrChange w:id="11175" w:author="Sam Tertzakian" w:date="2018-09-12T12:27:00Z">
            <w:rPr>
              <w:rFonts w:ascii="Consolas" w:hAnsi="Consolas" w:cs="Consolas"/>
              <w:color w:val="000000"/>
              <w:sz w:val="19"/>
              <w:szCs w:val="19"/>
            </w:rPr>
          </w:rPrChange>
        </w:rPr>
        <w:t xml:space="preserve"> </w:t>
      </w:r>
      <w:r w:rsidRPr="002D73E9">
        <w:rPr>
          <w:rStyle w:val="CodeText"/>
          <w:rPrChange w:id="11176" w:author="Sam Tertzakian" w:date="2018-09-12T12:27:00Z">
            <w:rPr>
              <w:rFonts w:ascii="Consolas" w:hAnsi="Consolas" w:cs="Consolas"/>
              <w:color w:val="808080"/>
              <w:sz w:val="19"/>
              <w:szCs w:val="19"/>
            </w:rPr>
          </w:rPrChange>
        </w:rPr>
        <w:t>ModuleDescriptor</w:t>
      </w:r>
      <w:r w:rsidRPr="002D73E9">
        <w:rPr>
          <w:rStyle w:val="CodeText"/>
          <w:rPrChange w:id="11177" w:author="Sam Tertzakian" w:date="2018-09-12T12:27:00Z">
            <w:rPr>
              <w:rFonts w:ascii="Consolas" w:hAnsi="Consolas" w:cs="Consolas"/>
              <w:color w:val="000000"/>
              <w:sz w:val="19"/>
              <w:szCs w:val="19"/>
            </w:rPr>
          </w:rPrChange>
        </w:rPr>
        <w:t>,</w:t>
      </w:r>
    </w:p>
    <w:p w14:paraId="44E3F52C" w14:textId="77777777" w:rsidR="00F12E60" w:rsidRPr="002D73E9" w:rsidRDefault="00F12E60" w:rsidP="00F12E60">
      <w:pPr>
        <w:autoSpaceDE w:val="0"/>
        <w:autoSpaceDN w:val="0"/>
        <w:adjustRightInd w:val="0"/>
        <w:spacing w:after="0" w:line="240" w:lineRule="auto"/>
        <w:rPr>
          <w:rStyle w:val="CodeText"/>
          <w:rPrChange w:id="11178" w:author="Sam Tertzakian" w:date="2018-09-12T12:27:00Z">
            <w:rPr>
              <w:rFonts w:ascii="Consolas" w:hAnsi="Consolas" w:cs="Consolas"/>
              <w:color w:val="000000"/>
              <w:sz w:val="19"/>
              <w:szCs w:val="19"/>
            </w:rPr>
          </w:rPrChange>
        </w:rPr>
      </w:pPr>
      <w:r w:rsidRPr="002D73E9">
        <w:rPr>
          <w:rStyle w:val="CodeText"/>
          <w:rPrChange w:id="11179" w:author="Sam Tertzakian" w:date="2018-09-12T12:27:00Z">
            <w:rPr>
              <w:rFonts w:ascii="Consolas" w:hAnsi="Consolas" w:cs="Consolas"/>
              <w:color w:val="000000"/>
              <w:sz w:val="19"/>
              <w:szCs w:val="19"/>
            </w:rPr>
          </w:rPrChange>
        </w:rPr>
        <w:t xml:space="preserve">    </w:t>
      </w:r>
      <w:r w:rsidRPr="002D73E9">
        <w:rPr>
          <w:rStyle w:val="CodeText"/>
          <w:rPrChange w:id="11180" w:author="Sam Tertzakian" w:date="2018-09-12T12:27:00Z">
            <w:rPr>
              <w:rFonts w:ascii="Consolas" w:hAnsi="Consolas" w:cs="Consolas"/>
              <w:color w:val="6F008A"/>
              <w:sz w:val="19"/>
              <w:szCs w:val="19"/>
            </w:rPr>
          </w:rPrChange>
        </w:rPr>
        <w:t>_In_</w:t>
      </w:r>
      <w:r w:rsidRPr="002D73E9">
        <w:rPr>
          <w:rStyle w:val="CodeText"/>
          <w:rPrChange w:id="11181" w:author="Sam Tertzakian" w:date="2018-09-12T12:27:00Z">
            <w:rPr>
              <w:rFonts w:ascii="Consolas" w:hAnsi="Consolas" w:cs="Consolas"/>
              <w:color w:val="000000"/>
              <w:sz w:val="19"/>
              <w:szCs w:val="19"/>
            </w:rPr>
          </w:rPrChange>
        </w:rPr>
        <w:t xml:space="preserve"> </w:t>
      </w:r>
      <w:r w:rsidRPr="002D73E9">
        <w:rPr>
          <w:rStyle w:val="CodeText"/>
          <w:rPrChange w:id="11182" w:author="Sam Tertzakian" w:date="2018-09-12T12:27:00Z">
            <w:rPr>
              <w:rFonts w:ascii="Consolas" w:hAnsi="Consolas" w:cs="Consolas"/>
              <w:color w:val="2B91AF"/>
              <w:sz w:val="19"/>
              <w:szCs w:val="19"/>
            </w:rPr>
          </w:rPrChange>
        </w:rPr>
        <w:t>PSTR</w:t>
      </w:r>
      <w:r w:rsidRPr="002D73E9">
        <w:rPr>
          <w:rStyle w:val="CodeText"/>
          <w:rPrChange w:id="11183" w:author="Sam Tertzakian" w:date="2018-09-12T12:27:00Z">
            <w:rPr>
              <w:rFonts w:ascii="Consolas" w:hAnsi="Consolas" w:cs="Consolas"/>
              <w:color w:val="000000"/>
              <w:sz w:val="19"/>
              <w:szCs w:val="19"/>
            </w:rPr>
          </w:rPrChange>
        </w:rPr>
        <w:t xml:space="preserve"> </w:t>
      </w:r>
      <w:r w:rsidRPr="002D73E9">
        <w:rPr>
          <w:rStyle w:val="CodeText"/>
          <w:rPrChange w:id="11184" w:author="Sam Tertzakian" w:date="2018-09-12T12:27:00Z">
            <w:rPr>
              <w:rFonts w:ascii="Consolas" w:hAnsi="Consolas" w:cs="Consolas"/>
              <w:color w:val="808080"/>
              <w:sz w:val="19"/>
              <w:szCs w:val="19"/>
            </w:rPr>
          </w:rPrChange>
        </w:rPr>
        <w:t>ModuleName</w:t>
      </w:r>
      <w:r w:rsidRPr="002D73E9">
        <w:rPr>
          <w:rStyle w:val="CodeText"/>
          <w:rPrChange w:id="11185" w:author="Sam Tertzakian" w:date="2018-09-12T12:27:00Z">
            <w:rPr>
              <w:rFonts w:ascii="Consolas" w:hAnsi="Consolas" w:cs="Consolas"/>
              <w:color w:val="000000"/>
              <w:sz w:val="19"/>
              <w:szCs w:val="19"/>
            </w:rPr>
          </w:rPrChange>
        </w:rPr>
        <w:t>,</w:t>
      </w:r>
    </w:p>
    <w:p w14:paraId="78415F57" w14:textId="77777777" w:rsidR="00F12E60" w:rsidRPr="002D73E9" w:rsidRDefault="00F12E60" w:rsidP="00F12E60">
      <w:pPr>
        <w:autoSpaceDE w:val="0"/>
        <w:autoSpaceDN w:val="0"/>
        <w:adjustRightInd w:val="0"/>
        <w:spacing w:after="0" w:line="240" w:lineRule="auto"/>
        <w:rPr>
          <w:rStyle w:val="CodeText"/>
          <w:rPrChange w:id="11186" w:author="Sam Tertzakian" w:date="2018-09-12T12:27:00Z">
            <w:rPr>
              <w:rFonts w:ascii="Consolas" w:hAnsi="Consolas" w:cs="Consolas"/>
              <w:color w:val="000000"/>
              <w:sz w:val="19"/>
              <w:szCs w:val="19"/>
            </w:rPr>
          </w:rPrChange>
        </w:rPr>
      </w:pPr>
      <w:r w:rsidRPr="002D73E9">
        <w:rPr>
          <w:rStyle w:val="CodeText"/>
          <w:rPrChange w:id="11187" w:author="Sam Tertzakian" w:date="2018-09-12T12:27:00Z">
            <w:rPr>
              <w:rFonts w:ascii="Consolas" w:hAnsi="Consolas" w:cs="Consolas"/>
              <w:color w:val="000000"/>
              <w:sz w:val="19"/>
              <w:szCs w:val="19"/>
            </w:rPr>
          </w:rPrChange>
        </w:rPr>
        <w:t xml:space="preserve">    </w:t>
      </w:r>
      <w:r w:rsidRPr="002D73E9">
        <w:rPr>
          <w:rStyle w:val="CodeText"/>
          <w:rPrChange w:id="11188" w:author="Sam Tertzakian" w:date="2018-09-12T12:27:00Z">
            <w:rPr>
              <w:rFonts w:ascii="Consolas" w:hAnsi="Consolas" w:cs="Consolas"/>
              <w:color w:val="6F008A"/>
              <w:sz w:val="19"/>
              <w:szCs w:val="19"/>
            </w:rPr>
          </w:rPrChange>
        </w:rPr>
        <w:t>_In_</w:t>
      </w:r>
      <w:r w:rsidRPr="002D73E9">
        <w:rPr>
          <w:rStyle w:val="CodeText"/>
          <w:rPrChange w:id="11189" w:author="Sam Tertzakian" w:date="2018-09-12T12:27:00Z">
            <w:rPr>
              <w:rFonts w:ascii="Consolas" w:hAnsi="Consolas" w:cs="Consolas"/>
              <w:color w:val="000000"/>
              <w:sz w:val="19"/>
              <w:szCs w:val="19"/>
            </w:rPr>
          </w:rPrChange>
        </w:rPr>
        <w:t xml:space="preserve"> </w:t>
      </w:r>
      <w:r w:rsidRPr="002D73E9">
        <w:rPr>
          <w:rStyle w:val="CodeText"/>
          <w:rPrChange w:id="11190" w:author="Sam Tertzakian" w:date="2018-09-12T12:27:00Z">
            <w:rPr>
              <w:rFonts w:ascii="Consolas" w:hAnsi="Consolas" w:cs="Consolas"/>
              <w:color w:val="2B91AF"/>
              <w:sz w:val="19"/>
              <w:szCs w:val="19"/>
            </w:rPr>
          </w:rPrChange>
        </w:rPr>
        <w:t>ULONG</w:t>
      </w:r>
      <w:r w:rsidRPr="002D73E9">
        <w:rPr>
          <w:rStyle w:val="CodeText"/>
          <w:rPrChange w:id="11191" w:author="Sam Tertzakian" w:date="2018-09-12T12:27:00Z">
            <w:rPr>
              <w:rFonts w:ascii="Consolas" w:hAnsi="Consolas" w:cs="Consolas"/>
              <w:color w:val="000000"/>
              <w:sz w:val="19"/>
              <w:szCs w:val="19"/>
            </w:rPr>
          </w:rPrChange>
        </w:rPr>
        <w:t xml:space="preserve"> </w:t>
      </w:r>
      <w:r w:rsidRPr="002D73E9">
        <w:rPr>
          <w:rStyle w:val="CodeText"/>
          <w:rPrChange w:id="11192" w:author="Sam Tertzakian" w:date="2018-09-12T12:27:00Z">
            <w:rPr>
              <w:rFonts w:ascii="Consolas" w:hAnsi="Consolas" w:cs="Consolas"/>
              <w:color w:val="808080"/>
              <w:sz w:val="19"/>
              <w:szCs w:val="19"/>
            </w:rPr>
          </w:rPrChange>
        </w:rPr>
        <w:t>ModuleOptions</w:t>
      </w:r>
      <w:r w:rsidRPr="002D73E9">
        <w:rPr>
          <w:rStyle w:val="CodeText"/>
          <w:rPrChange w:id="11193" w:author="Sam Tertzakian" w:date="2018-09-12T12:27:00Z">
            <w:rPr>
              <w:rFonts w:ascii="Consolas" w:hAnsi="Consolas" w:cs="Consolas"/>
              <w:color w:val="000000"/>
              <w:sz w:val="19"/>
              <w:szCs w:val="19"/>
            </w:rPr>
          </w:rPrChange>
        </w:rPr>
        <w:t xml:space="preserve">, </w:t>
      </w:r>
    </w:p>
    <w:p w14:paraId="7EF37BF2" w14:textId="5EFF85C3" w:rsidR="00F12E60" w:rsidRPr="002D73E9" w:rsidDel="002D73E9" w:rsidRDefault="00F12E60">
      <w:pPr>
        <w:autoSpaceDE w:val="0"/>
        <w:autoSpaceDN w:val="0"/>
        <w:adjustRightInd w:val="0"/>
        <w:spacing w:after="0" w:line="240" w:lineRule="auto"/>
        <w:rPr>
          <w:del w:id="11194" w:author="Sam Tertzakian" w:date="2018-09-12T12:27:00Z"/>
          <w:rStyle w:val="CodeText"/>
          <w:rPrChange w:id="11195" w:author="Sam Tertzakian" w:date="2018-09-12T12:27:00Z">
            <w:rPr>
              <w:del w:id="11196" w:author="Sam Tertzakian" w:date="2018-09-12T12:27:00Z"/>
              <w:rFonts w:ascii="Consolas" w:hAnsi="Consolas" w:cs="Consolas"/>
              <w:color w:val="000000"/>
              <w:sz w:val="19"/>
              <w:szCs w:val="19"/>
            </w:rPr>
          </w:rPrChange>
        </w:rPr>
      </w:pPr>
      <w:r w:rsidRPr="002D73E9">
        <w:rPr>
          <w:rStyle w:val="CodeText"/>
          <w:rPrChange w:id="11197" w:author="Sam Tertzakian" w:date="2018-09-12T12:27:00Z">
            <w:rPr>
              <w:rFonts w:ascii="Consolas" w:hAnsi="Consolas" w:cs="Consolas"/>
              <w:color w:val="000000"/>
              <w:sz w:val="19"/>
              <w:szCs w:val="19"/>
            </w:rPr>
          </w:rPrChange>
        </w:rPr>
        <w:t xml:space="preserve">    </w:t>
      </w:r>
      <w:r w:rsidRPr="002D73E9">
        <w:rPr>
          <w:rStyle w:val="CodeText"/>
          <w:rPrChange w:id="11198" w:author="Sam Tertzakian" w:date="2018-09-12T12:27:00Z">
            <w:rPr>
              <w:rFonts w:ascii="Consolas" w:hAnsi="Consolas" w:cs="Consolas"/>
              <w:color w:val="6F008A"/>
              <w:sz w:val="19"/>
              <w:szCs w:val="19"/>
            </w:rPr>
          </w:rPrChange>
        </w:rPr>
        <w:t>_In_</w:t>
      </w:r>
      <w:r w:rsidRPr="002D73E9">
        <w:rPr>
          <w:rStyle w:val="CodeText"/>
          <w:rPrChange w:id="11199" w:author="Sam Tertzakian" w:date="2018-09-12T12:27:00Z">
            <w:rPr>
              <w:rFonts w:ascii="Consolas" w:hAnsi="Consolas" w:cs="Consolas"/>
              <w:color w:val="000000"/>
              <w:sz w:val="19"/>
              <w:szCs w:val="19"/>
            </w:rPr>
          </w:rPrChange>
        </w:rPr>
        <w:t xml:space="preserve"> </w:t>
      </w:r>
      <w:r w:rsidRPr="002D73E9">
        <w:rPr>
          <w:rStyle w:val="CodeText"/>
          <w:rPrChange w:id="11200" w:author="Sam Tertzakian" w:date="2018-09-12T12:27:00Z">
            <w:rPr>
              <w:rFonts w:ascii="Consolas" w:hAnsi="Consolas" w:cs="Consolas"/>
              <w:color w:val="2B91AF"/>
              <w:sz w:val="19"/>
              <w:szCs w:val="19"/>
            </w:rPr>
          </w:rPrChange>
        </w:rPr>
        <w:t>DmfModuleOpenOption</w:t>
      </w:r>
      <w:r w:rsidRPr="002D73E9">
        <w:rPr>
          <w:rStyle w:val="CodeText"/>
          <w:rPrChange w:id="11201" w:author="Sam Tertzakian" w:date="2018-09-12T12:27:00Z">
            <w:rPr>
              <w:rFonts w:ascii="Consolas" w:hAnsi="Consolas" w:cs="Consolas"/>
              <w:color w:val="000000"/>
              <w:sz w:val="19"/>
              <w:szCs w:val="19"/>
            </w:rPr>
          </w:rPrChange>
        </w:rPr>
        <w:t xml:space="preserve"> </w:t>
      </w:r>
      <w:r w:rsidRPr="002D73E9">
        <w:rPr>
          <w:rStyle w:val="CodeText"/>
          <w:rPrChange w:id="11202" w:author="Sam Tertzakian" w:date="2018-09-12T12:27:00Z">
            <w:rPr>
              <w:rFonts w:ascii="Consolas" w:hAnsi="Consolas" w:cs="Consolas"/>
              <w:color w:val="808080"/>
              <w:sz w:val="19"/>
              <w:szCs w:val="19"/>
            </w:rPr>
          </w:rPrChange>
        </w:rPr>
        <w:t>OpenOption</w:t>
      </w:r>
    </w:p>
    <w:p w14:paraId="32EBD87B" w14:textId="32475537" w:rsidR="00F12E60" w:rsidRPr="002D73E9" w:rsidRDefault="00F12E60" w:rsidP="002D73E9">
      <w:pPr>
        <w:autoSpaceDE w:val="0"/>
        <w:autoSpaceDN w:val="0"/>
        <w:adjustRightInd w:val="0"/>
        <w:spacing w:after="0" w:line="240" w:lineRule="auto"/>
        <w:rPr>
          <w:ins w:id="11203" w:author="Sam Tertzakian" w:date="2018-09-12T12:27:00Z"/>
          <w:rStyle w:val="CodeText"/>
          <w:rPrChange w:id="11204" w:author="Sam Tertzakian" w:date="2018-09-12T12:27:00Z">
            <w:rPr>
              <w:ins w:id="11205" w:author="Sam Tertzakian" w:date="2018-09-12T12:27:00Z"/>
              <w:rFonts w:ascii="Consolas" w:hAnsi="Consolas" w:cs="Consolas"/>
              <w:color w:val="000000"/>
              <w:sz w:val="19"/>
              <w:szCs w:val="19"/>
            </w:rPr>
          </w:rPrChange>
        </w:rPr>
      </w:pPr>
      <w:del w:id="11206" w:author="Sam Tertzakian" w:date="2018-09-12T12:27:00Z">
        <w:r w:rsidRPr="002D73E9" w:rsidDel="002D73E9">
          <w:rPr>
            <w:rStyle w:val="CodeText"/>
            <w:rPrChange w:id="11207" w:author="Sam Tertzakian" w:date="2018-09-12T12:27:00Z">
              <w:rPr>
                <w:rFonts w:ascii="Consolas" w:hAnsi="Consolas" w:cs="Consolas"/>
                <w:color w:val="000000"/>
                <w:sz w:val="19"/>
                <w:szCs w:val="19"/>
              </w:rPr>
            </w:rPrChange>
          </w:rPr>
          <w:delText xml:space="preserve">    </w:delText>
        </w:r>
      </w:del>
      <w:r w:rsidRPr="002D73E9">
        <w:rPr>
          <w:rStyle w:val="CodeText"/>
          <w:rPrChange w:id="11208" w:author="Sam Tertzakian" w:date="2018-09-12T12:27:00Z">
            <w:rPr>
              <w:rFonts w:ascii="Consolas" w:hAnsi="Consolas" w:cs="Consolas"/>
              <w:color w:val="000000"/>
              <w:sz w:val="19"/>
              <w:szCs w:val="19"/>
            </w:rPr>
          </w:rPrChange>
        </w:rPr>
        <w:t>)</w:t>
      </w:r>
    </w:p>
    <w:p w14:paraId="759CF3CC" w14:textId="77777777" w:rsidR="002D73E9" w:rsidRDefault="002D73E9">
      <w:pPr>
        <w:autoSpaceDE w:val="0"/>
        <w:autoSpaceDN w:val="0"/>
        <w:adjustRightInd w:val="0"/>
        <w:spacing w:after="0" w:line="240" w:lineRule="auto"/>
        <w:rPr>
          <w:rFonts w:ascii="Consolas" w:hAnsi="Consolas" w:cs="Consolas"/>
          <w:color w:val="000000"/>
          <w:sz w:val="19"/>
          <w:szCs w:val="19"/>
        </w:rPr>
        <w:pPrChange w:id="11209" w:author="Sam Tertzakian" w:date="2018-09-12T12:27:00Z">
          <w:pPr/>
        </w:pPrChange>
      </w:pPr>
    </w:p>
    <w:p w14:paraId="4FBC1509" w14:textId="0EACE9A4" w:rsidR="00F12E60" w:rsidRDefault="00F12E60" w:rsidP="00F12E60">
      <w:r>
        <w:t xml:space="preserve">This function initializes a </w:t>
      </w:r>
      <w:r w:rsidRPr="008263F4">
        <w:rPr>
          <w:rStyle w:val="CodeText"/>
        </w:rPr>
        <w:t>DMF_MODULE_DES</w:t>
      </w:r>
      <w:r w:rsidR="004C04FC" w:rsidRPr="008263F4">
        <w:rPr>
          <w:rStyle w:val="CodeText"/>
        </w:rPr>
        <w:t>CRIPTOR</w:t>
      </w:r>
      <w:r>
        <w:t xml:space="preserve"> structure. </w:t>
      </w:r>
    </w:p>
    <w:p w14:paraId="7D7FE57D" w14:textId="77777777" w:rsidR="00F12E60" w:rsidRDefault="00F12E60" w:rsidP="00F12E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2"/>
        <w:gridCol w:w="4344"/>
      </w:tblGrid>
      <w:tr w:rsidR="00F12E60" w14:paraId="47A4AEEE" w14:textId="77777777" w:rsidTr="00134FFA">
        <w:tc>
          <w:tcPr>
            <w:tcW w:w="5665" w:type="dxa"/>
          </w:tcPr>
          <w:p w14:paraId="2E93E9D7" w14:textId="474A3651" w:rsidR="00F12E60" w:rsidRPr="008263F4" w:rsidRDefault="00391575" w:rsidP="00F12E60">
            <w:pPr>
              <w:rPr>
                <w:rStyle w:val="CodeText"/>
              </w:rPr>
            </w:pPr>
            <w:r w:rsidRPr="008263F4">
              <w:rPr>
                <w:rStyle w:val="CodeText"/>
              </w:rPr>
              <w:t>PDMF_MODULE_DESCRIPTOR ModuleDescriptor</w:t>
            </w:r>
          </w:p>
        </w:tc>
        <w:tc>
          <w:tcPr>
            <w:tcW w:w="3685" w:type="dxa"/>
          </w:tcPr>
          <w:p w14:paraId="7B7EB9A3" w14:textId="77777777" w:rsidR="00F12E60" w:rsidRDefault="00F12E60" w:rsidP="00F12E60">
            <w:r>
              <w:t>The structure buffer to initialize.</w:t>
            </w:r>
          </w:p>
        </w:tc>
      </w:tr>
      <w:tr w:rsidR="00391575" w14:paraId="1DF2654F" w14:textId="77777777" w:rsidTr="00134FFA">
        <w:tc>
          <w:tcPr>
            <w:tcW w:w="5665" w:type="dxa"/>
          </w:tcPr>
          <w:p w14:paraId="20843C10" w14:textId="7EE79A4E" w:rsidR="00391575" w:rsidRPr="008263F4" w:rsidRDefault="00391575" w:rsidP="00F12E60">
            <w:pPr>
              <w:rPr>
                <w:rStyle w:val="CodeText"/>
              </w:rPr>
            </w:pPr>
            <w:r w:rsidRPr="008263F4">
              <w:rPr>
                <w:rStyle w:val="CodeText"/>
              </w:rPr>
              <w:t>PSTR ModuleName</w:t>
            </w:r>
          </w:p>
        </w:tc>
        <w:tc>
          <w:tcPr>
            <w:tcW w:w="3685" w:type="dxa"/>
          </w:tcPr>
          <w:p w14:paraId="0C010390" w14:textId="2A106800" w:rsidR="00391575" w:rsidRDefault="00391575" w:rsidP="00F12E60">
            <w:r>
              <w:t>The name of the Module. It should match the Module’s file name. This name is useful when debugging so that it is easy to know what Module the Module’s handle refers to.</w:t>
            </w:r>
          </w:p>
        </w:tc>
      </w:tr>
      <w:tr w:rsidR="00391575" w14:paraId="46FE28E7" w14:textId="77777777" w:rsidTr="00134FFA">
        <w:tc>
          <w:tcPr>
            <w:tcW w:w="5665" w:type="dxa"/>
          </w:tcPr>
          <w:p w14:paraId="5F1AC79C" w14:textId="6C745CCB" w:rsidR="00391575" w:rsidRPr="008263F4" w:rsidRDefault="00391575" w:rsidP="00F12E60">
            <w:pPr>
              <w:rPr>
                <w:rStyle w:val="CodeText"/>
              </w:rPr>
            </w:pPr>
            <w:r w:rsidRPr="008263F4">
              <w:rPr>
                <w:rStyle w:val="CodeText"/>
              </w:rPr>
              <w:t>ULONG ModuleOptions</w:t>
            </w:r>
          </w:p>
        </w:tc>
        <w:tc>
          <w:tcPr>
            <w:tcW w:w="3685" w:type="dxa"/>
          </w:tcPr>
          <w:p w14:paraId="722EB394" w14:textId="77777777" w:rsidR="00391575" w:rsidRDefault="00391575" w:rsidP="00F12E60">
            <w:r>
              <w:t>Flags that indicate attributes about the Module. Currently only these flags are supported:</w:t>
            </w:r>
          </w:p>
          <w:p w14:paraId="1F7EF70F" w14:textId="4C26E80A" w:rsidR="00391575" w:rsidRDefault="00391575" w:rsidP="00F12E60">
            <w:pPr>
              <w:rPr>
                <w:rFonts w:ascii="Consolas" w:hAnsi="Consolas" w:cs="Consolas"/>
                <w:color w:val="6F008A"/>
                <w:sz w:val="19"/>
                <w:szCs w:val="19"/>
              </w:rPr>
            </w:pPr>
            <w:r w:rsidRPr="008263F4">
              <w:rPr>
                <w:rStyle w:val="CodeText"/>
              </w:rPr>
              <w:t>DMF_MODULE_OPTIONS_PASSIVE</w:t>
            </w:r>
            <w:r>
              <w:rPr>
                <w:rFonts w:ascii="Consolas" w:hAnsi="Consolas" w:cs="Consolas"/>
                <w:color w:val="6F008A"/>
                <w:sz w:val="19"/>
                <w:szCs w:val="19"/>
              </w:rPr>
              <w:t xml:space="preserve">: </w:t>
            </w:r>
            <w:r w:rsidRPr="00391575">
              <w:t xml:space="preserve">Indicates that the Module uses wait locks because the Module is only used </w:t>
            </w:r>
            <w:r>
              <w:t>at</w:t>
            </w:r>
            <w:r w:rsidRPr="00391575">
              <w:t xml:space="preserve"> PASSIVE_LEVEL.</w:t>
            </w:r>
          </w:p>
          <w:p w14:paraId="52450B84" w14:textId="6D7B94A1" w:rsidR="00391575" w:rsidRDefault="00391575" w:rsidP="007674C3">
            <w:pPr>
              <w:autoSpaceDE w:val="0"/>
              <w:autoSpaceDN w:val="0"/>
              <w:adjustRightInd w:val="0"/>
            </w:pPr>
            <w:r w:rsidRPr="008263F4">
              <w:rPr>
                <w:rStyle w:val="CodeText"/>
              </w:rPr>
              <w:t>DMF_MODULE_OPTIONS_DISPATCH</w:t>
            </w:r>
            <w:r w:rsidR="00874145">
              <w:rPr>
                <w:rStyle w:val="CodeText"/>
              </w:rPr>
              <w:t>:</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p>
          <w:p w14:paraId="600FF9FC" w14:textId="57E32EF4" w:rsidR="00840649" w:rsidRDefault="00840649" w:rsidP="00840649">
            <w:pPr>
              <w:autoSpaceDE w:val="0"/>
              <w:autoSpaceDN w:val="0"/>
              <w:adjustRightInd w:val="0"/>
              <w:rPr>
                <w:rStyle w:val="CodeText"/>
              </w:rPr>
            </w:pPr>
            <w:r w:rsidRPr="008263F4">
              <w:rPr>
                <w:rStyle w:val="CodeText"/>
              </w:rPr>
              <w:t>DMF_MODULE_OPTIONS_DISPATCH</w:t>
            </w:r>
            <w:r>
              <w:rPr>
                <w:rStyle w:val="CodeText"/>
              </w:rPr>
              <w:t>_MAXIMUM:</w:t>
            </w:r>
            <w:r>
              <w:rPr>
                <w:rFonts w:ascii="Consolas" w:hAnsi="Consolas" w:cs="Consolas"/>
                <w:color w:val="000000"/>
                <w:sz w:val="19"/>
                <w:szCs w:val="19"/>
              </w:rPr>
              <w:t xml:space="preserve">    </w:t>
            </w:r>
            <w:r w:rsidRPr="00391575">
              <w:t xml:space="preserve">Indicates that the Module uses </w:t>
            </w:r>
            <w:r>
              <w:t>spin</w:t>
            </w:r>
            <w:r w:rsidRPr="00391575">
              <w:t xml:space="preserve"> locks because the Module is</w:t>
            </w:r>
            <w:r>
              <w:t xml:space="preserve"> </w:t>
            </w:r>
            <w:r w:rsidRPr="00391575">
              <w:t xml:space="preserve">used </w:t>
            </w:r>
            <w:r>
              <w:t>at</w:t>
            </w:r>
            <w:r w:rsidRPr="00391575">
              <w:t xml:space="preserve"> </w:t>
            </w:r>
            <w:r>
              <w:t>DISPATCH</w:t>
            </w:r>
            <w:r w:rsidRPr="00391575">
              <w:t>_LEVEL</w:t>
            </w:r>
            <w:r>
              <w:t xml:space="preserve"> by default. However, the Client may instantiate the Module using PASSIVE_LEVEL locks. (If cases where the Module allocates from the memory pool, the locks need to be PASSIVE_LEVEL locks if the Client chooses to allocate Paged Pool.)</w:t>
            </w:r>
          </w:p>
          <w:p w14:paraId="2168A7E8" w14:textId="1FCB9496" w:rsidR="00874145" w:rsidRPr="00874145" w:rsidRDefault="00874145" w:rsidP="00874145">
            <w:pPr>
              <w:rPr>
                <w:rStyle w:val="CodeText"/>
              </w:rPr>
            </w:pPr>
            <w:r w:rsidRPr="00874145">
              <w:rPr>
                <w:rStyle w:val="CodeText"/>
              </w:rPr>
              <w:t>DMF_MODULE_OPTIONS_TRANSPORT_REQUIRED</w:t>
            </w:r>
            <w:r w:rsidRPr="00874145">
              <w:t>: Indicates that the Module requires that the Client instantiate a Transport Module.</w:t>
            </w:r>
          </w:p>
        </w:tc>
      </w:tr>
      <w:tr w:rsidR="00391575" w14:paraId="20805F87" w14:textId="77777777" w:rsidTr="00134FFA">
        <w:tc>
          <w:tcPr>
            <w:tcW w:w="5665" w:type="dxa"/>
          </w:tcPr>
          <w:p w14:paraId="4BFC16E3" w14:textId="1AD5EFD4" w:rsidR="00391575" w:rsidRPr="008263F4" w:rsidRDefault="00391575" w:rsidP="00F12E60">
            <w:pPr>
              <w:rPr>
                <w:rStyle w:val="CodeText"/>
              </w:rPr>
            </w:pPr>
            <w:r w:rsidRPr="008263F4">
              <w:rPr>
                <w:rStyle w:val="CodeText"/>
              </w:rPr>
              <w:t>DmfModuleOpenOption OpenOption</w:t>
            </w:r>
          </w:p>
        </w:tc>
        <w:tc>
          <w:tcPr>
            <w:tcW w:w="3685" w:type="dxa"/>
          </w:tcPr>
          <w:p w14:paraId="2106E4B3" w14:textId="28810AEC" w:rsidR="00391575" w:rsidRDefault="000E501B" w:rsidP="00F12E60">
            <w:r>
              <w:t xml:space="preserve">See </w:t>
            </w:r>
            <w:r w:rsidRPr="008263F4">
              <w:rPr>
                <w:rStyle w:val="CodeText"/>
              </w:rPr>
              <w:t>DmfModuleOpenOption</w:t>
            </w:r>
            <w:r>
              <w:t>.</w:t>
            </w:r>
          </w:p>
        </w:tc>
      </w:tr>
    </w:tbl>
    <w:p w14:paraId="13D7BF19" w14:textId="77777777" w:rsidR="00F12E60" w:rsidRDefault="00F12E60" w:rsidP="00F12E60"/>
    <w:p w14:paraId="56CAE55E" w14:textId="77777777" w:rsidR="00F12E60" w:rsidRDefault="00F12E60" w:rsidP="00F12E60">
      <w:pPr>
        <w:pStyle w:val="Heading4"/>
      </w:pPr>
      <w:r>
        <w:lastRenderedPageBreak/>
        <w:t>Returns</w:t>
      </w:r>
    </w:p>
    <w:p w14:paraId="40CE2555" w14:textId="77777777" w:rsidR="00F12E60" w:rsidRPr="003921F9" w:rsidRDefault="00F12E60" w:rsidP="00F12E60">
      <w:r>
        <w:t>None</w:t>
      </w:r>
    </w:p>
    <w:p w14:paraId="3F7B1415" w14:textId="77777777" w:rsidR="00F12E60" w:rsidRDefault="00F12E60" w:rsidP="00F12E60">
      <w:pPr>
        <w:pStyle w:val="Heading4"/>
      </w:pPr>
      <w:r>
        <w:t>Remarks</w:t>
      </w:r>
    </w:p>
    <w:p w14:paraId="6FBE3A2D" w14:textId="2761677E" w:rsidR="00F12E60" w:rsidRDefault="00F12E60" w:rsidP="004A459D">
      <w:pPr>
        <w:pStyle w:val="ListParagraph"/>
        <w:numPr>
          <w:ilvl w:val="0"/>
          <w:numId w:val="3"/>
        </w:numPr>
      </w:pPr>
      <w:r>
        <w:t>Call this function before setting the structure’s Module specific settings.</w:t>
      </w:r>
    </w:p>
    <w:p w14:paraId="5ECC2496" w14:textId="3905B8F4" w:rsidR="00676C26" w:rsidRDefault="00676C26" w:rsidP="004A459D">
      <w:pPr>
        <w:pStyle w:val="ListParagraph"/>
        <w:numPr>
          <w:ilvl w:val="0"/>
          <w:numId w:val="3"/>
        </w:numPr>
      </w:pPr>
      <w:r>
        <w:t xml:space="preserve">After using this function to initialize the structure, set the Module’s DMF and WDF </w:t>
      </w:r>
      <w:r w:rsidR="00CC45B0">
        <w:t>callbacks</w:t>
      </w:r>
      <w:r>
        <w:t xml:space="preserve"> in this structure as needed.</w:t>
      </w:r>
    </w:p>
    <w:p w14:paraId="67AB3BD7" w14:textId="23A843EA" w:rsidR="00557713" w:rsidRDefault="00557713" w:rsidP="004A459D">
      <w:pPr>
        <w:pStyle w:val="ListParagraph"/>
        <w:numPr>
          <w:ilvl w:val="0"/>
          <w:numId w:val="3"/>
        </w:numPr>
      </w:pPr>
      <w:r>
        <w:t xml:space="preserve">After using this function to initialize the structure, set the size of the Module’s </w:t>
      </w:r>
      <w:r w:rsidR="00BD736D">
        <w:t>Config</w:t>
      </w:r>
      <w:r>
        <w:t xml:space="preserve"> structure</w:t>
      </w:r>
      <w:r w:rsidR="00816591">
        <w:t xml:space="preserve"> if it is defined.</w:t>
      </w:r>
    </w:p>
    <w:p w14:paraId="7D93BF8A" w14:textId="77777777" w:rsidR="00676C26" w:rsidRPr="00470200" w:rsidRDefault="00676C26" w:rsidP="00676C26">
      <w:pPr>
        <w:pStyle w:val="ListParagraph"/>
      </w:pPr>
    </w:p>
    <w:p w14:paraId="15117DD7" w14:textId="47128278" w:rsidR="00203721" w:rsidRDefault="00203721">
      <w:r>
        <w:br w:type="page"/>
      </w:r>
    </w:p>
    <w:p w14:paraId="3100D4B8" w14:textId="2A9C981D" w:rsidR="004A2C57" w:rsidRDefault="004A2C57" w:rsidP="004A2C57">
      <w:pPr>
        <w:pStyle w:val="Heading3"/>
      </w:pPr>
      <w:bookmarkStart w:id="11210" w:name="_Toc524528064"/>
      <w:r>
        <w:lastRenderedPageBreak/>
        <w:t>DMF_WDF_OBJECT_ATTRIBUTES_INIT</w:t>
      </w:r>
      <w:bookmarkEnd w:id="11210"/>
    </w:p>
    <w:p w14:paraId="07ED690B"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39E38870" w14:textId="549C49E0" w:rsidR="004A2C57" w:rsidRPr="002D73E9" w:rsidRDefault="004A2C57" w:rsidP="004A2C57">
      <w:pPr>
        <w:autoSpaceDE w:val="0"/>
        <w:autoSpaceDN w:val="0"/>
        <w:adjustRightInd w:val="0"/>
        <w:spacing w:after="0" w:line="240" w:lineRule="auto"/>
        <w:rPr>
          <w:rStyle w:val="CodeText"/>
          <w:rPrChange w:id="11211" w:author="Sam Tertzakian" w:date="2018-09-12T12:27:00Z">
            <w:rPr>
              <w:rFonts w:ascii="Consolas" w:hAnsi="Consolas" w:cs="Consolas"/>
              <w:color w:val="000000"/>
              <w:sz w:val="19"/>
              <w:szCs w:val="19"/>
            </w:rPr>
          </w:rPrChange>
        </w:rPr>
      </w:pPr>
      <w:r w:rsidRPr="002D73E9">
        <w:rPr>
          <w:rStyle w:val="CodeText"/>
          <w:rPrChange w:id="11212" w:author="Sam Tertzakian" w:date="2018-09-12T12:27:00Z">
            <w:rPr>
              <w:rFonts w:ascii="Consolas" w:hAnsi="Consolas" w:cs="Consolas"/>
              <w:color w:val="6F008A"/>
              <w:sz w:val="19"/>
              <w:szCs w:val="19"/>
            </w:rPr>
          </w:rPrChange>
        </w:rPr>
        <w:t>DMF_WDF_OBJECT_ATTRIBUTES_INIT</w:t>
      </w:r>
      <w:r w:rsidRPr="002D73E9">
        <w:rPr>
          <w:rStyle w:val="CodeText"/>
          <w:rPrChange w:id="11213" w:author="Sam Tertzakian" w:date="2018-09-12T12:27:00Z">
            <w:rPr>
              <w:rFonts w:ascii="Consolas" w:hAnsi="Consolas" w:cs="Consolas"/>
              <w:color w:val="000000"/>
              <w:sz w:val="19"/>
              <w:szCs w:val="19"/>
            </w:rPr>
          </w:rPrChange>
        </w:rPr>
        <w:t>(Local, Formal)</w:t>
      </w:r>
    </w:p>
    <w:p w14:paraId="68F6086D" w14:textId="77777777" w:rsidR="004A2C57" w:rsidRDefault="004A2C57" w:rsidP="004A2C57">
      <w:pPr>
        <w:autoSpaceDE w:val="0"/>
        <w:autoSpaceDN w:val="0"/>
        <w:adjustRightInd w:val="0"/>
        <w:spacing w:after="0" w:line="240" w:lineRule="auto"/>
        <w:rPr>
          <w:rFonts w:ascii="Consolas" w:hAnsi="Consolas" w:cs="Consolas"/>
          <w:color w:val="6F008A"/>
          <w:sz w:val="19"/>
          <w:szCs w:val="19"/>
        </w:rPr>
      </w:pPr>
    </w:p>
    <w:p w14:paraId="41AE3256" w14:textId="392B30B0" w:rsidR="004A2C57" w:rsidRDefault="004A2C57" w:rsidP="004A2C57">
      <w:r>
        <w:t xml:space="preserve">This function initializes the Module’ Object Attributes. </w:t>
      </w:r>
      <w:r w:rsidRPr="004A2C57">
        <w:rPr>
          <w:u w:val="single"/>
        </w:rPr>
        <w:t>Do not use this function if the Module has a Private Context</w:t>
      </w:r>
      <w:r>
        <w:t>.</w:t>
      </w:r>
    </w:p>
    <w:p w14:paraId="52CDE6EE" w14:textId="77777777" w:rsidR="004A2C57" w:rsidRDefault="004A2C57" w:rsidP="004A2C5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4A2C57" w14:paraId="3C71869B" w14:textId="77777777" w:rsidTr="00134FFA">
        <w:tc>
          <w:tcPr>
            <w:tcW w:w="5665" w:type="dxa"/>
          </w:tcPr>
          <w:p w14:paraId="4021228F" w14:textId="77777777" w:rsidR="004A2C57" w:rsidRPr="008263F4" w:rsidRDefault="004A2C57" w:rsidP="0072170C">
            <w:pPr>
              <w:rPr>
                <w:rStyle w:val="CodeText"/>
              </w:rPr>
            </w:pPr>
            <w:r w:rsidRPr="008263F4">
              <w:rPr>
                <w:rStyle w:val="CodeText"/>
              </w:rPr>
              <w:t>Local</w:t>
            </w:r>
          </w:p>
        </w:tc>
        <w:tc>
          <w:tcPr>
            <w:tcW w:w="3685" w:type="dxa"/>
          </w:tcPr>
          <w:p w14:paraId="5237A994" w14:textId="77777777" w:rsidR="004A2C57" w:rsidRDefault="004A2C57" w:rsidP="0072170C">
            <w:r>
              <w:t xml:space="preserve">A locally allocated </w:t>
            </w:r>
            <w:r w:rsidRPr="008263F4">
              <w:rPr>
                <w:rStyle w:val="CodeText"/>
              </w:rPr>
              <w:t>WDF_OBJECT_ATTRIBUTES</w:t>
            </w:r>
            <w:r w:rsidRPr="004A2C57">
              <w:t xml:space="preserve"> structure.</w:t>
            </w:r>
          </w:p>
        </w:tc>
      </w:tr>
      <w:tr w:rsidR="004A2C57" w14:paraId="616F28FC" w14:textId="77777777" w:rsidTr="00134FFA">
        <w:tc>
          <w:tcPr>
            <w:tcW w:w="5665" w:type="dxa"/>
          </w:tcPr>
          <w:p w14:paraId="6A45BB1A" w14:textId="77777777" w:rsidR="004A2C57" w:rsidRPr="008263F4" w:rsidRDefault="004A2C57" w:rsidP="0072170C">
            <w:pPr>
              <w:rPr>
                <w:rStyle w:val="CodeText"/>
              </w:rPr>
            </w:pPr>
            <w:r w:rsidRPr="008263F4">
              <w:rPr>
                <w:rStyle w:val="CodeText"/>
              </w:rPr>
              <w:t>Formal</w:t>
            </w:r>
          </w:p>
        </w:tc>
        <w:tc>
          <w:tcPr>
            <w:tcW w:w="3685" w:type="dxa"/>
          </w:tcPr>
          <w:p w14:paraId="1027C9A3" w14:textId="77777777" w:rsidR="004A2C57" w:rsidRDefault="004A2C57" w:rsidP="0072170C">
            <w:r w:rsidRPr="008263F4">
              <w:rPr>
                <w:rStyle w:val="CodeText"/>
              </w:rPr>
              <w:t>WDF_OBJECT_ATTRIBUTES*</w:t>
            </w:r>
            <w:r>
              <w:t>. This value Is passed into the Module’s Create function.</w:t>
            </w:r>
          </w:p>
        </w:tc>
      </w:tr>
    </w:tbl>
    <w:p w14:paraId="2E815AFA" w14:textId="77777777" w:rsidR="004A2C57" w:rsidRDefault="004A2C57" w:rsidP="004A2C57"/>
    <w:p w14:paraId="338C01D6" w14:textId="77777777" w:rsidR="004A2C57" w:rsidRDefault="004A2C57" w:rsidP="004A2C57">
      <w:pPr>
        <w:pStyle w:val="Heading4"/>
      </w:pPr>
      <w:r>
        <w:t>Returns</w:t>
      </w:r>
    </w:p>
    <w:p w14:paraId="1D2F4BFE" w14:textId="77777777" w:rsidR="004A2C57" w:rsidRPr="003921F9" w:rsidRDefault="004A2C57" w:rsidP="004A2C57">
      <w:r>
        <w:t>None</w:t>
      </w:r>
    </w:p>
    <w:p w14:paraId="3A8317EB" w14:textId="77777777" w:rsidR="004A2C57" w:rsidRDefault="004A2C57" w:rsidP="004A2C57">
      <w:pPr>
        <w:pStyle w:val="Heading4"/>
      </w:pPr>
      <w:r>
        <w:t>Remarks</w:t>
      </w:r>
    </w:p>
    <w:p w14:paraId="52395CE3" w14:textId="3C703AA6" w:rsidR="004A2C57" w:rsidRDefault="004A2C57" w:rsidP="004A459D">
      <w:pPr>
        <w:pStyle w:val="ListParagraph"/>
        <w:numPr>
          <w:ilvl w:val="0"/>
          <w:numId w:val="3"/>
        </w:numPr>
      </w:pPr>
      <w:r>
        <w:t xml:space="preserve">If the Module has a Private Context, use </w:t>
      </w:r>
      <w:r w:rsidRPr="008263F4">
        <w:rPr>
          <w:rStyle w:val="CodeText"/>
        </w:rPr>
        <w:t>DMF_WDF_OBJECT_ATTRIBUTES_INIT_CONTEXT_TYPE</w:t>
      </w:r>
      <w:r w:rsidRPr="004A2C57">
        <w:t xml:space="preserve"> instead.</w:t>
      </w:r>
    </w:p>
    <w:p w14:paraId="57351E0C" w14:textId="77777777" w:rsidR="004A2C57" w:rsidRDefault="004A2C57">
      <w:pPr>
        <w:rPr>
          <w:rFonts w:asciiTheme="majorHAnsi" w:eastAsiaTheme="majorEastAsia" w:hAnsiTheme="majorHAnsi" w:cstheme="majorBidi"/>
          <w:color w:val="1F3763" w:themeColor="accent1" w:themeShade="7F"/>
          <w:sz w:val="24"/>
          <w:szCs w:val="24"/>
        </w:rPr>
      </w:pPr>
      <w:r>
        <w:br w:type="page"/>
      </w:r>
    </w:p>
    <w:p w14:paraId="4EF91BE5" w14:textId="3EAEE933" w:rsidR="002F341A" w:rsidRDefault="002F341A" w:rsidP="002F341A">
      <w:pPr>
        <w:pStyle w:val="Heading3"/>
      </w:pPr>
      <w:bookmarkStart w:id="11214" w:name="_Toc524528065"/>
      <w:r>
        <w:lastRenderedPageBreak/>
        <w:t>DMF_WDF_OBJECT_ATTRIBUTES_INIT_CONTEXT_TYPE</w:t>
      </w:r>
      <w:bookmarkEnd w:id="11214"/>
    </w:p>
    <w:p w14:paraId="7429A8C5" w14:textId="54DDD200"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5CCE29D5" w14:textId="47C68B21" w:rsidR="002F341A" w:rsidRPr="002D73E9" w:rsidRDefault="002F341A" w:rsidP="002F341A">
      <w:pPr>
        <w:autoSpaceDE w:val="0"/>
        <w:autoSpaceDN w:val="0"/>
        <w:adjustRightInd w:val="0"/>
        <w:spacing w:after="0" w:line="240" w:lineRule="auto"/>
        <w:rPr>
          <w:rStyle w:val="CodeText"/>
          <w:rPrChange w:id="11215" w:author="Sam Tertzakian" w:date="2018-09-12T12:27:00Z">
            <w:rPr>
              <w:rFonts w:ascii="Consolas" w:hAnsi="Consolas" w:cs="Consolas"/>
              <w:color w:val="000000"/>
              <w:sz w:val="19"/>
              <w:szCs w:val="19"/>
            </w:rPr>
          </w:rPrChange>
        </w:rPr>
      </w:pPr>
      <w:r w:rsidRPr="002D73E9">
        <w:rPr>
          <w:rStyle w:val="CodeText"/>
          <w:rPrChange w:id="11216" w:author="Sam Tertzakian" w:date="2018-09-12T12:27:00Z">
            <w:rPr>
              <w:rFonts w:ascii="Consolas" w:hAnsi="Consolas" w:cs="Consolas"/>
              <w:color w:val="6F008A"/>
              <w:sz w:val="19"/>
              <w:szCs w:val="19"/>
            </w:rPr>
          </w:rPrChange>
        </w:rPr>
        <w:t>DMF_WDF_OBJECT_ATTRIBUTES_INIT_CONTEXT_TYPE</w:t>
      </w:r>
      <w:r w:rsidRPr="002D73E9">
        <w:rPr>
          <w:rStyle w:val="CodeText"/>
          <w:rPrChange w:id="11217" w:author="Sam Tertzakian" w:date="2018-09-12T12:27:00Z">
            <w:rPr>
              <w:rFonts w:ascii="Consolas" w:hAnsi="Consolas" w:cs="Consolas"/>
              <w:color w:val="000000"/>
              <w:sz w:val="19"/>
              <w:szCs w:val="19"/>
            </w:rPr>
          </w:rPrChange>
        </w:rPr>
        <w:t>(Local, Formal, Context)</w:t>
      </w:r>
    </w:p>
    <w:p w14:paraId="26D443DC" w14:textId="77777777" w:rsidR="002F341A" w:rsidRDefault="002F341A" w:rsidP="002F341A">
      <w:pPr>
        <w:autoSpaceDE w:val="0"/>
        <w:autoSpaceDN w:val="0"/>
        <w:adjustRightInd w:val="0"/>
        <w:spacing w:after="0" w:line="240" w:lineRule="auto"/>
        <w:rPr>
          <w:rFonts w:ascii="Consolas" w:hAnsi="Consolas" w:cs="Consolas"/>
          <w:color w:val="6F008A"/>
          <w:sz w:val="19"/>
          <w:szCs w:val="19"/>
        </w:rPr>
      </w:pPr>
    </w:p>
    <w:p w14:paraId="159502C3" w14:textId="2F74A4FA" w:rsidR="002F341A" w:rsidRDefault="004A2C57" w:rsidP="002F341A">
      <w:r>
        <w:t>This function initializes the Module’ Object Attributes and sets the type of the Module’s Private Context.</w:t>
      </w:r>
    </w:p>
    <w:p w14:paraId="1097C2CB" w14:textId="77777777" w:rsidR="002F341A" w:rsidRDefault="002F341A" w:rsidP="002F341A">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341A" w14:paraId="691CD03B" w14:textId="77777777" w:rsidTr="00134FFA">
        <w:tc>
          <w:tcPr>
            <w:tcW w:w="5665" w:type="dxa"/>
          </w:tcPr>
          <w:p w14:paraId="291891F5" w14:textId="03A6E7DF" w:rsidR="002F341A" w:rsidRDefault="004A2C57" w:rsidP="008263F4">
            <w:r>
              <w:t>L</w:t>
            </w:r>
            <w:r w:rsidR="00F44142">
              <w:t>ocal</w:t>
            </w:r>
          </w:p>
        </w:tc>
        <w:tc>
          <w:tcPr>
            <w:tcW w:w="3685" w:type="dxa"/>
          </w:tcPr>
          <w:p w14:paraId="2EA41DED" w14:textId="2587DA33" w:rsidR="002F341A" w:rsidRDefault="004A2C57" w:rsidP="004A2C57">
            <w:r>
              <w:t xml:space="preserve">A locally allocated </w:t>
            </w:r>
            <w:r w:rsidRPr="008263F4">
              <w:rPr>
                <w:rStyle w:val="CodeText"/>
              </w:rPr>
              <w:t>WDF_OBJECT_ATTRIBUTES</w:t>
            </w:r>
            <w:r w:rsidRPr="004A2C57">
              <w:t xml:space="preserve"> structure.</w:t>
            </w:r>
          </w:p>
        </w:tc>
      </w:tr>
      <w:tr w:rsidR="002F341A" w14:paraId="28A650DA" w14:textId="77777777" w:rsidTr="00134FFA">
        <w:tc>
          <w:tcPr>
            <w:tcW w:w="5665" w:type="dxa"/>
          </w:tcPr>
          <w:p w14:paraId="116D5E0C" w14:textId="3EACA355" w:rsidR="002F341A" w:rsidRDefault="004A2C57" w:rsidP="008263F4">
            <w:r>
              <w:t>Formal</w:t>
            </w:r>
          </w:p>
        </w:tc>
        <w:tc>
          <w:tcPr>
            <w:tcW w:w="3685" w:type="dxa"/>
          </w:tcPr>
          <w:p w14:paraId="2BBDBA71" w14:textId="53A18284" w:rsidR="002F341A" w:rsidRDefault="004A2C57" w:rsidP="0072170C">
            <w:r w:rsidRPr="008263F4">
              <w:rPr>
                <w:rStyle w:val="CodeText"/>
              </w:rPr>
              <w:t>WDF_OBJECT_ATTRIBUTES*</w:t>
            </w:r>
            <w:r w:rsidR="002F341A">
              <w:t>. This value Is passed into the Module’s Create function.</w:t>
            </w:r>
          </w:p>
        </w:tc>
      </w:tr>
      <w:tr w:rsidR="002F341A" w14:paraId="786926E1" w14:textId="77777777" w:rsidTr="00134FFA">
        <w:tc>
          <w:tcPr>
            <w:tcW w:w="5665" w:type="dxa"/>
          </w:tcPr>
          <w:p w14:paraId="0F787FD5" w14:textId="5F553029" w:rsidR="002F341A" w:rsidRDefault="004A2C57" w:rsidP="008263F4">
            <w:r>
              <w:t>Context</w:t>
            </w:r>
          </w:p>
        </w:tc>
        <w:tc>
          <w:tcPr>
            <w:tcW w:w="3685" w:type="dxa"/>
          </w:tcPr>
          <w:p w14:paraId="1CCCD08B" w14:textId="00A6400F" w:rsidR="002F341A" w:rsidRDefault="004A2C57" w:rsidP="0072170C">
            <w:r>
              <w:t>The name of the Module’s Private Context.</w:t>
            </w:r>
          </w:p>
        </w:tc>
      </w:tr>
    </w:tbl>
    <w:p w14:paraId="31F7D202" w14:textId="77777777" w:rsidR="002F341A" w:rsidRDefault="002F341A" w:rsidP="002F341A"/>
    <w:p w14:paraId="0B406C39" w14:textId="77777777" w:rsidR="002F341A" w:rsidRDefault="002F341A" w:rsidP="002F341A">
      <w:pPr>
        <w:pStyle w:val="Heading4"/>
      </w:pPr>
      <w:r>
        <w:t>Returns</w:t>
      </w:r>
    </w:p>
    <w:p w14:paraId="418483D9" w14:textId="5E6E4BD4" w:rsidR="002F341A" w:rsidRPr="003921F9" w:rsidRDefault="004A2C57" w:rsidP="002F341A">
      <w:r>
        <w:t>None</w:t>
      </w:r>
    </w:p>
    <w:p w14:paraId="13C2FE11" w14:textId="77777777" w:rsidR="002F341A" w:rsidRDefault="002F341A" w:rsidP="002F341A">
      <w:pPr>
        <w:pStyle w:val="Heading4"/>
      </w:pPr>
      <w:r>
        <w:t>Remarks</w:t>
      </w:r>
    </w:p>
    <w:p w14:paraId="3A998AAC" w14:textId="69172428" w:rsidR="002F341A" w:rsidRDefault="004A2C57" w:rsidP="004A459D">
      <w:pPr>
        <w:pStyle w:val="ListParagraph"/>
        <w:numPr>
          <w:ilvl w:val="0"/>
          <w:numId w:val="3"/>
        </w:numPr>
      </w:pPr>
      <w:r>
        <w:t xml:space="preserve">If the Module has no Private Context, use </w:t>
      </w:r>
      <w:r w:rsidRPr="008263F4">
        <w:rPr>
          <w:rStyle w:val="CodeText"/>
        </w:rPr>
        <w:t>DMF_WDF_OBJECT_ATTRIBUTES_INIT</w:t>
      </w:r>
      <w:r w:rsidRPr="004A2C57">
        <w:t xml:space="preserve"> instead.</w:t>
      </w:r>
    </w:p>
    <w:p w14:paraId="67194A1E" w14:textId="4417DE9D" w:rsidR="00AC2827" w:rsidRDefault="00AC2827"/>
    <w:p w14:paraId="0714AD8E" w14:textId="77777777" w:rsidR="00AC2827" w:rsidRDefault="00AC2827">
      <w:r>
        <w:br w:type="page"/>
      </w:r>
    </w:p>
    <w:p w14:paraId="0EF68721" w14:textId="41B25246" w:rsidR="002F23C7" w:rsidRDefault="002F23C7" w:rsidP="002F23C7">
      <w:pPr>
        <w:pStyle w:val="Heading3"/>
      </w:pPr>
      <w:bookmarkStart w:id="11218" w:name="_Toc524528066"/>
      <w:r>
        <w:lastRenderedPageBreak/>
        <w:t>DMF_CONFIG_GET</w:t>
      </w:r>
      <w:bookmarkEnd w:id="11218"/>
    </w:p>
    <w:p w14:paraId="22AAAE85" w14:textId="6EBCBAEE" w:rsidR="002F23C7" w:rsidRPr="00FB6A46" w:rsidDel="002D73E9" w:rsidRDefault="002F23C7" w:rsidP="002F23C7">
      <w:pPr>
        <w:rPr>
          <w:del w:id="11219" w:author="Sam Tertzakian" w:date="2018-09-12T12:28:00Z"/>
        </w:rPr>
      </w:pPr>
    </w:p>
    <w:p w14:paraId="40FAC9D1" w14:textId="77777777" w:rsidR="002D73E9" w:rsidRDefault="002D73E9" w:rsidP="002F23C7">
      <w:pPr>
        <w:autoSpaceDE w:val="0"/>
        <w:autoSpaceDN w:val="0"/>
        <w:adjustRightInd w:val="0"/>
        <w:spacing w:after="0" w:line="240" w:lineRule="auto"/>
        <w:rPr>
          <w:ins w:id="11220" w:author="Sam Tertzakian" w:date="2018-09-12T12:28:00Z"/>
          <w:rStyle w:val="CodeText"/>
        </w:rPr>
      </w:pPr>
    </w:p>
    <w:p w14:paraId="08F5DA45" w14:textId="595C3219" w:rsidR="002F23C7" w:rsidRPr="002D73E9" w:rsidRDefault="002F23C7" w:rsidP="002F23C7">
      <w:pPr>
        <w:autoSpaceDE w:val="0"/>
        <w:autoSpaceDN w:val="0"/>
        <w:adjustRightInd w:val="0"/>
        <w:spacing w:after="0" w:line="240" w:lineRule="auto"/>
        <w:rPr>
          <w:rStyle w:val="CodeText"/>
          <w:rPrChange w:id="11221" w:author="Sam Tertzakian" w:date="2018-09-12T12:28:00Z">
            <w:rPr>
              <w:rFonts w:ascii="Consolas" w:hAnsi="Consolas" w:cs="Consolas"/>
              <w:color w:val="000000"/>
              <w:sz w:val="19"/>
              <w:szCs w:val="19"/>
            </w:rPr>
          </w:rPrChange>
        </w:rPr>
      </w:pPr>
      <w:r w:rsidRPr="002D73E9">
        <w:rPr>
          <w:rStyle w:val="CodeText"/>
          <w:rPrChange w:id="11222" w:author="Sam Tertzakian" w:date="2018-09-12T12:28:00Z">
            <w:rPr>
              <w:rFonts w:ascii="Consolas" w:hAnsi="Consolas" w:cs="Consolas"/>
              <w:color w:val="2B91AF"/>
              <w:sz w:val="19"/>
              <w:szCs w:val="19"/>
            </w:rPr>
          </w:rPrChange>
        </w:rPr>
        <w:t>DMF_CONFIG_[Modulename]*</w:t>
      </w:r>
    </w:p>
    <w:p w14:paraId="5AC33426" w14:textId="2528CE98" w:rsidR="002F23C7" w:rsidRPr="002D73E9" w:rsidRDefault="002F23C7" w:rsidP="002F23C7">
      <w:pPr>
        <w:autoSpaceDE w:val="0"/>
        <w:autoSpaceDN w:val="0"/>
        <w:adjustRightInd w:val="0"/>
        <w:spacing w:after="0" w:line="240" w:lineRule="auto"/>
        <w:rPr>
          <w:rStyle w:val="CodeText"/>
          <w:rPrChange w:id="11223" w:author="Sam Tertzakian" w:date="2018-09-12T12:28:00Z">
            <w:rPr>
              <w:rFonts w:ascii="Consolas" w:hAnsi="Consolas" w:cs="Consolas"/>
              <w:color w:val="000000"/>
              <w:sz w:val="19"/>
              <w:szCs w:val="19"/>
            </w:rPr>
          </w:rPrChange>
        </w:rPr>
      </w:pPr>
      <w:r w:rsidRPr="002D73E9">
        <w:rPr>
          <w:rStyle w:val="CodeText"/>
          <w:rPrChange w:id="11224" w:author="Sam Tertzakian" w:date="2018-09-12T12:28:00Z">
            <w:rPr>
              <w:rFonts w:ascii="Consolas" w:hAnsi="Consolas" w:cs="Consolas"/>
              <w:color w:val="000000"/>
              <w:sz w:val="19"/>
              <w:szCs w:val="19"/>
            </w:rPr>
          </w:rPrChange>
        </w:rPr>
        <w:t>DMF_CON</w:t>
      </w:r>
      <w:r w:rsidR="00575955" w:rsidRPr="002D73E9">
        <w:rPr>
          <w:rStyle w:val="CodeText"/>
          <w:rPrChange w:id="11225" w:author="Sam Tertzakian" w:date="2018-09-12T12:28:00Z">
            <w:rPr>
              <w:rFonts w:ascii="Consolas" w:hAnsi="Consolas" w:cs="Consolas"/>
              <w:color w:val="000000"/>
              <w:sz w:val="19"/>
              <w:szCs w:val="19"/>
            </w:rPr>
          </w:rPrChange>
        </w:rPr>
        <w:t>FIG</w:t>
      </w:r>
      <w:r w:rsidRPr="002D73E9">
        <w:rPr>
          <w:rStyle w:val="CodeText"/>
          <w:rPrChange w:id="11226" w:author="Sam Tertzakian" w:date="2018-09-12T12:28:00Z">
            <w:rPr>
              <w:rFonts w:ascii="Consolas" w:hAnsi="Consolas" w:cs="Consolas"/>
              <w:color w:val="000000"/>
              <w:sz w:val="19"/>
              <w:szCs w:val="19"/>
            </w:rPr>
          </w:rPrChange>
        </w:rPr>
        <w:t>_GET(</w:t>
      </w:r>
    </w:p>
    <w:p w14:paraId="0DB480A8" w14:textId="2141CAA1" w:rsidR="002F23C7" w:rsidRPr="002D73E9" w:rsidDel="002D73E9" w:rsidRDefault="002F23C7">
      <w:pPr>
        <w:autoSpaceDE w:val="0"/>
        <w:autoSpaceDN w:val="0"/>
        <w:adjustRightInd w:val="0"/>
        <w:spacing w:after="0" w:line="240" w:lineRule="auto"/>
        <w:rPr>
          <w:del w:id="11227" w:author="Sam Tertzakian" w:date="2018-09-12T12:28:00Z"/>
          <w:rStyle w:val="CodeText"/>
          <w:rPrChange w:id="11228" w:author="Sam Tertzakian" w:date="2018-09-12T12:28:00Z">
            <w:rPr>
              <w:del w:id="11229" w:author="Sam Tertzakian" w:date="2018-09-12T12:28:00Z"/>
              <w:rFonts w:ascii="Consolas" w:hAnsi="Consolas" w:cs="Consolas"/>
              <w:color w:val="000000"/>
              <w:sz w:val="19"/>
              <w:szCs w:val="19"/>
            </w:rPr>
          </w:rPrChange>
        </w:rPr>
      </w:pPr>
      <w:r w:rsidRPr="002D73E9">
        <w:rPr>
          <w:rStyle w:val="CodeText"/>
          <w:rPrChange w:id="11230" w:author="Sam Tertzakian" w:date="2018-09-12T12:28:00Z">
            <w:rPr>
              <w:rFonts w:ascii="Consolas" w:hAnsi="Consolas" w:cs="Consolas"/>
              <w:color w:val="000000"/>
              <w:sz w:val="19"/>
              <w:szCs w:val="19"/>
            </w:rPr>
          </w:rPrChange>
        </w:rPr>
        <w:t xml:space="preserve">    </w:t>
      </w:r>
      <w:r w:rsidRPr="002D73E9">
        <w:rPr>
          <w:rStyle w:val="CodeText"/>
          <w:rPrChange w:id="11231" w:author="Sam Tertzakian" w:date="2018-09-12T12:28:00Z">
            <w:rPr>
              <w:rFonts w:ascii="Consolas" w:hAnsi="Consolas" w:cs="Consolas"/>
              <w:color w:val="6F008A"/>
              <w:sz w:val="19"/>
              <w:szCs w:val="19"/>
            </w:rPr>
          </w:rPrChange>
        </w:rPr>
        <w:t>_In_</w:t>
      </w:r>
      <w:r w:rsidRPr="002D73E9">
        <w:rPr>
          <w:rStyle w:val="CodeText"/>
          <w:rPrChange w:id="11232" w:author="Sam Tertzakian" w:date="2018-09-12T12:28:00Z">
            <w:rPr>
              <w:rFonts w:ascii="Consolas" w:hAnsi="Consolas" w:cs="Consolas"/>
              <w:color w:val="000000"/>
              <w:sz w:val="19"/>
              <w:szCs w:val="19"/>
            </w:rPr>
          </w:rPrChange>
        </w:rPr>
        <w:t xml:space="preserve"> </w:t>
      </w:r>
      <w:r w:rsidRPr="002D73E9">
        <w:rPr>
          <w:rStyle w:val="CodeText"/>
          <w:rPrChange w:id="11233" w:author="Sam Tertzakian" w:date="2018-09-12T12:28:00Z">
            <w:rPr>
              <w:rFonts w:ascii="Consolas" w:hAnsi="Consolas" w:cs="Consolas"/>
              <w:color w:val="2B91AF"/>
              <w:sz w:val="19"/>
              <w:szCs w:val="19"/>
            </w:rPr>
          </w:rPrChange>
        </w:rPr>
        <w:t>DMFMODULE</w:t>
      </w:r>
      <w:r w:rsidRPr="002D73E9">
        <w:rPr>
          <w:rStyle w:val="CodeText"/>
          <w:rPrChange w:id="11234" w:author="Sam Tertzakian" w:date="2018-09-12T12:28:00Z">
            <w:rPr>
              <w:rFonts w:ascii="Consolas" w:hAnsi="Consolas" w:cs="Consolas"/>
              <w:color w:val="000000"/>
              <w:sz w:val="19"/>
              <w:szCs w:val="19"/>
            </w:rPr>
          </w:rPrChange>
        </w:rPr>
        <w:t xml:space="preserve"> </w:t>
      </w:r>
      <w:r w:rsidRPr="002D73E9">
        <w:rPr>
          <w:rStyle w:val="CodeText"/>
          <w:rPrChange w:id="11235" w:author="Sam Tertzakian" w:date="2018-09-12T12:28:00Z">
            <w:rPr>
              <w:rFonts w:ascii="Consolas" w:hAnsi="Consolas" w:cs="Consolas"/>
              <w:color w:val="808080"/>
              <w:sz w:val="19"/>
              <w:szCs w:val="19"/>
            </w:rPr>
          </w:rPrChange>
        </w:rPr>
        <w:t>DmfModule</w:t>
      </w:r>
    </w:p>
    <w:p w14:paraId="60B86141" w14:textId="74073D27" w:rsidR="002F23C7" w:rsidRPr="002D73E9" w:rsidRDefault="002F23C7" w:rsidP="00CB5BEE">
      <w:pPr>
        <w:autoSpaceDE w:val="0"/>
        <w:autoSpaceDN w:val="0"/>
        <w:adjustRightInd w:val="0"/>
        <w:spacing w:after="0" w:line="240" w:lineRule="auto"/>
        <w:rPr>
          <w:rStyle w:val="CodeText"/>
          <w:rPrChange w:id="11236" w:author="Sam Tertzakian" w:date="2018-09-12T12:28:00Z">
            <w:rPr>
              <w:rFonts w:ascii="Consolas" w:hAnsi="Consolas" w:cs="Consolas"/>
              <w:color w:val="000000"/>
              <w:sz w:val="19"/>
              <w:szCs w:val="19"/>
            </w:rPr>
          </w:rPrChange>
        </w:rPr>
      </w:pPr>
      <w:del w:id="11237" w:author="Sam Tertzakian" w:date="2018-09-12T12:28:00Z">
        <w:r w:rsidRPr="002D73E9" w:rsidDel="002D73E9">
          <w:rPr>
            <w:rStyle w:val="CodeText"/>
            <w:rPrChange w:id="11238" w:author="Sam Tertzakian" w:date="2018-09-12T12:28:00Z">
              <w:rPr>
                <w:rFonts w:ascii="Consolas" w:hAnsi="Consolas" w:cs="Consolas"/>
                <w:color w:val="000000"/>
                <w:sz w:val="19"/>
                <w:szCs w:val="19"/>
              </w:rPr>
            </w:rPrChange>
          </w:rPr>
          <w:delText xml:space="preserve">    </w:delText>
        </w:r>
      </w:del>
      <w:r w:rsidRPr="002D73E9">
        <w:rPr>
          <w:rStyle w:val="CodeText"/>
          <w:rPrChange w:id="11239" w:author="Sam Tertzakian" w:date="2018-09-12T12:28:00Z">
            <w:rPr>
              <w:rFonts w:ascii="Consolas" w:hAnsi="Consolas" w:cs="Consolas"/>
              <w:color w:val="000000"/>
              <w:sz w:val="19"/>
              <w:szCs w:val="19"/>
            </w:rPr>
          </w:rPrChange>
        </w:rPr>
        <w:t>)</w:t>
      </w:r>
      <w:del w:id="11240" w:author="Sam Tertzakian" w:date="2018-09-12T12:28:00Z">
        <w:r w:rsidRPr="002D73E9" w:rsidDel="002D73E9">
          <w:rPr>
            <w:rStyle w:val="CodeText"/>
            <w:rPrChange w:id="11241" w:author="Sam Tertzakian" w:date="2018-09-12T12:28:00Z">
              <w:rPr>
                <w:rFonts w:ascii="Consolas" w:hAnsi="Consolas" w:cs="Consolas"/>
                <w:color w:val="000000"/>
                <w:sz w:val="19"/>
                <w:szCs w:val="19"/>
              </w:rPr>
            </w:rPrChange>
          </w:rPr>
          <w:delText>;</w:delText>
        </w:r>
      </w:del>
    </w:p>
    <w:p w14:paraId="1C77EB9C" w14:textId="77777777" w:rsidR="002F23C7" w:rsidRDefault="002F23C7" w:rsidP="002F23C7">
      <w:pPr>
        <w:autoSpaceDE w:val="0"/>
        <w:autoSpaceDN w:val="0"/>
        <w:adjustRightInd w:val="0"/>
        <w:spacing w:after="0" w:line="240" w:lineRule="auto"/>
        <w:rPr>
          <w:rFonts w:ascii="Consolas" w:hAnsi="Consolas" w:cs="Consolas"/>
          <w:color w:val="000000"/>
          <w:sz w:val="19"/>
          <w:szCs w:val="19"/>
        </w:rPr>
      </w:pPr>
    </w:p>
    <w:p w14:paraId="3F966FDA" w14:textId="4452484F" w:rsidR="002F23C7" w:rsidRDefault="002F23C7" w:rsidP="002F23C7">
      <w:r>
        <w:t>Given an instance of a Module, this function returns the given Module’s Con</w:t>
      </w:r>
      <w:r w:rsidR="003954FD">
        <w:t>fig</w:t>
      </w:r>
      <w:r>
        <w:t>.</w:t>
      </w:r>
    </w:p>
    <w:p w14:paraId="094DD02C" w14:textId="77777777" w:rsidR="002F23C7" w:rsidRDefault="002F23C7" w:rsidP="002F23C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F23C7" w14:paraId="7697967C" w14:textId="77777777" w:rsidTr="00972838">
        <w:tc>
          <w:tcPr>
            <w:tcW w:w="5665" w:type="dxa"/>
          </w:tcPr>
          <w:p w14:paraId="0937D086" w14:textId="77777777" w:rsidR="002F23C7" w:rsidRPr="00980A81" w:rsidRDefault="002F23C7" w:rsidP="00972838">
            <w:pPr>
              <w:rPr>
                <w:rStyle w:val="CodeText"/>
              </w:rPr>
            </w:pPr>
            <w:r w:rsidRPr="00980A81">
              <w:rPr>
                <w:rStyle w:val="CodeText"/>
              </w:rPr>
              <w:t>DMFMODULE DmfModule</w:t>
            </w:r>
          </w:p>
        </w:tc>
        <w:tc>
          <w:tcPr>
            <w:tcW w:w="3685" w:type="dxa"/>
          </w:tcPr>
          <w:p w14:paraId="3D47626C" w14:textId="77777777" w:rsidR="002F23C7" w:rsidRDefault="002F23C7" w:rsidP="00972838">
            <w:r>
              <w:t xml:space="preserve">The given Module’s DMF Module handle. </w:t>
            </w:r>
          </w:p>
        </w:tc>
      </w:tr>
    </w:tbl>
    <w:p w14:paraId="3074F74D" w14:textId="77777777" w:rsidR="002F23C7" w:rsidRDefault="002F23C7" w:rsidP="002F23C7">
      <w:pPr>
        <w:pStyle w:val="Heading4"/>
      </w:pPr>
      <w:r>
        <w:t>Returns</w:t>
      </w:r>
    </w:p>
    <w:p w14:paraId="12402050" w14:textId="748C5C93" w:rsidR="002F23C7" w:rsidRDefault="002F23C7" w:rsidP="002F23C7">
      <w:r>
        <w:t>The given Module’s Con</w:t>
      </w:r>
      <w:r w:rsidR="00961685">
        <w:t>fig</w:t>
      </w:r>
      <w:r>
        <w:t>.</w:t>
      </w:r>
    </w:p>
    <w:p w14:paraId="412460A6" w14:textId="77777777" w:rsidR="002F23C7" w:rsidRDefault="002F23C7" w:rsidP="002F23C7">
      <w:r>
        <w:t>Remarks</w:t>
      </w:r>
    </w:p>
    <w:p w14:paraId="2B9C9400" w14:textId="77777777"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p>
    <w:p w14:paraId="30E699B8" w14:textId="095435F9" w:rsidR="002F23C7" w:rsidRDefault="002F23C7" w:rsidP="002F23C7">
      <w:pPr>
        <w:pStyle w:val="ListParagraph"/>
        <w:numPr>
          <w:ilvl w:val="0"/>
          <w:numId w:val="36"/>
        </w:numPr>
      </w:pPr>
      <w:r>
        <w:t xml:space="preserve">Do not use this function </w:t>
      </w:r>
      <w:r w:rsidR="00FE3290">
        <w:t xml:space="preserve">if </w:t>
      </w:r>
      <w:r>
        <w:t>the Module has no Con</w:t>
      </w:r>
      <w:r w:rsidR="00271176">
        <w:t>fig</w:t>
      </w:r>
      <w:r>
        <w:t>.</w:t>
      </w:r>
    </w:p>
    <w:p w14:paraId="44985CAA" w14:textId="774E143D"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DMF_MODULE_DECLARE_CONFIG()</w:t>
      </w:r>
      <w:r>
        <w:t>.</w:t>
      </w:r>
    </w:p>
    <w:p w14:paraId="096B64B2" w14:textId="50316249" w:rsidR="002F23C7" w:rsidRDefault="002F23C7" w:rsidP="002F23C7">
      <w:pPr>
        <w:pStyle w:val="ListParagraph"/>
        <w:numPr>
          <w:ilvl w:val="0"/>
          <w:numId w:val="36"/>
        </w:numPr>
      </w:pPr>
      <w:r>
        <w:t>Do not return this pointer to a Client.</w:t>
      </w:r>
    </w:p>
    <w:p w14:paraId="11945AC5" w14:textId="7CC37A7A" w:rsidR="000115E1" w:rsidRDefault="000115E1" w:rsidP="002F23C7">
      <w:pPr>
        <w:pStyle w:val="ListParagraph"/>
        <w:numPr>
          <w:ilvl w:val="0"/>
          <w:numId w:val="36"/>
        </w:numPr>
      </w:pPr>
      <w:r>
        <w:t>Although the Client originally set the C</w:t>
      </w:r>
      <w:r w:rsidR="002F7611">
        <w:t xml:space="preserve">onfig </w:t>
      </w:r>
      <w:r>
        <w:t xml:space="preserve">structure, the buffer returned by this function is a copy of that structure. The Module may write to this buffer, but the Client will not see that change. </w:t>
      </w:r>
      <w:proofErr w:type="gramStart"/>
      <w:r>
        <w:t>Generally speaking, this</w:t>
      </w:r>
      <w:proofErr w:type="gramEnd"/>
      <w:r>
        <w:t xml:space="preserve"> buffer should not be written to. Use the Module’s Context instead.</w:t>
      </w:r>
    </w:p>
    <w:p w14:paraId="1E10D8D3" w14:textId="77777777" w:rsidR="002F23C7" w:rsidRDefault="002F23C7">
      <w:pPr>
        <w:rPr>
          <w:rFonts w:asciiTheme="majorHAnsi" w:eastAsiaTheme="majorEastAsia" w:hAnsiTheme="majorHAnsi" w:cstheme="majorBidi"/>
          <w:b/>
          <w:bCs/>
          <w:color w:val="000000" w:themeColor="text1"/>
        </w:rPr>
      </w:pPr>
      <w:r>
        <w:br w:type="page"/>
      </w:r>
    </w:p>
    <w:p w14:paraId="3C188E74" w14:textId="5557A2E4" w:rsidR="00C91ED3" w:rsidRDefault="00C91ED3" w:rsidP="00C91ED3">
      <w:pPr>
        <w:pStyle w:val="Heading3"/>
      </w:pPr>
      <w:bookmarkStart w:id="11242" w:name="_Toc524528067"/>
      <w:r>
        <w:lastRenderedPageBreak/>
        <w:t>DMF_CONTEXT_GET</w:t>
      </w:r>
      <w:bookmarkEnd w:id="11242"/>
    </w:p>
    <w:p w14:paraId="151DC638" w14:textId="54C209FC" w:rsidR="00C91ED3" w:rsidRPr="00FB6A46" w:rsidDel="002D73E9" w:rsidRDefault="00C91ED3" w:rsidP="00C91ED3">
      <w:pPr>
        <w:rPr>
          <w:del w:id="11243" w:author="Sam Tertzakian" w:date="2018-09-12T12:28:00Z"/>
        </w:rPr>
      </w:pPr>
    </w:p>
    <w:p w14:paraId="07B314A3" w14:textId="77777777" w:rsidR="002D73E9" w:rsidRDefault="002D73E9" w:rsidP="00C91ED3">
      <w:pPr>
        <w:autoSpaceDE w:val="0"/>
        <w:autoSpaceDN w:val="0"/>
        <w:adjustRightInd w:val="0"/>
        <w:spacing w:after="0" w:line="240" w:lineRule="auto"/>
        <w:rPr>
          <w:ins w:id="11244" w:author="Sam Tertzakian" w:date="2018-09-12T12:28:00Z"/>
          <w:rFonts w:ascii="Consolas" w:hAnsi="Consolas" w:cs="Consolas"/>
          <w:color w:val="2B91AF"/>
          <w:sz w:val="19"/>
          <w:szCs w:val="19"/>
        </w:rPr>
      </w:pPr>
    </w:p>
    <w:p w14:paraId="324A1029" w14:textId="3305FC76" w:rsidR="00C91ED3" w:rsidRPr="002D73E9" w:rsidRDefault="00C91ED3" w:rsidP="00C91ED3">
      <w:pPr>
        <w:autoSpaceDE w:val="0"/>
        <w:autoSpaceDN w:val="0"/>
        <w:adjustRightInd w:val="0"/>
        <w:spacing w:after="0" w:line="240" w:lineRule="auto"/>
        <w:rPr>
          <w:rStyle w:val="CodeText"/>
          <w:rPrChange w:id="11245" w:author="Sam Tertzakian" w:date="2018-09-12T12:28:00Z">
            <w:rPr>
              <w:rFonts w:ascii="Consolas" w:hAnsi="Consolas" w:cs="Consolas"/>
              <w:color w:val="000000"/>
              <w:sz w:val="19"/>
              <w:szCs w:val="19"/>
            </w:rPr>
          </w:rPrChange>
        </w:rPr>
      </w:pPr>
      <w:r w:rsidRPr="002D73E9">
        <w:rPr>
          <w:rStyle w:val="CodeText"/>
          <w:rPrChange w:id="11246" w:author="Sam Tertzakian" w:date="2018-09-12T12:28:00Z">
            <w:rPr>
              <w:rFonts w:ascii="Consolas" w:hAnsi="Consolas" w:cs="Consolas"/>
              <w:color w:val="2B91AF"/>
              <w:sz w:val="19"/>
              <w:szCs w:val="19"/>
            </w:rPr>
          </w:rPrChange>
        </w:rPr>
        <w:t>DMF_CONTEXT_[Modulename]*</w:t>
      </w:r>
    </w:p>
    <w:p w14:paraId="5E5AC91D" w14:textId="519BE1FC" w:rsidR="00C91ED3" w:rsidRPr="002D73E9" w:rsidRDefault="00C91ED3" w:rsidP="00C91ED3">
      <w:pPr>
        <w:autoSpaceDE w:val="0"/>
        <w:autoSpaceDN w:val="0"/>
        <w:adjustRightInd w:val="0"/>
        <w:spacing w:after="0" w:line="240" w:lineRule="auto"/>
        <w:rPr>
          <w:rStyle w:val="CodeText"/>
          <w:rPrChange w:id="11247" w:author="Sam Tertzakian" w:date="2018-09-12T12:28:00Z">
            <w:rPr>
              <w:rFonts w:ascii="Consolas" w:hAnsi="Consolas" w:cs="Consolas"/>
              <w:color w:val="000000"/>
              <w:sz w:val="19"/>
              <w:szCs w:val="19"/>
            </w:rPr>
          </w:rPrChange>
        </w:rPr>
      </w:pPr>
      <w:r w:rsidRPr="002D73E9">
        <w:rPr>
          <w:rStyle w:val="CodeText"/>
          <w:rPrChange w:id="11248" w:author="Sam Tertzakian" w:date="2018-09-12T12:28:00Z">
            <w:rPr>
              <w:rFonts w:ascii="Consolas" w:hAnsi="Consolas" w:cs="Consolas"/>
              <w:color w:val="000000"/>
              <w:sz w:val="19"/>
              <w:szCs w:val="19"/>
            </w:rPr>
          </w:rPrChange>
        </w:rPr>
        <w:t>DMF_CONTEXT_GET(</w:t>
      </w:r>
    </w:p>
    <w:p w14:paraId="5BE23DAB" w14:textId="7C2B558D" w:rsidR="00C91ED3" w:rsidRPr="002D73E9" w:rsidDel="002D73E9" w:rsidRDefault="00C91ED3">
      <w:pPr>
        <w:autoSpaceDE w:val="0"/>
        <w:autoSpaceDN w:val="0"/>
        <w:adjustRightInd w:val="0"/>
        <w:spacing w:after="0" w:line="240" w:lineRule="auto"/>
        <w:rPr>
          <w:del w:id="11249" w:author="Sam Tertzakian" w:date="2018-09-12T12:28:00Z"/>
          <w:rStyle w:val="CodeText"/>
          <w:rPrChange w:id="11250" w:author="Sam Tertzakian" w:date="2018-09-12T12:28:00Z">
            <w:rPr>
              <w:del w:id="11251" w:author="Sam Tertzakian" w:date="2018-09-12T12:28:00Z"/>
              <w:rFonts w:ascii="Consolas" w:hAnsi="Consolas" w:cs="Consolas"/>
              <w:color w:val="000000"/>
              <w:sz w:val="19"/>
              <w:szCs w:val="19"/>
            </w:rPr>
          </w:rPrChange>
        </w:rPr>
      </w:pPr>
      <w:r w:rsidRPr="002D73E9">
        <w:rPr>
          <w:rStyle w:val="CodeText"/>
          <w:rPrChange w:id="11252" w:author="Sam Tertzakian" w:date="2018-09-12T12:28:00Z">
            <w:rPr>
              <w:rFonts w:ascii="Consolas" w:hAnsi="Consolas" w:cs="Consolas"/>
              <w:color w:val="000000"/>
              <w:sz w:val="19"/>
              <w:szCs w:val="19"/>
            </w:rPr>
          </w:rPrChange>
        </w:rPr>
        <w:t xml:space="preserve">    </w:t>
      </w:r>
      <w:r w:rsidRPr="002D73E9">
        <w:rPr>
          <w:rStyle w:val="CodeText"/>
          <w:rPrChange w:id="11253" w:author="Sam Tertzakian" w:date="2018-09-12T12:28:00Z">
            <w:rPr>
              <w:rFonts w:ascii="Consolas" w:hAnsi="Consolas" w:cs="Consolas"/>
              <w:color w:val="6F008A"/>
              <w:sz w:val="19"/>
              <w:szCs w:val="19"/>
            </w:rPr>
          </w:rPrChange>
        </w:rPr>
        <w:t>_In_</w:t>
      </w:r>
      <w:r w:rsidRPr="002D73E9">
        <w:rPr>
          <w:rStyle w:val="CodeText"/>
          <w:rPrChange w:id="11254" w:author="Sam Tertzakian" w:date="2018-09-12T12:28:00Z">
            <w:rPr>
              <w:rFonts w:ascii="Consolas" w:hAnsi="Consolas" w:cs="Consolas"/>
              <w:color w:val="000000"/>
              <w:sz w:val="19"/>
              <w:szCs w:val="19"/>
            </w:rPr>
          </w:rPrChange>
        </w:rPr>
        <w:t xml:space="preserve"> </w:t>
      </w:r>
      <w:r w:rsidRPr="002D73E9">
        <w:rPr>
          <w:rStyle w:val="CodeText"/>
          <w:rPrChange w:id="11255" w:author="Sam Tertzakian" w:date="2018-09-12T12:28:00Z">
            <w:rPr>
              <w:rFonts w:ascii="Consolas" w:hAnsi="Consolas" w:cs="Consolas"/>
              <w:color w:val="2B91AF"/>
              <w:sz w:val="19"/>
              <w:szCs w:val="19"/>
            </w:rPr>
          </w:rPrChange>
        </w:rPr>
        <w:t>DMFMODULE</w:t>
      </w:r>
      <w:r w:rsidRPr="002D73E9">
        <w:rPr>
          <w:rStyle w:val="CodeText"/>
          <w:rPrChange w:id="11256" w:author="Sam Tertzakian" w:date="2018-09-12T12:28:00Z">
            <w:rPr>
              <w:rFonts w:ascii="Consolas" w:hAnsi="Consolas" w:cs="Consolas"/>
              <w:color w:val="000000"/>
              <w:sz w:val="19"/>
              <w:szCs w:val="19"/>
            </w:rPr>
          </w:rPrChange>
        </w:rPr>
        <w:t xml:space="preserve"> </w:t>
      </w:r>
      <w:r w:rsidRPr="002D73E9">
        <w:rPr>
          <w:rStyle w:val="CodeText"/>
          <w:rPrChange w:id="11257" w:author="Sam Tertzakian" w:date="2018-09-12T12:28:00Z">
            <w:rPr>
              <w:rFonts w:ascii="Consolas" w:hAnsi="Consolas" w:cs="Consolas"/>
              <w:color w:val="808080"/>
              <w:sz w:val="19"/>
              <w:szCs w:val="19"/>
            </w:rPr>
          </w:rPrChange>
        </w:rPr>
        <w:t>DmfModule</w:t>
      </w:r>
    </w:p>
    <w:p w14:paraId="1164A4B0" w14:textId="257E0619" w:rsidR="00C91ED3" w:rsidRPr="002D73E9" w:rsidRDefault="00C91ED3" w:rsidP="00CB5BEE">
      <w:pPr>
        <w:autoSpaceDE w:val="0"/>
        <w:autoSpaceDN w:val="0"/>
        <w:adjustRightInd w:val="0"/>
        <w:spacing w:after="0" w:line="240" w:lineRule="auto"/>
        <w:rPr>
          <w:rStyle w:val="CodeText"/>
          <w:rPrChange w:id="11258" w:author="Sam Tertzakian" w:date="2018-09-12T12:28:00Z">
            <w:rPr>
              <w:rFonts w:ascii="Consolas" w:hAnsi="Consolas" w:cs="Consolas"/>
              <w:color w:val="000000"/>
              <w:sz w:val="19"/>
              <w:szCs w:val="19"/>
            </w:rPr>
          </w:rPrChange>
        </w:rPr>
      </w:pPr>
      <w:del w:id="11259" w:author="Sam Tertzakian" w:date="2018-09-12T12:28:00Z">
        <w:r w:rsidRPr="002D73E9" w:rsidDel="002D73E9">
          <w:rPr>
            <w:rStyle w:val="CodeText"/>
            <w:rPrChange w:id="11260" w:author="Sam Tertzakian" w:date="2018-09-12T12:28:00Z">
              <w:rPr>
                <w:rFonts w:ascii="Consolas" w:hAnsi="Consolas" w:cs="Consolas"/>
                <w:color w:val="000000"/>
                <w:sz w:val="19"/>
                <w:szCs w:val="19"/>
              </w:rPr>
            </w:rPrChange>
          </w:rPr>
          <w:delText xml:space="preserve">    </w:delText>
        </w:r>
      </w:del>
      <w:r w:rsidRPr="002D73E9">
        <w:rPr>
          <w:rStyle w:val="CodeText"/>
          <w:rPrChange w:id="11261" w:author="Sam Tertzakian" w:date="2018-09-12T12:28:00Z">
            <w:rPr>
              <w:rFonts w:ascii="Consolas" w:hAnsi="Consolas" w:cs="Consolas"/>
              <w:color w:val="000000"/>
              <w:sz w:val="19"/>
              <w:szCs w:val="19"/>
            </w:rPr>
          </w:rPrChange>
        </w:rPr>
        <w:t>)</w:t>
      </w:r>
      <w:del w:id="11262" w:author="Sam Tertzakian" w:date="2018-09-12T12:28:00Z">
        <w:r w:rsidRPr="002D73E9" w:rsidDel="002D73E9">
          <w:rPr>
            <w:rStyle w:val="CodeText"/>
            <w:rPrChange w:id="11263" w:author="Sam Tertzakian" w:date="2018-09-12T12:28:00Z">
              <w:rPr>
                <w:rFonts w:ascii="Consolas" w:hAnsi="Consolas" w:cs="Consolas"/>
                <w:color w:val="000000"/>
                <w:sz w:val="19"/>
                <w:szCs w:val="19"/>
              </w:rPr>
            </w:rPrChange>
          </w:rPr>
          <w:delText>;</w:delText>
        </w:r>
      </w:del>
    </w:p>
    <w:p w14:paraId="5D0EA610" w14:textId="77777777" w:rsidR="00C91ED3" w:rsidRDefault="00C91ED3" w:rsidP="00C91ED3">
      <w:pPr>
        <w:autoSpaceDE w:val="0"/>
        <w:autoSpaceDN w:val="0"/>
        <w:adjustRightInd w:val="0"/>
        <w:spacing w:after="0" w:line="240" w:lineRule="auto"/>
        <w:rPr>
          <w:rFonts w:ascii="Consolas" w:hAnsi="Consolas" w:cs="Consolas"/>
          <w:color w:val="000000"/>
          <w:sz w:val="19"/>
          <w:szCs w:val="19"/>
        </w:rPr>
      </w:pPr>
    </w:p>
    <w:p w14:paraId="1605A183" w14:textId="2A22563F" w:rsidR="00C91ED3" w:rsidRDefault="00C91ED3" w:rsidP="00C91ED3">
      <w:r>
        <w:t xml:space="preserve">Given an instance of a Module, this function returns the given Module’s </w:t>
      </w:r>
      <w:r w:rsidR="00957540">
        <w:t xml:space="preserve">Private </w:t>
      </w:r>
      <w:r>
        <w:t>Context.</w:t>
      </w:r>
    </w:p>
    <w:p w14:paraId="7111CF11" w14:textId="77777777" w:rsidR="00C91ED3" w:rsidRDefault="00C91ED3" w:rsidP="00C91ED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1ED3" w14:paraId="63BFD590" w14:textId="77777777" w:rsidTr="00C91ED3">
        <w:tc>
          <w:tcPr>
            <w:tcW w:w="5665" w:type="dxa"/>
          </w:tcPr>
          <w:p w14:paraId="5341AD05" w14:textId="77777777" w:rsidR="00C91ED3" w:rsidRPr="00980A81" w:rsidRDefault="00C91ED3" w:rsidP="00C91ED3">
            <w:pPr>
              <w:rPr>
                <w:rStyle w:val="CodeText"/>
              </w:rPr>
            </w:pPr>
            <w:r w:rsidRPr="00980A81">
              <w:rPr>
                <w:rStyle w:val="CodeText"/>
              </w:rPr>
              <w:t>DMFMODULE DmfModule</w:t>
            </w:r>
          </w:p>
        </w:tc>
        <w:tc>
          <w:tcPr>
            <w:tcW w:w="3685" w:type="dxa"/>
          </w:tcPr>
          <w:p w14:paraId="19977DBF" w14:textId="4FC6B2B2" w:rsidR="00C91ED3" w:rsidRDefault="00C91ED3" w:rsidP="00C91ED3">
            <w:r>
              <w:t xml:space="preserve">The given Module’s DMF Module handle. </w:t>
            </w:r>
          </w:p>
        </w:tc>
      </w:tr>
    </w:tbl>
    <w:p w14:paraId="5170D299" w14:textId="77777777" w:rsidR="00C91ED3" w:rsidRDefault="00C91ED3" w:rsidP="00C91ED3">
      <w:pPr>
        <w:pStyle w:val="Heading4"/>
      </w:pPr>
      <w:r>
        <w:t>Returns</w:t>
      </w:r>
    </w:p>
    <w:p w14:paraId="704C16E3" w14:textId="45180311" w:rsidR="00C91ED3" w:rsidRDefault="00C91ED3" w:rsidP="00C91ED3">
      <w:r>
        <w:t>The given Module’s Context.</w:t>
      </w:r>
    </w:p>
    <w:p w14:paraId="32170477" w14:textId="77777777" w:rsidR="00C91ED3" w:rsidRDefault="00C91ED3" w:rsidP="00C91ED3">
      <w:r>
        <w:t>Remarks</w:t>
      </w:r>
    </w:p>
    <w:p w14:paraId="2C710702" w14:textId="707FCFFA" w:rsidR="002F23C7" w:rsidRDefault="002F23C7" w:rsidP="002F23C7">
      <w:pPr>
        <w:pStyle w:val="ListParagraph"/>
        <w:numPr>
          <w:ilvl w:val="0"/>
          <w:numId w:val="36"/>
        </w:numPr>
      </w:pPr>
      <w:r>
        <w:t>There is no need to check the return value. If the Module is properly instantiated and has a Context defined, this return value is always correct.</w:t>
      </w:r>
      <w:r w:rsidRPr="002F23C7">
        <w:t xml:space="preserve"> </w:t>
      </w:r>
    </w:p>
    <w:p w14:paraId="1C70CA5D" w14:textId="36A15235" w:rsidR="00C91ED3" w:rsidRDefault="002F23C7" w:rsidP="002F23C7">
      <w:pPr>
        <w:pStyle w:val="ListParagraph"/>
        <w:numPr>
          <w:ilvl w:val="0"/>
          <w:numId w:val="36"/>
        </w:numPr>
      </w:pPr>
      <w:r>
        <w:t xml:space="preserve">Do not use this function the </w:t>
      </w:r>
      <w:r w:rsidR="000C5CDC">
        <w:t xml:space="preserve">if </w:t>
      </w:r>
      <w:r>
        <w:t>Module has no Context.</w:t>
      </w:r>
    </w:p>
    <w:p w14:paraId="0A52D5BA" w14:textId="1D2FAB33" w:rsidR="002F23C7" w:rsidRDefault="002F23C7" w:rsidP="002F23C7">
      <w:pPr>
        <w:pStyle w:val="ListParagraph"/>
        <w:numPr>
          <w:ilvl w:val="0"/>
          <w:numId w:val="36"/>
        </w:numPr>
      </w:pPr>
      <w:r>
        <w:t xml:space="preserve">This function is private to each Module. This function is defined automatically by DMF using </w:t>
      </w:r>
      <w:r w:rsidRPr="002F23C7">
        <w:rPr>
          <w:rStyle w:val="CodeText"/>
        </w:rPr>
        <w:t>DMF_MODULE_DECLARE_CON</w:t>
      </w:r>
      <w:r>
        <w:rPr>
          <w:rStyle w:val="CodeText"/>
        </w:rPr>
        <w:t>TEXT</w:t>
      </w:r>
      <w:r w:rsidRPr="002F23C7">
        <w:rPr>
          <w:rStyle w:val="CodeText"/>
        </w:rPr>
        <w:t>()</w:t>
      </w:r>
      <w:r>
        <w:t>.</w:t>
      </w:r>
    </w:p>
    <w:p w14:paraId="7D5621A0" w14:textId="442C9880" w:rsidR="002F23C7" w:rsidRDefault="002F23C7" w:rsidP="002F23C7">
      <w:pPr>
        <w:pStyle w:val="ListParagraph"/>
        <w:numPr>
          <w:ilvl w:val="0"/>
          <w:numId w:val="36"/>
        </w:numPr>
      </w:pPr>
      <w:r>
        <w:t>Do not return this pointer to a Client.</w:t>
      </w:r>
    </w:p>
    <w:p w14:paraId="7DE349B4" w14:textId="2BD61D5E" w:rsidR="002F23C7" w:rsidRDefault="002F23C7" w:rsidP="000115E1">
      <w:pPr>
        <w:pStyle w:val="ListParagraph"/>
      </w:pPr>
    </w:p>
    <w:p w14:paraId="7C95D3E9" w14:textId="342B9C93" w:rsidR="002F23C7" w:rsidRDefault="002F23C7" w:rsidP="002F23C7">
      <w:pPr>
        <w:pStyle w:val="ListParagraph"/>
      </w:pPr>
    </w:p>
    <w:p w14:paraId="0277A134" w14:textId="77777777" w:rsidR="002F23C7" w:rsidRDefault="002F23C7">
      <w:pPr>
        <w:rPr>
          <w:rFonts w:asciiTheme="majorHAnsi" w:eastAsiaTheme="majorEastAsia" w:hAnsiTheme="majorHAnsi" w:cstheme="majorBidi"/>
          <w:b/>
          <w:bCs/>
          <w:color w:val="000000" w:themeColor="text1"/>
        </w:rPr>
      </w:pPr>
      <w:r>
        <w:br w:type="page"/>
      </w:r>
    </w:p>
    <w:p w14:paraId="0858B0CA" w14:textId="4F4418C8" w:rsidR="00B07721" w:rsidRDefault="00B07721" w:rsidP="00B07721">
      <w:pPr>
        <w:pStyle w:val="Heading3"/>
      </w:pPr>
      <w:bookmarkStart w:id="11264" w:name="_Toc524528068"/>
      <w:r>
        <w:lastRenderedPageBreak/>
        <w:t>DMF_ModuleCreate</w:t>
      </w:r>
      <w:bookmarkEnd w:id="11264"/>
    </w:p>
    <w:p w14:paraId="4D82E2DD" w14:textId="77777777" w:rsidR="00B07721" w:rsidRDefault="00B07721" w:rsidP="00B07721">
      <w:pPr>
        <w:autoSpaceDE w:val="0"/>
        <w:autoSpaceDN w:val="0"/>
        <w:adjustRightInd w:val="0"/>
        <w:spacing w:after="0" w:line="240" w:lineRule="auto"/>
        <w:rPr>
          <w:rFonts w:ascii="Consolas" w:hAnsi="Consolas" w:cs="Consolas"/>
          <w:color w:val="6F008A"/>
          <w:sz w:val="19"/>
          <w:szCs w:val="19"/>
        </w:rPr>
      </w:pPr>
    </w:p>
    <w:p w14:paraId="31461BF1" w14:textId="77777777" w:rsidR="00B07721" w:rsidRPr="00A678F7" w:rsidRDefault="00B07721" w:rsidP="00B07721">
      <w:pPr>
        <w:autoSpaceDE w:val="0"/>
        <w:autoSpaceDN w:val="0"/>
        <w:adjustRightInd w:val="0"/>
        <w:spacing w:after="0" w:line="240" w:lineRule="auto"/>
        <w:rPr>
          <w:rStyle w:val="CodeText"/>
          <w:rPrChange w:id="11265" w:author="Sam Tertzakian" w:date="2018-09-12T12:29:00Z">
            <w:rPr>
              <w:rFonts w:ascii="Consolas" w:hAnsi="Consolas" w:cs="Consolas"/>
              <w:color w:val="000000"/>
              <w:sz w:val="19"/>
              <w:szCs w:val="19"/>
            </w:rPr>
          </w:rPrChange>
        </w:rPr>
      </w:pPr>
      <w:r w:rsidRPr="00A678F7">
        <w:rPr>
          <w:rStyle w:val="CodeText"/>
          <w:rPrChange w:id="11266" w:author="Sam Tertzakian" w:date="2018-09-12T12:29:00Z">
            <w:rPr>
              <w:rFonts w:ascii="Consolas" w:hAnsi="Consolas" w:cs="Consolas"/>
              <w:color w:val="2B91AF"/>
              <w:sz w:val="19"/>
              <w:szCs w:val="19"/>
            </w:rPr>
          </w:rPrChange>
        </w:rPr>
        <w:t>NTSTATUS</w:t>
      </w:r>
    </w:p>
    <w:p w14:paraId="69AAB65A" w14:textId="77777777" w:rsidR="00B07721" w:rsidRPr="00A678F7" w:rsidRDefault="00B07721" w:rsidP="00B07721">
      <w:pPr>
        <w:autoSpaceDE w:val="0"/>
        <w:autoSpaceDN w:val="0"/>
        <w:adjustRightInd w:val="0"/>
        <w:spacing w:after="0" w:line="240" w:lineRule="auto"/>
        <w:rPr>
          <w:rStyle w:val="CodeText"/>
          <w:rPrChange w:id="11267" w:author="Sam Tertzakian" w:date="2018-09-12T12:29:00Z">
            <w:rPr>
              <w:rFonts w:ascii="Consolas" w:hAnsi="Consolas" w:cs="Consolas"/>
              <w:color w:val="000000"/>
              <w:sz w:val="19"/>
              <w:szCs w:val="19"/>
            </w:rPr>
          </w:rPrChange>
        </w:rPr>
      </w:pPr>
      <w:r w:rsidRPr="00A678F7">
        <w:rPr>
          <w:rStyle w:val="CodeText"/>
          <w:rPrChange w:id="11268" w:author="Sam Tertzakian" w:date="2018-09-12T12:29:00Z">
            <w:rPr>
              <w:rFonts w:ascii="Consolas" w:hAnsi="Consolas" w:cs="Consolas"/>
              <w:color w:val="000000"/>
              <w:sz w:val="19"/>
              <w:szCs w:val="19"/>
            </w:rPr>
          </w:rPrChange>
        </w:rPr>
        <w:t>DMF_ModuleCreate(</w:t>
      </w:r>
    </w:p>
    <w:p w14:paraId="552297AD" w14:textId="77777777" w:rsidR="00B07721" w:rsidRPr="00A678F7" w:rsidRDefault="00B07721" w:rsidP="00B07721">
      <w:pPr>
        <w:autoSpaceDE w:val="0"/>
        <w:autoSpaceDN w:val="0"/>
        <w:adjustRightInd w:val="0"/>
        <w:spacing w:after="0" w:line="240" w:lineRule="auto"/>
        <w:rPr>
          <w:rStyle w:val="CodeText"/>
          <w:rPrChange w:id="11269" w:author="Sam Tertzakian" w:date="2018-09-12T12:29:00Z">
            <w:rPr>
              <w:rFonts w:ascii="Consolas" w:hAnsi="Consolas" w:cs="Consolas"/>
              <w:color w:val="000000"/>
              <w:sz w:val="19"/>
              <w:szCs w:val="19"/>
            </w:rPr>
          </w:rPrChange>
        </w:rPr>
      </w:pPr>
      <w:r w:rsidRPr="00A678F7">
        <w:rPr>
          <w:rStyle w:val="CodeText"/>
          <w:rPrChange w:id="11270" w:author="Sam Tertzakian" w:date="2018-09-12T12:29:00Z">
            <w:rPr>
              <w:rFonts w:ascii="Consolas" w:hAnsi="Consolas" w:cs="Consolas"/>
              <w:color w:val="000000"/>
              <w:sz w:val="19"/>
              <w:szCs w:val="19"/>
            </w:rPr>
          </w:rPrChange>
        </w:rPr>
        <w:t xml:space="preserve">    </w:t>
      </w:r>
      <w:r w:rsidRPr="00A678F7">
        <w:rPr>
          <w:rStyle w:val="CodeText"/>
          <w:rPrChange w:id="11271" w:author="Sam Tertzakian" w:date="2018-09-12T12:29:00Z">
            <w:rPr>
              <w:rFonts w:ascii="Consolas" w:hAnsi="Consolas" w:cs="Consolas"/>
              <w:color w:val="6F008A"/>
              <w:sz w:val="19"/>
              <w:szCs w:val="19"/>
            </w:rPr>
          </w:rPrChange>
        </w:rPr>
        <w:t>_In_</w:t>
      </w:r>
      <w:r w:rsidRPr="00A678F7">
        <w:rPr>
          <w:rStyle w:val="CodeText"/>
          <w:rPrChange w:id="11272" w:author="Sam Tertzakian" w:date="2018-09-12T12:29:00Z">
            <w:rPr>
              <w:rFonts w:ascii="Consolas" w:hAnsi="Consolas" w:cs="Consolas"/>
              <w:color w:val="000000"/>
              <w:sz w:val="19"/>
              <w:szCs w:val="19"/>
            </w:rPr>
          </w:rPrChange>
        </w:rPr>
        <w:t xml:space="preserve"> </w:t>
      </w:r>
      <w:r w:rsidRPr="00A678F7">
        <w:rPr>
          <w:rStyle w:val="CodeText"/>
          <w:rPrChange w:id="11273" w:author="Sam Tertzakian" w:date="2018-09-12T12:29:00Z">
            <w:rPr>
              <w:rFonts w:ascii="Consolas" w:hAnsi="Consolas" w:cs="Consolas"/>
              <w:color w:val="2B91AF"/>
              <w:sz w:val="19"/>
              <w:szCs w:val="19"/>
            </w:rPr>
          </w:rPrChange>
        </w:rPr>
        <w:t>WDFDEVICE</w:t>
      </w:r>
      <w:r w:rsidRPr="00A678F7">
        <w:rPr>
          <w:rStyle w:val="CodeText"/>
          <w:rPrChange w:id="11274" w:author="Sam Tertzakian" w:date="2018-09-12T12:29:00Z">
            <w:rPr>
              <w:rFonts w:ascii="Consolas" w:hAnsi="Consolas" w:cs="Consolas"/>
              <w:color w:val="000000"/>
              <w:sz w:val="19"/>
              <w:szCs w:val="19"/>
            </w:rPr>
          </w:rPrChange>
        </w:rPr>
        <w:t xml:space="preserve"> </w:t>
      </w:r>
      <w:r w:rsidRPr="00A678F7">
        <w:rPr>
          <w:rStyle w:val="CodeText"/>
          <w:rPrChange w:id="11275" w:author="Sam Tertzakian" w:date="2018-09-12T12:29:00Z">
            <w:rPr>
              <w:rFonts w:ascii="Consolas" w:hAnsi="Consolas" w:cs="Consolas"/>
              <w:color w:val="808080"/>
              <w:sz w:val="19"/>
              <w:szCs w:val="19"/>
            </w:rPr>
          </w:rPrChange>
        </w:rPr>
        <w:t>Device</w:t>
      </w:r>
      <w:r w:rsidRPr="00A678F7">
        <w:rPr>
          <w:rStyle w:val="CodeText"/>
          <w:rPrChange w:id="11276" w:author="Sam Tertzakian" w:date="2018-09-12T12:29:00Z">
            <w:rPr>
              <w:rFonts w:ascii="Consolas" w:hAnsi="Consolas" w:cs="Consolas"/>
              <w:color w:val="000000"/>
              <w:sz w:val="19"/>
              <w:szCs w:val="19"/>
            </w:rPr>
          </w:rPrChange>
        </w:rPr>
        <w:t>,</w:t>
      </w:r>
    </w:p>
    <w:p w14:paraId="2B21A0CA" w14:textId="77777777" w:rsidR="00B07721" w:rsidRPr="00A678F7" w:rsidRDefault="00B07721" w:rsidP="00B07721">
      <w:pPr>
        <w:autoSpaceDE w:val="0"/>
        <w:autoSpaceDN w:val="0"/>
        <w:adjustRightInd w:val="0"/>
        <w:spacing w:after="0" w:line="240" w:lineRule="auto"/>
        <w:rPr>
          <w:rStyle w:val="CodeText"/>
          <w:rPrChange w:id="11277" w:author="Sam Tertzakian" w:date="2018-09-12T12:29:00Z">
            <w:rPr>
              <w:rFonts w:ascii="Consolas" w:hAnsi="Consolas" w:cs="Consolas"/>
              <w:color w:val="000000"/>
              <w:sz w:val="19"/>
              <w:szCs w:val="19"/>
            </w:rPr>
          </w:rPrChange>
        </w:rPr>
      </w:pPr>
      <w:r w:rsidRPr="00A678F7">
        <w:rPr>
          <w:rStyle w:val="CodeText"/>
          <w:rPrChange w:id="11278" w:author="Sam Tertzakian" w:date="2018-09-12T12:29:00Z">
            <w:rPr>
              <w:rFonts w:ascii="Consolas" w:hAnsi="Consolas" w:cs="Consolas"/>
              <w:color w:val="000000"/>
              <w:sz w:val="19"/>
              <w:szCs w:val="19"/>
            </w:rPr>
          </w:rPrChange>
        </w:rPr>
        <w:t xml:space="preserve">    </w:t>
      </w:r>
      <w:r w:rsidRPr="00A678F7">
        <w:rPr>
          <w:rStyle w:val="CodeText"/>
          <w:rPrChange w:id="11279" w:author="Sam Tertzakian" w:date="2018-09-12T12:29:00Z">
            <w:rPr>
              <w:rFonts w:ascii="Consolas" w:hAnsi="Consolas" w:cs="Consolas"/>
              <w:color w:val="6F008A"/>
              <w:sz w:val="19"/>
              <w:szCs w:val="19"/>
            </w:rPr>
          </w:rPrChange>
        </w:rPr>
        <w:t>_In_</w:t>
      </w:r>
      <w:r w:rsidRPr="00A678F7">
        <w:rPr>
          <w:rStyle w:val="CodeText"/>
          <w:rPrChange w:id="11280" w:author="Sam Tertzakian" w:date="2018-09-12T12:29:00Z">
            <w:rPr>
              <w:rFonts w:ascii="Consolas" w:hAnsi="Consolas" w:cs="Consolas"/>
              <w:color w:val="000000"/>
              <w:sz w:val="19"/>
              <w:szCs w:val="19"/>
            </w:rPr>
          </w:rPrChange>
        </w:rPr>
        <w:t xml:space="preserve"> </w:t>
      </w:r>
      <w:r w:rsidRPr="00A678F7">
        <w:rPr>
          <w:rStyle w:val="CodeText"/>
          <w:rPrChange w:id="11281" w:author="Sam Tertzakian" w:date="2018-09-12T12:29:00Z">
            <w:rPr>
              <w:rFonts w:ascii="Consolas" w:hAnsi="Consolas" w:cs="Consolas"/>
              <w:color w:val="2B91AF"/>
              <w:sz w:val="19"/>
              <w:szCs w:val="19"/>
            </w:rPr>
          </w:rPrChange>
        </w:rPr>
        <w:t>DMF_MODULE_ATTRIBUTES</w:t>
      </w:r>
      <w:r w:rsidRPr="00A678F7">
        <w:rPr>
          <w:rStyle w:val="CodeText"/>
          <w:rPrChange w:id="11282" w:author="Sam Tertzakian" w:date="2018-09-12T12:29:00Z">
            <w:rPr>
              <w:rFonts w:ascii="Consolas" w:hAnsi="Consolas" w:cs="Consolas"/>
              <w:color w:val="000000"/>
              <w:sz w:val="19"/>
              <w:szCs w:val="19"/>
            </w:rPr>
          </w:rPrChange>
        </w:rPr>
        <w:t xml:space="preserve">* </w:t>
      </w:r>
      <w:r w:rsidRPr="00A678F7">
        <w:rPr>
          <w:rStyle w:val="CodeText"/>
          <w:rPrChange w:id="11283" w:author="Sam Tertzakian" w:date="2018-09-12T12:29:00Z">
            <w:rPr>
              <w:rFonts w:ascii="Consolas" w:hAnsi="Consolas" w:cs="Consolas"/>
              <w:color w:val="808080"/>
              <w:sz w:val="19"/>
              <w:szCs w:val="19"/>
            </w:rPr>
          </w:rPrChange>
        </w:rPr>
        <w:t>DmfModuleAttributes</w:t>
      </w:r>
      <w:r w:rsidRPr="00A678F7">
        <w:rPr>
          <w:rStyle w:val="CodeText"/>
          <w:rPrChange w:id="11284" w:author="Sam Tertzakian" w:date="2018-09-12T12:29:00Z">
            <w:rPr>
              <w:rFonts w:ascii="Consolas" w:hAnsi="Consolas" w:cs="Consolas"/>
              <w:color w:val="000000"/>
              <w:sz w:val="19"/>
              <w:szCs w:val="19"/>
            </w:rPr>
          </w:rPrChange>
        </w:rPr>
        <w:t>,</w:t>
      </w:r>
    </w:p>
    <w:p w14:paraId="44223029" w14:textId="77777777" w:rsidR="00B07721" w:rsidRPr="00A678F7" w:rsidRDefault="00B07721" w:rsidP="00B07721">
      <w:pPr>
        <w:autoSpaceDE w:val="0"/>
        <w:autoSpaceDN w:val="0"/>
        <w:adjustRightInd w:val="0"/>
        <w:spacing w:after="0" w:line="240" w:lineRule="auto"/>
        <w:rPr>
          <w:rStyle w:val="CodeText"/>
          <w:rPrChange w:id="11285" w:author="Sam Tertzakian" w:date="2018-09-12T12:29:00Z">
            <w:rPr>
              <w:rFonts w:ascii="Consolas" w:hAnsi="Consolas" w:cs="Consolas"/>
              <w:color w:val="000000"/>
              <w:sz w:val="19"/>
              <w:szCs w:val="19"/>
            </w:rPr>
          </w:rPrChange>
        </w:rPr>
      </w:pPr>
      <w:r w:rsidRPr="00A678F7">
        <w:rPr>
          <w:rStyle w:val="CodeText"/>
          <w:rPrChange w:id="11286" w:author="Sam Tertzakian" w:date="2018-09-12T12:29:00Z">
            <w:rPr>
              <w:rFonts w:ascii="Consolas" w:hAnsi="Consolas" w:cs="Consolas"/>
              <w:color w:val="000000"/>
              <w:sz w:val="19"/>
              <w:szCs w:val="19"/>
            </w:rPr>
          </w:rPrChange>
        </w:rPr>
        <w:t xml:space="preserve">    </w:t>
      </w:r>
      <w:r w:rsidRPr="00A678F7">
        <w:rPr>
          <w:rStyle w:val="CodeText"/>
          <w:rPrChange w:id="11287" w:author="Sam Tertzakian" w:date="2018-09-12T12:29:00Z">
            <w:rPr>
              <w:rFonts w:ascii="Consolas" w:hAnsi="Consolas" w:cs="Consolas"/>
              <w:color w:val="6F008A"/>
              <w:sz w:val="19"/>
              <w:szCs w:val="19"/>
            </w:rPr>
          </w:rPrChange>
        </w:rPr>
        <w:t>_In_</w:t>
      </w:r>
      <w:r w:rsidRPr="00A678F7">
        <w:rPr>
          <w:rStyle w:val="CodeText"/>
          <w:rPrChange w:id="11288" w:author="Sam Tertzakian" w:date="2018-09-12T12:29:00Z">
            <w:rPr>
              <w:rFonts w:ascii="Consolas" w:hAnsi="Consolas" w:cs="Consolas"/>
              <w:color w:val="000000"/>
              <w:sz w:val="19"/>
              <w:szCs w:val="19"/>
            </w:rPr>
          </w:rPrChange>
        </w:rPr>
        <w:t xml:space="preserve"> </w:t>
      </w:r>
      <w:r w:rsidRPr="00A678F7">
        <w:rPr>
          <w:rStyle w:val="CodeText"/>
          <w:rPrChange w:id="11289" w:author="Sam Tertzakian" w:date="2018-09-12T12:29:00Z">
            <w:rPr>
              <w:rFonts w:ascii="Consolas" w:hAnsi="Consolas" w:cs="Consolas"/>
              <w:color w:val="2B91AF"/>
              <w:sz w:val="19"/>
              <w:szCs w:val="19"/>
            </w:rPr>
          </w:rPrChange>
        </w:rPr>
        <w:t>PWDF_OBJECT_ATTRIBUTES</w:t>
      </w:r>
      <w:r w:rsidRPr="00A678F7">
        <w:rPr>
          <w:rStyle w:val="CodeText"/>
          <w:rPrChange w:id="11290" w:author="Sam Tertzakian" w:date="2018-09-12T12:29:00Z">
            <w:rPr>
              <w:rFonts w:ascii="Consolas" w:hAnsi="Consolas" w:cs="Consolas"/>
              <w:color w:val="000000"/>
              <w:sz w:val="19"/>
              <w:szCs w:val="19"/>
            </w:rPr>
          </w:rPrChange>
        </w:rPr>
        <w:t xml:space="preserve"> </w:t>
      </w:r>
      <w:r w:rsidRPr="00A678F7">
        <w:rPr>
          <w:rStyle w:val="CodeText"/>
          <w:rPrChange w:id="11291" w:author="Sam Tertzakian" w:date="2018-09-12T12:29:00Z">
            <w:rPr>
              <w:rFonts w:ascii="Consolas" w:hAnsi="Consolas" w:cs="Consolas"/>
              <w:color w:val="808080"/>
              <w:sz w:val="19"/>
              <w:szCs w:val="19"/>
            </w:rPr>
          </w:rPrChange>
        </w:rPr>
        <w:t>DmfModuleObjectAttributes</w:t>
      </w:r>
      <w:r w:rsidRPr="00A678F7">
        <w:rPr>
          <w:rStyle w:val="CodeText"/>
          <w:rPrChange w:id="11292" w:author="Sam Tertzakian" w:date="2018-09-12T12:29:00Z">
            <w:rPr>
              <w:rFonts w:ascii="Consolas" w:hAnsi="Consolas" w:cs="Consolas"/>
              <w:color w:val="000000"/>
              <w:sz w:val="19"/>
              <w:szCs w:val="19"/>
            </w:rPr>
          </w:rPrChange>
        </w:rPr>
        <w:t>,</w:t>
      </w:r>
    </w:p>
    <w:p w14:paraId="6E9E795F" w14:textId="77777777" w:rsidR="00B07721" w:rsidRPr="00A678F7" w:rsidRDefault="00B07721" w:rsidP="00B07721">
      <w:pPr>
        <w:autoSpaceDE w:val="0"/>
        <w:autoSpaceDN w:val="0"/>
        <w:adjustRightInd w:val="0"/>
        <w:spacing w:after="0" w:line="240" w:lineRule="auto"/>
        <w:rPr>
          <w:rStyle w:val="CodeText"/>
          <w:rPrChange w:id="11293" w:author="Sam Tertzakian" w:date="2018-09-12T12:29:00Z">
            <w:rPr>
              <w:rFonts w:ascii="Consolas" w:hAnsi="Consolas" w:cs="Consolas"/>
              <w:color w:val="000000"/>
              <w:sz w:val="19"/>
              <w:szCs w:val="19"/>
            </w:rPr>
          </w:rPrChange>
        </w:rPr>
      </w:pPr>
      <w:r w:rsidRPr="00A678F7">
        <w:rPr>
          <w:rStyle w:val="CodeText"/>
          <w:rPrChange w:id="11294" w:author="Sam Tertzakian" w:date="2018-09-12T12:29:00Z">
            <w:rPr>
              <w:rFonts w:ascii="Consolas" w:hAnsi="Consolas" w:cs="Consolas"/>
              <w:color w:val="000000"/>
              <w:sz w:val="19"/>
              <w:szCs w:val="19"/>
            </w:rPr>
          </w:rPrChange>
        </w:rPr>
        <w:t xml:space="preserve">    </w:t>
      </w:r>
      <w:r w:rsidRPr="00A678F7">
        <w:rPr>
          <w:rStyle w:val="CodeText"/>
          <w:rPrChange w:id="11295" w:author="Sam Tertzakian" w:date="2018-09-12T12:29:00Z">
            <w:rPr>
              <w:rFonts w:ascii="Consolas" w:hAnsi="Consolas" w:cs="Consolas"/>
              <w:color w:val="6F008A"/>
              <w:sz w:val="19"/>
              <w:szCs w:val="19"/>
            </w:rPr>
          </w:rPrChange>
        </w:rPr>
        <w:t>_In_</w:t>
      </w:r>
      <w:r w:rsidRPr="00A678F7">
        <w:rPr>
          <w:rStyle w:val="CodeText"/>
          <w:rPrChange w:id="11296" w:author="Sam Tertzakian" w:date="2018-09-12T12:29:00Z">
            <w:rPr>
              <w:rFonts w:ascii="Consolas" w:hAnsi="Consolas" w:cs="Consolas"/>
              <w:color w:val="000000"/>
              <w:sz w:val="19"/>
              <w:szCs w:val="19"/>
            </w:rPr>
          </w:rPrChange>
        </w:rPr>
        <w:t xml:space="preserve"> </w:t>
      </w:r>
      <w:r w:rsidRPr="00A678F7">
        <w:rPr>
          <w:rStyle w:val="CodeText"/>
          <w:rPrChange w:id="11297" w:author="Sam Tertzakian" w:date="2018-09-12T12:29:00Z">
            <w:rPr>
              <w:rFonts w:ascii="Consolas" w:hAnsi="Consolas" w:cs="Consolas"/>
              <w:color w:val="2B91AF"/>
              <w:sz w:val="19"/>
              <w:szCs w:val="19"/>
            </w:rPr>
          </w:rPrChange>
        </w:rPr>
        <w:t>PDMF_MODULE_DESCRIPTOR</w:t>
      </w:r>
      <w:r w:rsidRPr="00A678F7">
        <w:rPr>
          <w:rStyle w:val="CodeText"/>
          <w:rPrChange w:id="11298" w:author="Sam Tertzakian" w:date="2018-09-12T12:29:00Z">
            <w:rPr>
              <w:rFonts w:ascii="Consolas" w:hAnsi="Consolas" w:cs="Consolas"/>
              <w:color w:val="000000"/>
              <w:sz w:val="19"/>
              <w:szCs w:val="19"/>
            </w:rPr>
          </w:rPrChange>
        </w:rPr>
        <w:t xml:space="preserve"> </w:t>
      </w:r>
      <w:r w:rsidRPr="00A678F7">
        <w:rPr>
          <w:rStyle w:val="CodeText"/>
          <w:rPrChange w:id="11299" w:author="Sam Tertzakian" w:date="2018-09-12T12:29:00Z">
            <w:rPr>
              <w:rFonts w:ascii="Consolas" w:hAnsi="Consolas" w:cs="Consolas"/>
              <w:color w:val="808080"/>
              <w:sz w:val="19"/>
              <w:szCs w:val="19"/>
            </w:rPr>
          </w:rPrChange>
        </w:rPr>
        <w:t>ModuleDescriptor</w:t>
      </w:r>
      <w:r w:rsidRPr="00A678F7">
        <w:rPr>
          <w:rStyle w:val="CodeText"/>
          <w:rPrChange w:id="11300" w:author="Sam Tertzakian" w:date="2018-09-12T12:29:00Z">
            <w:rPr>
              <w:rFonts w:ascii="Consolas" w:hAnsi="Consolas" w:cs="Consolas"/>
              <w:color w:val="000000"/>
              <w:sz w:val="19"/>
              <w:szCs w:val="19"/>
            </w:rPr>
          </w:rPrChange>
        </w:rPr>
        <w:t>,</w:t>
      </w:r>
    </w:p>
    <w:p w14:paraId="50A3219B" w14:textId="00070D50" w:rsidR="00B07721" w:rsidRPr="00A678F7" w:rsidDel="00A678F7" w:rsidRDefault="00B07721">
      <w:pPr>
        <w:autoSpaceDE w:val="0"/>
        <w:autoSpaceDN w:val="0"/>
        <w:adjustRightInd w:val="0"/>
        <w:spacing w:after="0" w:line="240" w:lineRule="auto"/>
        <w:rPr>
          <w:del w:id="11301" w:author="Sam Tertzakian" w:date="2018-09-12T12:29:00Z"/>
          <w:rStyle w:val="CodeText"/>
          <w:rPrChange w:id="11302" w:author="Sam Tertzakian" w:date="2018-09-12T12:29:00Z">
            <w:rPr>
              <w:del w:id="11303" w:author="Sam Tertzakian" w:date="2018-09-12T12:29:00Z"/>
              <w:rFonts w:ascii="Consolas" w:hAnsi="Consolas" w:cs="Consolas"/>
              <w:color w:val="000000"/>
              <w:sz w:val="19"/>
              <w:szCs w:val="19"/>
            </w:rPr>
          </w:rPrChange>
        </w:rPr>
      </w:pPr>
      <w:r w:rsidRPr="00A678F7">
        <w:rPr>
          <w:rStyle w:val="CodeText"/>
          <w:rPrChange w:id="11304" w:author="Sam Tertzakian" w:date="2018-09-12T12:29:00Z">
            <w:rPr>
              <w:rFonts w:ascii="Consolas" w:hAnsi="Consolas" w:cs="Consolas"/>
              <w:color w:val="000000"/>
              <w:sz w:val="19"/>
              <w:szCs w:val="19"/>
            </w:rPr>
          </w:rPrChange>
        </w:rPr>
        <w:t xml:space="preserve">    </w:t>
      </w:r>
      <w:r w:rsidRPr="00A678F7">
        <w:rPr>
          <w:rStyle w:val="CodeText"/>
          <w:rPrChange w:id="11305" w:author="Sam Tertzakian" w:date="2018-09-12T12:29:00Z">
            <w:rPr>
              <w:rFonts w:ascii="Consolas" w:hAnsi="Consolas" w:cs="Consolas"/>
              <w:color w:val="6F008A"/>
              <w:sz w:val="19"/>
              <w:szCs w:val="19"/>
            </w:rPr>
          </w:rPrChange>
        </w:rPr>
        <w:t>_Out_</w:t>
      </w:r>
      <w:r w:rsidRPr="00A678F7">
        <w:rPr>
          <w:rStyle w:val="CodeText"/>
          <w:rPrChange w:id="11306" w:author="Sam Tertzakian" w:date="2018-09-12T12:29:00Z">
            <w:rPr>
              <w:rFonts w:ascii="Consolas" w:hAnsi="Consolas" w:cs="Consolas"/>
              <w:color w:val="000000"/>
              <w:sz w:val="19"/>
              <w:szCs w:val="19"/>
            </w:rPr>
          </w:rPrChange>
        </w:rPr>
        <w:t xml:space="preserve"> </w:t>
      </w:r>
      <w:r w:rsidRPr="00A678F7">
        <w:rPr>
          <w:rStyle w:val="CodeText"/>
          <w:rPrChange w:id="11307" w:author="Sam Tertzakian" w:date="2018-09-12T12:29:00Z">
            <w:rPr>
              <w:rFonts w:ascii="Consolas" w:hAnsi="Consolas" w:cs="Consolas"/>
              <w:color w:val="2B91AF"/>
              <w:sz w:val="19"/>
              <w:szCs w:val="19"/>
            </w:rPr>
          </w:rPrChange>
        </w:rPr>
        <w:t>DMFMODULE</w:t>
      </w:r>
      <w:r w:rsidRPr="00A678F7">
        <w:rPr>
          <w:rStyle w:val="CodeText"/>
          <w:rPrChange w:id="11308" w:author="Sam Tertzakian" w:date="2018-09-12T12:29:00Z">
            <w:rPr>
              <w:rFonts w:ascii="Consolas" w:hAnsi="Consolas" w:cs="Consolas"/>
              <w:color w:val="000000"/>
              <w:sz w:val="19"/>
              <w:szCs w:val="19"/>
            </w:rPr>
          </w:rPrChange>
        </w:rPr>
        <w:t xml:space="preserve">* </w:t>
      </w:r>
      <w:r w:rsidRPr="00A678F7">
        <w:rPr>
          <w:rStyle w:val="CodeText"/>
          <w:rPrChange w:id="11309" w:author="Sam Tertzakian" w:date="2018-09-12T12:29:00Z">
            <w:rPr>
              <w:rFonts w:ascii="Consolas" w:hAnsi="Consolas" w:cs="Consolas"/>
              <w:color w:val="808080"/>
              <w:sz w:val="19"/>
              <w:szCs w:val="19"/>
            </w:rPr>
          </w:rPrChange>
        </w:rPr>
        <w:t>DmfModule</w:t>
      </w:r>
    </w:p>
    <w:p w14:paraId="1D4D06F6" w14:textId="095330B5" w:rsidR="00B07721" w:rsidRPr="00A678F7" w:rsidRDefault="00B07721" w:rsidP="00A678F7">
      <w:pPr>
        <w:autoSpaceDE w:val="0"/>
        <w:autoSpaceDN w:val="0"/>
        <w:adjustRightInd w:val="0"/>
        <w:spacing w:after="0" w:line="240" w:lineRule="auto"/>
        <w:rPr>
          <w:ins w:id="11310" w:author="Sam Tertzakian" w:date="2018-09-12T12:29:00Z"/>
          <w:rStyle w:val="CodeText"/>
          <w:rPrChange w:id="11311" w:author="Sam Tertzakian" w:date="2018-09-12T12:29:00Z">
            <w:rPr>
              <w:ins w:id="11312" w:author="Sam Tertzakian" w:date="2018-09-12T12:29:00Z"/>
              <w:rFonts w:ascii="Consolas" w:hAnsi="Consolas" w:cs="Consolas"/>
              <w:color w:val="000000"/>
              <w:sz w:val="19"/>
              <w:szCs w:val="19"/>
            </w:rPr>
          </w:rPrChange>
        </w:rPr>
      </w:pPr>
      <w:del w:id="11313" w:author="Sam Tertzakian" w:date="2018-09-12T12:29:00Z">
        <w:r w:rsidRPr="00A678F7" w:rsidDel="00A678F7">
          <w:rPr>
            <w:rStyle w:val="CodeText"/>
            <w:rPrChange w:id="11314" w:author="Sam Tertzakian" w:date="2018-09-12T12:29:00Z">
              <w:rPr>
                <w:rFonts w:ascii="Consolas" w:hAnsi="Consolas" w:cs="Consolas"/>
                <w:color w:val="000000"/>
                <w:sz w:val="19"/>
                <w:szCs w:val="19"/>
              </w:rPr>
            </w:rPrChange>
          </w:rPr>
          <w:delText xml:space="preserve">    </w:delText>
        </w:r>
      </w:del>
      <w:r w:rsidRPr="00A678F7">
        <w:rPr>
          <w:rStyle w:val="CodeText"/>
          <w:rPrChange w:id="11315" w:author="Sam Tertzakian" w:date="2018-09-12T12:29:00Z">
            <w:rPr>
              <w:rFonts w:ascii="Consolas" w:hAnsi="Consolas" w:cs="Consolas"/>
              <w:color w:val="000000"/>
              <w:sz w:val="19"/>
              <w:szCs w:val="19"/>
            </w:rPr>
          </w:rPrChange>
        </w:rPr>
        <w:t>)</w:t>
      </w:r>
    </w:p>
    <w:p w14:paraId="57804BEC" w14:textId="77777777" w:rsidR="00A678F7" w:rsidRDefault="00A678F7">
      <w:pPr>
        <w:autoSpaceDE w:val="0"/>
        <w:autoSpaceDN w:val="0"/>
        <w:adjustRightInd w:val="0"/>
        <w:spacing w:after="0" w:line="240" w:lineRule="auto"/>
        <w:rPr>
          <w:rFonts w:ascii="Consolas" w:hAnsi="Consolas" w:cs="Consolas"/>
          <w:color w:val="000000"/>
          <w:sz w:val="19"/>
          <w:szCs w:val="19"/>
        </w:rPr>
        <w:pPrChange w:id="11316" w:author="Sam Tertzakian" w:date="2018-09-12T12:29:00Z">
          <w:pPr/>
        </w:pPrChange>
      </w:pPr>
    </w:p>
    <w:p w14:paraId="2F10C211" w14:textId="77777777" w:rsidR="00B07721" w:rsidRDefault="00B07721" w:rsidP="00B07721">
      <w:r>
        <w:t xml:space="preserve">This function crates and instance of a Module. </w:t>
      </w:r>
    </w:p>
    <w:p w14:paraId="30F1D095" w14:textId="77777777" w:rsidR="00B07721" w:rsidRDefault="00B07721" w:rsidP="00B0772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07721" w14:paraId="6DCD31E8" w14:textId="77777777" w:rsidTr="00134FFA">
        <w:tc>
          <w:tcPr>
            <w:tcW w:w="5665" w:type="dxa"/>
          </w:tcPr>
          <w:p w14:paraId="47DBA5C4" w14:textId="77777777" w:rsidR="00B07721" w:rsidRPr="008263F4" w:rsidRDefault="00B07721" w:rsidP="00B51B3A">
            <w:pPr>
              <w:rPr>
                <w:rStyle w:val="CodeText"/>
              </w:rPr>
            </w:pPr>
            <w:r w:rsidRPr="008263F4">
              <w:rPr>
                <w:rStyle w:val="CodeText"/>
              </w:rPr>
              <w:t>WDFDEVICE Device</w:t>
            </w:r>
          </w:p>
        </w:tc>
        <w:tc>
          <w:tcPr>
            <w:tcW w:w="3685" w:type="dxa"/>
          </w:tcPr>
          <w:p w14:paraId="50732E8A" w14:textId="77777777" w:rsidR="00B07721" w:rsidRDefault="00B07721" w:rsidP="00B51B3A">
            <w:r>
              <w:t xml:space="preserve">The Client Driver’s </w:t>
            </w:r>
            <w:r w:rsidRPr="008263F4">
              <w:rPr>
                <w:rStyle w:val="CodeText"/>
              </w:rPr>
              <w:t>WDFDEVICE</w:t>
            </w:r>
            <w:r>
              <w:t>. This value is passed into the Module’s Create function.</w:t>
            </w:r>
          </w:p>
        </w:tc>
      </w:tr>
      <w:tr w:rsidR="00B07721" w14:paraId="00D968C5" w14:textId="77777777" w:rsidTr="00134FFA">
        <w:tc>
          <w:tcPr>
            <w:tcW w:w="5665" w:type="dxa"/>
          </w:tcPr>
          <w:p w14:paraId="74007FF3" w14:textId="77777777" w:rsidR="00B07721" w:rsidRPr="008263F4" w:rsidRDefault="00B07721" w:rsidP="00B51B3A">
            <w:pPr>
              <w:rPr>
                <w:rStyle w:val="CodeText"/>
              </w:rPr>
            </w:pPr>
            <w:r w:rsidRPr="008263F4">
              <w:rPr>
                <w:rStyle w:val="CodeText"/>
              </w:rPr>
              <w:t>DMF_MODULE_ATTRIBUTES* DmfModuleAttributes</w:t>
            </w:r>
          </w:p>
        </w:tc>
        <w:tc>
          <w:tcPr>
            <w:tcW w:w="3685" w:type="dxa"/>
          </w:tcPr>
          <w:p w14:paraId="5239720E" w14:textId="77777777" w:rsidR="00B07721" w:rsidRDefault="00B07721" w:rsidP="00B51B3A">
            <w:r>
              <w:t>Contains information DMF uses to create the Module. This value Is passed into the Module’s Create function.</w:t>
            </w:r>
          </w:p>
        </w:tc>
      </w:tr>
      <w:tr w:rsidR="00B07721" w14:paraId="6775BFC4" w14:textId="77777777" w:rsidTr="00134FFA">
        <w:tc>
          <w:tcPr>
            <w:tcW w:w="5665" w:type="dxa"/>
          </w:tcPr>
          <w:p w14:paraId="2F94ED56" w14:textId="77777777" w:rsidR="00B07721" w:rsidRPr="008263F4" w:rsidRDefault="00B07721" w:rsidP="00B51B3A">
            <w:pPr>
              <w:rPr>
                <w:rStyle w:val="CodeText"/>
              </w:rPr>
            </w:pPr>
            <w:r w:rsidRPr="008263F4">
              <w:rPr>
                <w:rStyle w:val="CodeText"/>
              </w:rPr>
              <w:t>PWDF_OBJECT_ATTRIBUTES DmfModuleObjectAttributes</w:t>
            </w:r>
          </w:p>
        </w:tc>
        <w:tc>
          <w:tcPr>
            <w:tcW w:w="3685" w:type="dxa"/>
          </w:tcPr>
          <w:p w14:paraId="7F61D6AE" w14:textId="77777777" w:rsidR="00B07721" w:rsidRDefault="00B07721" w:rsidP="00B51B3A">
            <w:r>
              <w:t>Holds the Module’s parent information.</w:t>
            </w:r>
          </w:p>
        </w:tc>
      </w:tr>
      <w:tr w:rsidR="00B07721" w14:paraId="67E28FDD" w14:textId="77777777" w:rsidTr="00134FFA">
        <w:tc>
          <w:tcPr>
            <w:tcW w:w="5665" w:type="dxa"/>
          </w:tcPr>
          <w:p w14:paraId="2B4AAFAD" w14:textId="77777777" w:rsidR="00B07721" w:rsidRPr="008263F4" w:rsidRDefault="00B07721" w:rsidP="00B51B3A">
            <w:pPr>
              <w:rPr>
                <w:rStyle w:val="CodeText"/>
              </w:rPr>
            </w:pPr>
            <w:r w:rsidRPr="008263F4">
              <w:rPr>
                <w:rStyle w:val="CodeText"/>
              </w:rPr>
              <w:t>PDMF_MODULE_DESCRIPTOR ModuleDescriptor</w:t>
            </w:r>
          </w:p>
        </w:tc>
        <w:tc>
          <w:tcPr>
            <w:tcW w:w="3685" w:type="dxa"/>
          </w:tcPr>
          <w:p w14:paraId="6B4241C8" w14:textId="1874B6BD" w:rsidR="00B07721" w:rsidRDefault="00B07721" w:rsidP="00B51B3A">
            <w:r>
              <w:t xml:space="preserve">The descriptor which describes all the Module specific information such as the </w:t>
            </w:r>
            <w:r w:rsidR="00CC45B0">
              <w:t>callbacks</w:t>
            </w:r>
            <w:r>
              <w:t xml:space="preserve"> it supports and the size of its </w:t>
            </w:r>
            <w:r w:rsidR="00BD736D">
              <w:t>Config</w:t>
            </w:r>
            <w:r>
              <w:t xml:space="preserve"> structure.</w:t>
            </w:r>
          </w:p>
        </w:tc>
      </w:tr>
      <w:tr w:rsidR="00B07721" w14:paraId="1D6F62B8" w14:textId="77777777" w:rsidTr="00134FFA">
        <w:tc>
          <w:tcPr>
            <w:tcW w:w="5665" w:type="dxa"/>
          </w:tcPr>
          <w:p w14:paraId="79B5F503" w14:textId="77777777" w:rsidR="00B07721" w:rsidRPr="008263F4" w:rsidRDefault="00B07721" w:rsidP="00B51B3A">
            <w:pPr>
              <w:rPr>
                <w:rStyle w:val="CodeText"/>
              </w:rPr>
            </w:pPr>
            <w:r w:rsidRPr="008263F4">
              <w:rPr>
                <w:rStyle w:val="CodeText"/>
              </w:rPr>
              <w:t>DMFMODULE* DmfModule</w:t>
            </w:r>
          </w:p>
        </w:tc>
        <w:tc>
          <w:tcPr>
            <w:tcW w:w="3685" w:type="dxa"/>
          </w:tcPr>
          <w:p w14:paraId="54856B3A" w14:textId="77777777" w:rsidR="00B07721" w:rsidRDefault="00B07721" w:rsidP="00B51B3A">
            <w:r>
              <w:t>This value holds the handle of the created Module when this function returns success. It must be passed back to the caller of the Module’s Create function.</w:t>
            </w:r>
          </w:p>
        </w:tc>
      </w:tr>
    </w:tbl>
    <w:p w14:paraId="552AEDBB" w14:textId="77777777" w:rsidR="00B07721" w:rsidRDefault="00B07721" w:rsidP="00B07721"/>
    <w:p w14:paraId="6AEF044F" w14:textId="77777777" w:rsidR="00B07721" w:rsidRDefault="00B07721" w:rsidP="00B07721">
      <w:pPr>
        <w:pStyle w:val="Heading4"/>
      </w:pPr>
      <w:r>
        <w:t>Returns</w:t>
      </w:r>
    </w:p>
    <w:p w14:paraId="6E8541AF" w14:textId="77777777" w:rsidR="00B07721" w:rsidRPr="003921F9" w:rsidRDefault="00B07721" w:rsidP="00B07721">
      <w:r>
        <w:t>STATUS_SUCCESS if the Module is successfully created. If any aspect of Module creation fails, an error code is returned. This return value must be checked.</w:t>
      </w:r>
    </w:p>
    <w:p w14:paraId="0935C180" w14:textId="77777777" w:rsidR="00B07721" w:rsidRDefault="00B07721" w:rsidP="00B07721">
      <w:pPr>
        <w:pStyle w:val="Heading4"/>
      </w:pPr>
      <w:r>
        <w:t>Remarks</w:t>
      </w:r>
    </w:p>
    <w:p w14:paraId="6E4D06C4" w14:textId="77777777" w:rsidR="00B07721" w:rsidRDefault="00B07721" w:rsidP="004A459D">
      <w:pPr>
        <w:pStyle w:val="ListParagraph"/>
        <w:numPr>
          <w:ilvl w:val="0"/>
          <w:numId w:val="3"/>
        </w:numPr>
      </w:pPr>
      <w:r>
        <w:t xml:space="preserve">See section titled </w:t>
      </w:r>
      <w:r w:rsidRPr="00703C6E">
        <w:rPr>
          <w:i/>
        </w:rPr>
        <w:t>The Module’s Create Function</w:t>
      </w:r>
      <w:r>
        <w:t xml:space="preserve"> for detailed information about how to use this function.</w:t>
      </w:r>
    </w:p>
    <w:p w14:paraId="22097CDD" w14:textId="77777777" w:rsidR="00B07721" w:rsidRDefault="00B07721">
      <w:pPr>
        <w:rPr>
          <w:rFonts w:asciiTheme="majorHAnsi" w:eastAsiaTheme="majorEastAsia" w:hAnsiTheme="majorHAnsi" w:cstheme="majorBidi"/>
          <w:color w:val="1F3763" w:themeColor="accent1" w:themeShade="7F"/>
          <w:sz w:val="24"/>
          <w:szCs w:val="24"/>
        </w:rPr>
      </w:pPr>
      <w:r>
        <w:br w:type="page"/>
      </w:r>
    </w:p>
    <w:p w14:paraId="65B50EEB" w14:textId="30EB9259" w:rsidR="00EA3969" w:rsidRDefault="00EA3969" w:rsidP="00EA3969">
      <w:pPr>
        <w:pStyle w:val="Heading3"/>
      </w:pPr>
      <w:bookmarkStart w:id="11317" w:name="_Toc524528069"/>
      <w:r>
        <w:lastRenderedPageBreak/>
        <w:t>DMF_ModuleOpen</w:t>
      </w:r>
      <w:bookmarkEnd w:id="11317"/>
    </w:p>
    <w:p w14:paraId="6E0A3D89" w14:textId="6FED711A" w:rsidR="00EA3969" w:rsidRPr="00FB6A46" w:rsidDel="00A678F7" w:rsidRDefault="00EA3969" w:rsidP="00EA3969">
      <w:pPr>
        <w:rPr>
          <w:del w:id="11318" w:author="Sam Tertzakian" w:date="2018-09-12T12:29:00Z"/>
        </w:rPr>
      </w:pPr>
    </w:p>
    <w:p w14:paraId="6C69FB59" w14:textId="77777777" w:rsidR="00A678F7" w:rsidRDefault="00A678F7" w:rsidP="00EA3969">
      <w:pPr>
        <w:autoSpaceDE w:val="0"/>
        <w:autoSpaceDN w:val="0"/>
        <w:adjustRightInd w:val="0"/>
        <w:spacing w:after="0" w:line="240" w:lineRule="auto"/>
        <w:rPr>
          <w:ins w:id="11319" w:author="Sam Tertzakian" w:date="2018-09-12T12:29:00Z"/>
          <w:rStyle w:val="CodeText"/>
        </w:rPr>
      </w:pPr>
    </w:p>
    <w:p w14:paraId="19E7ADC1" w14:textId="0318E085" w:rsidR="00EA3969" w:rsidRPr="00A678F7" w:rsidRDefault="00EA3969" w:rsidP="00EA3969">
      <w:pPr>
        <w:autoSpaceDE w:val="0"/>
        <w:autoSpaceDN w:val="0"/>
        <w:adjustRightInd w:val="0"/>
        <w:spacing w:after="0" w:line="240" w:lineRule="auto"/>
        <w:rPr>
          <w:rStyle w:val="CodeText"/>
          <w:rPrChange w:id="11320" w:author="Sam Tertzakian" w:date="2018-09-12T12:29:00Z">
            <w:rPr>
              <w:rFonts w:ascii="Consolas" w:hAnsi="Consolas" w:cs="Consolas"/>
              <w:color w:val="000000"/>
              <w:sz w:val="19"/>
              <w:szCs w:val="19"/>
            </w:rPr>
          </w:rPrChange>
        </w:rPr>
      </w:pPr>
      <w:r w:rsidRPr="00A678F7">
        <w:rPr>
          <w:rStyle w:val="CodeText"/>
          <w:rPrChange w:id="11321" w:author="Sam Tertzakian" w:date="2018-09-12T12:29:00Z">
            <w:rPr>
              <w:rFonts w:ascii="Consolas" w:hAnsi="Consolas" w:cs="Consolas"/>
              <w:color w:val="2B91AF"/>
              <w:sz w:val="19"/>
              <w:szCs w:val="19"/>
            </w:rPr>
          </w:rPrChange>
        </w:rPr>
        <w:t>NTSTATUS</w:t>
      </w:r>
    </w:p>
    <w:p w14:paraId="680177B0" w14:textId="407A5AC0" w:rsidR="00EA3969" w:rsidRPr="00A678F7" w:rsidRDefault="00EA3969" w:rsidP="00EA3969">
      <w:pPr>
        <w:autoSpaceDE w:val="0"/>
        <w:autoSpaceDN w:val="0"/>
        <w:adjustRightInd w:val="0"/>
        <w:spacing w:after="0" w:line="240" w:lineRule="auto"/>
        <w:rPr>
          <w:rStyle w:val="CodeText"/>
          <w:rPrChange w:id="11322" w:author="Sam Tertzakian" w:date="2018-09-12T12:29:00Z">
            <w:rPr>
              <w:rFonts w:ascii="Consolas" w:hAnsi="Consolas" w:cs="Consolas"/>
              <w:color w:val="000000"/>
              <w:sz w:val="19"/>
              <w:szCs w:val="19"/>
            </w:rPr>
          </w:rPrChange>
        </w:rPr>
      </w:pPr>
      <w:r w:rsidRPr="00A678F7">
        <w:rPr>
          <w:rStyle w:val="CodeText"/>
          <w:rPrChange w:id="11323" w:author="Sam Tertzakian" w:date="2018-09-12T12:29:00Z">
            <w:rPr>
              <w:rFonts w:ascii="Consolas" w:hAnsi="Consolas" w:cs="Consolas"/>
              <w:color w:val="000000"/>
              <w:sz w:val="19"/>
              <w:szCs w:val="19"/>
            </w:rPr>
          </w:rPrChange>
        </w:rPr>
        <w:t>DMF_ModuleOpen(</w:t>
      </w:r>
    </w:p>
    <w:p w14:paraId="1B598C15" w14:textId="38DC658B" w:rsidR="00EA3969" w:rsidRPr="00A678F7" w:rsidDel="00A678F7" w:rsidRDefault="00EA3969">
      <w:pPr>
        <w:autoSpaceDE w:val="0"/>
        <w:autoSpaceDN w:val="0"/>
        <w:adjustRightInd w:val="0"/>
        <w:spacing w:after="0" w:line="240" w:lineRule="auto"/>
        <w:rPr>
          <w:del w:id="11324" w:author="Sam Tertzakian" w:date="2018-09-12T12:29:00Z"/>
          <w:rStyle w:val="CodeText"/>
          <w:rPrChange w:id="11325" w:author="Sam Tertzakian" w:date="2018-09-12T12:29:00Z">
            <w:rPr>
              <w:del w:id="11326" w:author="Sam Tertzakian" w:date="2018-09-12T12:29:00Z"/>
              <w:rFonts w:ascii="Consolas" w:hAnsi="Consolas" w:cs="Consolas"/>
              <w:color w:val="000000"/>
              <w:sz w:val="19"/>
              <w:szCs w:val="19"/>
            </w:rPr>
          </w:rPrChange>
        </w:rPr>
      </w:pPr>
      <w:r w:rsidRPr="00A678F7">
        <w:rPr>
          <w:rStyle w:val="CodeText"/>
          <w:rPrChange w:id="11327" w:author="Sam Tertzakian" w:date="2018-09-12T12:29:00Z">
            <w:rPr>
              <w:rFonts w:ascii="Consolas" w:hAnsi="Consolas" w:cs="Consolas"/>
              <w:color w:val="000000"/>
              <w:sz w:val="19"/>
              <w:szCs w:val="19"/>
            </w:rPr>
          </w:rPrChange>
        </w:rPr>
        <w:t xml:space="preserve">    </w:t>
      </w:r>
      <w:r w:rsidRPr="00A678F7">
        <w:rPr>
          <w:rStyle w:val="CodeText"/>
          <w:rPrChange w:id="11328" w:author="Sam Tertzakian" w:date="2018-09-12T12:29:00Z">
            <w:rPr>
              <w:rFonts w:ascii="Consolas" w:hAnsi="Consolas" w:cs="Consolas"/>
              <w:color w:val="6F008A"/>
              <w:sz w:val="19"/>
              <w:szCs w:val="19"/>
            </w:rPr>
          </w:rPrChange>
        </w:rPr>
        <w:t>_In_</w:t>
      </w:r>
      <w:r w:rsidRPr="00A678F7">
        <w:rPr>
          <w:rStyle w:val="CodeText"/>
          <w:rPrChange w:id="11329" w:author="Sam Tertzakian" w:date="2018-09-12T12:29:00Z">
            <w:rPr>
              <w:rFonts w:ascii="Consolas" w:hAnsi="Consolas" w:cs="Consolas"/>
              <w:color w:val="000000"/>
              <w:sz w:val="19"/>
              <w:szCs w:val="19"/>
            </w:rPr>
          </w:rPrChange>
        </w:rPr>
        <w:t xml:space="preserve"> </w:t>
      </w:r>
      <w:r w:rsidRPr="00A678F7">
        <w:rPr>
          <w:rStyle w:val="CodeText"/>
          <w:rPrChange w:id="11330" w:author="Sam Tertzakian" w:date="2018-09-12T12:29:00Z">
            <w:rPr>
              <w:rFonts w:ascii="Consolas" w:hAnsi="Consolas" w:cs="Consolas"/>
              <w:color w:val="2B91AF"/>
              <w:sz w:val="19"/>
              <w:szCs w:val="19"/>
            </w:rPr>
          </w:rPrChange>
        </w:rPr>
        <w:t>DMFMODULE</w:t>
      </w:r>
      <w:r w:rsidRPr="00A678F7">
        <w:rPr>
          <w:rStyle w:val="CodeText"/>
          <w:rPrChange w:id="11331" w:author="Sam Tertzakian" w:date="2018-09-12T12:29:00Z">
            <w:rPr>
              <w:rFonts w:ascii="Consolas" w:hAnsi="Consolas" w:cs="Consolas"/>
              <w:color w:val="000000"/>
              <w:sz w:val="19"/>
              <w:szCs w:val="19"/>
            </w:rPr>
          </w:rPrChange>
        </w:rPr>
        <w:t xml:space="preserve"> </w:t>
      </w:r>
      <w:r w:rsidRPr="00A678F7">
        <w:rPr>
          <w:rStyle w:val="CodeText"/>
          <w:rPrChange w:id="11332" w:author="Sam Tertzakian" w:date="2018-09-12T12:29:00Z">
            <w:rPr>
              <w:rFonts w:ascii="Consolas" w:hAnsi="Consolas" w:cs="Consolas"/>
              <w:color w:val="808080"/>
              <w:sz w:val="19"/>
              <w:szCs w:val="19"/>
            </w:rPr>
          </w:rPrChange>
        </w:rPr>
        <w:t>DmfModule</w:t>
      </w:r>
    </w:p>
    <w:p w14:paraId="555FBFBE" w14:textId="7A3058BD" w:rsidR="00EA3969" w:rsidRPr="00A678F7" w:rsidRDefault="00EA3969" w:rsidP="00CB5BEE">
      <w:pPr>
        <w:autoSpaceDE w:val="0"/>
        <w:autoSpaceDN w:val="0"/>
        <w:adjustRightInd w:val="0"/>
        <w:spacing w:after="0" w:line="240" w:lineRule="auto"/>
        <w:rPr>
          <w:rStyle w:val="CodeText"/>
          <w:rPrChange w:id="11333" w:author="Sam Tertzakian" w:date="2018-09-12T12:29:00Z">
            <w:rPr>
              <w:rFonts w:ascii="Consolas" w:hAnsi="Consolas" w:cs="Consolas"/>
              <w:color w:val="000000"/>
              <w:sz w:val="19"/>
              <w:szCs w:val="19"/>
            </w:rPr>
          </w:rPrChange>
        </w:rPr>
      </w:pPr>
      <w:del w:id="11334" w:author="Sam Tertzakian" w:date="2018-09-12T12:29:00Z">
        <w:r w:rsidRPr="00A678F7" w:rsidDel="00A678F7">
          <w:rPr>
            <w:rStyle w:val="CodeText"/>
            <w:rPrChange w:id="11335" w:author="Sam Tertzakian" w:date="2018-09-12T12:29:00Z">
              <w:rPr>
                <w:rFonts w:ascii="Consolas" w:hAnsi="Consolas" w:cs="Consolas"/>
                <w:color w:val="000000"/>
                <w:sz w:val="19"/>
                <w:szCs w:val="19"/>
              </w:rPr>
            </w:rPrChange>
          </w:rPr>
          <w:delText xml:space="preserve">    </w:delText>
        </w:r>
      </w:del>
      <w:r w:rsidRPr="00A678F7">
        <w:rPr>
          <w:rStyle w:val="CodeText"/>
          <w:rPrChange w:id="11336" w:author="Sam Tertzakian" w:date="2018-09-12T12:29:00Z">
            <w:rPr>
              <w:rFonts w:ascii="Consolas" w:hAnsi="Consolas" w:cs="Consolas"/>
              <w:color w:val="000000"/>
              <w:sz w:val="19"/>
              <w:szCs w:val="19"/>
            </w:rPr>
          </w:rPrChange>
        </w:rPr>
        <w:t>)</w:t>
      </w:r>
      <w:del w:id="11337" w:author="Sam Tertzakian" w:date="2018-09-12T12:29:00Z">
        <w:r w:rsidRPr="00A678F7" w:rsidDel="00A678F7">
          <w:rPr>
            <w:rStyle w:val="CodeText"/>
            <w:rPrChange w:id="11338" w:author="Sam Tertzakian" w:date="2018-09-12T12:29:00Z">
              <w:rPr>
                <w:rFonts w:ascii="Consolas" w:hAnsi="Consolas" w:cs="Consolas"/>
                <w:color w:val="000000"/>
                <w:sz w:val="19"/>
                <w:szCs w:val="19"/>
              </w:rPr>
            </w:rPrChange>
          </w:rPr>
          <w:delText>;</w:delText>
        </w:r>
      </w:del>
    </w:p>
    <w:p w14:paraId="554BCC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57E26A8C" w14:textId="77777777" w:rsidR="00EA3969" w:rsidRDefault="00EA3969" w:rsidP="00EA3969">
      <w:r>
        <w:t>Given an instance of a Module, this function “opens” the Module. It means that DMF will call the Module’s DMF Open callback and the Module will be ready for use. After using this call, the Client may call the Module’s Methods.</w:t>
      </w:r>
    </w:p>
    <w:p w14:paraId="241E59EC"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25DB3DD1" w14:textId="77777777" w:rsidTr="00EA3969">
        <w:tc>
          <w:tcPr>
            <w:tcW w:w="5665" w:type="dxa"/>
          </w:tcPr>
          <w:p w14:paraId="3B6C7D24" w14:textId="77777777" w:rsidR="00EA3969" w:rsidRPr="00980A81" w:rsidRDefault="00EA3969" w:rsidP="00EA3969">
            <w:pPr>
              <w:rPr>
                <w:rStyle w:val="CodeText"/>
              </w:rPr>
            </w:pPr>
            <w:r w:rsidRPr="00980A81">
              <w:rPr>
                <w:rStyle w:val="CodeText"/>
              </w:rPr>
              <w:t>DMFMODULE DmfModule</w:t>
            </w:r>
          </w:p>
        </w:tc>
        <w:tc>
          <w:tcPr>
            <w:tcW w:w="3685" w:type="dxa"/>
          </w:tcPr>
          <w:p w14:paraId="4C098FB7"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66DF48B3" w14:textId="77777777" w:rsidR="00EA3969" w:rsidRDefault="00EA3969" w:rsidP="00EA3969">
      <w:pPr>
        <w:pStyle w:val="Heading4"/>
      </w:pPr>
      <w:r>
        <w:t>Returns</w:t>
      </w:r>
    </w:p>
    <w:p w14:paraId="1EF4E9B3" w14:textId="77777777" w:rsidR="00EA3969" w:rsidRDefault="00EA3969" w:rsidP="00EA3969">
      <w:r>
        <w:t xml:space="preserve">STATUS_SUCCESS if no error is encountered in the callback. Otherwise, an error code corresponding to the error is returned. </w:t>
      </w:r>
    </w:p>
    <w:p w14:paraId="34B6365E" w14:textId="77777777" w:rsidR="00EA3969" w:rsidRDefault="00EA3969" w:rsidP="00EA3969">
      <w:r>
        <w:t>Remarks</w:t>
      </w:r>
    </w:p>
    <w:p w14:paraId="7238F99F" w14:textId="6B08F3B4" w:rsidR="00FC3685" w:rsidRDefault="00FC3685" w:rsidP="00EA3969">
      <w:pPr>
        <w:pStyle w:val="ListParagraph"/>
        <w:numPr>
          <w:ilvl w:val="0"/>
          <w:numId w:val="36"/>
        </w:numPr>
      </w:pPr>
      <w:r>
        <w:t xml:space="preserve">Module’s only use this call from their </w:t>
      </w:r>
      <w:r w:rsidRPr="009A4EF6">
        <w:rPr>
          <w:rStyle w:val="CodeText"/>
        </w:rPr>
        <w:t>DMF_Module_Notification</w:t>
      </w:r>
      <w:r>
        <w:rPr>
          <w:rStyle w:val="CodeText"/>
        </w:rPr>
        <w:t>R</w:t>
      </w:r>
      <w:r w:rsidRPr="009A4EF6">
        <w:rPr>
          <w:rStyle w:val="CodeText"/>
        </w:rPr>
        <w:t>egister()</w:t>
      </w:r>
      <w:r>
        <w:t xml:space="preserve"> callbacks; otherwise, DMF opens the Module automatically based on the Module’s Open Option.</w:t>
      </w:r>
    </w:p>
    <w:p w14:paraId="0D33A734" w14:textId="7220DFDC" w:rsidR="00EA3969" w:rsidRDefault="00EA3969" w:rsidP="00EA3969">
      <w:pPr>
        <w:pStyle w:val="ListParagraph"/>
        <w:numPr>
          <w:ilvl w:val="0"/>
          <w:numId w:val="36"/>
        </w:numPr>
      </w:pPr>
      <w:r>
        <w:t xml:space="preserve">This callback is where the Module prepares its Module Context and acquires any resources needed for </w:t>
      </w:r>
      <w:r w:rsidR="00FC3685">
        <w:t>further use by the Client.</w:t>
      </w:r>
    </w:p>
    <w:p w14:paraId="6EB63D51" w14:textId="159F1D0D" w:rsidR="00FC3685" w:rsidRDefault="00FC3685" w:rsidP="00EA3969">
      <w:pPr>
        <w:pStyle w:val="ListParagraph"/>
        <w:numPr>
          <w:ilvl w:val="0"/>
          <w:numId w:val="36"/>
        </w:numPr>
      </w:pPr>
      <w:r>
        <w:t>This callback is where the Module can start doing any processing it needs to perform it function without any interaction from its parent. (For example, if a Module has no Methods because it does all its work on its own, this callback is where such work can start.)</w:t>
      </w:r>
    </w:p>
    <w:p w14:paraId="79CF9F57" w14:textId="07072F95" w:rsidR="00FC3685" w:rsidRDefault="00FC3685" w:rsidP="00EA3969">
      <w:pPr>
        <w:pStyle w:val="ListParagraph"/>
        <w:numPr>
          <w:ilvl w:val="0"/>
          <w:numId w:val="36"/>
        </w:numPr>
      </w:pPr>
      <w:r>
        <w:t>Clients will not call the Module’s Methods before this callback happens or while this callback is happening.</w:t>
      </w:r>
    </w:p>
    <w:p w14:paraId="39B92210" w14:textId="77777777" w:rsidR="00FC3685" w:rsidRDefault="00FC3685" w:rsidP="00FC3685">
      <w:pPr>
        <w:pStyle w:val="ListParagraph"/>
      </w:pPr>
    </w:p>
    <w:p w14:paraId="48B6065C" w14:textId="77777777" w:rsidR="00FC3685" w:rsidRDefault="00FC3685" w:rsidP="00FC3685">
      <w:pPr>
        <w:pStyle w:val="ListParagraph"/>
      </w:pPr>
    </w:p>
    <w:p w14:paraId="7E48B684" w14:textId="77777777" w:rsidR="00EA3969" w:rsidRDefault="00EA3969" w:rsidP="00EA3969">
      <w:pPr>
        <w:pStyle w:val="ListParagraph"/>
      </w:pPr>
    </w:p>
    <w:p w14:paraId="468EDCDD" w14:textId="77777777" w:rsidR="00EA3969" w:rsidRPr="00FB6A46" w:rsidRDefault="00EA3969" w:rsidP="00EA3969">
      <w:pPr>
        <w:pStyle w:val="ListParagraph"/>
        <w:numPr>
          <w:ilvl w:val="0"/>
          <w:numId w:val="36"/>
        </w:numPr>
      </w:pPr>
      <w:r w:rsidRPr="00FB6A46">
        <w:br w:type="page"/>
      </w:r>
    </w:p>
    <w:p w14:paraId="71BBEE50" w14:textId="585A1DD9" w:rsidR="00EA3969" w:rsidRDefault="00EA3969" w:rsidP="00EA3969">
      <w:pPr>
        <w:pStyle w:val="Heading3"/>
      </w:pPr>
      <w:bookmarkStart w:id="11339" w:name="_Toc524528070"/>
      <w:r>
        <w:lastRenderedPageBreak/>
        <w:t>DMF_ModuleClose</w:t>
      </w:r>
      <w:bookmarkEnd w:id="11339"/>
    </w:p>
    <w:p w14:paraId="51B25FB5" w14:textId="77777777" w:rsidR="00EA3969" w:rsidRDefault="00EA3969" w:rsidP="00EA3969">
      <w:pPr>
        <w:autoSpaceDE w:val="0"/>
        <w:autoSpaceDN w:val="0"/>
        <w:adjustRightInd w:val="0"/>
        <w:spacing w:after="0" w:line="240" w:lineRule="auto"/>
        <w:rPr>
          <w:rFonts w:ascii="Consolas" w:hAnsi="Consolas" w:cs="Consolas"/>
          <w:color w:val="6F008A"/>
          <w:sz w:val="19"/>
          <w:szCs w:val="19"/>
        </w:rPr>
      </w:pPr>
    </w:p>
    <w:p w14:paraId="430E8B47" w14:textId="77777777" w:rsidR="00EA3969" w:rsidRPr="000C35D2" w:rsidRDefault="00EA3969" w:rsidP="00EA3969">
      <w:pPr>
        <w:autoSpaceDE w:val="0"/>
        <w:autoSpaceDN w:val="0"/>
        <w:adjustRightInd w:val="0"/>
        <w:spacing w:after="0" w:line="240" w:lineRule="auto"/>
        <w:rPr>
          <w:rStyle w:val="CodeText"/>
          <w:rPrChange w:id="11340" w:author="Sam Tertzakian" w:date="2018-09-12T12:30:00Z">
            <w:rPr>
              <w:rFonts w:ascii="Consolas" w:hAnsi="Consolas" w:cs="Consolas"/>
              <w:color w:val="000000"/>
              <w:sz w:val="19"/>
              <w:szCs w:val="19"/>
            </w:rPr>
          </w:rPrChange>
        </w:rPr>
      </w:pPr>
      <w:r w:rsidRPr="000C35D2">
        <w:rPr>
          <w:rStyle w:val="CodeText"/>
          <w:rPrChange w:id="11341" w:author="Sam Tertzakian" w:date="2018-09-12T12:30:00Z">
            <w:rPr>
              <w:rFonts w:ascii="Consolas" w:hAnsi="Consolas" w:cs="Consolas"/>
              <w:color w:val="6F008A"/>
              <w:sz w:val="19"/>
              <w:szCs w:val="19"/>
            </w:rPr>
          </w:rPrChange>
        </w:rPr>
        <w:t>VOID</w:t>
      </w:r>
    </w:p>
    <w:p w14:paraId="20020B8C" w14:textId="1437EC8B" w:rsidR="00EA3969" w:rsidRPr="000C35D2" w:rsidRDefault="00EA3969" w:rsidP="00EA3969">
      <w:pPr>
        <w:autoSpaceDE w:val="0"/>
        <w:autoSpaceDN w:val="0"/>
        <w:adjustRightInd w:val="0"/>
        <w:spacing w:after="0" w:line="240" w:lineRule="auto"/>
        <w:rPr>
          <w:rStyle w:val="CodeText"/>
          <w:rPrChange w:id="11342" w:author="Sam Tertzakian" w:date="2018-09-12T12:30:00Z">
            <w:rPr>
              <w:rFonts w:ascii="Consolas" w:hAnsi="Consolas" w:cs="Consolas"/>
              <w:color w:val="000000"/>
              <w:sz w:val="19"/>
              <w:szCs w:val="19"/>
            </w:rPr>
          </w:rPrChange>
        </w:rPr>
      </w:pPr>
      <w:r w:rsidRPr="000C35D2">
        <w:rPr>
          <w:rStyle w:val="CodeText"/>
          <w:rPrChange w:id="11343" w:author="Sam Tertzakian" w:date="2018-09-12T12:30:00Z">
            <w:rPr>
              <w:rFonts w:ascii="Consolas" w:hAnsi="Consolas" w:cs="Consolas"/>
              <w:color w:val="000000"/>
              <w:sz w:val="19"/>
              <w:szCs w:val="19"/>
            </w:rPr>
          </w:rPrChange>
        </w:rPr>
        <w:t>DMF_ModuleClose(</w:t>
      </w:r>
    </w:p>
    <w:p w14:paraId="0981AACB" w14:textId="700307EE" w:rsidR="00EA3969" w:rsidRPr="000C35D2" w:rsidDel="000C35D2" w:rsidRDefault="00EA3969">
      <w:pPr>
        <w:autoSpaceDE w:val="0"/>
        <w:autoSpaceDN w:val="0"/>
        <w:adjustRightInd w:val="0"/>
        <w:spacing w:after="0" w:line="240" w:lineRule="auto"/>
        <w:rPr>
          <w:del w:id="11344" w:author="Sam Tertzakian" w:date="2018-09-12T12:30:00Z"/>
          <w:rStyle w:val="CodeText"/>
          <w:rPrChange w:id="11345" w:author="Sam Tertzakian" w:date="2018-09-12T12:30:00Z">
            <w:rPr>
              <w:del w:id="11346" w:author="Sam Tertzakian" w:date="2018-09-12T12:30:00Z"/>
              <w:rFonts w:ascii="Consolas" w:hAnsi="Consolas" w:cs="Consolas"/>
              <w:color w:val="000000"/>
              <w:sz w:val="19"/>
              <w:szCs w:val="19"/>
            </w:rPr>
          </w:rPrChange>
        </w:rPr>
      </w:pPr>
      <w:r w:rsidRPr="000C35D2">
        <w:rPr>
          <w:rStyle w:val="CodeText"/>
          <w:rPrChange w:id="11347" w:author="Sam Tertzakian" w:date="2018-09-12T12:30:00Z">
            <w:rPr>
              <w:rFonts w:ascii="Consolas" w:hAnsi="Consolas" w:cs="Consolas"/>
              <w:color w:val="000000"/>
              <w:sz w:val="19"/>
              <w:szCs w:val="19"/>
            </w:rPr>
          </w:rPrChange>
        </w:rPr>
        <w:t xml:space="preserve">    </w:t>
      </w:r>
      <w:r w:rsidRPr="000C35D2">
        <w:rPr>
          <w:rStyle w:val="CodeText"/>
          <w:rPrChange w:id="11348" w:author="Sam Tertzakian" w:date="2018-09-12T12:30:00Z">
            <w:rPr>
              <w:rFonts w:ascii="Consolas" w:hAnsi="Consolas" w:cs="Consolas"/>
              <w:color w:val="6F008A"/>
              <w:sz w:val="19"/>
              <w:szCs w:val="19"/>
            </w:rPr>
          </w:rPrChange>
        </w:rPr>
        <w:t>_In_</w:t>
      </w:r>
      <w:r w:rsidRPr="000C35D2">
        <w:rPr>
          <w:rStyle w:val="CodeText"/>
          <w:rPrChange w:id="11349" w:author="Sam Tertzakian" w:date="2018-09-12T12:30:00Z">
            <w:rPr>
              <w:rFonts w:ascii="Consolas" w:hAnsi="Consolas" w:cs="Consolas"/>
              <w:color w:val="000000"/>
              <w:sz w:val="19"/>
              <w:szCs w:val="19"/>
            </w:rPr>
          </w:rPrChange>
        </w:rPr>
        <w:t xml:space="preserve"> </w:t>
      </w:r>
      <w:r w:rsidRPr="000C35D2">
        <w:rPr>
          <w:rStyle w:val="CodeText"/>
          <w:rPrChange w:id="11350" w:author="Sam Tertzakian" w:date="2018-09-12T12:30:00Z">
            <w:rPr>
              <w:rFonts w:ascii="Consolas" w:hAnsi="Consolas" w:cs="Consolas"/>
              <w:color w:val="2B91AF"/>
              <w:sz w:val="19"/>
              <w:szCs w:val="19"/>
            </w:rPr>
          </w:rPrChange>
        </w:rPr>
        <w:t>DMFMODULE</w:t>
      </w:r>
      <w:r w:rsidRPr="000C35D2">
        <w:rPr>
          <w:rStyle w:val="CodeText"/>
          <w:rPrChange w:id="11351" w:author="Sam Tertzakian" w:date="2018-09-12T12:30:00Z">
            <w:rPr>
              <w:rFonts w:ascii="Consolas" w:hAnsi="Consolas" w:cs="Consolas"/>
              <w:color w:val="000000"/>
              <w:sz w:val="19"/>
              <w:szCs w:val="19"/>
            </w:rPr>
          </w:rPrChange>
        </w:rPr>
        <w:t xml:space="preserve"> </w:t>
      </w:r>
      <w:r w:rsidRPr="000C35D2">
        <w:rPr>
          <w:rStyle w:val="CodeText"/>
          <w:rPrChange w:id="11352" w:author="Sam Tertzakian" w:date="2018-09-12T12:30:00Z">
            <w:rPr>
              <w:rFonts w:ascii="Consolas" w:hAnsi="Consolas" w:cs="Consolas"/>
              <w:color w:val="808080"/>
              <w:sz w:val="19"/>
              <w:szCs w:val="19"/>
            </w:rPr>
          </w:rPrChange>
        </w:rPr>
        <w:t>DmfModule</w:t>
      </w:r>
    </w:p>
    <w:p w14:paraId="4E81D24F" w14:textId="3F541BD0" w:rsidR="00EA3969" w:rsidRPr="000C35D2" w:rsidRDefault="00EA3969" w:rsidP="00CB5BEE">
      <w:pPr>
        <w:autoSpaceDE w:val="0"/>
        <w:autoSpaceDN w:val="0"/>
        <w:adjustRightInd w:val="0"/>
        <w:spacing w:after="0" w:line="240" w:lineRule="auto"/>
        <w:rPr>
          <w:rStyle w:val="CodeText"/>
          <w:rPrChange w:id="11353" w:author="Sam Tertzakian" w:date="2018-09-12T12:30:00Z">
            <w:rPr>
              <w:rFonts w:ascii="Consolas" w:hAnsi="Consolas" w:cs="Consolas"/>
              <w:color w:val="000000"/>
              <w:sz w:val="19"/>
              <w:szCs w:val="19"/>
            </w:rPr>
          </w:rPrChange>
        </w:rPr>
      </w:pPr>
      <w:del w:id="11354" w:author="Sam Tertzakian" w:date="2018-09-12T12:30:00Z">
        <w:r w:rsidRPr="000C35D2" w:rsidDel="000C35D2">
          <w:rPr>
            <w:rStyle w:val="CodeText"/>
            <w:rPrChange w:id="11355" w:author="Sam Tertzakian" w:date="2018-09-12T12:30:00Z">
              <w:rPr>
                <w:rFonts w:ascii="Consolas" w:hAnsi="Consolas" w:cs="Consolas"/>
                <w:color w:val="000000"/>
                <w:sz w:val="19"/>
                <w:szCs w:val="19"/>
              </w:rPr>
            </w:rPrChange>
          </w:rPr>
          <w:delText xml:space="preserve">    </w:delText>
        </w:r>
      </w:del>
      <w:r w:rsidRPr="000C35D2">
        <w:rPr>
          <w:rStyle w:val="CodeText"/>
          <w:rPrChange w:id="11356" w:author="Sam Tertzakian" w:date="2018-09-12T12:30:00Z">
            <w:rPr>
              <w:rFonts w:ascii="Consolas" w:hAnsi="Consolas" w:cs="Consolas"/>
              <w:color w:val="000000"/>
              <w:sz w:val="19"/>
              <w:szCs w:val="19"/>
            </w:rPr>
          </w:rPrChange>
        </w:rPr>
        <w:t>)</w:t>
      </w:r>
      <w:del w:id="11357" w:author="Sam Tertzakian" w:date="2018-09-12T12:30:00Z">
        <w:r w:rsidRPr="000C35D2" w:rsidDel="000C35D2">
          <w:rPr>
            <w:rStyle w:val="CodeText"/>
            <w:rPrChange w:id="11358" w:author="Sam Tertzakian" w:date="2018-09-12T12:30:00Z">
              <w:rPr>
                <w:rFonts w:ascii="Consolas" w:hAnsi="Consolas" w:cs="Consolas"/>
                <w:color w:val="000000"/>
                <w:sz w:val="19"/>
                <w:szCs w:val="19"/>
              </w:rPr>
            </w:rPrChange>
          </w:rPr>
          <w:delText>;</w:delText>
        </w:r>
      </w:del>
    </w:p>
    <w:p w14:paraId="656E131D" w14:textId="77777777" w:rsidR="00EA3969" w:rsidRDefault="00EA3969" w:rsidP="00EA3969">
      <w:pPr>
        <w:autoSpaceDE w:val="0"/>
        <w:autoSpaceDN w:val="0"/>
        <w:adjustRightInd w:val="0"/>
        <w:spacing w:after="0" w:line="240" w:lineRule="auto"/>
        <w:rPr>
          <w:rFonts w:ascii="Consolas" w:hAnsi="Consolas" w:cs="Consolas"/>
          <w:color w:val="000000"/>
          <w:sz w:val="19"/>
          <w:szCs w:val="19"/>
        </w:rPr>
      </w:pPr>
    </w:p>
    <w:p w14:paraId="4AE02763" w14:textId="77777777" w:rsidR="00EA3969" w:rsidRDefault="00EA3969" w:rsidP="00EA3969">
      <w:r>
        <w:t>Given an instance of a Module, this function “closes” the Module. It means that DMF will call the Module’s DMF Close callback. The Client may not call the Module’s Methods after this call.</w:t>
      </w:r>
    </w:p>
    <w:p w14:paraId="1453D15E" w14:textId="77777777" w:rsidR="00EA3969" w:rsidRDefault="00EA3969" w:rsidP="00EA3969">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EA3969" w14:paraId="1EFBF827" w14:textId="77777777" w:rsidTr="00EA3969">
        <w:tc>
          <w:tcPr>
            <w:tcW w:w="5665" w:type="dxa"/>
          </w:tcPr>
          <w:p w14:paraId="6E93B2CD" w14:textId="77777777" w:rsidR="00EA3969" w:rsidRPr="00980A81" w:rsidRDefault="00EA3969" w:rsidP="00EA3969">
            <w:pPr>
              <w:rPr>
                <w:rStyle w:val="CodeText"/>
              </w:rPr>
            </w:pPr>
            <w:r w:rsidRPr="00980A81">
              <w:rPr>
                <w:rStyle w:val="CodeText"/>
              </w:rPr>
              <w:t>DMFMODULE DmfModule</w:t>
            </w:r>
          </w:p>
        </w:tc>
        <w:tc>
          <w:tcPr>
            <w:tcW w:w="3685" w:type="dxa"/>
          </w:tcPr>
          <w:p w14:paraId="333F5065" w14:textId="77777777" w:rsidR="00EA3969" w:rsidRDefault="00EA3969" w:rsidP="00EA3969">
            <w:r>
              <w:t xml:space="preserve">The Module’s DMF Module handle. Use this handle to retrieve the Module’s Private Context and Config. Also, the Client Driver’s </w:t>
            </w:r>
            <w:r w:rsidRPr="00980A81">
              <w:rPr>
                <w:rStyle w:val="CodeText"/>
              </w:rPr>
              <w:t>WDFDEVICE</w:t>
            </w:r>
            <w:r>
              <w:t xml:space="preserve"> is accessible via this parameter.</w:t>
            </w:r>
          </w:p>
        </w:tc>
      </w:tr>
    </w:tbl>
    <w:p w14:paraId="436BB241" w14:textId="77777777" w:rsidR="00EA3969" w:rsidRDefault="00EA3969" w:rsidP="00EA3969">
      <w:pPr>
        <w:pStyle w:val="Heading4"/>
      </w:pPr>
      <w:r>
        <w:t>Returns</w:t>
      </w:r>
    </w:p>
    <w:p w14:paraId="15A24966" w14:textId="77777777" w:rsidR="00EA3969" w:rsidRDefault="00EA3969" w:rsidP="00EA3969">
      <w:r>
        <w:t xml:space="preserve">STATUS_SUCCESS if no error is encountered in the callback. Otherwise, an error code corresponding to the error is returned. </w:t>
      </w:r>
    </w:p>
    <w:p w14:paraId="0DE6831B" w14:textId="77777777" w:rsidR="00EA3969" w:rsidRDefault="00EA3969" w:rsidP="00EA3969">
      <w:r>
        <w:t>Remarks</w:t>
      </w:r>
    </w:p>
    <w:p w14:paraId="762B1122" w14:textId="64502EBA" w:rsidR="00FC3685" w:rsidRDefault="00FC3685" w:rsidP="00FC3685">
      <w:pPr>
        <w:pStyle w:val="ListParagraph"/>
        <w:numPr>
          <w:ilvl w:val="0"/>
          <w:numId w:val="36"/>
        </w:numPr>
      </w:pPr>
      <w:r>
        <w:t xml:space="preserve">Module’s only use this call from their </w:t>
      </w:r>
      <w:r w:rsidRPr="009A4EF6">
        <w:rPr>
          <w:rStyle w:val="CodeText"/>
        </w:rPr>
        <w:t>DMF_Module_Notification</w:t>
      </w:r>
      <w:r>
        <w:rPr>
          <w:rStyle w:val="CodeText"/>
        </w:rPr>
        <w:t>Unr</w:t>
      </w:r>
      <w:r w:rsidRPr="009A4EF6">
        <w:rPr>
          <w:rStyle w:val="CodeText"/>
        </w:rPr>
        <w:t>egister()</w:t>
      </w:r>
      <w:r>
        <w:t xml:space="preserve"> callbacks; otherwise, DMF closes the Module automatically based on the Module’s Open Option.</w:t>
      </w:r>
    </w:p>
    <w:p w14:paraId="6D3D4720" w14:textId="368D1AAF" w:rsidR="00FC3685" w:rsidRDefault="00FC3685" w:rsidP="00FC3685">
      <w:pPr>
        <w:pStyle w:val="ListParagraph"/>
        <w:numPr>
          <w:ilvl w:val="0"/>
          <w:numId w:val="36"/>
        </w:numPr>
      </w:pPr>
      <w:r>
        <w:t>This callback is where the Module releases any resources acquired when it opened.</w:t>
      </w:r>
    </w:p>
    <w:p w14:paraId="62DE878A" w14:textId="120D5ECF" w:rsidR="00FC3685" w:rsidRDefault="00FC3685" w:rsidP="00FC3685">
      <w:pPr>
        <w:pStyle w:val="ListParagraph"/>
        <w:numPr>
          <w:ilvl w:val="0"/>
          <w:numId w:val="36"/>
        </w:numPr>
      </w:pPr>
      <w:r>
        <w:t>This callback is where the Module can stop doing any processing it started during its Open callback.</w:t>
      </w:r>
    </w:p>
    <w:p w14:paraId="0E02AF26" w14:textId="2A3FE925" w:rsidR="00FC3685" w:rsidRDefault="00FC3685" w:rsidP="00FC3685">
      <w:pPr>
        <w:pStyle w:val="ListParagraph"/>
        <w:numPr>
          <w:ilvl w:val="0"/>
          <w:numId w:val="36"/>
        </w:numPr>
      </w:pPr>
      <w:r>
        <w:t>Clients will not call the Module’s Methods after this callback happens or while this callback is happening.</w:t>
      </w:r>
    </w:p>
    <w:p w14:paraId="70E00422" w14:textId="77777777" w:rsidR="00FC3685" w:rsidRDefault="00FC3685" w:rsidP="00FC3685">
      <w:pPr>
        <w:pStyle w:val="ListParagraph"/>
      </w:pPr>
    </w:p>
    <w:p w14:paraId="7C5BEE23" w14:textId="50C43BAB" w:rsidR="007E64F5" w:rsidRPr="00FC3685" w:rsidRDefault="007E64F5" w:rsidP="00FC3685">
      <w:pPr>
        <w:rPr>
          <w:rFonts w:asciiTheme="majorHAnsi" w:eastAsiaTheme="majorEastAsia" w:hAnsiTheme="majorHAnsi" w:cstheme="majorBidi"/>
          <w:color w:val="1F3763" w:themeColor="accent1" w:themeShade="7F"/>
          <w:sz w:val="24"/>
          <w:szCs w:val="24"/>
        </w:rPr>
      </w:pPr>
    </w:p>
    <w:p w14:paraId="032F022E"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082E8B3F" w14:textId="0CB4375A" w:rsidR="007E64F5" w:rsidRDefault="007E64F5" w:rsidP="007E64F5">
      <w:pPr>
        <w:pStyle w:val="Heading3"/>
      </w:pPr>
      <w:bookmarkStart w:id="11359" w:name="_Toc524528071"/>
      <w:r>
        <w:lastRenderedPageBreak/>
        <w:t>DMF_ModuleAcquire</w:t>
      </w:r>
      <w:bookmarkEnd w:id="11359"/>
    </w:p>
    <w:p w14:paraId="7CA0B1AC"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3BCCFFC2" w14:textId="107D7D37" w:rsidR="007E64F5" w:rsidRPr="000C35D2" w:rsidRDefault="007E64F5" w:rsidP="007E64F5">
      <w:pPr>
        <w:autoSpaceDE w:val="0"/>
        <w:autoSpaceDN w:val="0"/>
        <w:adjustRightInd w:val="0"/>
        <w:spacing w:after="0" w:line="240" w:lineRule="auto"/>
        <w:rPr>
          <w:rStyle w:val="CodeText"/>
          <w:rPrChange w:id="11360" w:author="Sam Tertzakian" w:date="2018-09-12T12:30:00Z">
            <w:rPr>
              <w:rFonts w:ascii="Consolas" w:hAnsi="Consolas" w:cs="Consolas"/>
              <w:color w:val="000000"/>
              <w:sz w:val="19"/>
              <w:szCs w:val="19"/>
            </w:rPr>
          </w:rPrChange>
        </w:rPr>
      </w:pPr>
      <w:r w:rsidRPr="000C35D2">
        <w:rPr>
          <w:rStyle w:val="CodeText"/>
          <w:rPrChange w:id="11361" w:author="Sam Tertzakian" w:date="2018-09-12T12:30:00Z">
            <w:rPr>
              <w:rFonts w:ascii="Consolas" w:hAnsi="Consolas" w:cs="Consolas"/>
              <w:color w:val="000000"/>
              <w:sz w:val="19"/>
              <w:szCs w:val="19"/>
            </w:rPr>
          </w:rPrChange>
        </w:rPr>
        <w:t>NTSTATUS</w:t>
      </w:r>
    </w:p>
    <w:p w14:paraId="427C7B16" w14:textId="7B9452CA" w:rsidR="007E64F5" w:rsidRPr="000C35D2" w:rsidRDefault="007E64F5" w:rsidP="007E64F5">
      <w:pPr>
        <w:autoSpaceDE w:val="0"/>
        <w:autoSpaceDN w:val="0"/>
        <w:adjustRightInd w:val="0"/>
        <w:spacing w:after="0" w:line="240" w:lineRule="auto"/>
        <w:rPr>
          <w:rStyle w:val="CodeText"/>
          <w:rPrChange w:id="11362" w:author="Sam Tertzakian" w:date="2018-09-12T12:30:00Z">
            <w:rPr>
              <w:rFonts w:ascii="Consolas" w:hAnsi="Consolas" w:cs="Consolas"/>
              <w:color w:val="000000"/>
              <w:sz w:val="19"/>
              <w:szCs w:val="19"/>
            </w:rPr>
          </w:rPrChange>
        </w:rPr>
      </w:pPr>
      <w:r w:rsidRPr="000C35D2">
        <w:rPr>
          <w:rStyle w:val="CodeText"/>
          <w:rPrChange w:id="11363" w:author="Sam Tertzakian" w:date="2018-09-12T12:30:00Z">
            <w:rPr>
              <w:rFonts w:ascii="Consolas" w:hAnsi="Consolas" w:cs="Consolas"/>
              <w:color w:val="000000"/>
              <w:sz w:val="19"/>
              <w:szCs w:val="19"/>
            </w:rPr>
          </w:rPrChange>
        </w:rPr>
        <w:t>DMF_ModuleAcquire(</w:t>
      </w:r>
    </w:p>
    <w:p w14:paraId="3C8ACB04" w14:textId="18BBD933" w:rsidR="007E64F5" w:rsidRPr="000C35D2" w:rsidDel="000C35D2" w:rsidRDefault="007E64F5">
      <w:pPr>
        <w:autoSpaceDE w:val="0"/>
        <w:autoSpaceDN w:val="0"/>
        <w:adjustRightInd w:val="0"/>
        <w:spacing w:after="0" w:line="240" w:lineRule="auto"/>
        <w:rPr>
          <w:del w:id="11364" w:author="Sam Tertzakian" w:date="2018-09-12T12:30:00Z"/>
          <w:rStyle w:val="CodeText"/>
          <w:rPrChange w:id="11365" w:author="Sam Tertzakian" w:date="2018-09-12T12:30:00Z">
            <w:rPr>
              <w:del w:id="11366" w:author="Sam Tertzakian" w:date="2018-09-12T12:30:00Z"/>
              <w:rFonts w:ascii="Consolas" w:hAnsi="Consolas" w:cs="Consolas"/>
              <w:color w:val="000000"/>
              <w:sz w:val="19"/>
              <w:szCs w:val="19"/>
            </w:rPr>
          </w:rPrChange>
        </w:rPr>
      </w:pPr>
      <w:r w:rsidRPr="000C35D2">
        <w:rPr>
          <w:rStyle w:val="CodeText"/>
          <w:rPrChange w:id="11367" w:author="Sam Tertzakian" w:date="2018-09-12T12:30:00Z">
            <w:rPr>
              <w:rFonts w:ascii="Consolas" w:hAnsi="Consolas" w:cs="Consolas"/>
              <w:color w:val="000000"/>
              <w:sz w:val="19"/>
              <w:szCs w:val="19"/>
            </w:rPr>
          </w:rPrChange>
        </w:rPr>
        <w:t xml:space="preserve">    </w:t>
      </w:r>
      <w:r w:rsidRPr="000C35D2">
        <w:rPr>
          <w:rStyle w:val="CodeText"/>
          <w:rPrChange w:id="11368" w:author="Sam Tertzakian" w:date="2018-09-12T12:30:00Z">
            <w:rPr>
              <w:rFonts w:ascii="Consolas" w:hAnsi="Consolas" w:cs="Consolas"/>
              <w:color w:val="6F008A"/>
              <w:sz w:val="19"/>
              <w:szCs w:val="19"/>
            </w:rPr>
          </w:rPrChange>
        </w:rPr>
        <w:t>_In_</w:t>
      </w:r>
      <w:r w:rsidRPr="000C35D2">
        <w:rPr>
          <w:rStyle w:val="CodeText"/>
          <w:rPrChange w:id="11369" w:author="Sam Tertzakian" w:date="2018-09-12T12:30:00Z">
            <w:rPr>
              <w:rFonts w:ascii="Consolas" w:hAnsi="Consolas" w:cs="Consolas"/>
              <w:color w:val="000000"/>
              <w:sz w:val="19"/>
              <w:szCs w:val="19"/>
            </w:rPr>
          </w:rPrChange>
        </w:rPr>
        <w:t xml:space="preserve"> </w:t>
      </w:r>
      <w:r w:rsidRPr="000C35D2">
        <w:rPr>
          <w:rStyle w:val="CodeText"/>
          <w:rPrChange w:id="11370" w:author="Sam Tertzakian" w:date="2018-09-12T12:30:00Z">
            <w:rPr>
              <w:rFonts w:ascii="Consolas" w:hAnsi="Consolas" w:cs="Consolas"/>
              <w:color w:val="2B91AF"/>
              <w:sz w:val="19"/>
              <w:szCs w:val="19"/>
            </w:rPr>
          </w:rPrChange>
        </w:rPr>
        <w:t>DMFMODULE</w:t>
      </w:r>
      <w:r w:rsidRPr="000C35D2">
        <w:rPr>
          <w:rStyle w:val="CodeText"/>
          <w:rPrChange w:id="11371" w:author="Sam Tertzakian" w:date="2018-09-12T12:30:00Z">
            <w:rPr>
              <w:rFonts w:ascii="Consolas" w:hAnsi="Consolas" w:cs="Consolas"/>
              <w:color w:val="000000"/>
              <w:sz w:val="19"/>
              <w:szCs w:val="19"/>
            </w:rPr>
          </w:rPrChange>
        </w:rPr>
        <w:t xml:space="preserve"> </w:t>
      </w:r>
      <w:r w:rsidRPr="000C35D2">
        <w:rPr>
          <w:rStyle w:val="CodeText"/>
          <w:rPrChange w:id="11372" w:author="Sam Tertzakian" w:date="2018-09-12T12:30:00Z">
            <w:rPr>
              <w:rFonts w:ascii="Consolas" w:hAnsi="Consolas" w:cs="Consolas"/>
              <w:color w:val="808080"/>
              <w:sz w:val="19"/>
              <w:szCs w:val="19"/>
            </w:rPr>
          </w:rPrChange>
        </w:rPr>
        <w:t>DmfModule</w:t>
      </w:r>
    </w:p>
    <w:p w14:paraId="339B31FE" w14:textId="7A91D5BE" w:rsidR="007E64F5" w:rsidRPr="000C35D2" w:rsidRDefault="007E64F5" w:rsidP="000C35D2">
      <w:pPr>
        <w:autoSpaceDE w:val="0"/>
        <w:autoSpaceDN w:val="0"/>
        <w:adjustRightInd w:val="0"/>
        <w:spacing w:after="0" w:line="240" w:lineRule="auto"/>
        <w:rPr>
          <w:ins w:id="11373" w:author="Sam Tertzakian" w:date="2018-09-12T12:30:00Z"/>
          <w:rStyle w:val="CodeText"/>
          <w:rPrChange w:id="11374" w:author="Sam Tertzakian" w:date="2018-09-12T12:30:00Z">
            <w:rPr>
              <w:ins w:id="11375" w:author="Sam Tertzakian" w:date="2018-09-12T12:30:00Z"/>
              <w:rFonts w:ascii="Consolas" w:hAnsi="Consolas" w:cs="Consolas"/>
              <w:color w:val="000000"/>
              <w:sz w:val="19"/>
              <w:szCs w:val="19"/>
            </w:rPr>
          </w:rPrChange>
        </w:rPr>
      </w:pPr>
      <w:del w:id="11376" w:author="Sam Tertzakian" w:date="2018-09-12T12:30:00Z">
        <w:r w:rsidRPr="000C35D2" w:rsidDel="000C35D2">
          <w:rPr>
            <w:rStyle w:val="CodeText"/>
            <w:rPrChange w:id="11377" w:author="Sam Tertzakian" w:date="2018-09-12T12:30:00Z">
              <w:rPr>
                <w:rFonts w:ascii="Consolas" w:hAnsi="Consolas" w:cs="Consolas"/>
                <w:color w:val="000000"/>
                <w:sz w:val="19"/>
                <w:szCs w:val="19"/>
              </w:rPr>
            </w:rPrChange>
          </w:rPr>
          <w:delText xml:space="preserve">    </w:delText>
        </w:r>
      </w:del>
      <w:r w:rsidRPr="000C35D2">
        <w:rPr>
          <w:rStyle w:val="CodeText"/>
          <w:rPrChange w:id="11378" w:author="Sam Tertzakian" w:date="2018-09-12T12:30:00Z">
            <w:rPr>
              <w:rFonts w:ascii="Consolas" w:hAnsi="Consolas" w:cs="Consolas"/>
              <w:color w:val="000000"/>
              <w:sz w:val="19"/>
              <w:szCs w:val="19"/>
            </w:rPr>
          </w:rPrChange>
        </w:rPr>
        <w:t>)</w:t>
      </w:r>
    </w:p>
    <w:p w14:paraId="47C1E6AA" w14:textId="77777777" w:rsidR="000C35D2" w:rsidRDefault="000C35D2">
      <w:pPr>
        <w:autoSpaceDE w:val="0"/>
        <w:autoSpaceDN w:val="0"/>
        <w:adjustRightInd w:val="0"/>
        <w:spacing w:after="0" w:line="240" w:lineRule="auto"/>
        <w:rPr>
          <w:rFonts w:ascii="Consolas" w:hAnsi="Consolas" w:cs="Consolas"/>
          <w:color w:val="000000"/>
          <w:sz w:val="19"/>
          <w:szCs w:val="19"/>
        </w:rPr>
        <w:pPrChange w:id="11379" w:author="Sam Tertzakian" w:date="2018-09-12T12:30:00Z">
          <w:pPr/>
        </w:pPrChange>
      </w:pPr>
    </w:p>
    <w:p w14:paraId="63D9B96F" w14:textId="6C8A3507"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rsidR="00DF4053">
        <w:t xml:space="preserve"> M</w:t>
      </w:r>
      <w:r w:rsidRPr="00DF4053">
        <w:t>odule</w:t>
      </w:r>
      <w:r>
        <w:t xml:space="preserve"> call this function at the beginning of the Method’s code prior to accessing the Module’s Private Context or calling any Module support functions. This function tells DMF to prevent the underlying resource’s handle from being closed while the Method is executing. If the underlying resource’s handle has already been closed, then this function returns an error and the Method should immediately exit.</w:t>
      </w:r>
    </w:p>
    <w:p w14:paraId="32ABC133"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35598CD1" w14:textId="77777777" w:rsidTr="00134FFA">
        <w:tc>
          <w:tcPr>
            <w:tcW w:w="5665" w:type="dxa"/>
          </w:tcPr>
          <w:p w14:paraId="021F8E42" w14:textId="77777777" w:rsidR="007E64F5" w:rsidRPr="00DF4053" w:rsidRDefault="007E64F5" w:rsidP="007E64F5">
            <w:pPr>
              <w:rPr>
                <w:rStyle w:val="CodeText"/>
              </w:rPr>
            </w:pPr>
            <w:r w:rsidRPr="00DF4053">
              <w:rPr>
                <w:rStyle w:val="CodeText"/>
              </w:rPr>
              <w:t>DMFMODULE DmfModule</w:t>
            </w:r>
          </w:p>
        </w:tc>
        <w:tc>
          <w:tcPr>
            <w:tcW w:w="3685" w:type="dxa"/>
          </w:tcPr>
          <w:p w14:paraId="0FA12D75" w14:textId="0075F784" w:rsidR="007E64F5" w:rsidRDefault="007E64F5" w:rsidP="007E64F5">
            <w:r>
              <w:t xml:space="preserve">The Module’s DMF </w:t>
            </w:r>
            <w:r w:rsidR="00311435">
              <w:t>Module handle</w:t>
            </w:r>
            <w:r>
              <w:t>. Use this handle to retrieve the Module’s Private Context and Config.</w:t>
            </w:r>
          </w:p>
        </w:tc>
      </w:tr>
    </w:tbl>
    <w:p w14:paraId="477BF7F4" w14:textId="77777777" w:rsidR="007E64F5" w:rsidRDefault="007E64F5" w:rsidP="007E64F5"/>
    <w:p w14:paraId="79E43729" w14:textId="77777777" w:rsidR="007E64F5" w:rsidRDefault="007E64F5" w:rsidP="007E64F5">
      <w:pPr>
        <w:pStyle w:val="Heading4"/>
      </w:pPr>
      <w:r>
        <w:t>Returns</w:t>
      </w:r>
    </w:p>
    <w:p w14:paraId="432512D6" w14:textId="77777777" w:rsidR="007E64F5" w:rsidRDefault="007E64F5" w:rsidP="007E64F5">
      <w:r>
        <w:t>None</w:t>
      </w:r>
    </w:p>
    <w:p w14:paraId="005067CC" w14:textId="77777777" w:rsidR="007E64F5" w:rsidRDefault="007E64F5" w:rsidP="007E64F5">
      <w:pPr>
        <w:pStyle w:val="Heading4"/>
      </w:pPr>
      <w:r>
        <w:t>Remarks</w:t>
      </w:r>
    </w:p>
    <w:p w14:paraId="27AABE99" w14:textId="4329888D" w:rsidR="007E64F5" w:rsidRDefault="007E64F5" w:rsidP="004A459D">
      <w:pPr>
        <w:pStyle w:val="ListParagraph"/>
        <w:numPr>
          <w:ilvl w:val="0"/>
          <w:numId w:val="3"/>
        </w:numPr>
      </w:pPr>
      <w:r>
        <w:t xml:space="preserve">If this call succeeds, the Method must always call </w:t>
      </w:r>
      <w:r w:rsidRPr="00DF4053">
        <w:rPr>
          <w:rStyle w:val="CodeText"/>
        </w:rPr>
        <w:t>DMF_ModuleRelease()</w:t>
      </w:r>
      <w:r>
        <w:t xml:space="preserve"> before exiting to release the reference count acquired by this function.</w:t>
      </w:r>
    </w:p>
    <w:p w14:paraId="2B68677C" w14:textId="4C32F176" w:rsidR="007E64F5" w:rsidRDefault="007E64F5" w:rsidP="004A459D">
      <w:pPr>
        <w:pStyle w:val="ListParagraph"/>
        <w:numPr>
          <w:ilvl w:val="0"/>
          <w:numId w:val="3"/>
        </w:numPr>
      </w:pPr>
      <w:r>
        <w:t xml:space="preserve">This function is only applicable if </w:t>
      </w:r>
      <w:r w:rsidRPr="00DF4053">
        <w:rPr>
          <w:rStyle w:val="CodeText"/>
        </w:rPr>
        <w:t>DMF_ModuleNotificationOpen()</w:t>
      </w:r>
      <w:r>
        <w:t xml:space="preserve"> </w:t>
      </w:r>
      <w:r w:rsidR="00F2414A">
        <w:t>is</w:t>
      </w:r>
      <w:r>
        <w:t xml:space="preserve"> used by the Module from the Module’s notification callback.</w:t>
      </w:r>
    </w:p>
    <w:p w14:paraId="55F8E59C"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2D44E822" w14:textId="5B8A8594" w:rsidR="007E64F5" w:rsidRDefault="007E64F5" w:rsidP="007E64F5">
      <w:pPr>
        <w:pStyle w:val="Heading3"/>
      </w:pPr>
      <w:bookmarkStart w:id="11380" w:name="_Toc524528072"/>
      <w:r>
        <w:lastRenderedPageBreak/>
        <w:t>DMF_ModuleRelease</w:t>
      </w:r>
      <w:bookmarkEnd w:id="11380"/>
    </w:p>
    <w:p w14:paraId="478A1939" w14:textId="77777777" w:rsidR="007E64F5" w:rsidRDefault="007E64F5" w:rsidP="007E64F5">
      <w:pPr>
        <w:autoSpaceDE w:val="0"/>
        <w:autoSpaceDN w:val="0"/>
        <w:adjustRightInd w:val="0"/>
        <w:spacing w:after="0" w:line="240" w:lineRule="auto"/>
        <w:rPr>
          <w:rFonts w:ascii="Consolas" w:hAnsi="Consolas" w:cs="Consolas"/>
          <w:color w:val="6F008A"/>
          <w:sz w:val="19"/>
          <w:szCs w:val="19"/>
        </w:rPr>
      </w:pPr>
    </w:p>
    <w:p w14:paraId="17F67461" w14:textId="77777777" w:rsidR="007E64F5" w:rsidRPr="000C35D2" w:rsidRDefault="007E64F5" w:rsidP="007E64F5">
      <w:pPr>
        <w:autoSpaceDE w:val="0"/>
        <w:autoSpaceDN w:val="0"/>
        <w:adjustRightInd w:val="0"/>
        <w:spacing w:after="0" w:line="240" w:lineRule="auto"/>
        <w:rPr>
          <w:rStyle w:val="CodeText"/>
          <w:rPrChange w:id="11381" w:author="Sam Tertzakian" w:date="2018-09-12T12:30:00Z">
            <w:rPr>
              <w:rFonts w:ascii="Consolas" w:hAnsi="Consolas" w:cs="Consolas"/>
              <w:color w:val="000000"/>
              <w:sz w:val="19"/>
              <w:szCs w:val="19"/>
            </w:rPr>
          </w:rPrChange>
        </w:rPr>
      </w:pPr>
      <w:r w:rsidRPr="000C35D2">
        <w:rPr>
          <w:rStyle w:val="CodeText"/>
          <w:rPrChange w:id="11382" w:author="Sam Tertzakian" w:date="2018-09-12T12:30:00Z">
            <w:rPr>
              <w:rFonts w:ascii="Consolas" w:hAnsi="Consolas" w:cs="Consolas"/>
              <w:color w:val="000000"/>
              <w:sz w:val="19"/>
              <w:szCs w:val="19"/>
            </w:rPr>
          </w:rPrChange>
        </w:rPr>
        <w:t>NTSTATUS</w:t>
      </w:r>
    </w:p>
    <w:p w14:paraId="64DB6A74" w14:textId="04BB7D70" w:rsidR="007E64F5" w:rsidRPr="000C35D2" w:rsidRDefault="007E64F5" w:rsidP="007E64F5">
      <w:pPr>
        <w:autoSpaceDE w:val="0"/>
        <w:autoSpaceDN w:val="0"/>
        <w:adjustRightInd w:val="0"/>
        <w:spacing w:after="0" w:line="240" w:lineRule="auto"/>
        <w:rPr>
          <w:rStyle w:val="CodeText"/>
          <w:rPrChange w:id="11383" w:author="Sam Tertzakian" w:date="2018-09-12T12:30:00Z">
            <w:rPr>
              <w:rFonts w:ascii="Consolas" w:hAnsi="Consolas" w:cs="Consolas"/>
              <w:color w:val="000000"/>
              <w:sz w:val="19"/>
              <w:szCs w:val="19"/>
            </w:rPr>
          </w:rPrChange>
        </w:rPr>
      </w:pPr>
      <w:r w:rsidRPr="000C35D2">
        <w:rPr>
          <w:rStyle w:val="CodeText"/>
          <w:rPrChange w:id="11384" w:author="Sam Tertzakian" w:date="2018-09-12T12:30:00Z">
            <w:rPr>
              <w:rFonts w:ascii="Consolas" w:hAnsi="Consolas" w:cs="Consolas"/>
              <w:color w:val="000000"/>
              <w:sz w:val="19"/>
              <w:szCs w:val="19"/>
            </w:rPr>
          </w:rPrChange>
        </w:rPr>
        <w:t>DMF_ModuleRelease(</w:t>
      </w:r>
    </w:p>
    <w:p w14:paraId="508FCD57" w14:textId="74BADF59" w:rsidR="007E64F5" w:rsidRPr="000C35D2" w:rsidDel="000C35D2" w:rsidRDefault="007E64F5">
      <w:pPr>
        <w:autoSpaceDE w:val="0"/>
        <w:autoSpaceDN w:val="0"/>
        <w:adjustRightInd w:val="0"/>
        <w:spacing w:after="0" w:line="240" w:lineRule="auto"/>
        <w:rPr>
          <w:del w:id="11385" w:author="Sam Tertzakian" w:date="2018-09-12T12:30:00Z"/>
          <w:rStyle w:val="CodeText"/>
          <w:rPrChange w:id="11386" w:author="Sam Tertzakian" w:date="2018-09-12T12:30:00Z">
            <w:rPr>
              <w:del w:id="11387" w:author="Sam Tertzakian" w:date="2018-09-12T12:30:00Z"/>
              <w:rFonts w:ascii="Consolas" w:hAnsi="Consolas" w:cs="Consolas"/>
              <w:color w:val="000000"/>
              <w:sz w:val="19"/>
              <w:szCs w:val="19"/>
            </w:rPr>
          </w:rPrChange>
        </w:rPr>
      </w:pPr>
      <w:r w:rsidRPr="000C35D2">
        <w:rPr>
          <w:rStyle w:val="CodeText"/>
          <w:rPrChange w:id="11388" w:author="Sam Tertzakian" w:date="2018-09-12T12:30:00Z">
            <w:rPr>
              <w:rFonts w:ascii="Consolas" w:hAnsi="Consolas" w:cs="Consolas"/>
              <w:color w:val="000000"/>
              <w:sz w:val="19"/>
              <w:szCs w:val="19"/>
            </w:rPr>
          </w:rPrChange>
        </w:rPr>
        <w:t xml:space="preserve">    </w:t>
      </w:r>
      <w:r w:rsidRPr="000C35D2">
        <w:rPr>
          <w:rStyle w:val="CodeText"/>
          <w:rPrChange w:id="11389" w:author="Sam Tertzakian" w:date="2018-09-12T12:30:00Z">
            <w:rPr>
              <w:rFonts w:ascii="Consolas" w:hAnsi="Consolas" w:cs="Consolas"/>
              <w:color w:val="6F008A"/>
              <w:sz w:val="19"/>
              <w:szCs w:val="19"/>
            </w:rPr>
          </w:rPrChange>
        </w:rPr>
        <w:t>_In_</w:t>
      </w:r>
      <w:r w:rsidRPr="000C35D2">
        <w:rPr>
          <w:rStyle w:val="CodeText"/>
          <w:rPrChange w:id="11390" w:author="Sam Tertzakian" w:date="2018-09-12T12:30:00Z">
            <w:rPr>
              <w:rFonts w:ascii="Consolas" w:hAnsi="Consolas" w:cs="Consolas"/>
              <w:color w:val="000000"/>
              <w:sz w:val="19"/>
              <w:szCs w:val="19"/>
            </w:rPr>
          </w:rPrChange>
        </w:rPr>
        <w:t xml:space="preserve"> </w:t>
      </w:r>
      <w:r w:rsidRPr="000C35D2">
        <w:rPr>
          <w:rStyle w:val="CodeText"/>
          <w:rPrChange w:id="11391" w:author="Sam Tertzakian" w:date="2018-09-12T12:30:00Z">
            <w:rPr>
              <w:rFonts w:ascii="Consolas" w:hAnsi="Consolas" w:cs="Consolas"/>
              <w:color w:val="2B91AF"/>
              <w:sz w:val="19"/>
              <w:szCs w:val="19"/>
            </w:rPr>
          </w:rPrChange>
        </w:rPr>
        <w:t>DMFMODULE</w:t>
      </w:r>
      <w:r w:rsidRPr="000C35D2">
        <w:rPr>
          <w:rStyle w:val="CodeText"/>
          <w:rPrChange w:id="11392" w:author="Sam Tertzakian" w:date="2018-09-12T12:30:00Z">
            <w:rPr>
              <w:rFonts w:ascii="Consolas" w:hAnsi="Consolas" w:cs="Consolas"/>
              <w:color w:val="000000"/>
              <w:sz w:val="19"/>
              <w:szCs w:val="19"/>
            </w:rPr>
          </w:rPrChange>
        </w:rPr>
        <w:t xml:space="preserve"> </w:t>
      </w:r>
      <w:r w:rsidRPr="000C35D2">
        <w:rPr>
          <w:rStyle w:val="CodeText"/>
          <w:rPrChange w:id="11393" w:author="Sam Tertzakian" w:date="2018-09-12T12:30:00Z">
            <w:rPr>
              <w:rFonts w:ascii="Consolas" w:hAnsi="Consolas" w:cs="Consolas"/>
              <w:color w:val="808080"/>
              <w:sz w:val="19"/>
              <w:szCs w:val="19"/>
            </w:rPr>
          </w:rPrChange>
        </w:rPr>
        <w:t>DmfModule</w:t>
      </w:r>
    </w:p>
    <w:p w14:paraId="37C55D58" w14:textId="57043A48" w:rsidR="007E64F5" w:rsidRPr="000C35D2" w:rsidRDefault="007E64F5" w:rsidP="000C35D2">
      <w:pPr>
        <w:autoSpaceDE w:val="0"/>
        <w:autoSpaceDN w:val="0"/>
        <w:adjustRightInd w:val="0"/>
        <w:spacing w:after="0" w:line="240" w:lineRule="auto"/>
        <w:rPr>
          <w:ins w:id="11394" w:author="Sam Tertzakian" w:date="2018-09-12T12:30:00Z"/>
          <w:rStyle w:val="CodeText"/>
          <w:rPrChange w:id="11395" w:author="Sam Tertzakian" w:date="2018-09-12T12:30:00Z">
            <w:rPr>
              <w:ins w:id="11396" w:author="Sam Tertzakian" w:date="2018-09-12T12:30:00Z"/>
              <w:rFonts w:ascii="Consolas" w:hAnsi="Consolas" w:cs="Consolas"/>
              <w:color w:val="000000"/>
              <w:sz w:val="19"/>
              <w:szCs w:val="19"/>
            </w:rPr>
          </w:rPrChange>
        </w:rPr>
      </w:pPr>
      <w:del w:id="11397" w:author="Sam Tertzakian" w:date="2018-09-12T12:30:00Z">
        <w:r w:rsidRPr="000C35D2" w:rsidDel="000C35D2">
          <w:rPr>
            <w:rStyle w:val="CodeText"/>
            <w:rPrChange w:id="11398" w:author="Sam Tertzakian" w:date="2018-09-12T12:30:00Z">
              <w:rPr>
                <w:rFonts w:ascii="Consolas" w:hAnsi="Consolas" w:cs="Consolas"/>
                <w:color w:val="000000"/>
                <w:sz w:val="19"/>
                <w:szCs w:val="19"/>
              </w:rPr>
            </w:rPrChange>
          </w:rPr>
          <w:delText xml:space="preserve">    </w:delText>
        </w:r>
      </w:del>
      <w:r w:rsidRPr="000C35D2">
        <w:rPr>
          <w:rStyle w:val="CodeText"/>
          <w:rPrChange w:id="11399" w:author="Sam Tertzakian" w:date="2018-09-12T12:30:00Z">
            <w:rPr>
              <w:rFonts w:ascii="Consolas" w:hAnsi="Consolas" w:cs="Consolas"/>
              <w:color w:val="000000"/>
              <w:sz w:val="19"/>
              <w:szCs w:val="19"/>
            </w:rPr>
          </w:rPrChange>
        </w:rPr>
        <w:t>)</w:t>
      </w:r>
    </w:p>
    <w:p w14:paraId="583CC581" w14:textId="77777777" w:rsidR="000C35D2" w:rsidRDefault="000C35D2">
      <w:pPr>
        <w:autoSpaceDE w:val="0"/>
        <w:autoSpaceDN w:val="0"/>
        <w:adjustRightInd w:val="0"/>
        <w:spacing w:after="0" w:line="240" w:lineRule="auto"/>
        <w:rPr>
          <w:rFonts w:ascii="Consolas" w:hAnsi="Consolas" w:cs="Consolas"/>
          <w:color w:val="000000"/>
          <w:sz w:val="19"/>
          <w:szCs w:val="19"/>
        </w:rPr>
        <w:pPrChange w:id="11400" w:author="Sam Tertzakian" w:date="2018-09-12T12:30:00Z">
          <w:pPr/>
        </w:pPrChange>
      </w:pPr>
    </w:p>
    <w:p w14:paraId="299AD189" w14:textId="0D21316D" w:rsidR="007E64F5" w:rsidRDefault="007E64F5" w:rsidP="007E64F5">
      <w:r>
        <w:t xml:space="preserve">Module methods that use </w:t>
      </w:r>
      <w:r w:rsidRPr="00DF4053">
        <w:rPr>
          <w:rStyle w:val="CodeText"/>
        </w:rPr>
        <w:t>DMF</w:t>
      </w:r>
      <w:r w:rsidR="001F48AA">
        <w:rPr>
          <w:rStyle w:val="CodeText"/>
        </w:rPr>
        <w:t>_[ModuleName]_</w:t>
      </w:r>
      <w:r w:rsidRPr="00DF4053">
        <w:rPr>
          <w:rStyle w:val="CodeText"/>
        </w:rPr>
        <w:t>NotificationOpen()</w:t>
      </w:r>
      <w:r>
        <w:t xml:space="preserve"> or the </w:t>
      </w:r>
      <w:r w:rsidRPr="00DF4053">
        <w:rPr>
          <w:rStyle w:val="CodeText"/>
        </w:rPr>
        <w:t>DMF_Notification</w:t>
      </w:r>
      <w:r>
        <w:t xml:space="preserve"> Module call this function at the end of the Method’s code if the </w:t>
      </w:r>
      <w:r w:rsidR="00F2414A">
        <w:t xml:space="preserve">prior </w:t>
      </w:r>
      <w:r>
        <w:t>call to DMF_</w:t>
      </w:r>
      <w:proofErr w:type="gramStart"/>
      <w:r>
        <w:t>ModuleAcquire(</w:t>
      </w:r>
      <w:proofErr w:type="gramEnd"/>
      <w:r>
        <w:t>) succeeded.</w:t>
      </w:r>
    </w:p>
    <w:p w14:paraId="33654312" w14:textId="77777777" w:rsidR="007E64F5" w:rsidRDefault="007E64F5" w:rsidP="007E64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7E64F5" w14:paraId="1B3D656C" w14:textId="77777777" w:rsidTr="00134FFA">
        <w:tc>
          <w:tcPr>
            <w:tcW w:w="5665" w:type="dxa"/>
          </w:tcPr>
          <w:p w14:paraId="4ECADC42" w14:textId="77777777" w:rsidR="007E64F5" w:rsidRPr="00DF4053" w:rsidRDefault="007E64F5" w:rsidP="007E64F5">
            <w:pPr>
              <w:rPr>
                <w:rStyle w:val="CodeText"/>
              </w:rPr>
            </w:pPr>
            <w:r w:rsidRPr="00DF4053">
              <w:rPr>
                <w:rStyle w:val="CodeText"/>
              </w:rPr>
              <w:t>DMFMODULE DmfModule</w:t>
            </w:r>
          </w:p>
        </w:tc>
        <w:tc>
          <w:tcPr>
            <w:tcW w:w="3685" w:type="dxa"/>
          </w:tcPr>
          <w:p w14:paraId="5770BE32" w14:textId="0456F4F3" w:rsidR="007E64F5" w:rsidRDefault="007E64F5" w:rsidP="007E64F5">
            <w:r>
              <w:t xml:space="preserve">The Module’s DMF </w:t>
            </w:r>
            <w:r w:rsidR="00311435">
              <w:t>Module handle</w:t>
            </w:r>
            <w:r>
              <w:t>. Use this handle to retrieve the Module’s Private Context and Config.</w:t>
            </w:r>
          </w:p>
        </w:tc>
      </w:tr>
    </w:tbl>
    <w:p w14:paraId="1D68B13C" w14:textId="77777777" w:rsidR="007E64F5" w:rsidRDefault="007E64F5" w:rsidP="007E64F5"/>
    <w:p w14:paraId="54640BD5" w14:textId="77777777" w:rsidR="007E64F5" w:rsidRDefault="007E64F5" w:rsidP="007E64F5">
      <w:pPr>
        <w:pStyle w:val="Heading4"/>
      </w:pPr>
      <w:r>
        <w:t>Returns</w:t>
      </w:r>
    </w:p>
    <w:p w14:paraId="1D26DDB2" w14:textId="77777777" w:rsidR="007E64F5" w:rsidRDefault="007E64F5" w:rsidP="007E64F5">
      <w:r>
        <w:t>None</w:t>
      </w:r>
    </w:p>
    <w:p w14:paraId="7713BE0B" w14:textId="77777777" w:rsidR="007E64F5" w:rsidRDefault="007E64F5" w:rsidP="007E64F5">
      <w:pPr>
        <w:pStyle w:val="Heading4"/>
      </w:pPr>
      <w:r>
        <w:t>Remarks</w:t>
      </w:r>
    </w:p>
    <w:p w14:paraId="6CBD55B5" w14:textId="6DD4AFBE" w:rsidR="007E64F5" w:rsidRDefault="007E64F5" w:rsidP="004A459D">
      <w:pPr>
        <w:pStyle w:val="ListParagraph"/>
        <w:numPr>
          <w:ilvl w:val="0"/>
          <w:numId w:val="3"/>
        </w:numPr>
      </w:pPr>
      <w:r>
        <w:t xml:space="preserve">This function is only applicable if </w:t>
      </w:r>
      <w:r w:rsidRPr="00DF4053">
        <w:rPr>
          <w:rStyle w:val="CodeText"/>
        </w:rPr>
        <w:t>DMF_ModuleNotificationClose()</w:t>
      </w:r>
      <w:r>
        <w:t xml:space="preserve"> </w:t>
      </w:r>
      <w:r w:rsidR="00F2414A">
        <w:t>is</w:t>
      </w:r>
      <w:r>
        <w:t xml:space="preserve"> used by the Module from the Module’s notification callback.</w:t>
      </w:r>
    </w:p>
    <w:p w14:paraId="524F6ABB" w14:textId="77777777" w:rsidR="007E64F5" w:rsidRDefault="007E64F5">
      <w:pPr>
        <w:rPr>
          <w:rFonts w:asciiTheme="majorHAnsi" w:eastAsiaTheme="majorEastAsia" w:hAnsiTheme="majorHAnsi" w:cstheme="majorBidi"/>
          <w:color w:val="1F3763" w:themeColor="accent1" w:themeShade="7F"/>
          <w:sz w:val="24"/>
          <w:szCs w:val="24"/>
        </w:rPr>
      </w:pPr>
      <w:r>
        <w:br w:type="page"/>
      </w:r>
    </w:p>
    <w:p w14:paraId="62C40573" w14:textId="1185BA79" w:rsidR="00AC2827" w:rsidRDefault="00AC2827" w:rsidP="00BC5A34">
      <w:pPr>
        <w:pStyle w:val="Heading3"/>
      </w:pPr>
      <w:bookmarkStart w:id="11401" w:name="_Toc524528073"/>
      <w:r>
        <w:lastRenderedPageBreak/>
        <w:t>DMF_ModuleDestroy</w:t>
      </w:r>
      <w:bookmarkEnd w:id="11401"/>
    </w:p>
    <w:p w14:paraId="7F5445B8" w14:textId="77777777" w:rsidR="00BC5A34" w:rsidRDefault="00BC5A34" w:rsidP="00AC2827">
      <w:pPr>
        <w:autoSpaceDE w:val="0"/>
        <w:autoSpaceDN w:val="0"/>
        <w:adjustRightInd w:val="0"/>
        <w:spacing w:after="0" w:line="240" w:lineRule="auto"/>
        <w:rPr>
          <w:rFonts w:ascii="Consolas" w:hAnsi="Consolas" w:cs="Consolas"/>
          <w:color w:val="6F008A"/>
          <w:sz w:val="19"/>
          <w:szCs w:val="19"/>
        </w:rPr>
      </w:pPr>
    </w:p>
    <w:p w14:paraId="7BBC391F" w14:textId="6ABD6839" w:rsidR="00AC2827" w:rsidRPr="000C35D2" w:rsidRDefault="00AC2827" w:rsidP="00AC2827">
      <w:pPr>
        <w:autoSpaceDE w:val="0"/>
        <w:autoSpaceDN w:val="0"/>
        <w:adjustRightInd w:val="0"/>
        <w:spacing w:after="0" w:line="240" w:lineRule="auto"/>
        <w:rPr>
          <w:rStyle w:val="CodeText"/>
          <w:rPrChange w:id="11402" w:author="Sam Tertzakian" w:date="2018-09-12T12:31:00Z">
            <w:rPr>
              <w:rFonts w:ascii="Consolas" w:hAnsi="Consolas" w:cs="Consolas"/>
              <w:color w:val="000000"/>
              <w:sz w:val="19"/>
              <w:szCs w:val="19"/>
            </w:rPr>
          </w:rPrChange>
        </w:rPr>
      </w:pPr>
      <w:r w:rsidRPr="000C35D2">
        <w:rPr>
          <w:rStyle w:val="CodeText"/>
          <w:rPrChange w:id="11403" w:author="Sam Tertzakian" w:date="2018-09-12T12:31:00Z">
            <w:rPr>
              <w:rFonts w:ascii="Consolas" w:hAnsi="Consolas" w:cs="Consolas"/>
              <w:color w:val="6F008A"/>
              <w:sz w:val="19"/>
              <w:szCs w:val="19"/>
            </w:rPr>
          </w:rPrChange>
        </w:rPr>
        <w:t>VOID</w:t>
      </w:r>
    </w:p>
    <w:p w14:paraId="7EE84EC6" w14:textId="77777777" w:rsidR="00AC2827" w:rsidRPr="000C35D2" w:rsidRDefault="00AC2827" w:rsidP="00AC2827">
      <w:pPr>
        <w:autoSpaceDE w:val="0"/>
        <w:autoSpaceDN w:val="0"/>
        <w:adjustRightInd w:val="0"/>
        <w:spacing w:after="0" w:line="240" w:lineRule="auto"/>
        <w:rPr>
          <w:rStyle w:val="CodeText"/>
          <w:rPrChange w:id="11404" w:author="Sam Tertzakian" w:date="2018-09-12T12:31:00Z">
            <w:rPr>
              <w:rFonts w:ascii="Consolas" w:hAnsi="Consolas" w:cs="Consolas"/>
              <w:color w:val="000000"/>
              <w:sz w:val="19"/>
              <w:szCs w:val="19"/>
            </w:rPr>
          </w:rPrChange>
        </w:rPr>
      </w:pPr>
      <w:r w:rsidRPr="000C35D2">
        <w:rPr>
          <w:rStyle w:val="CodeText"/>
          <w:rPrChange w:id="11405" w:author="Sam Tertzakian" w:date="2018-09-12T12:31:00Z">
            <w:rPr>
              <w:rFonts w:ascii="Consolas" w:hAnsi="Consolas" w:cs="Consolas"/>
              <w:color w:val="000000"/>
              <w:sz w:val="19"/>
              <w:szCs w:val="19"/>
            </w:rPr>
          </w:rPrChange>
        </w:rPr>
        <w:t>DMF_ModuleDestroy(</w:t>
      </w:r>
    </w:p>
    <w:p w14:paraId="3122ED27" w14:textId="2E71CE8A" w:rsidR="00AC2827" w:rsidRPr="000C35D2" w:rsidDel="000C35D2" w:rsidRDefault="00AC2827">
      <w:pPr>
        <w:autoSpaceDE w:val="0"/>
        <w:autoSpaceDN w:val="0"/>
        <w:adjustRightInd w:val="0"/>
        <w:spacing w:after="0" w:line="240" w:lineRule="auto"/>
        <w:rPr>
          <w:del w:id="11406" w:author="Sam Tertzakian" w:date="2018-09-12T12:30:00Z"/>
          <w:rStyle w:val="CodeText"/>
          <w:rPrChange w:id="11407" w:author="Sam Tertzakian" w:date="2018-09-12T12:31:00Z">
            <w:rPr>
              <w:del w:id="11408" w:author="Sam Tertzakian" w:date="2018-09-12T12:30:00Z"/>
              <w:rFonts w:ascii="Consolas" w:hAnsi="Consolas" w:cs="Consolas"/>
              <w:color w:val="000000"/>
              <w:sz w:val="19"/>
              <w:szCs w:val="19"/>
            </w:rPr>
          </w:rPrChange>
        </w:rPr>
      </w:pPr>
      <w:r w:rsidRPr="000C35D2">
        <w:rPr>
          <w:rStyle w:val="CodeText"/>
          <w:rPrChange w:id="11409" w:author="Sam Tertzakian" w:date="2018-09-12T12:31:00Z">
            <w:rPr>
              <w:rFonts w:ascii="Consolas" w:hAnsi="Consolas" w:cs="Consolas"/>
              <w:color w:val="000000"/>
              <w:sz w:val="19"/>
              <w:szCs w:val="19"/>
            </w:rPr>
          </w:rPrChange>
        </w:rPr>
        <w:t xml:space="preserve">    </w:t>
      </w:r>
      <w:r w:rsidRPr="000C35D2">
        <w:rPr>
          <w:rStyle w:val="CodeText"/>
          <w:rPrChange w:id="11410" w:author="Sam Tertzakian" w:date="2018-09-12T12:31:00Z">
            <w:rPr>
              <w:rFonts w:ascii="Consolas" w:hAnsi="Consolas" w:cs="Consolas"/>
              <w:color w:val="6F008A"/>
              <w:sz w:val="19"/>
              <w:szCs w:val="19"/>
            </w:rPr>
          </w:rPrChange>
        </w:rPr>
        <w:t>_In_</w:t>
      </w:r>
      <w:r w:rsidRPr="000C35D2">
        <w:rPr>
          <w:rStyle w:val="CodeText"/>
          <w:rPrChange w:id="11411" w:author="Sam Tertzakian" w:date="2018-09-12T12:31:00Z">
            <w:rPr>
              <w:rFonts w:ascii="Consolas" w:hAnsi="Consolas" w:cs="Consolas"/>
              <w:color w:val="000000"/>
              <w:sz w:val="19"/>
              <w:szCs w:val="19"/>
            </w:rPr>
          </w:rPrChange>
        </w:rPr>
        <w:t xml:space="preserve"> </w:t>
      </w:r>
      <w:r w:rsidRPr="000C35D2">
        <w:rPr>
          <w:rStyle w:val="CodeText"/>
          <w:rPrChange w:id="11412" w:author="Sam Tertzakian" w:date="2018-09-12T12:31:00Z">
            <w:rPr>
              <w:rFonts w:ascii="Consolas" w:hAnsi="Consolas" w:cs="Consolas"/>
              <w:color w:val="2B91AF"/>
              <w:sz w:val="19"/>
              <w:szCs w:val="19"/>
            </w:rPr>
          </w:rPrChange>
        </w:rPr>
        <w:t>DMFMODULE</w:t>
      </w:r>
      <w:r w:rsidRPr="000C35D2">
        <w:rPr>
          <w:rStyle w:val="CodeText"/>
          <w:rPrChange w:id="11413" w:author="Sam Tertzakian" w:date="2018-09-12T12:31:00Z">
            <w:rPr>
              <w:rFonts w:ascii="Consolas" w:hAnsi="Consolas" w:cs="Consolas"/>
              <w:color w:val="000000"/>
              <w:sz w:val="19"/>
              <w:szCs w:val="19"/>
            </w:rPr>
          </w:rPrChange>
        </w:rPr>
        <w:t xml:space="preserve"> </w:t>
      </w:r>
      <w:r w:rsidRPr="000C35D2">
        <w:rPr>
          <w:rStyle w:val="CodeText"/>
          <w:rPrChange w:id="11414" w:author="Sam Tertzakian" w:date="2018-09-12T12:31:00Z">
            <w:rPr>
              <w:rFonts w:ascii="Consolas" w:hAnsi="Consolas" w:cs="Consolas"/>
              <w:color w:val="808080"/>
              <w:sz w:val="19"/>
              <w:szCs w:val="19"/>
            </w:rPr>
          </w:rPrChange>
        </w:rPr>
        <w:t>DmfModule</w:t>
      </w:r>
    </w:p>
    <w:p w14:paraId="45699A61" w14:textId="1D6DDB8E" w:rsidR="00AC2827" w:rsidRPr="000C35D2" w:rsidRDefault="00AC2827" w:rsidP="000C35D2">
      <w:pPr>
        <w:autoSpaceDE w:val="0"/>
        <w:autoSpaceDN w:val="0"/>
        <w:adjustRightInd w:val="0"/>
        <w:spacing w:after="0" w:line="240" w:lineRule="auto"/>
        <w:rPr>
          <w:ins w:id="11415" w:author="Sam Tertzakian" w:date="2018-09-12T12:30:00Z"/>
          <w:rStyle w:val="CodeText"/>
          <w:rPrChange w:id="11416" w:author="Sam Tertzakian" w:date="2018-09-12T12:31:00Z">
            <w:rPr>
              <w:ins w:id="11417" w:author="Sam Tertzakian" w:date="2018-09-12T12:30:00Z"/>
              <w:rFonts w:ascii="Consolas" w:hAnsi="Consolas" w:cs="Consolas"/>
              <w:color w:val="000000"/>
              <w:sz w:val="19"/>
              <w:szCs w:val="19"/>
            </w:rPr>
          </w:rPrChange>
        </w:rPr>
      </w:pPr>
      <w:del w:id="11418" w:author="Sam Tertzakian" w:date="2018-09-12T12:30:00Z">
        <w:r w:rsidRPr="000C35D2" w:rsidDel="000C35D2">
          <w:rPr>
            <w:rStyle w:val="CodeText"/>
            <w:rPrChange w:id="11419" w:author="Sam Tertzakian" w:date="2018-09-12T12:31:00Z">
              <w:rPr>
                <w:rFonts w:ascii="Consolas" w:hAnsi="Consolas" w:cs="Consolas"/>
                <w:color w:val="000000"/>
                <w:sz w:val="19"/>
                <w:szCs w:val="19"/>
              </w:rPr>
            </w:rPrChange>
          </w:rPr>
          <w:delText xml:space="preserve">    </w:delText>
        </w:r>
      </w:del>
      <w:r w:rsidRPr="000C35D2">
        <w:rPr>
          <w:rStyle w:val="CodeText"/>
          <w:rPrChange w:id="11420" w:author="Sam Tertzakian" w:date="2018-09-12T12:31:00Z">
            <w:rPr>
              <w:rFonts w:ascii="Consolas" w:hAnsi="Consolas" w:cs="Consolas"/>
              <w:color w:val="000000"/>
              <w:sz w:val="19"/>
              <w:szCs w:val="19"/>
            </w:rPr>
          </w:rPrChange>
        </w:rPr>
        <w:t>)</w:t>
      </w:r>
    </w:p>
    <w:p w14:paraId="1A8CA244" w14:textId="77777777" w:rsidR="000C35D2" w:rsidRDefault="000C35D2">
      <w:pPr>
        <w:autoSpaceDE w:val="0"/>
        <w:autoSpaceDN w:val="0"/>
        <w:adjustRightInd w:val="0"/>
        <w:spacing w:after="0" w:line="240" w:lineRule="auto"/>
        <w:rPr>
          <w:rFonts w:ascii="Consolas" w:hAnsi="Consolas" w:cs="Consolas"/>
          <w:color w:val="000000"/>
          <w:sz w:val="19"/>
          <w:szCs w:val="19"/>
        </w:rPr>
        <w:pPrChange w:id="11421" w:author="Sam Tertzakian" w:date="2018-09-12T12:30:00Z">
          <w:pPr/>
        </w:pPrChange>
      </w:pPr>
    </w:p>
    <w:p w14:paraId="29EF565B" w14:textId="77777777" w:rsidR="00AC2827" w:rsidRDefault="00AC2827" w:rsidP="00AC2827">
      <w:r>
        <w:t xml:space="preserve">This function destroys a Module. It is the opposite of </w:t>
      </w:r>
      <w:r w:rsidRPr="00DF4053">
        <w:rPr>
          <w:rStyle w:val="CodeText"/>
        </w:rPr>
        <w:t>DMF_ModuleCreate</w:t>
      </w:r>
      <w:r>
        <w:t xml:space="preserve">. Child </w:t>
      </w:r>
      <w:proofErr w:type="spellStart"/>
      <w:r>
        <w:t>Module’s</w:t>
      </w:r>
      <w:proofErr w:type="spellEnd"/>
      <w:r>
        <w:t xml:space="preserve"> are automatically recursively destroyed.</w:t>
      </w:r>
    </w:p>
    <w:p w14:paraId="093B365D" w14:textId="77777777" w:rsidR="00BC5A34" w:rsidRDefault="00BC5A34" w:rsidP="00BC5A34">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BC5A34" w14:paraId="486C381D" w14:textId="77777777" w:rsidTr="00134FFA">
        <w:tc>
          <w:tcPr>
            <w:tcW w:w="5665" w:type="dxa"/>
          </w:tcPr>
          <w:p w14:paraId="3FA152A5" w14:textId="77777777" w:rsidR="00BC5A34" w:rsidRPr="00DF4053" w:rsidRDefault="00BC5A34" w:rsidP="00B51B3A">
            <w:pPr>
              <w:rPr>
                <w:rStyle w:val="CodeText"/>
              </w:rPr>
            </w:pPr>
            <w:r w:rsidRPr="00DF4053">
              <w:rPr>
                <w:rStyle w:val="CodeText"/>
              </w:rPr>
              <w:t>DMFMODULE DmfModule</w:t>
            </w:r>
          </w:p>
        </w:tc>
        <w:tc>
          <w:tcPr>
            <w:tcW w:w="3685" w:type="dxa"/>
          </w:tcPr>
          <w:p w14:paraId="2AEC5B02" w14:textId="6CD8795C" w:rsidR="00BC5A34" w:rsidRDefault="00BC5A34" w:rsidP="00B51B3A">
            <w:r>
              <w:t xml:space="preserve">The Module’s DMF </w:t>
            </w:r>
            <w:r w:rsidR="00311435">
              <w:t>Module handle</w:t>
            </w:r>
            <w:r>
              <w:t>. Use this handle to retrieve the Module’s Private Context and Config.</w:t>
            </w:r>
          </w:p>
        </w:tc>
      </w:tr>
    </w:tbl>
    <w:p w14:paraId="7AB188F3" w14:textId="77777777" w:rsidR="00BC5A34" w:rsidRDefault="00BC5A34" w:rsidP="00BC5A34"/>
    <w:p w14:paraId="07DFB902" w14:textId="77777777" w:rsidR="00BC5A34" w:rsidRDefault="00BC5A34" w:rsidP="00BC5A34">
      <w:pPr>
        <w:pStyle w:val="Heading4"/>
      </w:pPr>
      <w:r>
        <w:t>Returns</w:t>
      </w:r>
    </w:p>
    <w:p w14:paraId="2CC93667" w14:textId="6F3DDABF" w:rsidR="00BC5A34" w:rsidRDefault="00BC5A34" w:rsidP="00BC5A34">
      <w:r>
        <w:t>None</w:t>
      </w:r>
    </w:p>
    <w:p w14:paraId="3E38DB7E" w14:textId="77777777" w:rsidR="00BC5A34" w:rsidRDefault="00BC5A34" w:rsidP="00BC5A34">
      <w:pPr>
        <w:pStyle w:val="Heading4"/>
      </w:pPr>
      <w:r>
        <w:t>Remarks</w:t>
      </w:r>
    </w:p>
    <w:p w14:paraId="664CE8DC" w14:textId="4C37F909" w:rsidR="00BC5A34" w:rsidRDefault="00BC5A34" w:rsidP="004A459D">
      <w:pPr>
        <w:pStyle w:val="ListParagraph"/>
        <w:numPr>
          <w:ilvl w:val="0"/>
          <w:numId w:val="3"/>
        </w:numPr>
      </w:pPr>
      <w:proofErr w:type="gramStart"/>
      <w:r>
        <w:t>Generally speaking, Modules</w:t>
      </w:r>
      <w:proofErr w:type="gramEnd"/>
      <w:r>
        <w:t xml:space="preserve"> do not need to call this function because DMF’s default Destroy handler calls this function.</w:t>
      </w:r>
    </w:p>
    <w:p w14:paraId="1A59B7C5" w14:textId="32A88E2C" w:rsidR="00B07721" w:rsidRDefault="00B07721" w:rsidP="004A459D">
      <w:pPr>
        <w:pStyle w:val="ListParagraph"/>
        <w:numPr>
          <w:ilvl w:val="0"/>
          <w:numId w:val="3"/>
        </w:numPr>
      </w:pPr>
      <w:r>
        <w:t>This function, if it is used, should only be called from the Module’s Destroy callback.</w:t>
      </w:r>
    </w:p>
    <w:p w14:paraId="07630907" w14:textId="4632600F" w:rsidR="00FA67DE" w:rsidRDefault="00FA67DE" w:rsidP="004A459D">
      <w:pPr>
        <w:pStyle w:val="ListParagraph"/>
        <w:numPr>
          <w:ilvl w:val="0"/>
          <w:numId w:val="3"/>
        </w:numPr>
      </w:pPr>
      <w:r>
        <w:t>After this function is called, the Module’s Private Context and Config are destroyed and inaccessible.</w:t>
      </w:r>
    </w:p>
    <w:p w14:paraId="2D0E8B69" w14:textId="77777777" w:rsidR="00B07721" w:rsidRPr="00085EAD" w:rsidRDefault="00B07721" w:rsidP="00B07721">
      <w:pPr>
        <w:pStyle w:val="ListParagraph"/>
      </w:pPr>
    </w:p>
    <w:p w14:paraId="413199FE" w14:textId="77777777" w:rsidR="00993961" w:rsidRDefault="00993961">
      <w:r>
        <w:br w:type="page"/>
      </w:r>
    </w:p>
    <w:p w14:paraId="09673C31" w14:textId="6858EA24" w:rsidR="00993961" w:rsidRDefault="00993961" w:rsidP="00993961">
      <w:pPr>
        <w:pStyle w:val="Heading3"/>
      </w:pPr>
      <w:bookmarkStart w:id="11422" w:name="_Toc524528074"/>
      <w:r>
        <w:lastRenderedPageBreak/>
        <w:t>DMF_[ModuleName]_TransportMethod</w:t>
      </w:r>
      <w:bookmarkEnd w:id="11422"/>
    </w:p>
    <w:p w14:paraId="587CE8E2" w14:textId="77777777" w:rsidR="00993961" w:rsidRDefault="00993961" w:rsidP="00993961">
      <w:pPr>
        <w:autoSpaceDE w:val="0"/>
        <w:autoSpaceDN w:val="0"/>
        <w:adjustRightInd w:val="0"/>
        <w:spacing w:after="0" w:line="240" w:lineRule="auto"/>
        <w:rPr>
          <w:rFonts w:ascii="Consolas" w:hAnsi="Consolas" w:cs="Consolas"/>
          <w:color w:val="6F008A"/>
          <w:sz w:val="19"/>
          <w:szCs w:val="19"/>
        </w:rPr>
      </w:pPr>
    </w:p>
    <w:p w14:paraId="65F45930" w14:textId="77777777" w:rsidR="00993961" w:rsidRPr="000C35D2" w:rsidRDefault="00993961" w:rsidP="00993961">
      <w:pPr>
        <w:autoSpaceDE w:val="0"/>
        <w:autoSpaceDN w:val="0"/>
        <w:adjustRightInd w:val="0"/>
        <w:spacing w:after="0" w:line="240" w:lineRule="auto"/>
        <w:rPr>
          <w:rStyle w:val="CodeText"/>
          <w:rPrChange w:id="11423" w:author="Sam Tertzakian" w:date="2018-09-12T12:31:00Z">
            <w:rPr>
              <w:rFonts w:ascii="Consolas" w:hAnsi="Consolas" w:cs="Consolas"/>
              <w:color w:val="000000"/>
              <w:sz w:val="19"/>
              <w:szCs w:val="19"/>
            </w:rPr>
          </w:rPrChange>
        </w:rPr>
      </w:pPr>
      <w:r w:rsidRPr="000C35D2">
        <w:rPr>
          <w:rStyle w:val="CodeText"/>
          <w:rPrChange w:id="11424" w:author="Sam Tertzakian" w:date="2018-09-12T12:31:00Z">
            <w:rPr>
              <w:rFonts w:ascii="Consolas" w:hAnsi="Consolas" w:cs="Consolas"/>
              <w:color w:val="000000"/>
              <w:sz w:val="19"/>
              <w:szCs w:val="19"/>
            </w:rPr>
          </w:rPrChange>
        </w:rPr>
        <w:t>NTSTATUS</w:t>
      </w:r>
    </w:p>
    <w:p w14:paraId="6A0E7A93" w14:textId="3180B38B" w:rsidR="00993961" w:rsidRPr="000C35D2" w:rsidRDefault="00993961" w:rsidP="00993961">
      <w:pPr>
        <w:autoSpaceDE w:val="0"/>
        <w:autoSpaceDN w:val="0"/>
        <w:adjustRightInd w:val="0"/>
        <w:spacing w:after="0" w:line="240" w:lineRule="auto"/>
        <w:rPr>
          <w:rStyle w:val="CodeText"/>
          <w:rPrChange w:id="11425" w:author="Sam Tertzakian" w:date="2018-09-12T12:31:00Z">
            <w:rPr>
              <w:rFonts w:ascii="Consolas" w:hAnsi="Consolas" w:cs="Consolas"/>
              <w:color w:val="000000"/>
              <w:sz w:val="19"/>
              <w:szCs w:val="19"/>
            </w:rPr>
          </w:rPrChange>
        </w:rPr>
      </w:pPr>
      <w:r w:rsidRPr="000C35D2">
        <w:rPr>
          <w:rStyle w:val="CodeText"/>
          <w:rPrChange w:id="11426" w:author="Sam Tertzakian" w:date="2018-09-12T12:31:00Z">
            <w:rPr>
              <w:rFonts w:ascii="Consolas" w:hAnsi="Consolas" w:cs="Consolas"/>
              <w:color w:val="000000"/>
              <w:sz w:val="19"/>
              <w:szCs w:val="19"/>
            </w:rPr>
          </w:rPrChange>
        </w:rPr>
        <w:t>DMF_[ModuleName]_TransportMethod(</w:t>
      </w:r>
    </w:p>
    <w:p w14:paraId="488155B5" w14:textId="77777777" w:rsidR="00993961" w:rsidRPr="000C35D2" w:rsidRDefault="00993961" w:rsidP="00993961">
      <w:pPr>
        <w:autoSpaceDE w:val="0"/>
        <w:autoSpaceDN w:val="0"/>
        <w:adjustRightInd w:val="0"/>
        <w:spacing w:after="0" w:line="240" w:lineRule="auto"/>
        <w:rPr>
          <w:rStyle w:val="CodeText"/>
          <w:rPrChange w:id="11427" w:author="Sam Tertzakian" w:date="2018-09-12T12:31:00Z">
            <w:rPr>
              <w:rFonts w:ascii="Consolas" w:hAnsi="Consolas" w:cs="Consolas"/>
              <w:color w:val="000000"/>
              <w:sz w:val="19"/>
              <w:szCs w:val="19"/>
            </w:rPr>
          </w:rPrChange>
        </w:rPr>
      </w:pPr>
      <w:r w:rsidRPr="000C35D2">
        <w:rPr>
          <w:rStyle w:val="CodeText"/>
          <w:rPrChange w:id="11428" w:author="Sam Tertzakian" w:date="2018-09-12T12:31:00Z">
            <w:rPr>
              <w:rFonts w:ascii="Consolas" w:hAnsi="Consolas" w:cs="Consolas"/>
              <w:color w:val="000000"/>
              <w:sz w:val="19"/>
              <w:szCs w:val="19"/>
            </w:rPr>
          </w:rPrChange>
        </w:rPr>
        <w:t xml:space="preserve">    _In_ DMFMODULE DmfModule,</w:t>
      </w:r>
    </w:p>
    <w:p w14:paraId="24C1E7B5" w14:textId="77777777" w:rsidR="00993961" w:rsidRPr="000C35D2" w:rsidRDefault="00993961" w:rsidP="00993961">
      <w:pPr>
        <w:autoSpaceDE w:val="0"/>
        <w:autoSpaceDN w:val="0"/>
        <w:adjustRightInd w:val="0"/>
        <w:spacing w:after="0" w:line="240" w:lineRule="auto"/>
        <w:rPr>
          <w:rStyle w:val="CodeText"/>
          <w:rPrChange w:id="11429" w:author="Sam Tertzakian" w:date="2018-09-12T12:31:00Z">
            <w:rPr>
              <w:rFonts w:ascii="Consolas" w:hAnsi="Consolas" w:cs="Consolas"/>
              <w:color w:val="000000"/>
              <w:sz w:val="19"/>
              <w:szCs w:val="19"/>
            </w:rPr>
          </w:rPrChange>
        </w:rPr>
      </w:pPr>
      <w:r w:rsidRPr="000C35D2">
        <w:rPr>
          <w:rStyle w:val="CodeText"/>
          <w:rPrChange w:id="11430" w:author="Sam Tertzakian" w:date="2018-09-12T12:31:00Z">
            <w:rPr>
              <w:rFonts w:ascii="Consolas" w:hAnsi="Consolas" w:cs="Consolas"/>
              <w:color w:val="000000"/>
              <w:sz w:val="19"/>
              <w:szCs w:val="19"/>
            </w:rPr>
          </w:rPrChange>
        </w:rPr>
        <w:t xml:space="preserve">    _In_ ULONG Message,</w:t>
      </w:r>
    </w:p>
    <w:p w14:paraId="3DE2D442" w14:textId="77777777" w:rsidR="00993961" w:rsidRPr="000C35D2" w:rsidRDefault="00993961" w:rsidP="00993961">
      <w:pPr>
        <w:autoSpaceDE w:val="0"/>
        <w:autoSpaceDN w:val="0"/>
        <w:adjustRightInd w:val="0"/>
        <w:spacing w:after="0" w:line="240" w:lineRule="auto"/>
        <w:rPr>
          <w:rStyle w:val="CodeText"/>
          <w:rPrChange w:id="11431" w:author="Sam Tertzakian" w:date="2018-09-12T12:31:00Z">
            <w:rPr>
              <w:rFonts w:ascii="Consolas" w:hAnsi="Consolas" w:cs="Consolas"/>
              <w:color w:val="000000"/>
              <w:sz w:val="19"/>
              <w:szCs w:val="19"/>
            </w:rPr>
          </w:rPrChange>
        </w:rPr>
      </w:pPr>
      <w:r w:rsidRPr="000C35D2">
        <w:rPr>
          <w:rStyle w:val="CodeText"/>
          <w:rPrChange w:id="11432" w:author="Sam Tertzakian" w:date="2018-09-12T12:31:00Z">
            <w:rPr>
              <w:rFonts w:ascii="Consolas" w:hAnsi="Consolas" w:cs="Consolas"/>
              <w:color w:val="000000"/>
              <w:sz w:val="19"/>
              <w:szCs w:val="19"/>
            </w:rPr>
          </w:rPrChange>
        </w:rPr>
        <w:t xml:space="preserve">    _In_reads_(InputBufferSize) PVOID InputBuffer,</w:t>
      </w:r>
    </w:p>
    <w:p w14:paraId="41F5C915" w14:textId="77777777" w:rsidR="00993961" w:rsidRPr="000C35D2" w:rsidRDefault="00993961" w:rsidP="00993961">
      <w:pPr>
        <w:autoSpaceDE w:val="0"/>
        <w:autoSpaceDN w:val="0"/>
        <w:adjustRightInd w:val="0"/>
        <w:spacing w:after="0" w:line="240" w:lineRule="auto"/>
        <w:rPr>
          <w:rStyle w:val="CodeText"/>
          <w:rPrChange w:id="11433" w:author="Sam Tertzakian" w:date="2018-09-12T12:31:00Z">
            <w:rPr>
              <w:rFonts w:ascii="Consolas" w:hAnsi="Consolas" w:cs="Consolas"/>
              <w:color w:val="000000"/>
              <w:sz w:val="19"/>
              <w:szCs w:val="19"/>
            </w:rPr>
          </w:rPrChange>
        </w:rPr>
      </w:pPr>
      <w:r w:rsidRPr="000C35D2">
        <w:rPr>
          <w:rStyle w:val="CodeText"/>
          <w:rPrChange w:id="11434" w:author="Sam Tertzakian" w:date="2018-09-12T12:31:00Z">
            <w:rPr>
              <w:rFonts w:ascii="Consolas" w:hAnsi="Consolas" w:cs="Consolas"/>
              <w:color w:val="000000"/>
              <w:sz w:val="19"/>
              <w:szCs w:val="19"/>
            </w:rPr>
          </w:rPrChange>
        </w:rPr>
        <w:t xml:space="preserve">    _In_ size_t InputBufferSize,</w:t>
      </w:r>
    </w:p>
    <w:p w14:paraId="0D30140E" w14:textId="77777777" w:rsidR="00993961" w:rsidRPr="000C35D2" w:rsidRDefault="00993961" w:rsidP="00993961">
      <w:pPr>
        <w:autoSpaceDE w:val="0"/>
        <w:autoSpaceDN w:val="0"/>
        <w:adjustRightInd w:val="0"/>
        <w:spacing w:after="0" w:line="240" w:lineRule="auto"/>
        <w:rPr>
          <w:rStyle w:val="CodeText"/>
          <w:rPrChange w:id="11435" w:author="Sam Tertzakian" w:date="2018-09-12T12:31:00Z">
            <w:rPr>
              <w:rFonts w:ascii="Consolas" w:hAnsi="Consolas" w:cs="Consolas"/>
              <w:color w:val="000000"/>
              <w:sz w:val="19"/>
              <w:szCs w:val="19"/>
            </w:rPr>
          </w:rPrChange>
        </w:rPr>
      </w:pPr>
      <w:r w:rsidRPr="000C35D2">
        <w:rPr>
          <w:rStyle w:val="CodeText"/>
          <w:rPrChange w:id="11436" w:author="Sam Tertzakian" w:date="2018-09-12T12:31:00Z">
            <w:rPr>
              <w:rFonts w:ascii="Consolas" w:hAnsi="Consolas" w:cs="Consolas"/>
              <w:color w:val="000000"/>
              <w:sz w:val="19"/>
              <w:szCs w:val="19"/>
            </w:rPr>
          </w:rPrChange>
        </w:rPr>
        <w:t xml:space="preserve">    _Out_writes_(OutputBufferSize) PVOID OutputBuffer,</w:t>
      </w:r>
    </w:p>
    <w:p w14:paraId="087E265F" w14:textId="2039CFB7" w:rsidR="00993961" w:rsidRPr="000C35D2" w:rsidDel="000C35D2" w:rsidRDefault="00993961">
      <w:pPr>
        <w:autoSpaceDE w:val="0"/>
        <w:autoSpaceDN w:val="0"/>
        <w:adjustRightInd w:val="0"/>
        <w:spacing w:after="0" w:line="240" w:lineRule="auto"/>
        <w:rPr>
          <w:del w:id="11437" w:author="Sam Tertzakian" w:date="2018-09-12T12:31:00Z"/>
          <w:rStyle w:val="CodeText"/>
          <w:rPrChange w:id="11438" w:author="Sam Tertzakian" w:date="2018-09-12T12:31:00Z">
            <w:rPr>
              <w:del w:id="11439" w:author="Sam Tertzakian" w:date="2018-09-12T12:31:00Z"/>
              <w:rFonts w:ascii="Consolas" w:hAnsi="Consolas" w:cs="Consolas"/>
              <w:color w:val="000000"/>
              <w:sz w:val="19"/>
              <w:szCs w:val="19"/>
            </w:rPr>
          </w:rPrChange>
        </w:rPr>
      </w:pPr>
      <w:r w:rsidRPr="000C35D2">
        <w:rPr>
          <w:rStyle w:val="CodeText"/>
          <w:rPrChange w:id="11440" w:author="Sam Tertzakian" w:date="2018-09-12T12:31:00Z">
            <w:rPr>
              <w:rFonts w:ascii="Consolas" w:hAnsi="Consolas" w:cs="Consolas"/>
              <w:color w:val="000000"/>
              <w:sz w:val="19"/>
              <w:szCs w:val="19"/>
            </w:rPr>
          </w:rPrChange>
        </w:rPr>
        <w:t xml:space="preserve">    _In_ size_t OutputBufferSize</w:t>
      </w:r>
    </w:p>
    <w:p w14:paraId="477E8BD9" w14:textId="5B419F68" w:rsidR="00993961" w:rsidRPr="000C35D2" w:rsidRDefault="00993961" w:rsidP="000C35D2">
      <w:pPr>
        <w:autoSpaceDE w:val="0"/>
        <w:autoSpaceDN w:val="0"/>
        <w:adjustRightInd w:val="0"/>
        <w:spacing w:after="0" w:line="240" w:lineRule="auto"/>
        <w:rPr>
          <w:ins w:id="11441" w:author="Sam Tertzakian" w:date="2018-09-12T12:31:00Z"/>
          <w:rStyle w:val="CodeText"/>
          <w:rPrChange w:id="11442" w:author="Sam Tertzakian" w:date="2018-09-12T12:31:00Z">
            <w:rPr>
              <w:ins w:id="11443" w:author="Sam Tertzakian" w:date="2018-09-12T12:31:00Z"/>
              <w:rFonts w:ascii="Consolas" w:hAnsi="Consolas" w:cs="Consolas"/>
              <w:color w:val="000000"/>
              <w:sz w:val="19"/>
              <w:szCs w:val="19"/>
            </w:rPr>
          </w:rPrChange>
        </w:rPr>
      </w:pPr>
      <w:del w:id="11444" w:author="Sam Tertzakian" w:date="2018-09-12T12:31:00Z">
        <w:r w:rsidRPr="000C35D2" w:rsidDel="000C35D2">
          <w:rPr>
            <w:rStyle w:val="CodeText"/>
            <w:rPrChange w:id="11445" w:author="Sam Tertzakian" w:date="2018-09-12T12:31:00Z">
              <w:rPr>
                <w:rFonts w:ascii="Consolas" w:hAnsi="Consolas" w:cs="Consolas"/>
                <w:color w:val="000000"/>
                <w:sz w:val="19"/>
                <w:szCs w:val="19"/>
              </w:rPr>
            </w:rPrChange>
          </w:rPr>
          <w:delText xml:space="preserve">    </w:delText>
        </w:r>
      </w:del>
      <w:r w:rsidRPr="000C35D2">
        <w:rPr>
          <w:rStyle w:val="CodeText"/>
          <w:rPrChange w:id="11446" w:author="Sam Tertzakian" w:date="2018-09-12T12:31:00Z">
            <w:rPr>
              <w:rFonts w:ascii="Consolas" w:hAnsi="Consolas" w:cs="Consolas"/>
              <w:color w:val="000000"/>
              <w:sz w:val="19"/>
              <w:szCs w:val="19"/>
            </w:rPr>
          </w:rPrChange>
        </w:rPr>
        <w:t>)</w:t>
      </w:r>
    </w:p>
    <w:p w14:paraId="7F8D31F1" w14:textId="77777777" w:rsidR="000C35D2" w:rsidRDefault="000C35D2">
      <w:pPr>
        <w:autoSpaceDE w:val="0"/>
        <w:autoSpaceDN w:val="0"/>
        <w:adjustRightInd w:val="0"/>
        <w:spacing w:after="0" w:line="240" w:lineRule="auto"/>
        <w:rPr>
          <w:rFonts w:ascii="Consolas" w:hAnsi="Consolas" w:cs="Consolas"/>
          <w:color w:val="000000"/>
          <w:sz w:val="19"/>
          <w:szCs w:val="19"/>
        </w:rPr>
        <w:pPrChange w:id="11447" w:author="Sam Tertzakian" w:date="2018-09-12T12:31:00Z">
          <w:pPr/>
        </w:pPrChange>
      </w:pPr>
    </w:p>
    <w:p w14:paraId="021445FB" w14:textId="4AB94690" w:rsidR="00993961" w:rsidRDefault="00993961" w:rsidP="00993961">
      <w:r>
        <w:t xml:space="preserve">This Method is implemented by Transport Modules. Modules that require a Transport Child Module call this Method to perform Transport specific functions. </w:t>
      </w:r>
    </w:p>
    <w:p w14:paraId="26DD227A" w14:textId="77777777" w:rsidR="00993961" w:rsidRDefault="00993961" w:rsidP="00993961">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993961" w14:paraId="71F74E10" w14:textId="77777777" w:rsidTr="00993961">
        <w:tc>
          <w:tcPr>
            <w:tcW w:w="5665" w:type="dxa"/>
          </w:tcPr>
          <w:p w14:paraId="0C807C2A" w14:textId="77777777" w:rsidR="00993961" w:rsidRPr="00DF4053" w:rsidRDefault="00993961" w:rsidP="00993961">
            <w:pPr>
              <w:rPr>
                <w:rStyle w:val="CodeText"/>
              </w:rPr>
            </w:pPr>
            <w:r w:rsidRPr="00DF4053">
              <w:rPr>
                <w:rStyle w:val="CodeText"/>
              </w:rPr>
              <w:t>DMFMODULE DmfModule</w:t>
            </w:r>
          </w:p>
        </w:tc>
        <w:tc>
          <w:tcPr>
            <w:tcW w:w="3685" w:type="dxa"/>
          </w:tcPr>
          <w:p w14:paraId="38280291" w14:textId="0971C5AE" w:rsidR="00993961" w:rsidRDefault="00993961" w:rsidP="00993961">
            <w:r>
              <w:t>The Module’s DMF Module handle.</w:t>
            </w:r>
          </w:p>
        </w:tc>
      </w:tr>
      <w:tr w:rsidR="00993961" w14:paraId="460CCF7E" w14:textId="77777777" w:rsidTr="00993961">
        <w:tc>
          <w:tcPr>
            <w:tcW w:w="5665" w:type="dxa"/>
          </w:tcPr>
          <w:p w14:paraId="057036F7" w14:textId="3EBA9D00" w:rsidR="00993961" w:rsidRPr="00DF4053" w:rsidRDefault="00993961" w:rsidP="00993961">
            <w:pPr>
              <w:rPr>
                <w:rStyle w:val="CodeText"/>
              </w:rPr>
            </w:pPr>
            <w:r>
              <w:rPr>
                <w:rStyle w:val="CodeText"/>
              </w:rPr>
              <w:t>Message</w:t>
            </w:r>
          </w:p>
        </w:tc>
        <w:tc>
          <w:tcPr>
            <w:tcW w:w="3685" w:type="dxa"/>
          </w:tcPr>
          <w:p w14:paraId="3CF9610C" w14:textId="43A775AC" w:rsidR="00993961" w:rsidRDefault="00993961" w:rsidP="00993961">
            <w:r>
              <w:t>Indicates the reason for the call. Also, indicates the format of the Input and Output buffers.</w:t>
            </w:r>
          </w:p>
        </w:tc>
      </w:tr>
      <w:tr w:rsidR="00993961" w14:paraId="7BAFC474" w14:textId="77777777" w:rsidTr="00993961">
        <w:tc>
          <w:tcPr>
            <w:tcW w:w="5665" w:type="dxa"/>
          </w:tcPr>
          <w:p w14:paraId="08D102B0" w14:textId="54FB0F5C" w:rsidR="00993961" w:rsidRDefault="00993961" w:rsidP="00993961">
            <w:pPr>
              <w:rPr>
                <w:rStyle w:val="CodeText"/>
              </w:rPr>
            </w:pPr>
            <w:r>
              <w:rPr>
                <w:rStyle w:val="CodeText"/>
              </w:rPr>
              <w:t>InputBuffer</w:t>
            </w:r>
          </w:p>
        </w:tc>
        <w:tc>
          <w:tcPr>
            <w:tcW w:w="3685" w:type="dxa"/>
          </w:tcPr>
          <w:p w14:paraId="5560BFED" w14:textId="39366D05" w:rsidR="00993961" w:rsidRDefault="00993961" w:rsidP="00993961">
            <w:r>
              <w:t>Specifies data sent to the Method. Message indicates the contents of this buffer.</w:t>
            </w:r>
          </w:p>
        </w:tc>
      </w:tr>
      <w:tr w:rsidR="00993961" w14:paraId="750A862D" w14:textId="77777777" w:rsidTr="00993961">
        <w:tc>
          <w:tcPr>
            <w:tcW w:w="5665" w:type="dxa"/>
          </w:tcPr>
          <w:p w14:paraId="04891257" w14:textId="375DABBF" w:rsidR="00993961" w:rsidRDefault="00993961" w:rsidP="00993961">
            <w:pPr>
              <w:rPr>
                <w:rStyle w:val="CodeText"/>
              </w:rPr>
            </w:pPr>
            <w:r>
              <w:rPr>
                <w:rStyle w:val="CodeText"/>
              </w:rPr>
              <w:t>InputBufferSize</w:t>
            </w:r>
          </w:p>
        </w:tc>
        <w:tc>
          <w:tcPr>
            <w:tcW w:w="3685" w:type="dxa"/>
          </w:tcPr>
          <w:p w14:paraId="199144D6" w14:textId="70EE8EED" w:rsidR="00993961" w:rsidRDefault="00993961" w:rsidP="00993961">
            <w:r>
              <w:t>Indicates the size of InputBuffer in bytes.</w:t>
            </w:r>
          </w:p>
        </w:tc>
      </w:tr>
      <w:tr w:rsidR="00993961" w14:paraId="33E1DCAE" w14:textId="77777777" w:rsidTr="00993961">
        <w:tc>
          <w:tcPr>
            <w:tcW w:w="5665" w:type="dxa"/>
          </w:tcPr>
          <w:p w14:paraId="6AD80200" w14:textId="3C0532B0" w:rsidR="00993961" w:rsidRDefault="00993961" w:rsidP="00993961">
            <w:pPr>
              <w:rPr>
                <w:rStyle w:val="CodeText"/>
              </w:rPr>
            </w:pPr>
            <w:r>
              <w:rPr>
                <w:rStyle w:val="CodeText"/>
              </w:rPr>
              <w:t>OutputBuffer</w:t>
            </w:r>
          </w:p>
        </w:tc>
        <w:tc>
          <w:tcPr>
            <w:tcW w:w="3685" w:type="dxa"/>
          </w:tcPr>
          <w:p w14:paraId="7BD19F86" w14:textId="7E72D567" w:rsidR="00993961" w:rsidRDefault="00993961" w:rsidP="00993961">
            <w:r>
              <w:t>Specifies data returned by the Method. Message indicates the contents of this buffer.</w:t>
            </w:r>
          </w:p>
        </w:tc>
      </w:tr>
      <w:tr w:rsidR="00993961" w14:paraId="78B682B2" w14:textId="77777777" w:rsidTr="00993961">
        <w:tc>
          <w:tcPr>
            <w:tcW w:w="5665" w:type="dxa"/>
          </w:tcPr>
          <w:p w14:paraId="5475FE35" w14:textId="277DF617" w:rsidR="00993961" w:rsidRDefault="00993961" w:rsidP="00993961">
            <w:pPr>
              <w:rPr>
                <w:rStyle w:val="CodeText"/>
              </w:rPr>
            </w:pPr>
            <w:r>
              <w:rPr>
                <w:rStyle w:val="CodeText"/>
              </w:rPr>
              <w:t>OutputBufferSize</w:t>
            </w:r>
          </w:p>
        </w:tc>
        <w:tc>
          <w:tcPr>
            <w:tcW w:w="3685" w:type="dxa"/>
          </w:tcPr>
          <w:p w14:paraId="4DA61D15" w14:textId="7E9CC060" w:rsidR="00993961" w:rsidRDefault="00993961" w:rsidP="00993961">
            <w:r>
              <w:t>Indicates the size of OutputBuffer in bytes.</w:t>
            </w:r>
          </w:p>
        </w:tc>
      </w:tr>
    </w:tbl>
    <w:p w14:paraId="377AB067" w14:textId="77777777" w:rsidR="00993961" w:rsidRDefault="00993961" w:rsidP="00993961"/>
    <w:p w14:paraId="78CE2B2B" w14:textId="77777777" w:rsidR="00993961" w:rsidRDefault="00993961" w:rsidP="00993961">
      <w:pPr>
        <w:pStyle w:val="Heading4"/>
      </w:pPr>
      <w:r>
        <w:t>Returns</w:t>
      </w:r>
    </w:p>
    <w:p w14:paraId="185B02F7" w14:textId="3EEF4ACC" w:rsidR="00993961" w:rsidRDefault="00993961" w:rsidP="00993961">
      <w:r>
        <w:t>STATUS_SUCCESS indicates the Method succeeded. Otherwise, an error code is returned.</w:t>
      </w:r>
    </w:p>
    <w:p w14:paraId="768D7865" w14:textId="77777777" w:rsidR="00993961" w:rsidRDefault="00993961" w:rsidP="00993961">
      <w:pPr>
        <w:pStyle w:val="Heading4"/>
      </w:pPr>
      <w:r>
        <w:t>Remarks</w:t>
      </w:r>
    </w:p>
    <w:p w14:paraId="2C50C383" w14:textId="79E82FAB" w:rsidR="00993961" w:rsidRDefault="00993961" w:rsidP="00993961">
      <w:pPr>
        <w:pStyle w:val="ListParagraph"/>
        <w:numPr>
          <w:ilvl w:val="0"/>
          <w:numId w:val="3"/>
        </w:numPr>
      </w:pPr>
      <w:r>
        <w:t xml:space="preserve">The formal parameters passed must conform to a </w:t>
      </w:r>
      <w:r w:rsidR="007607D1">
        <w:t>specific</w:t>
      </w:r>
      <w:r>
        <w:t xml:space="preserve"> interface that is defined by the Parent Module that requires the Transport.</w:t>
      </w:r>
    </w:p>
    <w:p w14:paraId="73A17D3F" w14:textId="12F495C2" w:rsidR="00993961" w:rsidRDefault="00993961" w:rsidP="00993961">
      <w:pPr>
        <w:pStyle w:val="ListParagraph"/>
        <w:numPr>
          <w:ilvl w:val="0"/>
          <w:numId w:val="3"/>
        </w:numPr>
      </w:pPr>
      <w:r>
        <w:t>It is up to the implementor of this Method to make sure that this Method accepts and returns data understood by the Parent Module.</w:t>
      </w:r>
    </w:p>
    <w:p w14:paraId="4C21F0FC" w14:textId="198477A1" w:rsidR="00993961" w:rsidRDefault="00993961" w:rsidP="00993961">
      <w:pPr>
        <w:pStyle w:val="ListParagraph"/>
        <w:numPr>
          <w:ilvl w:val="0"/>
          <w:numId w:val="3"/>
        </w:numPr>
      </w:pPr>
      <w:r>
        <w:t xml:space="preserve">This Method is </w:t>
      </w:r>
      <w:proofErr w:type="gramStart"/>
      <w:r>
        <w:t>similar to</w:t>
      </w:r>
      <w:proofErr w:type="gramEnd"/>
      <w:r>
        <w:t xml:space="preserve"> </w:t>
      </w:r>
      <w:r w:rsidR="006B018E">
        <w:t>a Device IO Control handler in that the caller and callee must use a predefined interface.</w:t>
      </w:r>
    </w:p>
    <w:p w14:paraId="772B70E2" w14:textId="571E51B6" w:rsidR="002F341A" w:rsidRDefault="002F341A" w:rsidP="00AC2827">
      <w:pPr>
        <w:rPr>
          <w:rFonts w:asciiTheme="majorHAnsi" w:eastAsiaTheme="majorEastAsia" w:hAnsiTheme="majorHAnsi" w:cstheme="majorBidi"/>
          <w:color w:val="1F3763" w:themeColor="accent1" w:themeShade="7F"/>
          <w:sz w:val="24"/>
          <w:szCs w:val="24"/>
        </w:rPr>
      </w:pPr>
      <w:r>
        <w:br w:type="page"/>
      </w:r>
    </w:p>
    <w:p w14:paraId="6861A286" w14:textId="77777777" w:rsidR="00215BE6" w:rsidRDefault="00215BE6" w:rsidP="00215BE6">
      <w:pPr>
        <w:pStyle w:val="Heading1"/>
      </w:pPr>
      <w:bookmarkStart w:id="11448" w:name="_Toc524528075"/>
      <w:r>
        <w:lastRenderedPageBreak/>
        <w:t>Feature Module Access API</w:t>
      </w:r>
      <w:bookmarkEnd w:id="11448"/>
    </w:p>
    <w:p w14:paraId="04A4DB8E" w14:textId="0622A36F" w:rsidR="00215BE6" w:rsidRDefault="00215BE6" w:rsidP="00215BE6">
      <w:r>
        <w:t>DMF automatically instantiates Modules that provide commonly used functionality</w:t>
      </w:r>
      <w:r w:rsidR="00A43228">
        <w:t xml:space="preserve"> in device drivers</w:t>
      </w:r>
      <w:r>
        <w:t>. In this way, Clients can easily use that functionality without even instantiating the Modules</w:t>
      </w:r>
      <w:r w:rsidR="005171FF">
        <w:t xml:space="preserve"> that expose this support</w:t>
      </w:r>
      <w:r>
        <w:t xml:space="preserve"> directly. Clients simply need to access the </w:t>
      </w:r>
      <w:r w:rsidR="005171FF">
        <w:t xml:space="preserve">previously instantiated </w:t>
      </w:r>
      <w:r>
        <w:t>instance of that Module and use that Module’s Methods.</w:t>
      </w:r>
    </w:p>
    <w:p w14:paraId="43878724" w14:textId="77777777" w:rsidR="00215BE6" w:rsidRDefault="00215BE6" w:rsidP="00215BE6">
      <w:r>
        <w:t>This table lists the Features available:</w:t>
      </w:r>
    </w:p>
    <w:tbl>
      <w:tblPr>
        <w:tblStyle w:val="TableGrid"/>
        <w:tblW w:w="0" w:type="auto"/>
        <w:tblLook w:val="04A0" w:firstRow="1" w:lastRow="0" w:firstColumn="1" w:lastColumn="0" w:noHBand="0" w:noVBand="1"/>
      </w:tblPr>
      <w:tblGrid>
        <w:gridCol w:w="4788"/>
        <w:gridCol w:w="4788"/>
      </w:tblGrid>
      <w:tr w:rsidR="00215BE6" w14:paraId="163F3602" w14:textId="77777777" w:rsidTr="00C91ED3">
        <w:tc>
          <w:tcPr>
            <w:tcW w:w="4788" w:type="dxa"/>
          </w:tcPr>
          <w:p w14:paraId="41583E87" w14:textId="77777777" w:rsidR="00215BE6" w:rsidRPr="00215BE6" w:rsidRDefault="00215BE6" w:rsidP="00C91ED3">
            <w:pPr>
              <w:rPr>
                <w:b/>
              </w:rPr>
            </w:pPr>
            <w:r w:rsidRPr="00215BE6">
              <w:rPr>
                <w:b/>
              </w:rPr>
              <w:t>Feature Identifier</w:t>
            </w:r>
          </w:p>
        </w:tc>
        <w:tc>
          <w:tcPr>
            <w:tcW w:w="4788" w:type="dxa"/>
          </w:tcPr>
          <w:p w14:paraId="7163A1B3" w14:textId="77777777" w:rsidR="00215BE6" w:rsidRPr="00215BE6" w:rsidRDefault="00215BE6" w:rsidP="00C91ED3">
            <w:pPr>
              <w:rPr>
                <w:b/>
              </w:rPr>
            </w:pPr>
            <w:r w:rsidRPr="00215BE6">
              <w:rPr>
                <w:b/>
              </w:rPr>
              <w:t>Purpose</w:t>
            </w:r>
          </w:p>
        </w:tc>
      </w:tr>
      <w:tr w:rsidR="00215BE6" w14:paraId="0CA9A7AE" w14:textId="77777777" w:rsidTr="00C91ED3">
        <w:tc>
          <w:tcPr>
            <w:tcW w:w="4788" w:type="dxa"/>
          </w:tcPr>
          <w:p w14:paraId="1207A673" w14:textId="77777777" w:rsidR="00215BE6" w:rsidRDefault="00215BE6" w:rsidP="00C91ED3">
            <w:r>
              <w:rPr>
                <w:rFonts w:ascii="Consolas" w:hAnsi="Consolas" w:cs="Consolas"/>
                <w:color w:val="2F4F4F"/>
                <w:sz w:val="19"/>
                <w:szCs w:val="19"/>
              </w:rPr>
              <w:t>DmfFeature_BranchTrack</w:t>
            </w:r>
          </w:p>
        </w:tc>
        <w:tc>
          <w:tcPr>
            <w:tcW w:w="4788" w:type="dxa"/>
          </w:tcPr>
          <w:p w14:paraId="4A893456" w14:textId="77777777" w:rsidR="00215BE6" w:rsidRDefault="00215BE6" w:rsidP="00C91ED3">
            <w:r>
              <w:t>Gives access to the BranchTrack Module.</w:t>
            </w:r>
          </w:p>
        </w:tc>
      </w:tr>
      <w:tr w:rsidR="00215BE6" w14:paraId="7DE05ADA" w14:textId="77777777" w:rsidTr="00C91ED3">
        <w:tc>
          <w:tcPr>
            <w:tcW w:w="4788" w:type="dxa"/>
          </w:tcPr>
          <w:p w14:paraId="639268EB" w14:textId="14E717E6"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w:t>
            </w:r>
            <w:ins w:id="11449" w:author="Sam Tertzakian" w:date="2018-09-12T14:13:00Z">
              <w:r w:rsidR="00053BA8">
                <w:rPr>
                  <w:rFonts w:ascii="Consolas" w:hAnsi="Consolas" w:cs="Consolas"/>
                  <w:color w:val="2F4F4F"/>
                  <w:sz w:val="19"/>
                  <w:szCs w:val="19"/>
                </w:rPr>
                <w:t>L</w:t>
              </w:r>
              <w:r w:rsidR="00053BA8">
                <w:rPr>
                  <w:rFonts w:cs="Consolas"/>
                  <w:color w:val="2F4F4F"/>
                  <w:sz w:val="19"/>
                  <w:szCs w:val="19"/>
                </w:rPr>
                <w:t>iveKerne</w:t>
              </w:r>
            </w:ins>
            <w:ins w:id="11450" w:author="Sam Tertzakian" w:date="2018-09-12T14:14:00Z">
              <w:r w:rsidR="00053BA8">
                <w:rPr>
                  <w:rFonts w:cs="Consolas"/>
                  <w:color w:val="2F4F4F"/>
                  <w:sz w:val="19"/>
                  <w:szCs w:val="19"/>
                </w:rPr>
                <w:t>lDump</w:t>
              </w:r>
            </w:ins>
            <w:del w:id="11451" w:author="Sam Tertzakian" w:date="2018-09-12T14:13:00Z">
              <w:r w:rsidDel="00053BA8">
                <w:rPr>
                  <w:rFonts w:ascii="Consolas" w:hAnsi="Consolas" w:cs="Consolas"/>
                  <w:color w:val="2F4F4F"/>
                  <w:sz w:val="19"/>
                  <w:szCs w:val="19"/>
                </w:rPr>
                <w:delText>KdDump</w:delText>
              </w:r>
            </w:del>
          </w:p>
        </w:tc>
        <w:tc>
          <w:tcPr>
            <w:tcW w:w="4788" w:type="dxa"/>
          </w:tcPr>
          <w:p w14:paraId="02CFEDBF" w14:textId="50152100" w:rsidR="00215BE6" w:rsidRPr="00871D3E" w:rsidRDefault="00215BE6" w:rsidP="00C91ED3">
            <w:pPr>
              <w:rPr>
                <w:i/>
              </w:rPr>
            </w:pPr>
            <w:r w:rsidRPr="00871D3E">
              <w:rPr>
                <w:i/>
              </w:rPr>
              <w:t xml:space="preserve">Gives access to the </w:t>
            </w:r>
            <w:del w:id="11452" w:author="Sam Tertzakian" w:date="2018-09-12T14:14:00Z">
              <w:r w:rsidRPr="00871D3E" w:rsidDel="00053BA8">
                <w:rPr>
                  <w:i/>
                </w:rPr>
                <w:delText>Kd</w:delText>
              </w:r>
            </w:del>
            <w:ins w:id="11453" w:author="Sam Tertzakian" w:date="2018-09-12T14:14:00Z">
              <w:r w:rsidR="00053BA8">
                <w:rPr>
                  <w:i/>
                </w:rPr>
                <w:t>LiveKernel</w:t>
              </w:r>
            </w:ins>
            <w:r w:rsidRPr="00871D3E">
              <w:rPr>
                <w:i/>
              </w:rPr>
              <w:t>Dump Module.</w:t>
            </w:r>
            <w:del w:id="11454" w:author="Sam Tertzakian" w:date="2018-09-12T14:14:00Z">
              <w:r w:rsidRPr="00871D3E" w:rsidDel="00053BA8">
                <w:rPr>
                  <w:i/>
                </w:rPr>
                <w:delText xml:space="preserve"> (Coming soon.)</w:delText>
              </w:r>
            </w:del>
          </w:p>
        </w:tc>
      </w:tr>
      <w:tr w:rsidR="00215BE6" w14:paraId="79C2592F" w14:textId="77777777" w:rsidTr="00C91ED3">
        <w:tc>
          <w:tcPr>
            <w:tcW w:w="4788" w:type="dxa"/>
          </w:tcPr>
          <w:p w14:paraId="230A4C52" w14:textId="77777777" w:rsidR="00215BE6" w:rsidRDefault="00215BE6" w:rsidP="00C91ED3">
            <w:pPr>
              <w:rPr>
                <w:rFonts w:ascii="Consolas" w:hAnsi="Consolas" w:cs="Consolas"/>
                <w:color w:val="2F4F4F"/>
                <w:sz w:val="19"/>
                <w:szCs w:val="19"/>
              </w:rPr>
            </w:pPr>
            <w:r>
              <w:rPr>
                <w:rFonts w:ascii="Consolas" w:hAnsi="Consolas" w:cs="Consolas"/>
                <w:color w:val="2F4F4F"/>
                <w:sz w:val="19"/>
                <w:szCs w:val="19"/>
              </w:rPr>
              <w:t>DmfFeature_Performance</w:t>
            </w:r>
          </w:p>
        </w:tc>
        <w:tc>
          <w:tcPr>
            <w:tcW w:w="4788" w:type="dxa"/>
          </w:tcPr>
          <w:p w14:paraId="5D1E9837" w14:textId="77777777" w:rsidR="00215BE6" w:rsidRPr="00871D3E" w:rsidRDefault="00215BE6" w:rsidP="00C91ED3">
            <w:pPr>
              <w:rPr>
                <w:i/>
              </w:rPr>
            </w:pPr>
            <w:r w:rsidRPr="00871D3E">
              <w:rPr>
                <w:i/>
              </w:rPr>
              <w:t>Gives access to the Performance Module. (Coming soon.)</w:t>
            </w:r>
          </w:p>
        </w:tc>
      </w:tr>
      <w:tr w:rsidR="00215BE6" w:rsidDel="007C4C6D" w14:paraId="43B0E3EB" w14:textId="43ACCA07" w:rsidTr="00C91ED3">
        <w:trPr>
          <w:del w:id="11455" w:author="Sam Tertzakian" w:date="2018-09-12T14:14:00Z"/>
        </w:trPr>
        <w:tc>
          <w:tcPr>
            <w:tcW w:w="4788" w:type="dxa"/>
          </w:tcPr>
          <w:p w14:paraId="2FE44CCC" w14:textId="5E8A3731" w:rsidR="00215BE6" w:rsidDel="007C4C6D" w:rsidRDefault="00215BE6" w:rsidP="00C91ED3">
            <w:pPr>
              <w:rPr>
                <w:del w:id="11456" w:author="Sam Tertzakian" w:date="2018-09-12T14:14:00Z"/>
                <w:rFonts w:ascii="Consolas" w:hAnsi="Consolas" w:cs="Consolas"/>
                <w:color w:val="2F4F4F"/>
                <w:sz w:val="19"/>
                <w:szCs w:val="19"/>
              </w:rPr>
            </w:pPr>
            <w:del w:id="11457" w:author="Sam Tertzakian" w:date="2018-09-12T14:14:00Z">
              <w:r w:rsidDel="007C4C6D">
                <w:rPr>
                  <w:rFonts w:ascii="Consolas" w:hAnsi="Consolas" w:cs="Consolas"/>
                  <w:color w:val="2F4F4F"/>
                  <w:sz w:val="19"/>
                  <w:szCs w:val="19"/>
                </w:rPr>
                <w:delText>DmfFeature_BoundsChecker</w:delText>
              </w:r>
            </w:del>
          </w:p>
        </w:tc>
        <w:tc>
          <w:tcPr>
            <w:tcW w:w="4788" w:type="dxa"/>
          </w:tcPr>
          <w:p w14:paraId="6462F72A" w14:textId="77744CA2" w:rsidR="00215BE6" w:rsidRPr="00871D3E" w:rsidDel="007C4C6D" w:rsidRDefault="00215BE6" w:rsidP="00C91ED3">
            <w:pPr>
              <w:rPr>
                <w:del w:id="11458" w:author="Sam Tertzakian" w:date="2018-09-12T14:14:00Z"/>
                <w:i/>
              </w:rPr>
            </w:pPr>
            <w:del w:id="11459" w:author="Sam Tertzakian" w:date="2018-09-12T14:14:00Z">
              <w:r w:rsidRPr="00871D3E" w:rsidDel="007C4C6D">
                <w:rPr>
                  <w:i/>
                </w:rPr>
                <w:delText>Gives access to the BoundsChecker Module. (Coming soon.)</w:delText>
              </w:r>
            </w:del>
          </w:p>
        </w:tc>
      </w:tr>
    </w:tbl>
    <w:p w14:paraId="61098FBB" w14:textId="77777777" w:rsidR="00215BE6" w:rsidRDefault="00215BE6" w:rsidP="00215BE6"/>
    <w:p w14:paraId="38D50DED" w14:textId="7F69B265" w:rsidR="00215BE6" w:rsidRDefault="00215BE6" w:rsidP="00215BE6">
      <w:r>
        <w:t>Note: Each Feature Module is documented in a separate document.</w:t>
      </w:r>
    </w:p>
    <w:p w14:paraId="60841E6E" w14:textId="77777777" w:rsidR="00215BE6" w:rsidRDefault="00215BE6" w:rsidP="00215BE6">
      <w:r>
        <w:t>Clients access Feature Modules using these APIs:</w:t>
      </w:r>
    </w:p>
    <w:p w14:paraId="479039ED" w14:textId="77777777" w:rsidR="00215BE6" w:rsidRDefault="00215BE6" w:rsidP="00215BE6">
      <w:pPr>
        <w:rPr>
          <w:rFonts w:asciiTheme="majorHAnsi" w:eastAsiaTheme="majorEastAsia" w:hAnsiTheme="majorHAnsi" w:cstheme="majorBidi"/>
          <w:b/>
          <w:bCs/>
          <w:color w:val="000000" w:themeColor="text1"/>
        </w:rPr>
      </w:pPr>
      <w:r>
        <w:br w:type="page"/>
      </w:r>
    </w:p>
    <w:p w14:paraId="22029C7D" w14:textId="010EE2B9" w:rsidR="00215BE6" w:rsidRDefault="00215BE6" w:rsidP="00215BE6">
      <w:pPr>
        <w:pStyle w:val="Heading3"/>
      </w:pPr>
      <w:bookmarkStart w:id="11460" w:name="_Toc524528076"/>
      <w:r>
        <w:lastRenderedPageBreak/>
        <w:t>DMF_FeatureModuleGetFromDevice</w:t>
      </w:r>
      <w:bookmarkEnd w:id="11460"/>
    </w:p>
    <w:p w14:paraId="593A1AE2"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5CE3507" w14:textId="77777777" w:rsidR="00215BE6" w:rsidRPr="002B516D" w:rsidRDefault="00215BE6" w:rsidP="00215BE6">
      <w:pPr>
        <w:autoSpaceDE w:val="0"/>
        <w:autoSpaceDN w:val="0"/>
        <w:adjustRightInd w:val="0"/>
        <w:spacing w:after="0" w:line="240" w:lineRule="auto"/>
        <w:rPr>
          <w:rStyle w:val="CodeText"/>
          <w:rPrChange w:id="11461" w:author="Sam Tertzakian" w:date="2018-09-12T12:31:00Z">
            <w:rPr>
              <w:rFonts w:ascii="Consolas" w:hAnsi="Consolas" w:cs="Consolas"/>
              <w:color w:val="000000"/>
              <w:sz w:val="19"/>
              <w:szCs w:val="19"/>
            </w:rPr>
          </w:rPrChange>
        </w:rPr>
      </w:pPr>
      <w:r w:rsidRPr="002B516D">
        <w:rPr>
          <w:rStyle w:val="CodeText"/>
          <w:rPrChange w:id="11462" w:author="Sam Tertzakian" w:date="2018-09-12T12:31:00Z">
            <w:rPr>
              <w:rFonts w:ascii="Consolas" w:hAnsi="Consolas" w:cs="Consolas"/>
              <w:color w:val="2B91AF"/>
              <w:sz w:val="19"/>
              <w:szCs w:val="19"/>
            </w:rPr>
          </w:rPrChange>
        </w:rPr>
        <w:t>DMFMODULE</w:t>
      </w:r>
    </w:p>
    <w:p w14:paraId="12D52DFB" w14:textId="77777777" w:rsidR="00215BE6" w:rsidRPr="002B516D" w:rsidRDefault="00215BE6" w:rsidP="00215BE6">
      <w:pPr>
        <w:autoSpaceDE w:val="0"/>
        <w:autoSpaceDN w:val="0"/>
        <w:adjustRightInd w:val="0"/>
        <w:spacing w:after="0" w:line="240" w:lineRule="auto"/>
        <w:rPr>
          <w:rStyle w:val="CodeText"/>
          <w:rPrChange w:id="11463" w:author="Sam Tertzakian" w:date="2018-09-12T12:31:00Z">
            <w:rPr>
              <w:rFonts w:ascii="Consolas" w:hAnsi="Consolas" w:cs="Consolas"/>
              <w:color w:val="000000"/>
              <w:sz w:val="19"/>
              <w:szCs w:val="19"/>
            </w:rPr>
          </w:rPrChange>
        </w:rPr>
      </w:pPr>
      <w:r w:rsidRPr="002B516D">
        <w:rPr>
          <w:rStyle w:val="CodeText"/>
          <w:rPrChange w:id="11464" w:author="Sam Tertzakian" w:date="2018-09-12T12:31:00Z">
            <w:rPr>
              <w:rFonts w:ascii="Consolas" w:hAnsi="Consolas" w:cs="Consolas"/>
              <w:color w:val="000000"/>
              <w:sz w:val="19"/>
              <w:szCs w:val="19"/>
            </w:rPr>
          </w:rPrChange>
        </w:rPr>
        <w:t>DMF_FeatureModuleGetFromModule(</w:t>
      </w:r>
    </w:p>
    <w:p w14:paraId="1751A0E5" w14:textId="77777777" w:rsidR="00215BE6" w:rsidRPr="002B516D" w:rsidRDefault="00215BE6" w:rsidP="00215BE6">
      <w:pPr>
        <w:autoSpaceDE w:val="0"/>
        <w:autoSpaceDN w:val="0"/>
        <w:adjustRightInd w:val="0"/>
        <w:spacing w:after="0" w:line="240" w:lineRule="auto"/>
        <w:rPr>
          <w:rStyle w:val="CodeText"/>
          <w:rPrChange w:id="11465" w:author="Sam Tertzakian" w:date="2018-09-12T12:31:00Z">
            <w:rPr>
              <w:rFonts w:ascii="Consolas" w:hAnsi="Consolas" w:cs="Consolas"/>
              <w:color w:val="000000"/>
              <w:sz w:val="19"/>
              <w:szCs w:val="19"/>
            </w:rPr>
          </w:rPrChange>
        </w:rPr>
      </w:pPr>
      <w:r w:rsidRPr="002B516D">
        <w:rPr>
          <w:rStyle w:val="CodeText"/>
          <w:rPrChange w:id="11466" w:author="Sam Tertzakian" w:date="2018-09-12T12:31:00Z">
            <w:rPr>
              <w:rFonts w:ascii="Consolas" w:hAnsi="Consolas" w:cs="Consolas"/>
              <w:color w:val="000000"/>
              <w:sz w:val="19"/>
              <w:szCs w:val="19"/>
            </w:rPr>
          </w:rPrChange>
        </w:rPr>
        <w:t xml:space="preserve">    </w:t>
      </w:r>
      <w:r w:rsidRPr="002B516D">
        <w:rPr>
          <w:rStyle w:val="CodeText"/>
          <w:rPrChange w:id="11467" w:author="Sam Tertzakian" w:date="2018-09-12T12:31:00Z">
            <w:rPr>
              <w:rFonts w:ascii="Consolas" w:hAnsi="Consolas" w:cs="Consolas"/>
              <w:color w:val="6F008A"/>
              <w:sz w:val="19"/>
              <w:szCs w:val="19"/>
            </w:rPr>
          </w:rPrChange>
        </w:rPr>
        <w:t>_In_</w:t>
      </w:r>
      <w:r w:rsidRPr="002B516D">
        <w:rPr>
          <w:rStyle w:val="CodeText"/>
          <w:rPrChange w:id="11468" w:author="Sam Tertzakian" w:date="2018-09-12T12:31:00Z">
            <w:rPr>
              <w:rFonts w:ascii="Consolas" w:hAnsi="Consolas" w:cs="Consolas"/>
              <w:color w:val="000000"/>
              <w:sz w:val="19"/>
              <w:szCs w:val="19"/>
            </w:rPr>
          </w:rPrChange>
        </w:rPr>
        <w:t xml:space="preserve"> </w:t>
      </w:r>
      <w:r w:rsidRPr="002B516D">
        <w:rPr>
          <w:rStyle w:val="CodeText"/>
          <w:rPrChange w:id="11469" w:author="Sam Tertzakian" w:date="2018-09-12T12:31:00Z">
            <w:rPr>
              <w:rFonts w:ascii="Consolas" w:hAnsi="Consolas" w:cs="Consolas"/>
              <w:color w:val="2B91AF"/>
              <w:sz w:val="19"/>
              <w:szCs w:val="19"/>
            </w:rPr>
          </w:rPrChange>
        </w:rPr>
        <w:t>DMFMODULE</w:t>
      </w:r>
      <w:r w:rsidRPr="002B516D">
        <w:rPr>
          <w:rStyle w:val="CodeText"/>
          <w:rPrChange w:id="11470" w:author="Sam Tertzakian" w:date="2018-09-12T12:31:00Z">
            <w:rPr>
              <w:rFonts w:ascii="Consolas" w:hAnsi="Consolas" w:cs="Consolas"/>
              <w:color w:val="000000"/>
              <w:sz w:val="19"/>
              <w:szCs w:val="19"/>
            </w:rPr>
          </w:rPrChange>
        </w:rPr>
        <w:t xml:space="preserve"> </w:t>
      </w:r>
      <w:r w:rsidRPr="002B516D">
        <w:rPr>
          <w:rStyle w:val="CodeText"/>
          <w:rPrChange w:id="11471" w:author="Sam Tertzakian" w:date="2018-09-12T12:31:00Z">
            <w:rPr>
              <w:rFonts w:ascii="Consolas" w:hAnsi="Consolas" w:cs="Consolas"/>
              <w:color w:val="808080"/>
              <w:sz w:val="19"/>
              <w:szCs w:val="19"/>
            </w:rPr>
          </w:rPrChange>
        </w:rPr>
        <w:t>DmfModule</w:t>
      </w:r>
      <w:r w:rsidRPr="002B516D">
        <w:rPr>
          <w:rStyle w:val="CodeText"/>
          <w:rPrChange w:id="11472" w:author="Sam Tertzakian" w:date="2018-09-12T12:31:00Z">
            <w:rPr>
              <w:rFonts w:ascii="Consolas" w:hAnsi="Consolas" w:cs="Consolas"/>
              <w:color w:val="000000"/>
              <w:sz w:val="19"/>
              <w:szCs w:val="19"/>
            </w:rPr>
          </w:rPrChange>
        </w:rPr>
        <w:t>,</w:t>
      </w:r>
    </w:p>
    <w:p w14:paraId="31963933" w14:textId="2A454332" w:rsidR="00215BE6" w:rsidRPr="002B516D" w:rsidDel="002B516D" w:rsidRDefault="00215BE6">
      <w:pPr>
        <w:autoSpaceDE w:val="0"/>
        <w:autoSpaceDN w:val="0"/>
        <w:adjustRightInd w:val="0"/>
        <w:spacing w:after="0" w:line="240" w:lineRule="auto"/>
        <w:rPr>
          <w:del w:id="11473" w:author="Sam Tertzakian" w:date="2018-09-12T12:32:00Z"/>
          <w:rStyle w:val="CodeText"/>
          <w:rPrChange w:id="11474" w:author="Sam Tertzakian" w:date="2018-09-12T12:31:00Z">
            <w:rPr>
              <w:del w:id="11475" w:author="Sam Tertzakian" w:date="2018-09-12T12:32:00Z"/>
              <w:rFonts w:ascii="Consolas" w:hAnsi="Consolas" w:cs="Consolas"/>
              <w:color w:val="000000"/>
              <w:sz w:val="19"/>
              <w:szCs w:val="19"/>
            </w:rPr>
          </w:rPrChange>
        </w:rPr>
      </w:pPr>
      <w:r w:rsidRPr="002B516D">
        <w:rPr>
          <w:rStyle w:val="CodeText"/>
          <w:rPrChange w:id="11476" w:author="Sam Tertzakian" w:date="2018-09-12T12:31:00Z">
            <w:rPr>
              <w:rFonts w:ascii="Consolas" w:hAnsi="Consolas" w:cs="Consolas"/>
              <w:color w:val="000000"/>
              <w:sz w:val="19"/>
              <w:szCs w:val="19"/>
            </w:rPr>
          </w:rPrChange>
        </w:rPr>
        <w:t xml:space="preserve">    </w:t>
      </w:r>
      <w:r w:rsidRPr="002B516D">
        <w:rPr>
          <w:rStyle w:val="CodeText"/>
          <w:rPrChange w:id="11477" w:author="Sam Tertzakian" w:date="2018-09-12T12:31:00Z">
            <w:rPr>
              <w:rFonts w:ascii="Consolas" w:hAnsi="Consolas" w:cs="Consolas"/>
              <w:color w:val="6F008A"/>
              <w:sz w:val="19"/>
              <w:szCs w:val="19"/>
            </w:rPr>
          </w:rPrChange>
        </w:rPr>
        <w:t>_In_</w:t>
      </w:r>
      <w:r w:rsidRPr="002B516D">
        <w:rPr>
          <w:rStyle w:val="CodeText"/>
          <w:rPrChange w:id="11478" w:author="Sam Tertzakian" w:date="2018-09-12T12:31:00Z">
            <w:rPr>
              <w:rFonts w:ascii="Consolas" w:hAnsi="Consolas" w:cs="Consolas"/>
              <w:color w:val="000000"/>
              <w:sz w:val="19"/>
              <w:szCs w:val="19"/>
            </w:rPr>
          </w:rPrChange>
        </w:rPr>
        <w:t xml:space="preserve"> </w:t>
      </w:r>
      <w:r w:rsidRPr="002B516D">
        <w:rPr>
          <w:rStyle w:val="CodeText"/>
          <w:rPrChange w:id="11479" w:author="Sam Tertzakian" w:date="2018-09-12T12:31:00Z">
            <w:rPr>
              <w:rFonts w:ascii="Consolas" w:hAnsi="Consolas" w:cs="Consolas"/>
              <w:color w:val="2B91AF"/>
              <w:sz w:val="19"/>
              <w:szCs w:val="19"/>
            </w:rPr>
          </w:rPrChange>
        </w:rPr>
        <w:t>DmfFeatureType</w:t>
      </w:r>
      <w:r w:rsidRPr="002B516D">
        <w:rPr>
          <w:rStyle w:val="CodeText"/>
          <w:rPrChange w:id="11480" w:author="Sam Tertzakian" w:date="2018-09-12T12:31:00Z">
            <w:rPr>
              <w:rFonts w:ascii="Consolas" w:hAnsi="Consolas" w:cs="Consolas"/>
              <w:color w:val="000000"/>
              <w:sz w:val="19"/>
              <w:szCs w:val="19"/>
            </w:rPr>
          </w:rPrChange>
        </w:rPr>
        <w:t xml:space="preserve"> </w:t>
      </w:r>
      <w:r w:rsidRPr="002B516D">
        <w:rPr>
          <w:rStyle w:val="CodeText"/>
          <w:rPrChange w:id="11481" w:author="Sam Tertzakian" w:date="2018-09-12T12:31:00Z">
            <w:rPr>
              <w:rFonts w:ascii="Consolas" w:hAnsi="Consolas" w:cs="Consolas"/>
              <w:color w:val="808080"/>
              <w:sz w:val="19"/>
              <w:szCs w:val="19"/>
            </w:rPr>
          </w:rPrChange>
        </w:rPr>
        <w:t>DmfFeature</w:t>
      </w:r>
    </w:p>
    <w:p w14:paraId="7447188F" w14:textId="3E2FA38A" w:rsidR="00215BE6" w:rsidRPr="002B516D" w:rsidRDefault="00215BE6" w:rsidP="00CB5BEE">
      <w:pPr>
        <w:autoSpaceDE w:val="0"/>
        <w:autoSpaceDN w:val="0"/>
        <w:adjustRightInd w:val="0"/>
        <w:spacing w:after="0" w:line="240" w:lineRule="auto"/>
        <w:rPr>
          <w:rStyle w:val="CodeText"/>
          <w:rPrChange w:id="11482" w:author="Sam Tertzakian" w:date="2018-09-12T12:31:00Z">
            <w:rPr>
              <w:rFonts w:ascii="Consolas" w:hAnsi="Consolas" w:cs="Consolas"/>
              <w:color w:val="000000"/>
              <w:sz w:val="19"/>
              <w:szCs w:val="19"/>
            </w:rPr>
          </w:rPrChange>
        </w:rPr>
      </w:pPr>
      <w:del w:id="11483" w:author="Sam Tertzakian" w:date="2018-09-12T12:32:00Z">
        <w:r w:rsidRPr="002B516D" w:rsidDel="002B516D">
          <w:rPr>
            <w:rStyle w:val="CodeText"/>
            <w:rPrChange w:id="11484" w:author="Sam Tertzakian" w:date="2018-09-12T12:31:00Z">
              <w:rPr>
                <w:rFonts w:ascii="Consolas" w:hAnsi="Consolas" w:cs="Consolas"/>
                <w:color w:val="000000"/>
                <w:sz w:val="19"/>
                <w:szCs w:val="19"/>
              </w:rPr>
            </w:rPrChange>
          </w:rPr>
          <w:delText xml:space="preserve">    </w:delText>
        </w:r>
      </w:del>
      <w:r w:rsidRPr="002B516D">
        <w:rPr>
          <w:rStyle w:val="CodeText"/>
          <w:rPrChange w:id="11485" w:author="Sam Tertzakian" w:date="2018-09-12T12:31:00Z">
            <w:rPr>
              <w:rFonts w:ascii="Consolas" w:hAnsi="Consolas" w:cs="Consolas"/>
              <w:color w:val="000000"/>
              <w:sz w:val="19"/>
              <w:szCs w:val="19"/>
            </w:rPr>
          </w:rPrChange>
        </w:rPr>
        <w:t>);</w:t>
      </w:r>
    </w:p>
    <w:p w14:paraId="5F606292"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66862EC4" w14:textId="2C312EAF" w:rsidR="00215BE6" w:rsidRDefault="00215BE6" w:rsidP="00215BE6">
      <w:r>
        <w:t>Given a WDF Device, retrieve a Feature Module handle given its identifier.</w:t>
      </w:r>
    </w:p>
    <w:p w14:paraId="44BD091E"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4E6C8561" w14:textId="77777777" w:rsidTr="00C91ED3">
        <w:tc>
          <w:tcPr>
            <w:tcW w:w="5665" w:type="dxa"/>
          </w:tcPr>
          <w:p w14:paraId="23139DAA" w14:textId="77777777" w:rsidR="00215BE6" w:rsidRPr="00980A81" w:rsidRDefault="00215BE6" w:rsidP="00C91ED3">
            <w:pPr>
              <w:rPr>
                <w:rStyle w:val="CodeText"/>
              </w:rPr>
            </w:pPr>
            <w:r>
              <w:rPr>
                <w:rStyle w:val="CodeText"/>
              </w:rPr>
              <w:t>WDFDEVICE Device</w:t>
            </w:r>
          </w:p>
        </w:tc>
        <w:tc>
          <w:tcPr>
            <w:tcW w:w="3685" w:type="dxa"/>
          </w:tcPr>
          <w:p w14:paraId="42944D76" w14:textId="2870927D" w:rsidR="00215BE6" w:rsidRDefault="00871D3E" w:rsidP="00C91ED3">
            <w:r>
              <w:t xml:space="preserve">The given </w:t>
            </w:r>
            <w:r w:rsidRPr="00871D3E">
              <w:rPr>
                <w:rStyle w:val="CodeText"/>
              </w:rPr>
              <w:t>WDFDEVICE</w:t>
            </w:r>
            <w:r>
              <w:t>.</w:t>
            </w:r>
          </w:p>
        </w:tc>
      </w:tr>
      <w:tr w:rsidR="00215BE6" w14:paraId="296B8613" w14:textId="77777777" w:rsidTr="00C91ED3">
        <w:tc>
          <w:tcPr>
            <w:tcW w:w="5665" w:type="dxa"/>
          </w:tcPr>
          <w:p w14:paraId="3445A817" w14:textId="77777777" w:rsidR="00215BE6" w:rsidRDefault="00215BE6" w:rsidP="00C91ED3">
            <w:pPr>
              <w:rPr>
                <w:rStyle w:val="CodeText"/>
              </w:rPr>
            </w:pPr>
            <w:r>
              <w:rPr>
                <w:rStyle w:val="CodeText"/>
              </w:rPr>
              <w:t>DmfFeatureType DmfFeature</w:t>
            </w:r>
          </w:p>
        </w:tc>
        <w:tc>
          <w:tcPr>
            <w:tcW w:w="3685" w:type="dxa"/>
          </w:tcPr>
          <w:p w14:paraId="6F4E49A1" w14:textId="77777777" w:rsidR="00215BE6" w:rsidRDefault="00215BE6" w:rsidP="00C91ED3">
            <w:r>
              <w:t>Indicates which Feature Module to retrieve.</w:t>
            </w:r>
          </w:p>
        </w:tc>
      </w:tr>
    </w:tbl>
    <w:p w14:paraId="1D033FA0" w14:textId="77777777" w:rsidR="00215BE6" w:rsidRDefault="00215BE6" w:rsidP="00215BE6">
      <w:pPr>
        <w:pStyle w:val="Heading4"/>
      </w:pPr>
      <w:r>
        <w:t>Returns</w:t>
      </w:r>
    </w:p>
    <w:p w14:paraId="20ACA3DC" w14:textId="2087A620" w:rsidR="00215BE6" w:rsidRDefault="00215BE6" w:rsidP="00215BE6">
      <w:r>
        <w:t xml:space="preserve">The </w:t>
      </w:r>
      <w:r w:rsidRPr="00215BE6">
        <w:rPr>
          <w:rStyle w:val="CodeText"/>
        </w:rPr>
        <w:t>DMFMODULE</w:t>
      </w:r>
      <w:r>
        <w:t xml:space="preserve"> handle for the given Feature identifier.</w:t>
      </w:r>
    </w:p>
    <w:p w14:paraId="1A16F462" w14:textId="77777777" w:rsidR="00215BE6" w:rsidRDefault="00215BE6" w:rsidP="00215BE6">
      <w:r>
        <w:t>Remarks</w:t>
      </w:r>
    </w:p>
    <w:p w14:paraId="7DAA15AF" w14:textId="77777777" w:rsidR="00215BE6" w:rsidRPr="004047EE" w:rsidRDefault="00215BE6" w:rsidP="00215BE6">
      <w:pPr>
        <w:pStyle w:val="ListParagraph"/>
        <w:numPr>
          <w:ilvl w:val="0"/>
          <w:numId w:val="36"/>
        </w:numPr>
        <w:rPr>
          <w:rFonts w:ascii="Consolas" w:hAnsi="Consolas" w:cs="Consolas"/>
          <w:color w:val="2B91AF"/>
          <w:sz w:val="19"/>
          <w:szCs w:val="19"/>
        </w:rPr>
      </w:pPr>
      <w:r>
        <w:t>This function is used only by Client Drivers. Module’s use a similar but different function.</w:t>
      </w:r>
    </w:p>
    <w:p w14:paraId="5D1C4EA9" w14:textId="1FC8847C" w:rsidR="00215BE6" w:rsidRDefault="00215BE6" w:rsidP="00215BE6">
      <w:pPr>
        <w:pStyle w:val="ListParagraph"/>
        <w:rPr>
          <w:rFonts w:ascii="Consolas" w:hAnsi="Consolas" w:cs="Consolas"/>
          <w:color w:val="2B91AF"/>
          <w:sz w:val="19"/>
          <w:szCs w:val="19"/>
        </w:rPr>
      </w:pPr>
    </w:p>
    <w:p w14:paraId="4E715FF4" w14:textId="77777777" w:rsidR="00215BE6" w:rsidRDefault="00215BE6">
      <w:pPr>
        <w:rPr>
          <w:rFonts w:asciiTheme="majorHAnsi" w:eastAsiaTheme="majorEastAsia" w:hAnsiTheme="majorHAnsi" w:cstheme="majorBidi"/>
          <w:b/>
          <w:bCs/>
          <w:color w:val="000000" w:themeColor="text1"/>
        </w:rPr>
      </w:pPr>
      <w:r>
        <w:br w:type="page"/>
      </w:r>
    </w:p>
    <w:p w14:paraId="18B1FD12" w14:textId="54A6A1BF" w:rsidR="00215BE6" w:rsidRDefault="00215BE6" w:rsidP="00215BE6">
      <w:pPr>
        <w:pStyle w:val="Heading3"/>
      </w:pPr>
      <w:bookmarkStart w:id="11486" w:name="_Toc524528077"/>
      <w:proofErr w:type="spellStart"/>
      <w:r>
        <w:lastRenderedPageBreak/>
        <w:t>DMF_FeatureModuleGetFrom</w:t>
      </w:r>
      <w:r w:rsidR="003448B9">
        <w:t>Module</w:t>
      </w:r>
      <w:bookmarkEnd w:id="11486"/>
      <w:proofErr w:type="spellEnd"/>
    </w:p>
    <w:p w14:paraId="7F466B09" w14:textId="77777777" w:rsidR="00215BE6" w:rsidRDefault="00215BE6" w:rsidP="00215BE6">
      <w:pPr>
        <w:autoSpaceDE w:val="0"/>
        <w:autoSpaceDN w:val="0"/>
        <w:adjustRightInd w:val="0"/>
        <w:spacing w:after="0" w:line="240" w:lineRule="auto"/>
        <w:rPr>
          <w:rFonts w:ascii="Consolas" w:hAnsi="Consolas" w:cs="Consolas"/>
          <w:color w:val="6F008A"/>
          <w:sz w:val="19"/>
          <w:szCs w:val="19"/>
        </w:rPr>
      </w:pPr>
    </w:p>
    <w:p w14:paraId="4B852DC2" w14:textId="77777777" w:rsidR="00215BE6" w:rsidRPr="002B516D" w:rsidRDefault="00215BE6" w:rsidP="00215BE6">
      <w:pPr>
        <w:autoSpaceDE w:val="0"/>
        <w:autoSpaceDN w:val="0"/>
        <w:adjustRightInd w:val="0"/>
        <w:spacing w:after="0" w:line="240" w:lineRule="auto"/>
        <w:rPr>
          <w:rStyle w:val="CodeText"/>
          <w:rPrChange w:id="11487" w:author="Sam Tertzakian" w:date="2018-09-12T12:32:00Z">
            <w:rPr>
              <w:rFonts w:ascii="Consolas" w:hAnsi="Consolas" w:cs="Consolas"/>
              <w:color w:val="000000"/>
              <w:sz w:val="19"/>
              <w:szCs w:val="19"/>
            </w:rPr>
          </w:rPrChange>
        </w:rPr>
      </w:pPr>
      <w:r w:rsidRPr="002B516D">
        <w:rPr>
          <w:rStyle w:val="CodeText"/>
          <w:rPrChange w:id="11488" w:author="Sam Tertzakian" w:date="2018-09-12T12:32:00Z">
            <w:rPr>
              <w:rFonts w:ascii="Consolas" w:hAnsi="Consolas" w:cs="Consolas"/>
              <w:color w:val="2B91AF"/>
              <w:sz w:val="19"/>
              <w:szCs w:val="19"/>
            </w:rPr>
          </w:rPrChange>
        </w:rPr>
        <w:t>DMFMODULE</w:t>
      </w:r>
    </w:p>
    <w:p w14:paraId="4F393E1F" w14:textId="77777777" w:rsidR="00215BE6" w:rsidRPr="002B516D" w:rsidRDefault="00215BE6" w:rsidP="00215BE6">
      <w:pPr>
        <w:autoSpaceDE w:val="0"/>
        <w:autoSpaceDN w:val="0"/>
        <w:adjustRightInd w:val="0"/>
        <w:spacing w:after="0" w:line="240" w:lineRule="auto"/>
        <w:rPr>
          <w:rStyle w:val="CodeText"/>
          <w:rPrChange w:id="11489" w:author="Sam Tertzakian" w:date="2018-09-12T12:32:00Z">
            <w:rPr>
              <w:rFonts w:ascii="Consolas" w:hAnsi="Consolas" w:cs="Consolas"/>
              <w:color w:val="000000"/>
              <w:sz w:val="19"/>
              <w:szCs w:val="19"/>
            </w:rPr>
          </w:rPrChange>
        </w:rPr>
      </w:pPr>
      <w:r w:rsidRPr="002B516D">
        <w:rPr>
          <w:rStyle w:val="CodeText"/>
          <w:rPrChange w:id="11490" w:author="Sam Tertzakian" w:date="2018-09-12T12:32:00Z">
            <w:rPr>
              <w:rFonts w:ascii="Consolas" w:hAnsi="Consolas" w:cs="Consolas"/>
              <w:color w:val="000000"/>
              <w:sz w:val="19"/>
              <w:szCs w:val="19"/>
            </w:rPr>
          </w:rPrChange>
        </w:rPr>
        <w:t>DMF_FeatureModuleGetFromModule(</w:t>
      </w:r>
    </w:p>
    <w:p w14:paraId="62111283" w14:textId="77777777" w:rsidR="00215BE6" w:rsidRPr="002B516D" w:rsidRDefault="00215BE6" w:rsidP="00215BE6">
      <w:pPr>
        <w:autoSpaceDE w:val="0"/>
        <w:autoSpaceDN w:val="0"/>
        <w:adjustRightInd w:val="0"/>
        <w:spacing w:after="0" w:line="240" w:lineRule="auto"/>
        <w:rPr>
          <w:rStyle w:val="CodeText"/>
          <w:rPrChange w:id="11491" w:author="Sam Tertzakian" w:date="2018-09-12T12:32:00Z">
            <w:rPr>
              <w:rFonts w:ascii="Consolas" w:hAnsi="Consolas" w:cs="Consolas"/>
              <w:color w:val="000000"/>
              <w:sz w:val="19"/>
              <w:szCs w:val="19"/>
            </w:rPr>
          </w:rPrChange>
        </w:rPr>
      </w:pPr>
      <w:r w:rsidRPr="002B516D">
        <w:rPr>
          <w:rStyle w:val="CodeText"/>
          <w:rPrChange w:id="11492" w:author="Sam Tertzakian" w:date="2018-09-12T12:32:00Z">
            <w:rPr>
              <w:rFonts w:ascii="Consolas" w:hAnsi="Consolas" w:cs="Consolas"/>
              <w:color w:val="000000"/>
              <w:sz w:val="19"/>
              <w:szCs w:val="19"/>
            </w:rPr>
          </w:rPrChange>
        </w:rPr>
        <w:t xml:space="preserve">    </w:t>
      </w:r>
      <w:r w:rsidRPr="002B516D">
        <w:rPr>
          <w:rStyle w:val="CodeText"/>
          <w:rPrChange w:id="11493" w:author="Sam Tertzakian" w:date="2018-09-12T12:32:00Z">
            <w:rPr>
              <w:rFonts w:ascii="Consolas" w:hAnsi="Consolas" w:cs="Consolas"/>
              <w:color w:val="6F008A"/>
              <w:sz w:val="19"/>
              <w:szCs w:val="19"/>
            </w:rPr>
          </w:rPrChange>
        </w:rPr>
        <w:t>_In_</w:t>
      </w:r>
      <w:r w:rsidRPr="002B516D">
        <w:rPr>
          <w:rStyle w:val="CodeText"/>
          <w:rPrChange w:id="11494" w:author="Sam Tertzakian" w:date="2018-09-12T12:32:00Z">
            <w:rPr>
              <w:rFonts w:ascii="Consolas" w:hAnsi="Consolas" w:cs="Consolas"/>
              <w:color w:val="000000"/>
              <w:sz w:val="19"/>
              <w:szCs w:val="19"/>
            </w:rPr>
          </w:rPrChange>
        </w:rPr>
        <w:t xml:space="preserve"> </w:t>
      </w:r>
      <w:r w:rsidRPr="002B516D">
        <w:rPr>
          <w:rStyle w:val="CodeText"/>
          <w:rPrChange w:id="11495" w:author="Sam Tertzakian" w:date="2018-09-12T12:32:00Z">
            <w:rPr>
              <w:rFonts w:ascii="Consolas" w:hAnsi="Consolas" w:cs="Consolas"/>
              <w:color w:val="2B91AF"/>
              <w:sz w:val="19"/>
              <w:szCs w:val="19"/>
            </w:rPr>
          </w:rPrChange>
        </w:rPr>
        <w:t>DMFMODULE</w:t>
      </w:r>
      <w:r w:rsidRPr="002B516D">
        <w:rPr>
          <w:rStyle w:val="CodeText"/>
          <w:rPrChange w:id="11496" w:author="Sam Tertzakian" w:date="2018-09-12T12:32:00Z">
            <w:rPr>
              <w:rFonts w:ascii="Consolas" w:hAnsi="Consolas" w:cs="Consolas"/>
              <w:color w:val="000000"/>
              <w:sz w:val="19"/>
              <w:szCs w:val="19"/>
            </w:rPr>
          </w:rPrChange>
        </w:rPr>
        <w:t xml:space="preserve"> </w:t>
      </w:r>
      <w:r w:rsidRPr="002B516D">
        <w:rPr>
          <w:rStyle w:val="CodeText"/>
          <w:rPrChange w:id="11497" w:author="Sam Tertzakian" w:date="2018-09-12T12:32:00Z">
            <w:rPr>
              <w:rFonts w:ascii="Consolas" w:hAnsi="Consolas" w:cs="Consolas"/>
              <w:color w:val="808080"/>
              <w:sz w:val="19"/>
              <w:szCs w:val="19"/>
            </w:rPr>
          </w:rPrChange>
        </w:rPr>
        <w:t>DmfModule</w:t>
      </w:r>
      <w:r w:rsidRPr="002B516D">
        <w:rPr>
          <w:rStyle w:val="CodeText"/>
          <w:rPrChange w:id="11498" w:author="Sam Tertzakian" w:date="2018-09-12T12:32:00Z">
            <w:rPr>
              <w:rFonts w:ascii="Consolas" w:hAnsi="Consolas" w:cs="Consolas"/>
              <w:color w:val="000000"/>
              <w:sz w:val="19"/>
              <w:szCs w:val="19"/>
            </w:rPr>
          </w:rPrChange>
        </w:rPr>
        <w:t>,</w:t>
      </w:r>
    </w:p>
    <w:p w14:paraId="440010F8" w14:textId="7E20FDCF" w:rsidR="00215BE6" w:rsidRPr="002B516D" w:rsidDel="002B516D" w:rsidRDefault="00215BE6">
      <w:pPr>
        <w:autoSpaceDE w:val="0"/>
        <w:autoSpaceDN w:val="0"/>
        <w:adjustRightInd w:val="0"/>
        <w:spacing w:after="0" w:line="240" w:lineRule="auto"/>
        <w:rPr>
          <w:del w:id="11499" w:author="Sam Tertzakian" w:date="2018-09-12T12:32:00Z"/>
          <w:rStyle w:val="CodeText"/>
          <w:rPrChange w:id="11500" w:author="Sam Tertzakian" w:date="2018-09-12T12:32:00Z">
            <w:rPr>
              <w:del w:id="11501" w:author="Sam Tertzakian" w:date="2018-09-12T12:32:00Z"/>
              <w:rFonts w:ascii="Consolas" w:hAnsi="Consolas" w:cs="Consolas"/>
              <w:color w:val="000000"/>
              <w:sz w:val="19"/>
              <w:szCs w:val="19"/>
            </w:rPr>
          </w:rPrChange>
        </w:rPr>
      </w:pPr>
      <w:r w:rsidRPr="002B516D">
        <w:rPr>
          <w:rStyle w:val="CodeText"/>
          <w:rPrChange w:id="11502" w:author="Sam Tertzakian" w:date="2018-09-12T12:32:00Z">
            <w:rPr>
              <w:rFonts w:ascii="Consolas" w:hAnsi="Consolas" w:cs="Consolas"/>
              <w:color w:val="000000"/>
              <w:sz w:val="19"/>
              <w:szCs w:val="19"/>
            </w:rPr>
          </w:rPrChange>
        </w:rPr>
        <w:t xml:space="preserve">    </w:t>
      </w:r>
      <w:r w:rsidRPr="002B516D">
        <w:rPr>
          <w:rStyle w:val="CodeText"/>
          <w:rPrChange w:id="11503" w:author="Sam Tertzakian" w:date="2018-09-12T12:32:00Z">
            <w:rPr>
              <w:rFonts w:ascii="Consolas" w:hAnsi="Consolas" w:cs="Consolas"/>
              <w:color w:val="6F008A"/>
              <w:sz w:val="19"/>
              <w:szCs w:val="19"/>
            </w:rPr>
          </w:rPrChange>
        </w:rPr>
        <w:t>_In_</w:t>
      </w:r>
      <w:r w:rsidRPr="002B516D">
        <w:rPr>
          <w:rStyle w:val="CodeText"/>
          <w:rPrChange w:id="11504" w:author="Sam Tertzakian" w:date="2018-09-12T12:32:00Z">
            <w:rPr>
              <w:rFonts w:ascii="Consolas" w:hAnsi="Consolas" w:cs="Consolas"/>
              <w:color w:val="000000"/>
              <w:sz w:val="19"/>
              <w:szCs w:val="19"/>
            </w:rPr>
          </w:rPrChange>
        </w:rPr>
        <w:t xml:space="preserve"> </w:t>
      </w:r>
      <w:r w:rsidRPr="002B516D">
        <w:rPr>
          <w:rStyle w:val="CodeText"/>
          <w:rPrChange w:id="11505" w:author="Sam Tertzakian" w:date="2018-09-12T12:32:00Z">
            <w:rPr>
              <w:rFonts w:ascii="Consolas" w:hAnsi="Consolas" w:cs="Consolas"/>
              <w:color w:val="2B91AF"/>
              <w:sz w:val="19"/>
              <w:szCs w:val="19"/>
            </w:rPr>
          </w:rPrChange>
        </w:rPr>
        <w:t>DmfFeatureType</w:t>
      </w:r>
      <w:r w:rsidRPr="002B516D">
        <w:rPr>
          <w:rStyle w:val="CodeText"/>
          <w:rPrChange w:id="11506" w:author="Sam Tertzakian" w:date="2018-09-12T12:32:00Z">
            <w:rPr>
              <w:rFonts w:ascii="Consolas" w:hAnsi="Consolas" w:cs="Consolas"/>
              <w:color w:val="000000"/>
              <w:sz w:val="19"/>
              <w:szCs w:val="19"/>
            </w:rPr>
          </w:rPrChange>
        </w:rPr>
        <w:t xml:space="preserve"> </w:t>
      </w:r>
      <w:r w:rsidRPr="002B516D">
        <w:rPr>
          <w:rStyle w:val="CodeText"/>
          <w:rPrChange w:id="11507" w:author="Sam Tertzakian" w:date="2018-09-12T12:32:00Z">
            <w:rPr>
              <w:rFonts w:ascii="Consolas" w:hAnsi="Consolas" w:cs="Consolas"/>
              <w:color w:val="808080"/>
              <w:sz w:val="19"/>
              <w:szCs w:val="19"/>
            </w:rPr>
          </w:rPrChange>
        </w:rPr>
        <w:t>DmfFeature</w:t>
      </w:r>
    </w:p>
    <w:p w14:paraId="5197CAB7" w14:textId="52B5FA04" w:rsidR="00215BE6" w:rsidRPr="002B516D" w:rsidRDefault="00215BE6" w:rsidP="00CB5BEE">
      <w:pPr>
        <w:autoSpaceDE w:val="0"/>
        <w:autoSpaceDN w:val="0"/>
        <w:adjustRightInd w:val="0"/>
        <w:spacing w:after="0" w:line="240" w:lineRule="auto"/>
        <w:rPr>
          <w:rStyle w:val="CodeText"/>
          <w:rPrChange w:id="11508" w:author="Sam Tertzakian" w:date="2018-09-12T12:32:00Z">
            <w:rPr>
              <w:rFonts w:ascii="Consolas" w:hAnsi="Consolas" w:cs="Consolas"/>
              <w:color w:val="000000"/>
              <w:sz w:val="19"/>
              <w:szCs w:val="19"/>
            </w:rPr>
          </w:rPrChange>
        </w:rPr>
      </w:pPr>
      <w:del w:id="11509" w:author="Sam Tertzakian" w:date="2018-09-12T12:32:00Z">
        <w:r w:rsidRPr="002B516D" w:rsidDel="002B516D">
          <w:rPr>
            <w:rStyle w:val="CodeText"/>
            <w:rPrChange w:id="11510" w:author="Sam Tertzakian" w:date="2018-09-12T12:32:00Z">
              <w:rPr>
                <w:rFonts w:ascii="Consolas" w:hAnsi="Consolas" w:cs="Consolas"/>
                <w:color w:val="000000"/>
                <w:sz w:val="19"/>
                <w:szCs w:val="19"/>
              </w:rPr>
            </w:rPrChange>
          </w:rPr>
          <w:delText xml:space="preserve">    </w:delText>
        </w:r>
      </w:del>
      <w:r w:rsidRPr="002B516D">
        <w:rPr>
          <w:rStyle w:val="CodeText"/>
          <w:rPrChange w:id="11511" w:author="Sam Tertzakian" w:date="2018-09-12T12:32:00Z">
            <w:rPr>
              <w:rFonts w:ascii="Consolas" w:hAnsi="Consolas" w:cs="Consolas"/>
              <w:color w:val="000000"/>
              <w:sz w:val="19"/>
              <w:szCs w:val="19"/>
            </w:rPr>
          </w:rPrChange>
        </w:rPr>
        <w:t>);</w:t>
      </w:r>
    </w:p>
    <w:p w14:paraId="4748B967" w14:textId="77777777" w:rsidR="00215BE6" w:rsidRDefault="00215BE6" w:rsidP="00215BE6">
      <w:pPr>
        <w:autoSpaceDE w:val="0"/>
        <w:autoSpaceDN w:val="0"/>
        <w:adjustRightInd w:val="0"/>
        <w:spacing w:after="0" w:line="240" w:lineRule="auto"/>
        <w:rPr>
          <w:rFonts w:ascii="Consolas" w:hAnsi="Consolas" w:cs="Consolas"/>
          <w:color w:val="000000"/>
          <w:sz w:val="19"/>
          <w:szCs w:val="19"/>
        </w:rPr>
      </w:pPr>
    </w:p>
    <w:p w14:paraId="4BFD85F9" w14:textId="03EF15AF" w:rsidR="00215BE6" w:rsidRDefault="00215BE6" w:rsidP="00215BE6">
      <w:r>
        <w:t>Given a DMF Module, retrieve a Feature Module handle given its identifier.</w:t>
      </w:r>
    </w:p>
    <w:p w14:paraId="58098E54" w14:textId="77777777" w:rsidR="00215BE6" w:rsidRDefault="00215BE6" w:rsidP="00215BE6">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15BE6" w14:paraId="6C0B9796" w14:textId="77777777" w:rsidTr="00C91ED3">
        <w:tc>
          <w:tcPr>
            <w:tcW w:w="5665" w:type="dxa"/>
          </w:tcPr>
          <w:p w14:paraId="01A60370" w14:textId="77777777" w:rsidR="00215BE6" w:rsidRPr="00980A81" w:rsidRDefault="00215BE6" w:rsidP="00C91ED3">
            <w:pPr>
              <w:rPr>
                <w:rStyle w:val="CodeText"/>
              </w:rPr>
            </w:pPr>
            <w:r>
              <w:rPr>
                <w:rStyle w:val="CodeText"/>
              </w:rPr>
              <w:t>DMFMODULE DmfModule</w:t>
            </w:r>
          </w:p>
        </w:tc>
        <w:tc>
          <w:tcPr>
            <w:tcW w:w="3685" w:type="dxa"/>
          </w:tcPr>
          <w:p w14:paraId="58DE87C6" w14:textId="14182B48" w:rsidR="00215BE6" w:rsidRDefault="00215BE6" w:rsidP="00C91ED3">
            <w:r>
              <w:t xml:space="preserve">The given </w:t>
            </w:r>
            <w:r w:rsidRPr="00215BE6">
              <w:rPr>
                <w:rStyle w:val="CodeText"/>
              </w:rPr>
              <w:t>DMFMODULE</w:t>
            </w:r>
            <w:r>
              <w:t xml:space="preserve"> handle.</w:t>
            </w:r>
          </w:p>
        </w:tc>
      </w:tr>
      <w:tr w:rsidR="00215BE6" w14:paraId="1E1B82EA" w14:textId="77777777" w:rsidTr="00C91ED3">
        <w:tc>
          <w:tcPr>
            <w:tcW w:w="5665" w:type="dxa"/>
          </w:tcPr>
          <w:p w14:paraId="13C346F0" w14:textId="77777777" w:rsidR="00215BE6" w:rsidRDefault="00215BE6" w:rsidP="00C91ED3">
            <w:pPr>
              <w:rPr>
                <w:rStyle w:val="CodeText"/>
              </w:rPr>
            </w:pPr>
            <w:r>
              <w:rPr>
                <w:rStyle w:val="CodeText"/>
              </w:rPr>
              <w:t>DmfFeatureType DmfFeature</w:t>
            </w:r>
          </w:p>
        </w:tc>
        <w:tc>
          <w:tcPr>
            <w:tcW w:w="3685" w:type="dxa"/>
          </w:tcPr>
          <w:p w14:paraId="458518F7" w14:textId="77777777" w:rsidR="00215BE6" w:rsidRDefault="00215BE6" w:rsidP="00C91ED3">
            <w:r>
              <w:t>Indicates which Feature Module to retrieve.</w:t>
            </w:r>
          </w:p>
        </w:tc>
      </w:tr>
    </w:tbl>
    <w:p w14:paraId="207A13EA" w14:textId="77777777" w:rsidR="00215BE6" w:rsidRDefault="00215BE6" w:rsidP="00215BE6">
      <w:pPr>
        <w:pStyle w:val="Heading4"/>
      </w:pPr>
      <w:r>
        <w:t>Returns</w:t>
      </w:r>
    </w:p>
    <w:p w14:paraId="7B316D81" w14:textId="77777777" w:rsidR="00215BE6" w:rsidRDefault="00215BE6" w:rsidP="00215BE6">
      <w:r>
        <w:t xml:space="preserve">The </w:t>
      </w:r>
      <w:r w:rsidRPr="00215BE6">
        <w:rPr>
          <w:rStyle w:val="CodeText"/>
        </w:rPr>
        <w:t>DMFMODULE</w:t>
      </w:r>
      <w:r>
        <w:t xml:space="preserve"> handle for the given Feature identifier.</w:t>
      </w:r>
    </w:p>
    <w:p w14:paraId="63AD34F6" w14:textId="77777777" w:rsidR="00215BE6" w:rsidRDefault="00215BE6" w:rsidP="00215BE6">
      <w:r>
        <w:t>Remarks</w:t>
      </w:r>
    </w:p>
    <w:p w14:paraId="06D5AE04" w14:textId="77777777" w:rsidR="00215BE6" w:rsidRPr="00215BE6" w:rsidRDefault="00215BE6" w:rsidP="00215BE6">
      <w:pPr>
        <w:pStyle w:val="ListParagraph"/>
        <w:numPr>
          <w:ilvl w:val="0"/>
          <w:numId w:val="36"/>
        </w:numPr>
        <w:rPr>
          <w:rFonts w:ascii="Consolas" w:hAnsi="Consolas" w:cs="Consolas"/>
          <w:color w:val="2B91AF"/>
          <w:sz w:val="19"/>
          <w:szCs w:val="19"/>
        </w:rPr>
      </w:pPr>
      <w:r>
        <w:t>This function is used only by Modules. Client Drivers use a similar but different function.</w:t>
      </w:r>
    </w:p>
    <w:p w14:paraId="2EAAC559" w14:textId="1C5AC5CA" w:rsidR="00215BE6" w:rsidRDefault="00215BE6">
      <w:pPr>
        <w:rPr>
          <w:rFonts w:asciiTheme="majorHAnsi" w:eastAsiaTheme="majorEastAsia" w:hAnsiTheme="majorHAnsi" w:cstheme="majorBidi"/>
          <w:b/>
          <w:bCs/>
          <w:smallCaps/>
          <w:color w:val="000000" w:themeColor="text1"/>
          <w:sz w:val="36"/>
          <w:szCs w:val="36"/>
        </w:rPr>
      </w:pPr>
      <w:r>
        <w:br w:type="page"/>
      </w:r>
    </w:p>
    <w:p w14:paraId="2C242384" w14:textId="088D455D" w:rsidR="00F12E60" w:rsidRDefault="007939F3" w:rsidP="007939F3">
      <w:pPr>
        <w:pStyle w:val="Heading1"/>
      </w:pPr>
      <w:bookmarkStart w:id="11512" w:name="_Toc524528078"/>
      <w:r>
        <w:lastRenderedPageBreak/>
        <w:t>General DMF API</w:t>
      </w:r>
      <w:bookmarkEnd w:id="11512"/>
    </w:p>
    <w:p w14:paraId="5017A0D7" w14:textId="0D5AA0D1" w:rsidR="007939F3" w:rsidRDefault="007939F3">
      <w:r>
        <w:t>In addition to the APIs listed above, DMF provides other APIs that are useful in various situations.</w:t>
      </w:r>
    </w:p>
    <w:p w14:paraId="2C25B7A5" w14:textId="77777777" w:rsidR="007939F3" w:rsidRDefault="007939F3">
      <w:pPr>
        <w:rPr>
          <w:rFonts w:asciiTheme="majorHAnsi" w:eastAsiaTheme="majorEastAsia" w:hAnsiTheme="majorHAnsi" w:cstheme="majorBidi"/>
          <w:color w:val="2F5496" w:themeColor="accent1" w:themeShade="BF"/>
          <w:sz w:val="26"/>
          <w:szCs w:val="26"/>
        </w:rPr>
      </w:pPr>
      <w:r>
        <w:br w:type="page"/>
      </w:r>
    </w:p>
    <w:p w14:paraId="68D831B0" w14:textId="609AC288" w:rsidR="007939F3" w:rsidRDefault="007939F3" w:rsidP="007939F3">
      <w:pPr>
        <w:pStyle w:val="Heading2"/>
      </w:pPr>
      <w:bookmarkStart w:id="11513" w:name="_Toc524528079"/>
      <w:r>
        <w:lastRenderedPageBreak/>
        <w:t>Module Parent Device and Client Context</w:t>
      </w:r>
      <w:bookmarkEnd w:id="11513"/>
    </w:p>
    <w:p w14:paraId="76466913" w14:textId="7451EDE3" w:rsidR="007939F3" w:rsidRPr="007939F3" w:rsidRDefault="007939F3" w:rsidP="007939F3">
      <w:r>
        <w:t>These two functions allow the Client to access the Client Driver’s WDFEVICE and Client Context.</w:t>
      </w:r>
    </w:p>
    <w:p w14:paraId="7C8E6F71" w14:textId="77777777" w:rsidR="00DD51B0" w:rsidRDefault="00DD51B0">
      <w:pPr>
        <w:rPr>
          <w:rFonts w:asciiTheme="majorHAnsi" w:eastAsiaTheme="majorEastAsia" w:hAnsiTheme="majorHAnsi" w:cstheme="majorBidi"/>
          <w:color w:val="1F3763" w:themeColor="accent1" w:themeShade="7F"/>
          <w:sz w:val="24"/>
          <w:szCs w:val="24"/>
        </w:rPr>
      </w:pPr>
      <w:r>
        <w:br w:type="page"/>
      </w:r>
    </w:p>
    <w:p w14:paraId="50E94343" w14:textId="67F9FDE7" w:rsidR="00DD51B0" w:rsidRDefault="00DD51B0" w:rsidP="00DD51B0">
      <w:pPr>
        <w:pStyle w:val="Heading3"/>
      </w:pPr>
      <w:bookmarkStart w:id="11514" w:name="_Toc524528080"/>
      <w:r>
        <w:lastRenderedPageBreak/>
        <w:t>DMF_ParentDeviceGet</w:t>
      </w:r>
      <w:bookmarkEnd w:id="11514"/>
    </w:p>
    <w:p w14:paraId="38F491C3" w14:textId="77777777" w:rsidR="00DD51B0" w:rsidRDefault="00DD51B0" w:rsidP="00DD51B0">
      <w:pPr>
        <w:autoSpaceDE w:val="0"/>
        <w:autoSpaceDN w:val="0"/>
        <w:adjustRightInd w:val="0"/>
        <w:spacing w:after="0" w:line="240" w:lineRule="auto"/>
      </w:pPr>
    </w:p>
    <w:p w14:paraId="110ADE18" w14:textId="0B46DF63" w:rsidR="00DD51B0" w:rsidRPr="00FA5157" w:rsidRDefault="00DD51B0" w:rsidP="00DD51B0">
      <w:pPr>
        <w:autoSpaceDE w:val="0"/>
        <w:autoSpaceDN w:val="0"/>
        <w:adjustRightInd w:val="0"/>
        <w:spacing w:after="0" w:line="240" w:lineRule="auto"/>
        <w:rPr>
          <w:rStyle w:val="CodeText"/>
          <w:rPrChange w:id="11515" w:author="Sam Tertzakian" w:date="2018-09-12T12:32:00Z">
            <w:rPr>
              <w:rFonts w:ascii="Consolas" w:hAnsi="Consolas" w:cs="Consolas"/>
              <w:color w:val="000000"/>
              <w:sz w:val="19"/>
              <w:szCs w:val="19"/>
            </w:rPr>
          </w:rPrChange>
        </w:rPr>
      </w:pPr>
      <w:r w:rsidRPr="00FA5157">
        <w:rPr>
          <w:rStyle w:val="CodeText"/>
          <w:rPrChange w:id="11516" w:author="Sam Tertzakian" w:date="2018-09-12T12:32:00Z">
            <w:rPr>
              <w:rFonts w:ascii="Consolas" w:hAnsi="Consolas" w:cs="Consolas"/>
              <w:color w:val="2B91AF"/>
              <w:sz w:val="19"/>
              <w:szCs w:val="19"/>
            </w:rPr>
          </w:rPrChange>
        </w:rPr>
        <w:t>WDFDEVICE</w:t>
      </w:r>
    </w:p>
    <w:p w14:paraId="68F6EFCB" w14:textId="77777777" w:rsidR="00DD51B0" w:rsidRPr="00FA5157" w:rsidRDefault="00DD51B0" w:rsidP="00DD51B0">
      <w:pPr>
        <w:autoSpaceDE w:val="0"/>
        <w:autoSpaceDN w:val="0"/>
        <w:adjustRightInd w:val="0"/>
        <w:spacing w:after="0" w:line="240" w:lineRule="auto"/>
        <w:rPr>
          <w:rStyle w:val="CodeText"/>
          <w:rPrChange w:id="11517" w:author="Sam Tertzakian" w:date="2018-09-12T12:32:00Z">
            <w:rPr>
              <w:rFonts w:ascii="Consolas" w:hAnsi="Consolas" w:cs="Consolas"/>
              <w:color w:val="000000"/>
              <w:sz w:val="19"/>
              <w:szCs w:val="19"/>
            </w:rPr>
          </w:rPrChange>
        </w:rPr>
      </w:pPr>
      <w:r w:rsidRPr="00FA5157">
        <w:rPr>
          <w:rStyle w:val="CodeText"/>
          <w:rPrChange w:id="11518" w:author="Sam Tertzakian" w:date="2018-09-12T12:32:00Z">
            <w:rPr>
              <w:rFonts w:ascii="Consolas" w:hAnsi="Consolas" w:cs="Consolas"/>
              <w:color w:val="000000"/>
              <w:sz w:val="19"/>
              <w:szCs w:val="19"/>
            </w:rPr>
          </w:rPrChange>
        </w:rPr>
        <w:t>DMF_ParentDeviceGet(</w:t>
      </w:r>
    </w:p>
    <w:p w14:paraId="645A3DF9" w14:textId="4D7BEA54" w:rsidR="00DD51B0" w:rsidRPr="00FA5157" w:rsidDel="00FA5157" w:rsidRDefault="00DD51B0">
      <w:pPr>
        <w:autoSpaceDE w:val="0"/>
        <w:autoSpaceDN w:val="0"/>
        <w:adjustRightInd w:val="0"/>
        <w:spacing w:after="0" w:line="240" w:lineRule="auto"/>
        <w:rPr>
          <w:del w:id="11519" w:author="Sam Tertzakian" w:date="2018-09-12T12:32:00Z"/>
          <w:rStyle w:val="CodeText"/>
          <w:rPrChange w:id="11520" w:author="Sam Tertzakian" w:date="2018-09-12T12:32:00Z">
            <w:rPr>
              <w:del w:id="11521" w:author="Sam Tertzakian" w:date="2018-09-12T12:32:00Z"/>
              <w:rFonts w:ascii="Consolas" w:hAnsi="Consolas" w:cs="Consolas"/>
              <w:color w:val="000000"/>
              <w:sz w:val="19"/>
              <w:szCs w:val="19"/>
            </w:rPr>
          </w:rPrChange>
        </w:rPr>
      </w:pPr>
      <w:r w:rsidRPr="00FA5157">
        <w:rPr>
          <w:rStyle w:val="CodeText"/>
          <w:rPrChange w:id="11522" w:author="Sam Tertzakian" w:date="2018-09-12T12:32:00Z">
            <w:rPr>
              <w:rFonts w:ascii="Consolas" w:hAnsi="Consolas" w:cs="Consolas"/>
              <w:color w:val="000000"/>
              <w:sz w:val="19"/>
              <w:szCs w:val="19"/>
            </w:rPr>
          </w:rPrChange>
        </w:rPr>
        <w:t xml:space="preserve">    </w:t>
      </w:r>
      <w:r w:rsidRPr="00FA5157">
        <w:rPr>
          <w:rStyle w:val="CodeText"/>
          <w:rPrChange w:id="11523" w:author="Sam Tertzakian" w:date="2018-09-12T12:32:00Z">
            <w:rPr>
              <w:rFonts w:ascii="Consolas" w:hAnsi="Consolas" w:cs="Consolas"/>
              <w:color w:val="6F008A"/>
              <w:sz w:val="19"/>
              <w:szCs w:val="19"/>
            </w:rPr>
          </w:rPrChange>
        </w:rPr>
        <w:t>_In_</w:t>
      </w:r>
      <w:r w:rsidRPr="00FA5157">
        <w:rPr>
          <w:rStyle w:val="CodeText"/>
          <w:rPrChange w:id="11524" w:author="Sam Tertzakian" w:date="2018-09-12T12:32:00Z">
            <w:rPr>
              <w:rFonts w:ascii="Consolas" w:hAnsi="Consolas" w:cs="Consolas"/>
              <w:color w:val="000000"/>
              <w:sz w:val="19"/>
              <w:szCs w:val="19"/>
            </w:rPr>
          </w:rPrChange>
        </w:rPr>
        <w:t xml:space="preserve"> </w:t>
      </w:r>
      <w:r w:rsidRPr="00FA5157">
        <w:rPr>
          <w:rStyle w:val="CodeText"/>
          <w:rPrChange w:id="11525" w:author="Sam Tertzakian" w:date="2018-09-12T12:32:00Z">
            <w:rPr>
              <w:rFonts w:ascii="Consolas" w:hAnsi="Consolas" w:cs="Consolas"/>
              <w:color w:val="2B91AF"/>
              <w:sz w:val="19"/>
              <w:szCs w:val="19"/>
            </w:rPr>
          </w:rPrChange>
        </w:rPr>
        <w:t>DMFMODULE</w:t>
      </w:r>
      <w:r w:rsidRPr="00FA5157">
        <w:rPr>
          <w:rStyle w:val="CodeText"/>
          <w:rPrChange w:id="11526" w:author="Sam Tertzakian" w:date="2018-09-12T12:32:00Z">
            <w:rPr>
              <w:rFonts w:ascii="Consolas" w:hAnsi="Consolas" w:cs="Consolas"/>
              <w:color w:val="000000"/>
              <w:sz w:val="19"/>
              <w:szCs w:val="19"/>
            </w:rPr>
          </w:rPrChange>
        </w:rPr>
        <w:t xml:space="preserve"> </w:t>
      </w:r>
      <w:r w:rsidRPr="00FA5157">
        <w:rPr>
          <w:rStyle w:val="CodeText"/>
          <w:rPrChange w:id="11527" w:author="Sam Tertzakian" w:date="2018-09-12T12:32:00Z">
            <w:rPr>
              <w:rFonts w:ascii="Consolas" w:hAnsi="Consolas" w:cs="Consolas"/>
              <w:color w:val="808080"/>
              <w:sz w:val="19"/>
              <w:szCs w:val="19"/>
            </w:rPr>
          </w:rPrChange>
        </w:rPr>
        <w:t>DmfModule</w:t>
      </w:r>
    </w:p>
    <w:p w14:paraId="69469619" w14:textId="2596F59B" w:rsidR="00DD51B0" w:rsidRPr="00FA5157" w:rsidRDefault="00DD51B0" w:rsidP="00FA5157">
      <w:pPr>
        <w:autoSpaceDE w:val="0"/>
        <w:autoSpaceDN w:val="0"/>
        <w:adjustRightInd w:val="0"/>
        <w:spacing w:after="0" w:line="240" w:lineRule="auto"/>
        <w:rPr>
          <w:ins w:id="11528" w:author="Sam Tertzakian" w:date="2018-09-12T12:32:00Z"/>
          <w:rStyle w:val="CodeText"/>
          <w:rPrChange w:id="11529" w:author="Sam Tertzakian" w:date="2018-09-12T12:32:00Z">
            <w:rPr>
              <w:ins w:id="11530" w:author="Sam Tertzakian" w:date="2018-09-12T12:32:00Z"/>
              <w:rFonts w:ascii="Consolas" w:hAnsi="Consolas" w:cs="Consolas"/>
              <w:color w:val="000000"/>
              <w:sz w:val="19"/>
              <w:szCs w:val="19"/>
            </w:rPr>
          </w:rPrChange>
        </w:rPr>
      </w:pPr>
      <w:del w:id="11531" w:author="Sam Tertzakian" w:date="2018-09-12T12:32:00Z">
        <w:r w:rsidRPr="00FA5157" w:rsidDel="00FA5157">
          <w:rPr>
            <w:rStyle w:val="CodeText"/>
            <w:rPrChange w:id="11532" w:author="Sam Tertzakian" w:date="2018-09-12T12:32:00Z">
              <w:rPr>
                <w:rFonts w:ascii="Consolas" w:hAnsi="Consolas" w:cs="Consolas"/>
                <w:color w:val="000000"/>
                <w:sz w:val="19"/>
                <w:szCs w:val="19"/>
              </w:rPr>
            </w:rPrChange>
          </w:rPr>
          <w:delText xml:space="preserve">    </w:delText>
        </w:r>
      </w:del>
      <w:r w:rsidRPr="00FA5157">
        <w:rPr>
          <w:rStyle w:val="CodeText"/>
          <w:rPrChange w:id="11533" w:author="Sam Tertzakian" w:date="2018-09-12T12:32:00Z">
            <w:rPr>
              <w:rFonts w:ascii="Consolas" w:hAnsi="Consolas" w:cs="Consolas"/>
              <w:color w:val="000000"/>
              <w:sz w:val="19"/>
              <w:szCs w:val="19"/>
            </w:rPr>
          </w:rPrChange>
        </w:rPr>
        <w:t>)</w:t>
      </w:r>
      <w:del w:id="11534" w:author="Sam Tertzakian" w:date="2018-09-12T12:32:00Z">
        <w:r w:rsidRPr="00FA5157" w:rsidDel="00FA5157">
          <w:rPr>
            <w:rStyle w:val="CodeText"/>
            <w:rPrChange w:id="11535" w:author="Sam Tertzakian" w:date="2018-09-12T12:32:00Z">
              <w:rPr>
                <w:rFonts w:ascii="Consolas" w:hAnsi="Consolas" w:cs="Consolas"/>
                <w:color w:val="000000"/>
                <w:sz w:val="19"/>
                <w:szCs w:val="19"/>
              </w:rPr>
            </w:rPrChange>
          </w:rPr>
          <w:delText>;</w:delText>
        </w:r>
      </w:del>
    </w:p>
    <w:p w14:paraId="2B590E8E" w14:textId="77777777" w:rsidR="00FA5157" w:rsidRDefault="00FA5157">
      <w:pPr>
        <w:autoSpaceDE w:val="0"/>
        <w:autoSpaceDN w:val="0"/>
        <w:adjustRightInd w:val="0"/>
        <w:spacing w:after="0" w:line="240" w:lineRule="auto"/>
        <w:rPr>
          <w:rFonts w:ascii="Consolas" w:hAnsi="Consolas" w:cs="Consolas"/>
          <w:color w:val="000000"/>
          <w:sz w:val="19"/>
          <w:szCs w:val="19"/>
        </w:rPr>
        <w:pPrChange w:id="11536" w:author="Sam Tertzakian" w:date="2018-09-12T12:32:00Z">
          <w:pPr/>
        </w:pPrChange>
      </w:pPr>
    </w:p>
    <w:p w14:paraId="5D23B923" w14:textId="1FD134FA" w:rsidR="00DD51B0" w:rsidRDefault="002D5D31" w:rsidP="00DD51B0">
      <w:r>
        <w:t>Given a Module, t</w:t>
      </w:r>
      <w:r w:rsidR="00DD51B0">
        <w:t xml:space="preserve">his function retrieves the Client Driver’s </w:t>
      </w:r>
      <w:r w:rsidR="00DD51B0" w:rsidRPr="002E34CA">
        <w:rPr>
          <w:rStyle w:val="CodeText"/>
        </w:rPr>
        <w:t>WDFDEVICE</w:t>
      </w:r>
      <w:r w:rsidR="00DD51B0">
        <w:t xml:space="preserve"> (corresponding to its FDO). </w:t>
      </w:r>
    </w:p>
    <w:p w14:paraId="3E825712" w14:textId="77777777" w:rsidR="00DD51B0" w:rsidRDefault="00DD51B0" w:rsidP="00DD51B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D51B0" w14:paraId="12357921" w14:textId="77777777" w:rsidTr="00134FFA">
        <w:tc>
          <w:tcPr>
            <w:tcW w:w="5665" w:type="dxa"/>
          </w:tcPr>
          <w:p w14:paraId="295321D6" w14:textId="77777777" w:rsidR="00DD51B0" w:rsidRPr="002E34CA" w:rsidRDefault="00DD51B0" w:rsidP="00DD51B0">
            <w:pPr>
              <w:rPr>
                <w:rStyle w:val="CodeText"/>
              </w:rPr>
            </w:pPr>
            <w:r w:rsidRPr="002E34CA">
              <w:rPr>
                <w:rStyle w:val="CodeText"/>
              </w:rPr>
              <w:t>DMFMODULE DmfModule</w:t>
            </w:r>
          </w:p>
        </w:tc>
        <w:tc>
          <w:tcPr>
            <w:tcW w:w="3685" w:type="dxa"/>
          </w:tcPr>
          <w:p w14:paraId="7545CF7A" w14:textId="7AE53E99" w:rsidR="00DD51B0" w:rsidRDefault="00DD51B0" w:rsidP="00DD51B0">
            <w:r>
              <w:t xml:space="preserve">The Module’s DMF </w:t>
            </w:r>
            <w:r w:rsidR="00311435">
              <w:t>Module handle</w:t>
            </w:r>
            <w:r>
              <w:t>. Use this handle to retrieve the Module’s Private Context and Config.</w:t>
            </w:r>
          </w:p>
        </w:tc>
      </w:tr>
    </w:tbl>
    <w:p w14:paraId="28749991" w14:textId="77777777" w:rsidR="00DD51B0" w:rsidRDefault="00DD51B0" w:rsidP="00DD51B0"/>
    <w:p w14:paraId="1C341A75" w14:textId="77777777" w:rsidR="00DD51B0" w:rsidRDefault="00DD51B0" w:rsidP="00DD51B0">
      <w:pPr>
        <w:pStyle w:val="Heading4"/>
      </w:pPr>
      <w:r>
        <w:t>Returns</w:t>
      </w:r>
    </w:p>
    <w:p w14:paraId="15E7B89F" w14:textId="3DBAF50B" w:rsidR="00DD51B0" w:rsidRDefault="00DD51B0" w:rsidP="00DD51B0">
      <w:r>
        <w:t xml:space="preserve">Client Driver’s </w:t>
      </w:r>
      <w:r w:rsidRPr="002E34CA">
        <w:rPr>
          <w:rStyle w:val="CodeText"/>
        </w:rPr>
        <w:t>WDFDEVICE</w:t>
      </w:r>
      <w:r>
        <w:t xml:space="preserve"> that was set in</w:t>
      </w:r>
      <w:r w:rsidR="002D5D31">
        <w:t xml:space="preserve"> </w:t>
      </w:r>
      <w:r w:rsidR="002D5D31" w:rsidRPr="002E34CA">
        <w:rPr>
          <w:rStyle w:val="CodeText"/>
        </w:rPr>
        <w:t>DMF_ModulesCreate()</w:t>
      </w:r>
      <w:r w:rsidR="002D5D31">
        <w:t>.</w:t>
      </w:r>
    </w:p>
    <w:p w14:paraId="75A2757D" w14:textId="77777777" w:rsidR="00DD51B0" w:rsidRDefault="00DD51B0" w:rsidP="00DD51B0">
      <w:pPr>
        <w:pStyle w:val="Heading4"/>
      </w:pPr>
      <w:r>
        <w:t>Remarks</w:t>
      </w:r>
    </w:p>
    <w:p w14:paraId="2B93ABF6" w14:textId="53A36D6C" w:rsidR="00DD51B0" w:rsidRDefault="002D5D31" w:rsidP="004A459D">
      <w:pPr>
        <w:pStyle w:val="ListParagraph"/>
        <w:numPr>
          <w:ilvl w:val="0"/>
          <w:numId w:val="3"/>
        </w:numPr>
      </w:pPr>
      <w:r w:rsidRPr="002E34CA">
        <w:rPr>
          <w:rStyle w:val="CodeText"/>
        </w:rPr>
        <w:t>WDFDEVICE</w:t>
      </w:r>
      <w:r>
        <w:t xml:space="preserve"> is often needed when calling WDF APIs.</w:t>
      </w:r>
    </w:p>
    <w:p w14:paraId="5A8488F5" w14:textId="51773BA6" w:rsidR="00DD51B0" w:rsidRDefault="00DD51B0">
      <w:pPr>
        <w:rPr>
          <w:rFonts w:asciiTheme="majorHAnsi" w:eastAsiaTheme="majorEastAsia" w:hAnsiTheme="majorHAnsi" w:cstheme="majorBidi"/>
          <w:color w:val="1F3763" w:themeColor="accent1" w:themeShade="7F"/>
          <w:sz w:val="24"/>
          <w:szCs w:val="24"/>
        </w:rPr>
      </w:pPr>
      <w:del w:id="11537" w:author="Sam Tertzakian" w:date="2018-09-12T12:33:00Z">
        <w:r w:rsidDel="00FA5157">
          <w:br w:type="page"/>
        </w:r>
      </w:del>
    </w:p>
    <w:p w14:paraId="6AC627F0" w14:textId="12902FDC" w:rsidR="00DD51B0" w:rsidDel="00FA5157" w:rsidRDefault="00DD51B0" w:rsidP="00DD51B0">
      <w:pPr>
        <w:pStyle w:val="Heading3"/>
        <w:rPr>
          <w:del w:id="11538" w:author="Sam Tertzakian" w:date="2018-09-12T12:33:00Z"/>
        </w:rPr>
      </w:pPr>
      <w:del w:id="11539" w:author="Sam Tertzakian" w:date="2018-09-12T12:33:00Z">
        <w:r w:rsidDel="00FA5157">
          <w:delText>DMF_ClientContextGet</w:delText>
        </w:r>
      </w:del>
    </w:p>
    <w:p w14:paraId="4BAADDA4" w14:textId="4088CF55" w:rsidR="00DD51B0" w:rsidRPr="00DD51B0" w:rsidDel="00FA5157" w:rsidRDefault="00DD51B0" w:rsidP="00DD51B0">
      <w:pPr>
        <w:rPr>
          <w:del w:id="11540" w:author="Sam Tertzakian" w:date="2018-09-12T12:33:00Z"/>
        </w:rPr>
      </w:pPr>
    </w:p>
    <w:p w14:paraId="3D1F2C92" w14:textId="5C06D440" w:rsidR="00DD51B0" w:rsidDel="00FA5157" w:rsidRDefault="00DD51B0" w:rsidP="00DD51B0">
      <w:pPr>
        <w:autoSpaceDE w:val="0"/>
        <w:autoSpaceDN w:val="0"/>
        <w:adjustRightInd w:val="0"/>
        <w:spacing w:after="0" w:line="240" w:lineRule="auto"/>
        <w:rPr>
          <w:del w:id="11541" w:author="Sam Tertzakian" w:date="2018-09-12T12:33:00Z"/>
          <w:rFonts w:ascii="Consolas" w:hAnsi="Consolas" w:cs="Consolas"/>
          <w:color w:val="000000"/>
          <w:sz w:val="19"/>
          <w:szCs w:val="19"/>
        </w:rPr>
      </w:pPr>
      <w:del w:id="11542" w:author="Sam Tertzakian" w:date="2018-09-12T12:33:00Z">
        <w:r w:rsidDel="00FA5157">
          <w:rPr>
            <w:rFonts w:ascii="Consolas" w:hAnsi="Consolas" w:cs="Consolas"/>
            <w:color w:val="2B91AF"/>
            <w:sz w:val="19"/>
            <w:szCs w:val="19"/>
          </w:rPr>
          <w:delText>PVOID</w:delText>
        </w:r>
      </w:del>
    </w:p>
    <w:p w14:paraId="6FFDBED1" w14:textId="0D09716C" w:rsidR="00DD51B0" w:rsidDel="00FA5157" w:rsidRDefault="00DD51B0" w:rsidP="00DD51B0">
      <w:pPr>
        <w:autoSpaceDE w:val="0"/>
        <w:autoSpaceDN w:val="0"/>
        <w:adjustRightInd w:val="0"/>
        <w:spacing w:after="0" w:line="240" w:lineRule="auto"/>
        <w:rPr>
          <w:del w:id="11543" w:author="Sam Tertzakian" w:date="2018-09-12T12:33:00Z"/>
          <w:rFonts w:ascii="Consolas" w:hAnsi="Consolas" w:cs="Consolas"/>
          <w:color w:val="000000"/>
          <w:sz w:val="19"/>
          <w:szCs w:val="19"/>
        </w:rPr>
      </w:pPr>
      <w:del w:id="11544" w:author="Sam Tertzakian" w:date="2018-09-12T12:33:00Z">
        <w:r w:rsidDel="00FA5157">
          <w:rPr>
            <w:rFonts w:ascii="Consolas" w:hAnsi="Consolas" w:cs="Consolas"/>
            <w:color w:val="000000"/>
            <w:sz w:val="19"/>
            <w:szCs w:val="19"/>
          </w:rPr>
          <w:delText>DMF_ClientContextGet(</w:delText>
        </w:r>
      </w:del>
    </w:p>
    <w:p w14:paraId="748E59B3" w14:textId="0FE59BFF" w:rsidR="00DD51B0" w:rsidDel="00FA5157" w:rsidRDefault="00DD51B0" w:rsidP="00DD51B0">
      <w:pPr>
        <w:autoSpaceDE w:val="0"/>
        <w:autoSpaceDN w:val="0"/>
        <w:adjustRightInd w:val="0"/>
        <w:spacing w:after="0" w:line="240" w:lineRule="auto"/>
        <w:rPr>
          <w:del w:id="11545" w:author="Sam Tertzakian" w:date="2018-09-12T12:33:00Z"/>
          <w:rFonts w:ascii="Consolas" w:hAnsi="Consolas" w:cs="Consolas"/>
          <w:color w:val="000000"/>
          <w:sz w:val="19"/>
          <w:szCs w:val="19"/>
        </w:rPr>
      </w:pPr>
      <w:del w:id="11546" w:author="Sam Tertzakian" w:date="2018-09-12T12:33:00Z">
        <w:r w:rsidDel="00FA5157">
          <w:rPr>
            <w:rFonts w:ascii="Consolas" w:hAnsi="Consolas" w:cs="Consolas"/>
            <w:color w:val="000000"/>
            <w:sz w:val="19"/>
            <w:szCs w:val="19"/>
          </w:rPr>
          <w:delText xml:space="preserve">    </w:delText>
        </w:r>
        <w:r w:rsidDel="00FA5157">
          <w:rPr>
            <w:rFonts w:ascii="Consolas" w:hAnsi="Consolas" w:cs="Consolas"/>
            <w:color w:val="6F008A"/>
            <w:sz w:val="19"/>
            <w:szCs w:val="19"/>
          </w:rPr>
          <w:delText>_In_</w:delText>
        </w:r>
        <w:r w:rsidDel="00FA5157">
          <w:rPr>
            <w:rFonts w:ascii="Consolas" w:hAnsi="Consolas" w:cs="Consolas"/>
            <w:color w:val="000000"/>
            <w:sz w:val="19"/>
            <w:szCs w:val="19"/>
          </w:rPr>
          <w:delText xml:space="preserve"> </w:delText>
        </w:r>
        <w:r w:rsidDel="00FA5157">
          <w:rPr>
            <w:rFonts w:ascii="Consolas" w:hAnsi="Consolas" w:cs="Consolas"/>
            <w:color w:val="2B91AF"/>
            <w:sz w:val="19"/>
            <w:szCs w:val="19"/>
          </w:rPr>
          <w:delText>DMFMODULE</w:delText>
        </w:r>
        <w:r w:rsidDel="00FA5157">
          <w:rPr>
            <w:rFonts w:ascii="Consolas" w:hAnsi="Consolas" w:cs="Consolas"/>
            <w:color w:val="000000"/>
            <w:sz w:val="19"/>
            <w:szCs w:val="19"/>
          </w:rPr>
          <w:delText xml:space="preserve"> </w:delText>
        </w:r>
        <w:r w:rsidDel="00FA5157">
          <w:rPr>
            <w:rFonts w:ascii="Consolas" w:hAnsi="Consolas" w:cs="Consolas"/>
            <w:color w:val="808080"/>
            <w:sz w:val="19"/>
            <w:szCs w:val="19"/>
          </w:rPr>
          <w:delText>DmfModule</w:delText>
        </w:r>
      </w:del>
    </w:p>
    <w:p w14:paraId="43AC1F01" w14:textId="3CE24343" w:rsidR="002D5D31" w:rsidDel="00FA5157" w:rsidRDefault="00DD51B0" w:rsidP="00DD51B0">
      <w:pPr>
        <w:rPr>
          <w:del w:id="11547" w:author="Sam Tertzakian" w:date="2018-09-12T12:33:00Z"/>
        </w:rPr>
      </w:pPr>
      <w:del w:id="11548" w:author="Sam Tertzakian" w:date="2018-09-12T12:33:00Z">
        <w:r w:rsidDel="00FA5157">
          <w:rPr>
            <w:rFonts w:ascii="Consolas" w:hAnsi="Consolas" w:cs="Consolas"/>
            <w:color w:val="000000"/>
            <w:sz w:val="19"/>
            <w:szCs w:val="19"/>
          </w:rPr>
          <w:delText xml:space="preserve">    );</w:delText>
        </w:r>
        <w:r w:rsidDel="00FA5157">
          <w:delText xml:space="preserve"> </w:delText>
        </w:r>
      </w:del>
    </w:p>
    <w:p w14:paraId="4C1F1B68" w14:textId="2F87F7CE" w:rsidR="002D5D31" w:rsidDel="00FA5157" w:rsidRDefault="002D5D31" w:rsidP="002D5D31">
      <w:pPr>
        <w:rPr>
          <w:del w:id="11549" w:author="Sam Tertzakian" w:date="2018-09-12T12:33:00Z"/>
        </w:rPr>
      </w:pPr>
      <w:del w:id="11550" w:author="Sam Tertzakian" w:date="2018-09-12T12:33:00Z">
        <w:r w:rsidDel="00FA5157">
          <w:delText xml:space="preserve">Given a Module, this function retrieves the Client Driver’s private context. </w:delText>
        </w:r>
      </w:del>
    </w:p>
    <w:p w14:paraId="606B54A6" w14:textId="0E3A6884" w:rsidR="002D5D31" w:rsidDel="00FA5157" w:rsidRDefault="002D5D31" w:rsidP="002D5D31">
      <w:pPr>
        <w:pStyle w:val="Heading4"/>
        <w:rPr>
          <w:del w:id="11551" w:author="Sam Tertzakian" w:date="2018-09-12T12:33:00Z"/>
        </w:rPr>
      </w:pPr>
      <w:del w:id="11552" w:author="Sam Tertzakian" w:date="2018-09-12T12:33:00Z">
        <w:r w:rsidDel="00FA5157">
          <w:delText>Parameters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2D5D31" w:rsidDel="00FA5157" w14:paraId="5BE2C851" w14:textId="5F7D271B" w:rsidTr="00246F8E">
        <w:trPr>
          <w:del w:id="11553" w:author="Sam Tertzakian" w:date="2018-09-12T12:33:00Z"/>
        </w:trPr>
        <w:tc>
          <w:tcPr>
            <w:tcW w:w="5665" w:type="dxa"/>
          </w:tcPr>
          <w:p w14:paraId="109B456A" w14:textId="71C838C9" w:rsidR="002D5D31" w:rsidRPr="002E34CA" w:rsidDel="00FA5157" w:rsidRDefault="002D5D31" w:rsidP="008F738E">
            <w:pPr>
              <w:rPr>
                <w:del w:id="11554" w:author="Sam Tertzakian" w:date="2018-09-12T12:33:00Z"/>
                <w:rStyle w:val="CodeText"/>
              </w:rPr>
            </w:pPr>
            <w:del w:id="11555" w:author="Sam Tertzakian" w:date="2018-09-12T12:33:00Z">
              <w:r w:rsidRPr="002E34CA" w:rsidDel="00FA5157">
                <w:rPr>
                  <w:rStyle w:val="CodeText"/>
                </w:rPr>
                <w:delText>DMFMODULE DmfModule</w:delText>
              </w:r>
            </w:del>
          </w:p>
        </w:tc>
        <w:tc>
          <w:tcPr>
            <w:tcW w:w="3685" w:type="dxa"/>
          </w:tcPr>
          <w:p w14:paraId="2FC2B692" w14:textId="6B19FFF4" w:rsidR="002D5D31" w:rsidDel="00FA5157" w:rsidRDefault="002D5D31" w:rsidP="008F738E">
            <w:pPr>
              <w:rPr>
                <w:del w:id="11556" w:author="Sam Tertzakian" w:date="2018-09-12T12:33:00Z"/>
              </w:rPr>
            </w:pPr>
            <w:del w:id="11557" w:author="Sam Tertzakian" w:date="2018-09-12T12:33:00Z">
              <w:r w:rsidDel="00FA5157">
                <w:delText xml:space="preserve">The Module’s DMF </w:delText>
              </w:r>
              <w:r w:rsidR="00311435" w:rsidDel="00FA5157">
                <w:delText>Module handle</w:delText>
              </w:r>
              <w:r w:rsidDel="00FA5157">
                <w:delText>. Use this handle to retrieve the Module’s Private Context and Config.</w:delText>
              </w:r>
            </w:del>
          </w:p>
        </w:tc>
      </w:tr>
    </w:tbl>
    <w:p w14:paraId="262BBDFE" w14:textId="5F520D33" w:rsidR="002D5D31" w:rsidDel="00FA5157" w:rsidRDefault="002D5D31" w:rsidP="002D5D31">
      <w:pPr>
        <w:rPr>
          <w:del w:id="11558" w:author="Sam Tertzakian" w:date="2018-09-12T12:33:00Z"/>
        </w:rPr>
      </w:pPr>
    </w:p>
    <w:p w14:paraId="772488B2" w14:textId="69D147EC" w:rsidR="002D5D31" w:rsidDel="00FA5157" w:rsidRDefault="002D5D31" w:rsidP="002D5D31">
      <w:pPr>
        <w:pStyle w:val="Heading4"/>
        <w:rPr>
          <w:del w:id="11559" w:author="Sam Tertzakian" w:date="2018-09-12T12:33:00Z"/>
        </w:rPr>
      </w:pPr>
      <w:del w:id="11560" w:author="Sam Tertzakian" w:date="2018-09-12T12:33:00Z">
        <w:r w:rsidDel="00FA5157">
          <w:delText>Returns</w:delText>
        </w:r>
      </w:del>
    </w:p>
    <w:p w14:paraId="4F9D032F" w14:textId="550340FD" w:rsidR="002D5D31" w:rsidDel="00FA5157" w:rsidRDefault="002D5D31" w:rsidP="002D5D31">
      <w:pPr>
        <w:rPr>
          <w:del w:id="11561" w:author="Sam Tertzakian" w:date="2018-09-12T12:33:00Z"/>
        </w:rPr>
      </w:pPr>
      <w:del w:id="11562" w:author="Sam Tertzakian" w:date="2018-09-12T12:33:00Z">
        <w:r w:rsidDel="00FA5157">
          <w:delText xml:space="preserve">Client Driver’s private context that was set in </w:delText>
        </w:r>
        <w:r w:rsidRPr="002E34CA" w:rsidDel="00FA5157">
          <w:rPr>
            <w:rStyle w:val="CodeText"/>
          </w:rPr>
          <w:delText>DMF_ModulesCreate()</w:delText>
        </w:r>
        <w:r w:rsidDel="00FA5157">
          <w:delText>.</w:delText>
        </w:r>
      </w:del>
    </w:p>
    <w:p w14:paraId="558FF8EA" w14:textId="78E10159" w:rsidR="002D5D31" w:rsidDel="00FA5157" w:rsidRDefault="002D5D31" w:rsidP="002D5D31">
      <w:pPr>
        <w:pStyle w:val="Heading4"/>
        <w:rPr>
          <w:del w:id="11563" w:author="Sam Tertzakian" w:date="2018-09-12T12:33:00Z"/>
        </w:rPr>
      </w:pPr>
      <w:del w:id="11564" w:author="Sam Tertzakian" w:date="2018-09-12T12:33:00Z">
        <w:r w:rsidDel="00FA5157">
          <w:delText>Remarks</w:delText>
        </w:r>
      </w:del>
    </w:p>
    <w:p w14:paraId="0F4D16DB" w14:textId="6AFDB28F" w:rsidR="002D5D31" w:rsidDel="00FA5157" w:rsidRDefault="002D5D31" w:rsidP="004A459D">
      <w:pPr>
        <w:pStyle w:val="ListParagraph"/>
        <w:numPr>
          <w:ilvl w:val="0"/>
          <w:numId w:val="3"/>
        </w:numPr>
        <w:rPr>
          <w:del w:id="11565" w:author="Sam Tertzakian" w:date="2018-09-12T12:33:00Z"/>
        </w:rPr>
      </w:pPr>
      <w:del w:id="11566" w:author="Sam Tertzakian" w:date="2018-09-12T12:33:00Z">
        <w:r w:rsidDel="00FA5157">
          <w:delText>This context is never used by Modules.</w:delText>
        </w:r>
      </w:del>
    </w:p>
    <w:p w14:paraId="61E29560" w14:textId="39041B0C" w:rsidR="002D5D31" w:rsidDel="00FA5157" w:rsidRDefault="002D5D31" w:rsidP="004A459D">
      <w:pPr>
        <w:pStyle w:val="ListParagraph"/>
        <w:numPr>
          <w:ilvl w:val="0"/>
          <w:numId w:val="3"/>
        </w:numPr>
        <w:rPr>
          <w:del w:id="11567" w:author="Sam Tertzakian" w:date="2018-09-12T12:33:00Z"/>
        </w:rPr>
      </w:pPr>
      <w:del w:id="11568" w:author="Sam Tertzakian" w:date="2018-09-12T12:33:00Z">
        <w:r w:rsidDel="00FA5157">
          <w:delText xml:space="preserve">This context can be used by Client Drivers but is generally not necessary since the Client Driver’s Device Context is accessible from the DMF Module. This context could be set in the Client Driver’s Device Context making this function unnecessary. </w:delText>
        </w:r>
        <w:r w:rsidRPr="002D5D31" w:rsidDel="00FA5157">
          <w:rPr>
            <w:i/>
          </w:rPr>
          <w:delText>For this reason, this function may be removed in later versions of DMF.</w:delText>
        </w:r>
      </w:del>
    </w:p>
    <w:p w14:paraId="208A7A02" w14:textId="6D8E5FFE" w:rsidR="007939F3" w:rsidRDefault="007939F3" w:rsidP="00DD51B0">
      <w:pPr>
        <w:rPr>
          <w:rFonts w:asciiTheme="majorHAnsi" w:eastAsiaTheme="majorEastAsia" w:hAnsiTheme="majorHAnsi" w:cstheme="majorBidi"/>
          <w:color w:val="2F5496" w:themeColor="accent1" w:themeShade="BF"/>
          <w:sz w:val="26"/>
          <w:szCs w:val="26"/>
        </w:rPr>
      </w:pPr>
      <w:del w:id="11569" w:author="Sam Tertzakian" w:date="2018-09-12T12:33:00Z">
        <w:r w:rsidDel="00FA5157">
          <w:br w:type="page"/>
        </w:r>
      </w:del>
    </w:p>
    <w:p w14:paraId="15B72949" w14:textId="77777777" w:rsidR="00FA5157" w:rsidRDefault="00FA5157">
      <w:pPr>
        <w:rPr>
          <w:ins w:id="11570" w:author="Sam Tertzakian" w:date="2018-09-12T12:33:00Z"/>
          <w:rFonts w:asciiTheme="majorHAnsi" w:eastAsiaTheme="majorEastAsia" w:hAnsiTheme="majorHAnsi" w:cstheme="majorBidi"/>
          <w:b/>
          <w:bCs/>
          <w:smallCaps/>
          <w:color w:val="000000" w:themeColor="text1"/>
          <w:sz w:val="28"/>
          <w:szCs w:val="28"/>
        </w:rPr>
      </w:pPr>
      <w:ins w:id="11571" w:author="Sam Tertzakian" w:date="2018-09-12T12:33:00Z">
        <w:r>
          <w:br w:type="page"/>
        </w:r>
      </w:ins>
    </w:p>
    <w:p w14:paraId="5F24270E" w14:textId="66383787" w:rsidR="007939F3" w:rsidRDefault="007939F3" w:rsidP="007939F3">
      <w:pPr>
        <w:pStyle w:val="Heading2"/>
      </w:pPr>
      <w:bookmarkStart w:id="11572" w:name="_Toc524528081"/>
      <w:r>
        <w:lastRenderedPageBreak/>
        <w:t>Portable API</w:t>
      </w:r>
      <w:bookmarkEnd w:id="11572"/>
    </w:p>
    <w:p w14:paraId="2824C09D" w14:textId="50F47C80" w:rsidR="007939F3" w:rsidRPr="007939F3" w:rsidRDefault="007939F3" w:rsidP="007939F3">
      <w:r>
        <w:t xml:space="preserve">These functions allow code to be written so that it compiles and functions in both Kernel and User Mode. </w:t>
      </w:r>
      <w:r w:rsidR="001D198C">
        <w:t xml:space="preserve">DMF </w:t>
      </w:r>
      <w:r>
        <w:t>is built upon WDF, however, there are some primitives that differ between Kernel and User Mode. These functions abstract those differences so that Modules and Client Drivers that use them do not have to write two versions using different primitives.</w:t>
      </w:r>
    </w:p>
    <w:p w14:paraId="4B1C8489" w14:textId="77777777" w:rsidR="00B108FB" w:rsidRDefault="00B108FB">
      <w:pPr>
        <w:rPr>
          <w:rFonts w:asciiTheme="majorHAnsi" w:eastAsiaTheme="majorEastAsia" w:hAnsiTheme="majorHAnsi" w:cstheme="majorBidi"/>
          <w:color w:val="1F3763" w:themeColor="accent1" w:themeShade="7F"/>
          <w:sz w:val="24"/>
          <w:szCs w:val="24"/>
        </w:rPr>
      </w:pPr>
      <w:r>
        <w:br w:type="page"/>
      </w:r>
    </w:p>
    <w:p w14:paraId="7AE433FB" w14:textId="081FE839" w:rsidR="00C16C41" w:rsidRDefault="00B108FB" w:rsidP="00B108FB">
      <w:pPr>
        <w:pStyle w:val="Heading3"/>
      </w:pPr>
      <w:bookmarkStart w:id="11573" w:name="_Toc524528082"/>
      <w:r>
        <w:lastRenderedPageBreak/>
        <w:t>Portable API Structures and Enumerations</w:t>
      </w:r>
      <w:bookmarkEnd w:id="11573"/>
      <w:r w:rsidR="00C16C41">
        <w:br w:type="page"/>
      </w:r>
    </w:p>
    <w:p w14:paraId="76C8CF45" w14:textId="208073B9" w:rsidR="00C16C41" w:rsidRDefault="00C16C41" w:rsidP="00C16C41">
      <w:pPr>
        <w:pStyle w:val="Heading3"/>
        <w:rPr>
          <w:color w:val="6F008A"/>
        </w:rPr>
      </w:pPr>
      <w:bookmarkStart w:id="11574" w:name="_Toc524528083"/>
      <w:r>
        <w:lastRenderedPageBreak/>
        <w:t>DMF_Portable_EventCreate</w:t>
      </w:r>
      <w:bookmarkEnd w:id="11574"/>
      <w:r>
        <w:rPr>
          <w:color w:val="6F008A"/>
        </w:rPr>
        <w:t xml:space="preserve"> </w:t>
      </w:r>
    </w:p>
    <w:p w14:paraId="06991931" w14:textId="77777777" w:rsidR="00C16C41" w:rsidRDefault="00C16C41" w:rsidP="00C16C41">
      <w:pPr>
        <w:autoSpaceDE w:val="0"/>
        <w:autoSpaceDN w:val="0"/>
        <w:adjustRightInd w:val="0"/>
        <w:spacing w:after="0" w:line="240" w:lineRule="auto"/>
        <w:rPr>
          <w:rFonts w:ascii="Consolas" w:hAnsi="Consolas" w:cs="Consolas"/>
          <w:color w:val="6F008A"/>
          <w:sz w:val="19"/>
          <w:szCs w:val="19"/>
        </w:rPr>
      </w:pPr>
    </w:p>
    <w:p w14:paraId="7670C6F5" w14:textId="3C4A39D3" w:rsidR="00C16C41" w:rsidRPr="00C211BF" w:rsidRDefault="00C16C41" w:rsidP="00C16C41">
      <w:pPr>
        <w:autoSpaceDE w:val="0"/>
        <w:autoSpaceDN w:val="0"/>
        <w:adjustRightInd w:val="0"/>
        <w:spacing w:after="0" w:line="240" w:lineRule="auto"/>
        <w:rPr>
          <w:rStyle w:val="CodeText"/>
          <w:rPrChange w:id="11575" w:author="Sam Tertzakian" w:date="2018-09-12T12:34:00Z">
            <w:rPr>
              <w:rFonts w:ascii="Consolas" w:hAnsi="Consolas" w:cs="Consolas"/>
              <w:color w:val="000000"/>
              <w:sz w:val="19"/>
              <w:szCs w:val="19"/>
            </w:rPr>
          </w:rPrChange>
        </w:rPr>
      </w:pPr>
      <w:r w:rsidRPr="00C211BF">
        <w:rPr>
          <w:rStyle w:val="CodeText"/>
          <w:rPrChange w:id="11576" w:author="Sam Tertzakian" w:date="2018-09-12T12:34:00Z">
            <w:rPr>
              <w:rFonts w:ascii="Consolas" w:hAnsi="Consolas" w:cs="Consolas"/>
              <w:color w:val="6F008A"/>
              <w:sz w:val="19"/>
              <w:szCs w:val="19"/>
            </w:rPr>
          </w:rPrChange>
        </w:rPr>
        <w:t>VOID</w:t>
      </w:r>
      <w:r w:rsidRPr="00C211BF">
        <w:rPr>
          <w:rStyle w:val="CodeText"/>
          <w:rPrChange w:id="11577" w:author="Sam Tertzakian" w:date="2018-09-12T12:34:00Z">
            <w:rPr>
              <w:rFonts w:ascii="Consolas" w:hAnsi="Consolas" w:cs="Consolas"/>
              <w:color w:val="000000"/>
              <w:sz w:val="19"/>
              <w:szCs w:val="19"/>
            </w:rPr>
          </w:rPrChange>
        </w:rPr>
        <w:t xml:space="preserve"> </w:t>
      </w:r>
    </w:p>
    <w:p w14:paraId="5F8DA79A" w14:textId="77777777" w:rsidR="00C16C41" w:rsidRPr="00C211BF" w:rsidRDefault="00C16C41" w:rsidP="00C16C41">
      <w:pPr>
        <w:autoSpaceDE w:val="0"/>
        <w:autoSpaceDN w:val="0"/>
        <w:adjustRightInd w:val="0"/>
        <w:spacing w:after="0" w:line="240" w:lineRule="auto"/>
        <w:rPr>
          <w:rStyle w:val="CodeText"/>
          <w:rPrChange w:id="11578" w:author="Sam Tertzakian" w:date="2018-09-12T12:34:00Z">
            <w:rPr>
              <w:rFonts w:ascii="Consolas" w:hAnsi="Consolas" w:cs="Consolas"/>
              <w:color w:val="000000"/>
              <w:sz w:val="19"/>
              <w:szCs w:val="19"/>
            </w:rPr>
          </w:rPrChange>
        </w:rPr>
      </w:pPr>
      <w:r w:rsidRPr="00C211BF">
        <w:rPr>
          <w:rStyle w:val="CodeText"/>
          <w:rPrChange w:id="11579" w:author="Sam Tertzakian" w:date="2018-09-12T12:34:00Z">
            <w:rPr>
              <w:rFonts w:ascii="Consolas" w:hAnsi="Consolas" w:cs="Consolas"/>
              <w:color w:val="000000"/>
              <w:sz w:val="19"/>
              <w:szCs w:val="19"/>
            </w:rPr>
          </w:rPrChange>
        </w:rPr>
        <w:t>DMF_Portable_EventCreate(</w:t>
      </w:r>
    </w:p>
    <w:p w14:paraId="5863AFDC" w14:textId="77777777" w:rsidR="00C16C41" w:rsidRPr="00C211BF" w:rsidRDefault="00C16C41" w:rsidP="00C16C41">
      <w:pPr>
        <w:autoSpaceDE w:val="0"/>
        <w:autoSpaceDN w:val="0"/>
        <w:adjustRightInd w:val="0"/>
        <w:spacing w:after="0" w:line="240" w:lineRule="auto"/>
        <w:rPr>
          <w:rStyle w:val="CodeText"/>
          <w:rPrChange w:id="11580" w:author="Sam Tertzakian" w:date="2018-09-12T12:34:00Z">
            <w:rPr>
              <w:rFonts w:ascii="Consolas" w:hAnsi="Consolas" w:cs="Consolas"/>
              <w:color w:val="000000"/>
              <w:sz w:val="19"/>
              <w:szCs w:val="19"/>
            </w:rPr>
          </w:rPrChange>
        </w:rPr>
      </w:pPr>
      <w:r w:rsidRPr="00C211BF">
        <w:rPr>
          <w:rStyle w:val="CodeText"/>
          <w:rPrChange w:id="11581" w:author="Sam Tertzakian" w:date="2018-09-12T12:34:00Z">
            <w:rPr>
              <w:rFonts w:ascii="Consolas" w:hAnsi="Consolas" w:cs="Consolas"/>
              <w:color w:val="000000"/>
              <w:sz w:val="19"/>
              <w:szCs w:val="19"/>
            </w:rPr>
          </w:rPrChange>
        </w:rPr>
        <w:t xml:space="preserve">    </w:t>
      </w:r>
      <w:r w:rsidRPr="00C211BF">
        <w:rPr>
          <w:rStyle w:val="CodeText"/>
          <w:rPrChange w:id="11582" w:author="Sam Tertzakian" w:date="2018-09-12T12:34:00Z">
            <w:rPr>
              <w:rFonts w:ascii="Consolas" w:hAnsi="Consolas" w:cs="Consolas"/>
              <w:color w:val="6F008A"/>
              <w:sz w:val="19"/>
              <w:szCs w:val="19"/>
            </w:rPr>
          </w:rPrChange>
        </w:rPr>
        <w:t>_Inout_</w:t>
      </w:r>
      <w:r w:rsidRPr="00C211BF">
        <w:rPr>
          <w:rStyle w:val="CodeText"/>
          <w:rPrChange w:id="11583" w:author="Sam Tertzakian" w:date="2018-09-12T12:34:00Z">
            <w:rPr>
              <w:rFonts w:ascii="Consolas" w:hAnsi="Consolas" w:cs="Consolas"/>
              <w:color w:val="000000"/>
              <w:sz w:val="19"/>
              <w:szCs w:val="19"/>
            </w:rPr>
          </w:rPrChange>
        </w:rPr>
        <w:t xml:space="preserve"> </w:t>
      </w:r>
      <w:r w:rsidRPr="00C211BF">
        <w:rPr>
          <w:rStyle w:val="CodeText"/>
          <w:rPrChange w:id="11584" w:author="Sam Tertzakian" w:date="2018-09-12T12:34:00Z">
            <w:rPr>
              <w:rFonts w:ascii="Consolas" w:hAnsi="Consolas" w:cs="Consolas"/>
              <w:color w:val="2B91AF"/>
              <w:sz w:val="19"/>
              <w:szCs w:val="19"/>
            </w:rPr>
          </w:rPrChange>
        </w:rPr>
        <w:t>PDMF_PORTABLE_EVENT</w:t>
      </w:r>
      <w:r w:rsidRPr="00C211BF">
        <w:rPr>
          <w:rStyle w:val="CodeText"/>
          <w:rPrChange w:id="11585" w:author="Sam Tertzakian" w:date="2018-09-12T12:34:00Z">
            <w:rPr>
              <w:rFonts w:ascii="Consolas" w:hAnsi="Consolas" w:cs="Consolas"/>
              <w:color w:val="000000"/>
              <w:sz w:val="19"/>
              <w:szCs w:val="19"/>
            </w:rPr>
          </w:rPrChange>
        </w:rPr>
        <w:t xml:space="preserve"> </w:t>
      </w:r>
      <w:r w:rsidRPr="00C211BF">
        <w:rPr>
          <w:rStyle w:val="CodeText"/>
          <w:rPrChange w:id="11586" w:author="Sam Tertzakian" w:date="2018-09-12T12:34:00Z">
            <w:rPr>
              <w:rFonts w:ascii="Consolas" w:hAnsi="Consolas" w:cs="Consolas"/>
              <w:color w:val="808080"/>
              <w:sz w:val="19"/>
              <w:szCs w:val="19"/>
            </w:rPr>
          </w:rPrChange>
        </w:rPr>
        <w:t>EventPointer</w:t>
      </w:r>
      <w:r w:rsidRPr="00C211BF">
        <w:rPr>
          <w:rStyle w:val="CodeText"/>
          <w:rPrChange w:id="11587" w:author="Sam Tertzakian" w:date="2018-09-12T12:34:00Z">
            <w:rPr>
              <w:rFonts w:ascii="Consolas" w:hAnsi="Consolas" w:cs="Consolas"/>
              <w:color w:val="000000"/>
              <w:sz w:val="19"/>
              <w:szCs w:val="19"/>
            </w:rPr>
          </w:rPrChange>
        </w:rPr>
        <w:t>,</w:t>
      </w:r>
    </w:p>
    <w:p w14:paraId="035E80DD" w14:textId="77777777" w:rsidR="00C16C41" w:rsidRPr="00C211BF" w:rsidRDefault="00C16C41" w:rsidP="00C16C41">
      <w:pPr>
        <w:autoSpaceDE w:val="0"/>
        <w:autoSpaceDN w:val="0"/>
        <w:adjustRightInd w:val="0"/>
        <w:spacing w:after="0" w:line="240" w:lineRule="auto"/>
        <w:rPr>
          <w:rStyle w:val="CodeText"/>
          <w:rPrChange w:id="11588" w:author="Sam Tertzakian" w:date="2018-09-12T12:34:00Z">
            <w:rPr>
              <w:rFonts w:ascii="Consolas" w:hAnsi="Consolas" w:cs="Consolas"/>
              <w:color w:val="000000"/>
              <w:sz w:val="19"/>
              <w:szCs w:val="19"/>
            </w:rPr>
          </w:rPrChange>
        </w:rPr>
      </w:pPr>
      <w:r w:rsidRPr="00C211BF">
        <w:rPr>
          <w:rStyle w:val="CodeText"/>
          <w:rPrChange w:id="11589" w:author="Sam Tertzakian" w:date="2018-09-12T12:34:00Z">
            <w:rPr>
              <w:rFonts w:ascii="Consolas" w:hAnsi="Consolas" w:cs="Consolas"/>
              <w:color w:val="000000"/>
              <w:sz w:val="19"/>
              <w:szCs w:val="19"/>
            </w:rPr>
          </w:rPrChange>
        </w:rPr>
        <w:t xml:space="preserve">    </w:t>
      </w:r>
      <w:r w:rsidRPr="00C211BF">
        <w:rPr>
          <w:rStyle w:val="CodeText"/>
          <w:rPrChange w:id="11590" w:author="Sam Tertzakian" w:date="2018-09-12T12:34:00Z">
            <w:rPr>
              <w:rFonts w:ascii="Consolas" w:hAnsi="Consolas" w:cs="Consolas"/>
              <w:color w:val="6F008A"/>
              <w:sz w:val="19"/>
              <w:szCs w:val="19"/>
            </w:rPr>
          </w:rPrChange>
        </w:rPr>
        <w:t>_In_</w:t>
      </w:r>
      <w:r w:rsidRPr="00C211BF">
        <w:rPr>
          <w:rStyle w:val="CodeText"/>
          <w:rPrChange w:id="11591" w:author="Sam Tertzakian" w:date="2018-09-12T12:34:00Z">
            <w:rPr>
              <w:rFonts w:ascii="Consolas" w:hAnsi="Consolas" w:cs="Consolas"/>
              <w:color w:val="000000"/>
              <w:sz w:val="19"/>
              <w:szCs w:val="19"/>
            </w:rPr>
          </w:rPrChange>
        </w:rPr>
        <w:t xml:space="preserve"> </w:t>
      </w:r>
      <w:r w:rsidRPr="00C211BF">
        <w:rPr>
          <w:rStyle w:val="CodeText"/>
          <w:rPrChange w:id="11592" w:author="Sam Tertzakian" w:date="2018-09-12T12:34:00Z">
            <w:rPr>
              <w:rFonts w:ascii="Consolas" w:hAnsi="Consolas" w:cs="Consolas"/>
              <w:color w:val="2B91AF"/>
              <w:sz w:val="19"/>
              <w:szCs w:val="19"/>
            </w:rPr>
          </w:rPrChange>
        </w:rPr>
        <w:t>EVENT_TYPE</w:t>
      </w:r>
      <w:r w:rsidRPr="00C211BF">
        <w:rPr>
          <w:rStyle w:val="CodeText"/>
          <w:rPrChange w:id="11593" w:author="Sam Tertzakian" w:date="2018-09-12T12:34:00Z">
            <w:rPr>
              <w:rFonts w:ascii="Consolas" w:hAnsi="Consolas" w:cs="Consolas"/>
              <w:color w:val="000000"/>
              <w:sz w:val="19"/>
              <w:szCs w:val="19"/>
            </w:rPr>
          </w:rPrChange>
        </w:rPr>
        <w:t xml:space="preserve"> </w:t>
      </w:r>
      <w:r w:rsidRPr="00C211BF">
        <w:rPr>
          <w:rStyle w:val="CodeText"/>
          <w:rPrChange w:id="11594" w:author="Sam Tertzakian" w:date="2018-09-12T12:34:00Z">
            <w:rPr>
              <w:rFonts w:ascii="Consolas" w:hAnsi="Consolas" w:cs="Consolas"/>
              <w:color w:val="808080"/>
              <w:sz w:val="19"/>
              <w:szCs w:val="19"/>
            </w:rPr>
          </w:rPrChange>
        </w:rPr>
        <w:t>EventType</w:t>
      </w:r>
      <w:r w:rsidRPr="00C211BF">
        <w:rPr>
          <w:rStyle w:val="CodeText"/>
          <w:rPrChange w:id="11595" w:author="Sam Tertzakian" w:date="2018-09-12T12:34:00Z">
            <w:rPr>
              <w:rFonts w:ascii="Consolas" w:hAnsi="Consolas" w:cs="Consolas"/>
              <w:color w:val="000000"/>
              <w:sz w:val="19"/>
              <w:szCs w:val="19"/>
            </w:rPr>
          </w:rPrChange>
        </w:rPr>
        <w:t>,</w:t>
      </w:r>
    </w:p>
    <w:p w14:paraId="5B824E03" w14:textId="77777777" w:rsidR="00C16C41" w:rsidRPr="00C211BF" w:rsidRDefault="00C16C41" w:rsidP="00C16C41">
      <w:pPr>
        <w:autoSpaceDE w:val="0"/>
        <w:autoSpaceDN w:val="0"/>
        <w:adjustRightInd w:val="0"/>
        <w:spacing w:after="0" w:line="240" w:lineRule="auto"/>
        <w:rPr>
          <w:rStyle w:val="CodeText"/>
          <w:rPrChange w:id="11596" w:author="Sam Tertzakian" w:date="2018-09-12T12:34:00Z">
            <w:rPr>
              <w:rFonts w:ascii="Consolas" w:hAnsi="Consolas" w:cs="Consolas"/>
              <w:color w:val="000000"/>
              <w:sz w:val="19"/>
              <w:szCs w:val="19"/>
            </w:rPr>
          </w:rPrChange>
        </w:rPr>
      </w:pPr>
      <w:r w:rsidRPr="00C211BF">
        <w:rPr>
          <w:rStyle w:val="CodeText"/>
          <w:rPrChange w:id="11597" w:author="Sam Tertzakian" w:date="2018-09-12T12:34:00Z">
            <w:rPr>
              <w:rFonts w:ascii="Consolas" w:hAnsi="Consolas" w:cs="Consolas"/>
              <w:color w:val="000000"/>
              <w:sz w:val="19"/>
              <w:szCs w:val="19"/>
            </w:rPr>
          </w:rPrChange>
        </w:rPr>
        <w:t xml:space="preserve">    </w:t>
      </w:r>
      <w:r w:rsidRPr="00C211BF">
        <w:rPr>
          <w:rStyle w:val="CodeText"/>
          <w:rPrChange w:id="11598" w:author="Sam Tertzakian" w:date="2018-09-12T12:34:00Z">
            <w:rPr>
              <w:rFonts w:ascii="Consolas" w:hAnsi="Consolas" w:cs="Consolas"/>
              <w:color w:val="6F008A"/>
              <w:sz w:val="19"/>
              <w:szCs w:val="19"/>
            </w:rPr>
          </w:rPrChange>
        </w:rPr>
        <w:t>_In_</w:t>
      </w:r>
      <w:r w:rsidRPr="00C211BF">
        <w:rPr>
          <w:rStyle w:val="CodeText"/>
          <w:rPrChange w:id="11599" w:author="Sam Tertzakian" w:date="2018-09-12T12:34:00Z">
            <w:rPr>
              <w:rFonts w:ascii="Consolas" w:hAnsi="Consolas" w:cs="Consolas"/>
              <w:color w:val="000000"/>
              <w:sz w:val="19"/>
              <w:szCs w:val="19"/>
            </w:rPr>
          </w:rPrChange>
        </w:rPr>
        <w:t xml:space="preserve"> </w:t>
      </w:r>
      <w:r w:rsidRPr="00C211BF">
        <w:rPr>
          <w:rStyle w:val="CodeText"/>
          <w:rPrChange w:id="11600" w:author="Sam Tertzakian" w:date="2018-09-12T12:34:00Z">
            <w:rPr>
              <w:rFonts w:ascii="Consolas" w:hAnsi="Consolas" w:cs="Consolas"/>
              <w:color w:val="2B91AF"/>
              <w:sz w:val="19"/>
              <w:szCs w:val="19"/>
            </w:rPr>
          </w:rPrChange>
        </w:rPr>
        <w:t>BOOLEAN</w:t>
      </w:r>
      <w:r w:rsidRPr="00C211BF">
        <w:rPr>
          <w:rStyle w:val="CodeText"/>
          <w:rPrChange w:id="11601" w:author="Sam Tertzakian" w:date="2018-09-12T12:34:00Z">
            <w:rPr>
              <w:rFonts w:ascii="Consolas" w:hAnsi="Consolas" w:cs="Consolas"/>
              <w:color w:val="000000"/>
              <w:sz w:val="19"/>
              <w:szCs w:val="19"/>
            </w:rPr>
          </w:rPrChange>
        </w:rPr>
        <w:t xml:space="preserve"> </w:t>
      </w:r>
      <w:r w:rsidRPr="00C211BF">
        <w:rPr>
          <w:rStyle w:val="CodeText"/>
          <w:rPrChange w:id="11602" w:author="Sam Tertzakian" w:date="2018-09-12T12:34:00Z">
            <w:rPr>
              <w:rFonts w:ascii="Consolas" w:hAnsi="Consolas" w:cs="Consolas"/>
              <w:color w:val="808080"/>
              <w:sz w:val="19"/>
              <w:szCs w:val="19"/>
            </w:rPr>
          </w:rPrChange>
        </w:rPr>
        <w:t>State</w:t>
      </w:r>
    </w:p>
    <w:p w14:paraId="30F7BDFB" w14:textId="77777777" w:rsidR="00C16C41" w:rsidRPr="00C211BF" w:rsidRDefault="00C16C41" w:rsidP="00C16C41">
      <w:pPr>
        <w:autoSpaceDE w:val="0"/>
        <w:autoSpaceDN w:val="0"/>
        <w:adjustRightInd w:val="0"/>
        <w:spacing w:after="0" w:line="240" w:lineRule="auto"/>
        <w:rPr>
          <w:rStyle w:val="CodeText"/>
          <w:rPrChange w:id="11603" w:author="Sam Tertzakian" w:date="2018-09-12T12:34:00Z">
            <w:rPr>
              <w:rFonts w:ascii="Consolas" w:hAnsi="Consolas" w:cs="Consolas"/>
              <w:color w:val="000000"/>
              <w:sz w:val="19"/>
              <w:szCs w:val="19"/>
            </w:rPr>
          </w:rPrChange>
        </w:rPr>
      </w:pPr>
      <w:r w:rsidRPr="00C211BF">
        <w:rPr>
          <w:rStyle w:val="CodeText"/>
          <w:rPrChange w:id="11604" w:author="Sam Tertzakian" w:date="2018-09-12T12:34:00Z">
            <w:rPr>
              <w:rFonts w:ascii="Consolas" w:hAnsi="Consolas" w:cs="Consolas"/>
              <w:color w:val="000000"/>
              <w:sz w:val="19"/>
              <w:szCs w:val="19"/>
            </w:rPr>
          </w:rPrChange>
        </w:rPr>
        <w:t xml:space="preserve">    );</w:t>
      </w:r>
    </w:p>
    <w:p w14:paraId="2B400773" w14:textId="413C74E1"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F52BCD8" w14:textId="08A91B2D" w:rsidR="00F60C2B" w:rsidRDefault="008F738E" w:rsidP="00F60C2B">
      <w:r>
        <w:t>Creates</w:t>
      </w:r>
      <w:r w:rsidR="00DC657B">
        <w:t xml:space="preserve"> an event that is unified across Kernel and </w:t>
      </w:r>
      <w:r w:rsidR="00A0064F">
        <w:t>User-mode</w:t>
      </w:r>
      <w:r w:rsidR="00DC657B">
        <w:t>s.</w:t>
      </w:r>
    </w:p>
    <w:p w14:paraId="6423818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5151F1A4" w14:textId="77777777" w:rsidTr="00246F8E">
        <w:tc>
          <w:tcPr>
            <w:tcW w:w="5665" w:type="dxa"/>
          </w:tcPr>
          <w:p w14:paraId="412D4128" w14:textId="1E0BE7DD" w:rsidR="00F60C2B" w:rsidRPr="002E34CA" w:rsidRDefault="00DC657B" w:rsidP="008F738E">
            <w:pPr>
              <w:rPr>
                <w:rStyle w:val="CodeText"/>
              </w:rPr>
            </w:pPr>
            <w:r w:rsidRPr="002E34CA">
              <w:rPr>
                <w:rStyle w:val="CodeText"/>
              </w:rPr>
              <w:t>PDMF_PORTABLE_EVENT EventPointer</w:t>
            </w:r>
          </w:p>
        </w:tc>
        <w:tc>
          <w:tcPr>
            <w:tcW w:w="3685" w:type="dxa"/>
          </w:tcPr>
          <w:p w14:paraId="002973F3" w14:textId="673EC943" w:rsidR="00F60C2B" w:rsidRDefault="00DC657B" w:rsidP="008F738E">
            <w:r>
              <w:t>The address where the event is created. Use this address with the APIs that use this event.</w:t>
            </w:r>
          </w:p>
        </w:tc>
      </w:tr>
      <w:tr w:rsidR="00DC657B" w14:paraId="6A4C01D3" w14:textId="77777777" w:rsidTr="00246F8E">
        <w:tc>
          <w:tcPr>
            <w:tcW w:w="5665" w:type="dxa"/>
          </w:tcPr>
          <w:p w14:paraId="0AAB57C0" w14:textId="683B37E8" w:rsidR="00DC657B" w:rsidRPr="002E34CA" w:rsidRDefault="00DC657B" w:rsidP="008F738E">
            <w:pPr>
              <w:rPr>
                <w:rStyle w:val="CodeText"/>
              </w:rPr>
            </w:pPr>
            <w:r w:rsidRPr="002E34CA">
              <w:rPr>
                <w:rStyle w:val="CodeText"/>
              </w:rPr>
              <w:t>EVENT_TYPE EventType</w:t>
            </w:r>
          </w:p>
        </w:tc>
        <w:tc>
          <w:tcPr>
            <w:tcW w:w="3685" w:type="dxa"/>
          </w:tcPr>
          <w:p w14:paraId="3325C316" w14:textId="2E7B2F05" w:rsidR="00DC657B" w:rsidRDefault="00DC657B" w:rsidP="00DC657B">
            <w:pPr>
              <w:autoSpaceDE w:val="0"/>
              <w:autoSpaceDN w:val="0"/>
              <w:adjustRightInd w:val="0"/>
              <w:rPr>
                <w:rFonts w:ascii="Consolas" w:hAnsi="Consolas" w:cs="Consolas"/>
                <w:color w:val="000000"/>
                <w:sz w:val="19"/>
                <w:szCs w:val="19"/>
              </w:rPr>
            </w:pPr>
            <w:r>
              <w:rPr>
                <w:rFonts w:ascii="Consolas" w:hAnsi="Consolas" w:cs="Consolas"/>
                <w:color w:val="2F4F4F"/>
                <w:sz w:val="19"/>
                <w:szCs w:val="19"/>
              </w:rPr>
              <w:t xml:space="preserve">NotificationEvent </w:t>
            </w:r>
            <w:r w:rsidRPr="00DC657B">
              <w:t>or</w:t>
            </w:r>
          </w:p>
          <w:p w14:paraId="6A521712" w14:textId="510A31B0" w:rsidR="00DC657B" w:rsidRDefault="00DC657B" w:rsidP="00DC657B">
            <w:r>
              <w:rPr>
                <w:rFonts w:ascii="Consolas" w:hAnsi="Consolas" w:cs="Consolas"/>
                <w:color w:val="2F4F4F"/>
                <w:sz w:val="19"/>
                <w:szCs w:val="19"/>
              </w:rPr>
              <w:t xml:space="preserve">SynchronizationEvent. </w:t>
            </w:r>
            <w:r w:rsidRPr="00DC657B">
              <w:t>See Win32 API or NTAPI for the exact meaning and use cases.</w:t>
            </w:r>
          </w:p>
        </w:tc>
      </w:tr>
      <w:tr w:rsidR="00DC657B" w14:paraId="2FEFE637" w14:textId="77777777" w:rsidTr="00246F8E">
        <w:tc>
          <w:tcPr>
            <w:tcW w:w="5665" w:type="dxa"/>
          </w:tcPr>
          <w:p w14:paraId="44E6449D" w14:textId="649252C8" w:rsidR="00DC657B" w:rsidRPr="002E34CA" w:rsidRDefault="00DC657B" w:rsidP="00DC657B">
            <w:pPr>
              <w:autoSpaceDE w:val="0"/>
              <w:autoSpaceDN w:val="0"/>
              <w:adjustRightInd w:val="0"/>
              <w:rPr>
                <w:rStyle w:val="CodeText"/>
              </w:rPr>
            </w:pPr>
            <w:r w:rsidRPr="002E34CA">
              <w:rPr>
                <w:rStyle w:val="CodeText"/>
              </w:rPr>
              <w:t>BOOLEAN State</w:t>
            </w:r>
          </w:p>
        </w:tc>
        <w:tc>
          <w:tcPr>
            <w:tcW w:w="3685" w:type="dxa"/>
          </w:tcPr>
          <w:p w14:paraId="50E302D1" w14:textId="205A2E5B" w:rsidR="00DC657B" w:rsidRDefault="00DC657B" w:rsidP="008F738E">
            <w:r>
              <w:t>Initial state of the event when this function returns.</w:t>
            </w:r>
          </w:p>
        </w:tc>
      </w:tr>
    </w:tbl>
    <w:p w14:paraId="4FAFFB8B" w14:textId="77777777" w:rsidR="00F60C2B" w:rsidRDefault="00F60C2B" w:rsidP="00F60C2B"/>
    <w:p w14:paraId="2D51D8FE" w14:textId="77777777" w:rsidR="00F60C2B" w:rsidRDefault="00F60C2B" w:rsidP="00F60C2B">
      <w:pPr>
        <w:pStyle w:val="Heading4"/>
      </w:pPr>
      <w:r>
        <w:t>Returns</w:t>
      </w:r>
    </w:p>
    <w:p w14:paraId="37FE456A" w14:textId="4997B403" w:rsidR="00F60C2B" w:rsidRDefault="00DC657B" w:rsidP="00F60C2B">
      <w:r>
        <w:t>None.</w:t>
      </w:r>
    </w:p>
    <w:p w14:paraId="30B9D5BD" w14:textId="77777777" w:rsidR="00F60C2B" w:rsidRDefault="00F60C2B" w:rsidP="00F60C2B">
      <w:pPr>
        <w:pStyle w:val="Heading4"/>
      </w:pPr>
      <w:r>
        <w:t>Remarks</w:t>
      </w:r>
    </w:p>
    <w:p w14:paraId="64499284" w14:textId="4535C640" w:rsidR="00F60C2B" w:rsidRDefault="00DC657B" w:rsidP="004A459D">
      <w:pPr>
        <w:pStyle w:val="ListParagraph"/>
        <w:numPr>
          <w:ilvl w:val="0"/>
          <w:numId w:val="3"/>
        </w:numPr>
      </w:pPr>
      <w:r>
        <w:t xml:space="preserve">Events in User Mode are of type </w:t>
      </w:r>
      <w:r w:rsidRPr="002E34CA">
        <w:rPr>
          <w:rStyle w:val="CodeText"/>
        </w:rPr>
        <w:t>HANDLE</w:t>
      </w:r>
      <w:r>
        <w:t xml:space="preserve">. Events in </w:t>
      </w:r>
      <w:r w:rsidR="00A0064F">
        <w:t>Kernel-mode</w:t>
      </w:r>
      <w:r>
        <w:t xml:space="preserve"> are </w:t>
      </w:r>
      <w:r w:rsidRPr="002E34CA">
        <w:rPr>
          <w:rStyle w:val="CodeText"/>
        </w:rPr>
        <w:t>KEVENT</w:t>
      </w:r>
      <w:r>
        <w:t>. The APIs for working with both are different. Use this function to create and work with an event in a unified manner.</w:t>
      </w:r>
    </w:p>
    <w:p w14:paraId="7586D081" w14:textId="0A776149" w:rsidR="00F60C2B" w:rsidRDefault="00F60C2B" w:rsidP="00DC657B">
      <w:pPr>
        <w:pStyle w:val="ListParagraph"/>
      </w:pPr>
    </w:p>
    <w:p w14:paraId="533DABC1"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75CB474" w14:textId="266D896C" w:rsidR="00C16C41" w:rsidRDefault="00C16C41" w:rsidP="00C16C41">
      <w:pPr>
        <w:pStyle w:val="Heading3"/>
      </w:pPr>
      <w:bookmarkStart w:id="11605" w:name="_Toc524528084"/>
      <w:r>
        <w:lastRenderedPageBreak/>
        <w:t>DMF_Portable_EventSet</w:t>
      </w:r>
      <w:bookmarkEnd w:id="11605"/>
    </w:p>
    <w:p w14:paraId="3E1F447F"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526A8245" w14:textId="77777777" w:rsidR="00C16C41" w:rsidRPr="00C211BF" w:rsidRDefault="00C16C41" w:rsidP="00C16C41">
      <w:pPr>
        <w:autoSpaceDE w:val="0"/>
        <w:autoSpaceDN w:val="0"/>
        <w:adjustRightInd w:val="0"/>
        <w:spacing w:after="0" w:line="240" w:lineRule="auto"/>
        <w:rPr>
          <w:rStyle w:val="CodeText"/>
          <w:rPrChange w:id="11606" w:author="Sam Tertzakian" w:date="2018-09-12T12:34:00Z">
            <w:rPr>
              <w:rFonts w:ascii="Consolas" w:hAnsi="Consolas" w:cs="Consolas"/>
              <w:color w:val="000000"/>
              <w:sz w:val="19"/>
              <w:szCs w:val="19"/>
            </w:rPr>
          </w:rPrChange>
        </w:rPr>
      </w:pPr>
      <w:r w:rsidRPr="00C211BF">
        <w:rPr>
          <w:rStyle w:val="CodeText"/>
          <w:rPrChange w:id="11607" w:author="Sam Tertzakian" w:date="2018-09-12T12:34:00Z">
            <w:rPr>
              <w:rFonts w:ascii="Consolas" w:hAnsi="Consolas" w:cs="Consolas"/>
              <w:color w:val="6F008A"/>
              <w:sz w:val="19"/>
              <w:szCs w:val="19"/>
            </w:rPr>
          </w:rPrChange>
        </w:rPr>
        <w:t>VOID</w:t>
      </w:r>
      <w:r w:rsidRPr="00C211BF">
        <w:rPr>
          <w:rStyle w:val="CodeText"/>
          <w:rPrChange w:id="11608" w:author="Sam Tertzakian" w:date="2018-09-12T12:34:00Z">
            <w:rPr>
              <w:rFonts w:ascii="Consolas" w:hAnsi="Consolas" w:cs="Consolas"/>
              <w:color w:val="000000"/>
              <w:sz w:val="19"/>
              <w:szCs w:val="19"/>
            </w:rPr>
          </w:rPrChange>
        </w:rPr>
        <w:t xml:space="preserve"> </w:t>
      </w:r>
    </w:p>
    <w:p w14:paraId="5B147372" w14:textId="77777777" w:rsidR="00C16C41" w:rsidRPr="00C211BF" w:rsidRDefault="00C16C41" w:rsidP="00C16C41">
      <w:pPr>
        <w:autoSpaceDE w:val="0"/>
        <w:autoSpaceDN w:val="0"/>
        <w:adjustRightInd w:val="0"/>
        <w:spacing w:after="0" w:line="240" w:lineRule="auto"/>
        <w:rPr>
          <w:rStyle w:val="CodeText"/>
          <w:rPrChange w:id="11609" w:author="Sam Tertzakian" w:date="2018-09-12T12:34:00Z">
            <w:rPr>
              <w:rFonts w:ascii="Consolas" w:hAnsi="Consolas" w:cs="Consolas"/>
              <w:color w:val="000000"/>
              <w:sz w:val="19"/>
              <w:szCs w:val="19"/>
            </w:rPr>
          </w:rPrChange>
        </w:rPr>
      </w:pPr>
      <w:r w:rsidRPr="00C211BF">
        <w:rPr>
          <w:rStyle w:val="CodeText"/>
          <w:rPrChange w:id="11610" w:author="Sam Tertzakian" w:date="2018-09-12T12:34:00Z">
            <w:rPr>
              <w:rFonts w:ascii="Consolas" w:hAnsi="Consolas" w:cs="Consolas"/>
              <w:color w:val="000000"/>
              <w:sz w:val="19"/>
              <w:szCs w:val="19"/>
            </w:rPr>
          </w:rPrChange>
        </w:rPr>
        <w:t>DMF_Portable_EventSet(</w:t>
      </w:r>
    </w:p>
    <w:p w14:paraId="3A9DC936" w14:textId="77777777" w:rsidR="00C16C41" w:rsidRPr="00C211BF" w:rsidRDefault="00C16C41" w:rsidP="00C16C41">
      <w:pPr>
        <w:autoSpaceDE w:val="0"/>
        <w:autoSpaceDN w:val="0"/>
        <w:adjustRightInd w:val="0"/>
        <w:spacing w:after="0" w:line="240" w:lineRule="auto"/>
        <w:rPr>
          <w:rStyle w:val="CodeText"/>
          <w:rPrChange w:id="11611" w:author="Sam Tertzakian" w:date="2018-09-12T12:34:00Z">
            <w:rPr>
              <w:rFonts w:ascii="Consolas" w:hAnsi="Consolas" w:cs="Consolas"/>
              <w:color w:val="000000"/>
              <w:sz w:val="19"/>
              <w:szCs w:val="19"/>
            </w:rPr>
          </w:rPrChange>
        </w:rPr>
      </w:pPr>
      <w:r w:rsidRPr="00C211BF">
        <w:rPr>
          <w:rStyle w:val="CodeText"/>
          <w:rPrChange w:id="11612" w:author="Sam Tertzakian" w:date="2018-09-12T12:34:00Z">
            <w:rPr>
              <w:rFonts w:ascii="Consolas" w:hAnsi="Consolas" w:cs="Consolas"/>
              <w:color w:val="000000"/>
              <w:sz w:val="19"/>
              <w:szCs w:val="19"/>
            </w:rPr>
          </w:rPrChange>
        </w:rPr>
        <w:t xml:space="preserve">    </w:t>
      </w:r>
      <w:r w:rsidRPr="00C211BF">
        <w:rPr>
          <w:rStyle w:val="CodeText"/>
          <w:rPrChange w:id="11613" w:author="Sam Tertzakian" w:date="2018-09-12T12:34:00Z">
            <w:rPr>
              <w:rFonts w:ascii="Consolas" w:hAnsi="Consolas" w:cs="Consolas"/>
              <w:color w:val="6F008A"/>
              <w:sz w:val="19"/>
              <w:szCs w:val="19"/>
            </w:rPr>
          </w:rPrChange>
        </w:rPr>
        <w:t>_In_</w:t>
      </w:r>
      <w:r w:rsidRPr="00C211BF">
        <w:rPr>
          <w:rStyle w:val="CodeText"/>
          <w:rPrChange w:id="11614" w:author="Sam Tertzakian" w:date="2018-09-12T12:34:00Z">
            <w:rPr>
              <w:rFonts w:ascii="Consolas" w:hAnsi="Consolas" w:cs="Consolas"/>
              <w:color w:val="000000"/>
              <w:sz w:val="19"/>
              <w:szCs w:val="19"/>
            </w:rPr>
          </w:rPrChange>
        </w:rPr>
        <w:t xml:space="preserve"> </w:t>
      </w:r>
      <w:r w:rsidRPr="00C211BF">
        <w:rPr>
          <w:rStyle w:val="CodeText"/>
          <w:rPrChange w:id="11615" w:author="Sam Tertzakian" w:date="2018-09-12T12:34:00Z">
            <w:rPr>
              <w:rFonts w:ascii="Consolas" w:hAnsi="Consolas" w:cs="Consolas"/>
              <w:color w:val="2B91AF"/>
              <w:sz w:val="19"/>
              <w:szCs w:val="19"/>
            </w:rPr>
          </w:rPrChange>
        </w:rPr>
        <w:t>PDMF_PORTABLE_EVENT</w:t>
      </w:r>
      <w:r w:rsidRPr="00C211BF">
        <w:rPr>
          <w:rStyle w:val="CodeText"/>
          <w:rPrChange w:id="11616" w:author="Sam Tertzakian" w:date="2018-09-12T12:34:00Z">
            <w:rPr>
              <w:rFonts w:ascii="Consolas" w:hAnsi="Consolas" w:cs="Consolas"/>
              <w:color w:val="000000"/>
              <w:sz w:val="19"/>
              <w:szCs w:val="19"/>
            </w:rPr>
          </w:rPrChange>
        </w:rPr>
        <w:t xml:space="preserve"> </w:t>
      </w:r>
      <w:r w:rsidRPr="00C211BF">
        <w:rPr>
          <w:rStyle w:val="CodeText"/>
          <w:rPrChange w:id="11617" w:author="Sam Tertzakian" w:date="2018-09-12T12:34:00Z">
            <w:rPr>
              <w:rFonts w:ascii="Consolas" w:hAnsi="Consolas" w:cs="Consolas"/>
              <w:color w:val="808080"/>
              <w:sz w:val="19"/>
              <w:szCs w:val="19"/>
            </w:rPr>
          </w:rPrChange>
        </w:rPr>
        <w:t>EventPointer</w:t>
      </w:r>
    </w:p>
    <w:p w14:paraId="523CEC91" w14:textId="77777777" w:rsidR="00C16C41" w:rsidRPr="00C211BF" w:rsidRDefault="00C16C41" w:rsidP="00C16C41">
      <w:pPr>
        <w:autoSpaceDE w:val="0"/>
        <w:autoSpaceDN w:val="0"/>
        <w:adjustRightInd w:val="0"/>
        <w:spacing w:after="0" w:line="240" w:lineRule="auto"/>
        <w:rPr>
          <w:rStyle w:val="CodeText"/>
          <w:rPrChange w:id="11618" w:author="Sam Tertzakian" w:date="2018-09-12T12:34:00Z">
            <w:rPr>
              <w:rFonts w:ascii="Consolas" w:hAnsi="Consolas" w:cs="Consolas"/>
              <w:color w:val="000000"/>
              <w:sz w:val="19"/>
              <w:szCs w:val="19"/>
            </w:rPr>
          </w:rPrChange>
        </w:rPr>
      </w:pPr>
      <w:r w:rsidRPr="00C211BF">
        <w:rPr>
          <w:rStyle w:val="CodeText"/>
          <w:rPrChange w:id="11619" w:author="Sam Tertzakian" w:date="2018-09-12T12:34:00Z">
            <w:rPr>
              <w:rFonts w:ascii="Consolas" w:hAnsi="Consolas" w:cs="Consolas"/>
              <w:color w:val="000000"/>
              <w:sz w:val="19"/>
              <w:szCs w:val="19"/>
            </w:rPr>
          </w:rPrChange>
        </w:rPr>
        <w:t xml:space="preserve">    );</w:t>
      </w:r>
    </w:p>
    <w:p w14:paraId="064C4940" w14:textId="2116B42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428F41C" w14:textId="3356354A" w:rsidR="00DC657B" w:rsidRDefault="00DC657B" w:rsidP="00DC657B">
      <w:r>
        <w:t>Set a given portable event. Any threads that are waiting for that event to be set will continue executing.</w:t>
      </w:r>
    </w:p>
    <w:p w14:paraId="322986F4" w14:textId="77777777" w:rsidR="00DC657B" w:rsidRDefault="00DC657B" w:rsidP="00DC657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657B" w14:paraId="3A45DFD6" w14:textId="77777777" w:rsidTr="00246F8E">
        <w:tc>
          <w:tcPr>
            <w:tcW w:w="5665" w:type="dxa"/>
          </w:tcPr>
          <w:p w14:paraId="7E2B129F" w14:textId="77777777" w:rsidR="00DC657B" w:rsidRPr="002E34CA" w:rsidRDefault="00DC657B" w:rsidP="00C926E0">
            <w:pPr>
              <w:rPr>
                <w:rStyle w:val="CodeText"/>
              </w:rPr>
            </w:pPr>
            <w:r w:rsidRPr="002E34CA">
              <w:rPr>
                <w:rStyle w:val="CodeText"/>
              </w:rPr>
              <w:t>PDMF_PORTABLE_EVENT EventPointer</w:t>
            </w:r>
          </w:p>
        </w:tc>
        <w:tc>
          <w:tcPr>
            <w:tcW w:w="3685" w:type="dxa"/>
          </w:tcPr>
          <w:p w14:paraId="55766678" w14:textId="5E3ECC09" w:rsidR="00DC657B" w:rsidRDefault="00DC657B" w:rsidP="00C926E0">
            <w:r>
              <w:t>The address of the given event to set.</w:t>
            </w:r>
          </w:p>
        </w:tc>
      </w:tr>
    </w:tbl>
    <w:p w14:paraId="7D105EEF" w14:textId="77777777" w:rsidR="00DC657B" w:rsidRDefault="00DC657B" w:rsidP="00DC657B"/>
    <w:p w14:paraId="7816F30D" w14:textId="77777777" w:rsidR="00DC657B" w:rsidRDefault="00DC657B" w:rsidP="00DC657B">
      <w:pPr>
        <w:pStyle w:val="Heading4"/>
      </w:pPr>
      <w:r>
        <w:t>Returns</w:t>
      </w:r>
    </w:p>
    <w:p w14:paraId="23774039" w14:textId="77777777" w:rsidR="00DC657B" w:rsidRDefault="00DC657B" w:rsidP="00DC657B">
      <w:r>
        <w:t>None.</w:t>
      </w:r>
    </w:p>
    <w:p w14:paraId="30E77FFB" w14:textId="77777777" w:rsidR="00DC657B" w:rsidRDefault="00DC657B" w:rsidP="00DC657B">
      <w:pPr>
        <w:pStyle w:val="Heading4"/>
      </w:pPr>
      <w:r>
        <w:t>Remarks</w:t>
      </w:r>
    </w:p>
    <w:p w14:paraId="3C259FA5" w14:textId="46E4CCA1" w:rsidR="00DC657B" w:rsidRDefault="00DC657B" w:rsidP="004A459D">
      <w:pPr>
        <w:pStyle w:val="ListParagraph"/>
        <w:numPr>
          <w:ilvl w:val="0"/>
          <w:numId w:val="3"/>
        </w:numPr>
      </w:pPr>
      <w:r>
        <w:t>Any threads that are waiting for that event to be set will continue executing.</w:t>
      </w:r>
    </w:p>
    <w:p w14:paraId="479CE7C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7F0B2073" w14:textId="1EA1FE13" w:rsidR="00C16C41" w:rsidRDefault="00C16C41" w:rsidP="00C16C41">
      <w:pPr>
        <w:pStyle w:val="Heading3"/>
      </w:pPr>
      <w:bookmarkStart w:id="11620" w:name="_Toc524528085"/>
      <w:r>
        <w:lastRenderedPageBreak/>
        <w:t>DMF_Portable_EventReset</w:t>
      </w:r>
      <w:bookmarkEnd w:id="11620"/>
    </w:p>
    <w:p w14:paraId="59D7AD26"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37A2D62C" w14:textId="77777777" w:rsidR="00C16C41" w:rsidRPr="00C211BF" w:rsidRDefault="00C16C41" w:rsidP="00C16C41">
      <w:pPr>
        <w:autoSpaceDE w:val="0"/>
        <w:autoSpaceDN w:val="0"/>
        <w:adjustRightInd w:val="0"/>
        <w:spacing w:after="0" w:line="240" w:lineRule="auto"/>
        <w:rPr>
          <w:rStyle w:val="CodeText"/>
          <w:rPrChange w:id="11621" w:author="Sam Tertzakian" w:date="2018-09-12T12:34:00Z">
            <w:rPr>
              <w:rFonts w:ascii="Consolas" w:hAnsi="Consolas" w:cs="Consolas"/>
              <w:color w:val="000000"/>
              <w:sz w:val="19"/>
              <w:szCs w:val="19"/>
            </w:rPr>
          </w:rPrChange>
        </w:rPr>
      </w:pPr>
      <w:r w:rsidRPr="00C211BF">
        <w:rPr>
          <w:rStyle w:val="CodeText"/>
          <w:rPrChange w:id="11622" w:author="Sam Tertzakian" w:date="2018-09-12T12:34:00Z">
            <w:rPr>
              <w:rFonts w:ascii="Consolas" w:hAnsi="Consolas" w:cs="Consolas"/>
              <w:color w:val="6F008A"/>
              <w:sz w:val="19"/>
              <w:szCs w:val="19"/>
            </w:rPr>
          </w:rPrChange>
        </w:rPr>
        <w:t>VOID</w:t>
      </w:r>
      <w:r w:rsidRPr="00C211BF">
        <w:rPr>
          <w:rStyle w:val="CodeText"/>
          <w:rPrChange w:id="11623" w:author="Sam Tertzakian" w:date="2018-09-12T12:34:00Z">
            <w:rPr>
              <w:rFonts w:ascii="Consolas" w:hAnsi="Consolas" w:cs="Consolas"/>
              <w:color w:val="000000"/>
              <w:sz w:val="19"/>
              <w:szCs w:val="19"/>
            </w:rPr>
          </w:rPrChange>
        </w:rPr>
        <w:t xml:space="preserve"> </w:t>
      </w:r>
    </w:p>
    <w:p w14:paraId="7CFF191E" w14:textId="77777777" w:rsidR="00C16C41" w:rsidRPr="00C211BF" w:rsidRDefault="00C16C41" w:rsidP="00C16C41">
      <w:pPr>
        <w:autoSpaceDE w:val="0"/>
        <w:autoSpaceDN w:val="0"/>
        <w:adjustRightInd w:val="0"/>
        <w:spacing w:after="0" w:line="240" w:lineRule="auto"/>
        <w:rPr>
          <w:rStyle w:val="CodeText"/>
          <w:rPrChange w:id="11624" w:author="Sam Tertzakian" w:date="2018-09-12T12:34:00Z">
            <w:rPr>
              <w:rFonts w:ascii="Consolas" w:hAnsi="Consolas" w:cs="Consolas"/>
              <w:color w:val="000000"/>
              <w:sz w:val="19"/>
              <w:szCs w:val="19"/>
            </w:rPr>
          </w:rPrChange>
        </w:rPr>
      </w:pPr>
      <w:r w:rsidRPr="00C211BF">
        <w:rPr>
          <w:rStyle w:val="CodeText"/>
          <w:rPrChange w:id="11625" w:author="Sam Tertzakian" w:date="2018-09-12T12:34:00Z">
            <w:rPr>
              <w:rFonts w:ascii="Consolas" w:hAnsi="Consolas" w:cs="Consolas"/>
              <w:color w:val="000000"/>
              <w:sz w:val="19"/>
              <w:szCs w:val="19"/>
            </w:rPr>
          </w:rPrChange>
        </w:rPr>
        <w:t>DMF_Portable_EventReset(</w:t>
      </w:r>
    </w:p>
    <w:p w14:paraId="61738A82" w14:textId="77777777" w:rsidR="00C16C41" w:rsidRPr="00C211BF" w:rsidRDefault="00C16C41" w:rsidP="00C16C41">
      <w:pPr>
        <w:autoSpaceDE w:val="0"/>
        <w:autoSpaceDN w:val="0"/>
        <w:adjustRightInd w:val="0"/>
        <w:spacing w:after="0" w:line="240" w:lineRule="auto"/>
        <w:rPr>
          <w:rStyle w:val="CodeText"/>
          <w:rPrChange w:id="11626" w:author="Sam Tertzakian" w:date="2018-09-12T12:34:00Z">
            <w:rPr>
              <w:rFonts w:ascii="Consolas" w:hAnsi="Consolas" w:cs="Consolas"/>
              <w:color w:val="000000"/>
              <w:sz w:val="19"/>
              <w:szCs w:val="19"/>
            </w:rPr>
          </w:rPrChange>
        </w:rPr>
      </w:pPr>
      <w:r w:rsidRPr="00C211BF">
        <w:rPr>
          <w:rStyle w:val="CodeText"/>
          <w:rPrChange w:id="11627" w:author="Sam Tertzakian" w:date="2018-09-12T12:34:00Z">
            <w:rPr>
              <w:rFonts w:ascii="Consolas" w:hAnsi="Consolas" w:cs="Consolas"/>
              <w:color w:val="000000"/>
              <w:sz w:val="19"/>
              <w:szCs w:val="19"/>
            </w:rPr>
          </w:rPrChange>
        </w:rPr>
        <w:t xml:space="preserve">    </w:t>
      </w:r>
      <w:r w:rsidRPr="00C211BF">
        <w:rPr>
          <w:rStyle w:val="CodeText"/>
          <w:rPrChange w:id="11628" w:author="Sam Tertzakian" w:date="2018-09-12T12:34:00Z">
            <w:rPr>
              <w:rFonts w:ascii="Consolas" w:hAnsi="Consolas" w:cs="Consolas"/>
              <w:color w:val="6F008A"/>
              <w:sz w:val="19"/>
              <w:szCs w:val="19"/>
            </w:rPr>
          </w:rPrChange>
        </w:rPr>
        <w:t>_In_</w:t>
      </w:r>
      <w:r w:rsidRPr="00C211BF">
        <w:rPr>
          <w:rStyle w:val="CodeText"/>
          <w:rPrChange w:id="11629" w:author="Sam Tertzakian" w:date="2018-09-12T12:34:00Z">
            <w:rPr>
              <w:rFonts w:ascii="Consolas" w:hAnsi="Consolas" w:cs="Consolas"/>
              <w:color w:val="000000"/>
              <w:sz w:val="19"/>
              <w:szCs w:val="19"/>
            </w:rPr>
          </w:rPrChange>
        </w:rPr>
        <w:t xml:space="preserve"> </w:t>
      </w:r>
      <w:r w:rsidRPr="00C211BF">
        <w:rPr>
          <w:rStyle w:val="CodeText"/>
          <w:rPrChange w:id="11630" w:author="Sam Tertzakian" w:date="2018-09-12T12:34:00Z">
            <w:rPr>
              <w:rFonts w:ascii="Consolas" w:hAnsi="Consolas" w:cs="Consolas"/>
              <w:color w:val="2B91AF"/>
              <w:sz w:val="19"/>
              <w:szCs w:val="19"/>
            </w:rPr>
          </w:rPrChange>
        </w:rPr>
        <w:t>PDMF_PORTABLE_EVENT</w:t>
      </w:r>
      <w:r w:rsidRPr="00C211BF">
        <w:rPr>
          <w:rStyle w:val="CodeText"/>
          <w:rPrChange w:id="11631" w:author="Sam Tertzakian" w:date="2018-09-12T12:34:00Z">
            <w:rPr>
              <w:rFonts w:ascii="Consolas" w:hAnsi="Consolas" w:cs="Consolas"/>
              <w:color w:val="000000"/>
              <w:sz w:val="19"/>
              <w:szCs w:val="19"/>
            </w:rPr>
          </w:rPrChange>
        </w:rPr>
        <w:t xml:space="preserve"> </w:t>
      </w:r>
      <w:r w:rsidRPr="00C211BF">
        <w:rPr>
          <w:rStyle w:val="CodeText"/>
          <w:rPrChange w:id="11632" w:author="Sam Tertzakian" w:date="2018-09-12T12:34:00Z">
            <w:rPr>
              <w:rFonts w:ascii="Consolas" w:hAnsi="Consolas" w:cs="Consolas"/>
              <w:color w:val="808080"/>
              <w:sz w:val="19"/>
              <w:szCs w:val="19"/>
            </w:rPr>
          </w:rPrChange>
        </w:rPr>
        <w:t>EventPointer</w:t>
      </w:r>
    </w:p>
    <w:p w14:paraId="28958BBF" w14:textId="77777777" w:rsidR="00C16C41" w:rsidRPr="00C211BF" w:rsidRDefault="00C16C41" w:rsidP="00C16C41">
      <w:pPr>
        <w:autoSpaceDE w:val="0"/>
        <w:autoSpaceDN w:val="0"/>
        <w:adjustRightInd w:val="0"/>
        <w:spacing w:after="0" w:line="240" w:lineRule="auto"/>
        <w:rPr>
          <w:rStyle w:val="CodeText"/>
          <w:rPrChange w:id="11633" w:author="Sam Tertzakian" w:date="2018-09-12T12:34:00Z">
            <w:rPr>
              <w:rFonts w:ascii="Consolas" w:hAnsi="Consolas" w:cs="Consolas"/>
              <w:color w:val="000000"/>
              <w:sz w:val="19"/>
              <w:szCs w:val="19"/>
            </w:rPr>
          </w:rPrChange>
        </w:rPr>
      </w:pPr>
      <w:r w:rsidRPr="00C211BF">
        <w:rPr>
          <w:rStyle w:val="CodeText"/>
          <w:rPrChange w:id="11634" w:author="Sam Tertzakian" w:date="2018-09-12T12:34:00Z">
            <w:rPr>
              <w:rFonts w:ascii="Consolas" w:hAnsi="Consolas" w:cs="Consolas"/>
              <w:color w:val="000000"/>
              <w:sz w:val="19"/>
              <w:szCs w:val="19"/>
            </w:rPr>
          </w:rPrChange>
        </w:rPr>
        <w:t xml:space="preserve">    );</w:t>
      </w:r>
    </w:p>
    <w:p w14:paraId="0C1EF528" w14:textId="3F9EDD9F"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61929B3" w14:textId="77827B30" w:rsidR="00C310B3" w:rsidRDefault="00C310B3" w:rsidP="00C310B3">
      <w:r>
        <w:t xml:space="preserve">Reset a given portable event. </w:t>
      </w:r>
    </w:p>
    <w:p w14:paraId="2E618A3A" w14:textId="77777777" w:rsidR="00C310B3" w:rsidRDefault="00C310B3" w:rsidP="00C310B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310B3" w14:paraId="499C9054" w14:textId="77777777" w:rsidTr="00246F8E">
        <w:tc>
          <w:tcPr>
            <w:tcW w:w="5665" w:type="dxa"/>
          </w:tcPr>
          <w:p w14:paraId="6F009082" w14:textId="77777777" w:rsidR="00C310B3" w:rsidRPr="002E34CA" w:rsidRDefault="00C310B3" w:rsidP="00C926E0">
            <w:pPr>
              <w:rPr>
                <w:rStyle w:val="CodeText"/>
              </w:rPr>
            </w:pPr>
            <w:r w:rsidRPr="002E34CA">
              <w:rPr>
                <w:rStyle w:val="CodeText"/>
              </w:rPr>
              <w:t>PDMF_PORTABLE_EVENT EventPointer</w:t>
            </w:r>
          </w:p>
        </w:tc>
        <w:tc>
          <w:tcPr>
            <w:tcW w:w="3685" w:type="dxa"/>
          </w:tcPr>
          <w:p w14:paraId="03B4C956" w14:textId="0E9DBB76" w:rsidR="00C310B3" w:rsidRDefault="00C310B3" w:rsidP="00C926E0">
            <w:r>
              <w:t>The address of the given event to reset (set it not a non-set state).</w:t>
            </w:r>
          </w:p>
        </w:tc>
      </w:tr>
    </w:tbl>
    <w:p w14:paraId="1659C72D" w14:textId="77777777" w:rsidR="00C310B3" w:rsidRDefault="00C310B3" w:rsidP="00C310B3"/>
    <w:p w14:paraId="0D3AC8F7" w14:textId="77777777" w:rsidR="00C310B3" w:rsidRDefault="00C310B3" w:rsidP="00C310B3">
      <w:pPr>
        <w:pStyle w:val="Heading4"/>
      </w:pPr>
      <w:r>
        <w:t>Returns</w:t>
      </w:r>
    </w:p>
    <w:p w14:paraId="233C6760" w14:textId="77777777" w:rsidR="00C310B3" w:rsidRDefault="00C310B3" w:rsidP="00C310B3">
      <w:r>
        <w:t>None.</w:t>
      </w:r>
    </w:p>
    <w:p w14:paraId="5F5697D4" w14:textId="77777777" w:rsidR="00C310B3" w:rsidRDefault="00C310B3" w:rsidP="00C310B3">
      <w:pPr>
        <w:pStyle w:val="Heading4"/>
      </w:pPr>
      <w:r>
        <w:t>Remarks</w:t>
      </w:r>
    </w:p>
    <w:p w14:paraId="180B8492" w14:textId="44A93B4C" w:rsidR="00C310B3" w:rsidRDefault="00C310B3" w:rsidP="004A459D">
      <w:pPr>
        <w:pStyle w:val="ListParagraph"/>
        <w:numPr>
          <w:ilvl w:val="0"/>
          <w:numId w:val="3"/>
        </w:numPr>
      </w:pPr>
      <w:r>
        <w:t xml:space="preserve">Use this API with Notification events. </w:t>
      </w:r>
      <w:proofErr w:type="gramStart"/>
      <w:r>
        <w:t>Synchronization events,</w:t>
      </w:r>
      <w:proofErr w:type="gramEnd"/>
      <w:r>
        <w:t xml:space="preserve"> auto reset after the first thread that is waiting starts.</w:t>
      </w:r>
    </w:p>
    <w:p w14:paraId="2B549EAA" w14:textId="4E86BD52" w:rsidR="00C310B3" w:rsidRDefault="00C310B3" w:rsidP="004A459D">
      <w:pPr>
        <w:pStyle w:val="ListParagraph"/>
        <w:numPr>
          <w:ilvl w:val="0"/>
          <w:numId w:val="3"/>
        </w:numPr>
      </w:pPr>
      <w:r>
        <w:t>Use this API with caution to avoid race conditions.</w:t>
      </w:r>
    </w:p>
    <w:p w14:paraId="2219CF1A" w14:textId="77777777" w:rsidR="00C310B3" w:rsidRDefault="00C310B3" w:rsidP="00C310B3">
      <w:pPr>
        <w:pStyle w:val="ListParagraph"/>
      </w:pPr>
    </w:p>
    <w:p w14:paraId="4B3D45A2"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4CA90151" w14:textId="4463FF13" w:rsidR="00C16C41" w:rsidRDefault="00C16C41" w:rsidP="00C16C41">
      <w:pPr>
        <w:pStyle w:val="Heading3"/>
      </w:pPr>
      <w:bookmarkStart w:id="11635" w:name="_Toc524528086"/>
      <w:r>
        <w:lastRenderedPageBreak/>
        <w:t>DMF_Portable_EventWaitForSingle</w:t>
      </w:r>
      <w:bookmarkEnd w:id="11635"/>
    </w:p>
    <w:p w14:paraId="33A31A2C"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1AAFC00C" w14:textId="77777777" w:rsidR="00C16C41" w:rsidRPr="00C211BF" w:rsidRDefault="00C16C41" w:rsidP="00C16C41">
      <w:pPr>
        <w:autoSpaceDE w:val="0"/>
        <w:autoSpaceDN w:val="0"/>
        <w:adjustRightInd w:val="0"/>
        <w:spacing w:after="0" w:line="240" w:lineRule="auto"/>
        <w:rPr>
          <w:rStyle w:val="CodeText"/>
          <w:rPrChange w:id="11636" w:author="Sam Tertzakian" w:date="2018-09-12T12:34:00Z">
            <w:rPr>
              <w:rFonts w:ascii="Consolas" w:hAnsi="Consolas" w:cs="Consolas"/>
              <w:color w:val="000000"/>
              <w:sz w:val="19"/>
              <w:szCs w:val="19"/>
            </w:rPr>
          </w:rPrChange>
        </w:rPr>
      </w:pPr>
      <w:r w:rsidRPr="00C211BF">
        <w:rPr>
          <w:rStyle w:val="CodeText"/>
          <w:rPrChange w:id="11637" w:author="Sam Tertzakian" w:date="2018-09-12T12:34:00Z">
            <w:rPr>
              <w:rFonts w:ascii="Consolas" w:hAnsi="Consolas" w:cs="Consolas"/>
              <w:color w:val="2B91AF"/>
              <w:sz w:val="19"/>
              <w:szCs w:val="19"/>
            </w:rPr>
          </w:rPrChange>
        </w:rPr>
        <w:t>DWORD</w:t>
      </w:r>
      <w:r w:rsidRPr="00C211BF">
        <w:rPr>
          <w:rStyle w:val="CodeText"/>
          <w:rPrChange w:id="11638" w:author="Sam Tertzakian" w:date="2018-09-12T12:34:00Z">
            <w:rPr>
              <w:rFonts w:ascii="Consolas" w:hAnsi="Consolas" w:cs="Consolas"/>
              <w:color w:val="000000"/>
              <w:sz w:val="19"/>
              <w:szCs w:val="19"/>
            </w:rPr>
          </w:rPrChange>
        </w:rPr>
        <w:t xml:space="preserve"> </w:t>
      </w:r>
    </w:p>
    <w:p w14:paraId="63674EE5" w14:textId="77777777" w:rsidR="00C16C41" w:rsidRPr="00C211BF" w:rsidRDefault="00C16C41" w:rsidP="00C16C41">
      <w:pPr>
        <w:autoSpaceDE w:val="0"/>
        <w:autoSpaceDN w:val="0"/>
        <w:adjustRightInd w:val="0"/>
        <w:spacing w:after="0" w:line="240" w:lineRule="auto"/>
        <w:rPr>
          <w:rStyle w:val="CodeText"/>
          <w:rPrChange w:id="11639" w:author="Sam Tertzakian" w:date="2018-09-12T12:34:00Z">
            <w:rPr>
              <w:rFonts w:ascii="Consolas" w:hAnsi="Consolas" w:cs="Consolas"/>
              <w:color w:val="000000"/>
              <w:sz w:val="19"/>
              <w:szCs w:val="19"/>
            </w:rPr>
          </w:rPrChange>
        </w:rPr>
      </w:pPr>
      <w:r w:rsidRPr="00C211BF">
        <w:rPr>
          <w:rStyle w:val="CodeText"/>
          <w:rPrChange w:id="11640" w:author="Sam Tertzakian" w:date="2018-09-12T12:34:00Z">
            <w:rPr>
              <w:rFonts w:ascii="Consolas" w:hAnsi="Consolas" w:cs="Consolas"/>
              <w:color w:val="000000"/>
              <w:sz w:val="19"/>
              <w:szCs w:val="19"/>
            </w:rPr>
          </w:rPrChange>
        </w:rPr>
        <w:t>DMF_Portable_EventWaitForSingle(</w:t>
      </w:r>
    </w:p>
    <w:p w14:paraId="0D4A8C6C" w14:textId="77777777" w:rsidR="00C16C41" w:rsidRPr="00C211BF" w:rsidRDefault="00C16C41" w:rsidP="00C16C41">
      <w:pPr>
        <w:autoSpaceDE w:val="0"/>
        <w:autoSpaceDN w:val="0"/>
        <w:adjustRightInd w:val="0"/>
        <w:spacing w:after="0" w:line="240" w:lineRule="auto"/>
        <w:rPr>
          <w:rStyle w:val="CodeText"/>
          <w:rPrChange w:id="11641" w:author="Sam Tertzakian" w:date="2018-09-12T12:34:00Z">
            <w:rPr>
              <w:rFonts w:ascii="Consolas" w:hAnsi="Consolas" w:cs="Consolas"/>
              <w:color w:val="000000"/>
              <w:sz w:val="19"/>
              <w:szCs w:val="19"/>
            </w:rPr>
          </w:rPrChange>
        </w:rPr>
      </w:pPr>
      <w:r w:rsidRPr="00C211BF">
        <w:rPr>
          <w:rStyle w:val="CodeText"/>
          <w:rPrChange w:id="11642" w:author="Sam Tertzakian" w:date="2018-09-12T12:34:00Z">
            <w:rPr>
              <w:rFonts w:ascii="Consolas" w:hAnsi="Consolas" w:cs="Consolas"/>
              <w:color w:val="000000"/>
              <w:sz w:val="19"/>
              <w:szCs w:val="19"/>
            </w:rPr>
          </w:rPrChange>
        </w:rPr>
        <w:t xml:space="preserve">     </w:t>
      </w:r>
      <w:r w:rsidRPr="00C211BF">
        <w:rPr>
          <w:rStyle w:val="CodeText"/>
          <w:rPrChange w:id="11643" w:author="Sam Tertzakian" w:date="2018-09-12T12:34:00Z">
            <w:rPr>
              <w:rFonts w:ascii="Consolas" w:hAnsi="Consolas" w:cs="Consolas"/>
              <w:color w:val="6F008A"/>
              <w:sz w:val="19"/>
              <w:szCs w:val="19"/>
            </w:rPr>
          </w:rPrChange>
        </w:rPr>
        <w:t>_In_</w:t>
      </w:r>
      <w:r w:rsidRPr="00C211BF">
        <w:rPr>
          <w:rStyle w:val="CodeText"/>
          <w:rPrChange w:id="11644" w:author="Sam Tertzakian" w:date="2018-09-12T12:34:00Z">
            <w:rPr>
              <w:rFonts w:ascii="Consolas" w:hAnsi="Consolas" w:cs="Consolas"/>
              <w:color w:val="000000"/>
              <w:sz w:val="19"/>
              <w:szCs w:val="19"/>
            </w:rPr>
          </w:rPrChange>
        </w:rPr>
        <w:t xml:space="preserve"> </w:t>
      </w:r>
      <w:r w:rsidRPr="00C211BF">
        <w:rPr>
          <w:rStyle w:val="CodeText"/>
          <w:rPrChange w:id="11645" w:author="Sam Tertzakian" w:date="2018-09-12T12:34:00Z">
            <w:rPr>
              <w:rFonts w:ascii="Consolas" w:hAnsi="Consolas" w:cs="Consolas"/>
              <w:color w:val="2B91AF"/>
              <w:sz w:val="19"/>
              <w:szCs w:val="19"/>
            </w:rPr>
          </w:rPrChange>
        </w:rPr>
        <w:t>PDMF_PORTABLE_EVENT</w:t>
      </w:r>
      <w:r w:rsidRPr="00C211BF">
        <w:rPr>
          <w:rStyle w:val="CodeText"/>
          <w:rPrChange w:id="11646" w:author="Sam Tertzakian" w:date="2018-09-12T12:34:00Z">
            <w:rPr>
              <w:rFonts w:ascii="Consolas" w:hAnsi="Consolas" w:cs="Consolas"/>
              <w:color w:val="000000"/>
              <w:sz w:val="19"/>
              <w:szCs w:val="19"/>
            </w:rPr>
          </w:rPrChange>
        </w:rPr>
        <w:t xml:space="preserve"> </w:t>
      </w:r>
      <w:r w:rsidRPr="00C211BF">
        <w:rPr>
          <w:rStyle w:val="CodeText"/>
          <w:rPrChange w:id="11647" w:author="Sam Tertzakian" w:date="2018-09-12T12:34:00Z">
            <w:rPr>
              <w:rFonts w:ascii="Consolas" w:hAnsi="Consolas" w:cs="Consolas"/>
              <w:color w:val="808080"/>
              <w:sz w:val="19"/>
              <w:szCs w:val="19"/>
            </w:rPr>
          </w:rPrChange>
        </w:rPr>
        <w:t>EventPointer</w:t>
      </w:r>
      <w:r w:rsidRPr="00C211BF">
        <w:rPr>
          <w:rStyle w:val="CodeText"/>
          <w:rPrChange w:id="11648" w:author="Sam Tertzakian" w:date="2018-09-12T12:34:00Z">
            <w:rPr>
              <w:rFonts w:ascii="Consolas" w:hAnsi="Consolas" w:cs="Consolas"/>
              <w:color w:val="000000"/>
              <w:sz w:val="19"/>
              <w:szCs w:val="19"/>
            </w:rPr>
          </w:rPrChange>
        </w:rPr>
        <w:t>,</w:t>
      </w:r>
    </w:p>
    <w:p w14:paraId="7FF9CDEB" w14:textId="77777777" w:rsidR="00C16C41" w:rsidRPr="00C211BF" w:rsidRDefault="00C16C41" w:rsidP="00C16C41">
      <w:pPr>
        <w:autoSpaceDE w:val="0"/>
        <w:autoSpaceDN w:val="0"/>
        <w:adjustRightInd w:val="0"/>
        <w:spacing w:after="0" w:line="240" w:lineRule="auto"/>
        <w:rPr>
          <w:rStyle w:val="CodeText"/>
          <w:rPrChange w:id="11649" w:author="Sam Tertzakian" w:date="2018-09-12T12:34:00Z">
            <w:rPr>
              <w:rFonts w:ascii="Consolas" w:hAnsi="Consolas" w:cs="Consolas"/>
              <w:color w:val="000000"/>
              <w:sz w:val="19"/>
              <w:szCs w:val="19"/>
            </w:rPr>
          </w:rPrChange>
        </w:rPr>
      </w:pPr>
      <w:r w:rsidRPr="00C211BF">
        <w:rPr>
          <w:rStyle w:val="CodeText"/>
          <w:rPrChange w:id="11650" w:author="Sam Tertzakian" w:date="2018-09-12T12:34:00Z">
            <w:rPr>
              <w:rFonts w:ascii="Consolas" w:hAnsi="Consolas" w:cs="Consolas"/>
              <w:color w:val="000000"/>
              <w:sz w:val="19"/>
              <w:szCs w:val="19"/>
            </w:rPr>
          </w:rPrChange>
        </w:rPr>
        <w:t xml:space="preserve">     </w:t>
      </w:r>
      <w:r w:rsidRPr="00C211BF">
        <w:rPr>
          <w:rStyle w:val="CodeText"/>
          <w:rPrChange w:id="11651" w:author="Sam Tertzakian" w:date="2018-09-12T12:34:00Z">
            <w:rPr>
              <w:rFonts w:ascii="Consolas" w:hAnsi="Consolas" w:cs="Consolas"/>
              <w:color w:val="6F008A"/>
              <w:sz w:val="19"/>
              <w:szCs w:val="19"/>
            </w:rPr>
          </w:rPrChange>
        </w:rPr>
        <w:t>_In_</w:t>
      </w:r>
      <w:r w:rsidRPr="00C211BF">
        <w:rPr>
          <w:rStyle w:val="CodeText"/>
          <w:rPrChange w:id="11652" w:author="Sam Tertzakian" w:date="2018-09-12T12:34:00Z">
            <w:rPr>
              <w:rFonts w:ascii="Consolas" w:hAnsi="Consolas" w:cs="Consolas"/>
              <w:color w:val="000000"/>
              <w:sz w:val="19"/>
              <w:szCs w:val="19"/>
            </w:rPr>
          </w:rPrChange>
        </w:rPr>
        <w:t xml:space="preserve"> </w:t>
      </w:r>
      <w:r w:rsidRPr="00C211BF">
        <w:rPr>
          <w:rStyle w:val="CodeText"/>
          <w:rPrChange w:id="11653" w:author="Sam Tertzakian" w:date="2018-09-12T12:34:00Z">
            <w:rPr>
              <w:rFonts w:ascii="Consolas" w:hAnsi="Consolas" w:cs="Consolas"/>
              <w:color w:val="2B91AF"/>
              <w:sz w:val="19"/>
              <w:szCs w:val="19"/>
            </w:rPr>
          </w:rPrChange>
        </w:rPr>
        <w:t>BOOLEAN</w:t>
      </w:r>
      <w:r w:rsidRPr="00C211BF">
        <w:rPr>
          <w:rStyle w:val="CodeText"/>
          <w:rPrChange w:id="11654" w:author="Sam Tertzakian" w:date="2018-09-12T12:34:00Z">
            <w:rPr>
              <w:rFonts w:ascii="Consolas" w:hAnsi="Consolas" w:cs="Consolas"/>
              <w:color w:val="000000"/>
              <w:sz w:val="19"/>
              <w:szCs w:val="19"/>
            </w:rPr>
          </w:rPrChange>
        </w:rPr>
        <w:t xml:space="preserve"> </w:t>
      </w:r>
      <w:r w:rsidRPr="00C211BF">
        <w:rPr>
          <w:rStyle w:val="CodeText"/>
          <w:rPrChange w:id="11655" w:author="Sam Tertzakian" w:date="2018-09-12T12:34:00Z">
            <w:rPr>
              <w:rFonts w:ascii="Consolas" w:hAnsi="Consolas" w:cs="Consolas"/>
              <w:color w:val="808080"/>
              <w:sz w:val="19"/>
              <w:szCs w:val="19"/>
            </w:rPr>
          </w:rPrChange>
        </w:rPr>
        <w:t>Alertable</w:t>
      </w:r>
      <w:r w:rsidRPr="00C211BF">
        <w:rPr>
          <w:rStyle w:val="CodeText"/>
          <w:rPrChange w:id="11656" w:author="Sam Tertzakian" w:date="2018-09-12T12:34:00Z">
            <w:rPr>
              <w:rFonts w:ascii="Consolas" w:hAnsi="Consolas" w:cs="Consolas"/>
              <w:color w:val="000000"/>
              <w:sz w:val="19"/>
              <w:szCs w:val="19"/>
            </w:rPr>
          </w:rPrChange>
        </w:rPr>
        <w:t>,</w:t>
      </w:r>
    </w:p>
    <w:p w14:paraId="2D5DA38A" w14:textId="77777777" w:rsidR="00C16C41" w:rsidRPr="00C211BF" w:rsidRDefault="00C16C41" w:rsidP="00C16C41">
      <w:pPr>
        <w:autoSpaceDE w:val="0"/>
        <w:autoSpaceDN w:val="0"/>
        <w:adjustRightInd w:val="0"/>
        <w:spacing w:after="0" w:line="240" w:lineRule="auto"/>
        <w:rPr>
          <w:rStyle w:val="CodeText"/>
          <w:rPrChange w:id="11657" w:author="Sam Tertzakian" w:date="2018-09-12T12:34:00Z">
            <w:rPr>
              <w:rFonts w:ascii="Consolas" w:hAnsi="Consolas" w:cs="Consolas"/>
              <w:color w:val="000000"/>
              <w:sz w:val="19"/>
              <w:szCs w:val="19"/>
            </w:rPr>
          </w:rPrChange>
        </w:rPr>
      </w:pPr>
      <w:r w:rsidRPr="00C211BF">
        <w:rPr>
          <w:rStyle w:val="CodeText"/>
          <w:rPrChange w:id="11658" w:author="Sam Tertzakian" w:date="2018-09-12T12:34:00Z">
            <w:rPr>
              <w:rFonts w:ascii="Consolas" w:hAnsi="Consolas" w:cs="Consolas"/>
              <w:color w:val="000000"/>
              <w:sz w:val="19"/>
              <w:szCs w:val="19"/>
            </w:rPr>
          </w:rPrChange>
        </w:rPr>
        <w:t xml:space="preserve">    </w:t>
      </w:r>
      <w:r w:rsidRPr="00C211BF">
        <w:rPr>
          <w:rStyle w:val="CodeText"/>
          <w:rPrChange w:id="11659" w:author="Sam Tertzakian" w:date="2018-09-12T12:34:00Z">
            <w:rPr>
              <w:rFonts w:ascii="Consolas" w:hAnsi="Consolas" w:cs="Consolas"/>
              <w:color w:val="6F008A"/>
              <w:sz w:val="19"/>
              <w:szCs w:val="19"/>
            </w:rPr>
          </w:rPrChange>
        </w:rPr>
        <w:t>_In_opt_</w:t>
      </w:r>
      <w:r w:rsidRPr="00C211BF">
        <w:rPr>
          <w:rStyle w:val="CodeText"/>
          <w:rPrChange w:id="11660" w:author="Sam Tertzakian" w:date="2018-09-12T12:34:00Z">
            <w:rPr>
              <w:rFonts w:ascii="Consolas" w:hAnsi="Consolas" w:cs="Consolas"/>
              <w:color w:val="000000"/>
              <w:sz w:val="19"/>
              <w:szCs w:val="19"/>
            </w:rPr>
          </w:rPrChange>
        </w:rPr>
        <w:t xml:space="preserve"> </w:t>
      </w:r>
      <w:r w:rsidRPr="00C211BF">
        <w:rPr>
          <w:rStyle w:val="CodeText"/>
          <w:rPrChange w:id="11661" w:author="Sam Tertzakian" w:date="2018-09-12T12:34:00Z">
            <w:rPr>
              <w:rFonts w:ascii="Consolas" w:hAnsi="Consolas" w:cs="Consolas"/>
              <w:color w:val="2B91AF"/>
              <w:sz w:val="19"/>
              <w:szCs w:val="19"/>
            </w:rPr>
          </w:rPrChange>
        </w:rPr>
        <w:t>PLARGE_INTEGER</w:t>
      </w:r>
      <w:r w:rsidRPr="00C211BF">
        <w:rPr>
          <w:rStyle w:val="CodeText"/>
          <w:rPrChange w:id="11662" w:author="Sam Tertzakian" w:date="2018-09-12T12:34:00Z">
            <w:rPr>
              <w:rFonts w:ascii="Consolas" w:hAnsi="Consolas" w:cs="Consolas"/>
              <w:color w:val="000000"/>
              <w:sz w:val="19"/>
              <w:szCs w:val="19"/>
            </w:rPr>
          </w:rPrChange>
        </w:rPr>
        <w:t xml:space="preserve"> </w:t>
      </w:r>
      <w:r w:rsidRPr="00C211BF">
        <w:rPr>
          <w:rStyle w:val="CodeText"/>
          <w:rPrChange w:id="11663" w:author="Sam Tertzakian" w:date="2018-09-12T12:34:00Z">
            <w:rPr>
              <w:rFonts w:ascii="Consolas" w:hAnsi="Consolas" w:cs="Consolas"/>
              <w:color w:val="808080"/>
              <w:sz w:val="19"/>
              <w:szCs w:val="19"/>
            </w:rPr>
          </w:rPrChange>
        </w:rPr>
        <w:t>TimeoutPointer</w:t>
      </w:r>
    </w:p>
    <w:p w14:paraId="5BC12394" w14:textId="5B5FC031" w:rsidR="00C926E0" w:rsidRPr="00C211BF" w:rsidRDefault="00C16C41" w:rsidP="00047F87">
      <w:pPr>
        <w:autoSpaceDE w:val="0"/>
        <w:autoSpaceDN w:val="0"/>
        <w:adjustRightInd w:val="0"/>
        <w:spacing w:after="0" w:line="240" w:lineRule="auto"/>
        <w:rPr>
          <w:rStyle w:val="CodeText"/>
          <w:rPrChange w:id="11664" w:author="Sam Tertzakian" w:date="2018-09-12T12:34:00Z">
            <w:rPr>
              <w:rFonts w:ascii="Consolas" w:hAnsi="Consolas" w:cs="Consolas"/>
              <w:color w:val="000000"/>
              <w:sz w:val="19"/>
              <w:szCs w:val="19"/>
            </w:rPr>
          </w:rPrChange>
        </w:rPr>
      </w:pPr>
      <w:r w:rsidRPr="00C211BF">
        <w:rPr>
          <w:rStyle w:val="CodeText"/>
          <w:rPrChange w:id="11665" w:author="Sam Tertzakian" w:date="2018-09-12T12:34:00Z">
            <w:rPr>
              <w:rFonts w:ascii="Consolas" w:hAnsi="Consolas" w:cs="Consolas"/>
              <w:color w:val="000000"/>
              <w:sz w:val="19"/>
              <w:szCs w:val="19"/>
            </w:rPr>
          </w:rPrChange>
        </w:rPr>
        <w:t xml:space="preserve">    );</w:t>
      </w:r>
    </w:p>
    <w:p w14:paraId="035CF038" w14:textId="77777777" w:rsidR="00047F87" w:rsidRDefault="00047F87" w:rsidP="00047F87">
      <w:pPr>
        <w:autoSpaceDE w:val="0"/>
        <w:autoSpaceDN w:val="0"/>
        <w:adjustRightInd w:val="0"/>
        <w:spacing w:after="0" w:line="240" w:lineRule="auto"/>
        <w:rPr>
          <w:rFonts w:ascii="Consolas" w:hAnsi="Consolas" w:cs="Consolas"/>
          <w:color w:val="000000"/>
          <w:sz w:val="19"/>
          <w:szCs w:val="19"/>
        </w:rPr>
      </w:pPr>
    </w:p>
    <w:p w14:paraId="0259D743" w14:textId="08F0D149" w:rsidR="00C926E0" w:rsidRDefault="00C926E0" w:rsidP="00C926E0">
      <w:r>
        <w:t xml:space="preserve">Cause the current thread to wait for an event to be set.  </w:t>
      </w:r>
    </w:p>
    <w:p w14:paraId="4BA3E481" w14:textId="77777777" w:rsidR="00C926E0" w:rsidRDefault="00C926E0" w:rsidP="00C926E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C926E0" w14:paraId="57FA179C" w14:textId="77777777" w:rsidTr="00246F8E">
        <w:tc>
          <w:tcPr>
            <w:tcW w:w="5665" w:type="dxa"/>
          </w:tcPr>
          <w:p w14:paraId="6982076C" w14:textId="77777777" w:rsidR="00C926E0" w:rsidRPr="002E34CA" w:rsidRDefault="00C926E0" w:rsidP="00C926E0">
            <w:pPr>
              <w:rPr>
                <w:rStyle w:val="CodeText"/>
              </w:rPr>
            </w:pPr>
            <w:r w:rsidRPr="002E34CA">
              <w:rPr>
                <w:rStyle w:val="CodeText"/>
              </w:rPr>
              <w:t>PDMF_PORTABLE_EVENT EventPointer</w:t>
            </w:r>
          </w:p>
        </w:tc>
        <w:tc>
          <w:tcPr>
            <w:tcW w:w="3685" w:type="dxa"/>
          </w:tcPr>
          <w:p w14:paraId="3C63B3EB" w14:textId="26773816" w:rsidR="00C926E0" w:rsidRDefault="00C926E0" w:rsidP="00C926E0">
            <w:r>
              <w:t>The address of the given event to wait for.</w:t>
            </w:r>
          </w:p>
        </w:tc>
      </w:tr>
      <w:tr w:rsidR="004667B8" w14:paraId="234BFE18" w14:textId="77777777" w:rsidTr="00246F8E">
        <w:tc>
          <w:tcPr>
            <w:tcW w:w="5665" w:type="dxa"/>
          </w:tcPr>
          <w:p w14:paraId="75DA6A98" w14:textId="3B9205CB" w:rsidR="004667B8" w:rsidRPr="002E34CA" w:rsidRDefault="004667B8" w:rsidP="00C926E0">
            <w:pPr>
              <w:rPr>
                <w:rStyle w:val="CodeText"/>
              </w:rPr>
            </w:pPr>
            <w:r w:rsidRPr="002E34CA">
              <w:rPr>
                <w:rStyle w:val="CodeText"/>
              </w:rPr>
              <w:t>BOOLEAN Alertable</w:t>
            </w:r>
          </w:p>
        </w:tc>
        <w:tc>
          <w:tcPr>
            <w:tcW w:w="3685" w:type="dxa"/>
          </w:tcPr>
          <w:p w14:paraId="57383B69" w14:textId="77777777" w:rsidR="004667B8" w:rsidRDefault="004667B8" w:rsidP="00C926E0"/>
        </w:tc>
      </w:tr>
      <w:tr w:rsidR="004667B8" w14:paraId="4D23C783" w14:textId="77777777" w:rsidTr="00246F8E">
        <w:tc>
          <w:tcPr>
            <w:tcW w:w="5665" w:type="dxa"/>
          </w:tcPr>
          <w:p w14:paraId="768F1519" w14:textId="323C2138" w:rsidR="004667B8" w:rsidRPr="002E34CA" w:rsidRDefault="004667B8" w:rsidP="00C926E0">
            <w:pPr>
              <w:rPr>
                <w:rStyle w:val="CodeText"/>
              </w:rPr>
            </w:pPr>
            <w:r w:rsidRPr="002E34CA">
              <w:rPr>
                <w:rStyle w:val="CodeText"/>
              </w:rPr>
              <w:t>PLARGE_INTEGER TimeoutPointer</w:t>
            </w:r>
          </w:p>
        </w:tc>
        <w:tc>
          <w:tcPr>
            <w:tcW w:w="3685" w:type="dxa"/>
          </w:tcPr>
          <w:p w14:paraId="6A294AB4" w14:textId="40D44221" w:rsidR="004667B8" w:rsidRDefault="004667B8" w:rsidP="00C926E0">
            <w:r>
              <w:t>Use NULL to indicate infinite wait. Otherwise, it is the address of a LARGE_INTEGER holding the number of 100-ns to wait.</w:t>
            </w:r>
          </w:p>
        </w:tc>
      </w:tr>
    </w:tbl>
    <w:p w14:paraId="3068A253" w14:textId="77777777" w:rsidR="00C926E0" w:rsidRDefault="00C926E0" w:rsidP="00C926E0"/>
    <w:p w14:paraId="39281E26" w14:textId="77777777" w:rsidR="00C926E0" w:rsidRDefault="00C926E0" w:rsidP="00C926E0">
      <w:pPr>
        <w:pStyle w:val="Heading4"/>
      </w:pPr>
      <w:r>
        <w:t>Returns</w:t>
      </w:r>
    </w:p>
    <w:p w14:paraId="53196308" w14:textId="066DE86B" w:rsidR="00C926E0" w:rsidRDefault="004667B8" w:rsidP="00C926E0">
      <w:r w:rsidRPr="002E34CA">
        <w:rPr>
          <w:rStyle w:val="CodeText"/>
        </w:rPr>
        <w:t>STATUS_WAIT_OBJECT_0</w:t>
      </w:r>
      <w:r>
        <w:t xml:space="preserve"> to indicate the event was set. </w:t>
      </w:r>
      <w:r w:rsidRPr="002E34CA">
        <w:rPr>
          <w:rStyle w:val="CodeText"/>
        </w:rPr>
        <w:t>STATUS_TIMEOUT</w:t>
      </w:r>
      <w:r>
        <w:t xml:space="preserve"> to indicate the event was not set during the timeout period.</w:t>
      </w:r>
    </w:p>
    <w:p w14:paraId="0FF911D6" w14:textId="77777777" w:rsidR="00C926E0" w:rsidRDefault="00C926E0" w:rsidP="00C926E0">
      <w:pPr>
        <w:pStyle w:val="Heading4"/>
      </w:pPr>
      <w:r>
        <w:t>Remarks</w:t>
      </w:r>
    </w:p>
    <w:p w14:paraId="3DD74C93" w14:textId="57A94446" w:rsidR="00F60C2B" w:rsidRDefault="00047F87" w:rsidP="004A459D">
      <w:pPr>
        <w:pStyle w:val="ListParagraph"/>
        <w:numPr>
          <w:ilvl w:val="0"/>
          <w:numId w:val="3"/>
        </w:numPr>
      </w:pPr>
      <w:r>
        <w:t xml:space="preserve">There is not no option to wait for multiple events </w:t>
      </w:r>
      <w:proofErr w:type="gramStart"/>
      <w:r>
        <w:t>at this time</w:t>
      </w:r>
      <w:proofErr w:type="gramEnd"/>
      <w:r>
        <w:t>.</w:t>
      </w:r>
    </w:p>
    <w:p w14:paraId="53FA7BBF"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467D158" w14:textId="4AB31A08" w:rsidR="00C16C41" w:rsidRDefault="00C16C41" w:rsidP="00C16C41">
      <w:pPr>
        <w:pStyle w:val="Heading3"/>
      </w:pPr>
      <w:bookmarkStart w:id="11666" w:name="_Toc524528087"/>
      <w:r>
        <w:lastRenderedPageBreak/>
        <w:t>DMF_Portable_EventClose</w:t>
      </w:r>
      <w:bookmarkEnd w:id="11666"/>
    </w:p>
    <w:p w14:paraId="57DE07B3"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08856D16" w14:textId="77777777" w:rsidR="00C16C41" w:rsidRPr="00C211BF" w:rsidRDefault="00C16C41" w:rsidP="00C16C41">
      <w:pPr>
        <w:autoSpaceDE w:val="0"/>
        <w:autoSpaceDN w:val="0"/>
        <w:adjustRightInd w:val="0"/>
        <w:spacing w:after="0" w:line="240" w:lineRule="auto"/>
        <w:rPr>
          <w:rStyle w:val="CodeText"/>
          <w:rPrChange w:id="11667" w:author="Sam Tertzakian" w:date="2018-09-12T12:34:00Z">
            <w:rPr>
              <w:rFonts w:ascii="Consolas" w:hAnsi="Consolas" w:cs="Consolas"/>
              <w:color w:val="000000"/>
              <w:sz w:val="19"/>
              <w:szCs w:val="19"/>
            </w:rPr>
          </w:rPrChange>
        </w:rPr>
      </w:pPr>
      <w:r w:rsidRPr="00C211BF">
        <w:rPr>
          <w:rStyle w:val="CodeText"/>
          <w:rPrChange w:id="11668" w:author="Sam Tertzakian" w:date="2018-09-12T12:34:00Z">
            <w:rPr>
              <w:rFonts w:ascii="Consolas" w:hAnsi="Consolas" w:cs="Consolas"/>
              <w:color w:val="6F008A"/>
              <w:sz w:val="19"/>
              <w:szCs w:val="19"/>
            </w:rPr>
          </w:rPrChange>
        </w:rPr>
        <w:t>VOID</w:t>
      </w:r>
      <w:r w:rsidRPr="00C211BF">
        <w:rPr>
          <w:rStyle w:val="CodeText"/>
          <w:rPrChange w:id="11669" w:author="Sam Tertzakian" w:date="2018-09-12T12:34:00Z">
            <w:rPr>
              <w:rFonts w:ascii="Consolas" w:hAnsi="Consolas" w:cs="Consolas"/>
              <w:color w:val="000000"/>
              <w:sz w:val="19"/>
              <w:szCs w:val="19"/>
            </w:rPr>
          </w:rPrChange>
        </w:rPr>
        <w:t xml:space="preserve"> </w:t>
      </w:r>
    </w:p>
    <w:p w14:paraId="01B689B6" w14:textId="77777777" w:rsidR="00C16C41" w:rsidRPr="00C211BF" w:rsidRDefault="00C16C41" w:rsidP="00C16C41">
      <w:pPr>
        <w:autoSpaceDE w:val="0"/>
        <w:autoSpaceDN w:val="0"/>
        <w:adjustRightInd w:val="0"/>
        <w:spacing w:after="0" w:line="240" w:lineRule="auto"/>
        <w:rPr>
          <w:rStyle w:val="CodeText"/>
          <w:rPrChange w:id="11670" w:author="Sam Tertzakian" w:date="2018-09-12T12:34:00Z">
            <w:rPr>
              <w:rFonts w:ascii="Consolas" w:hAnsi="Consolas" w:cs="Consolas"/>
              <w:color w:val="000000"/>
              <w:sz w:val="19"/>
              <w:szCs w:val="19"/>
            </w:rPr>
          </w:rPrChange>
        </w:rPr>
      </w:pPr>
      <w:r w:rsidRPr="00C211BF">
        <w:rPr>
          <w:rStyle w:val="CodeText"/>
          <w:rPrChange w:id="11671" w:author="Sam Tertzakian" w:date="2018-09-12T12:34:00Z">
            <w:rPr>
              <w:rFonts w:ascii="Consolas" w:hAnsi="Consolas" w:cs="Consolas"/>
              <w:color w:val="000000"/>
              <w:sz w:val="19"/>
              <w:szCs w:val="19"/>
            </w:rPr>
          </w:rPrChange>
        </w:rPr>
        <w:t>DMF_Portable_EventClose(</w:t>
      </w:r>
    </w:p>
    <w:p w14:paraId="52CDBEBE" w14:textId="77777777" w:rsidR="00C16C41" w:rsidRPr="00C211BF" w:rsidRDefault="00C16C41" w:rsidP="00C16C41">
      <w:pPr>
        <w:autoSpaceDE w:val="0"/>
        <w:autoSpaceDN w:val="0"/>
        <w:adjustRightInd w:val="0"/>
        <w:spacing w:after="0" w:line="240" w:lineRule="auto"/>
        <w:rPr>
          <w:rStyle w:val="CodeText"/>
          <w:rPrChange w:id="11672" w:author="Sam Tertzakian" w:date="2018-09-12T12:34:00Z">
            <w:rPr>
              <w:rFonts w:ascii="Consolas" w:hAnsi="Consolas" w:cs="Consolas"/>
              <w:color w:val="000000"/>
              <w:sz w:val="19"/>
              <w:szCs w:val="19"/>
            </w:rPr>
          </w:rPrChange>
        </w:rPr>
      </w:pPr>
      <w:r w:rsidRPr="00C211BF">
        <w:rPr>
          <w:rStyle w:val="CodeText"/>
          <w:rPrChange w:id="11673" w:author="Sam Tertzakian" w:date="2018-09-12T12:34:00Z">
            <w:rPr>
              <w:rFonts w:ascii="Consolas" w:hAnsi="Consolas" w:cs="Consolas"/>
              <w:color w:val="000000"/>
              <w:sz w:val="19"/>
              <w:szCs w:val="19"/>
            </w:rPr>
          </w:rPrChange>
        </w:rPr>
        <w:t xml:space="preserve">    </w:t>
      </w:r>
      <w:r w:rsidRPr="00C211BF">
        <w:rPr>
          <w:rStyle w:val="CodeText"/>
          <w:rPrChange w:id="11674" w:author="Sam Tertzakian" w:date="2018-09-12T12:34:00Z">
            <w:rPr>
              <w:rFonts w:ascii="Consolas" w:hAnsi="Consolas" w:cs="Consolas"/>
              <w:color w:val="6F008A"/>
              <w:sz w:val="19"/>
              <w:szCs w:val="19"/>
            </w:rPr>
          </w:rPrChange>
        </w:rPr>
        <w:t>_In_</w:t>
      </w:r>
      <w:r w:rsidRPr="00C211BF">
        <w:rPr>
          <w:rStyle w:val="CodeText"/>
          <w:rPrChange w:id="11675" w:author="Sam Tertzakian" w:date="2018-09-12T12:34:00Z">
            <w:rPr>
              <w:rFonts w:ascii="Consolas" w:hAnsi="Consolas" w:cs="Consolas"/>
              <w:color w:val="000000"/>
              <w:sz w:val="19"/>
              <w:szCs w:val="19"/>
            </w:rPr>
          </w:rPrChange>
        </w:rPr>
        <w:t xml:space="preserve"> </w:t>
      </w:r>
      <w:r w:rsidRPr="00C211BF">
        <w:rPr>
          <w:rStyle w:val="CodeText"/>
          <w:rPrChange w:id="11676" w:author="Sam Tertzakian" w:date="2018-09-12T12:34:00Z">
            <w:rPr>
              <w:rFonts w:ascii="Consolas" w:hAnsi="Consolas" w:cs="Consolas"/>
              <w:color w:val="2B91AF"/>
              <w:sz w:val="19"/>
              <w:szCs w:val="19"/>
            </w:rPr>
          </w:rPrChange>
        </w:rPr>
        <w:t>PDMF_PORTABLE_EVENT</w:t>
      </w:r>
      <w:r w:rsidRPr="00C211BF">
        <w:rPr>
          <w:rStyle w:val="CodeText"/>
          <w:rPrChange w:id="11677" w:author="Sam Tertzakian" w:date="2018-09-12T12:34:00Z">
            <w:rPr>
              <w:rFonts w:ascii="Consolas" w:hAnsi="Consolas" w:cs="Consolas"/>
              <w:color w:val="000000"/>
              <w:sz w:val="19"/>
              <w:szCs w:val="19"/>
            </w:rPr>
          </w:rPrChange>
        </w:rPr>
        <w:t xml:space="preserve"> </w:t>
      </w:r>
      <w:r w:rsidRPr="00C211BF">
        <w:rPr>
          <w:rStyle w:val="CodeText"/>
          <w:rPrChange w:id="11678" w:author="Sam Tertzakian" w:date="2018-09-12T12:34:00Z">
            <w:rPr>
              <w:rFonts w:ascii="Consolas" w:hAnsi="Consolas" w:cs="Consolas"/>
              <w:color w:val="808080"/>
              <w:sz w:val="19"/>
              <w:szCs w:val="19"/>
            </w:rPr>
          </w:rPrChange>
        </w:rPr>
        <w:t>EventPointer</w:t>
      </w:r>
    </w:p>
    <w:p w14:paraId="3A1B5EA3" w14:textId="77777777" w:rsidR="00C16C41" w:rsidRPr="00C211BF" w:rsidRDefault="00C16C41" w:rsidP="00C16C41">
      <w:pPr>
        <w:autoSpaceDE w:val="0"/>
        <w:autoSpaceDN w:val="0"/>
        <w:adjustRightInd w:val="0"/>
        <w:spacing w:after="0" w:line="240" w:lineRule="auto"/>
        <w:rPr>
          <w:rStyle w:val="CodeText"/>
          <w:rPrChange w:id="11679" w:author="Sam Tertzakian" w:date="2018-09-12T12:34:00Z">
            <w:rPr>
              <w:rFonts w:ascii="Consolas" w:hAnsi="Consolas" w:cs="Consolas"/>
              <w:color w:val="000000"/>
              <w:sz w:val="19"/>
              <w:szCs w:val="19"/>
            </w:rPr>
          </w:rPrChange>
        </w:rPr>
      </w:pPr>
      <w:r w:rsidRPr="00C211BF">
        <w:rPr>
          <w:rStyle w:val="CodeText"/>
          <w:rPrChange w:id="11680" w:author="Sam Tertzakian" w:date="2018-09-12T12:34:00Z">
            <w:rPr>
              <w:rFonts w:ascii="Consolas" w:hAnsi="Consolas" w:cs="Consolas"/>
              <w:color w:val="000000"/>
              <w:sz w:val="19"/>
              <w:szCs w:val="19"/>
            </w:rPr>
          </w:rPrChange>
        </w:rPr>
        <w:t xml:space="preserve">    );</w:t>
      </w:r>
    </w:p>
    <w:p w14:paraId="470A5500" w14:textId="5BC2F749"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337B126" w14:textId="47A598AA" w:rsidR="00047F87" w:rsidRDefault="00047F87" w:rsidP="00047F87">
      <w:r>
        <w:t>Cause a portable event to be unusable (closed).</w:t>
      </w:r>
    </w:p>
    <w:p w14:paraId="3A9404B4" w14:textId="77777777" w:rsidR="00047F87" w:rsidRDefault="00047F87" w:rsidP="00047F87">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047F87" w14:paraId="49DEFFF1" w14:textId="77777777" w:rsidTr="00246F8E">
        <w:tc>
          <w:tcPr>
            <w:tcW w:w="5665" w:type="dxa"/>
          </w:tcPr>
          <w:p w14:paraId="5B8537A5" w14:textId="77777777" w:rsidR="00047F87" w:rsidRPr="002E34CA" w:rsidRDefault="00047F87" w:rsidP="00C660E4">
            <w:pPr>
              <w:rPr>
                <w:rStyle w:val="CodeText"/>
              </w:rPr>
            </w:pPr>
            <w:r w:rsidRPr="002E34CA">
              <w:rPr>
                <w:rStyle w:val="CodeText"/>
              </w:rPr>
              <w:t>PDMF_PORTABLE_EVENT EventPointer</w:t>
            </w:r>
          </w:p>
        </w:tc>
        <w:tc>
          <w:tcPr>
            <w:tcW w:w="3685" w:type="dxa"/>
          </w:tcPr>
          <w:p w14:paraId="20B48F02" w14:textId="5186C6C4" w:rsidR="00047F87" w:rsidRDefault="00047F87" w:rsidP="00C660E4">
            <w:r>
              <w:t>The address of the given event to close.</w:t>
            </w:r>
          </w:p>
        </w:tc>
      </w:tr>
    </w:tbl>
    <w:p w14:paraId="0B0D8D95" w14:textId="77777777" w:rsidR="00047F87" w:rsidRDefault="00047F87" w:rsidP="00047F87"/>
    <w:p w14:paraId="21FD361E" w14:textId="77777777" w:rsidR="00047F87" w:rsidRDefault="00047F87" w:rsidP="00047F87">
      <w:pPr>
        <w:pStyle w:val="Heading4"/>
      </w:pPr>
      <w:r>
        <w:t>Returns</w:t>
      </w:r>
    </w:p>
    <w:p w14:paraId="0A11DE17" w14:textId="77777777" w:rsidR="00047F87" w:rsidRDefault="00047F87" w:rsidP="00047F87">
      <w:r>
        <w:t>None.</w:t>
      </w:r>
    </w:p>
    <w:p w14:paraId="6A81CCE1" w14:textId="77777777" w:rsidR="00047F87" w:rsidRDefault="00047F87" w:rsidP="00047F87">
      <w:pPr>
        <w:pStyle w:val="Heading4"/>
      </w:pPr>
      <w:r>
        <w:t>Remarks</w:t>
      </w:r>
    </w:p>
    <w:p w14:paraId="2D07071A" w14:textId="0A21D584" w:rsidR="008F02EF" w:rsidRDefault="00047F87" w:rsidP="004A459D">
      <w:pPr>
        <w:pStyle w:val="ListParagraph"/>
        <w:numPr>
          <w:ilvl w:val="0"/>
          <w:numId w:val="3"/>
        </w:numPr>
      </w:pPr>
      <w:r>
        <w:t xml:space="preserve">In </w:t>
      </w:r>
      <w:r w:rsidR="00A0064F">
        <w:t>Kernel-mode</w:t>
      </w:r>
      <w:r>
        <w:t>, this is a NOP</w:t>
      </w:r>
      <w:r w:rsidR="00E54807">
        <w:t>.</w:t>
      </w:r>
      <w:r w:rsidR="005C4B59">
        <w:t xml:space="preserve"> </w:t>
      </w:r>
      <w:r w:rsidR="00E54807">
        <w:t>F</w:t>
      </w:r>
      <w:r w:rsidR="005C4B59">
        <w:t>or portability purposes, this use this call before the driver unloads.</w:t>
      </w:r>
    </w:p>
    <w:p w14:paraId="0A3FF4D8" w14:textId="6587FD23" w:rsidR="00F60C2B" w:rsidRDefault="00F60C2B" w:rsidP="008F02EF">
      <w:pPr>
        <w:pStyle w:val="ListParagraph"/>
      </w:pPr>
      <w:r w:rsidRPr="008F02EF">
        <w:rPr>
          <w:i/>
        </w:rPr>
        <w:t>.</w:t>
      </w:r>
    </w:p>
    <w:p w14:paraId="2F59D915"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6195A3EE" w14:textId="5B2180DF" w:rsidR="00C16C41" w:rsidRDefault="00C16C41" w:rsidP="00C16C41">
      <w:pPr>
        <w:pStyle w:val="Heading3"/>
      </w:pPr>
      <w:bookmarkStart w:id="11681" w:name="_Toc524528088"/>
      <w:r>
        <w:lastRenderedPageBreak/>
        <w:t>DMF_Portable_LookasideListCreate</w:t>
      </w:r>
      <w:bookmarkEnd w:id="11681"/>
    </w:p>
    <w:p w14:paraId="7F87F8E8"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726BCD45" w14:textId="77777777" w:rsidR="00C16C41" w:rsidRPr="00C211BF" w:rsidRDefault="00C16C41" w:rsidP="00C16C41">
      <w:pPr>
        <w:autoSpaceDE w:val="0"/>
        <w:autoSpaceDN w:val="0"/>
        <w:adjustRightInd w:val="0"/>
        <w:spacing w:after="0" w:line="240" w:lineRule="auto"/>
        <w:rPr>
          <w:rStyle w:val="CodeText"/>
          <w:rPrChange w:id="11682" w:author="Sam Tertzakian" w:date="2018-09-12T12:34:00Z">
            <w:rPr>
              <w:rFonts w:ascii="Consolas" w:hAnsi="Consolas" w:cs="Consolas"/>
              <w:color w:val="000000"/>
              <w:sz w:val="19"/>
              <w:szCs w:val="19"/>
            </w:rPr>
          </w:rPrChange>
        </w:rPr>
      </w:pPr>
      <w:r w:rsidRPr="00C211BF">
        <w:rPr>
          <w:rStyle w:val="CodeText"/>
          <w:rPrChange w:id="11683" w:author="Sam Tertzakian" w:date="2018-09-12T12:34:00Z">
            <w:rPr>
              <w:rFonts w:ascii="Consolas" w:hAnsi="Consolas" w:cs="Consolas"/>
              <w:color w:val="2B91AF"/>
              <w:sz w:val="19"/>
              <w:szCs w:val="19"/>
            </w:rPr>
          </w:rPrChange>
        </w:rPr>
        <w:t>NTSTATUS</w:t>
      </w:r>
      <w:r w:rsidRPr="00C211BF">
        <w:rPr>
          <w:rStyle w:val="CodeText"/>
          <w:rPrChange w:id="11684" w:author="Sam Tertzakian" w:date="2018-09-12T12:34:00Z">
            <w:rPr>
              <w:rFonts w:ascii="Consolas" w:hAnsi="Consolas" w:cs="Consolas"/>
              <w:color w:val="000000"/>
              <w:sz w:val="19"/>
              <w:szCs w:val="19"/>
            </w:rPr>
          </w:rPrChange>
        </w:rPr>
        <w:t xml:space="preserve"> </w:t>
      </w:r>
    </w:p>
    <w:p w14:paraId="2CAEBBF7" w14:textId="77777777" w:rsidR="00C16C41" w:rsidRPr="00C211BF" w:rsidRDefault="00C16C41" w:rsidP="00C16C41">
      <w:pPr>
        <w:autoSpaceDE w:val="0"/>
        <w:autoSpaceDN w:val="0"/>
        <w:adjustRightInd w:val="0"/>
        <w:spacing w:after="0" w:line="240" w:lineRule="auto"/>
        <w:rPr>
          <w:rStyle w:val="CodeText"/>
          <w:rPrChange w:id="11685" w:author="Sam Tertzakian" w:date="2018-09-12T12:34:00Z">
            <w:rPr>
              <w:rFonts w:ascii="Consolas" w:hAnsi="Consolas" w:cs="Consolas"/>
              <w:color w:val="000000"/>
              <w:sz w:val="19"/>
              <w:szCs w:val="19"/>
            </w:rPr>
          </w:rPrChange>
        </w:rPr>
      </w:pPr>
      <w:r w:rsidRPr="00C211BF">
        <w:rPr>
          <w:rStyle w:val="CodeText"/>
          <w:rPrChange w:id="11686" w:author="Sam Tertzakian" w:date="2018-09-12T12:34:00Z">
            <w:rPr>
              <w:rFonts w:ascii="Consolas" w:hAnsi="Consolas" w:cs="Consolas"/>
              <w:color w:val="000000"/>
              <w:sz w:val="19"/>
              <w:szCs w:val="19"/>
            </w:rPr>
          </w:rPrChange>
        </w:rPr>
        <w:t>DMF_Portable_LookasideListCreate(</w:t>
      </w:r>
    </w:p>
    <w:p w14:paraId="466DBBC9" w14:textId="77777777" w:rsidR="00C16C41" w:rsidRPr="00C211BF" w:rsidRDefault="00C16C41" w:rsidP="00C16C41">
      <w:pPr>
        <w:autoSpaceDE w:val="0"/>
        <w:autoSpaceDN w:val="0"/>
        <w:adjustRightInd w:val="0"/>
        <w:spacing w:after="0" w:line="240" w:lineRule="auto"/>
        <w:rPr>
          <w:rStyle w:val="CodeText"/>
          <w:rPrChange w:id="11687" w:author="Sam Tertzakian" w:date="2018-09-12T12:34:00Z">
            <w:rPr>
              <w:rFonts w:ascii="Consolas" w:hAnsi="Consolas" w:cs="Consolas"/>
              <w:color w:val="000000"/>
              <w:sz w:val="19"/>
              <w:szCs w:val="19"/>
            </w:rPr>
          </w:rPrChange>
        </w:rPr>
      </w:pPr>
      <w:r w:rsidRPr="00C211BF">
        <w:rPr>
          <w:rStyle w:val="CodeText"/>
          <w:rPrChange w:id="11688" w:author="Sam Tertzakian" w:date="2018-09-12T12:34:00Z">
            <w:rPr>
              <w:rFonts w:ascii="Consolas" w:hAnsi="Consolas" w:cs="Consolas"/>
              <w:color w:val="000000"/>
              <w:sz w:val="19"/>
              <w:szCs w:val="19"/>
            </w:rPr>
          </w:rPrChange>
        </w:rPr>
        <w:t xml:space="preserve">    </w:t>
      </w:r>
      <w:r w:rsidRPr="00C211BF">
        <w:rPr>
          <w:rStyle w:val="CodeText"/>
          <w:rPrChange w:id="11689" w:author="Sam Tertzakian" w:date="2018-09-12T12:34:00Z">
            <w:rPr>
              <w:rFonts w:ascii="Consolas" w:hAnsi="Consolas" w:cs="Consolas"/>
              <w:color w:val="6F008A"/>
              <w:sz w:val="19"/>
              <w:szCs w:val="19"/>
            </w:rPr>
          </w:rPrChange>
        </w:rPr>
        <w:t>_In_</w:t>
      </w:r>
      <w:r w:rsidRPr="00C211BF">
        <w:rPr>
          <w:rStyle w:val="CodeText"/>
          <w:rPrChange w:id="11690" w:author="Sam Tertzakian" w:date="2018-09-12T12:34:00Z">
            <w:rPr>
              <w:rFonts w:ascii="Consolas" w:hAnsi="Consolas" w:cs="Consolas"/>
              <w:color w:val="000000"/>
              <w:sz w:val="19"/>
              <w:szCs w:val="19"/>
            </w:rPr>
          </w:rPrChange>
        </w:rPr>
        <w:t xml:space="preserve"> </w:t>
      </w:r>
      <w:r w:rsidRPr="00C211BF">
        <w:rPr>
          <w:rStyle w:val="CodeText"/>
          <w:rPrChange w:id="11691" w:author="Sam Tertzakian" w:date="2018-09-12T12:34:00Z">
            <w:rPr>
              <w:rFonts w:ascii="Consolas" w:hAnsi="Consolas" w:cs="Consolas"/>
              <w:color w:val="2B91AF"/>
              <w:sz w:val="19"/>
              <w:szCs w:val="19"/>
            </w:rPr>
          </w:rPrChange>
        </w:rPr>
        <w:t>PWDF_OBJECT_ATTRIBUTES</w:t>
      </w:r>
      <w:r w:rsidRPr="00C211BF">
        <w:rPr>
          <w:rStyle w:val="CodeText"/>
          <w:rPrChange w:id="11692" w:author="Sam Tertzakian" w:date="2018-09-12T12:34:00Z">
            <w:rPr>
              <w:rFonts w:ascii="Consolas" w:hAnsi="Consolas" w:cs="Consolas"/>
              <w:color w:val="000000"/>
              <w:sz w:val="19"/>
              <w:szCs w:val="19"/>
            </w:rPr>
          </w:rPrChange>
        </w:rPr>
        <w:t xml:space="preserve"> </w:t>
      </w:r>
      <w:r w:rsidRPr="00C211BF">
        <w:rPr>
          <w:rStyle w:val="CodeText"/>
          <w:rPrChange w:id="11693" w:author="Sam Tertzakian" w:date="2018-09-12T12:34:00Z">
            <w:rPr>
              <w:rFonts w:ascii="Consolas" w:hAnsi="Consolas" w:cs="Consolas"/>
              <w:color w:val="808080"/>
              <w:sz w:val="19"/>
              <w:szCs w:val="19"/>
            </w:rPr>
          </w:rPrChange>
        </w:rPr>
        <w:t>LookasideAttributes</w:t>
      </w:r>
      <w:r w:rsidRPr="00C211BF">
        <w:rPr>
          <w:rStyle w:val="CodeText"/>
          <w:rPrChange w:id="11694" w:author="Sam Tertzakian" w:date="2018-09-12T12:34:00Z">
            <w:rPr>
              <w:rFonts w:ascii="Consolas" w:hAnsi="Consolas" w:cs="Consolas"/>
              <w:color w:val="000000"/>
              <w:sz w:val="19"/>
              <w:szCs w:val="19"/>
            </w:rPr>
          </w:rPrChange>
        </w:rPr>
        <w:t>,</w:t>
      </w:r>
    </w:p>
    <w:p w14:paraId="7AC9EBAD" w14:textId="77777777" w:rsidR="00C16C41" w:rsidRPr="00C211BF" w:rsidRDefault="00C16C41" w:rsidP="00C16C41">
      <w:pPr>
        <w:autoSpaceDE w:val="0"/>
        <w:autoSpaceDN w:val="0"/>
        <w:adjustRightInd w:val="0"/>
        <w:spacing w:after="0" w:line="240" w:lineRule="auto"/>
        <w:rPr>
          <w:rStyle w:val="CodeText"/>
          <w:rPrChange w:id="11695" w:author="Sam Tertzakian" w:date="2018-09-12T12:34:00Z">
            <w:rPr>
              <w:rFonts w:ascii="Consolas" w:hAnsi="Consolas" w:cs="Consolas"/>
              <w:color w:val="000000"/>
              <w:sz w:val="19"/>
              <w:szCs w:val="19"/>
            </w:rPr>
          </w:rPrChange>
        </w:rPr>
      </w:pPr>
      <w:r w:rsidRPr="00C211BF">
        <w:rPr>
          <w:rStyle w:val="CodeText"/>
          <w:rPrChange w:id="11696" w:author="Sam Tertzakian" w:date="2018-09-12T12:34:00Z">
            <w:rPr>
              <w:rFonts w:ascii="Consolas" w:hAnsi="Consolas" w:cs="Consolas"/>
              <w:color w:val="000000"/>
              <w:sz w:val="19"/>
              <w:szCs w:val="19"/>
            </w:rPr>
          </w:rPrChange>
        </w:rPr>
        <w:t xml:space="preserve">    </w:t>
      </w:r>
      <w:r w:rsidRPr="00C211BF">
        <w:rPr>
          <w:rStyle w:val="CodeText"/>
          <w:rPrChange w:id="11697" w:author="Sam Tertzakian" w:date="2018-09-12T12:34:00Z">
            <w:rPr>
              <w:rFonts w:ascii="Consolas" w:hAnsi="Consolas" w:cs="Consolas"/>
              <w:color w:val="6F008A"/>
              <w:sz w:val="19"/>
              <w:szCs w:val="19"/>
            </w:rPr>
          </w:rPrChange>
        </w:rPr>
        <w:t>_In_</w:t>
      </w:r>
      <w:r w:rsidRPr="00C211BF">
        <w:rPr>
          <w:rStyle w:val="CodeText"/>
          <w:rPrChange w:id="11698" w:author="Sam Tertzakian" w:date="2018-09-12T12:34:00Z">
            <w:rPr>
              <w:rFonts w:ascii="Consolas" w:hAnsi="Consolas" w:cs="Consolas"/>
              <w:color w:val="000000"/>
              <w:sz w:val="19"/>
              <w:szCs w:val="19"/>
            </w:rPr>
          </w:rPrChange>
        </w:rPr>
        <w:t xml:space="preserve"> </w:t>
      </w:r>
      <w:r w:rsidRPr="00C211BF">
        <w:rPr>
          <w:rStyle w:val="CodeText"/>
          <w:rPrChange w:id="11699" w:author="Sam Tertzakian" w:date="2018-09-12T12:34:00Z">
            <w:rPr>
              <w:rFonts w:ascii="Consolas" w:hAnsi="Consolas" w:cs="Consolas"/>
              <w:color w:val="2B91AF"/>
              <w:sz w:val="19"/>
              <w:szCs w:val="19"/>
            </w:rPr>
          </w:rPrChange>
        </w:rPr>
        <w:t>size_t</w:t>
      </w:r>
      <w:r w:rsidRPr="00C211BF">
        <w:rPr>
          <w:rStyle w:val="CodeText"/>
          <w:rPrChange w:id="11700" w:author="Sam Tertzakian" w:date="2018-09-12T12:34:00Z">
            <w:rPr>
              <w:rFonts w:ascii="Consolas" w:hAnsi="Consolas" w:cs="Consolas"/>
              <w:color w:val="000000"/>
              <w:sz w:val="19"/>
              <w:szCs w:val="19"/>
            </w:rPr>
          </w:rPrChange>
        </w:rPr>
        <w:t xml:space="preserve"> </w:t>
      </w:r>
      <w:r w:rsidRPr="00C211BF">
        <w:rPr>
          <w:rStyle w:val="CodeText"/>
          <w:rPrChange w:id="11701" w:author="Sam Tertzakian" w:date="2018-09-12T12:34:00Z">
            <w:rPr>
              <w:rFonts w:ascii="Consolas" w:hAnsi="Consolas" w:cs="Consolas"/>
              <w:color w:val="808080"/>
              <w:sz w:val="19"/>
              <w:szCs w:val="19"/>
            </w:rPr>
          </w:rPrChange>
        </w:rPr>
        <w:t>BufferSize</w:t>
      </w:r>
      <w:r w:rsidRPr="00C211BF">
        <w:rPr>
          <w:rStyle w:val="CodeText"/>
          <w:rPrChange w:id="11702" w:author="Sam Tertzakian" w:date="2018-09-12T12:34:00Z">
            <w:rPr>
              <w:rFonts w:ascii="Consolas" w:hAnsi="Consolas" w:cs="Consolas"/>
              <w:color w:val="000000"/>
              <w:sz w:val="19"/>
              <w:szCs w:val="19"/>
            </w:rPr>
          </w:rPrChange>
        </w:rPr>
        <w:t>,</w:t>
      </w:r>
    </w:p>
    <w:p w14:paraId="2F634E00" w14:textId="77777777" w:rsidR="00C16C41" w:rsidRPr="00C211BF" w:rsidRDefault="00C16C41" w:rsidP="00C16C41">
      <w:pPr>
        <w:autoSpaceDE w:val="0"/>
        <w:autoSpaceDN w:val="0"/>
        <w:adjustRightInd w:val="0"/>
        <w:spacing w:after="0" w:line="240" w:lineRule="auto"/>
        <w:rPr>
          <w:rStyle w:val="CodeText"/>
          <w:rPrChange w:id="11703" w:author="Sam Tertzakian" w:date="2018-09-12T12:34:00Z">
            <w:rPr>
              <w:rFonts w:ascii="Consolas" w:hAnsi="Consolas" w:cs="Consolas"/>
              <w:color w:val="000000"/>
              <w:sz w:val="19"/>
              <w:szCs w:val="19"/>
            </w:rPr>
          </w:rPrChange>
        </w:rPr>
      </w:pPr>
      <w:r w:rsidRPr="00C211BF">
        <w:rPr>
          <w:rStyle w:val="CodeText"/>
          <w:rPrChange w:id="11704" w:author="Sam Tertzakian" w:date="2018-09-12T12:34:00Z">
            <w:rPr>
              <w:rFonts w:ascii="Consolas" w:hAnsi="Consolas" w:cs="Consolas"/>
              <w:color w:val="000000"/>
              <w:sz w:val="19"/>
              <w:szCs w:val="19"/>
            </w:rPr>
          </w:rPrChange>
        </w:rPr>
        <w:t xml:space="preserve">    </w:t>
      </w:r>
      <w:r w:rsidRPr="00C211BF">
        <w:rPr>
          <w:rStyle w:val="CodeText"/>
          <w:rPrChange w:id="11705" w:author="Sam Tertzakian" w:date="2018-09-12T12:34:00Z">
            <w:rPr>
              <w:rFonts w:ascii="Consolas" w:hAnsi="Consolas" w:cs="Consolas"/>
              <w:color w:val="6F008A"/>
              <w:sz w:val="19"/>
              <w:szCs w:val="19"/>
            </w:rPr>
          </w:rPrChange>
        </w:rPr>
        <w:t>_In_</w:t>
      </w:r>
      <w:r w:rsidRPr="00C211BF">
        <w:rPr>
          <w:rStyle w:val="CodeText"/>
          <w:rPrChange w:id="11706" w:author="Sam Tertzakian" w:date="2018-09-12T12:34:00Z">
            <w:rPr>
              <w:rFonts w:ascii="Consolas" w:hAnsi="Consolas" w:cs="Consolas"/>
              <w:color w:val="000000"/>
              <w:sz w:val="19"/>
              <w:szCs w:val="19"/>
            </w:rPr>
          </w:rPrChange>
        </w:rPr>
        <w:t xml:space="preserve"> </w:t>
      </w:r>
      <w:r w:rsidRPr="00C211BF">
        <w:rPr>
          <w:rStyle w:val="CodeText"/>
          <w:rPrChange w:id="11707" w:author="Sam Tertzakian" w:date="2018-09-12T12:34:00Z">
            <w:rPr>
              <w:rFonts w:ascii="Consolas" w:hAnsi="Consolas" w:cs="Consolas"/>
              <w:color w:val="2B91AF"/>
              <w:sz w:val="19"/>
              <w:szCs w:val="19"/>
            </w:rPr>
          </w:rPrChange>
        </w:rPr>
        <w:t>POOL_TYPE</w:t>
      </w:r>
      <w:r w:rsidRPr="00C211BF">
        <w:rPr>
          <w:rStyle w:val="CodeText"/>
          <w:rPrChange w:id="11708" w:author="Sam Tertzakian" w:date="2018-09-12T12:34:00Z">
            <w:rPr>
              <w:rFonts w:ascii="Consolas" w:hAnsi="Consolas" w:cs="Consolas"/>
              <w:color w:val="000000"/>
              <w:sz w:val="19"/>
              <w:szCs w:val="19"/>
            </w:rPr>
          </w:rPrChange>
        </w:rPr>
        <w:t xml:space="preserve"> </w:t>
      </w:r>
      <w:r w:rsidRPr="00C211BF">
        <w:rPr>
          <w:rStyle w:val="CodeText"/>
          <w:rPrChange w:id="11709" w:author="Sam Tertzakian" w:date="2018-09-12T12:34:00Z">
            <w:rPr>
              <w:rFonts w:ascii="Consolas" w:hAnsi="Consolas" w:cs="Consolas"/>
              <w:color w:val="808080"/>
              <w:sz w:val="19"/>
              <w:szCs w:val="19"/>
            </w:rPr>
          </w:rPrChange>
        </w:rPr>
        <w:t>PoolType</w:t>
      </w:r>
      <w:r w:rsidRPr="00C211BF">
        <w:rPr>
          <w:rStyle w:val="CodeText"/>
          <w:rPrChange w:id="11710" w:author="Sam Tertzakian" w:date="2018-09-12T12:34:00Z">
            <w:rPr>
              <w:rFonts w:ascii="Consolas" w:hAnsi="Consolas" w:cs="Consolas"/>
              <w:color w:val="000000"/>
              <w:sz w:val="19"/>
              <w:szCs w:val="19"/>
            </w:rPr>
          </w:rPrChange>
        </w:rPr>
        <w:t>,</w:t>
      </w:r>
    </w:p>
    <w:p w14:paraId="0FB41D1C" w14:textId="77777777" w:rsidR="00C16C41" w:rsidRPr="00C211BF" w:rsidRDefault="00C16C41" w:rsidP="00C16C41">
      <w:pPr>
        <w:autoSpaceDE w:val="0"/>
        <w:autoSpaceDN w:val="0"/>
        <w:adjustRightInd w:val="0"/>
        <w:spacing w:after="0" w:line="240" w:lineRule="auto"/>
        <w:rPr>
          <w:rStyle w:val="CodeText"/>
          <w:rPrChange w:id="11711" w:author="Sam Tertzakian" w:date="2018-09-12T12:34:00Z">
            <w:rPr>
              <w:rFonts w:ascii="Consolas" w:hAnsi="Consolas" w:cs="Consolas"/>
              <w:color w:val="000000"/>
              <w:sz w:val="19"/>
              <w:szCs w:val="19"/>
            </w:rPr>
          </w:rPrChange>
        </w:rPr>
      </w:pPr>
      <w:r w:rsidRPr="00C211BF">
        <w:rPr>
          <w:rStyle w:val="CodeText"/>
          <w:rPrChange w:id="11712" w:author="Sam Tertzakian" w:date="2018-09-12T12:34:00Z">
            <w:rPr>
              <w:rFonts w:ascii="Consolas" w:hAnsi="Consolas" w:cs="Consolas"/>
              <w:color w:val="000000"/>
              <w:sz w:val="19"/>
              <w:szCs w:val="19"/>
            </w:rPr>
          </w:rPrChange>
        </w:rPr>
        <w:t xml:space="preserve">    </w:t>
      </w:r>
      <w:r w:rsidRPr="00C211BF">
        <w:rPr>
          <w:rStyle w:val="CodeText"/>
          <w:rPrChange w:id="11713" w:author="Sam Tertzakian" w:date="2018-09-12T12:34:00Z">
            <w:rPr>
              <w:rFonts w:ascii="Consolas" w:hAnsi="Consolas" w:cs="Consolas"/>
              <w:color w:val="6F008A"/>
              <w:sz w:val="19"/>
              <w:szCs w:val="19"/>
            </w:rPr>
          </w:rPrChange>
        </w:rPr>
        <w:t>_In_</w:t>
      </w:r>
      <w:r w:rsidRPr="00C211BF">
        <w:rPr>
          <w:rStyle w:val="CodeText"/>
          <w:rPrChange w:id="11714" w:author="Sam Tertzakian" w:date="2018-09-12T12:34:00Z">
            <w:rPr>
              <w:rFonts w:ascii="Consolas" w:hAnsi="Consolas" w:cs="Consolas"/>
              <w:color w:val="000000"/>
              <w:sz w:val="19"/>
              <w:szCs w:val="19"/>
            </w:rPr>
          </w:rPrChange>
        </w:rPr>
        <w:t xml:space="preserve"> </w:t>
      </w:r>
      <w:r w:rsidRPr="00C211BF">
        <w:rPr>
          <w:rStyle w:val="CodeText"/>
          <w:rPrChange w:id="11715" w:author="Sam Tertzakian" w:date="2018-09-12T12:34:00Z">
            <w:rPr>
              <w:rFonts w:ascii="Consolas" w:hAnsi="Consolas" w:cs="Consolas"/>
              <w:color w:val="2B91AF"/>
              <w:sz w:val="19"/>
              <w:szCs w:val="19"/>
            </w:rPr>
          </w:rPrChange>
        </w:rPr>
        <w:t>PWDF_OBJECT_ATTRIBUTES</w:t>
      </w:r>
      <w:r w:rsidRPr="00C211BF">
        <w:rPr>
          <w:rStyle w:val="CodeText"/>
          <w:rPrChange w:id="11716" w:author="Sam Tertzakian" w:date="2018-09-12T12:34:00Z">
            <w:rPr>
              <w:rFonts w:ascii="Consolas" w:hAnsi="Consolas" w:cs="Consolas"/>
              <w:color w:val="000000"/>
              <w:sz w:val="19"/>
              <w:szCs w:val="19"/>
            </w:rPr>
          </w:rPrChange>
        </w:rPr>
        <w:t xml:space="preserve"> </w:t>
      </w:r>
      <w:r w:rsidRPr="00C211BF">
        <w:rPr>
          <w:rStyle w:val="CodeText"/>
          <w:rPrChange w:id="11717" w:author="Sam Tertzakian" w:date="2018-09-12T12:34:00Z">
            <w:rPr>
              <w:rFonts w:ascii="Consolas" w:hAnsi="Consolas" w:cs="Consolas"/>
              <w:color w:val="808080"/>
              <w:sz w:val="19"/>
              <w:szCs w:val="19"/>
            </w:rPr>
          </w:rPrChange>
        </w:rPr>
        <w:t>MemoryAttributes</w:t>
      </w:r>
      <w:r w:rsidRPr="00C211BF">
        <w:rPr>
          <w:rStyle w:val="CodeText"/>
          <w:rPrChange w:id="11718" w:author="Sam Tertzakian" w:date="2018-09-12T12:34:00Z">
            <w:rPr>
              <w:rFonts w:ascii="Consolas" w:hAnsi="Consolas" w:cs="Consolas"/>
              <w:color w:val="000000"/>
              <w:sz w:val="19"/>
              <w:szCs w:val="19"/>
            </w:rPr>
          </w:rPrChange>
        </w:rPr>
        <w:t>,</w:t>
      </w:r>
    </w:p>
    <w:p w14:paraId="0BCD7D1D" w14:textId="77777777" w:rsidR="00C16C41" w:rsidRPr="00C211BF" w:rsidRDefault="00C16C41" w:rsidP="00C16C41">
      <w:pPr>
        <w:autoSpaceDE w:val="0"/>
        <w:autoSpaceDN w:val="0"/>
        <w:adjustRightInd w:val="0"/>
        <w:spacing w:after="0" w:line="240" w:lineRule="auto"/>
        <w:rPr>
          <w:rStyle w:val="CodeText"/>
          <w:rPrChange w:id="11719" w:author="Sam Tertzakian" w:date="2018-09-12T12:34:00Z">
            <w:rPr>
              <w:rFonts w:ascii="Consolas" w:hAnsi="Consolas" w:cs="Consolas"/>
              <w:color w:val="000000"/>
              <w:sz w:val="19"/>
              <w:szCs w:val="19"/>
            </w:rPr>
          </w:rPrChange>
        </w:rPr>
      </w:pPr>
      <w:r w:rsidRPr="00C211BF">
        <w:rPr>
          <w:rStyle w:val="CodeText"/>
          <w:rPrChange w:id="11720" w:author="Sam Tertzakian" w:date="2018-09-12T12:34:00Z">
            <w:rPr>
              <w:rFonts w:ascii="Consolas" w:hAnsi="Consolas" w:cs="Consolas"/>
              <w:color w:val="000000"/>
              <w:sz w:val="19"/>
              <w:szCs w:val="19"/>
            </w:rPr>
          </w:rPrChange>
        </w:rPr>
        <w:t xml:space="preserve">    </w:t>
      </w:r>
      <w:r w:rsidRPr="00C211BF">
        <w:rPr>
          <w:rStyle w:val="CodeText"/>
          <w:rPrChange w:id="11721" w:author="Sam Tertzakian" w:date="2018-09-12T12:34:00Z">
            <w:rPr>
              <w:rFonts w:ascii="Consolas" w:hAnsi="Consolas" w:cs="Consolas"/>
              <w:color w:val="6F008A"/>
              <w:sz w:val="19"/>
              <w:szCs w:val="19"/>
            </w:rPr>
          </w:rPrChange>
        </w:rPr>
        <w:t>_In_</w:t>
      </w:r>
      <w:r w:rsidRPr="00C211BF">
        <w:rPr>
          <w:rStyle w:val="CodeText"/>
          <w:rPrChange w:id="11722" w:author="Sam Tertzakian" w:date="2018-09-12T12:34:00Z">
            <w:rPr>
              <w:rFonts w:ascii="Consolas" w:hAnsi="Consolas" w:cs="Consolas"/>
              <w:color w:val="000000"/>
              <w:sz w:val="19"/>
              <w:szCs w:val="19"/>
            </w:rPr>
          </w:rPrChange>
        </w:rPr>
        <w:t xml:space="preserve"> </w:t>
      </w:r>
      <w:r w:rsidRPr="00C211BF">
        <w:rPr>
          <w:rStyle w:val="CodeText"/>
          <w:rPrChange w:id="11723" w:author="Sam Tertzakian" w:date="2018-09-12T12:34:00Z">
            <w:rPr>
              <w:rFonts w:ascii="Consolas" w:hAnsi="Consolas" w:cs="Consolas"/>
              <w:color w:val="2B91AF"/>
              <w:sz w:val="19"/>
              <w:szCs w:val="19"/>
            </w:rPr>
          </w:rPrChange>
        </w:rPr>
        <w:t>ULONG</w:t>
      </w:r>
      <w:r w:rsidRPr="00C211BF">
        <w:rPr>
          <w:rStyle w:val="CodeText"/>
          <w:rPrChange w:id="11724" w:author="Sam Tertzakian" w:date="2018-09-12T12:34:00Z">
            <w:rPr>
              <w:rFonts w:ascii="Consolas" w:hAnsi="Consolas" w:cs="Consolas"/>
              <w:color w:val="000000"/>
              <w:sz w:val="19"/>
              <w:szCs w:val="19"/>
            </w:rPr>
          </w:rPrChange>
        </w:rPr>
        <w:t xml:space="preserve"> </w:t>
      </w:r>
      <w:r w:rsidRPr="00C211BF">
        <w:rPr>
          <w:rStyle w:val="CodeText"/>
          <w:rPrChange w:id="11725" w:author="Sam Tertzakian" w:date="2018-09-12T12:34:00Z">
            <w:rPr>
              <w:rFonts w:ascii="Consolas" w:hAnsi="Consolas" w:cs="Consolas"/>
              <w:color w:val="808080"/>
              <w:sz w:val="19"/>
              <w:szCs w:val="19"/>
            </w:rPr>
          </w:rPrChange>
        </w:rPr>
        <w:t>PoolTag</w:t>
      </w:r>
      <w:r w:rsidRPr="00C211BF">
        <w:rPr>
          <w:rStyle w:val="CodeText"/>
          <w:rPrChange w:id="11726" w:author="Sam Tertzakian" w:date="2018-09-12T12:34:00Z">
            <w:rPr>
              <w:rFonts w:ascii="Consolas" w:hAnsi="Consolas" w:cs="Consolas"/>
              <w:color w:val="000000"/>
              <w:sz w:val="19"/>
              <w:szCs w:val="19"/>
            </w:rPr>
          </w:rPrChange>
        </w:rPr>
        <w:t>,</w:t>
      </w:r>
    </w:p>
    <w:p w14:paraId="65456F04" w14:textId="77777777" w:rsidR="00C16C41" w:rsidRPr="00C211BF" w:rsidRDefault="00C16C41" w:rsidP="00C16C41">
      <w:pPr>
        <w:autoSpaceDE w:val="0"/>
        <w:autoSpaceDN w:val="0"/>
        <w:adjustRightInd w:val="0"/>
        <w:spacing w:after="0" w:line="240" w:lineRule="auto"/>
        <w:rPr>
          <w:rStyle w:val="CodeText"/>
          <w:rPrChange w:id="11727" w:author="Sam Tertzakian" w:date="2018-09-12T12:34:00Z">
            <w:rPr>
              <w:rFonts w:ascii="Consolas" w:hAnsi="Consolas" w:cs="Consolas"/>
              <w:color w:val="000000"/>
              <w:sz w:val="19"/>
              <w:szCs w:val="19"/>
            </w:rPr>
          </w:rPrChange>
        </w:rPr>
      </w:pPr>
      <w:r w:rsidRPr="00C211BF">
        <w:rPr>
          <w:rStyle w:val="CodeText"/>
          <w:rPrChange w:id="11728" w:author="Sam Tertzakian" w:date="2018-09-12T12:34:00Z">
            <w:rPr>
              <w:rFonts w:ascii="Consolas" w:hAnsi="Consolas" w:cs="Consolas"/>
              <w:color w:val="000000"/>
              <w:sz w:val="19"/>
              <w:szCs w:val="19"/>
            </w:rPr>
          </w:rPrChange>
        </w:rPr>
        <w:t xml:space="preserve">    </w:t>
      </w:r>
      <w:r w:rsidRPr="00C211BF">
        <w:rPr>
          <w:rStyle w:val="CodeText"/>
          <w:rPrChange w:id="11729" w:author="Sam Tertzakian" w:date="2018-09-12T12:34:00Z">
            <w:rPr>
              <w:rFonts w:ascii="Consolas" w:hAnsi="Consolas" w:cs="Consolas"/>
              <w:color w:val="6F008A"/>
              <w:sz w:val="19"/>
              <w:szCs w:val="19"/>
            </w:rPr>
          </w:rPrChange>
        </w:rPr>
        <w:t>_Out_</w:t>
      </w:r>
      <w:r w:rsidRPr="00C211BF">
        <w:rPr>
          <w:rStyle w:val="CodeText"/>
          <w:rPrChange w:id="11730" w:author="Sam Tertzakian" w:date="2018-09-12T12:34:00Z">
            <w:rPr>
              <w:rFonts w:ascii="Consolas" w:hAnsi="Consolas" w:cs="Consolas"/>
              <w:color w:val="000000"/>
              <w:sz w:val="19"/>
              <w:szCs w:val="19"/>
            </w:rPr>
          </w:rPrChange>
        </w:rPr>
        <w:t xml:space="preserve"> </w:t>
      </w:r>
      <w:r w:rsidRPr="00C211BF">
        <w:rPr>
          <w:rStyle w:val="CodeText"/>
          <w:rPrChange w:id="11731" w:author="Sam Tertzakian" w:date="2018-09-12T12:34:00Z">
            <w:rPr>
              <w:rFonts w:ascii="Consolas" w:hAnsi="Consolas" w:cs="Consolas"/>
              <w:color w:val="2B91AF"/>
              <w:sz w:val="19"/>
              <w:szCs w:val="19"/>
            </w:rPr>
          </w:rPrChange>
        </w:rPr>
        <w:t>PDMF_PORTABLE_LOOKASIDELIST</w:t>
      </w:r>
      <w:r w:rsidRPr="00C211BF">
        <w:rPr>
          <w:rStyle w:val="CodeText"/>
          <w:rPrChange w:id="11732" w:author="Sam Tertzakian" w:date="2018-09-12T12:34:00Z">
            <w:rPr>
              <w:rFonts w:ascii="Consolas" w:hAnsi="Consolas" w:cs="Consolas"/>
              <w:color w:val="000000"/>
              <w:sz w:val="19"/>
              <w:szCs w:val="19"/>
            </w:rPr>
          </w:rPrChange>
        </w:rPr>
        <w:t xml:space="preserve"> </w:t>
      </w:r>
      <w:r w:rsidRPr="00C211BF">
        <w:rPr>
          <w:rStyle w:val="CodeText"/>
          <w:rPrChange w:id="11733" w:author="Sam Tertzakian" w:date="2018-09-12T12:34:00Z">
            <w:rPr>
              <w:rFonts w:ascii="Consolas" w:hAnsi="Consolas" w:cs="Consolas"/>
              <w:color w:val="808080"/>
              <w:sz w:val="19"/>
              <w:szCs w:val="19"/>
            </w:rPr>
          </w:rPrChange>
        </w:rPr>
        <w:t>LookasidePointer</w:t>
      </w:r>
    </w:p>
    <w:p w14:paraId="33C0D01C" w14:textId="1A6820D4" w:rsidR="00C16C41" w:rsidRPr="00C211BF" w:rsidRDefault="00C16C41" w:rsidP="00C16C41">
      <w:pPr>
        <w:autoSpaceDE w:val="0"/>
        <w:autoSpaceDN w:val="0"/>
        <w:adjustRightInd w:val="0"/>
        <w:spacing w:after="0" w:line="240" w:lineRule="auto"/>
        <w:rPr>
          <w:rStyle w:val="CodeText"/>
          <w:rPrChange w:id="11734" w:author="Sam Tertzakian" w:date="2018-09-12T12:34:00Z">
            <w:rPr>
              <w:rFonts w:ascii="Consolas" w:hAnsi="Consolas" w:cs="Consolas"/>
              <w:color w:val="000000"/>
              <w:sz w:val="19"/>
              <w:szCs w:val="19"/>
            </w:rPr>
          </w:rPrChange>
        </w:rPr>
      </w:pPr>
      <w:r w:rsidRPr="00C211BF">
        <w:rPr>
          <w:rStyle w:val="CodeText"/>
          <w:rPrChange w:id="11735" w:author="Sam Tertzakian" w:date="2018-09-12T12:34:00Z">
            <w:rPr>
              <w:rFonts w:ascii="Consolas" w:hAnsi="Consolas" w:cs="Consolas"/>
              <w:color w:val="000000"/>
              <w:sz w:val="19"/>
              <w:szCs w:val="19"/>
            </w:rPr>
          </w:rPrChange>
        </w:rPr>
        <w:t xml:space="preserve">    );</w:t>
      </w:r>
    </w:p>
    <w:p w14:paraId="27C0265B"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20E4E99D" w14:textId="1D19C2F3" w:rsidR="00F60C2B" w:rsidRDefault="00A66B0A" w:rsidP="00F60C2B">
      <w:r>
        <w:t xml:space="preserve">Creates a lookaside list that is usable in both Kernel and </w:t>
      </w:r>
      <w:r w:rsidR="00A0064F">
        <w:t>User-mode</w:t>
      </w:r>
      <w:r>
        <w:t>.</w:t>
      </w:r>
    </w:p>
    <w:p w14:paraId="08E2FF49"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1497C722" w14:textId="77777777" w:rsidTr="00246F8E">
        <w:tc>
          <w:tcPr>
            <w:tcW w:w="5665" w:type="dxa"/>
          </w:tcPr>
          <w:p w14:paraId="07683F6E" w14:textId="199BD2AC" w:rsidR="00F60C2B" w:rsidRPr="002E34CA" w:rsidRDefault="00A66B0A" w:rsidP="002E34CA">
            <w:pPr>
              <w:rPr>
                <w:rStyle w:val="CodeText"/>
              </w:rPr>
            </w:pPr>
            <w:r w:rsidRPr="002E34CA">
              <w:rPr>
                <w:rStyle w:val="CodeText"/>
              </w:rPr>
              <w:t>PWDF_OBJECT_ATTRIBUTES LookasideAttributes</w:t>
            </w:r>
          </w:p>
        </w:tc>
        <w:tc>
          <w:tcPr>
            <w:tcW w:w="3685" w:type="dxa"/>
          </w:tcPr>
          <w:p w14:paraId="4556235F" w14:textId="1FA9A260" w:rsidR="00F60C2B" w:rsidRDefault="00F60C2B" w:rsidP="008F738E"/>
        </w:tc>
      </w:tr>
      <w:tr w:rsidR="00A66B0A" w14:paraId="3CE4AB6F" w14:textId="77777777" w:rsidTr="00246F8E">
        <w:tc>
          <w:tcPr>
            <w:tcW w:w="5665" w:type="dxa"/>
          </w:tcPr>
          <w:p w14:paraId="19EC8162" w14:textId="4F076307" w:rsidR="00A66B0A" w:rsidRPr="002E34CA" w:rsidRDefault="00A66B0A" w:rsidP="002E34CA">
            <w:pPr>
              <w:rPr>
                <w:rStyle w:val="CodeText"/>
              </w:rPr>
            </w:pPr>
            <w:r w:rsidRPr="002E34CA">
              <w:rPr>
                <w:rStyle w:val="CodeText"/>
              </w:rPr>
              <w:t>size_t BufferSize</w:t>
            </w:r>
          </w:p>
        </w:tc>
        <w:tc>
          <w:tcPr>
            <w:tcW w:w="3685" w:type="dxa"/>
          </w:tcPr>
          <w:p w14:paraId="212C55CF" w14:textId="57E889EE" w:rsidR="00A66B0A" w:rsidRDefault="007A1B3F" w:rsidP="008F738E">
            <w:r>
              <w:t>Size of each buffer that is allocated from the lookaside list.</w:t>
            </w:r>
          </w:p>
        </w:tc>
      </w:tr>
      <w:tr w:rsidR="00A66B0A" w14:paraId="083E7678" w14:textId="77777777" w:rsidTr="00246F8E">
        <w:tc>
          <w:tcPr>
            <w:tcW w:w="5665" w:type="dxa"/>
          </w:tcPr>
          <w:p w14:paraId="13E67776" w14:textId="5CCA7254" w:rsidR="00A66B0A" w:rsidRPr="002E34CA" w:rsidRDefault="00A66B0A" w:rsidP="002E34CA">
            <w:pPr>
              <w:rPr>
                <w:rStyle w:val="CodeText"/>
              </w:rPr>
            </w:pPr>
            <w:r w:rsidRPr="002E34CA">
              <w:rPr>
                <w:rStyle w:val="CodeText"/>
              </w:rPr>
              <w:t>POOL_TYPE PoolType</w:t>
            </w:r>
          </w:p>
        </w:tc>
        <w:tc>
          <w:tcPr>
            <w:tcW w:w="3685" w:type="dxa"/>
          </w:tcPr>
          <w:p w14:paraId="0B81A909" w14:textId="3A294062" w:rsidR="00A66B0A" w:rsidRDefault="007A1B3F" w:rsidP="008F738E">
            <w:r w:rsidRPr="002E34CA">
              <w:rPr>
                <w:rStyle w:val="CodeText"/>
              </w:rPr>
              <w:t>PagedPool</w:t>
            </w:r>
            <w:r>
              <w:t xml:space="preserve"> or </w:t>
            </w:r>
            <w:r w:rsidRPr="002E34CA">
              <w:rPr>
                <w:rStyle w:val="CodeText"/>
              </w:rPr>
              <w:t>NonPagedPoolNx</w:t>
            </w:r>
            <w:r>
              <w:t>. In User-mode all memory is pageable.</w:t>
            </w:r>
          </w:p>
        </w:tc>
      </w:tr>
      <w:tr w:rsidR="00A66B0A" w14:paraId="025C324E" w14:textId="77777777" w:rsidTr="00246F8E">
        <w:tc>
          <w:tcPr>
            <w:tcW w:w="5665" w:type="dxa"/>
          </w:tcPr>
          <w:p w14:paraId="7BCC7562" w14:textId="47026B67" w:rsidR="00A66B0A" w:rsidRPr="002E34CA" w:rsidRDefault="00A66B0A" w:rsidP="002E34CA">
            <w:pPr>
              <w:rPr>
                <w:rStyle w:val="CodeText"/>
              </w:rPr>
            </w:pPr>
            <w:r w:rsidRPr="002E34CA">
              <w:rPr>
                <w:rStyle w:val="CodeText"/>
              </w:rPr>
              <w:t>PWDF_OBJECT_ATTRIBUTES MemoryAttributes</w:t>
            </w:r>
          </w:p>
        </w:tc>
        <w:tc>
          <w:tcPr>
            <w:tcW w:w="3685" w:type="dxa"/>
          </w:tcPr>
          <w:p w14:paraId="6DC0391E" w14:textId="77777777" w:rsidR="00A66B0A" w:rsidRDefault="00A66B0A" w:rsidP="008F738E"/>
        </w:tc>
      </w:tr>
      <w:tr w:rsidR="00A66B0A" w14:paraId="1B3AC8E8" w14:textId="77777777" w:rsidTr="00246F8E">
        <w:tc>
          <w:tcPr>
            <w:tcW w:w="5665" w:type="dxa"/>
          </w:tcPr>
          <w:p w14:paraId="2D07DA42" w14:textId="77704C82" w:rsidR="00A66B0A" w:rsidRPr="002E34CA" w:rsidRDefault="00A66B0A" w:rsidP="002E34CA">
            <w:pPr>
              <w:rPr>
                <w:rStyle w:val="CodeText"/>
              </w:rPr>
            </w:pPr>
            <w:r w:rsidRPr="002E34CA">
              <w:rPr>
                <w:rStyle w:val="CodeText"/>
              </w:rPr>
              <w:t>ULONG PoolTag</w:t>
            </w:r>
          </w:p>
        </w:tc>
        <w:tc>
          <w:tcPr>
            <w:tcW w:w="3685" w:type="dxa"/>
          </w:tcPr>
          <w:p w14:paraId="214CD2AC" w14:textId="7147B7D4" w:rsidR="00A66B0A" w:rsidRDefault="007A1B3F" w:rsidP="008F738E">
            <w:r>
              <w:t>Pool tag so for tracking memory leaks.</w:t>
            </w:r>
          </w:p>
        </w:tc>
      </w:tr>
      <w:tr w:rsidR="00A66B0A" w14:paraId="6E53AC3D" w14:textId="77777777" w:rsidTr="00246F8E">
        <w:tc>
          <w:tcPr>
            <w:tcW w:w="5665" w:type="dxa"/>
          </w:tcPr>
          <w:p w14:paraId="3CB7683F" w14:textId="367306F5" w:rsidR="00A66B0A" w:rsidRPr="002E34CA" w:rsidRDefault="00A66B0A" w:rsidP="002E34CA">
            <w:pPr>
              <w:rPr>
                <w:rStyle w:val="CodeText"/>
              </w:rPr>
            </w:pPr>
            <w:r w:rsidRPr="002E34CA">
              <w:rPr>
                <w:rStyle w:val="CodeText"/>
              </w:rPr>
              <w:t>PDMF_PORTABLE_LOOKASIDELIST LookasidePointer</w:t>
            </w:r>
          </w:p>
        </w:tc>
        <w:tc>
          <w:tcPr>
            <w:tcW w:w="3685" w:type="dxa"/>
          </w:tcPr>
          <w:p w14:paraId="63271B6A" w14:textId="732B49E2" w:rsidR="00A66B0A" w:rsidRDefault="007A1B3F" w:rsidP="008F738E">
            <w:r>
              <w:t>The address where the created lookaside list handle is created. Use this handle with APIs that use the lookaside list.</w:t>
            </w:r>
          </w:p>
        </w:tc>
      </w:tr>
    </w:tbl>
    <w:p w14:paraId="1DBF321B" w14:textId="77777777" w:rsidR="00F60C2B" w:rsidRDefault="00F60C2B" w:rsidP="00F60C2B"/>
    <w:p w14:paraId="4AF1E59D" w14:textId="77777777" w:rsidR="00F60C2B" w:rsidRDefault="00F60C2B" w:rsidP="00F60C2B">
      <w:pPr>
        <w:pStyle w:val="Heading4"/>
      </w:pPr>
      <w:r>
        <w:t>Returns</w:t>
      </w:r>
    </w:p>
    <w:p w14:paraId="3D028D87" w14:textId="3C02CA6A" w:rsidR="00F60C2B" w:rsidRDefault="00A66B0A" w:rsidP="00F60C2B">
      <w:r>
        <w:t>STATUS_SUCCESS if the lookaside list is created and ready for use. Otherwise an error code is returned.</w:t>
      </w:r>
    </w:p>
    <w:p w14:paraId="25FC578D" w14:textId="77777777" w:rsidR="00F60C2B" w:rsidRDefault="00F60C2B" w:rsidP="00F60C2B">
      <w:pPr>
        <w:pStyle w:val="Heading4"/>
      </w:pPr>
      <w:r>
        <w:t>Remarks</w:t>
      </w:r>
    </w:p>
    <w:p w14:paraId="0586E938" w14:textId="64633A85" w:rsidR="00F60C2B" w:rsidRDefault="00A66B0A" w:rsidP="004A459D">
      <w:pPr>
        <w:pStyle w:val="ListParagraph"/>
        <w:numPr>
          <w:ilvl w:val="0"/>
          <w:numId w:val="3"/>
        </w:numPr>
      </w:pPr>
      <w:r>
        <w:t xml:space="preserve">There is no support for lookaside list in UMDF. A Module that uses a lookaside list should use this portable API so that the Module works both in Kernel and </w:t>
      </w:r>
      <w:r w:rsidR="00A0064F">
        <w:t>User-mode</w:t>
      </w:r>
      <w:r>
        <w:t>s.</w:t>
      </w:r>
    </w:p>
    <w:p w14:paraId="6E3C230F" w14:textId="208BD06A" w:rsidR="004E14D5" w:rsidRDefault="004E14D5" w:rsidP="004E14D5"/>
    <w:p w14:paraId="44B41E1D" w14:textId="77777777" w:rsidR="00C16C41" w:rsidRDefault="00C16C41">
      <w:pPr>
        <w:rPr>
          <w:rFonts w:asciiTheme="majorHAnsi" w:eastAsiaTheme="majorEastAsia" w:hAnsiTheme="majorHAnsi" w:cstheme="majorBidi"/>
          <w:color w:val="1F3763" w:themeColor="accent1" w:themeShade="7F"/>
          <w:sz w:val="24"/>
          <w:szCs w:val="24"/>
        </w:rPr>
      </w:pPr>
      <w:r>
        <w:br w:type="page"/>
      </w:r>
    </w:p>
    <w:p w14:paraId="06FC8BFB" w14:textId="343086E7" w:rsidR="00C16C41" w:rsidRDefault="00C16C41" w:rsidP="00C16C41">
      <w:pPr>
        <w:pStyle w:val="Heading3"/>
      </w:pPr>
      <w:bookmarkStart w:id="11736" w:name="_Toc524528089"/>
      <w:r>
        <w:lastRenderedPageBreak/>
        <w:t>DMF_Portable_LookasideListCreateMemory</w:t>
      </w:r>
      <w:bookmarkEnd w:id="11736"/>
    </w:p>
    <w:p w14:paraId="6286DB01" w14:textId="77777777" w:rsidR="00C16C41" w:rsidRDefault="00C16C41" w:rsidP="00C16C41">
      <w:pPr>
        <w:autoSpaceDE w:val="0"/>
        <w:autoSpaceDN w:val="0"/>
        <w:adjustRightInd w:val="0"/>
        <w:spacing w:after="0" w:line="240" w:lineRule="auto"/>
        <w:rPr>
          <w:rFonts w:ascii="Consolas" w:hAnsi="Consolas" w:cs="Consolas"/>
          <w:color w:val="000000"/>
          <w:sz w:val="19"/>
          <w:szCs w:val="19"/>
        </w:rPr>
      </w:pPr>
    </w:p>
    <w:p w14:paraId="688C6CE9" w14:textId="77777777" w:rsidR="00C16C41" w:rsidRPr="00C211BF" w:rsidRDefault="00C16C41" w:rsidP="00C16C41">
      <w:pPr>
        <w:autoSpaceDE w:val="0"/>
        <w:autoSpaceDN w:val="0"/>
        <w:adjustRightInd w:val="0"/>
        <w:spacing w:after="0" w:line="240" w:lineRule="auto"/>
        <w:rPr>
          <w:rStyle w:val="CodeText"/>
          <w:rPrChange w:id="11737" w:author="Sam Tertzakian" w:date="2018-09-12T12:34:00Z">
            <w:rPr>
              <w:rFonts w:ascii="Consolas" w:hAnsi="Consolas" w:cs="Consolas"/>
              <w:color w:val="000000"/>
              <w:sz w:val="19"/>
              <w:szCs w:val="19"/>
            </w:rPr>
          </w:rPrChange>
        </w:rPr>
      </w:pPr>
      <w:r w:rsidRPr="00C211BF">
        <w:rPr>
          <w:rStyle w:val="CodeText"/>
          <w:rPrChange w:id="11738" w:author="Sam Tertzakian" w:date="2018-09-12T12:34:00Z">
            <w:rPr>
              <w:rFonts w:ascii="Consolas" w:hAnsi="Consolas" w:cs="Consolas"/>
              <w:color w:val="2B91AF"/>
              <w:sz w:val="19"/>
              <w:szCs w:val="19"/>
            </w:rPr>
          </w:rPrChange>
        </w:rPr>
        <w:t>NTSTATUS</w:t>
      </w:r>
      <w:r w:rsidRPr="00C211BF">
        <w:rPr>
          <w:rStyle w:val="CodeText"/>
          <w:rPrChange w:id="11739" w:author="Sam Tertzakian" w:date="2018-09-12T12:34:00Z">
            <w:rPr>
              <w:rFonts w:ascii="Consolas" w:hAnsi="Consolas" w:cs="Consolas"/>
              <w:color w:val="000000"/>
              <w:sz w:val="19"/>
              <w:szCs w:val="19"/>
            </w:rPr>
          </w:rPrChange>
        </w:rPr>
        <w:t xml:space="preserve"> </w:t>
      </w:r>
    </w:p>
    <w:p w14:paraId="2192CC71" w14:textId="4258ED17" w:rsidR="00C16C41" w:rsidRPr="00C211BF" w:rsidRDefault="00C16C41" w:rsidP="00C16C41">
      <w:pPr>
        <w:autoSpaceDE w:val="0"/>
        <w:autoSpaceDN w:val="0"/>
        <w:adjustRightInd w:val="0"/>
        <w:spacing w:after="0" w:line="240" w:lineRule="auto"/>
        <w:rPr>
          <w:rStyle w:val="CodeText"/>
          <w:rPrChange w:id="11740" w:author="Sam Tertzakian" w:date="2018-09-12T12:34:00Z">
            <w:rPr>
              <w:rFonts w:ascii="Consolas" w:hAnsi="Consolas" w:cs="Consolas"/>
              <w:color w:val="000000"/>
              <w:sz w:val="19"/>
              <w:szCs w:val="19"/>
            </w:rPr>
          </w:rPrChange>
        </w:rPr>
      </w:pPr>
      <w:r w:rsidRPr="00C211BF">
        <w:rPr>
          <w:rStyle w:val="CodeText"/>
          <w:rPrChange w:id="11741" w:author="Sam Tertzakian" w:date="2018-09-12T12:34:00Z">
            <w:rPr>
              <w:rFonts w:ascii="Consolas" w:hAnsi="Consolas" w:cs="Consolas"/>
              <w:color w:val="000000"/>
              <w:sz w:val="19"/>
              <w:szCs w:val="19"/>
            </w:rPr>
          </w:rPrChange>
        </w:rPr>
        <w:t>DMF_Portable_LookasideListCreateMemory(</w:t>
      </w:r>
    </w:p>
    <w:p w14:paraId="17B9BDA1" w14:textId="77777777" w:rsidR="00C16C41" w:rsidRPr="00C211BF" w:rsidRDefault="00C16C41" w:rsidP="00C16C41">
      <w:pPr>
        <w:autoSpaceDE w:val="0"/>
        <w:autoSpaceDN w:val="0"/>
        <w:adjustRightInd w:val="0"/>
        <w:spacing w:after="0" w:line="240" w:lineRule="auto"/>
        <w:rPr>
          <w:rStyle w:val="CodeText"/>
          <w:rPrChange w:id="11742" w:author="Sam Tertzakian" w:date="2018-09-12T12:34:00Z">
            <w:rPr>
              <w:rFonts w:ascii="Consolas" w:hAnsi="Consolas" w:cs="Consolas"/>
              <w:color w:val="000000"/>
              <w:sz w:val="19"/>
              <w:szCs w:val="19"/>
            </w:rPr>
          </w:rPrChange>
        </w:rPr>
      </w:pPr>
      <w:r w:rsidRPr="00C211BF">
        <w:rPr>
          <w:rStyle w:val="CodeText"/>
          <w:rPrChange w:id="11743" w:author="Sam Tertzakian" w:date="2018-09-12T12:34:00Z">
            <w:rPr>
              <w:rFonts w:ascii="Consolas" w:hAnsi="Consolas" w:cs="Consolas"/>
              <w:color w:val="000000"/>
              <w:sz w:val="19"/>
              <w:szCs w:val="19"/>
            </w:rPr>
          </w:rPrChange>
        </w:rPr>
        <w:t xml:space="preserve">    </w:t>
      </w:r>
      <w:r w:rsidRPr="00C211BF">
        <w:rPr>
          <w:rStyle w:val="CodeText"/>
          <w:rPrChange w:id="11744" w:author="Sam Tertzakian" w:date="2018-09-12T12:34:00Z">
            <w:rPr>
              <w:rFonts w:ascii="Consolas" w:hAnsi="Consolas" w:cs="Consolas"/>
              <w:color w:val="6F008A"/>
              <w:sz w:val="19"/>
              <w:szCs w:val="19"/>
            </w:rPr>
          </w:rPrChange>
        </w:rPr>
        <w:t>_In_</w:t>
      </w:r>
      <w:r w:rsidRPr="00C211BF">
        <w:rPr>
          <w:rStyle w:val="CodeText"/>
          <w:rPrChange w:id="11745" w:author="Sam Tertzakian" w:date="2018-09-12T12:34:00Z">
            <w:rPr>
              <w:rFonts w:ascii="Consolas" w:hAnsi="Consolas" w:cs="Consolas"/>
              <w:color w:val="000000"/>
              <w:sz w:val="19"/>
              <w:szCs w:val="19"/>
            </w:rPr>
          </w:rPrChange>
        </w:rPr>
        <w:t xml:space="preserve"> </w:t>
      </w:r>
      <w:r w:rsidRPr="00C211BF">
        <w:rPr>
          <w:rStyle w:val="CodeText"/>
          <w:rPrChange w:id="11746" w:author="Sam Tertzakian" w:date="2018-09-12T12:34:00Z">
            <w:rPr>
              <w:rFonts w:ascii="Consolas" w:hAnsi="Consolas" w:cs="Consolas"/>
              <w:color w:val="2B91AF"/>
              <w:sz w:val="19"/>
              <w:szCs w:val="19"/>
            </w:rPr>
          </w:rPrChange>
        </w:rPr>
        <w:t>PDMF_PORTABLE_LOOKASIDELIST</w:t>
      </w:r>
      <w:r w:rsidRPr="00C211BF">
        <w:rPr>
          <w:rStyle w:val="CodeText"/>
          <w:rPrChange w:id="11747" w:author="Sam Tertzakian" w:date="2018-09-12T12:34:00Z">
            <w:rPr>
              <w:rFonts w:ascii="Consolas" w:hAnsi="Consolas" w:cs="Consolas"/>
              <w:color w:val="000000"/>
              <w:sz w:val="19"/>
              <w:szCs w:val="19"/>
            </w:rPr>
          </w:rPrChange>
        </w:rPr>
        <w:t xml:space="preserve"> </w:t>
      </w:r>
      <w:r w:rsidRPr="00C211BF">
        <w:rPr>
          <w:rStyle w:val="CodeText"/>
          <w:rPrChange w:id="11748" w:author="Sam Tertzakian" w:date="2018-09-12T12:34:00Z">
            <w:rPr>
              <w:rFonts w:ascii="Consolas" w:hAnsi="Consolas" w:cs="Consolas"/>
              <w:color w:val="808080"/>
              <w:sz w:val="19"/>
              <w:szCs w:val="19"/>
            </w:rPr>
          </w:rPrChange>
        </w:rPr>
        <w:t>LookasidePointer</w:t>
      </w:r>
      <w:r w:rsidRPr="00C211BF">
        <w:rPr>
          <w:rStyle w:val="CodeText"/>
          <w:rPrChange w:id="11749" w:author="Sam Tertzakian" w:date="2018-09-12T12:34:00Z">
            <w:rPr>
              <w:rFonts w:ascii="Consolas" w:hAnsi="Consolas" w:cs="Consolas"/>
              <w:color w:val="000000"/>
              <w:sz w:val="19"/>
              <w:szCs w:val="19"/>
            </w:rPr>
          </w:rPrChange>
        </w:rPr>
        <w:t>,</w:t>
      </w:r>
    </w:p>
    <w:p w14:paraId="4BAC9444" w14:textId="77777777" w:rsidR="00C16C41" w:rsidRPr="00C211BF" w:rsidRDefault="00C16C41" w:rsidP="00C16C41">
      <w:pPr>
        <w:autoSpaceDE w:val="0"/>
        <w:autoSpaceDN w:val="0"/>
        <w:adjustRightInd w:val="0"/>
        <w:spacing w:after="0" w:line="240" w:lineRule="auto"/>
        <w:rPr>
          <w:rStyle w:val="CodeText"/>
          <w:rPrChange w:id="11750" w:author="Sam Tertzakian" w:date="2018-09-12T12:34:00Z">
            <w:rPr>
              <w:rFonts w:ascii="Consolas" w:hAnsi="Consolas" w:cs="Consolas"/>
              <w:color w:val="000000"/>
              <w:sz w:val="19"/>
              <w:szCs w:val="19"/>
            </w:rPr>
          </w:rPrChange>
        </w:rPr>
      </w:pPr>
      <w:r w:rsidRPr="00C211BF">
        <w:rPr>
          <w:rStyle w:val="CodeText"/>
          <w:rPrChange w:id="11751" w:author="Sam Tertzakian" w:date="2018-09-12T12:34:00Z">
            <w:rPr>
              <w:rFonts w:ascii="Consolas" w:hAnsi="Consolas" w:cs="Consolas"/>
              <w:color w:val="000000"/>
              <w:sz w:val="19"/>
              <w:szCs w:val="19"/>
            </w:rPr>
          </w:rPrChange>
        </w:rPr>
        <w:t xml:space="preserve">    </w:t>
      </w:r>
      <w:r w:rsidRPr="00C211BF">
        <w:rPr>
          <w:rStyle w:val="CodeText"/>
          <w:rPrChange w:id="11752" w:author="Sam Tertzakian" w:date="2018-09-12T12:34:00Z">
            <w:rPr>
              <w:rFonts w:ascii="Consolas" w:hAnsi="Consolas" w:cs="Consolas"/>
              <w:color w:val="6F008A"/>
              <w:sz w:val="19"/>
              <w:szCs w:val="19"/>
            </w:rPr>
          </w:rPrChange>
        </w:rPr>
        <w:t>_Out_</w:t>
      </w:r>
      <w:r w:rsidRPr="00C211BF">
        <w:rPr>
          <w:rStyle w:val="CodeText"/>
          <w:rPrChange w:id="11753" w:author="Sam Tertzakian" w:date="2018-09-12T12:34:00Z">
            <w:rPr>
              <w:rFonts w:ascii="Consolas" w:hAnsi="Consolas" w:cs="Consolas"/>
              <w:color w:val="000000"/>
              <w:sz w:val="19"/>
              <w:szCs w:val="19"/>
            </w:rPr>
          </w:rPrChange>
        </w:rPr>
        <w:t xml:space="preserve"> </w:t>
      </w:r>
      <w:r w:rsidRPr="00C211BF">
        <w:rPr>
          <w:rStyle w:val="CodeText"/>
          <w:rPrChange w:id="11754" w:author="Sam Tertzakian" w:date="2018-09-12T12:34:00Z">
            <w:rPr>
              <w:rFonts w:ascii="Consolas" w:hAnsi="Consolas" w:cs="Consolas"/>
              <w:color w:val="2B91AF"/>
              <w:sz w:val="19"/>
              <w:szCs w:val="19"/>
            </w:rPr>
          </w:rPrChange>
        </w:rPr>
        <w:t>WDFMEMORY</w:t>
      </w:r>
      <w:r w:rsidRPr="00C211BF">
        <w:rPr>
          <w:rStyle w:val="CodeText"/>
          <w:rPrChange w:id="11755" w:author="Sam Tertzakian" w:date="2018-09-12T12:34:00Z">
            <w:rPr>
              <w:rFonts w:ascii="Consolas" w:hAnsi="Consolas" w:cs="Consolas"/>
              <w:color w:val="000000"/>
              <w:sz w:val="19"/>
              <w:szCs w:val="19"/>
            </w:rPr>
          </w:rPrChange>
        </w:rPr>
        <w:t xml:space="preserve">* </w:t>
      </w:r>
      <w:r w:rsidRPr="00C211BF">
        <w:rPr>
          <w:rStyle w:val="CodeText"/>
          <w:rPrChange w:id="11756" w:author="Sam Tertzakian" w:date="2018-09-12T12:34:00Z">
            <w:rPr>
              <w:rFonts w:ascii="Consolas" w:hAnsi="Consolas" w:cs="Consolas"/>
              <w:color w:val="808080"/>
              <w:sz w:val="19"/>
              <w:szCs w:val="19"/>
            </w:rPr>
          </w:rPrChange>
        </w:rPr>
        <w:t>Memory</w:t>
      </w:r>
    </w:p>
    <w:p w14:paraId="0F008783" w14:textId="77777777" w:rsidR="00F60C2B" w:rsidRPr="00C211BF" w:rsidRDefault="00C16C41" w:rsidP="00C16C41">
      <w:pPr>
        <w:rPr>
          <w:rStyle w:val="CodeText"/>
          <w:rPrChange w:id="11757" w:author="Sam Tertzakian" w:date="2018-09-12T12:34:00Z">
            <w:rPr>
              <w:rFonts w:ascii="Consolas" w:hAnsi="Consolas" w:cs="Consolas"/>
              <w:color w:val="000000"/>
              <w:sz w:val="19"/>
              <w:szCs w:val="19"/>
            </w:rPr>
          </w:rPrChange>
        </w:rPr>
      </w:pPr>
      <w:r w:rsidRPr="00C211BF">
        <w:rPr>
          <w:rStyle w:val="CodeText"/>
          <w:rPrChange w:id="11758" w:author="Sam Tertzakian" w:date="2018-09-12T12:34:00Z">
            <w:rPr>
              <w:rFonts w:ascii="Consolas" w:hAnsi="Consolas" w:cs="Consolas"/>
              <w:color w:val="000000"/>
              <w:sz w:val="19"/>
              <w:szCs w:val="19"/>
            </w:rPr>
          </w:rPrChange>
        </w:rPr>
        <w:t xml:space="preserve">    );</w:t>
      </w:r>
    </w:p>
    <w:p w14:paraId="57D15A87" w14:textId="5BB00195" w:rsidR="00F60C2B" w:rsidRDefault="00C660E4" w:rsidP="00F60C2B">
      <w:r>
        <w:t>Allocated a buffer from a given lookaside list.</w:t>
      </w:r>
    </w:p>
    <w:p w14:paraId="158ADF63" w14:textId="77777777" w:rsidR="00F60C2B" w:rsidRDefault="00F60C2B" w:rsidP="00F60C2B">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F60C2B" w14:paraId="68042051" w14:textId="77777777" w:rsidTr="00246F8E">
        <w:tc>
          <w:tcPr>
            <w:tcW w:w="5665" w:type="dxa"/>
          </w:tcPr>
          <w:p w14:paraId="0BA8937D" w14:textId="7D7D6555" w:rsidR="00F60C2B" w:rsidRPr="002E34CA" w:rsidRDefault="00C660E4" w:rsidP="008F738E">
            <w:pPr>
              <w:rPr>
                <w:rStyle w:val="CodeText"/>
              </w:rPr>
            </w:pPr>
            <w:r w:rsidRPr="002E34CA">
              <w:rPr>
                <w:rStyle w:val="CodeText"/>
              </w:rPr>
              <w:t>PDMF_PORTABLE_LOOKASIDELIST LookasidePointer</w:t>
            </w:r>
          </w:p>
        </w:tc>
        <w:tc>
          <w:tcPr>
            <w:tcW w:w="3685" w:type="dxa"/>
          </w:tcPr>
          <w:p w14:paraId="5D2ED091" w14:textId="1C125626" w:rsidR="00F60C2B" w:rsidRDefault="00C660E4" w:rsidP="008F738E">
            <w:r>
              <w:t>The address of the given lookaside list handle from which to allocate a buffer.</w:t>
            </w:r>
          </w:p>
        </w:tc>
      </w:tr>
      <w:tr w:rsidR="00C660E4" w14:paraId="404E1BC7" w14:textId="77777777" w:rsidTr="00246F8E">
        <w:tc>
          <w:tcPr>
            <w:tcW w:w="5665" w:type="dxa"/>
          </w:tcPr>
          <w:p w14:paraId="6218379A" w14:textId="5EC38DE7" w:rsidR="00C660E4" w:rsidRPr="002E34CA" w:rsidRDefault="00C660E4" w:rsidP="008F738E">
            <w:pPr>
              <w:rPr>
                <w:rStyle w:val="CodeText"/>
              </w:rPr>
            </w:pPr>
            <w:r w:rsidRPr="002E34CA">
              <w:rPr>
                <w:rStyle w:val="CodeText"/>
              </w:rPr>
              <w:t>WDFMEMORY* Memory</w:t>
            </w:r>
          </w:p>
        </w:tc>
        <w:tc>
          <w:tcPr>
            <w:tcW w:w="3685" w:type="dxa"/>
          </w:tcPr>
          <w:p w14:paraId="561A0C13" w14:textId="24C34D86" w:rsidR="00C660E4" w:rsidRDefault="004E14D5" w:rsidP="008F738E">
            <w:r>
              <w:t>Address of the WDF Memory Handle associated with the allocated memory.</w:t>
            </w:r>
          </w:p>
        </w:tc>
      </w:tr>
    </w:tbl>
    <w:p w14:paraId="0158B4DF" w14:textId="77777777" w:rsidR="00F60C2B" w:rsidRDefault="00F60C2B" w:rsidP="00F60C2B"/>
    <w:p w14:paraId="431F82A3" w14:textId="77777777" w:rsidR="00F60C2B" w:rsidRDefault="00F60C2B" w:rsidP="00F60C2B">
      <w:pPr>
        <w:pStyle w:val="Heading4"/>
      </w:pPr>
      <w:r>
        <w:t>Returns</w:t>
      </w:r>
    </w:p>
    <w:p w14:paraId="2AE386D3" w14:textId="618D9AE1" w:rsidR="00F60C2B" w:rsidRDefault="004E14D5" w:rsidP="00F60C2B">
      <w:r>
        <w:t>STATUS_SUCCESS if the allocation succeeded. Otherwise, an error code is returned.</w:t>
      </w:r>
    </w:p>
    <w:p w14:paraId="75B82943" w14:textId="77777777" w:rsidR="00F60C2B" w:rsidRDefault="00F60C2B" w:rsidP="00F60C2B">
      <w:pPr>
        <w:pStyle w:val="Heading4"/>
      </w:pPr>
      <w:r>
        <w:t>Remarks</w:t>
      </w:r>
    </w:p>
    <w:p w14:paraId="560519D5" w14:textId="1A1C8993" w:rsidR="00F60C2B" w:rsidRDefault="004E14D5" w:rsidP="004A459D">
      <w:pPr>
        <w:pStyle w:val="ListParagraph"/>
        <w:numPr>
          <w:ilvl w:val="0"/>
          <w:numId w:val="3"/>
        </w:numPr>
      </w:pPr>
      <w:r>
        <w:t xml:space="preserve">Be sure to use </w:t>
      </w:r>
      <w:r w:rsidRPr="002E34CA">
        <w:rPr>
          <w:rStyle w:val="CodeText"/>
        </w:rPr>
        <w:t>WdfObjectDelete()</w:t>
      </w:r>
      <w:r>
        <w:t xml:space="preserve"> to free the memory allocated by this function.</w:t>
      </w:r>
    </w:p>
    <w:p w14:paraId="1DB6E012" w14:textId="638C0DF6" w:rsidR="00F60C2B" w:rsidRPr="00F60C2B" w:rsidRDefault="007939F3" w:rsidP="00C16C41">
      <w:r>
        <w:br w:type="page"/>
      </w:r>
    </w:p>
    <w:p w14:paraId="47793D01" w14:textId="66BDAE62" w:rsidR="00C16C41" w:rsidRDefault="00C16C41" w:rsidP="00C16C41">
      <w:pPr>
        <w:pStyle w:val="Heading2"/>
      </w:pPr>
      <w:bookmarkStart w:id="11759" w:name="_Toc524528090"/>
      <w:r>
        <w:lastRenderedPageBreak/>
        <w:t>Utility API</w:t>
      </w:r>
      <w:bookmarkEnd w:id="11759"/>
    </w:p>
    <w:p w14:paraId="65E5F853" w14:textId="77777777" w:rsidR="00204820" w:rsidRDefault="00E73B17" w:rsidP="00204820">
      <w:r>
        <w:t xml:space="preserve">DMF provides several utility functions that perform common tasks in device drivers. </w:t>
      </w:r>
    </w:p>
    <w:p w14:paraId="2B7242D0" w14:textId="461DC5FC" w:rsidR="00204820" w:rsidRDefault="00204820" w:rsidP="00204820">
      <w:r>
        <w:t>In this family of DMF APIs there are several functions that allow a Client Driver and/or Modules to write to the Event Log. These functions help in two important ways:</w:t>
      </w:r>
    </w:p>
    <w:p w14:paraId="5979F91B" w14:textId="324B5834" w:rsidR="00204820" w:rsidRDefault="00204820" w:rsidP="004A459D">
      <w:pPr>
        <w:pStyle w:val="ListParagraph"/>
        <w:numPr>
          <w:ilvl w:val="0"/>
          <w:numId w:val="24"/>
        </w:numPr>
      </w:pPr>
      <w:r>
        <w:t xml:space="preserve">They work in both Kernel and </w:t>
      </w:r>
      <w:r w:rsidR="00A0064F">
        <w:t>User-mode</w:t>
      </w:r>
      <w:r>
        <w:t xml:space="preserve"> so that the code to write to the Event Log only needs to be written one time in Modules that support both User and Kernel Modes.</w:t>
      </w:r>
    </w:p>
    <w:p w14:paraId="37566EF4" w14:textId="77777777" w:rsidR="00204820" w:rsidRDefault="00204820" w:rsidP="004A459D">
      <w:pPr>
        <w:pStyle w:val="ListParagraph"/>
        <w:numPr>
          <w:ilvl w:val="0"/>
          <w:numId w:val="24"/>
        </w:numPr>
      </w:pPr>
      <w:r>
        <w:t xml:space="preserve">They make it easier to write to the Event Log because the entire operation happens in a single line (in addition to any type declarations). </w:t>
      </w:r>
    </w:p>
    <w:p w14:paraId="43F2958E" w14:textId="78842A31" w:rsidR="00E73B17" w:rsidRDefault="00E73B17">
      <w:pPr>
        <w:rPr>
          <w:rFonts w:asciiTheme="majorHAnsi" w:eastAsiaTheme="majorEastAsia" w:hAnsiTheme="majorHAnsi" w:cstheme="majorBidi"/>
          <w:color w:val="1F3763" w:themeColor="accent1" w:themeShade="7F"/>
          <w:sz w:val="24"/>
          <w:szCs w:val="24"/>
        </w:rPr>
      </w:pPr>
      <w:del w:id="11760" w:author="Sam Tertzakian" w:date="2018-09-12T14:18:00Z">
        <w:r w:rsidDel="00884CEC">
          <w:br w:type="page"/>
        </w:r>
      </w:del>
    </w:p>
    <w:p w14:paraId="6F687535" w14:textId="1CA19A43" w:rsidR="00E73B17" w:rsidDel="00884CEC" w:rsidRDefault="00E73B17" w:rsidP="00E73B17">
      <w:pPr>
        <w:pStyle w:val="Heading3"/>
        <w:rPr>
          <w:moveFrom w:id="11761" w:author="Sam Tertzakian" w:date="2018-09-12T14:19:00Z"/>
        </w:rPr>
      </w:pPr>
      <w:moveFromRangeStart w:id="11762" w:author="Sam Tertzakian" w:date="2018-09-12T14:19:00Z" w:name="move524525279"/>
      <w:moveFrom w:id="11763" w:author="Sam Tertzakian" w:date="2018-09-12T14:19:00Z">
        <w:r w:rsidDel="00884CEC">
          <w:t>DMF_Utility_UserModeAccessCreate</w:t>
        </w:r>
      </w:moveFrom>
    </w:p>
    <w:p w14:paraId="6E0639BE" w14:textId="7EA7BA01" w:rsidR="00E73B17" w:rsidDel="00884CEC" w:rsidRDefault="00E73B17" w:rsidP="00E73B17">
      <w:pPr>
        <w:autoSpaceDE w:val="0"/>
        <w:autoSpaceDN w:val="0"/>
        <w:adjustRightInd w:val="0"/>
        <w:spacing w:after="0" w:line="240" w:lineRule="auto"/>
        <w:rPr>
          <w:moveFrom w:id="11764" w:author="Sam Tertzakian" w:date="2018-09-12T14:19:00Z"/>
          <w:rFonts w:ascii="Consolas" w:hAnsi="Consolas" w:cs="Consolas"/>
          <w:color w:val="2B91AF"/>
          <w:sz w:val="19"/>
          <w:szCs w:val="19"/>
        </w:rPr>
      </w:pPr>
    </w:p>
    <w:p w14:paraId="3DA0DA20" w14:textId="6BA22640" w:rsidR="00E73B17" w:rsidRPr="00C211BF" w:rsidDel="00884CEC" w:rsidRDefault="00E73B17" w:rsidP="00E73B17">
      <w:pPr>
        <w:autoSpaceDE w:val="0"/>
        <w:autoSpaceDN w:val="0"/>
        <w:adjustRightInd w:val="0"/>
        <w:spacing w:after="0" w:line="240" w:lineRule="auto"/>
        <w:rPr>
          <w:moveFrom w:id="11765" w:author="Sam Tertzakian" w:date="2018-09-12T14:19:00Z"/>
          <w:rStyle w:val="CodeText"/>
          <w:rPrChange w:id="11766" w:author="Sam Tertzakian" w:date="2018-09-12T12:34:00Z">
            <w:rPr>
              <w:moveFrom w:id="11767" w:author="Sam Tertzakian" w:date="2018-09-12T14:19:00Z"/>
              <w:rFonts w:ascii="Consolas" w:hAnsi="Consolas" w:cs="Consolas"/>
              <w:color w:val="000000"/>
              <w:sz w:val="19"/>
              <w:szCs w:val="19"/>
            </w:rPr>
          </w:rPrChange>
        </w:rPr>
      </w:pPr>
      <w:moveFrom w:id="11768" w:author="Sam Tertzakian" w:date="2018-09-12T14:19:00Z">
        <w:r w:rsidRPr="00C211BF" w:rsidDel="00884CEC">
          <w:rPr>
            <w:rStyle w:val="CodeText"/>
            <w:rPrChange w:id="11769" w:author="Sam Tertzakian" w:date="2018-09-12T12:34:00Z">
              <w:rPr>
                <w:rFonts w:ascii="Consolas" w:hAnsi="Consolas" w:cs="Consolas"/>
                <w:color w:val="2B91AF"/>
                <w:sz w:val="19"/>
                <w:szCs w:val="19"/>
              </w:rPr>
            </w:rPrChange>
          </w:rPr>
          <w:t>NTSTATUS</w:t>
        </w:r>
      </w:moveFrom>
    </w:p>
    <w:p w14:paraId="5EDCC9C0" w14:textId="46A24E00" w:rsidR="00E73B17" w:rsidRPr="00C211BF" w:rsidDel="00884CEC" w:rsidRDefault="00E73B17" w:rsidP="00E73B17">
      <w:pPr>
        <w:autoSpaceDE w:val="0"/>
        <w:autoSpaceDN w:val="0"/>
        <w:adjustRightInd w:val="0"/>
        <w:spacing w:after="0" w:line="240" w:lineRule="auto"/>
        <w:rPr>
          <w:moveFrom w:id="11770" w:author="Sam Tertzakian" w:date="2018-09-12T14:19:00Z"/>
          <w:rStyle w:val="CodeText"/>
          <w:rPrChange w:id="11771" w:author="Sam Tertzakian" w:date="2018-09-12T12:34:00Z">
            <w:rPr>
              <w:moveFrom w:id="11772" w:author="Sam Tertzakian" w:date="2018-09-12T14:19:00Z"/>
              <w:rFonts w:ascii="Consolas" w:hAnsi="Consolas" w:cs="Consolas"/>
              <w:color w:val="000000"/>
              <w:sz w:val="19"/>
              <w:szCs w:val="19"/>
            </w:rPr>
          </w:rPrChange>
        </w:rPr>
      </w:pPr>
      <w:moveFrom w:id="11773" w:author="Sam Tertzakian" w:date="2018-09-12T14:19:00Z">
        <w:r w:rsidRPr="00C211BF" w:rsidDel="00884CEC">
          <w:rPr>
            <w:rStyle w:val="CodeText"/>
            <w:rPrChange w:id="11774" w:author="Sam Tertzakian" w:date="2018-09-12T12:34:00Z">
              <w:rPr>
                <w:rFonts w:ascii="Consolas" w:hAnsi="Consolas" w:cs="Consolas"/>
                <w:color w:val="000000"/>
                <w:sz w:val="19"/>
                <w:szCs w:val="19"/>
              </w:rPr>
            </w:rPrChange>
          </w:rPr>
          <w:t>DMF_Utility_UserModeAccessCreate(</w:t>
        </w:r>
      </w:moveFrom>
    </w:p>
    <w:p w14:paraId="5734B991" w14:textId="40905F73" w:rsidR="00E73B17" w:rsidRPr="00C211BF" w:rsidDel="00884CEC" w:rsidRDefault="00E73B17" w:rsidP="00E73B17">
      <w:pPr>
        <w:autoSpaceDE w:val="0"/>
        <w:autoSpaceDN w:val="0"/>
        <w:adjustRightInd w:val="0"/>
        <w:spacing w:after="0" w:line="240" w:lineRule="auto"/>
        <w:rPr>
          <w:moveFrom w:id="11775" w:author="Sam Tertzakian" w:date="2018-09-12T14:19:00Z"/>
          <w:rStyle w:val="CodeText"/>
          <w:rPrChange w:id="11776" w:author="Sam Tertzakian" w:date="2018-09-12T12:34:00Z">
            <w:rPr>
              <w:moveFrom w:id="11777" w:author="Sam Tertzakian" w:date="2018-09-12T14:19:00Z"/>
              <w:rFonts w:ascii="Consolas" w:hAnsi="Consolas" w:cs="Consolas"/>
              <w:color w:val="000000"/>
              <w:sz w:val="19"/>
              <w:szCs w:val="19"/>
            </w:rPr>
          </w:rPrChange>
        </w:rPr>
      </w:pPr>
      <w:moveFrom w:id="11778" w:author="Sam Tertzakian" w:date="2018-09-12T14:19:00Z">
        <w:r w:rsidRPr="00C211BF" w:rsidDel="00884CEC">
          <w:rPr>
            <w:rStyle w:val="CodeText"/>
            <w:rPrChange w:id="11779" w:author="Sam Tertzakian" w:date="2018-09-12T12:34:00Z">
              <w:rPr>
                <w:rFonts w:ascii="Consolas" w:hAnsi="Consolas" w:cs="Consolas"/>
                <w:color w:val="000000"/>
                <w:sz w:val="19"/>
                <w:szCs w:val="19"/>
              </w:rPr>
            </w:rPrChange>
          </w:rPr>
          <w:t xml:space="preserve">    </w:t>
        </w:r>
        <w:r w:rsidRPr="00C211BF" w:rsidDel="00884CEC">
          <w:rPr>
            <w:rStyle w:val="CodeText"/>
            <w:rPrChange w:id="11780" w:author="Sam Tertzakian" w:date="2018-09-12T12:34:00Z">
              <w:rPr>
                <w:rFonts w:ascii="Consolas" w:hAnsi="Consolas" w:cs="Consolas"/>
                <w:color w:val="6F008A"/>
                <w:sz w:val="19"/>
                <w:szCs w:val="19"/>
              </w:rPr>
            </w:rPrChange>
          </w:rPr>
          <w:t>_In_</w:t>
        </w:r>
        <w:r w:rsidRPr="00C211BF" w:rsidDel="00884CEC">
          <w:rPr>
            <w:rStyle w:val="CodeText"/>
            <w:rPrChange w:id="11781" w:author="Sam Tertzakian" w:date="2018-09-12T12:34:00Z">
              <w:rPr>
                <w:rFonts w:ascii="Consolas" w:hAnsi="Consolas" w:cs="Consolas"/>
                <w:color w:val="000000"/>
                <w:sz w:val="19"/>
                <w:szCs w:val="19"/>
              </w:rPr>
            </w:rPrChange>
          </w:rPr>
          <w:t xml:space="preserve"> </w:t>
        </w:r>
        <w:r w:rsidRPr="00C211BF" w:rsidDel="00884CEC">
          <w:rPr>
            <w:rStyle w:val="CodeText"/>
            <w:rPrChange w:id="11782" w:author="Sam Tertzakian" w:date="2018-09-12T12:34:00Z">
              <w:rPr>
                <w:rFonts w:ascii="Consolas" w:hAnsi="Consolas" w:cs="Consolas"/>
                <w:color w:val="2B91AF"/>
                <w:sz w:val="19"/>
                <w:szCs w:val="19"/>
              </w:rPr>
            </w:rPrChange>
          </w:rPr>
          <w:t>WDFDEVICE</w:t>
        </w:r>
        <w:r w:rsidRPr="00C211BF" w:rsidDel="00884CEC">
          <w:rPr>
            <w:rStyle w:val="CodeText"/>
            <w:rPrChange w:id="11783" w:author="Sam Tertzakian" w:date="2018-09-12T12:34:00Z">
              <w:rPr>
                <w:rFonts w:ascii="Consolas" w:hAnsi="Consolas" w:cs="Consolas"/>
                <w:color w:val="000000"/>
                <w:sz w:val="19"/>
                <w:szCs w:val="19"/>
              </w:rPr>
            </w:rPrChange>
          </w:rPr>
          <w:t xml:space="preserve"> </w:t>
        </w:r>
        <w:r w:rsidRPr="00C211BF" w:rsidDel="00884CEC">
          <w:rPr>
            <w:rStyle w:val="CodeText"/>
            <w:rPrChange w:id="11784" w:author="Sam Tertzakian" w:date="2018-09-12T12:34:00Z">
              <w:rPr>
                <w:rFonts w:ascii="Consolas" w:hAnsi="Consolas" w:cs="Consolas"/>
                <w:color w:val="808080"/>
                <w:sz w:val="19"/>
                <w:szCs w:val="19"/>
              </w:rPr>
            </w:rPrChange>
          </w:rPr>
          <w:t>Device</w:t>
        </w:r>
        <w:r w:rsidRPr="00C211BF" w:rsidDel="00884CEC">
          <w:rPr>
            <w:rStyle w:val="CodeText"/>
            <w:rPrChange w:id="11785" w:author="Sam Tertzakian" w:date="2018-09-12T12:34:00Z">
              <w:rPr>
                <w:rFonts w:ascii="Consolas" w:hAnsi="Consolas" w:cs="Consolas"/>
                <w:color w:val="000000"/>
                <w:sz w:val="19"/>
                <w:szCs w:val="19"/>
              </w:rPr>
            </w:rPrChange>
          </w:rPr>
          <w:t>,</w:t>
        </w:r>
      </w:moveFrom>
    </w:p>
    <w:p w14:paraId="1CBFE252" w14:textId="4AC86B0B" w:rsidR="00E73B17" w:rsidRPr="00C211BF" w:rsidDel="00884CEC" w:rsidRDefault="00E73B17" w:rsidP="00E73B17">
      <w:pPr>
        <w:autoSpaceDE w:val="0"/>
        <w:autoSpaceDN w:val="0"/>
        <w:adjustRightInd w:val="0"/>
        <w:spacing w:after="0" w:line="240" w:lineRule="auto"/>
        <w:rPr>
          <w:moveFrom w:id="11786" w:author="Sam Tertzakian" w:date="2018-09-12T14:19:00Z"/>
          <w:rStyle w:val="CodeText"/>
          <w:rPrChange w:id="11787" w:author="Sam Tertzakian" w:date="2018-09-12T12:34:00Z">
            <w:rPr>
              <w:moveFrom w:id="11788" w:author="Sam Tertzakian" w:date="2018-09-12T14:19:00Z"/>
              <w:rFonts w:ascii="Consolas" w:hAnsi="Consolas" w:cs="Consolas"/>
              <w:color w:val="000000"/>
              <w:sz w:val="19"/>
              <w:szCs w:val="19"/>
            </w:rPr>
          </w:rPrChange>
        </w:rPr>
      </w:pPr>
      <w:moveFrom w:id="11789" w:author="Sam Tertzakian" w:date="2018-09-12T14:19:00Z">
        <w:r w:rsidRPr="00C211BF" w:rsidDel="00884CEC">
          <w:rPr>
            <w:rStyle w:val="CodeText"/>
            <w:rPrChange w:id="11790" w:author="Sam Tertzakian" w:date="2018-09-12T12:34:00Z">
              <w:rPr>
                <w:rFonts w:ascii="Consolas" w:hAnsi="Consolas" w:cs="Consolas"/>
                <w:color w:val="000000"/>
                <w:sz w:val="19"/>
                <w:szCs w:val="19"/>
              </w:rPr>
            </w:rPrChange>
          </w:rPr>
          <w:t xml:space="preserve">    </w:t>
        </w:r>
        <w:r w:rsidRPr="00C211BF" w:rsidDel="00884CEC">
          <w:rPr>
            <w:rStyle w:val="CodeText"/>
            <w:rPrChange w:id="11791" w:author="Sam Tertzakian" w:date="2018-09-12T12:34:00Z">
              <w:rPr>
                <w:rFonts w:ascii="Consolas" w:hAnsi="Consolas" w:cs="Consolas"/>
                <w:color w:val="6F008A"/>
                <w:sz w:val="19"/>
                <w:szCs w:val="19"/>
              </w:rPr>
            </w:rPrChange>
          </w:rPr>
          <w:t>_In_opt_</w:t>
        </w:r>
        <w:r w:rsidRPr="00C211BF" w:rsidDel="00884CEC">
          <w:rPr>
            <w:rStyle w:val="CodeText"/>
            <w:rPrChange w:id="11792" w:author="Sam Tertzakian" w:date="2018-09-12T12:34:00Z">
              <w:rPr>
                <w:rFonts w:ascii="Consolas" w:hAnsi="Consolas" w:cs="Consolas"/>
                <w:color w:val="000000"/>
                <w:sz w:val="19"/>
                <w:szCs w:val="19"/>
              </w:rPr>
            </w:rPrChange>
          </w:rPr>
          <w:t xml:space="preserve"> </w:t>
        </w:r>
        <w:r w:rsidRPr="00C211BF" w:rsidDel="00884CEC">
          <w:rPr>
            <w:rStyle w:val="CodeText"/>
            <w:rPrChange w:id="11793" w:author="Sam Tertzakian" w:date="2018-09-12T12:34:00Z">
              <w:rPr>
                <w:rFonts w:ascii="Consolas" w:hAnsi="Consolas" w:cs="Consolas"/>
                <w:color w:val="0000FF"/>
                <w:sz w:val="19"/>
                <w:szCs w:val="19"/>
              </w:rPr>
            </w:rPrChange>
          </w:rPr>
          <w:t>const</w:t>
        </w:r>
        <w:r w:rsidRPr="00C211BF" w:rsidDel="00884CEC">
          <w:rPr>
            <w:rStyle w:val="CodeText"/>
            <w:rPrChange w:id="11794" w:author="Sam Tertzakian" w:date="2018-09-12T12:34:00Z">
              <w:rPr>
                <w:rFonts w:ascii="Consolas" w:hAnsi="Consolas" w:cs="Consolas"/>
                <w:color w:val="000000"/>
                <w:sz w:val="19"/>
                <w:szCs w:val="19"/>
              </w:rPr>
            </w:rPrChange>
          </w:rPr>
          <w:t xml:space="preserve"> </w:t>
        </w:r>
        <w:r w:rsidRPr="00C211BF" w:rsidDel="00884CEC">
          <w:rPr>
            <w:rStyle w:val="CodeText"/>
            <w:rPrChange w:id="11795" w:author="Sam Tertzakian" w:date="2018-09-12T12:34:00Z">
              <w:rPr>
                <w:rFonts w:ascii="Consolas" w:hAnsi="Consolas" w:cs="Consolas"/>
                <w:color w:val="2B91AF"/>
                <w:sz w:val="19"/>
                <w:szCs w:val="19"/>
              </w:rPr>
            </w:rPrChange>
          </w:rPr>
          <w:t>GUID</w:t>
        </w:r>
        <w:r w:rsidRPr="00C211BF" w:rsidDel="00884CEC">
          <w:rPr>
            <w:rStyle w:val="CodeText"/>
            <w:rPrChange w:id="11796" w:author="Sam Tertzakian" w:date="2018-09-12T12:34:00Z">
              <w:rPr>
                <w:rFonts w:ascii="Consolas" w:hAnsi="Consolas" w:cs="Consolas"/>
                <w:color w:val="000000"/>
                <w:sz w:val="19"/>
                <w:szCs w:val="19"/>
              </w:rPr>
            </w:rPrChange>
          </w:rPr>
          <w:t xml:space="preserve">* </w:t>
        </w:r>
        <w:r w:rsidRPr="00C211BF" w:rsidDel="00884CEC">
          <w:rPr>
            <w:rStyle w:val="CodeText"/>
            <w:rPrChange w:id="11797" w:author="Sam Tertzakian" w:date="2018-09-12T12:34:00Z">
              <w:rPr>
                <w:rFonts w:ascii="Consolas" w:hAnsi="Consolas" w:cs="Consolas"/>
                <w:color w:val="808080"/>
                <w:sz w:val="19"/>
                <w:szCs w:val="19"/>
              </w:rPr>
            </w:rPrChange>
          </w:rPr>
          <w:t>DeviceInterfaceGuid</w:t>
        </w:r>
        <w:r w:rsidRPr="00C211BF" w:rsidDel="00884CEC">
          <w:rPr>
            <w:rStyle w:val="CodeText"/>
            <w:rPrChange w:id="11798" w:author="Sam Tertzakian" w:date="2018-09-12T12:34:00Z">
              <w:rPr>
                <w:rFonts w:ascii="Consolas" w:hAnsi="Consolas" w:cs="Consolas"/>
                <w:color w:val="000000"/>
                <w:sz w:val="19"/>
                <w:szCs w:val="19"/>
              </w:rPr>
            </w:rPrChange>
          </w:rPr>
          <w:t>,</w:t>
        </w:r>
      </w:moveFrom>
    </w:p>
    <w:p w14:paraId="085A13D2" w14:textId="2C6EB4DC" w:rsidR="00E73B17" w:rsidRPr="00C211BF" w:rsidDel="00884CEC" w:rsidRDefault="00E73B17" w:rsidP="00E73B17">
      <w:pPr>
        <w:autoSpaceDE w:val="0"/>
        <w:autoSpaceDN w:val="0"/>
        <w:adjustRightInd w:val="0"/>
        <w:spacing w:after="0" w:line="240" w:lineRule="auto"/>
        <w:rPr>
          <w:moveFrom w:id="11799" w:author="Sam Tertzakian" w:date="2018-09-12T14:19:00Z"/>
          <w:rStyle w:val="CodeText"/>
          <w:rPrChange w:id="11800" w:author="Sam Tertzakian" w:date="2018-09-12T12:34:00Z">
            <w:rPr>
              <w:moveFrom w:id="11801" w:author="Sam Tertzakian" w:date="2018-09-12T14:19:00Z"/>
              <w:rFonts w:ascii="Consolas" w:hAnsi="Consolas" w:cs="Consolas"/>
              <w:color w:val="000000"/>
              <w:sz w:val="19"/>
              <w:szCs w:val="19"/>
            </w:rPr>
          </w:rPrChange>
        </w:rPr>
      </w:pPr>
      <w:moveFrom w:id="11802" w:author="Sam Tertzakian" w:date="2018-09-12T14:19:00Z">
        <w:r w:rsidRPr="00C211BF" w:rsidDel="00884CEC">
          <w:rPr>
            <w:rStyle w:val="CodeText"/>
            <w:rPrChange w:id="11803" w:author="Sam Tertzakian" w:date="2018-09-12T12:34:00Z">
              <w:rPr>
                <w:rFonts w:ascii="Consolas" w:hAnsi="Consolas" w:cs="Consolas"/>
                <w:color w:val="000000"/>
                <w:sz w:val="19"/>
                <w:szCs w:val="19"/>
              </w:rPr>
            </w:rPrChange>
          </w:rPr>
          <w:t xml:space="preserve">    </w:t>
        </w:r>
        <w:r w:rsidRPr="00C211BF" w:rsidDel="00884CEC">
          <w:rPr>
            <w:rStyle w:val="CodeText"/>
            <w:rPrChange w:id="11804" w:author="Sam Tertzakian" w:date="2018-09-12T12:34:00Z">
              <w:rPr>
                <w:rFonts w:ascii="Consolas" w:hAnsi="Consolas" w:cs="Consolas"/>
                <w:color w:val="6F008A"/>
                <w:sz w:val="19"/>
                <w:szCs w:val="19"/>
              </w:rPr>
            </w:rPrChange>
          </w:rPr>
          <w:t>_In_opt_</w:t>
        </w:r>
        <w:r w:rsidRPr="00C211BF" w:rsidDel="00884CEC">
          <w:rPr>
            <w:rStyle w:val="CodeText"/>
            <w:rPrChange w:id="11805" w:author="Sam Tertzakian" w:date="2018-09-12T12:34:00Z">
              <w:rPr>
                <w:rFonts w:ascii="Consolas" w:hAnsi="Consolas" w:cs="Consolas"/>
                <w:color w:val="000000"/>
                <w:sz w:val="19"/>
                <w:szCs w:val="19"/>
              </w:rPr>
            </w:rPrChange>
          </w:rPr>
          <w:t xml:space="preserve"> </w:t>
        </w:r>
        <w:r w:rsidRPr="00C211BF" w:rsidDel="00884CEC">
          <w:rPr>
            <w:rStyle w:val="CodeText"/>
            <w:rPrChange w:id="11806" w:author="Sam Tertzakian" w:date="2018-09-12T12:34:00Z">
              <w:rPr>
                <w:rFonts w:ascii="Consolas" w:hAnsi="Consolas" w:cs="Consolas"/>
                <w:color w:val="2B91AF"/>
                <w:sz w:val="19"/>
                <w:szCs w:val="19"/>
              </w:rPr>
            </w:rPrChange>
          </w:rPr>
          <w:t>WCHAR</w:t>
        </w:r>
        <w:r w:rsidRPr="00C211BF" w:rsidDel="00884CEC">
          <w:rPr>
            <w:rStyle w:val="CodeText"/>
            <w:rPrChange w:id="11807" w:author="Sam Tertzakian" w:date="2018-09-12T12:34:00Z">
              <w:rPr>
                <w:rFonts w:ascii="Consolas" w:hAnsi="Consolas" w:cs="Consolas"/>
                <w:color w:val="000000"/>
                <w:sz w:val="19"/>
                <w:szCs w:val="19"/>
              </w:rPr>
            </w:rPrChange>
          </w:rPr>
          <w:t xml:space="preserve">* </w:t>
        </w:r>
        <w:r w:rsidRPr="00C211BF" w:rsidDel="00884CEC">
          <w:rPr>
            <w:rStyle w:val="CodeText"/>
            <w:rPrChange w:id="11808" w:author="Sam Tertzakian" w:date="2018-09-12T12:34:00Z">
              <w:rPr>
                <w:rFonts w:ascii="Consolas" w:hAnsi="Consolas" w:cs="Consolas"/>
                <w:color w:val="808080"/>
                <w:sz w:val="19"/>
                <w:szCs w:val="19"/>
              </w:rPr>
            </w:rPrChange>
          </w:rPr>
          <w:t>SymbolicLinkName</w:t>
        </w:r>
      </w:moveFrom>
    </w:p>
    <w:p w14:paraId="02B72354" w14:textId="2E1D32B1" w:rsidR="00E73B17" w:rsidRPr="00C211BF" w:rsidDel="00884CEC" w:rsidRDefault="00E73B17" w:rsidP="00E73B17">
      <w:pPr>
        <w:autoSpaceDE w:val="0"/>
        <w:autoSpaceDN w:val="0"/>
        <w:adjustRightInd w:val="0"/>
        <w:spacing w:after="0" w:line="240" w:lineRule="auto"/>
        <w:rPr>
          <w:moveFrom w:id="11809" w:author="Sam Tertzakian" w:date="2018-09-12T14:19:00Z"/>
          <w:rStyle w:val="CodeText"/>
          <w:rPrChange w:id="11810" w:author="Sam Tertzakian" w:date="2018-09-12T12:34:00Z">
            <w:rPr>
              <w:moveFrom w:id="11811" w:author="Sam Tertzakian" w:date="2018-09-12T14:19:00Z"/>
              <w:rFonts w:ascii="Consolas" w:hAnsi="Consolas" w:cs="Consolas"/>
              <w:color w:val="000000"/>
              <w:sz w:val="19"/>
              <w:szCs w:val="19"/>
            </w:rPr>
          </w:rPrChange>
        </w:rPr>
      </w:pPr>
      <w:moveFrom w:id="11812" w:author="Sam Tertzakian" w:date="2018-09-12T14:19:00Z">
        <w:r w:rsidRPr="00C211BF" w:rsidDel="00884CEC">
          <w:rPr>
            <w:rStyle w:val="CodeText"/>
            <w:rPrChange w:id="11813" w:author="Sam Tertzakian" w:date="2018-09-12T12:34:00Z">
              <w:rPr>
                <w:rFonts w:ascii="Consolas" w:hAnsi="Consolas" w:cs="Consolas"/>
                <w:color w:val="000000"/>
                <w:sz w:val="19"/>
                <w:szCs w:val="19"/>
              </w:rPr>
            </w:rPrChange>
          </w:rPr>
          <w:t xml:space="preserve">    );</w:t>
        </w:r>
      </w:moveFrom>
    </w:p>
    <w:p w14:paraId="46D2FE4B" w14:textId="312E70D1" w:rsidR="00E73B17" w:rsidDel="00884CEC" w:rsidRDefault="00E73B17" w:rsidP="00E73B17">
      <w:pPr>
        <w:autoSpaceDE w:val="0"/>
        <w:autoSpaceDN w:val="0"/>
        <w:adjustRightInd w:val="0"/>
        <w:spacing w:after="0" w:line="240" w:lineRule="auto"/>
        <w:rPr>
          <w:moveFrom w:id="11814" w:author="Sam Tertzakian" w:date="2018-09-12T14:19:00Z"/>
          <w:rFonts w:ascii="Consolas" w:hAnsi="Consolas" w:cs="Consolas"/>
          <w:color w:val="000000"/>
          <w:sz w:val="19"/>
          <w:szCs w:val="19"/>
        </w:rPr>
      </w:pPr>
    </w:p>
    <w:p w14:paraId="5162A3D3" w14:textId="045DB1B3" w:rsidR="001941E3" w:rsidDel="00884CEC" w:rsidRDefault="00A87A68" w:rsidP="001941E3">
      <w:pPr>
        <w:rPr>
          <w:moveFrom w:id="11815" w:author="Sam Tertzakian" w:date="2018-09-12T14:19:00Z"/>
        </w:rPr>
      </w:pPr>
      <w:moveFrom w:id="11816" w:author="Sam Tertzakian" w:date="2018-09-12T14:19:00Z">
        <w:r w:rsidDel="00884CEC">
          <w:t xml:space="preserve">Given a </w:t>
        </w:r>
        <w:r w:rsidRPr="00952E8A" w:rsidDel="00884CEC">
          <w:rPr>
            <w:rStyle w:val="CodeText"/>
          </w:rPr>
          <w:t>WDFDEVICE</w:t>
        </w:r>
        <w:r w:rsidDel="00884CEC">
          <w:t>, create an associated device interface and/or symbolic link.</w:t>
        </w:r>
      </w:moveFrom>
    </w:p>
    <w:p w14:paraId="5033A4DA" w14:textId="1976E57D" w:rsidR="001941E3" w:rsidDel="00884CEC" w:rsidRDefault="001941E3" w:rsidP="001941E3">
      <w:pPr>
        <w:pStyle w:val="Heading4"/>
        <w:rPr>
          <w:moveFrom w:id="11817" w:author="Sam Tertzakian" w:date="2018-09-12T14:19:00Z"/>
        </w:rPr>
      </w:pPr>
      <w:moveFrom w:id="11818" w:author="Sam Tertzakian" w:date="2018-09-12T14:19:00Z">
        <w:r w:rsidDel="00884CEC">
          <w:t>Parameters</w:t>
        </w:r>
      </w:moveFrom>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rsidDel="00884CEC" w14:paraId="00CF9C46" w14:textId="5CC2628E" w:rsidTr="00246F8E">
        <w:tc>
          <w:tcPr>
            <w:tcW w:w="5665" w:type="dxa"/>
          </w:tcPr>
          <w:p w14:paraId="684818CF" w14:textId="42891FEB" w:rsidR="001941E3" w:rsidRPr="003861D8" w:rsidDel="00884CEC" w:rsidRDefault="00A87A68" w:rsidP="00DC3D60">
            <w:pPr>
              <w:rPr>
                <w:moveFrom w:id="11819" w:author="Sam Tertzakian" w:date="2018-09-12T14:19:00Z"/>
                <w:rStyle w:val="CodeText"/>
              </w:rPr>
            </w:pPr>
            <w:moveFrom w:id="11820" w:author="Sam Tertzakian" w:date="2018-09-12T14:19:00Z">
              <w:r w:rsidRPr="003861D8" w:rsidDel="00884CEC">
                <w:rPr>
                  <w:rStyle w:val="CodeText"/>
                </w:rPr>
                <w:t>WDFDEVICE Device</w:t>
              </w:r>
            </w:moveFrom>
          </w:p>
        </w:tc>
        <w:tc>
          <w:tcPr>
            <w:tcW w:w="3685" w:type="dxa"/>
          </w:tcPr>
          <w:p w14:paraId="30ECA055" w14:textId="2DD4EE30" w:rsidR="001941E3" w:rsidDel="00884CEC" w:rsidRDefault="00A87A68" w:rsidP="00DC3D60">
            <w:pPr>
              <w:rPr>
                <w:moveFrom w:id="11821" w:author="Sam Tertzakian" w:date="2018-09-12T14:19:00Z"/>
              </w:rPr>
            </w:pPr>
            <w:moveFrom w:id="11822" w:author="Sam Tertzakian" w:date="2018-09-12T14:19:00Z">
              <w:r w:rsidDel="00884CEC">
                <w:t xml:space="preserve">The given </w:t>
              </w:r>
              <w:r w:rsidRPr="003861D8" w:rsidDel="00884CEC">
                <w:rPr>
                  <w:rStyle w:val="CodeText"/>
                </w:rPr>
                <w:t>WDFDEVICE</w:t>
              </w:r>
              <w:r w:rsidDel="00884CEC">
                <w:t>.</w:t>
              </w:r>
            </w:moveFrom>
          </w:p>
        </w:tc>
      </w:tr>
      <w:tr w:rsidR="001941E3" w:rsidDel="00884CEC" w14:paraId="4E690115" w14:textId="05DE5FD7" w:rsidTr="00246F8E">
        <w:tc>
          <w:tcPr>
            <w:tcW w:w="5665" w:type="dxa"/>
          </w:tcPr>
          <w:p w14:paraId="37AAD02B" w14:textId="7E30E172" w:rsidR="001941E3" w:rsidRPr="003861D8" w:rsidDel="00884CEC" w:rsidRDefault="00A87A68" w:rsidP="00DC3D60">
            <w:pPr>
              <w:rPr>
                <w:moveFrom w:id="11823" w:author="Sam Tertzakian" w:date="2018-09-12T14:19:00Z"/>
                <w:rStyle w:val="CodeText"/>
              </w:rPr>
            </w:pPr>
            <w:moveFrom w:id="11824" w:author="Sam Tertzakian" w:date="2018-09-12T14:19:00Z">
              <w:r w:rsidRPr="003861D8" w:rsidDel="00884CEC">
                <w:rPr>
                  <w:rStyle w:val="CodeText"/>
                </w:rPr>
                <w:t>GUID* DeviceInterfaceGuid</w:t>
              </w:r>
            </w:moveFrom>
          </w:p>
        </w:tc>
        <w:tc>
          <w:tcPr>
            <w:tcW w:w="3685" w:type="dxa"/>
          </w:tcPr>
          <w:p w14:paraId="2F00D7F1" w14:textId="73EA7D85" w:rsidR="001941E3" w:rsidDel="00884CEC" w:rsidRDefault="00A87A68" w:rsidP="00DC3D60">
            <w:pPr>
              <w:rPr>
                <w:moveFrom w:id="11825" w:author="Sam Tertzakian" w:date="2018-09-12T14:19:00Z"/>
              </w:rPr>
            </w:pPr>
            <w:moveFrom w:id="11826" w:author="Sam Tertzakian" w:date="2018-09-12T14:19:00Z">
              <w:r w:rsidDel="00884CEC">
                <w:t>The GUID of the device interface to create</w:t>
              </w:r>
              <w:r w:rsidR="001941E3" w:rsidDel="00884CEC">
                <w:t>.</w:t>
              </w:r>
            </w:moveFrom>
          </w:p>
        </w:tc>
      </w:tr>
      <w:tr w:rsidR="00A87A68" w:rsidDel="00884CEC" w14:paraId="39A80F17" w14:textId="5127737C" w:rsidTr="00246F8E">
        <w:tc>
          <w:tcPr>
            <w:tcW w:w="5665" w:type="dxa"/>
          </w:tcPr>
          <w:p w14:paraId="0EDFBD87" w14:textId="3F0F6CC9" w:rsidR="00A87A68" w:rsidRPr="003861D8" w:rsidDel="00884CEC" w:rsidRDefault="00A87A68" w:rsidP="00DC3D60">
            <w:pPr>
              <w:rPr>
                <w:moveFrom w:id="11827" w:author="Sam Tertzakian" w:date="2018-09-12T14:19:00Z"/>
                <w:rStyle w:val="CodeText"/>
              </w:rPr>
            </w:pPr>
            <w:moveFrom w:id="11828" w:author="Sam Tertzakian" w:date="2018-09-12T14:19:00Z">
              <w:r w:rsidRPr="003861D8" w:rsidDel="00884CEC">
                <w:rPr>
                  <w:rStyle w:val="CodeText"/>
                </w:rPr>
                <w:t>WCHAR* SymbolicLinkName</w:t>
              </w:r>
            </w:moveFrom>
          </w:p>
        </w:tc>
        <w:tc>
          <w:tcPr>
            <w:tcW w:w="3685" w:type="dxa"/>
          </w:tcPr>
          <w:p w14:paraId="38769E6A" w14:textId="4DCD1EE7" w:rsidR="00A87A68" w:rsidDel="00884CEC" w:rsidRDefault="00A87A68" w:rsidP="00DC3D60">
            <w:pPr>
              <w:rPr>
                <w:moveFrom w:id="11829" w:author="Sam Tertzakian" w:date="2018-09-12T14:19:00Z"/>
              </w:rPr>
            </w:pPr>
            <w:moveFrom w:id="11830" w:author="Sam Tertzakian" w:date="2018-09-12T14:19:00Z">
              <w:r w:rsidDel="00884CEC">
                <w:t>The name of the symbolic link to create.</w:t>
              </w:r>
            </w:moveFrom>
          </w:p>
        </w:tc>
      </w:tr>
    </w:tbl>
    <w:p w14:paraId="2D5B55E0" w14:textId="718647A4" w:rsidR="001941E3" w:rsidDel="00884CEC" w:rsidRDefault="001941E3" w:rsidP="001941E3">
      <w:pPr>
        <w:rPr>
          <w:moveFrom w:id="11831" w:author="Sam Tertzakian" w:date="2018-09-12T14:19:00Z"/>
        </w:rPr>
      </w:pPr>
    </w:p>
    <w:p w14:paraId="23FA44A6" w14:textId="4777587D" w:rsidR="001941E3" w:rsidDel="00884CEC" w:rsidRDefault="001941E3" w:rsidP="001941E3">
      <w:pPr>
        <w:pStyle w:val="Heading4"/>
        <w:rPr>
          <w:moveFrom w:id="11832" w:author="Sam Tertzakian" w:date="2018-09-12T14:19:00Z"/>
        </w:rPr>
      </w:pPr>
      <w:moveFrom w:id="11833" w:author="Sam Tertzakian" w:date="2018-09-12T14:19:00Z">
        <w:r w:rsidDel="00884CEC">
          <w:t>Returns</w:t>
        </w:r>
      </w:moveFrom>
    </w:p>
    <w:p w14:paraId="532858B7" w14:textId="03A7C0F7" w:rsidR="001941E3" w:rsidDel="00884CEC" w:rsidRDefault="001941E3" w:rsidP="001941E3">
      <w:pPr>
        <w:rPr>
          <w:moveFrom w:id="11834" w:author="Sam Tertzakian" w:date="2018-09-12T14:19:00Z"/>
        </w:rPr>
      </w:pPr>
      <w:moveFrom w:id="11835" w:author="Sam Tertzakian" w:date="2018-09-12T14:19:00Z">
        <w:r w:rsidDel="00884CEC">
          <w:t>STATUS_SUCCESS if the allocation succeeded. Otherwise, an error code is returned.</w:t>
        </w:r>
      </w:moveFrom>
    </w:p>
    <w:p w14:paraId="4DE0381A" w14:textId="55A26E5D" w:rsidR="001941E3" w:rsidDel="00884CEC" w:rsidRDefault="001941E3" w:rsidP="001941E3">
      <w:pPr>
        <w:pStyle w:val="Heading4"/>
        <w:rPr>
          <w:moveFrom w:id="11836" w:author="Sam Tertzakian" w:date="2018-09-12T14:19:00Z"/>
        </w:rPr>
      </w:pPr>
      <w:moveFrom w:id="11837" w:author="Sam Tertzakian" w:date="2018-09-12T14:19:00Z">
        <w:r w:rsidDel="00884CEC">
          <w:t>Remarks</w:t>
        </w:r>
      </w:moveFrom>
    </w:p>
    <w:p w14:paraId="2DD50C32" w14:textId="26FCFFB6" w:rsidR="001941E3" w:rsidDel="00884CEC" w:rsidRDefault="00846FE1" w:rsidP="004A459D">
      <w:pPr>
        <w:pStyle w:val="ListParagraph"/>
        <w:numPr>
          <w:ilvl w:val="0"/>
          <w:numId w:val="3"/>
        </w:numPr>
        <w:rPr>
          <w:moveFrom w:id="11838" w:author="Sam Tertzakian" w:date="2018-09-12T14:19:00Z"/>
          <w:b/>
        </w:rPr>
      </w:pPr>
      <w:moveFrom w:id="11839" w:author="Sam Tertzakian" w:date="2018-09-12T14:19:00Z">
        <w:r w:rsidRPr="00846FE1" w:rsidDel="00884CEC">
          <w:rPr>
            <w:b/>
          </w:rPr>
          <w:t>Do not use this function. Use DMF_IoctlHandler instead</w:t>
        </w:r>
        <w:r w:rsidR="001941E3" w:rsidRPr="00846FE1" w:rsidDel="00884CEC">
          <w:rPr>
            <w:b/>
          </w:rPr>
          <w:t>.</w:t>
        </w:r>
      </w:moveFrom>
    </w:p>
    <w:p w14:paraId="2DB30364" w14:textId="1032661D" w:rsidR="00846FE1" w:rsidRPr="00846FE1" w:rsidDel="00884CEC" w:rsidRDefault="00846FE1" w:rsidP="004A459D">
      <w:pPr>
        <w:pStyle w:val="ListParagraph"/>
        <w:numPr>
          <w:ilvl w:val="0"/>
          <w:numId w:val="3"/>
        </w:numPr>
        <w:rPr>
          <w:moveFrom w:id="11840" w:author="Sam Tertzakian" w:date="2018-09-12T14:19:00Z"/>
          <w:b/>
        </w:rPr>
      </w:pPr>
      <w:moveFrom w:id="11841" w:author="Sam Tertzakian" w:date="2018-09-12T14:19:00Z">
        <w:r w:rsidDel="00884CEC">
          <w:t>This function is present for legacy reasons.</w:t>
        </w:r>
      </w:moveFrom>
    </w:p>
    <w:moveFromRangeEnd w:id="11762"/>
    <w:p w14:paraId="74E209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EBED746" w14:textId="26806347" w:rsidR="00E73B17" w:rsidDel="00DF44C1" w:rsidRDefault="00E73B17" w:rsidP="00E73B17">
      <w:pPr>
        <w:pStyle w:val="Heading3"/>
        <w:rPr>
          <w:moveFrom w:id="11842" w:author="Sam Tertzakian" w:date="2018-09-12T14:20:00Z"/>
        </w:rPr>
      </w:pPr>
      <w:moveFromRangeStart w:id="11843" w:author="Sam Tertzakian" w:date="2018-09-12T14:20:00Z" w:name="move524525336"/>
      <w:moveFrom w:id="11844" w:author="Sam Tertzakian" w:date="2018-09-12T14:20:00Z">
        <w:r w:rsidDel="00DF44C1">
          <w:lastRenderedPageBreak/>
          <w:t>DMF_Utility_DelayMilliseconds</w:t>
        </w:r>
        <w:bookmarkStart w:id="11845" w:name="_Toc524526713"/>
        <w:bookmarkStart w:id="11846" w:name="_Toc524527402"/>
        <w:bookmarkStart w:id="11847" w:name="_Toc524528091"/>
        <w:bookmarkEnd w:id="11845"/>
        <w:bookmarkEnd w:id="11846"/>
        <w:bookmarkEnd w:id="11847"/>
      </w:moveFrom>
    </w:p>
    <w:p w14:paraId="0CF8E70E" w14:textId="266D5E3B" w:rsidR="00E73B17" w:rsidDel="00DF44C1" w:rsidRDefault="00E73B17" w:rsidP="00E73B17">
      <w:pPr>
        <w:autoSpaceDE w:val="0"/>
        <w:autoSpaceDN w:val="0"/>
        <w:adjustRightInd w:val="0"/>
        <w:spacing w:after="0" w:line="240" w:lineRule="auto"/>
        <w:rPr>
          <w:moveFrom w:id="11848" w:author="Sam Tertzakian" w:date="2018-09-12T14:20:00Z"/>
          <w:rFonts w:ascii="Consolas" w:hAnsi="Consolas" w:cs="Consolas"/>
          <w:color w:val="000000"/>
          <w:sz w:val="19"/>
          <w:szCs w:val="19"/>
        </w:rPr>
      </w:pPr>
      <w:bookmarkStart w:id="11849" w:name="_Toc524526714"/>
      <w:bookmarkStart w:id="11850" w:name="_Toc524527403"/>
      <w:bookmarkStart w:id="11851" w:name="_Toc524528092"/>
      <w:bookmarkEnd w:id="11849"/>
      <w:bookmarkEnd w:id="11850"/>
      <w:bookmarkEnd w:id="11851"/>
    </w:p>
    <w:p w14:paraId="2772669B" w14:textId="33810CC3" w:rsidR="00E73B17" w:rsidRPr="00C211BF" w:rsidDel="00DF44C1" w:rsidRDefault="00E73B17" w:rsidP="00E73B17">
      <w:pPr>
        <w:autoSpaceDE w:val="0"/>
        <w:autoSpaceDN w:val="0"/>
        <w:adjustRightInd w:val="0"/>
        <w:spacing w:after="0" w:line="240" w:lineRule="auto"/>
        <w:rPr>
          <w:moveFrom w:id="11852" w:author="Sam Tertzakian" w:date="2018-09-12T14:20:00Z"/>
          <w:rStyle w:val="CodeText"/>
          <w:rPrChange w:id="11853" w:author="Sam Tertzakian" w:date="2018-09-12T12:34:00Z">
            <w:rPr>
              <w:moveFrom w:id="11854" w:author="Sam Tertzakian" w:date="2018-09-12T14:20:00Z"/>
              <w:rFonts w:ascii="Consolas" w:hAnsi="Consolas" w:cs="Consolas"/>
              <w:color w:val="000000"/>
              <w:sz w:val="19"/>
              <w:szCs w:val="19"/>
            </w:rPr>
          </w:rPrChange>
        </w:rPr>
      </w:pPr>
      <w:moveFrom w:id="11855" w:author="Sam Tertzakian" w:date="2018-09-12T14:20:00Z">
        <w:r w:rsidRPr="00C211BF" w:rsidDel="00DF44C1">
          <w:rPr>
            <w:rStyle w:val="CodeText"/>
            <w:rPrChange w:id="11856" w:author="Sam Tertzakian" w:date="2018-09-12T12:34:00Z">
              <w:rPr>
                <w:rFonts w:ascii="Consolas" w:hAnsi="Consolas" w:cs="Consolas"/>
                <w:color w:val="6F008A"/>
                <w:sz w:val="19"/>
                <w:szCs w:val="19"/>
              </w:rPr>
            </w:rPrChange>
          </w:rPr>
          <w:t>VOID</w:t>
        </w:r>
        <w:bookmarkStart w:id="11857" w:name="_Toc524526715"/>
        <w:bookmarkStart w:id="11858" w:name="_Toc524527404"/>
        <w:bookmarkStart w:id="11859" w:name="_Toc524528093"/>
        <w:bookmarkEnd w:id="11857"/>
        <w:bookmarkEnd w:id="11858"/>
        <w:bookmarkEnd w:id="11859"/>
      </w:moveFrom>
    </w:p>
    <w:p w14:paraId="6AD70D3E" w14:textId="78D36622" w:rsidR="00E73B17" w:rsidRPr="00C211BF" w:rsidDel="00DF44C1" w:rsidRDefault="00E73B17" w:rsidP="00E73B17">
      <w:pPr>
        <w:autoSpaceDE w:val="0"/>
        <w:autoSpaceDN w:val="0"/>
        <w:adjustRightInd w:val="0"/>
        <w:spacing w:after="0" w:line="240" w:lineRule="auto"/>
        <w:rPr>
          <w:moveFrom w:id="11860" w:author="Sam Tertzakian" w:date="2018-09-12T14:20:00Z"/>
          <w:rStyle w:val="CodeText"/>
          <w:rPrChange w:id="11861" w:author="Sam Tertzakian" w:date="2018-09-12T12:34:00Z">
            <w:rPr>
              <w:moveFrom w:id="11862" w:author="Sam Tertzakian" w:date="2018-09-12T14:20:00Z"/>
              <w:rFonts w:ascii="Consolas" w:hAnsi="Consolas" w:cs="Consolas"/>
              <w:color w:val="000000"/>
              <w:sz w:val="19"/>
              <w:szCs w:val="19"/>
            </w:rPr>
          </w:rPrChange>
        </w:rPr>
      </w:pPr>
      <w:moveFrom w:id="11863" w:author="Sam Tertzakian" w:date="2018-09-12T14:20:00Z">
        <w:r w:rsidRPr="00C211BF" w:rsidDel="00DF44C1">
          <w:rPr>
            <w:rStyle w:val="CodeText"/>
            <w:rPrChange w:id="11864" w:author="Sam Tertzakian" w:date="2018-09-12T12:34:00Z">
              <w:rPr>
                <w:rFonts w:ascii="Consolas" w:hAnsi="Consolas" w:cs="Consolas"/>
                <w:color w:val="000000"/>
                <w:sz w:val="19"/>
                <w:szCs w:val="19"/>
              </w:rPr>
            </w:rPrChange>
          </w:rPr>
          <w:t>DMF_Utility_DelayMilliseconds(</w:t>
        </w:r>
        <w:bookmarkStart w:id="11865" w:name="_Toc524526716"/>
        <w:bookmarkStart w:id="11866" w:name="_Toc524527405"/>
        <w:bookmarkStart w:id="11867" w:name="_Toc524528094"/>
        <w:bookmarkEnd w:id="11865"/>
        <w:bookmarkEnd w:id="11866"/>
        <w:bookmarkEnd w:id="11867"/>
      </w:moveFrom>
    </w:p>
    <w:p w14:paraId="5723E18F" w14:textId="0385DAE8" w:rsidR="00E73B17" w:rsidRPr="00C211BF" w:rsidDel="00DF44C1" w:rsidRDefault="00E73B17" w:rsidP="00E73B17">
      <w:pPr>
        <w:autoSpaceDE w:val="0"/>
        <w:autoSpaceDN w:val="0"/>
        <w:adjustRightInd w:val="0"/>
        <w:spacing w:after="0" w:line="240" w:lineRule="auto"/>
        <w:rPr>
          <w:moveFrom w:id="11868" w:author="Sam Tertzakian" w:date="2018-09-12T14:20:00Z"/>
          <w:rStyle w:val="CodeText"/>
          <w:rPrChange w:id="11869" w:author="Sam Tertzakian" w:date="2018-09-12T12:34:00Z">
            <w:rPr>
              <w:moveFrom w:id="11870" w:author="Sam Tertzakian" w:date="2018-09-12T14:20:00Z"/>
              <w:rFonts w:ascii="Consolas" w:hAnsi="Consolas" w:cs="Consolas"/>
              <w:color w:val="000000"/>
              <w:sz w:val="19"/>
              <w:szCs w:val="19"/>
            </w:rPr>
          </w:rPrChange>
        </w:rPr>
      </w:pPr>
      <w:moveFrom w:id="11871" w:author="Sam Tertzakian" w:date="2018-09-12T14:20:00Z">
        <w:r w:rsidRPr="00C211BF" w:rsidDel="00DF44C1">
          <w:rPr>
            <w:rStyle w:val="CodeText"/>
            <w:rPrChange w:id="11872" w:author="Sam Tertzakian" w:date="2018-09-12T12:34:00Z">
              <w:rPr>
                <w:rFonts w:ascii="Consolas" w:hAnsi="Consolas" w:cs="Consolas"/>
                <w:color w:val="000000"/>
                <w:sz w:val="19"/>
                <w:szCs w:val="19"/>
              </w:rPr>
            </w:rPrChange>
          </w:rPr>
          <w:t xml:space="preserve">    </w:t>
        </w:r>
        <w:r w:rsidRPr="00C211BF" w:rsidDel="00DF44C1">
          <w:rPr>
            <w:rStyle w:val="CodeText"/>
            <w:rPrChange w:id="11873" w:author="Sam Tertzakian" w:date="2018-09-12T12:34:00Z">
              <w:rPr>
                <w:rFonts w:ascii="Consolas" w:hAnsi="Consolas" w:cs="Consolas"/>
                <w:color w:val="6F008A"/>
                <w:sz w:val="19"/>
                <w:szCs w:val="19"/>
              </w:rPr>
            </w:rPrChange>
          </w:rPr>
          <w:t>_In_</w:t>
        </w:r>
        <w:r w:rsidRPr="00C211BF" w:rsidDel="00DF44C1">
          <w:rPr>
            <w:rStyle w:val="CodeText"/>
            <w:rPrChange w:id="11874" w:author="Sam Tertzakian" w:date="2018-09-12T12:34:00Z">
              <w:rPr>
                <w:rFonts w:ascii="Consolas" w:hAnsi="Consolas" w:cs="Consolas"/>
                <w:color w:val="000000"/>
                <w:sz w:val="19"/>
                <w:szCs w:val="19"/>
              </w:rPr>
            </w:rPrChange>
          </w:rPr>
          <w:t xml:space="preserve"> </w:t>
        </w:r>
        <w:r w:rsidRPr="00C211BF" w:rsidDel="00DF44C1">
          <w:rPr>
            <w:rStyle w:val="CodeText"/>
            <w:rPrChange w:id="11875" w:author="Sam Tertzakian" w:date="2018-09-12T12:34:00Z">
              <w:rPr>
                <w:rFonts w:ascii="Consolas" w:hAnsi="Consolas" w:cs="Consolas"/>
                <w:color w:val="2B91AF"/>
                <w:sz w:val="19"/>
                <w:szCs w:val="19"/>
              </w:rPr>
            </w:rPrChange>
          </w:rPr>
          <w:t>ULONG</w:t>
        </w:r>
        <w:r w:rsidRPr="00C211BF" w:rsidDel="00DF44C1">
          <w:rPr>
            <w:rStyle w:val="CodeText"/>
            <w:rPrChange w:id="11876" w:author="Sam Tertzakian" w:date="2018-09-12T12:34:00Z">
              <w:rPr>
                <w:rFonts w:ascii="Consolas" w:hAnsi="Consolas" w:cs="Consolas"/>
                <w:color w:val="000000"/>
                <w:sz w:val="19"/>
                <w:szCs w:val="19"/>
              </w:rPr>
            </w:rPrChange>
          </w:rPr>
          <w:t xml:space="preserve"> </w:t>
        </w:r>
        <w:r w:rsidRPr="00C211BF" w:rsidDel="00DF44C1">
          <w:rPr>
            <w:rStyle w:val="CodeText"/>
            <w:rPrChange w:id="11877" w:author="Sam Tertzakian" w:date="2018-09-12T12:34:00Z">
              <w:rPr>
                <w:rFonts w:ascii="Consolas" w:hAnsi="Consolas" w:cs="Consolas"/>
                <w:color w:val="808080"/>
                <w:sz w:val="19"/>
                <w:szCs w:val="19"/>
              </w:rPr>
            </w:rPrChange>
          </w:rPr>
          <w:t>Milliseconds</w:t>
        </w:r>
        <w:bookmarkStart w:id="11878" w:name="_Toc524526717"/>
        <w:bookmarkStart w:id="11879" w:name="_Toc524527406"/>
        <w:bookmarkStart w:id="11880" w:name="_Toc524528095"/>
        <w:bookmarkEnd w:id="11878"/>
        <w:bookmarkEnd w:id="11879"/>
        <w:bookmarkEnd w:id="11880"/>
      </w:moveFrom>
    </w:p>
    <w:p w14:paraId="1691034B" w14:textId="412BA171" w:rsidR="00E73B17" w:rsidRPr="00C211BF" w:rsidDel="00DF44C1" w:rsidRDefault="00E73B17" w:rsidP="00E73B17">
      <w:pPr>
        <w:autoSpaceDE w:val="0"/>
        <w:autoSpaceDN w:val="0"/>
        <w:adjustRightInd w:val="0"/>
        <w:spacing w:after="0" w:line="240" w:lineRule="auto"/>
        <w:rPr>
          <w:moveFrom w:id="11881" w:author="Sam Tertzakian" w:date="2018-09-12T14:20:00Z"/>
          <w:rStyle w:val="CodeText"/>
          <w:rPrChange w:id="11882" w:author="Sam Tertzakian" w:date="2018-09-12T12:34:00Z">
            <w:rPr>
              <w:moveFrom w:id="11883" w:author="Sam Tertzakian" w:date="2018-09-12T14:20:00Z"/>
              <w:rFonts w:ascii="Consolas" w:hAnsi="Consolas" w:cs="Consolas"/>
              <w:color w:val="000000"/>
              <w:sz w:val="19"/>
              <w:szCs w:val="19"/>
            </w:rPr>
          </w:rPrChange>
        </w:rPr>
      </w:pPr>
      <w:moveFrom w:id="11884" w:author="Sam Tertzakian" w:date="2018-09-12T14:20:00Z">
        <w:r w:rsidRPr="00C211BF" w:rsidDel="00DF44C1">
          <w:rPr>
            <w:rStyle w:val="CodeText"/>
            <w:rPrChange w:id="11885" w:author="Sam Tertzakian" w:date="2018-09-12T12:34:00Z">
              <w:rPr>
                <w:rFonts w:ascii="Consolas" w:hAnsi="Consolas" w:cs="Consolas"/>
                <w:color w:val="000000"/>
                <w:sz w:val="19"/>
                <w:szCs w:val="19"/>
              </w:rPr>
            </w:rPrChange>
          </w:rPr>
          <w:t xml:space="preserve">    );</w:t>
        </w:r>
        <w:bookmarkStart w:id="11886" w:name="_Toc524526718"/>
        <w:bookmarkStart w:id="11887" w:name="_Toc524527407"/>
        <w:bookmarkStart w:id="11888" w:name="_Toc524528096"/>
        <w:bookmarkEnd w:id="11886"/>
        <w:bookmarkEnd w:id="11887"/>
        <w:bookmarkEnd w:id="11888"/>
      </w:moveFrom>
    </w:p>
    <w:p w14:paraId="54380DA4" w14:textId="41DD3781" w:rsidR="00E73B17" w:rsidDel="00DF44C1" w:rsidRDefault="00E73B17" w:rsidP="00E73B17">
      <w:pPr>
        <w:autoSpaceDE w:val="0"/>
        <w:autoSpaceDN w:val="0"/>
        <w:adjustRightInd w:val="0"/>
        <w:spacing w:after="0" w:line="240" w:lineRule="auto"/>
        <w:rPr>
          <w:moveFrom w:id="11889" w:author="Sam Tertzakian" w:date="2018-09-12T14:20:00Z"/>
          <w:rFonts w:ascii="Consolas" w:hAnsi="Consolas" w:cs="Consolas"/>
          <w:color w:val="000000"/>
          <w:sz w:val="19"/>
          <w:szCs w:val="19"/>
        </w:rPr>
      </w:pPr>
      <w:bookmarkStart w:id="11890" w:name="_Toc524526719"/>
      <w:bookmarkStart w:id="11891" w:name="_Toc524527408"/>
      <w:bookmarkStart w:id="11892" w:name="_Toc524528097"/>
      <w:bookmarkEnd w:id="11890"/>
      <w:bookmarkEnd w:id="11891"/>
      <w:bookmarkEnd w:id="11892"/>
    </w:p>
    <w:p w14:paraId="553F694F" w14:textId="4D7655E2" w:rsidR="001941E3" w:rsidDel="00DF44C1" w:rsidRDefault="00281959" w:rsidP="001941E3">
      <w:pPr>
        <w:rPr>
          <w:moveFrom w:id="11893" w:author="Sam Tertzakian" w:date="2018-09-12T14:20:00Z"/>
        </w:rPr>
      </w:pPr>
      <w:moveFrom w:id="11894" w:author="Sam Tertzakian" w:date="2018-09-12T14:20:00Z">
        <w:r w:rsidDel="00DF44C1">
          <w:t>Cause the current running thread to sleep for a given number of milliseconds.</w:t>
        </w:r>
        <w:bookmarkStart w:id="11895" w:name="_Toc524526720"/>
        <w:bookmarkStart w:id="11896" w:name="_Toc524527409"/>
        <w:bookmarkStart w:id="11897" w:name="_Toc524528098"/>
        <w:bookmarkEnd w:id="11895"/>
        <w:bookmarkEnd w:id="11896"/>
        <w:bookmarkEnd w:id="11897"/>
      </w:moveFrom>
    </w:p>
    <w:p w14:paraId="7CB7EE43" w14:textId="4FC9921F" w:rsidR="001941E3" w:rsidDel="00DF44C1" w:rsidRDefault="001941E3" w:rsidP="001941E3">
      <w:pPr>
        <w:pStyle w:val="Heading4"/>
        <w:rPr>
          <w:moveFrom w:id="11898" w:author="Sam Tertzakian" w:date="2018-09-12T14:20:00Z"/>
        </w:rPr>
      </w:pPr>
      <w:moveFrom w:id="11899" w:author="Sam Tertzakian" w:date="2018-09-12T14:20:00Z">
        <w:r w:rsidDel="00DF44C1">
          <w:t>Parameters</w:t>
        </w:r>
        <w:bookmarkStart w:id="11900" w:name="_Toc524526721"/>
        <w:bookmarkStart w:id="11901" w:name="_Toc524527410"/>
        <w:bookmarkStart w:id="11902" w:name="_Toc524528099"/>
        <w:bookmarkEnd w:id="11900"/>
        <w:bookmarkEnd w:id="11901"/>
        <w:bookmarkEnd w:id="11902"/>
      </w:moveFrom>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rsidDel="00DF44C1" w14:paraId="1DB59A36" w14:textId="333637EE" w:rsidTr="00246F8E">
        <w:tc>
          <w:tcPr>
            <w:tcW w:w="5665" w:type="dxa"/>
          </w:tcPr>
          <w:p w14:paraId="373C7621" w14:textId="6ECEEB0B" w:rsidR="001941E3" w:rsidRPr="00952E8A" w:rsidDel="00DF44C1" w:rsidRDefault="00281959" w:rsidP="00DC3D60">
            <w:pPr>
              <w:rPr>
                <w:moveFrom w:id="11903" w:author="Sam Tertzakian" w:date="2018-09-12T14:20:00Z"/>
                <w:rStyle w:val="CodeText"/>
              </w:rPr>
            </w:pPr>
            <w:moveFrom w:id="11904" w:author="Sam Tertzakian" w:date="2018-09-12T14:20:00Z">
              <w:r w:rsidRPr="00952E8A" w:rsidDel="00DF44C1">
                <w:rPr>
                  <w:rStyle w:val="CodeText"/>
                </w:rPr>
                <w:t>ULONG Milliseconds</w:t>
              </w:r>
              <w:bookmarkStart w:id="11905" w:name="_Toc524526722"/>
              <w:bookmarkStart w:id="11906" w:name="_Toc524527411"/>
              <w:bookmarkStart w:id="11907" w:name="_Toc524528100"/>
              <w:bookmarkEnd w:id="11905"/>
              <w:bookmarkEnd w:id="11906"/>
              <w:bookmarkEnd w:id="11907"/>
            </w:moveFrom>
          </w:p>
        </w:tc>
        <w:tc>
          <w:tcPr>
            <w:tcW w:w="3685" w:type="dxa"/>
          </w:tcPr>
          <w:p w14:paraId="258C9825" w14:textId="33E6AAE1" w:rsidR="001941E3" w:rsidDel="00DF44C1" w:rsidRDefault="00281959" w:rsidP="00DC3D60">
            <w:pPr>
              <w:rPr>
                <w:moveFrom w:id="11908" w:author="Sam Tertzakian" w:date="2018-09-12T14:20:00Z"/>
              </w:rPr>
            </w:pPr>
            <w:moveFrom w:id="11909" w:author="Sam Tertzakian" w:date="2018-09-12T14:20:00Z">
              <w:r w:rsidDel="00DF44C1">
                <w:t>The given number of milliseconds that the current thread should sleep for.</w:t>
              </w:r>
              <w:bookmarkStart w:id="11910" w:name="_Toc524526723"/>
              <w:bookmarkStart w:id="11911" w:name="_Toc524527412"/>
              <w:bookmarkStart w:id="11912" w:name="_Toc524528101"/>
              <w:bookmarkEnd w:id="11910"/>
              <w:bookmarkEnd w:id="11911"/>
              <w:bookmarkEnd w:id="11912"/>
            </w:moveFrom>
          </w:p>
        </w:tc>
        <w:bookmarkStart w:id="11913" w:name="_Toc524526724"/>
        <w:bookmarkStart w:id="11914" w:name="_Toc524527413"/>
        <w:bookmarkStart w:id="11915" w:name="_Toc524528102"/>
        <w:bookmarkEnd w:id="11913"/>
        <w:bookmarkEnd w:id="11914"/>
        <w:bookmarkEnd w:id="11915"/>
      </w:tr>
    </w:tbl>
    <w:p w14:paraId="711F3059" w14:textId="420C7629" w:rsidR="001941E3" w:rsidDel="00DF44C1" w:rsidRDefault="001941E3" w:rsidP="001941E3">
      <w:pPr>
        <w:rPr>
          <w:moveFrom w:id="11916" w:author="Sam Tertzakian" w:date="2018-09-12T14:20:00Z"/>
        </w:rPr>
      </w:pPr>
      <w:bookmarkStart w:id="11917" w:name="_Toc524526725"/>
      <w:bookmarkStart w:id="11918" w:name="_Toc524527414"/>
      <w:bookmarkStart w:id="11919" w:name="_Toc524528103"/>
      <w:bookmarkEnd w:id="11917"/>
      <w:bookmarkEnd w:id="11918"/>
      <w:bookmarkEnd w:id="11919"/>
    </w:p>
    <w:p w14:paraId="548EB97F" w14:textId="731DCE6B" w:rsidR="001941E3" w:rsidDel="00DF44C1" w:rsidRDefault="001941E3" w:rsidP="001941E3">
      <w:pPr>
        <w:pStyle w:val="Heading4"/>
        <w:rPr>
          <w:moveFrom w:id="11920" w:author="Sam Tertzakian" w:date="2018-09-12T14:20:00Z"/>
        </w:rPr>
      </w:pPr>
      <w:moveFrom w:id="11921" w:author="Sam Tertzakian" w:date="2018-09-12T14:20:00Z">
        <w:r w:rsidDel="00DF44C1">
          <w:t>Returns</w:t>
        </w:r>
        <w:bookmarkStart w:id="11922" w:name="_Toc524526726"/>
        <w:bookmarkStart w:id="11923" w:name="_Toc524527415"/>
        <w:bookmarkStart w:id="11924" w:name="_Toc524528104"/>
        <w:bookmarkEnd w:id="11922"/>
        <w:bookmarkEnd w:id="11923"/>
        <w:bookmarkEnd w:id="11924"/>
      </w:moveFrom>
    </w:p>
    <w:p w14:paraId="026F1E06" w14:textId="59F8A771" w:rsidR="001941E3" w:rsidDel="00DF44C1" w:rsidRDefault="00FE3286" w:rsidP="001941E3">
      <w:pPr>
        <w:rPr>
          <w:moveFrom w:id="11925" w:author="Sam Tertzakian" w:date="2018-09-12T14:20:00Z"/>
        </w:rPr>
      </w:pPr>
      <w:moveFrom w:id="11926" w:author="Sam Tertzakian" w:date="2018-09-12T14:20:00Z">
        <w:r w:rsidDel="00DF44C1">
          <w:t>None.</w:t>
        </w:r>
        <w:bookmarkStart w:id="11927" w:name="_Toc524526727"/>
        <w:bookmarkStart w:id="11928" w:name="_Toc524527416"/>
        <w:bookmarkStart w:id="11929" w:name="_Toc524528105"/>
        <w:bookmarkEnd w:id="11927"/>
        <w:bookmarkEnd w:id="11928"/>
        <w:bookmarkEnd w:id="11929"/>
      </w:moveFrom>
    </w:p>
    <w:p w14:paraId="7BDF7A55" w14:textId="333C746A" w:rsidR="001941E3" w:rsidDel="00DF44C1" w:rsidRDefault="001941E3" w:rsidP="001941E3">
      <w:pPr>
        <w:pStyle w:val="Heading4"/>
        <w:rPr>
          <w:moveFrom w:id="11930" w:author="Sam Tertzakian" w:date="2018-09-12T14:20:00Z"/>
        </w:rPr>
      </w:pPr>
      <w:moveFrom w:id="11931" w:author="Sam Tertzakian" w:date="2018-09-12T14:20:00Z">
        <w:r w:rsidDel="00DF44C1">
          <w:t>Remarks</w:t>
        </w:r>
        <w:bookmarkStart w:id="11932" w:name="_Toc524526728"/>
        <w:bookmarkStart w:id="11933" w:name="_Toc524527417"/>
        <w:bookmarkStart w:id="11934" w:name="_Toc524528106"/>
        <w:bookmarkEnd w:id="11932"/>
        <w:bookmarkEnd w:id="11933"/>
        <w:bookmarkEnd w:id="11934"/>
      </w:moveFrom>
    </w:p>
    <w:p w14:paraId="4A35666D" w14:textId="44358B6C" w:rsidR="00281959" w:rsidDel="00DF44C1" w:rsidRDefault="00281959" w:rsidP="004A459D">
      <w:pPr>
        <w:pStyle w:val="ListParagraph"/>
        <w:numPr>
          <w:ilvl w:val="0"/>
          <w:numId w:val="3"/>
        </w:numPr>
        <w:rPr>
          <w:moveFrom w:id="11935" w:author="Sam Tertzakian" w:date="2018-09-12T14:20:00Z"/>
        </w:rPr>
      </w:pPr>
      <w:moveFrom w:id="11936" w:author="Sam Tertzakian" w:date="2018-09-12T14:20:00Z">
        <w:r w:rsidDel="00DF44C1">
          <w:t xml:space="preserve">This function is better than the version provided in the DDK because it is portable between Kernel and </w:t>
        </w:r>
        <w:r w:rsidR="00A0064F" w:rsidDel="00DF44C1">
          <w:t>User-mode</w:t>
        </w:r>
        <w:r w:rsidDel="00DF44C1">
          <w:t>.</w:t>
        </w:r>
        <w:bookmarkStart w:id="11937" w:name="_Toc524526729"/>
        <w:bookmarkStart w:id="11938" w:name="_Toc524527418"/>
        <w:bookmarkStart w:id="11939" w:name="_Toc524528107"/>
        <w:bookmarkEnd w:id="11937"/>
        <w:bookmarkEnd w:id="11938"/>
        <w:bookmarkEnd w:id="11939"/>
      </w:moveFrom>
    </w:p>
    <w:p w14:paraId="31B22229" w14:textId="0DE8DA99" w:rsidR="00204820" w:rsidDel="00DF44C1" w:rsidRDefault="00204820">
      <w:pPr>
        <w:rPr>
          <w:moveFrom w:id="11940" w:author="Sam Tertzakian" w:date="2018-09-12T14:20:00Z"/>
          <w:rFonts w:asciiTheme="majorHAnsi" w:eastAsiaTheme="majorEastAsia" w:hAnsiTheme="majorHAnsi" w:cstheme="majorBidi"/>
          <w:color w:val="1F3763" w:themeColor="accent1" w:themeShade="7F"/>
          <w:sz w:val="24"/>
          <w:szCs w:val="24"/>
        </w:rPr>
      </w:pPr>
      <w:moveFrom w:id="11941" w:author="Sam Tertzakian" w:date="2018-09-12T14:20:00Z">
        <w:r w:rsidDel="00DF44C1">
          <w:br w:type="page"/>
        </w:r>
      </w:moveFrom>
    </w:p>
    <w:moveFromRangeEnd w:id="11843"/>
    <w:p w14:paraId="5043C256" w14:textId="6EB6D344" w:rsidR="00E73B17" w:rsidDel="00DF44C1" w:rsidRDefault="00E73B17" w:rsidP="00E73B17">
      <w:pPr>
        <w:pStyle w:val="Heading3"/>
        <w:rPr>
          <w:del w:id="11942" w:author="Sam Tertzakian" w:date="2018-09-12T14:19:00Z"/>
        </w:rPr>
      </w:pPr>
      <w:del w:id="11943" w:author="Sam Tertzakian" w:date="2018-09-12T14:19:00Z">
        <w:r w:rsidDel="00DF44C1">
          <w:delText>DMF_Utility_IsEqualGUID</w:delText>
        </w:r>
        <w:bookmarkStart w:id="11944" w:name="_Toc524526730"/>
        <w:bookmarkStart w:id="11945" w:name="_Toc524527419"/>
        <w:bookmarkStart w:id="11946" w:name="_Toc524528108"/>
        <w:bookmarkEnd w:id="11944"/>
        <w:bookmarkEnd w:id="11945"/>
        <w:bookmarkEnd w:id="11946"/>
      </w:del>
    </w:p>
    <w:p w14:paraId="675DE760" w14:textId="76D3D97A" w:rsidR="00E73B17" w:rsidDel="00DF44C1" w:rsidRDefault="00E73B17" w:rsidP="00E73B17">
      <w:pPr>
        <w:autoSpaceDE w:val="0"/>
        <w:autoSpaceDN w:val="0"/>
        <w:adjustRightInd w:val="0"/>
        <w:spacing w:after="0" w:line="240" w:lineRule="auto"/>
        <w:rPr>
          <w:del w:id="11947" w:author="Sam Tertzakian" w:date="2018-09-12T14:19:00Z"/>
          <w:rFonts w:ascii="Consolas" w:hAnsi="Consolas" w:cs="Consolas"/>
          <w:color w:val="000000"/>
          <w:sz w:val="19"/>
          <w:szCs w:val="19"/>
        </w:rPr>
      </w:pPr>
      <w:bookmarkStart w:id="11948" w:name="_Toc524526731"/>
      <w:bookmarkStart w:id="11949" w:name="_Toc524527420"/>
      <w:bookmarkStart w:id="11950" w:name="_Toc524528109"/>
      <w:bookmarkEnd w:id="11948"/>
      <w:bookmarkEnd w:id="11949"/>
      <w:bookmarkEnd w:id="11950"/>
    </w:p>
    <w:p w14:paraId="05702BAB" w14:textId="326E09CF" w:rsidR="00E73B17" w:rsidRPr="00C211BF" w:rsidDel="00DF44C1" w:rsidRDefault="00E73B17" w:rsidP="00E73B17">
      <w:pPr>
        <w:autoSpaceDE w:val="0"/>
        <w:autoSpaceDN w:val="0"/>
        <w:adjustRightInd w:val="0"/>
        <w:spacing w:after="0" w:line="240" w:lineRule="auto"/>
        <w:rPr>
          <w:del w:id="11951" w:author="Sam Tertzakian" w:date="2018-09-12T14:19:00Z"/>
          <w:rStyle w:val="CodeText"/>
          <w:rPrChange w:id="11952" w:author="Sam Tertzakian" w:date="2018-09-12T12:35:00Z">
            <w:rPr>
              <w:del w:id="11953" w:author="Sam Tertzakian" w:date="2018-09-12T14:19:00Z"/>
              <w:rFonts w:ascii="Consolas" w:hAnsi="Consolas" w:cs="Consolas"/>
              <w:color w:val="000000"/>
              <w:sz w:val="19"/>
              <w:szCs w:val="19"/>
            </w:rPr>
          </w:rPrChange>
        </w:rPr>
      </w:pPr>
      <w:del w:id="11954" w:author="Sam Tertzakian" w:date="2018-09-12T14:19:00Z">
        <w:r w:rsidRPr="00C211BF" w:rsidDel="00DF44C1">
          <w:rPr>
            <w:rStyle w:val="CodeText"/>
            <w:rPrChange w:id="11955" w:author="Sam Tertzakian" w:date="2018-09-12T12:35:00Z">
              <w:rPr>
                <w:rFonts w:ascii="Consolas" w:hAnsi="Consolas" w:cs="Consolas"/>
                <w:color w:val="2B91AF"/>
                <w:sz w:val="19"/>
                <w:szCs w:val="19"/>
              </w:rPr>
            </w:rPrChange>
          </w:rPr>
          <w:delText>BOOLEAN</w:delText>
        </w:r>
        <w:bookmarkStart w:id="11956" w:name="_Toc524526732"/>
        <w:bookmarkStart w:id="11957" w:name="_Toc524527421"/>
        <w:bookmarkStart w:id="11958" w:name="_Toc524528110"/>
        <w:bookmarkEnd w:id="11956"/>
        <w:bookmarkEnd w:id="11957"/>
        <w:bookmarkEnd w:id="11958"/>
      </w:del>
    </w:p>
    <w:p w14:paraId="3B47DF7E" w14:textId="427B2743" w:rsidR="00E73B17" w:rsidRPr="00C211BF" w:rsidDel="00DF44C1" w:rsidRDefault="00E73B17" w:rsidP="00E73B17">
      <w:pPr>
        <w:autoSpaceDE w:val="0"/>
        <w:autoSpaceDN w:val="0"/>
        <w:adjustRightInd w:val="0"/>
        <w:spacing w:after="0" w:line="240" w:lineRule="auto"/>
        <w:rPr>
          <w:del w:id="11959" w:author="Sam Tertzakian" w:date="2018-09-12T14:19:00Z"/>
          <w:rStyle w:val="CodeText"/>
          <w:rPrChange w:id="11960" w:author="Sam Tertzakian" w:date="2018-09-12T12:35:00Z">
            <w:rPr>
              <w:del w:id="11961" w:author="Sam Tertzakian" w:date="2018-09-12T14:19:00Z"/>
              <w:rFonts w:ascii="Consolas" w:hAnsi="Consolas" w:cs="Consolas"/>
              <w:color w:val="000000"/>
              <w:sz w:val="19"/>
              <w:szCs w:val="19"/>
            </w:rPr>
          </w:rPrChange>
        </w:rPr>
      </w:pPr>
      <w:del w:id="11962" w:author="Sam Tertzakian" w:date="2018-09-12T14:19:00Z">
        <w:r w:rsidRPr="00C211BF" w:rsidDel="00DF44C1">
          <w:rPr>
            <w:rStyle w:val="CodeText"/>
            <w:rPrChange w:id="11963" w:author="Sam Tertzakian" w:date="2018-09-12T12:35:00Z">
              <w:rPr>
                <w:rFonts w:ascii="Consolas" w:hAnsi="Consolas" w:cs="Consolas"/>
                <w:color w:val="000000"/>
                <w:sz w:val="19"/>
                <w:szCs w:val="19"/>
              </w:rPr>
            </w:rPrChange>
          </w:rPr>
          <w:delText>DMF_Utility_IsEqualGUID(</w:delText>
        </w:r>
        <w:bookmarkStart w:id="11964" w:name="_Toc524526733"/>
        <w:bookmarkStart w:id="11965" w:name="_Toc524527422"/>
        <w:bookmarkStart w:id="11966" w:name="_Toc524528111"/>
        <w:bookmarkEnd w:id="11964"/>
        <w:bookmarkEnd w:id="11965"/>
        <w:bookmarkEnd w:id="11966"/>
      </w:del>
    </w:p>
    <w:p w14:paraId="4F55AA3B" w14:textId="08CB43EC" w:rsidR="00E73B17" w:rsidRPr="00C211BF" w:rsidDel="00DF44C1" w:rsidRDefault="00E73B17" w:rsidP="00E73B17">
      <w:pPr>
        <w:autoSpaceDE w:val="0"/>
        <w:autoSpaceDN w:val="0"/>
        <w:adjustRightInd w:val="0"/>
        <w:spacing w:after="0" w:line="240" w:lineRule="auto"/>
        <w:rPr>
          <w:del w:id="11967" w:author="Sam Tertzakian" w:date="2018-09-12T14:19:00Z"/>
          <w:rStyle w:val="CodeText"/>
          <w:rPrChange w:id="11968" w:author="Sam Tertzakian" w:date="2018-09-12T12:35:00Z">
            <w:rPr>
              <w:del w:id="11969" w:author="Sam Tertzakian" w:date="2018-09-12T14:19:00Z"/>
              <w:rFonts w:ascii="Consolas" w:hAnsi="Consolas" w:cs="Consolas"/>
              <w:color w:val="000000"/>
              <w:sz w:val="19"/>
              <w:szCs w:val="19"/>
            </w:rPr>
          </w:rPrChange>
        </w:rPr>
      </w:pPr>
      <w:del w:id="11970" w:author="Sam Tertzakian" w:date="2018-09-12T14:19:00Z">
        <w:r w:rsidRPr="00C211BF" w:rsidDel="00DF44C1">
          <w:rPr>
            <w:rStyle w:val="CodeText"/>
            <w:rPrChange w:id="11971" w:author="Sam Tertzakian" w:date="2018-09-12T12:35:00Z">
              <w:rPr>
                <w:rFonts w:ascii="Consolas" w:hAnsi="Consolas" w:cs="Consolas"/>
                <w:color w:val="000000"/>
                <w:sz w:val="19"/>
                <w:szCs w:val="19"/>
              </w:rPr>
            </w:rPrChange>
          </w:rPr>
          <w:delText xml:space="preserve">    </w:delText>
        </w:r>
        <w:r w:rsidRPr="00C211BF" w:rsidDel="00DF44C1">
          <w:rPr>
            <w:rStyle w:val="CodeText"/>
            <w:rPrChange w:id="11972" w:author="Sam Tertzakian" w:date="2018-09-12T12:35:00Z">
              <w:rPr>
                <w:rFonts w:ascii="Consolas" w:hAnsi="Consolas" w:cs="Consolas"/>
                <w:color w:val="6F008A"/>
                <w:sz w:val="19"/>
                <w:szCs w:val="19"/>
              </w:rPr>
            </w:rPrChange>
          </w:rPr>
          <w:delText>_In_</w:delText>
        </w:r>
        <w:r w:rsidRPr="00C211BF" w:rsidDel="00DF44C1">
          <w:rPr>
            <w:rStyle w:val="CodeText"/>
            <w:rPrChange w:id="11973" w:author="Sam Tertzakian" w:date="2018-09-12T12:35:00Z">
              <w:rPr>
                <w:rFonts w:ascii="Consolas" w:hAnsi="Consolas" w:cs="Consolas"/>
                <w:color w:val="000000"/>
                <w:sz w:val="19"/>
                <w:szCs w:val="19"/>
              </w:rPr>
            </w:rPrChange>
          </w:rPr>
          <w:delText xml:space="preserve"> </w:delText>
        </w:r>
        <w:r w:rsidRPr="00C211BF" w:rsidDel="00DF44C1">
          <w:rPr>
            <w:rStyle w:val="CodeText"/>
            <w:rPrChange w:id="11974" w:author="Sam Tertzakian" w:date="2018-09-12T12:35:00Z">
              <w:rPr>
                <w:rFonts w:ascii="Consolas" w:hAnsi="Consolas" w:cs="Consolas"/>
                <w:color w:val="2B91AF"/>
                <w:sz w:val="19"/>
                <w:szCs w:val="19"/>
              </w:rPr>
            </w:rPrChange>
          </w:rPr>
          <w:delText>GUID</w:delText>
        </w:r>
        <w:r w:rsidRPr="00C211BF" w:rsidDel="00DF44C1">
          <w:rPr>
            <w:rStyle w:val="CodeText"/>
            <w:rPrChange w:id="11975" w:author="Sam Tertzakian" w:date="2018-09-12T12:35:00Z">
              <w:rPr>
                <w:rFonts w:ascii="Consolas" w:hAnsi="Consolas" w:cs="Consolas"/>
                <w:color w:val="000000"/>
                <w:sz w:val="19"/>
                <w:szCs w:val="19"/>
              </w:rPr>
            </w:rPrChange>
          </w:rPr>
          <w:delText xml:space="preserve">* </w:delText>
        </w:r>
        <w:r w:rsidRPr="00C211BF" w:rsidDel="00DF44C1">
          <w:rPr>
            <w:rStyle w:val="CodeText"/>
            <w:rPrChange w:id="11976" w:author="Sam Tertzakian" w:date="2018-09-12T12:35:00Z">
              <w:rPr>
                <w:rFonts w:ascii="Consolas" w:hAnsi="Consolas" w:cs="Consolas"/>
                <w:color w:val="808080"/>
                <w:sz w:val="19"/>
                <w:szCs w:val="19"/>
              </w:rPr>
            </w:rPrChange>
          </w:rPr>
          <w:delText>Guid1</w:delText>
        </w:r>
        <w:r w:rsidRPr="00C211BF" w:rsidDel="00DF44C1">
          <w:rPr>
            <w:rStyle w:val="CodeText"/>
            <w:rPrChange w:id="11977" w:author="Sam Tertzakian" w:date="2018-09-12T12:35:00Z">
              <w:rPr>
                <w:rFonts w:ascii="Consolas" w:hAnsi="Consolas" w:cs="Consolas"/>
                <w:color w:val="000000"/>
                <w:sz w:val="19"/>
                <w:szCs w:val="19"/>
              </w:rPr>
            </w:rPrChange>
          </w:rPr>
          <w:delText>,</w:delText>
        </w:r>
        <w:bookmarkStart w:id="11978" w:name="_Toc524526734"/>
        <w:bookmarkStart w:id="11979" w:name="_Toc524527423"/>
        <w:bookmarkStart w:id="11980" w:name="_Toc524528112"/>
        <w:bookmarkEnd w:id="11978"/>
        <w:bookmarkEnd w:id="11979"/>
        <w:bookmarkEnd w:id="11980"/>
      </w:del>
    </w:p>
    <w:p w14:paraId="247081E3" w14:textId="45A34D7A" w:rsidR="00E73B17" w:rsidRPr="00C211BF" w:rsidDel="00DF44C1" w:rsidRDefault="00E73B17" w:rsidP="00E73B17">
      <w:pPr>
        <w:autoSpaceDE w:val="0"/>
        <w:autoSpaceDN w:val="0"/>
        <w:adjustRightInd w:val="0"/>
        <w:spacing w:after="0" w:line="240" w:lineRule="auto"/>
        <w:rPr>
          <w:del w:id="11981" w:author="Sam Tertzakian" w:date="2018-09-12T14:19:00Z"/>
          <w:rStyle w:val="CodeText"/>
          <w:rPrChange w:id="11982" w:author="Sam Tertzakian" w:date="2018-09-12T12:35:00Z">
            <w:rPr>
              <w:del w:id="11983" w:author="Sam Tertzakian" w:date="2018-09-12T14:19:00Z"/>
              <w:rFonts w:ascii="Consolas" w:hAnsi="Consolas" w:cs="Consolas"/>
              <w:color w:val="000000"/>
              <w:sz w:val="19"/>
              <w:szCs w:val="19"/>
            </w:rPr>
          </w:rPrChange>
        </w:rPr>
      </w:pPr>
      <w:del w:id="11984" w:author="Sam Tertzakian" w:date="2018-09-12T14:19:00Z">
        <w:r w:rsidRPr="00C211BF" w:rsidDel="00DF44C1">
          <w:rPr>
            <w:rStyle w:val="CodeText"/>
            <w:rPrChange w:id="11985" w:author="Sam Tertzakian" w:date="2018-09-12T12:35:00Z">
              <w:rPr>
                <w:rFonts w:ascii="Consolas" w:hAnsi="Consolas" w:cs="Consolas"/>
                <w:color w:val="000000"/>
                <w:sz w:val="19"/>
                <w:szCs w:val="19"/>
              </w:rPr>
            </w:rPrChange>
          </w:rPr>
          <w:delText xml:space="preserve">    </w:delText>
        </w:r>
        <w:r w:rsidRPr="00C211BF" w:rsidDel="00DF44C1">
          <w:rPr>
            <w:rStyle w:val="CodeText"/>
            <w:rPrChange w:id="11986" w:author="Sam Tertzakian" w:date="2018-09-12T12:35:00Z">
              <w:rPr>
                <w:rFonts w:ascii="Consolas" w:hAnsi="Consolas" w:cs="Consolas"/>
                <w:color w:val="6F008A"/>
                <w:sz w:val="19"/>
                <w:szCs w:val="19"/>
              </w:rPr>
            </w:rPrChange>
          </w:rPr>
          <w:delText>_In_</w:delText>
        </w:r>
        <w:r w:rsidRPr="00C211BF" w:rsidDel="00DF44C1">
          <w:rPr>
            <w:rStyle w:val="CodeText"/>
            <w:rPrChange w:id="11987" w:author="Sam Tertzakian" w:date="2018-09-12T12:35:00Z">
              <w:rPr>
                <w:rFonts w:ascii="Consolas" w:hAnsi="Consolas" w:cs="Consolas"/>
                <w:color w:val="000000"/>
                <w:sz w:val="19"/>
                <w:szCs w:val="19"/>
              </w:rPr>
            </w:rPrChange>
          </w:rPr>
          <w:delText xml:space="preserve"> </w:delText>
        </w:r>
        <w:r w:rsidRPr="00C211BF" w:rsidDel="00DF44C1">
          <w:rPr>
            <w:rStyle w:val="CodeText"/>
            <w:rPrChange w:id="11988" w:author="Sam Tertzakian" w:date="2018-09-12T12:35:00Z">
              <w:rPr>
                <w:rFonts w:ascii="Consolas" w:hAnsi="Consolas" w:cs="Consolas"/>
                <w:color w:val="2B91AF"/>
                <w:sz w:val="19"/>
                <w:szCs w:val="19"/>
              </w:rPr>
            </w:rPrChange>
          </w:rPr>
          <w:delText>GUID</w:delText>
        </w:r>
        <w:r w:rsidRPr="00C211BF" w:rsidDel="00DF44C1">
          <w:rPr>
            <w:rStyle w:val="CodeText"/>
            <w:rPrChange w:id="11989" w:author="Sam Tertzakian" w:date="2018-09-12T12:35:00Z">
              <w:rPr>
                <w:rFonts w:ascii="Consolas" w:hAnsi="Consolas" w:cs="Consolas"/>
                <w:color w:val="000000"/>
                <w:sz w:val="19"/>
                <w:szCs w:val="19"/>
              </w:rPr>
            </w:rPrChange>
          </w:rPr>
          <w:delText xml:space="preserve">* </w:delText>
        </w:r>
        <w:r w:rsidRPr="00C211BF" w:rsidDel="00DF44C1">
          <w:rPr>
            <w:rStyle w:val="CodeText"/>
            <w:rPrChange w:id="11990" w:author="Sam Tertzakian" w:date="2018-09-12T12:35:00Z">
              <w:rPr>
                <w:rFonts w:ascii="Consolas" w:hAnsi="Consolas" w:cs="Consolas"/>
                <w:color w:val="808080"/>
                <w:sz w:val="19"/>
                <w:szCs w:val="19"/>
              </w:rPr>
            </w:rPrChange>
          </w:rPr>
          <w:delText>Guid2</w:delText>
        </w:r>
        <w:bookmarkStart w:id="11991" w:name="_Toc524526735"/>
        <w:bookmarkStart w:id="11992" w:name="_Toc524527424"/>
        <w:bookmarkStart w:id="11993" w:name="_Toc524528113"/>
        <w:bookmarkEnd w:id="11991"/>
        <w:bookmarkEnd w:id="11992"/>
        <w:bookmarkEnd w:id="11993"/>
      </w:del>
    </w:p>
    <w:p w14:paraId="0B339CE3" w14:textId="24E02D85" w:rsidR="00E73B17" w:rsidRPr="00C211BF" w:rsidDel="00DF44C1" w:rsidRDefault="00E73B17" w:rsidP="00E73B17">
      <w:pPr>
        <w:autoSpaceDE w:val="0"/>
        <w:autoSpaceDN w:val="0"/>
        <w:adjustRightInd w:val="0"/>
        <w:spacing w:after="0" w:line="240" w:lineRule="auto"/>
        <w:rPr>
          <w:del w:id="11994" w:author="Sam Tertzakian" w:date="2018-09-12T14:19:00Z"/>
          <w:rStyle w:val="CodeText"/>
          <w:rPrChange w:id="11995" w:author="Sam Tertzakian" w:date="2018-09-12T12:35:00Z">
            <w:rPr>
              <w:del w:id="11996" w:author="Sam Tertzakian" w:date="2018-09-12T14:19:00Z"/>
              <w:rFonts w:ascii="Consolas" w:hAnsi="Consolas" w:cs="Consolas"/>
              <w:color w:val="000000"/>
              <w:sz w:val="19"/>
              <w:szCs w:val="19"/>
            </w:rPr>
          </w:rPrChange>
        </w:rPr>
      </w:pPr>
      <w:del w:id="11997" w:author="Sam Tertzakian" w:date="2018-09-12T14:19:00Z">
        <w:r w:rsidRPr="00C211BF" w:rsidDel="00DF44C1">
          <w:rPr>
            <w:rStyle w:val="CodeText"/>
            <w:rPrChange w:id="11998" w:author="Sam Tertzakian" w:date="2018-09-12T12:35:00Z">
              <w:rPr>
                <w:rFonts w:ascii="Consolas" w:hAnsi="Consolas" w:cs="Consolas"/>
                <w:color w:val="000000"/>
                <w:sz w:val="19"/>
                <w:szCs w:val="19"/>
              </w:rPr>
            </w:rPrChange>
          </w:rPr>
          <w:delText xml:space="preserve">    );</w:delText>
        </w:r>
        <w:bookmarkStart w:id="11999" w:name="_Toc524526736"/>
        <w:bookmarkStart w:id="12000" w:name="_Toc524527425"/>
        <w:bookmarkStart w:id="12001" w:name="_Toc524528114"/>
        <w:bookmarkEnd w:id="11999"/>
        <w:bookmarkEnd w:id="12000"/>
        <w:bookmarkEnd w:id="12001"/>
      </w:del>
    </w:p>
    <w:p w14:paraId="56166583" w14:textId="473F05E2" w:rsidR="00E73B17" w:rsidDel="00DF44C1" w:rsidRDefault="00E73B17" w:rsidP="00E73B17">
      <w:pPr>
        <w:autoSpaceDE w:val="0"/>
        <w:autoSpaceDN w:val="0"/>
        <w:adjustRightInd w:val="0"/>
        <w:spacing w:after="0" w:line="240" w:lineRule="auto"/>
        <w:rPr>
          <w:del w:id="12002" w:author="Sam Tertzakian" w:date="2018-09-12T14:19:00Z"/>
          <w:rFonts w:ascii="Consolas" w:hAnsi="Consolas" w:cs="Consolas"/>
          <w:color w:val="000000"/>
          <w:sz w:val="19"/>
          <w:szCs w:val="19"/>
        </w:rPr>
      </w:pPr>
      <w:bookmarkStart w:id="12003" w:name="_Toc524526737"/>
      <w:bookmarkStart w:id="12004" w:name="_Toc524527426"/>
      <w:bookmarkStart w:id="12005" w:name="_Toc524528115"/>
      <w:bookmarkEnd w:id="12003"/>
      <w:bookmarkEnd w:id="12004"/>
      <w:bookmarkEnd w:id="12005"/>
    </w:p>
    <w:p w14:paraId="431F35FD" w14:textId="1A998D15" w:rsidR="001941E3" w:rsidDel="00DF44C1" w:rsidRDefault="0015291B" w:rsidP="001941E3">
      <w:pPr>
        <w:rPr>
          <w:del w:id="12006" w:author="Sam Tertzakian" w:date="2018-09-12T14:19:00Z"/>
        </w:rPr>
      </w:pPr>
      <w:del w:id="12007" w:author="Sam Tertzakian" w:date="2018-09-12T14:19:00Z">
        <w:r w:rsidDel="00DF44C1">
          <w:delText>Compares two GUIDs.</w:delText>
        </w:r>
        <w:bookmarkStart w:id="12008" w:name="_Toc524526738"/>
        <w:bookmarkStart w:id="12009" w:name="_Toc524527427"/>
        <w:bookmarkStart w:id="12010" w:name="_Toc524528116"/>
        <w:bookmarkEnd w:id="12008"/>
        <w:bookmarkEnd w:id="12009"/>
        <w:bookmarkEnd w:id="12010"/>
      </w:del>
    </w:p>
    <w:p w14:paraId="1F67153C" w14:textId="0FC61794" w:rsidR="001941E3" w:rsidDel="00DF44C1" w:rsidRDefault="001941E3" w:rsidP="001941E3">
      <w:pPr>
        <w:pStyle w:val="Heading4"/>
        <w:rPr>
          <w:del w:id="12011" w:author="Sam Tertzakian" w:date="2018-09-12T14:19:00Z"/>
        </w:rPr>
      </w:pPr>
      <w:del w:id="12012" w:author="Sam Tertzakian" w:date="2018-09-12T14:19:00Z">
        <w:r w:rsidDel="00DF44C1">
          <w:delText>Parameters</w:delText>
        </w:r>
        <w:bookmarkStart w:id="12013" w:name="_Toc524526739"/>
        <w:bookmarkStart w:id="12014" w:name="_Toc524527428"/>
        <w:bookmarkStart w:id="12015" w:name="_Toc524528117"/>
        <w:bookmarkEnd w:id="12013"/>
        <w:bookmarkEnd w:id="12014"/>
        <w:bookmarkEnd w:id="12015"/>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rsidDel="00DF44C1" w14:paraId="2EBB3FF6" w14:textId="3B8C800B" w:rsidTr="00246F8E">
        <w:trPr>
          <w:del w:id="12016" w:author="Sam Tertzakian" w:date="2018-09-12T14:19:00Z"/>
        </w:trPr>
        <w:tc>
          <w:tcPr>
            <w:tcW w:w="5665" w:type="dxa"/>
          </w:tcPr>
          <w:p w14:paraId="50A66EF8" w14:textId="6EEFE517" w:rsidR="001941E3" w:rsidRPr="00952E8A" w:rsidDel="00DF44C1" w:rsidRDefault="0015291B" w:rsidP="00DC3D60">
            <w:pPr>
              <w:rPr>
                <w:del w:id="12017" w:author="Sam Tertzakian" w:date="2018-09-12T14:19:00Z"/>
                <w:rStyle w:val="CodeText"/>
              </w:rPr>
            </w:pPr>
            <w:del w:id="12018" w:author="Sam Tertzakian" w:date="2018-09-12T14:19:00Z">
              <w:r w:rsidRPr="00952E8A" w:rsidDel="00DF44C1">
                <w:rPr>
                  <w:rStyle w:val="CodeText"/>
                </w:rPr>
                <w:delText>GUID* Guid1</w:delText>
              </w:r>
              <w:bookmarkStart w:id="12019" w:name="_Toc524526740"/>
              <w:bookmarkStart w:id="12020" w:name="_Toc524527429"/>
              <w:bookmarkStart w:id="12021" w:name="_Toc524528118"/>
              <w:bookmarkEnd w:id="12019"/>
              <w:bookmarkEnd w:id="12020"/>
              <w:bookmarkEnd w:id="12021"/>
            </w:del>
          </w:p>
        </w:tc>
        <w:tc>
          <w:tcPr>
            <w:tcW w:w="3685" w:type="dxa"/>
          </w:tcPr>
          <w:p w14:paraId="1BFC0792" w14:textId="6F0F5DC0" w:rsidR="001941E3" w:rsidDel="00DF44C1" w:rsidRDefault="0015291B" w:rsidP="00DC3D60">
            <w:pPr>
              <w:rPr>
                <w:del w:id="12022" w:author="Sam Tertzakian" w:date="2018-09-12T14:19:00Z"/>
              </w:rPr>
            </w:pPr>
            <w:del w:id="12023" w:author="Sam Tertzakian" w:date="2018-09-12T14:19:00Z">
              <w:r w:rsidDel="00DF44C1">
                <w:delText>The first GUID.</w:delText>
              </w:r>
              <w:bookmarkStart w:id="12024" w:name="_Toc524526741"/>
              <w:bookmarkStart w:id="12025" w:name="_Toc524527430"/>
              <w:bookmarkStart w:id="12026" w:name="_Toc524528119"/>
              <w:bookmarkEnd w:id="12024"/>
              <w:bookmarkEnd w:id="12025"/>
              <w:bookmarkEnd w:id="12026"/>
            </w:del>
          </w:p>
        </w:tc>
        <w:bookmarkStart w:id="12027" w:name="_Toc524526742"/>
        <w:bookmarkStart w:id="12028" w:name="_Toc524527431"/>
        <w:bookmarkStart w:id="12029" w:name="_Toc524528120"/>
        <w:bookmarkEnd w:id="12027"/>
        <w:bookmarkEnd w:id="12028"/>
        <w:bookmarkEnd w:id="12029"/>
      </w:tr>
      <w:tr w:rsidR="001941E3" w:rsidDel="00DF44C1" w14:paraId="2E53A0FA" w14:textId="3855F657" w:rsidTr="00246F8E">
        <w:trPr>
          <w:del w:id="12030" w:author="Sam Tertzakian" w:date="2018-09-12T14:19:00Z"/>
        </w:trPr>
        <w:tc>
          <w:tcPr>
            <w:tcW w:w="5665" w:type="dxa"/>
          </w:tcPr>
          <w:p w14:paraId="609184A0" w14:textId="02644E05" w:rsidR="001941E3" w:rsidRPr="00952E8A" w:rsidDel="00DF44C1" w:rsidRDefault="0015291B" w:rsidP="00DC3D60">
            <w:pPr>
              <w:rPr>
                <w:del w:id="12031" w:author="Sam Tertzakian" w:date="2018-09-12T14:19:00Z"/>
                <w:rStyle w:val="CodeText"/>
              </w:rPr>
            </w:pPr>
            <w:del w:id="12032" w:author="Sam Tertzakian" w:date="2018-09-12T14:19:00Z">
              <w:r w:rsidRPr="00952E8A" w:rsidDel="00DF44C1">
                <w:rPr>
                  <w:rStyle w:val="CodeText"/>
                </w:rPr>
                <w:delText>GUID* Guid2</w:delText>
              </w:r>
              <w:bookmarkStart w:id="12033" w:name="_Toc524526743"/>
              <w:bookmarkStart w:id="12034" w:name="_Toc524527432"/>
              <w:bookmarkStart w:id="12035" w:name="_Toc524528121"/>
              <w:bookmarkEnd w:id="12033"/>
              <w:bookmarkEnd w:id="12034"/>
              <w:bookmarkEnd w:id="12035"/>
            </w:del>
          </w:p>
        </w:tc>
        <w:tc>
          <w:tcPr>
            <w:tcW w:w="3685" w:type="dxa"/>
          </w:tcPr>
          <w:p w14:paraId="4999DA2C" w14:textId="0DD17A85" w:rsidR="001941E3" w:rsidDel="00DF44C1" w:rsidRDefault="0015291B" w:rsidP="00DC3D60">
            <w:pPr>
              <w:rPr>
                <w:del w:id="12036" w:author="Sam Tertzakian" w:date="2018-09-12T14:19:00Z"/>
              </w:rPr>
            </w:pPr>
            <w:del w:id="12037" w:author="Sam Tertzakian" w:date="2018-09-12T14:19:00Z">
              <w:r w:rsidDel="00DF44C1">
                <w:delText>The second GUID.</w:delText>
              </w:r>
              <w:bookmarkStart w:id="12038" w:name="_Toc524526744"/>
              <w:bookmarkStart w:id="12039" w:name="_Toc524527433"/>
              <w:bookmarkStart w:id="12040" w:name="_Toc524528122"/>
              <w:bookmarkEnd w:id="12038"/>
              <w:bookmarkEnd w:id="12039"/>
              <w:bookmarkEnd w:id="12040"/>
            </w:del>
          </w:p>
        </w:tc>
        <w:bookmarkStart w:id="12041" w:name="_Toc524526745"/>
        <w:bookmarkStart w:id="12042" w:name="_Toc524527434"/>
        <w:bookmarkStart w:id="12043" w:name="_Toc524528123"/>
        <w:bookmarkEnd w:id="12041"/>
        <w:bookmarkEnd w:id="12042"/>
        <w:bookmarkEnd w:id="12043"/>
      </w:tr>
    </w:tbl>
    <w:p w14:paraId="59536C3D" w14:textId="54D84005" w:rsidR="001941E3" w:rsidDel="00DF44C1" w:rsidRDefault="001941E3" w:rsidP="001941E3">
      <w:pPr>
        <w:rPr>
          <w:del w:id="12044" w:author="Sam Tertzakian" w:date="2018-09-12T14:19:00Z"/>
        </w:rPr>
      </w:pPr>
      <w:bookmarkStart w:id="12045" w:name="_Toc524526746"/>
      <w:bookmarkStart w:id="12046" w:name="_Toc524527435"/>
      <w:bookmarkStart w:id="12047" w:name="_Toc524528124"/>
      <w:bookmarkEnd w:id="12045"/>
      <w:bookmarkEnd w:id="12046"/>
      <w:bookmarkEnd w:id="12047"/>
    </w:p>
    <w:p w14:paraId="706C3CB2" w14:textId="071CE68C" w:rsidR="001941E3" w:rsidDel="00DF44C1" w:rsidRDefault="001941E3" w:rsidP="001941E3">
      <w:pPr>
        <w:pStyle w:val="Heading4"/>
        <w:rPr>
          <w:del w:id="12048" w:author="Sam Tertzakian" w:date="2018-09-12T14:19:00Z"/>
        </w:rPr>
      </w:pPr>
      <w:del w:id="12049" w:author="Sam Tertzakian" w:date="2018-09-12T14:19:00Z">
        <w:r w:rsidDel="00DF44C1">
          <w:delText>Returns</w:delText>
        </w:r>
        <w:bookmarkStart w:id="12050" w:name="_Toc524526747"/>
        <w:bookmarkStart w:id="12051" w:name="_Toc524527436"/>
        <w:bookmarkStart w:id="12052" w:name="_Toc524528125"/>
        <w:bookmarkEnd w:id="12050"/>
        <w:bookmarkEnd w:id="12051"/>
        <w:bookmarkEnd w:id="12052"/>
      </w:del>
    </w:p>
    <w:p w14:paraId="03615F05" w14:textId="7BD39EF9" w:rsidR="001941E3" w:rsidDel="00DF44C1" w:rsidRDefault="0015291B" w:rsidP="001941E3">
      <w:pPr>
        <w:rPr>
          <w:del w:id="12053" w:author="Sam Tertzakian" w:date="2018-09-12T14:19:00Z"/>
        </w:rPr>
      </w:pPr>
      <w:del w:id="12054" w:author="Sam Tertzakian" w:date="2018-09-12T14:19:00Z">
        <w:r w:rsidDel="00DF44C1">
          <w:delText>TRUE if the two GUIDs are the same. FALSE, otherwise.</w:delText>
        </w:r>
        <w:bookmarkStart w:id="12055" w:name="_Toc524526748"/>
        <w:bookmarkStart w:id="12056" w:name="_Toc524527437"/>
        <w:bookmarkStart w:id="12057" w:name="_Toc524528126"/>
        <w:bookmarkEnd w:id="12055"/>
        <w:bookmarkEnd w:id="12056"/>
        <w:bookmarkEnd w:id="12057"/>
      </w:del>
    </w:p>
    <w:p w14:paraId="4986FB16" w14:textId="00869ED6" w:rsidR="001941E3" w:rsidDel="00DF44C1" w:rsidRDefault="001941E3" w:rsidP="001941E3">
      <w:pPr>
        <w:pStyle w:val="Heading4"/>
        <w:rPr>
          <w:del w:id="12058" w:author="Sam Tertzakian" w:date="2018-09-12T14:19:00Z"/>
        </w:rPr>
      </w:pPr>
      <w:del w:id="12059" w:author="Sam Tertzakian" w:date="2018-09-12T14:19:00Z">
        <w:r w:rsidDel="00DF44C1">
          <w:delText>Remarks</w:delText>
        </w:r>
        <w:bookmarkStart w:id="12060" w:name="_Toc524526749"/>
        <w:bookmarkStart w:id="12061" w:name="_Toc524527438"/>
        <w:bookmarkStart w:id="12062" w:name="_Toc524528127"/>
        <w:bookmarkEnd w:id="12060"/>
        <w:bookmarkEnd w:id="12061"/>
        <w:bookmarkEnd w:id="12062"/>
      </w:del>
    </w:p>
    <w:p w14:paraId="5A5B64A4" w14:textId="6648A9C6" w:rsidR="001941E3" w:rsidDel="00650CF9" w:rsidRDefault="0015291B" w:rsidP="0053615E">
      <w:pPr>
        <w:pStyle w:val="ListParagraph"/>
        <w:numPr>
          <w:ilvl w:val="0"/>
          <w:numId w:val="3"/>
        </w:numPr>
        <w:rPr>
          <w:del w:id="12063" w:author="Sam Tertzakian" w:date="2018-09-12T14:16:00Z"/>
        </w:rPr>
      </w:pPr>
      <w:del w:id="12064" w:author="Sam Tertzakian" w:date="2018-09-12T14:19:00Z">
        <w:r w:rsidDel="00DF44C1">
          <w:delText xml:space="preserve">This function is better than the version provided in the DDK because it is portable between Kernel and </w:delText>
        </w:r>
        <w:r w:rsidR="00A0064F" w:rsidDel="00DF44C1">
          <w:delText>User-mode</w:delText>
        </w:r>
        <w:r w:rsidDel="00DF44C1">
          <w:delText>.</w:delText>
        </w:r>
      </w:del>
      <w:bookmarkStart w:id="12065" w:name="_Toc524526750"/>
      <w:bookmarkStart w:id="12066" w:name="_Toc524527439"/>
      <w:bookmarkStart w:id="12067" w:name="_Toc524528128"/>
      <w:bookmarkEnd w:id="12065"/>
      <w:bookmarkEnd w:id="12066"/>
      <w:bookmarkEnd w:id="12067"/>
    </w:p>
    <w:p w14:paraId="44A5563C" w14:textId="77777777" w:rsidR="00204820" w:rsidRPr="00CB5BEE" w:rsidDel="00650CF9" w:rsidRDefault="00204820">
      <w:pPr>
        <w:pStyle w:val="ListParagraph"/>
        <w:numPr>
          <w:ilvl w:val="0"/>
          <w:numId w:val="3"/>
        </w:numPr>
        <w:rPr>
          <w:del w:id="12068" w:author="Sam Tertzakian" w:date="2018-09-12T14:16:00Z"/>
          <w:rFonts w:ascii="Consolas" w:hAnsi="Consolas" w:cs="Consolas"/>
          <w:color w:val="808080"/>
          <w:sz w:val="19"/>
          <w:szCs w:val="19"/>
        </w:rPr>
        <w:pPrChange w:id="12069" w:author="Sam Tertzakian" w:date="2018-09-12T14:16:00Z">
          <w:pPr/>
        </w:pPrChange>
      </w:pPr>
      <w:del w:id="12070" w:author="Sam Tertzakian" w:date="2018-09-12T14:16:00Z">
        <w:r w:rsidRPr="00CB5BEE" w:rsidDel="00650CF9">
          <w:rPr>
            <w:rFonts w:ascii="Consolas" w:hAnsi="Consolas" w:cs="Consolas"/>
            <w:color w:val="808080"/>
            <w:sz w:val="19"/>
            <w:szCs w:val="19"/>
          </w:rPr>
          <w:br w:type="page"/>
        </w:r>
      </w:del>
    </w:p>
    <w:p w14:paraId="636D9B49" w14:textId="7F759707" w:rsidR="00E73B17" w:rsidDel="00650CF9" w:rsidRDefault="00E73B17">
      <w:pPr>
        <w:pStyle w:val="ListParagraph"/>
        <w:rPr>
          <w:del w:id="12071" w:author="Sam Tertzakian" w:date="2018-09-12T14:15:00Z"/>
        </w:rPr>
        <w:pPrChange w:id="12072" w:author="Sam Tertzakian" w:date="2018-09-12T14:16:00Z">
          <w:pPr>
            <w:pStyle w:val="Heading3"/>
          </w:pPr>
        </w:pPrChange>
      </w:pPr>
      <w:del w:id="12073" w:author="Sam Tertzakian" w:date="2018-09-12T14:15:00Z">
        <w:r w:rsidDel="00650CF9">
          <w:delText>DMF_Utility_IsInManufacturingMode</w:delText>
        </w:r>
        <w:bookmarkStart w:id="12074" w:name="_Toc524526751"/>
        <w:bookmarkStart w:id="12075" w:name="_Toc524527440"/>
        <w:bookmarkStart w:id="12076" w:name="_Toc524528129"/>
        <w:bookmarkEnd w:id="12074"/>
        <w:bookmarkEnd w:id="12075"/>
        <w:bookmarkEnd w:id="12076"/>
      </w:del>
    </w:p>
    <w:p w14:paraId="2E46D9BC" w14:textId="5D2FF23C" w:rsidR="00081DAA" w:rsidDel="00650CF9" w:rsidRDefault="00081DAA">
      <w:pPr>
        <w:pStyle w:val="ListParagraph"/>
        <w:rPr>
          <w:del w:id="12077" w:author="Sam Tertzakian" w:date="2018-09-12T14:15:00Z"/>
          <w:rFonts w:ascii="Consolas" w:hAnsi="Consolas" w:cs="Consolas"/>
          <w:color w:val="2B91AF"/>
          <w:sz w:val="19"/>
          <w:szCs w:val="19"/>
        </w:rPr>
        <w:pPrChange w:id="12078" w:author="Sam Tertzakian" w:date="2018-09-12T14:16:00Z">
          <w:pPr>
            <w:autoSpaceDE w:val="0"/>
            <w:autoSpaceDN w:val="0"/>
            <w:adjustRightInd w:val="0"/>
            <w:spacing w:after="0" w:line="240" w:lineRule="auto"/>
          </w:pPr>
        </w:pPrChange>
      </w:pPr>
      <w:bookmarkStart w:id="12079" w:name="_Toc524526752"/>
      <w:bookmarkStart w:id="12080" w:name="_Toc524527441"/>
      <w:bookmarkStart w:id="12081" w:name="_Toc524528130"/>
      <w:bookmarkEnd w:id="12079"/>
      <w:bookmarkEnd w:id="12080"/>
      <w:bookmarkEnd w:id="12081"/>
    </w:p>
    <w:p w14:paraId="10ACF428" w14:textId="4F8F4D67" w:rsidR="00E73B17" w:rsidRPr="00C211BF" w:rsidDel="00650CF9" w:rsidRDefault="00E73B17">
      <w:pPr>
        <w:pStyle w:val="ListParagraph"/>
        <w:rPr>
          <w:del w:id="12082" w:author="Sam Tertzakian" w:date="2018-09-12T14:15:00Z"/>
          <w:rStyle w:val="CodeText"/>
          <w:rPrChange w:id="12083" w:author="Sam Tertzakian" w:date="2018-09-12T12:35:00Z">
            <w:rPr>
              <w:del w:id="12084" w:author="Sam Tertzakian" w:date="2018-09-12T14:15:00Z"/>
              <w:rFonts w:ascii="Consolas" w:hAnsi="Consolas" w:cs="Consolas"/>
              <w:color w:val="000000"/>
              <w:sz w:val="19"/>
              <w:szCs w:val="19"/>
            </w:rPr>
          </w:rPrChange>
        </w:rPr>
        <w:pPrChange w:id="12085" w:author="Sam Tertzakian" w:date="2018-09-12T14:16:00Z">
          <w:pPr>
            <w:autoSpaceDE w:val="0"/>
            <w:autoSpaceDN w:val="0"/>
            <w:adjustRightInd w:val="0"/>
            <w:spacing w:after="0" w:line="240" w:lineRule="auto"/>
          </w:pPr>
        </w:pPrChange>
      </w:pPr>
      <w:del w:id="12086" w:author="Sam Tertzakian" w:date="2018-09-12T14:15:00Z">
        <w:r w:rsidRPr="00C211BF" w:rsidDel="00650CF9">
          <w:rPr>
            <w:rStyle w:val="CodeText"/>
            <w:rPrChange w:id="12087" w:author="Sam Tertzakian" w:date="2018-09-12T12:35:00Z">
              <w:rPr>
                <w:rFonts w:ascii="Consolas" w:hAnsi="Consolas" w:cs="Consolas"/>
                <w:color w:val="2B91AF"/>
                <w:sz w:val="19"/>
                <w:szCs w:val="19"/>
              </w:rPr>
            </w:rPrChange>
          </w:rPr>
          <w:delText>BOOLEAN</w:delText>
        </w:r>
        <w:bookmarkStart w:id="12088" w:name="_Toc524526753"/>
        <w:bookmarkStart w:id="12089" w:name="_Toc524527442"/>
        <w:bookmarkStart w:id="12090" w:name="_Toc524528131"/>
        <w:bookmarkEnd w:id="12088"/>
        <w:bookmarkEnd w:id="12089"/>
        <w:bookmarkEnd w:id="12090"/>
      </w:del>
    </w:p>
    <w:p w14:paraId="561F5E06" w14:textId="5D50727E" w:rsidR="00E73B17" w:rsidRPr="00C211BF" w:rsidDel="00650CF9" w:rsidRDefault="00E73B17">
      <w:pPr>
        <w:pStyle w:val="ListParagraph"/>
        <w:rPr>
          <w:del w:id="12091" w:author="Sam Tertzakian" w:date="2018-09-12T14:15:00Z"/>
          <w:rStyle w:val="CodeText"/>
          <w:rPrChange w:id="12092" w:author="Sam Tertzakian" w:date="2018-09-12T12:35:00Z">
            <w:rPr>
              <w:del w:id="12093" w:author="Sam Tertzakian" w:date="2018-09-12T14:15:00Z"/>
              <w:rFonts w:ascii="Consolas" w:hAnsi="Consolas" w:cs="Consolas"/>
              <w:color w:val="000000"/>
              <w:sz w:val="19"/>
              <w:szCs w:val="19"/>
            </w:rPr>
          </w:rPrChange>
        </w:rPr>
        <w:pPrChange w:id="12094" w:author="Sam Tertzakian" w:date="2018-09-12T14:16:00Z">
          <w:pPr>
            <w:autoSpaceDE w:val="0"/>
            <w:autoSpaceDN w:val="0"/>
            <w:adjustRightInd w:val="0"/>
            <w:spacing w:after="0" w:line="240" w:lineRule="auto"/>
          </w:pPr>
        </w:pPrChange>
      </w:pPr>
      <w:del w:id="12095" w:author="Sam Tertzakian" w:date="2018-09-12T14:15:00Z">
        <w:r w:rsidRPr="00C211BF" w:rsidDel="00650CF9">
          <w:rPr>
            <w:rStyle w:val="CodeText"/>
            <w:rPrChange w:id="12096" w:author="Sam Tertzakian" w:date="2018-09-12T12:35:00Z">
              <w:rPr>
                <w:rFonts w:ascii="Consolas" w:hAnsi="Consolas" w:cs="Consolas"/>
                <w:color w:val="000000"/>
                <w:sz w:val="19"/>
                <w:szCs w:val="19"/>
              </w:rPr>
            </w:rPrChange>
          </w:rPr>
          <w:delText>DMF_Utility_IsInManufacturingMode();</w:delText>
        </w:r>
        <w:bookmarkStart w:id="12097" w:name="_Toc524526754"/>
        <w:bookmarkStart w:id="12098" w:name="_Toc524527443"/>
        <w:bookmarkStart w:id="12099" w:name="_Toc524528132"/>
        <w:bookmarkEnd w:id="12097"/>
        <w:bookmarkEnd w:id="12098"/>
        <w:bookmarkEnd w:id="12099"/>
      </w:del>
    </w:p>
    <w:p w14:paraId="51149A50" w14:textId="72453319" w:rsidR="001941E3" w:rsidDel="00650CF9" w:rsidRDefault="001941E3">
      <w:pPr>
        <w:pStyle w:val="ListParagraph"/>
        <w:rPr>
          <w:del w:id="12100" w:author="Sam Tertzakian" w:date="2018-09-12T14:15:00Z"/>
          <w:rFonts w:ascii="Consolas" w:hAnsi="Consolas" w:cs="Consolas"/>
          <w:color w:val="000000"/>
          <w:sz w:val="19"/>
          <w:szCs w:val="19"/>
        </w:rPr>
        <w:pPrChange w:id="12101" w:author="Sam Tertzakian" w:date="2018-09-12T14:16:00Z">
          <w:pPr>
            <w:autoSpaceDE w:val="0"/>
            <w:autoSpaceDN w:val="0"/>
            <w:adjustRightInd w:val="0"/>
            <w:spacing w:after="0" w:line="240" w:lineRule="auto"/>
          </w:pPr>
        </w:pPrChange>
      </w:pPr>
      <w:bookmarkStart w:id="12102" w:name="_Toc524526755"/>
      <w:bookmarkStart w:id="12103" w:name="_Toc524527444"/>
      <w:bookmarkStart w:id="12104" w:name="_Toc524528133"/>
      <w:bookmarkEnd w:id="12102"/>
      <w:bookmarkEnd w:id="12103"/>
      <w:bookmarkEnd w:id="12104"/>
    </w:p>
    <w:p w14:paraId="3B4F44BF" w14:textId="63C6326D" w:rsidR="001941E3" w:rsidDel="00650CF9" w:rsidRDefault="001941E3">
      <w:pPr>
        <w:pStyle w:val="ListParagraph"/>
        <w:rPr>
          <w:del w:id="12105" w:author="Sam Tertzakian" w:date="2018-09-12T14:15:00Z"/>
        </w:rPr>
        <w:pPrChange w:id="12106" w:author="Sam Tertzakian" w:date="2018-09-12T14:16:00Z">
          <w:pPr/>
        </w:pPrChange>
      </w:pPr>
      <w:del w:id="12107" w:author="Sam Tertzakian" w:date="2018-09-12T14:15:00Z">
        <w:r w:rsidDel="00650CF9">
          <w:delText>Allocated a buffer from a given lookaside list.</w:delText>
        </w:r>
        <w:bookmarkStart w:id="12108" w:name="_Toc524526756"/>
        <w:bookmarkStart w:id="12109" w:name="_Toc524527445"/>
        <w:bookmarkStart w:id="12110" w:name="_Toc524528134"/>
        <w:bookmarkEnd w:id="12108"/>
        <w:bookmarkEnd w:id="12109"/>
        <w:bookmarkEnd w:id="12110"/>
      </w:del>
    </w:p>
    <w:p w14:paraId="6B0D2DBF" w14:textId="4589729D" w:rsidR="001941E3" w:rsidDel="00650CF9" w:rsidRDefault="001941E3">
      <w:pPr>
        <w:pStyle w:val="ListParagraph"/>
        <w:rPr>
          <w:del w:id="12111" w:author="Sam Tertzakian" w:date="2018-09-12T14:15:00Z"/>
        </w:rPr>
        <w:pPrChange w:id="12112" w:author="Sam Tertzakian" w:date="2018-09-12T14:16:00Z">
          <w:pPr>
            <w:pStyle w:val="Heading4"/>
          </w:pPr>
        </w:pPrChange>
      </w:pPr>
      <w:del w:id="12113" w:author="Sam Tertzakian" w:date="2018-09-12T14:15:00Z">
        <w:r w:rsidDel="00650CF9">
          <w:delText>Parameters</w:delText>
        </w:r>
        <w:bookmarkStart w:id="12114" w:name="_Toc524526757"/>
        <w:bookmarkStart w:id="12115" w:name="_Toc524527446"/>
        <w:bookmarkStart w:id="12116" w:name="_Toc524528135"/>
        <w:bookmarkEnd w:id="12114"/>
        <w:bookmarkEnd w:id="12115"/>
        <w:bookmarkEnd w:id="12116"/>
      </w:del>
    </w:p>
    <w:p w14:paraId="34DF9A56" w14:textId="7CAE7112" w:rsidR="001941E3" w:rsidDel="00650CF9" w:rsidRDefault="00081DAA">
      <w:pPr>
        <w:pStyle w:val="ListParagraph"/>
        <w:rPr>
          <w:del w:id="12117" w:author="Sam Tertzakian" w:date="2018-09-12T14:15:00Z"/>
        </w:rPr>
        <w:pPrChange w:id="12118" w:author="Sam Tertzakian" w:date="2018-09-12T14:16:00Z">
          <w:pPr/>
        </w:pPrChange>
      </w:pPr>
      <w:del w:id="12119" w:author="Sam Tertzakian" w:date="2018-09-12T14:15:00Z">
        <w:r w:rsidDel="00650CF9">
          <w:delText>None</w:delText>
        </w:r>
        <w:bookmarkStart w:id="12120" w:name="_Toc524526758"/>
        <w:bookmarkStart w:id="12121" w:name="_Toc524527447"/>
        <w:bookmarkStart w:id="12122" w:name="_Toc524528136"/>
        <w:bookmarkEnd w:id="12120"/>
        <w:bookmarkEnd w:id="12121"/>
        <w:bookmarkEnd w:id="12122"/>
      </w:del>
    </w:p>
    <w:p w14:paraId="01309FCD" w14:textId="4B34BEEB" w:rsidR="001941E3" w:rsidDel="00650CF9" w:rsidRDefault="001941E3">
      <w:pPr>
        <w:pStyle w:val="ListParagraph"/>
        <w:rPr>
          <w:del w:id="12123" w:author="Sam Tertzakian" w:date="2018-09-12T14:15:00Z"/>
        </w:rPr>
        <w:pPrChange w:id="12124" w:author="Sam Tertzakian" w:date="2018-09-12T14:16:00Z">
          <w:pPr>
            <w:pStyle w:val="Heading4"/>
          </w:pPr>
        </w:pPrChange>
      </w:pPr>
      <w:del w:id="12125" w:author="Sam Tertzakian" w:date="2018-09-12T14:15:00Z">
        <w:r w:rsidDel="00650CF9">
          <w:delText>Returns</w:delText>
        </w:r>
        <w:bookmarkStart w:id="12126" w:name="_Toc524526759"/>
        <w:bookmarkStart w:id="12127" w:name="_Toc524527448"/>
        <w:bookmarkStart w:id="12128" w:name="_Toc524528137"/>
        <w:bookmarkEnd w:id="12126"/>
        <w:bookmarkEnd w:id="12127"/>
        <w:bookmarkEnd w:id="12128"/>
      </w:del>
    </w:p>
    <w:p w14:paraId="416F24AF" w14:textId="5B89D241" w:rsidR="001941E3" w:rsidDel="00650CF9" w:rsidRDefault="00081DAA">
      <w:pPr>
        <w:pStyle w:val="ListParagraph"/>
        <w:rPr>
          <w:del w:id="12129" w:author="Sam Tertzakian" w:date="2018-09-12T14:15:00Z"/>
        </w:rPr>
        <w:pPrChange w:id="12130" w:author="Sam Tertzakian" w:date="2018-09-12T14:16:00Z">
          <w:pPr/>
        </w:pPrChange>
      </w:pPr>
      <w:del w:id="12131" w:author="Sam Tertzakian" w:date="2018-09-12T14:15:00Z">
        <w:r w:rsidDel="00650CF9">
          <w:delText>Returns TRUE if the planform is running in Manufacturing Mode.</w:delText>
        </w:r>
        <w:bookmarkStart w:id="12132" w:name="_Toc524526760"/>
        <w:bookmarkStart w:id="12133" w:name="_Toc524527449"/>
        <w:bookmarkStart w:id="12134" w:name="_Toc524528138"/>
        <w:bookmarkEnd w:id="12132"/>
        <w:bookmarkEnd w:id="12133"/>
        <w:bookmarkEnd w:id="12134"/>
      </w:del>
    </w:p>
    <w:p w14:paraId="5FDF23AB" w14:textId="5153F814" w:rsidR="001941E3" w:rsidDel="00650CF9" w:rsidRDefault="001941E3">
      <w:pPr>
        <w:pStyle w:val="ListParagraph"/>
        <w:rPr>
          <w:del w:id="12135" w:author="Sam Tertzakian" w:date="2018-09-12T14:15:00Z"/>
        </w:rPr>
        <w:pPrChange w:id="12136" w:author="Sam Tertzakian" w:date="2018-09-12T14:16:00Z">
          <w:pPr>
            <w:pStyle w:val="Heading4"/>
          </w:pPr>
        </w:pPrChange>
      </w:pPr>
      <w:del w:id="12137" w:author="Sam Tertzakian" w:date="2018-09-12T14:15:00Z">
        <w:r w:rsidDel="00650CF9">
          <w:delText>Remarks</w:delText>
        </w:r>
        <w:bookmarkStart w:id="12138" w:name="_Toc524526761"/>
        <w:bookmarkStart w:id="12139" w:name="_Toc524527450"/>
        <w:bookmarkStart w:id="12140" w:name="_Toc524528139"/>
        <w:bookmarkEnd w:id="12138"/>
        <w:bookmarkEnd w:id="12139"/>
        <w:bookmarkEnd w:id="12140"/>
      </w:del>
    </w:p>
    <w:p w14:paraId="4E952624" w14:textId="1B95E01B" w:rsidR="00081DAA" w:rsidDel="00650CF9" w:rsidRDefault="00081DAA">
      <w:pPr>
        <w:pStyle w:val="ListParagraph"/>
        <w:rPr>
          <w:del w:id="12141" w:author="Sam Tertzakian" w:date="2018-09-12T14:15:00Z"/>
        </w:rPr>
        <w:pPrChange w:id="12142" w:author="Sam Tertzakian" w:date="2018-09-12T14:16:00Z">
          <w:pPr>
            <w:pStyle w:val="ListParagraph"/>
            <w:numPr>
              <w:numId w:val="3"/>
            </w:numPr>
            <w:ind w:hanging="360"/>
          </w:pPr>
        </w:pPrChange>
      </w:pPr>
      <w:del w:id="12143" w:author="Sam Tertzakian" w:date="2018-09-12T14:15:00Z">
        <w:r w:rsidDel="00650CF9">
          <w:delText xml:space="preserve">This function is not available if </w:delText>
        </w:r>
        <w:r w:rsidRPr="00952E8A" w:rsidDel="00650CF9">
          <w:rPr>
            <w:rStyle w:val="CodeText"/>
          </w:rPr>
          <w:delText>DMF_USER_MODE</w:delText>
        </w:r>
        <w:r w:rsidDel="00650CF9">
          <w:delText xml:space="preserve"> is defined.</w:delText>
        </w:r>
        <w:bookmarkStart w:id="12144" w:name="_Toc524526762"/>
        <w:bookmarkStart w:id="12145" w:name="_Toc524527451"/>
        <w:bookmarkStart w:id="12146" w:name="_Toc524528140"/>
        <w:bookmarkEnd w:id="12144"/>
        <w:bookmarkEnd w:id="12145"/>
        <w:bookmarkEnd w:id="12146"/>
      </w:del>
    </w:p>
    <w:p w14:paraId="3699ED73" w14:textId="42E276B3" w:rsidR="00081DAA" w:rsidDel="00650CF9" w:rsidRDefault="00081DAA">
      <w:pPr>
        <w:pStyle w:val="ListParagraph"/>
        <w:rPr>
          <w:del w:id="12147" w:author="Sam Tertzakian" w:date="2018-09-12T14:15:00Z"/>
        </w:rPr>
        <w:pPrChange w:id="12148" w:author="Sam Tertzakian" w:date="2018-09-12T14:16:00Z">
          <w:pPr>
            <w:pStyle w:val="ListParagraph"/>
            <w:numPr>
              <w:numId w:val="3"/>
            </w:numPr>
            <w:ind w:hanging="360"/>
          </w:pPr>
        </w:pPrChange>
      </w:pPr>
      <w:del w:id="12149" w:author="Sam Tertzakian" w:date="2018-09-12T14:15:00Z">
        <w:r w:rsidDel="00650CF9">
          <w:delText>This is a Microsoft Surface specific func</w:delText>
        </w:r>
        <w:r w:rsidR="002F23C7" w:rsidDel="00650CF9">
          <w:delText>ti</w:delText>
        </w:r>
        <w:r w:rsidDel="00650CF9">
          <w:delText>on and should probably be removed from DMF and placed into a Surface specific Module.</w:delText>
        </w:r>
        <w:bookmarkStart w:id="12150" w:name="_Toc524526763"/>
        <w:bookmarkStart w:id="12151" w:name="_Toc524527452"/>
        <w:bookmarkStart w:id="12152" w:name="_Toc524528141"/>
        <w:bookmarkEnd w:id="12150"/>
        <w:bookmarkEnd w:id="12151"/>
        <w:bookmarkEnd w:id="12152"/>
      </w:del>
    </w:p>
    <w:p w14:paraId="0B8A6A81" w14:textId="04F08553" w:rsidR="001941E3" w:rsidDel="00650CF9" w:rsidRDefault="001941E3">
      <w:pPr>
        <w:pStyle w:val="ListParagraph"/>
        <w:rPr>
          <w:del w:id="12153" w:author="Sam Tertzakian" w:date="2018-09-12T14:15:00Z"/>
          <w:rFonts w:ascii="Consolas" w:hAnsi="Consolas" w:cs="Consolas"/>
          <w:color w:val="000000"/>
          <w:sz w:val="19"/>
          <w:szCs w:val="19"/>
        </w:rPr>
        <w:pPrChange w:id="12154" w:author="Sam Tertzakian" w:date="2018-09-12T14:16:00Z">
          <w:pPr>
            <w:autoSpaceDE w:val="0"/>
            <w:autoSpaceDN w:val="0"/>
            <w:adjustRightInd w:val="0"/>
            <w:spacing w:after="0" w:line="240" w:lineRule="auto"/>
          </w:pPr>
        </w:pPrChange>
      </w:pPr>
      <w:bookmarkStart w:id="12155" w:name="_Toc524526764"/>
      <w:bookmarkStart w:id="12156" w:name="_Toc524527453"/>
      <w:bookmarkStart w:id="12157" w:name="_Toc524528142"/>
      <w:bookmarkEnd w:id="12155"/>
      <w:bookmarkEnd w:id="12156"/>
      <w:bookmarkEnd w:id="12157"/>
    </w:p>
    <w:p w14:paraId="0C66EE90" w14:textId="1A3781E5" w:rsidR="00E73B17" w:rsidDel="00650CF9" w:rsidRDefault="00E73B17">
      <w:pPr>
        <w:pStyle w:val="ListParagraph"/>
        <w:rPr>
          <w:del w:id="12158" w:author="Sam Tertzakian" w:date="2018-09-12T14:15:00Z"/>
          <w:rFonts w:ascii="Consolas" w:hAnsi="Consolas" w:cs="Consolas"/>
          <w:color w:val="000000"/>
          <w:sz w:val="19"/>
          <w:szCs w:val="19"/>
        </w:rPr>
        <w:pPrChange w:id="12159" w:author="Sam Tertzakian" w:date="2018-09-12T14:16:00Z">
          <w:pPr>
            <w:autoSpaceDE w:val="0"/>
            <w:autoSpaceDN w:val="0"/>
            <w:adjustRightInd w:val="0"/>
            <w:spacing w:after="0" w:line="240" w:lineRule="auto"/>
          </w:pPr>
        </w:pPrChange>
      </w:pPr>
      <w:bookmarkStart w:id="12160" w:name="_Toc524526765"/>
      <w:bookmarkStart w:id="12161" w:name="_Toc524527454"/>
      <w:bookmarkStart w:id="12162" w:name="_Toc524528143"/>
      <w:bookmarkEnd w:id="12160"/>
      <w:bookmarkEnd w:id="12161"/>
      <w:bookmarkEnd w:id="12162"/>
    </w:p>
    <w:p w14:paraId="4D825A05" w14:textId="1231C146" w:rsidR="00C637EA" w:rsidDel="00650CF9" w:rsidRDefault="00C637EA">
      <w:pPr>
        <w:pStyle w:val="ListParagraph"/>
        <w:rPr>
          <w:del w:id="12163" w:author="Sam Tertzakian" w:date="2018-09-12T14:16:00Z"/>
          <w:rFonts w:asciiTheme="majorHAnsi" w:eastAsiaTheme="majorEastAsia" w:hAnsiTheme="majorHAnsi" w:cstheme="majorBidi"/>
          <w:color w:val="1F3763" w:themeColor="accent1" w:themeShade="7F"/>
          <w:sz w:val="24"/>
          <w:szCs w:val="24"/>
        </w:rPr>
        <w:pPrChange w:id="12164" w:author="Sam Tertzakian" w:date="2018-09-12T14:16:00Z">
          <w:pPr/>
        </w:pPrChange>
      </w:pPr>
      <w:del w:id="12165" w:author="Sam Tertzakian" w:date="2018-09-12T14:15:00Z">
        <w:r w:rsidDel="00650CF9">
          <w:br w:type="page"/>
        </w:r>
      </w:del>
    </w:p>
    <w:p w14:paraId="3898B62C" w14:textId="13AA47EA" w:rsidR="00E73B17" w:rsidRDefault="00E73B17" w:rsidP="00E73B17">
      <w:pPr>
        <w:pStyle w:val="Heading3"/>
      </w:pPr>
      <w:bookmarkStart w:id="12166" w:name="_Toc524528144"/>
      <w:r>
        <w:t>DMF_Utility_AclPropagateInDeviceStack</w:t>
      </w:r>
      <w:bookmarkEnd w:id="12166"/>
    </w:p>
    <w:p w14:paraId="125E1253"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55A203D8" w14:textId="77777777" w:rsidR="00E73B17" w:rsidRPr="00C211BF" w:rsidRDefault="00E73B17" w:rsidP="00E73B17">
      <w:pPr>
        <w:autoSpaceDE w:val="0"/>
        <w:autoSpaceDN w:val="0"/>
        <w:adjustRightInd w:val="0"/>
        <w:spacing w:after="0" w:line="240" w:lineRule="auto"/>
        <w:rPr>
          <w:rStyle w:val="CodeText"/>
          <w:rPrChange w:id="12167" w:author="Sam Tertzakian" w:date="2018-09-12T12:35:00Z">
            <w:rPr>
              <w:rFonts w:ascii="Consolas" w:hAnsi="Consolas" w:cs="Consolas"/>
              <w:color w:val="000000"/>
              <w:sz w:val="19"/>
              <w:szCs w:val="19"/>
            </w:rPr>
          </w:rPrChange>
        </w:rPr>
      </w:pPr>
      <w:r w:rsidRPr="00C211BF">
        <w:rPr>
          <w:rStyle w:val="CodeText"/>
          <w:rPrChange w:id="12168" w:author="Sam Tertzakian" w:date="2018-09-12T12:35:00Z">
            <w:rPr>
              <w:rFonts w:ascii="Consolas" w:hAnsi="Consolas" w:cs="Consolas"/>
              <w:color w:val="2B91AF"/>
              <w:sz w:val="19"/>
              <w:szCs w:val="19"/>
            </w:rPr>
          </w:rPrChange>
        </w:rPr>
        <w:t>NTSTATUS</w:t>
      </w:r>
    </w:p>
    <w:p w14:paraId="437A5EF8" w14:textId="77777777" w:rsidR="00E73B17" w:rsidRPr="00C211BF" w:rsidRDefault="00E73B17" w:rsidP="00E73B17">
      <w:pPr>
        <w:autoSpaceDE w:val="0"/>
        <w:autoSpaceDN w:val="0"/>
        <w:adjustRightInd w:val="0"/>
        <w:spacing w:after="0" w:line="240" w:lineRule="auto"/>
        <w:rPr>
          <w:rStyle w:val="CodeText"/>
          <w:rPrChange w:id="12169" w:author="Sam Tertzakian" w:date="2018-09-12T12:35:00Z">
            <w:rPr>
              <w:rFonts w:ascii="Consolas" w:hAnsi="Consolas" w:cs="Consolas"/>
              <w:color w:val="000000"/>
              <w:sz w:val="19"/>
              <w:szCs w:val="19"/>
            </w:rPr>
          </w:rPrChange>
        </w:rPr>
      </w:pPr>
      <w:r w:rsidRPr="00C211BF">
        <w:rPr>
          <w:rStyle w:val="CodeText"/>
          <w:rPrChange w:id="12170" w:author="Sam Tertzakian" w:date="2018-09-12T12:35:00Z">
            <w:rPr>
              <w:rFonts w:ascii="Consolas" w:hAnsi="Consolas" w:cs="Consolas"/>
              <w:color w:val="000000"/>
              <w:sz w:val="19"/>
              <w:szCs w:val="19"/>
            </w:rPr>
          </w:rPrChange>
        </w:rPr>
        <w:t>DMF_Utility_AclPropagateInDeviceStack(</w:t>
      </w:r>
    </w:p>
    <w:p w14:paraId="489A2057" w14:textId="77777777" w:rsidR="00E73B17" w:rsidRPr="00C211BF" w:rsidRDefault="00E73B17" w:rsidP="00E73B17">
      <w:pPr>
        <w:autoSpaceDE w:val="0"/>
        <w:autoSpaceDN w:val="0"/>
        <w:adjustRightInd w:val="0"/>
        <w:spacing w:after="0" w:line="240" w:lineRule="auto"/>
        <w:rPr>
          <w:rStyle w:val="CodeText"/>
          <w:rPrChange w:id="12171" w:author="Sam Tertzakian" w:date="2018-09-12T12:35:00Z">
            <w:rPr>
              <w:rFonts w:ascii="Consolas" w:hAnsi="Consolas" w:cs="Consolas"/>
              <w:color w:val="000000"/>
              <w:sz w:val="19"/>
              <w:szCs w:val="19"/>
            </w:rPr>
          </w:rPrChange>
        </w:rPr>
      </w:pPr>
      <w:r w:rsidRPr="00C211BF">
        <w:rPr>
          <w:rStyle w:val="CodeText"/>
          <w:rPrChange w:id="12172" w:author="Sam Tertzakian" w:date="2018-09-12T12:35:00Z">
            <w:rPr>
              <w:rFonts w:ascii="Consolas" w:hAnsi="Consolas" w:cs="Consolas"/>
              <w:color w:val="000000"/>
              <w:sz w:val="19"/>
              <w:szCs w:val="19"/>
            </w:rPr>
          </w:rPrChange>
        </w:rPr>
        <w:t xml:space="preserve">    </w:t>
      </w:r>
      <w:r w:rsidRPr="00C211BF">
        <w:rPr>
          <w:rStyle w:val="CodeText"/>
          <w:rPrChange w:id="12173" w:author="Sam Tertzakian" w:date="2018-09-12T12:35:00Z">
            <w:rPr>
              <w:rFonts w:ascii="Consolas" w:hAnsi="Consolas" w:cs="Consolas"/>
              <w:color w:val="6F008A"/>
              <w:sz w:val="19"/>
              <w:szCs w:val="19"/>
            </w:rPr>
          </w:rPrChange>
        </w:rPr>
        <w:t>_In_</w:t>
      </w:r>
      <w:r w:rsidRPr="00C211BF">
        <w:rPr>
          <w:rStyle w:val="CodeText"/>
          <w:rPrChange w:id="12174" w:author="Sam Tertzakian" w:date="2018-09-12T12:35:00Z">
            <w:rPr>
              <w:rFonts w:ascii="Consolas" w:hAnsi="Consolas" w:cs="Consolas"/>
              <w:color w:val="000000"/>
              <w:sz w:val="19"/>
              <w:szCs w:val="19"/>
            </w:rPr>
          </w:rPrChange>
        </w:rPr>
        <w:t xml:space="preserve"> </w:t>
      </w:r>
      <w:r w:rsidRPr="00C211BF">
        <w:rPr>
          <w:rStyle w:val="CodeText"/>
          <w:rPrChange w:id="12175" w:author="Sam Tertzakian" w:date="2018-09-12T12:35:00Z">
            <w:rPr>
              <w:rFonts w:ascii="Consolas" w:hAnsi="Consolas" w:cs="Consolas"/>
              <w:color w:val="2B91AF"/>
              <w:sz w:val="19"/>
              <w:szCs w:val="19"/>
            </w:rPr>
          </w:rPrChange>
        </w:rPr>
        <w:t>WDFDEVICE</w:t>
      </w:r>
      <w:r w:rsidRPr="00C211BF">
        <w:rPr>
          <w:rStyle w:val="CodeText"/>
          <w:rPrChange w:id="12176" w:author="Sam Tertzakian" w:date="2018-09-12T12:35:00Z">
            <w:rPr>
              <w:rFonts w:ascii="Consolas" w:hAnsi="Consolas" w:cs="Consolas"/>
              <w:color w:val="000000"/>
              <w:sz w:val="19"/>
              <w:szCs w:val="19"/>
            </w:rPr>
          </w:rPrChange>
        </w:rPr>
        <w:t xml:space="preserve"> </w:t>
      </w:r>
      <w:r w:rsidRPr="00C211BF">
        <w:rPr>
          <w:rStyle w:val="CodeText"/>
          <w:rPrChange w:id="12177" w:author="Sam Tertzakian" w:date="2018-09-12T12:35:00Z">
            <w:rPr>
              <w:rFonts w:ascii="Consolas" w:hAnsi="Consolas" w:cs="Consolas"/>
              <w:color w:val="808080"/>
              <w:sz w:val="19"/>
              <w:szCs w:val="19"/>
            </w:rPr>
          </w:rPrChange>
        </w:rPr>
        <w:t>Device</w:t>
      </w:r>
    </w:p>
    <w:p w14:paraId="5BD7980C" w14:textId="77777777" w:rsidR="00E73B17" w:rsidRPr="00C211BF" w:rsidRDefault="00E73B17" w:rsidP="00E73B17">
      <w:pPr>
        <w:autoSpaceDE w:val="0"/>
        <w:autoSpaceDN w:val="0"/>
        <w:adjustRightInd w:val="0"/>
        <w:spacing w:after="0" w:line="240" w:lineRule="auto"/>
        <w:rPr>
          <w:rStyle w:val="CodeText"/>
          <w:rPrChange w:id="12178" w:author="Sam Tertzakian" w:date="2018-09-12T12:35:00Z">
            <w:rPr>
              <w:rFonts w:ascii="Consolas" w:hAnsi="Consolas" w:cs="Consolas"/>
              <w:color w:val="000000"/>
              <w:sz w:val="19"/>
              <w:szCs w:val="19"/>
            </w:rPr>
          </w:rPrChange>
        </w:rPr>
      </w:pPr>
      <w:r w:rsidRPr="00C211BF">
        <w:rPr>
          <w:rStyle w:val="CodeText"/>
          <w:rPrChange w:id="12179" w:author="Sam Tertzakian" w:date="2018-09-12T12:35:00Z">
            <w:rPr>
              <w:rFonts w:ascii="Consolas" w:hAnsi="Consolas" w:cs="Consolas"/>
              <w:color w:val="000000"/>
              <w:sz w:val="19"/>
              <w:szCs w:val="19"/>
            </w:rPr>
          </w:rPrChange>
        </w:rPr>
        <w:t xml:space="preserve">    );</w:t>
      </w:r>
    </w:p>
    <w:p w14:paraId="78F0FA85" w14:textId="5E9705BA"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DD74819" w14:textId="45AF1B09" w:rsidR="001941E3" w:rsidRDefault="00C637EA" w:rsidP="001941E3">
      <w:r>
        <w:t xml:space="preserve">Given a </w:t>
      </w:r>
      <w:r w:rsidRPr="00952E8A">
        <w:rPr>
          <w:rStyle w:val="CodeText"/>
        </w:rPr>
        <w:t>WDFDEVICE</w:t>
      </w:r>
      <w:r>
        <w:t>, set propagate its ACL down its device stack.</w:t>
      </w:r>
    </w:p>
    <w:p w14:paraId="66F5A20C"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B654CBF" w14:textId="77777777" w:rsidTr="00246F8E">
        <w:tc>
          <w:tcPr>
            <w:tcW w:w="5665" w:type="dxa"/>
          </w:tcPr>
          <w:p w14:paraId="00C4D18F" w14:textId="77777777" w:rsidR="00123289" w:rsidRPr="00952E8A" w:rsidRDefault="00123289" w:rsidP="00123289">
            <w:pPr>
              <w:autoSpaceDE w:val="0"/>
              <w:autoSpaceDN w:val="0"/>
              <w:adjustRightInd w:val="0"/>
              <w:rPr>
                <w:rStyle w:val="CodeText"/>
              </w:rPr>
            </w:pPr>
            <w:r w:rsidRPr="00952E8A">
              <w:rPr>
                <w:rStyle w:val="CodeText"/>
              </w:rPr>
              <w:t>WDFDEVICE Device</w:t>
            </w:r>
          </w:p>
          <w:p w14:paraId="7856A4AF" w14:textId="25D8947A" w:rsidR="001941E3" w:rsidRDefault="001941E3" w:rsidP="00DC3D60"/>
        </w:tc>
        <w:tc>
          <w:tcPr>
            <w:tcW w:w="3685" w:type="dxa"/>
          </w:tcPr>
          <w:p w14:paraId="2EF8D738" w14:textId="62519B71" w:rsidR="001941E3" w:rsidRDefault="00123289" w:rsidP="00DC3D60">
            <w:r>
              <w:t xml:space="preserve">The given </w:t>
            </w:r>
            <w:r w:rsidRPr="00952E8A">
              <w:rPr>
                <w:rStyle w:val="CodeText"/>
              </w:rPr>
              <w:t>WDFDEVICE</w:t>
            </w:r>
            <w:r>
              <w:t>.</w:t>
            </w:r>
          </w:p>
        </w:tc>
      </w:tr>
    </w:tbl>
    <w:p w14:paraId="1E085FD1" w14:textId="77777777" w:rsidR="001941E3" w:rsidRDefault="001941E3" w:rsidP="001941E3"/>
    <w:p w14:paraId="4250A70C" w14:textId="77777777" w:rsidR="001941E3" w:rsidRDefault="001941E3" w:rsidP="001941E3">
      <w:pPr>
        <w:pStyle w:val="Heading4"/>
      </w:pPr>
      <w:r>
        <w:t>Returns</w:t>
      </w:r>
    </w:p>
    <w:p w14:paraId="2B255432" w14:textId="77777777" w:rsidR="001941E3" w:rsidRDefault="001941E3" w:rsidP="001941E3">
      <w:r>
        <w:t>STATUS_SUCCESS if the allocation succeeded. Otherwise, an error code is returned.</w:t>
      </w:r>
    </w:p>
    <w:p w14:paraId="521BDE06" w14:textId="77777777" w:rsidR="001941E3" w:rsidRDefault="001941E3" w:rsidP="001941E3">
      <w:pPr>
        <w:pStyle w:val="Heading4"/>
      </w:pPr>
      <w:r>
        <w:t>Remarks</w:t>
      </w:r>
    </w:p>
    <w:p w14:paraId="3E5079E7" w14:textId="302C18A3" w:rsidR="00C637EA" w:rsidRDefault="00C637EA" w:rsidP="004A459D">
      <w:pPr>
        <w:pStyle w:val="ListParagraph"/>
        <w:numPr>
          <w:ilvl w:val="0"/>
          <w:numId w:val="3"/>
        </w:numPr>
      </w:pPr>
      <w:r>
        <w:t>This function is not available if DMF_USER_MODE is defined.</w:t>
      </w:r>
    </w:p>
    <w:p w14:paraId="3A040497" w14:textId="38ED9F4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1221D4A9" w14:textId="77777777" w:rsidR="00C637EA" w:rsidRDefault="00C637EA">
      <w:pPr>
        <w:rPr>
          <w:rFonts w:asciiTheme="majorHAnsi" w:eastAsiaTheme="majorEastAsia" w:hAnsiTheme="majorHAnsi" w:cstheme="majorBidi"/>
          <w:color w:val="1F3763" w:themeColor="accent1" w:themeShade="7F"/>
          <w:sz w:val="24"/>
          <w:szCs w:val="24"/>
        </w:rPr>
      </w:pPr>
      <w:r>
        <w:br w:type="page"/>
      </w:r>
    </w:p>
    <w:p w14:paraId="2F1C78CC" w14:textId="77777777" w:rsidR="003646F9" w:rsidRDefault="003646F9" w:rsidP="003646F9">
      <w:pPr>
        <w:pStyle w:val="Heading3"/>
        <w:rPr>
          <w:ins w:id="12180" w:author="Sam Tertzakian" w:date="2018-09-12T14:30:00Z"/>
        </w:rPr>
      </w:pPr>
      <w:bookmarkStart w:id="12181" w:name="_Toc524528145"/>
      <w:ins w:id="12182" w:author="Sam Tertzakian" w:date="2018-09-12T14:30:00Z">
        <w:r>
          <w:lastRenderedPageBreak/>
          <w:t>DMF_Utility_ActivityIdFromDevice</w:t>
        </w:r>
        <w:bookmarkEnd w:id="12181"/>
      </w:ins>
    </w:p>
    <w:p w14:paraId="7252EE5E" w14:textId="77777777" w:rsidR="003646F9" w:rsidRDefault="003646F9" w:rsidP="003646F9">
      <w:pPr>
        <w:autoSpaceDE w:val="0"/>
        <w:autoSpaceDN w:val="0"/>
        <w:adjustRightInd w:val="0"/>
        <w:spacing w:after="0" w:line="240" w:lineRule="auto"/>
        <w:rPr>
          <w:ins w:id="12183" w:author="Sam Tertzakian" w:date="2018-09-12T14:30:00Z"/>
          <w:rFonts w:ascii="Consolas" w:hAnsi="Consolas" w:cs="Consolas"/>
          <w:color w:val="2B91AF"/>
          <w:sz w:val="19"/>
          <w:szCs w:val="19"/>
        </w:rPr>
      </w:pPr>
    </w:p>
    <w:p w14:paraId="728F7831" w14:textId="77777777" w:rsidR="003646F9" w:rsidRPr="007E7BEF" w:rsidRDefault="003646F9" w:rsidP="003646F9">
      <w:pPr>
        <w:autoSpaceDE w:val="0"/>
        <w:autoSpaceDN w:val="0"/>
        <w:adjustRightInd w:val="0"/>
        <w:spacing w:after="0" w:line="240" w:lineRule="auto"/>
        <w:rPr>
          <w:ins w:id="12184" w:author="Sam Tertzakian" w:date="2018-09-12T14:30:00Z"/>
          <w:rStyle w:val="CodeText"/>
        </w:rPr>
      </w:pPr>
      <w:ins w:id="12185" w:author="Sam Tertzakian" w:date="2018-09-12T14:30:00Z">
        <w:r w:rsidRPr="007E7BEF">
          <w:rPr>
            <w:rStyle w:val="CodeText"/>
          </w:rPr>
          <w:t>GUID</w:t>
        </w:r>
      </w:ins>
    </w:p>
    <w:p w14:paraId="0502ED4F" w14:textId="77777777" w:rsidR="003646F9" w:rsidRPr="007E7BEF" w:rsidRDefault="003646F9" w:rsidP="003646F9">
      <w:pPr>
        <w:autoSpaceDE w:val="0"/>
        <w:autoSpaceDN w:val="0"/>
        <w:adjustRightInd w:val="0"/>
        <w:spacing w:after="0" w:line="240" w:lineRule="auto"/>
        <w:rPr>
          <w:ins w:id="12186" w:author="Sam Tertzakian" w:date="2018-09-12T14:30:00Z"/>
          <w:rStyle w:val="CodeText"/>
        </w:rPr>
      </w:pPr>
      <w:ins w:id="12187" w:author="Sam Tertzakian" w:date="2018-09-12T14:30:00Z">
        <w:r w:rsidRPr="007E7BEF">
          <w:rPr>
            <w:rStyle w:val="CodeText"/>
          </w:rPr>
          <w:t>DMF_Utility_</w:t>
        </w:r>
        <w:r>
          <w:rPr>
            <w:rStyle w:val="CodeText"/>
          </w:rPr>
          <w:t>A</w:t>
        </w:r>
        <w:r w:rsidRPr="007E7BEF">
          <w:rPr>
            <w:rStyle w:val="CodeText"/>
          </w:rPr>
          <w:t>ctivityId</w:t>
        </w:r>
        <w:r>
          <w:rPr>
            <w:rStyle w:val="CodeText"/>
          </w:rPr>
          <w:t>FromDevice</w:t>
        </w:r>
        <w:r w:rsidRPr="007E7BEF">
          <w:rPr>
            <w:rStyle w:val="CodeText"/>
          </w:rPr>
          <w:t>(</w:t>
        </w:r>
      </w:ins>
    </w:p>
    <w:p w14:paraId="5C56ACC4" w14:textId="77777777" w:rsidR="003646F9" w:rsidRDefault="003646F9" w:rsidP="003646F9">
      <w:pPr>
        <w:autoSpaceDE w:val="0"/>
        <w:autoSpaceDN w:val="0"/>
        <w:adjustRightInd w:val="0"/>
        <w:spacing w:after="0" w:line="240" w:lineRule="auto"/>
        <w:rPr>
          <w:ins w:id="12188" w:author="Sam Tertzakian" w:date="2018-09-12T14:30:00Z"/>
          <w:rStyle w:val="CodeText"/>
        </w:rPr>
      </w:pPr>
      <w:ins w:id="12189" w:author="Sam Tertzakian" w:date="2018-09-12T14:30:00Z">
        <w:r w:rsidRPr="007E7BEF">
          <w:rPr>
            <w:rStyle w:val="CodeText"/>
          </w:rPr>
          <w:t xml:space="preserve">    _In_ </w:t>
        </w:r>
        <w:r>
          <w:rPr>
            <w:rStyle w:val="CodeText"/>
          </w:rPr>
          <w:t>WDFDEVICE</w:t>
        </w:r>
        <w:r w:rsidRPr="007E7BEF">
          <w:rPr>
            <w:rStyle w:val="CodeText"/>
          </w:rPr>
          <w:t xml:space="preserve"> </w:t>
        </w:r>
        <w:r>
          <w:rPr>
            <w:rStyle w:val="CodeText"/>
          </w:rPr>
          <w:t>Device</w:t>
        </w:r>
        <w:r w:rsidRPr="007E7BEF">
          <w:rPr>
            <w:rStyle w:val="CodeText"/>
          </w:rPr>
          <w:t>);</w:t>
        </w:r>
      </w:ins>
    </w:p>
    <w:p w14:paraId="042EB678" w14:textId="77777777" w:rsidR="003646F9" w:rsidRPr="007E7BEF" w:rsidRDefault="003646F9" w:rsidP="003646F9">
      <w:pPr>
        <w:autoSpaceDE w:val="0"/>
        <w:autoSpaceDN w:val="0"/>
        <w:adjustRightInd w:val="0"/>
        <w:spacing w:after="0" w:line="240" w:lineRule="auto"/>
        <w:rPr>
          <w:ins w:id="12190" w:author="Sam Tertzakian" w:date="2018-09-12T14:30:00Z"/>
          <w:rStyle w:val="CodeText"/>
        </w:rPr>
      </w:pPr>
    </w:p>
    <w:p w14:paraId="0F1AD637" w14:textId="77777777" w:rsidR="003646F9" w:rsidRDefault="003646F9" w:rsidP="003646F9">
      <w:pPr>
        <w:rPr>
          <w:ins w:id="12191" w:author="Sam Tertzakian" w:date="2018-09-12T14:30:00Z"/>
        </w:rPr>
      </w:pPr>
      <w:ins w:id="12192" w:author="Sam Tertzakian" w:date="2018-09-12T14:30:00Z">
        <w:r>
          <w:t xml:space="preserve">Given a </w:t>
        </w:r>
        <w:r>
          <w:rPr>
            <w:rStyle w:val="CodeText"/>
          </w:rPr>
          <w:t>WDFDEVICE</w:t>
        </w:r>
        <w:r>
          <w:t>, retrieve an associated Activity Id.</w:t>
        </w:r>
      </w:ins>
    </w:p>
    <w:p w14:paraId="1398AD70" w14:textId="77777777" w:rsidR="003646F9" w:rsidRDefault="003646F9" w:rsidP="003646F9">
      <w:pPr>
        <w:pStyle w:val="Heading4"/>
        <w:rPr>
          <w:ins w:id="12193" w:author="Sam Tertzakian" w:date="2018-09-12T14:30:00Z"/>
        </w:rPr>
      </w:pPr>
      <w:ins w:id="12194" w:author="Sam Tertzakian" w:date="2018-09-12T14:30:00Z">
        <w:r>
          <w:t>Parameters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419E9B69" w14:textId="77777777" w:rsidTr="0053615E">
        <w:trPr>
          <w:ins w:id="12195" w:author="Sam Tertzakian" w:date="2018-09-12T14:30:00Z"/>
        </w:trPr>
        <w:tc>
          <w:tcPr>
            <w:tcW w:w="5665" w:type="dxa"/>
          </w:tcPr>
          <w:p w14:paraId="634250AA" w14:textId="77777777" w:rsidR="003646F9" w:rsidRPr="003861D8" w:rsidRDefault="003646F9" w:rsidP="0053615E">
            <w:pPr>
              <w:rPr>
                <w:ins w:id="12196" w:author="Sam Tertzakian" w:date="2018-09-12T14:30:00Z"/>
                <w:rStyle w:val="CodeText"/>
              </w:rPr>
            </w:pPr>
            <w:ins w:id="12197" w:author="Sam Tertzakian" w:date="2018-09-12T14:30:00Z">
              <w:r>
                <w:rPr>
                  <w:rStyle w:val="CodeText"/>
                </w:rPr>
                <w:t>WDFDEVICE</w:t>
              </w:r>
              <w:r w:rsidRPr="007E7BEF">
                <w:rPr>
                  <w:rStyle w:val="CodeText"/>
                </w:rPr>
                <w:t xml:space="preserve"> </w:t>
              </w:r>
              <w:r>
                <w:rPr>
                  <w:rStyle w:val="CodeText"/>
                </w:rPr>
                <w:t>Device</w:t>
              </w:r>
            </w:ins>
          </w:p>
        </w:tc>
        <w:tc>
          <w:tcPr>
            <w:tcW w:w="3685" w:type="dxa"/>
          </w:tcPr>
          <w:p w14:paraId="021D85B1" w14:textId="77777777" w:rsidR="003646F9" w:rsidRDefault="003646F9" w:rsidP="0053615E">
            <w:pPr>
              <w:rPr>
                <w:ins w:id="12198" w:author="Sam Tertzakian" w:date="2018-09-12T14:30:00Z"/>
              </w:rPr>
            </w:pPr>
            <w:ins w:id="12199" w:author="Sam Tertzakian" w:date="2018-09-12T14:30:00Z">
              <w:r>
                <w:t xml:space="preserve">The given </w:t>
              </w:r>
              <w:r>
                <w:rPr>
                  <w:rStyle w:val="CodeText"/>
                </w:rPr>
                <w:t>WDFDEVICE</w:t>
              </w:r>
              <w:r>
                <w:t>.</w:t>
              </w:r>
            </w:ins>
          </w:p>
        </w:tc>
      </w:tr>
    </w:tbl>
    <w:p w14:paraId="7CBCE941" w14:textId="77777777" w:rsidR="003646F9" w:rsidRDefault="003646F9" w:rsidP="003646F9">
      <w:pPr>
        <w:rPr>
          <w:ins w:id="12200" w:author="Sam Tertzakian" w:date="2018-09-12T14:30:00Z"/>
        </w:rPr>
      </w:pPr>
    </w:p>
    <w:p w14:paraId="764D58D9" w14:textId="77777777" w:rsidR="003646F9" w:rsidRDefault="003646F9" w:rsidP="003646F9">
      <w:pPr>
        <w:pStyle w:val="Heading4"/>
        <w:rPr>
          <w:ins w:id="12201" w:author="Sam Tertzakian" w:date="2018-09-12T14:30:00Z"/>
        </w:rPr>
      </w:pPr>
      <w:ins w:id="12202" w:author="Sam Tertzakian" w:date="2018-09-12T14:30:00Z">
        <w:r>
          <w:t>Returns</w:t>
        </w:r>
      </w:ins>
    </w:p>
    <w:p w14:paraId="10566EF3" w14:textId="77777777" w:rsidR="003646F9" w:rsidRDefault="003646F9" w:rsidP="003646F9">
      <w:pPr>
        <w:rPr>
          <w:ins w:id="12203" w:author="Sam Tertzakian" w:date="2018-09-12T14:30:00Z"/>
        </w:rPr>
      </w:pPr>
      <w:ins w:id="12204" w:author="Sam Tertzakian" w:date="2018-09-12T14:30:00Z">
        <w:r>
          <w:t xml:space="preserve">The associated Activity Id of the given </w:t>
        </w:r>
        <w:r w:rsidRPr="007E7BEF">
          <w:rPr>
            <w:rStyle w:val="CodeText"/>
          </w:rPr>
          <w:t>WDFDEVICE</w:t>
        </w:r>
        <w:r>
          <w:t>.</w:t>
        </w:r>
      </w:ins>
    </w:p>
    <w:p w14:paraId="5EEB2C54" w14:textId="77777777" w:rsidR="003646F9" w:rsidRDefault="003646F9" w:rsidP="003646F9">
      <w:pPr>
        <w:pStyle w:val="Heading4"/>
        <w:rPr>
          <w:ins w:id="12205" w:author="Sam Tertzakian" w:date="2018-09-12T14:30:00Z"/>
        </w:rPr>
      </w:pPr>
      <w:ins w:id="12206" w:author="Sam Tertzakian" w:date="2018-09-12T14:30:00Z">
        <w:r>
          <w:t>Remarks</w:t>
        </w:r>
      </w:ins>
    </w:p>
    <w:p w14:paraId="7F107A5D" w14:textId="77777777" w:rsidR="003646F9" w:rsidRDefault="003646F9" w:rsidP="003646F9">
      <w:pPr>
        <w:pStyle w:val="ListParagraph"/>
        <w:numPr>
          <w:ilvl w:val="0"/>
          <w:numId w:val="3"/>
        </w:numPr>
        <w:rPr>
          <w:ins w:id="12207" w:author="Sam Tertzakian" w:date="2018-09-12T14:30:00Z"/>
        </w:rPr>
      </w:pPr>
      <w:ins w:id="12208" w:author="Sam Tertzakian" w:date="2018-09-12T14:30:00Z">
        <w:r w:rsidRPr="007E7BEF">
          <w:t xml:space="preserve">This function returns the given </w:t>
        </w:r>
        <w:r w:rsidRPr="007E7BEF">
          <w:rPr>
            <w:rStyle w:val="CodeText"/>
          </w:rPr>
          <w:t>WDFDEVICE</w:t>
        </w:r>
        <w:r w:rsidRPr="007E7BEF">
          <w:t xml:space="preserve"> handle.</w:t>
        </w:r>
      </w:ins>
    </w:p>
    <w:p w14:paraId="3633388C" w14:textId="77777777" w:rsidR="003646F9" w:rsidRPr="007E7BEF" w:rsidRDefault="003646F9" w:rsidP="003646F9">
      <w:pPr>
        <w:pStyle w:val="ListParagraph"/>
        <w:numPr>
          <w:ilvl w:val="0"/>
          <w:numId w:val="3"/>
        </w:numPr>
        <w:rPr>
          <w:ins w:id="12209" w:author="Sam Tertzakian" w:date="2018-09-12T14:30:00Z"/>
        </w:rPr>
      </w:pPr>
      <w:ins w:id="12210" w:author="Sam Tertzakian" w:date="2018-09-12T14:30:00Z">
        <w:r>
          <w:t>See the DMF OSR FX-2 sample driver.</w:t>
        </w:r>
      </w:ins>
    </w:p>
    <w:p w14:paraId="660D28F3" w14:textId="77777777" w:rsidR="003646F9" w:rsidRPr="007E7BEF" w:rsidRDefault="003646F9" w:rsidP="003646F9">
      <w:pPr>
        <w:pStyle w:val="ListParagraph"/>
        <w:rPr>
          <w:ins w:id="12211" w:author="Sam Tertzakian" w:date="2018-09-12T14:30:00Z"/>
        </w:rPr>
      </w:pPr>
    </w:p>
    <w:p w14:paraId="21E8E72B" w14:textId="77777777" w:rsidR="003646F9" w:rsidRDefault="003646F9" w:rsidP="003646F9">
      <w:pPr>
        <w:rPr>
          <w:ins w:id="12212" w:author="Sam Tertzakian" w:date="2018-09-12T14:30:00Z"/>
          <w:rFonts w:asciiTheme="majorHAnsi" w:eastAsiaTheme="majorEastAsia" w:hAnsiTheme="majorHAnsi" w:cstheme="majorBidi"/>
          <w:b/>
          <w:bCs/>
          <w:color w:val="000000" w:themeColor="text1"/>
        </w:rPr>
      </w:pPr>
      <w:ins w:id="12213" w:author="Sam Tertzakian" w:date="2018-09-12T14:30:00Z">
        <w:r>
          <w:br w:type="page"/>
        </w:r>
      </w:ins>
    </w:p>
    <w:p w14:paraId="7EF91DE1" w14:textId="77777777" w:rsidR="003646F9" w:rsidRDefault="003646F9" w:rsidP="003646F9">
      <w:pPr>
        <w:pStyle w:val="Heading3"/>
        <w:rPr>
          <w:ins w:id="12214" w:author="Sam Tertzakian" w:date="2018-09-12T14:30:00Z"/>
        </w:rPr>
      </w:pPr>
      <w:bookmarkStart w:id="12215" w:name="_Toc524528146"/>
      <w:ins w:id="12216" w:author="Sam Tertzakian" w:date="2018-09-12T14:30:00Z">
        <w:r>
          <w:lastRenderedPageBreak/>
          <w:t>DMF_Utility_ActivityIdFromRequest</w:t>
        </w:r>
        <w:bookmarkEnd w:id="12215"/>
      </w:ins>
    </w:p>
    <w:p w14:paraId="35FC48F5" w14:textId="77777777" w:rsidR="003646F9" w:rsidRDefault="003646F9" w:rsidP="003646F9">
      <w:pPr>
        <w:autoSpaceDE w:val="0"/>
        <w:autoSpaceDN w:val="0"/>
        <w:adjustRightInd w:val="0"/>
        <w:spacing w:after="0" w:line="240" w:lineRule="auto"/>
        <w:rPr>
          <w:ins w:id="12217" w:author="Sam Tertzakian" w:date="2018-09-12T14:30:00Z"/>
          <w:rFonts w:ascii="Consolas" w:hAnsi="Consolas" w:cs="Consolas"/>
          <w:color w:val="2B91AF"/>
          <w:sz w:val="19"/>
          <w:szCs w:val="19"/>
        </w:rPr>
      </w:pPr>
    </w:p>
    <w:p w14:paraId="2A87C189" w14:textId="77777777" w:rsidR="003646F9" w:rsidRPr="007E7BEF" w:rsidRDefault="003646F9" w:rsidP="003646F9">
      <w:pPr>
        <w:autoSpaceDE w:val="0"/>
        <w:autoSpaceDN w:val="0"/>
        <w:adjustRightInd w:val="0"/>
        <w:spacing w:after="0" w:line="240" w:lineRule="auto"/>
        <w:rPr>
          <w:ins w:id="12218" w:author="Sam Tertzakian" w:date="2018-09-12T14:30:00Z"/>
          <w:rStyle w:val="CodeText"/>
        </w:rPr>
      </w:pPr>
      <w:ins w:id="12219" w:author="Sam Tertzakian" w:date="2018-09-12T14:30:00Z">
        <w:r w:rsidRPr="007E7BEF">
          <w:rPr>
            <w:rStyle w:val="CodeText"/>
          </w:rPr>
          <w:t>GUID</w:t>
        </w:r>
      </w:ins>
    </w:p>
    <w:p w14:paraId="35187924" w14:textId="77777777" w:rsidR="003646F9" w:rsidRPr="007E7BEF" w:rsidRDefault="003646F9" w:rsidP="003646F9">
      <w:pPr>
        <w:autoSpaceDE w:val="0"/>
        <w:autoSpaceDN w:val="0"/>
        <w:adjustRightInd w:val="0"/>
        <w:spacing w:after="0" w:line="240" w:lineRule="auto"/>
        <w:rPr>
          <w:ins w:id="12220" w:author="Sam Tertzakian" w:date="2018-09-12T14:30:00Z"/>
          <w:rStyle w:val="CodeText"/>
        </w:rPr>
      </w:pPr>
      <w:ins w:id="12221" w:author="Sam Tertzakian" w:date="2018-09-12T14:30:00Z">
        <w:r w:rsidRPr="007E7BEF">
          <w:rPr>
            <w:rStyle w:val="CodeText"/>
          </w:rPr>
          <w:t>DMF_Utility_RequestToActivityId(</w:t>
        </w:r>
      </w:ins>
    </w:p>
    <w:p w14:paraId="06EC21CA" w14:textId="77777777" w:rsidR="003646F9" w:rsidRDefault="003646F9" w:rsidP="003646F9">
      <w:pPr>
        <w:autoSpaceDE w:val="0"/>
        <w:autoSpaceDN w:val="0"/>
        <w:adjustRightInd w:val="0"/>
        <w:spacing w:after="0" w:line="240" w:lineRule="auto"/>
        <w:rPr>
          <w:ins w:id="12222" w:author="Sam Tertzakian" w:date="2018-09-12T14:30:00Z"/>
          <w:rStyle w:val="CodeText"/>
        </w:rPr>
      </w:pPr>
      <w:ins w:id="12223" w:author="Sam Tertzakian" w:date="2018-09-12T14:30:00Z">
        <w:r w:rsidRPr="007E7BEF">
          <w:rPr>
            <w:rStyle w:val="CodeText"/>
          </w:rPr>
          <w:t xml:space="preserve">    _In_ WDFREQUEST Request);</w:t>
        </w:r>
      </w:ins>
    </w:p>
    <w:p w14:paraId="2BD8EF57" w14:textId="77777777" w:rsidR="003646F9" w:rsidRPr="007E7BEF" w:rsidRDefault="003646F9" w:rsidP="003646F9">
      <w:pPr>
        <w:autoSpaceDE w:val="0"/>
        <w:autoSpaceDN w:val="0"/>
        <w:adjustRightInd w:val="0"/>
        <w:spacing w:after="0" w:line="240" w:lineRule="auto"/>
        <w:rPr>
          <w:ins w:id="12224" w:author="Sam Tertzakian" w:date="2018-09-12T14:30:00Z"/>
          <w:rStyle w:val="CodeText"/>
        </w:rPr>
      </w:pPr>
    </w:p>
    <w:p w14:paraId="3C62B5D8" w14:textId="77777777" w:rsidR="003646F9" w:rsidRDefault="003646F9" w:rsidP="003646F9">
      <w:pPr>
        <w:rPr>
          <w:ins w:id="12225" w:author="Sam Tertzakian" w:date="2018-09-12T14:30:00Z"/>
        </w:rPr>
      </w:pPr>
      <w:ins w:id="12226" w:author="Sam Tertzakian" w:date="2018-09-12T14:30:00Z">
        <w:r>
          <w:t xml:space="preserve">Given a </w:t>
        </w:r>
        <w:r w:rsidRPr="00952E8A">
          <w:rPr>
            <w:rStyle w:val="CodeText"/>
          </w:rPr>
          <w:t>WDF</w:t>
        </w:r>
        <w:r>
          <w:rPr>
            <w:rStyle w:val="CodeText"/>
          </w:rPr>
          <w:t>REQUEST</w:t>
        </w:r>
        <w:r>
          <w:t>, retrieve an associated Activity Id.</w:t>
        </w:r>
      </w:ins>
    </w:p>
    <w:p w14:paraId="31E7061F" w14:textId="77777777" w:rsidR="003646F9" w:rsidRDefault="003646F9" w:rsidP="003646F9">
      <w:pPr>
        <w:pStyle w:val="Heading4"/>
        <w:rPr>
          <w:ins w:id="12227" w:author="Sam Tertzakian" w:date="2018-09-12T14:30:00Z"/>
        </w:rPr>
      </w:pPr>
      <w:ins w:id="12228" w:author="Sam Tertzakian" w:date="2018-09-12T14:30:00Z">
        <w:r>
          <w:t>Parameters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3646F9" w14:paraId="268C64D1" w14:textId="77777777" w:rsidTr="0053615E">
        <w:trPr>
          <w:ins w:id="12229" w:author="Sam Tertzakian" w:date="2018-09-12T14:30:00Z"/>
        </w:trPr>
        <w:tc>
          <w:tcPr>
            <w:tcW w:w="5665" w:type="dxa"/>
          </w:tcPr>
          <w:p w14:paraId="06E2A743" w14:textId="77777777" w:rsidR="003646F9" w:rsidRPr="003861D8" w:rsidRDefault="003646F9" w:rsidP="0053615E">
            <w:pPr>
              <w:rPr>
                <w:ins w:id="12230" w:author="Sam Tertzakian" w:date="2018-09-12T14:30:00Z"/>
                <w:rStyle w:val="CodeText"/>
              </w:rPr>
            </w:pPr>
            <w:ins w:id="12231" w:author="Sam Tertzakian" w:date="2018-09-12T14:30:00Z">
              <w:r w:rsidRPr="007E7BEF">
                <w:rPr>
                  <w:rStyle w:val="CodeText"/>
                </w:rPr>
                <w:t>WDFREQUEST Request</w:t>
              </w:r>
            </w:ins>
          </w:p>
        </w:tc>
        <w:tc>
          <w:tcPr>
            <w:tcW w:w="3685" w:type="dxa"/>
          </w:tcPr>
          <w:p w14:paraId="40375A34" w14:textId="77777777" w:rsidR="003646F9" w:rsidRDefault="003646F9" w:rsidP="0053615E">
            <w:pPr>
              <w:rPr>
                <w:ins w:id="12232" w:author="Sam Tertzakian" w:date="2018-09-12T14:30:00Z"/>
              </w:rPr>
            </w:pPr>
            <w:ins w:id="12233" w:author="Sam Tertzakian" w:date="2018-09-12T14:30:00Z">
              <w:r>
                <w:t xml:space="preserve">The given </w:t>
              </w:r>
              <w:r>
                <w:rPr>
                  <w:rStyle w:val="CodeText"/>
                </w:rPr>
                <w:t>WDFREQUEST</w:t>
              </w:r>
              <w:r>
                <w:t>.</w:t>
              </w:r>
            </w:ins>
          </w:p>
        </w:tc>
      </w:tr>
    </w:tbl>
    <w:p w14:paraId="73047D4A" w14:textId="77777777" w:rsidR="003646F9" w:rsidRDefault="003646F9" w:rsidP="003646F9">
      <w:pPr>
        <w:rPr>
          <w:ins w:id="12234" w:author="Sam Tertzakian" w:date="2018-09-12T14:30:00Z"/>
        </w:rPr>
      </w:pPr>
    </w:p>
    <w:p w14:paraId="0E477825" w14:textId="77777777" w:rsidR="003646F9" w:rsidRDefault="003646F9" w:rsidP="003646F9">
      <w:pPr>
        <w:pStyle w:val="Heading4"/>
        <w:rPr>
          <w:ins w:id="12235" w:author="Sam Tertzakian" w:date="2018-09-12T14:30:00Z"/>
        </w:rPr>
      </w:pPr>
      <w:ins w:id="12236" w:author="Sam Tertzakian" w:date="2018-09-12T14:30:00Z">
        <w:r>
          <w:t>Returns</w:t>
        </w:r>
      </w:ins>
    </w:p>
    <w:p w14:paraId="66D8EB72" w14:textId="77777777" w:rsidR="003646F9" w:rsidRDefault="003646F9" w:rsidP="003646F9">
      <w:pPr>
        <w:rPr>
          <w:ins w:id="12237" w:author="Sam Tertzakian" w:date="2018-09-12T14:30:00Z"/>
        </w:rPr>
      </w:pPr>
      <w:ins w:id="12238" w:author="Sam Tertzakian" w:date="2018-09-12T14:30:00Z">
        <w:r>
          <w:t xml:space="preserve">The associated Activity Id of the given </w:t>
        </w:r>
        <w:r w:rsidRPr="007E7BEF">
          <w:rPr>
            <w:rStyle w:val="CodeText"/>
          </w:rPr>
          <w:t>WDFREQUEST</w:t>
        </w:r>
        <w:r>
          <w:t>.</w:t>
        </w:r>
      </w:ins>
    </w:p>
    <w:p w14:paraId="2ACD639C" w14:textId="77777777" w:rsidR="003646F9" w:rsidRDefault="003646F9" w:rsidP="003646F9">
      <w:pPr>
        <w:pStyle w:val="Heading4"/>
        <w:rPr>
          <w:ins w:id="12239" w:author="Sam Tertzakian" w:date="2018-09-12T14:30:00Z"/>
        </w:rPr>
      </w:pPr>
      <w:ins w:id="12240" w:author="Sam Tertzakian" w:date="2018-09-12T14:30:00Z">
        <w:r>
          <w:t>Remarks</w:t>
        </w:r>
      </w:ins>
    </w:p>
    <w:p w14:paraId="2473206E" w14:textId="77777777" w:rsidR="003646F9" w:rsidRDefault="003646F9" w:rsidP="003646F9">
      <w:pPr>
        <w:pStyle w:val="ListParagraph"/>
        <w:numPr>
          <w:ilvl w:val="0"/>
          <w:numId w:val="3"/>
        </w:numPr>
        <w:rPr>
          <w:ins w:id="12241" w:author="Sam Tertzakian" w:date="2018-09-12T14:30:00Z"/>
        </w:rPr>
      </w:pPr>
      <w:ins w:id="12242" w:author="Sam Tertzakian" w:date="2018-09-12T14:30:00Z">
        <w:r w:rsidRPr="007E7BEF">
          <w:t xml:space="preserve">This function uses the WDM function </w:t>
        </w:r>
        <w:r w:rsidRPr="007E7BEF">
          <w:rPr>
            <w:rStyle w:val="CodeText"/>
          </w:rPr>
          <w:t>IoGetActivityIdIrp</w:t>
        </w:r>
        <w:r w:rsidRPr="007E7BEF">
          <w:t xml:space="preserve"> if possible. If not, it returns the given </w:t>
        </w:r>
        <w:r w:rsidRPr="007E7BEF">
          <w:rPr>
            <w:rStyle w:val="CodeText"/>
          </w:rPr>
          <w:t>WDFREQUEST</w:t>
        </w:r>
        <w:r w:rsidRPr="007E7BEF">
          <w:t xml:space="preserve"> handle.</w:t>
        </w:r>
      </w:ins>
    </w:p>
    <w:p w14:paraId="6FAFDDBF" w14:textId="77777777" w:rsidR="003646F9" w:rsidRPr="007E7BEF" w:rsidRDefault="003646F9" w:rsidP="003646F9">
      <w:pPr>
        <w:pStyle w:val="ListParagraph"/>
        <w:numPr>
          <w:ilvl w:val="0"/>
          <w:numId w:val="3"/>
        </w:numPr>
        <w:rPr>
          <w:ins w:id="12243" w:author="Sam Tertzakian" w:date="2018-09-12T14:30:00Z"/>
        </w:rPr>
      </w:pPr>
      <w:ins w:id="12244" w:author="Sam Tertzakian" w:date="2018-09-12T14:30:00Z">
        <w:r>
          <w:t>See the DMF OSR FX-2 sample driver.</w:t>
        </w:r>
      </w:ins>
    </w:p>
    <w:p w14:paraId="48DAD4A8" w14:textId="77777777" w:rsidR="003646F9" w:rsidRPr="007E7BEF" w:rsidRDefault="003646F9" w:rsidP="003646F9">
      <w:pPr>
        <w:rPr>
          <w:ins w:id="12245" w:author="Sam Tertzakian" w:date="2018-09-12T14:30:00Z"/>
        </w:rPr>
      </w:pPr>
    </w:p>
    <w:p w14:paraId="0E1D1D02" w14:textId="77777777" w:rsidR="003646F9" w:rsidRDefault="003646F9" w:rsidP="003646F9">
      <w:pPr>
        <w:rPr>
          <w:ins w:id="12246" w:author="Sam Tertzakian" w:date="2018-09-12T14:30:00Z"/>
          <w:rFonts w:asciiTheme="majorHAnsi" w:eastAsiaTheme="majorEastAsia" w:hAnsiTheme="majorHAnsi" w:cstheme="majorBidi"/>
          <w:b/>
          <w:bCs/>
          <w:color w:val="000000" w:themeColor="text1"/>
        </w:rPr>
      </w:pPr>
      <w:ins w:id="12247" w:author="Sam Tertzakian" w:date="2018-09-12T14:30:00Z">
        <w:r>
          <w:br w:type="page"/>
        </w:r>
      </w:ins>
    </w:p>
    <w:p w14:paraId="3916C592" w14:textId="77777777" w:rsidR="00DF44C1" w:rsidRDefault="00DF44C1" w:rsidP="00DF44C1">
      <w:pPr>
        <w:pStyle w:val="Heading3"/>
        <w:rPr>
          <w:moveTo w:id="12248" w:author="Sam Tertzakian" w:date="2018-09-12T14:20:00Z"/>
        </w:rPr>
      </w:pPr>
      <w:bookmarkStart w:id="12249" w:name="_Toc524528147"/>
      <w:moveToRangeStart w:id="12250" w:author="Sam Tertzakian" w:date="2018-09-12T14:20:00Z" w:name="move524525336"/>
      <w:moveTo w:id="12251" w:author="Sam Tertzakian" w:date="2018-09-12T14:20:00Z">
        <w:r>
          <w:lastRenderedPageBreak/>
          <w:t>DMF_Utility_DelayMilliseconds</w:t>
        </w:r>
        <w:bookmarkEnd w:id="12249"/>
      </w:moveTo>
    </w:p>
    <w:p w14:paraId="39A64F67" w14:textId="77777777" w:rsidR="00DF44C1" w:rsidRDefault="00DF44C1" w:rsidP="00DF44C1">
      <w:pPr>
        <w:autoSpaceDE w:val="0"/>
        <w:autoSpaceDN w:val="0"/>
        <w:adjustRightInd w:val="0"/>
        <w:spacing w:after="0" w:line="240" w:lineRule="auto"/>
        <w:rPr>
          <w:moveTo w:id="12252" w:author="Sam Tertzakian" w:date="2018-09-12T14:20:00Z"/>
          <w:rFonts w:ascii="Consolas" w:hAnsi="Consolas" w:cs="Consolas"/>
          <w:color w:val="000000"/>
          <w:sz w:val="19"/>
          <w:szCs w:val="19"/>
        </w:rPr>
      </w:pPr>
    </w:p>
    <w:p w14:paraId="3C40E255" w14:textId="77777777" w:rsidR="00DF44C1" w:rsidRPr="007E7BEF" w:rsidRDefault="00DF44C1" w:rsidP="00DF44C1">
      <w:pPr>
        <w:autoSpaceDE w:val="0"/>
        <w:autoSpaceDN w:val="0"/>
        <w:adjustRightInd w:val="0"/>
        <w:spacing w:after="0" w:line="240" w:lineRule="auto"/>
        <w:rPr>
          <w:moveTo w:id="12253" w:author="Sam Tertzakian" w:date="2018-09-12T14:20:00Z"/>
          <w:rStyle w:val="CodeText"/>
        </w:rPr>
      </w:pPr>
      <w:moveTo w:id="12254" w:author="Sam Tertzakian" w:date="2018-09-12T14:20:00Z">
        <w:r w:rsidRPr="007E7BEF">
          <w:rPr>
            <w:rStyle w:val="CodeText"/>
          </w:rPr>
          <w:t>VOID</w:t>
        </w:r>
      </w:moveTo>
    </w:p>
    <w:p w14:paraId="2037AE66" w14:textId="77777777" w:rsidR="00DF44C1" w:rsidRPr="007E7BEF" w:rsidRDefault="00DF44C1" w:rsidP="00DF44C1">
      <w:pPr>
        <w:autoSpaceDE w:val="0"/>
        <w:autoSpaceDN w:val="0"/>
        <w:adjustRightInd w:val="0"/>
        <w:spacing w:after="0" w:line="240" w:lineRule="auto"/>
        <w:rPr>
          <w:moveTo w:id="12255" w:author="Sam Tertzakian" w:date="2018-09-12T14:20:00Z"/>
          <w:rStyle w:val="CodeText"/>
        </w:rPr>
      </w:pPr>
      <w:moveTo w:id="12256" w:author="Sam Tertzakian" w:date="2018-09-12T14:20:00Z">
        <w:r w:rsidRPr="007E7BEF">
          <w:rPr>
            <w:rStyle w:val="CodeText"/>
          </w:rPr>
          <w:t>DMF_Utility_DelayMilliseconds(</w:t>
        </w:r>
      </w:moveTo>
    </w:p>
    <w:p w14:paraId="132A3887" w14:textId="77777777" w:rsidR="00DF44C1" w:rsidRPr="007E7BEF" w:rsidRDefault="00DF44C1" w:rsidP="00DF44C1">
      <w:pPr>
        <w:autoSpaceDE w:val="0"/>
        <w:autoSpaceDN w:val="0"/>
        <w:adjustRightInd w:val="0"/>
        <w:spacing w:after="0" w:line="240" w:lineRule="auto"/>
        <w:rPr>
          <w:moveTo w:id="12257" w:author="Sam Tertzakian" w:date="2018-09-12T14:20:00Z"/>
          <w:rStyle w:val="CodeText"/>
        </w:rPr>
      </w:pPr>
      <w:moveTo w:id="12258" w:author="Sam Tertzakian" w:date="2018-09-12T14:20:00Z">
        <w:r w:rsidRPr="007E7BEF">
          <w:rPr>
            <w:rStyle w:val="CodeText"/>
          </w:rPr>
          <w:t xml:space="preserve">    _In_ ULONG Milliseconds</w:t>
        </w:r>
      </w:moveTo>
    </w:p>
    <w:p w14:paraId="55C752BB" w14:textId="77777777" w:rsidR="00DF44C1" w:rsidRPr="007E7BEF" w:rsidRDefault="00DF44C1" w:rsidP="00DF44C1">
      <w:pPr>
        <w:autoSpaceDE w:val="0"/>
        <w:autoSpaceDN w:val="0"/>
        <w:adjustRightInd w:val="0"/>
        <w:spacing w:after="0" w:line="240" w:lineRule="auto"/>
        <w:rPr>
          <w:moveTo w:id="12259" w:author="Sam Tertzakian" w:date="2018-09-12T14:20:00Z"/>
          <w:rStyle w:val="CodeText"/>
        </w:rPr>
      </w:pPr>
      <w:moveTo w:id="12260" w:author="Sam Tertzakian" w:date="2018-09-12T14:20:00Z">
        <w:r w:rsidRPr="007E7BEF">
          <w:rPr>
            <w:rStyle w:val="CodeText"/>
          </w:rPr>
          <w:t xml:space="preserve">    );</w:t>
        </w:r>
      </w:moveTo>
    </w:p>
    <w:p w14:paraId="5ABDB8E8" w14:textId="77777777" w:rsidR="00DF44C1" w:rsidRDefault="00DF44C1" w:rsidP="00DF44C1">
      <w:pPr>
        <w:autoSpaceDE w:val="0"/>
        <w:autoSpaceDN w:val="0"/>
        <w:adjustRightInd w:val="0"/>
        <w:spacing w:after="0" w:line="240" w:lineRule="auto"/>
        <w:rPr>
          <w:moveTo w:id="12261" w:author="Sam Tertzakian" w:date="2018-09-12T14:20:00Z"/>
          <w:rFonts w:ascii="Consolas" w:hAnsi="Consolas" w:cs="Consolas"/>
          <w:color w:val="000000"/>
          <w:sz w:val="19"/>
          <w:szCs w:val="19"/>
        </w:rPr>
      </w:pPr>
    </w:p>
    <w:p w14:paraId="3B6B887A" w14:textId="77777777" w:rsidR="00DF44C1" w:rsidRDefault="00DF44C1" w:rsidP="00DF44C1">
      <w:pPr>
        <w:rPr>
          <w:moveTo w:id="12262" w:author="Sam Tertzakian" w:date="2018-09-12T14:20:00Z"/>
        </w:rPr>
      </w:pPr>
      <w:moveTo w:id="12263" w:author="Sam Tertzakian" w:date="2018-09-12T14:20:00Z">
        <w:r>
          <w:t>Cause the current running thread to sleep for a given number of milliseconds.</w:t>
        </w:r>
      </w:moveTo>
    </w:p>
    <w:p w14:paraId="275F9540" w14:textId="77777777" w:rsidR="00DF44C1" w:rsidRDefault="00DF44C1" w:rsidP="00DF44C1">
      <w:pPr>
        <w:pStyle w:val="Heading4"/>
        <w:rPr>
          <w:moveTo w:id="12264" w:author="Sam Tertzakian" w:date="2018-09-12T14:20:00Z"/>
        </w:rPr>
      </w:pPr>
      <w:moveTo w:id="12265" w:author="Sam Tertzakian" w:date="2018-09-12T14:20:00Z">
        <w:r>
          <w:t>Parameters</w:t>
        </w:r>
      </w:moveTo>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72E45468" w14:textId="77777777" w:rsidTr="0053615E">
        <w:tc>
          <w:tcPr>
            <w:tcW w:w="5665" w:type="dxa"/>
          </w:tcPr>
          <w:p w14:paraId="18ED856E" w14:textId="77777777" w:rsidR="00DF44C1" w:rsidRPr="00952E8A" w:rsidRDefault="00DF44C1" w:rsidP="0053615E">
            <w:pPr>
              <w:rPr>
                <w:moveTo w:id="12266" w:author="Sam Tertzakian" w:date="2018-09-12T14:20:00Z"/>
                <w:rStyle w:val="CodeText"/>
              </w:rPr>
            </w:pPr>
            <w:moveTo w:id="12267" w:author="Sam Tertzakian" w:date="2018-09-12T14:20:00Z">
              <w:r w:rsidRPr="00952E8A">
                <w:rPr>
                  <w:rStyle w:val="CodeText"/>
                </w:rPr>
                <w:t>ULONG Milliseconds</w:t>
              </w:r>
            </w:moveTo>
          </w:p>
        </w:tc>
        <w:tc>
          <w:tcPr>
            <w:tcW w:w="3685" w:type="dxa"/>
          </w:tcPr>
          <w:p w14:paraId="6B2483E2" w14:textId="77777777" w:rsidR="00DF44C1" w:rsidRDefault="00DF44C1" w:rsidP="0053615E">
            <w:pPr>
              <w:rPr>
                <w:moveTo w:id="12268" w:author="Sam Tertzakian" w:date="2018-09-12T14:20:00Z"/>
              </w:rPr>
            </w:pPr>
            <w:moveTo w:id="12269" w:author="Sam Tertzakian" w:date="2018-09-12T14:20:00Z">
              <w:r>
                <w:t>The given number of milliseconds that the current thread should sleep for.</w:t>
              </w:r>
            </w:moveTo>
          </w:p>
        </w:tc>
      </w:tr>
    </w:tbl>
    <w:p w14:paraId="3C871BC8" w14:textId="77777777" w:rsidR="00DF44C1" w:rsidRDefault="00DF44C1" w:rsidP="00DF44C1">
      <w:pPr>
        <w:rPr>
          <w:moveTo w:id="12270" w:author="Sam Tertzakian" w:date="2018-09-12T14:20:00Z"/>
        </w:rPr>
      </w:pPr>
    </w:p>
    <w:p w14:paraId="2641A731" w14:textId="77777777" w:rsidR="00DF44C1" w:rsidRDefault="00DF44C1" w:rsidP="00DF44C1">
      <w:pPr>
        <w:pStyle w:val="Heading4"/>
        <w:rPr>
          <w:moveTo w:id="12271" w:author="Sam Tertzakian" w:date="2018-09-12T14:20:00Z"/>
        </w:rPr>
      </w:pPr>
      <w:moveTo w:id="12272" w:author="Sam Tertzakian" w:date="2018-09-12T14:20:00Z">
        <w:r>
          <w:t>Returns</w:t>
        </w:r>
      </w:moveTo>
    </w:p>
    <w:p w14:paraId="3FB7CCFB" w14:textId="77777777" w:rsidR="00DF44C1" w:rsidRDefault="00DF44C1" w:rsidP="00DF44C1">
      <w:pPr>
        <w:rPr>
          <w:moveTo w:id="12273" w:author="Sam Tertzakian" w:date="2018-09-12T14:20:00Z"/>
        </w:rPr>
      </w:pPr>
      <w:moveTo w:id="12274" w:author="Sam Tertzakian" w:date="2018-09-12T14:20:00Z">
        <w:r>
          <w:t>None.</w:t>
        </w:r>
      </w:moveTo>
    </w:p>
    <w:p w14:paraId="093F8C48" w14:textId="77777777" w:rsidR="00DF44C1" w:rsidRDefault="00DF44C1" w:rsidP="00DF44C1">
      <w:pPr>
        <w:pStyle w:val="Heading4"/>
        <w:rPr>
          <w:moveTo w:id="12275" w:author="Sam Tertzakian" w:date="2018-09-12T14:20:00Z"/>
        </w:rPr>
      </w:pPr>
      <w:moveTo w:id="12276" w:author="Sam Tertzakian" w:date="2018-09-12T14:20:00Z">
        <w:r>
          <w:t>Remarks</w:t>
        </w:r>
      </w:moveTo>
    </w:p>
    <w:p w14:paraId="65F56A7D" w14:textId="77777777" w:rsidR="00DF44C1" w:rsidRDefault="00DF44C1" w:rsidP="00DF44C1">
      <w:pPr>
        <w:pStyle w:val="ListParagraph"/>
        <w:numPr>
          <w:ilvl w:val="0"/>
          <w:numId w:val="3"/>
        </w:numPr>
        <w:rPr>
          <w:moveTo w:id="12277" w:author="Sam Tertzakian" w:date="2018-09-12T14:20:00Z"/>
        </w:rPr>
      </w:pPr>
      <w:moveTo w:id="12278" w:author="Sam Tertzakian" w:date="2018-09-12T14:20:00Z">
        <w:r>
          <w:t>This function is better than the version provided in the DDK because it is portable between Kernel and User-mode.</w:t>
        </w:r>
      </w:moveTo>
    </w:p>
    <w:p w14:paraId="1303306E" w14:textId="77777777" w:rsidR="00DF44C1" w:rsidRDefault="00DF44C1" w:rsidP="00DF44C1">
      <w:pPr>
        <w:rPr>
          <w:moveTo w:id="12279" w:author="Sam Tertzakian" w:date="2018-09-12T14:20:00Z"/>
          <w:rFonts w:asciiTheme="majorHAnsi" w:eastAsiaTheme="majorEastAsia" w:hAnsiTheme="majorHAnsi" w:cstheme="majorBidi"/>
          <w:color w:val="1F3763" w:themeColor="accent1" w:themeShade="7F"/>
          <w:sz w:val="24"/>
          <w:szCs w:val="24"/>
        </w:rPr>
      </w:pPr>
      <w:moveTo w:id="12280" w:author="Sam Tertzakian" w:date="2018-09-12T14:20:00Z">
        <w:r>
          <w:br w:type="page"/>
        </w:r>
      </w:moveTo>
    </w:p>
    <w:p w14:paraId="0F0437B8" w14:textId="71101C7D" w:rsidR="00E73B17" w:rsidRDefault="00E73B17" w:rsidP="00E73B17">
      <w:pPr>
        <w:pStyle w:val="Heading3"/>
      </w:pPr>
      <w:bookmarkStart w:id="12281" w:name="_Toc524528148"/>
      <w:moveToRangeEnd w:id="12250"/>
      <w:r>
        <w:lastRenderedPageBreak/>
        <w:t>DMF_Utility_EventLogEntryWriteDriverObject</w:t>
      </w:r>
      <w:bookmarkEnd w:id="12281"/>
    </w:p>
    <w:p w14:paraId="594F72A6" w14:textId="77777777" w:rsidR="00E73B17" w:rsidRDefault="00E73B17" w:rsidP="00E73B17">
      <w:pPr>
        <w:autoSpaceDE w:val="0"/>
        <w:autoSpaceDN w:val="0"/>
        <w:adjustRightInd w:val="0"/>
        <w:spacing w:after="0" w:line="240" w:lineRule="auto"/>
        <w:rPr>
          <w:rFonts w:ascii="Consolas" w:hAnsi="Consolas" w:cs="Consolas"/>
          <w:color w:val="6F008A"/>
          <w:sz w:val="19"/>
          <w:szCs w:val="19"/>
        </w:rPr>
      </w:pPr>
    </w:p>
    <w:p w14:paraId="37BE3CD1" w14:textId="775A2BCE" w:rsidR="00E73B17" w:rsidRPr="00C211BF" w:rsidRDefault="00E73B17" w:rsidP="00E73B17">
      <w:pPr>
        <w:autoSpaceDE w:val="0"/>
        <w:autoSpaceDN w:val="0"/>
        <w:adjustRightInd w:val="0"/>
        <w:spacing w:after="0" w:line="240" w:lineRule="auto"/>
        <w:rPr>
          <w:rStyle w:val="CodeText"/>
          <w:rPrChange w:id="12282" w:author="Sam Tertzakian" w:date="2018-09-12T12:35:00Z">
            <w:rPr>
              <w:rFonts w:ascii="Consolas" w:hAnsi="Consolas" w:cs="Consolas"/>
              <w:color w:val="000000"/>
              <w:sz w:val="19"/>
              <w:szCs w:val="19"/>
            </w:rPr>
          </w:rPrChange>
        </w:rPr>
      </w:pPr>
      <w:r w:rsidRPr="00C211BF">
        <w:rPr>
          <w:rStyle w:val="CodeText"/>
          <w:rPrChange w:id="12283" w:author="Sam Tertzakian" w:date="2018-09-12T12:35:00Z">
            <w:rPr>
              <w:rFonts w:ascii="Consolas" w:hAnsi="Consolas" w:cs="Consolas"/>
              <w:color w:val="6F008A"/>
              <w:sz w:val="19"/>
              <w:szCs w:val="19"/>
            </w:rPr>
          </w:rPrChange>
        </w:rPr>
        <w:t>VOID</w:t>
      </w:r>
    </w:p>
    <w:p w14:paraId="182FE8DB" w14:textId="77777777" w:rsidR="00E73B17" w:rsidRPr="00C211BF" w:rsidRDefault="00E73B17" w:rsidP="00E73B17">
      <w:pPr>
        <w:autoSpaceDE w:val="0"/>
        <w:autoSpaceDN w:val="0"/>
        <w:adjustRightInd w:val="0"/>
        <w:spacing w:after="0" w:line="240" w:lineRule="auto"/>
        <w:rPr>
          <w:rStyle w:val="CodeText"/>
          <w:rPrChange w:id="12284" w:author="Sam Tertzakian" w:date="2018-09-12T12:35:00Z">
            <w:rPr>
              <w:rFonts w:ascii="Consolas" w:hAnsi="Consolas" w:cs="Consolas"/>
              <w:color w:val="000000"/>
              <w:sz w:val="19"/>
              <w:szCs w:val="19"/>
            </w:rPr>
          </w:rPrChange>
        </w:rPr>
      </w:pPr>
      <w:r w:rsidRPr="00C211BF">
        <w:rPr>
          <w:rStyle w:val="CodeText"/>
          <w:rPrChange w:id="12285" w:author="Sam Tertzakian" w:date="2018-09-12T12:35:00Z">
            <w:rPr>
              <w:rFonts w:ascii="Consolas" w:hAnsi="Consolas" w:cs="Consolas"/>
              <w:color w:val="000000"/>
              <w:sz w:val="19"/>
              <w:szCs w:val="19"/>
            </w:rPr>
          </w:rPrChange>
        </w:rPr>
        <w:t>DMF_Utility_EventLogEntryWriteDriverObject(</w:t>
      </w:r>
    </w:p>
    <w:p w14:paraId="0104E59D" w14:textId="77777777" w:rsidR="00E73B17" w:rsidRPr="00C211BF" w:rsidRDefault="00E73B17" w:rsidP="00E73B17">
      <w:pPr>
        <w:autoSpaceDE w:val="0"/>
        <w:autoSpaceDN w:val="0"/>
        <w:adjustRightInd w:val="0"/>
        <w:spacing w:after="0" w:line="240" w:lineRule="auto"/>
        <w:rPr>
          <w:rStyle w:val="CodeText"/>
          <w:rPrChange w:id="12286" w:author="Sam Tertzakian" w:date="2018-09-12T12:35:00Z">
            <w:rPr>
              <w:rFonts w:ascii="Consolas" w:hAnsi="Consolas" w:cs="Consolas"/>
              <w:color w:val="000000"/>
              <w:sz w:val="19"/>
              <w:szCs w:val="19"/>
            </w:rPr>
          </w:rPrChange>
        </w:rPr>
      </w:pPr>
      <w:r w:rsidRPr="00C211BF">
        <w:rPr>
          <w:rStyle w:val="CodeText"/>
          <w:rPrChange w:id="12287" w:author="Sam Tertzakian" w:date="2018-09-12T12:35:00Z">
            <w:rPr>
              <w:rFonts w:ascii="Consolas" w:hAnsi="Consolas" w:cs="Consolas"/>
              <w:color w:val="000000"/>
              <w:sz w:val="19"/>
              <w:szCs w:val="19"/>
            </w:rPr>
          </w:rPrChange>
        </w:rPr>
        <w:t xml:space="preserve">    </w:t>
      </w:r>
      <w:r w:rsidRPr="00C211BF">
        <w:rPr>
          <w:rStyle w:val="CodeText"/>
          <w:rPrChange w:id="12288" w:author="Sam Tertzakian" w:date="2018-09-12T12:35:00Z">
            <w:rPr>
              <w:rFonts w:ascii="Consolas" w:hAnsi="Consolas" w:cs="Consolas"/>
              <w:color w:val="6F008A"/>
              <w:sz w:val="19"/>
              <w:szCs w:val="19"/>
            </w:rPr>
          </w:rPrChange>
        </w:rPr>
        <w:t>_In_</w:t>
      </w:r>
      <w:r w:rsidRPr="00C211BF">
        <w:rPr>
          <w:rStyle w:val="CodeText"/>
          <w:rPrChange w:id="12289" w:author="Sam Tertzakian" w:date="2018-09-12T12:35:00Z">
            <w:rPr>
              <w:rFonts w:ascii="Consolas" w:hAnsi="Consolas" w:cs="Consolas"/>
              <w:color w:val="000000"/>
              <w:sz w:val="19"/>
              <w:szCs w:val="19"/>
            </w:rPr>
          </w:rPrChange>
        </w:rPr>
        <w:t xml:space="preserve"> </w:t>
      </w:r>
      <w:r w:rsidRPr="00C211BF">
        <w:rPr>
          <w:rStyle w:val="CodeText"/>
          <w:rPrChange w:id="12290" w:author="Sam Tertzakian" w:date="2018-09-12T12:35:00Z">
            <w:rPr>
              <w:rFonts w:ascii="Consolas" w:hAnsi="Consolas" w:cs="Consolas"/>
              <w:color w:val="2B91AF"/>
              <w:sz w:val="19"/>
              <w:szCs w:val="19"/>
            </w:rPr>
          </w:rPrChange>
        </w:rPr>
        <w:t>PDRIVER_OBJECT</w:t>
      </w:r>
      <w:r w:rsidRPr="00C211BF">
        <w:rPr>
          <w:rStyle w:val="CodeText"/>
          <w:rPrChange w:id="12291" w:author="Sam Tertzakian" w:date="2018-09-12T12:35:00Z">
            <w:rPr>
              <w:rFonts w:ascii="Consolas" w:hAnsi="Consolas" w:cs="Consolas"/>
              <w:color w:val="000000"/>
              <w:sz w:val="19"/>
              <w:szCs w:val="19"/>
            </w:rPr>
          </w:rPrChange>
        </w:rPr>
        <w:t xml:space="preserve"> </w:t>
      </w:r>
      <w:r w:rsidRPr="00C211BF">
        <w:rPr>
          <w:rStyle w:val="CodeText"/>
          <w:rPrChange w:id="12292" w:author="Sam Tertzakian" w:date="2018-09-12T12:35:00Z">
            <w:rPr>
              <w:rFonts w:ascii="Consolas" w:hAnsi="Consolas" w:cs="Consolas"/>
              <w:color w:val="808080"/>
              <w:sz w:val="19"/>
              <w:szCs w:val="19"/>
            </w:rPr>
          </w:rPrChange>
        </w:rPr>
        <w:t>DriverObject</w:t>
      </w:r>
      <w:r w:rsidRPr="00C211BF">
        <w:rPr>
          <w:rStyle w:val="CodeText"/>
          <w:rPrChange w:id="12293" w:author="Sam Tertzakian" w:date="2018-09-12T12:35:00Z">
            <w:rPr>
              <w:rFonts w:ascii="Consolas" w:hAnsi="Consolas" w:cs="Consolas"/>
              <w:color w:val="000000"/>
              <w:sz w:val="19"/>
              <w:szCs w:val="19"/>
            </w:rPr>
          </w:rPrChange>
        </w:rPr>
        <w:t>,</w:t>
      </w:r>
    </w:p>
    <w:p w14:paraId="33E97986" w14:textId="77777777" w:rsidR="00E73B17" w:rsidRPr="00C211BF" w:rsidRDefault="00E73B17" w:rsidP="00E73B17">
      <w:pPr>
        <w:autoSpaceDE w:val="0"/>
        <w:autoSpaceDN w:val="0"/>
        <w:adjustRightInd w:val="0"/>
        <w:spacing w:after="0" w:line="240" w:lineRule="auto"/>
        <w:rPr>
          <w:rStyle w:val="CodeText"/>
          <w:rPrChange w:id="12294" w:author="Sam Tertzakian" w:date="2018-09-12T12:35:00Z">
            <w:rPr>
              <w:rFonts w:ascii="Consolas" w:hAnsi="Consolas" w:cs="Consolas"/>
              <w:color w:val="000000"/>
              <w:sz w:val="19"/>
              <w:szCs w:val="19"/>
            </w:rPr>
          </w:rPrChange>
        </w:rPr>
      </w:pPr>
      <w:r w:rsidRPr="00C211BF">
        <w:rPr>
          <w:rStyle w:val="CodeText"/>
          <w:rPrChange w:id="12295" w:author="Sam Tertzakian" w:date="2018-09-12T12:35:00Z">
            <w:rPr>
              <w:rFonts w:ascii="Consolas" w:hAnsi="Consolas" w:cs="Consolas"/>
              <w:color w:val="000000"/>
              <w:sz w:val="19"/>
              <w:szCs w:val="19"/>
            </w:rPr>
          </w:rPrChange>
        </w:rPr>
        <w:t xml:space="preserve">    </w:t>
      </w:r>
      <w:r w:rsidRPr="00C211BF">
        <w:rPr>
          <w:rStyle w:val="CodeText"/>
          <w:rPrChange w:id="12296" w:author="Sam Tertzakian" w:date="2018-09-12T12:35:00Z">
            <w:rPr>
              <w:rFonts w:ascii="Consolas" w:hAnsi="Consolas" w:cs="Consolas"/>
              <w:color w:val="6F008A"/>
              <w:sz w:val="19"/>
              <w:szCs w:val="19"/>
            </w:rPr>
          </w:rPrChange>
        </w:rPr>
        <w:t>_In_</w:t>
      </w:r>
      <w:r w:rsidRPr="00C211BF">
        <w:rPr>
          <w:rStyle w:val="CodeText"/>
          <w:rPrChange w:id="12297" w:author="Sam Tertzakian" w:date="2018-09-12T12:35:00Z">
            <w:rPr>
              <w:rFonts w:ascii="Consolas" w:hAnsi="Consolas" w:cs="Consolas"/>
              <w:color w:val="000000"/>
              <w:sz w:val="19"/>
              <w:szCs w:val="19"/>
            </w:rPr>
          </w:rPrChange>
        </w:rPr>
        <w:t xml:space="preserve"> </w:t>
      </w:r>
      <w:r w:rsidRPr="00C211BF">
        <w:rPr>
          <w:rStyle w:val="CodeText"/>
          <w:rPrChange w:id="12298" w:author="Sam Tertzakian" w:date="2018-09-12T12:35:00Z">
            <w:rPr>
              <w:rFonts w:ascii="Consolas" w:hAnsi="Consolas" w:cs="Consolas"/>
              <w:color w:val="2B91AF"/>
              <w:sz w:val="19"/>
              <w:szCs w:val="19"/>
            </w:rPr>
          </w:rPrChange>
        </w:rPr>
        <w:t>NTSTATUS</w:t>
      </w:r>
      <w:r w:rsidRPr="00C211BF">
        <w:rPr>
          <w:rStyle w:val="CodeText"/>
          <w:rPrChange w:id="12299" w:author="Sam Tertzakian" w:date="2018-09-12T12:35:00Z">
            <w:rPr>
              <w:rFonts w:ascii="Consolas" w:hAnsi="Consolas" w:cs="Consolas"/>
              <w:color w:val="000000"/>
              <w:sz w:val="19"/>
              <w:szCs w:val="19"/>
            </w:rPr>
          </w:rPrChange>
        </w:rPr>
        <w:t xml:space="preserve"> </w:t>
      </w:r>
      <w:r w:rsidRPr="00C211BF">
        <w:rPr>
          <w:rStyle w:val="CodeText"/>
          <w:rPrChange w:id="12300" w:author="Sam Tertzakian" w:date="2018-09-12T12:35:00Z">
            <w:rPr>
              <w:rFonts w:ascii="Consolas" w:hAnsi="Consolas" w:cs="Consolas"/>
              <w:color w:val="808080"/>
              <w:sz w:val="19"/>
              <w:szCs w:val="19"/>
            </w:rPr>
          </w:rPrChange>
        </w:rPr>
        <w:t>ErrorCode</w:t>
      </w:r>
      <w:r w:rsidRPr="00C211BF">
        <w:rPr>
          <w:rStyle w:val="CodeText"/>
          <w:rPrChange w:id="12301" w:author="Sam Tertzakian" w:date="2018-09-12T12:35:00Z">
            <w:rPr>
              <w:rFonts w:ascii="Consolas" w:hAnsi="Consolas" w:cs="Consolas"/>
              <w:color w:val="000000"/>
              <w:sz w:val="19"/>
              <w:szCs w:val="19"/>
            </w:rPr>
          </w:rPrChange>
        </w:rPr>
        <w:t>,</w:t>
      </w:r>
    </w:p>
    <w:p w14:paraId="1EE7DA15" w14:textId="77777777" w:rsidR="00E73B17" w:rsidRPr="00C211BF" w:rsidRDefault="00E73B17" w:rsidP="00E73B17">
      <w:pPr>
        <w:autoSpaceDE w:val="0"/>
        <w:autoSpaceDN w:val="0"/>
        <w:adjustRightInd w:val="0"/>
        <w:spacing w:after="0" w:line="240" w:lineRule="auto"/>
        <w:rPr>
          <w:rStyle w:val="CodeText"/>
          <w:rPrChange w:id="12302" w:author="Sam Tertzakian" w:date="2018-09-12T12:35:00Z">
            <w:rPr>
              <w:rFonts w:ascii="Consolas" w:hAnsi="Consolas" w:cs="Consolas"/>
              <w:color w:val="000000"/>
              <w:sz w:val="19"/>
              <w:szCs w:val="19"/>
            </w:rPr>
          </w:rPrChange>
        </w:rPr>
      </w:pPr>
      <w:r w:rsidRPr="00C211BF">
        <w:rPr>
          <w:rStyle w:val="CodeText"/>
          <w:rPrChange w:id="12303" w:author="Sam Tertzakian" w:date="2018-09-12T12:35:00Z">
            <w:rPr>
              <w:rFonts w:ascii="Consolas" w:hAnsi="Consolas" w:cs="Consolas"/>
              <w:color w:val="000000"/>
              <w:sz w:val="19"/>
              <w:szCs w:val="19"/>
            </w:rPr>
          </w:rPrChange>
        </w:rPr>
        <w:t xml:space="preserve">    </w:t>
      </w:r>
      <w:r w:rsidRPr="00C211BF">
        <w:rPr>
          <w:rStyle w:val="CodeText"/>
          <w:rPrChange w:id="12304" w:author="Sam Tertzakian" w:date="2018-09-12T12:35:00Z">
            <w:rPr>
              <w:rFonts w:ascii="Consolas" w:hAnsi="Consolas" w:cs="Consolas"/>
              <w:color w:val="6F008A"/>
              <w:sz w:val="19"/>
              <w:szCs w:val="19"/>
            </w:rPr>
          </w:rPrChange>
        </w:rPr>
        <w:t>_In_</w:t>
      </w:r>
      <w:r w:rsidRPr="00C211BF">
        <w:rPr>
          <w:rStyle w:val="CodeText"/>
          <w:rPrChange w:id="12305" w:author="Sam Tertzakian" w:date="2018-09-12T12:35:00Z">
            <w:rPr>
              <w:rFonts w:ascii="Consolas" w:hAnsi="Consolas" w:cs="Consolas"/>
              <w:color w:val="000000"/>
              <w:sz w:val="19"/>
              <w:szCs w:val="19"/>
            </w:rPr>
          </w:rPrChange>
        </w:rPr>
        <w:t xml:space="preserve"> </w:t>
      </w:r>
      <w:r w:rsidRPr="00C211BF">
        <w:rPr>
          <w:rStyle w:val="CodeText"/>
          <w:rPrChange w:id="12306" w:author="Sam Tertzakian" w:date="2018-09-12T12:35:00Z">
            <w:rPr>
              <w:rFonts w:ascii="Consolas" w:hAnsi="Consolas" w:cs="Consolas"/>
              <w:color w:val="2B91AF"/>
              <w:sz w:val="19"/>
              <w:szCs w:val="19"/>
            </w:rPr>
          </w:rPrChange>
        </w:rPr>
        <w:t>NTSTATUS</w:t>
      </w:r>
      <w:r w:rsidRPr="00C211BF">
        <w:rPr>
          <w:rStyle w:val="CodeText"/>
          <w:rPrChange w:id="12307" w:author="Sam Tertzakian" w:date="2018-09-12T12:35:00Z">
            <w:rPr>
              <w:rFonts w:ascii="Consolas" w:hAnsi="Consolas" w:cs="Consolas"/>
              <w:color w:val="000000"/>
              <w:sz w:val="19"/>
              <w:szCs w:val="19"/>
            </w:rPr>
          </w:rPrChange>
        </w:rPr>
        <w:t xml:space="preserve"> </w:t>
      </w:r>
      <w:r w:rsidRPr="00C211BF">
        <w:rPr>
          <w:rStyle w:val="CodeText"/>
          <w:rPrChange w:id="12308" w:author="Sam Tertzakian" w:date="2018-09-12T12:35:00Z">
            <w:rPr>
              <w:rFonts w:ascii="Consolas" w:hAnsi="Consolas" w:cs="Consolas"/>
              <w:color w:val="808080"/>
              <w:sz w:val="19"/>
              <w:szCs w:val="19"/>
            </w:rPr>
          </w:rPrChange>
        </w:rPr>
        <w:t>FinalNtStatus</w:t>
      </w:r>
      <w:r w:rsidRPr="00C211BF">
        <w:rPr>
          <w:rStyle w:val="CodeText"/>
          <w:rPrChange w:id="12309" w:author="Sam Tertzakian" w:date="2018-09-12T12:35:00Z">
            <w:rPr>
              <w:rFonts w:ascii="Consolas" w:hAnsi="Consolas" w:cs="Consolas"/>
              <w:color w:val="000000"/>
              <w:sz w:val="19"/>
              <w:szCs w:val="19"/>
            </w:rPr>
          </w:rPrChange>
        </w:rPr>
        <w:t>,</w:t>
      </w:r>
    </w:p>
    <w:p w14:paraId="3FA612C9" w14:textId="77777777" w:rsidR="00E73B17" w:rsidRPr="00C211BF" w:rsidRDefault="00E73B17" w:rsidP="00E73B17">
      <w:pPr>
        <w:autoSpaceDE w:val="0"/>
        <w:autoSpaceDN w:val="0"/>
        <w:adjustRightInd w:val="0"/>
        <w:spacing w:after="0" w:line="240" w:lineRule="auto"/>
        <w:rPr>
          <w:rStyle w:val="CodeText"/>
          <w:rPrChange w:id="12310" w:author="Sam Tertzakian" w:date="2018-09-12T12:35:00Z">
            <w:rPr>
              <w:rFonts w:ascii="Consolas" w:hAnsi="Consolas" w:cs="Consolas"/>
              <w:color w:val="000000"/>
              <w:sz w:val="19"/>
              <w:szCs w:val="19"/>
            </w:rPr>
          </w:rPrChange>
        </w:rPr>
      </w:pPr>
      <w:r w:rsidRPr="00C211BF">
        <w:rPr>
          <w:rStyle w:val="CodeText"/>
          <w:rPrChange w:id="12311" w:author="Sam Tertzakian" w:date="2018-09-12T12:35:00Z">
            <w:rPr>
              <w:rFonts w:ascii="Consolas" w:hAnsi="Consolas" w:cs="Consolas"/>
              <w:color w:val="000000"/>
              <w:sz w:val="19"/>
              <w:szCs w:val="19"/>
            </w:rPr>
          </w:rPrChange>
        </w:rPr>
        <w:t xml:space="preserve">    </w:t>
      </w:r>
      <w:r w:rsidRPr="00C211BF">
        <w:rPr>
          <w:rStyle w:val="CodeText"/>
          <w:rPrChange w:id="12312" w:author="Sam Tertzakian" w:date="2018-09-12T12:35:00Z">
            <w:rPr>
              <w:rFonts w:ascii="Consolas" w:hAnsi="Consolas" w:cs="Consolas"/>
              <w:color w:val="6F008A"/>
              <w:sz w:val="19"/>
              <w:szCs w:val="19"/>
            </w:rPr>
          </w:rPrChange>
        </w:rPr>
        <w:t>_In_</w:t>
      </w:r>
      <w:r w:rsidRPr="00C211BF">
        <w:rPr>
          <w:rStyle w:val="CodeText"/>
          <w:rPrChange w:id="12313" w:author="Sam Tertzakian" w:date="2018-09-12T12:35:00Z">
            <w:rPr>
              <w:rFonts w:ascii="Consolas" w:hAnsi="Consolas" w:cs="Consolas"/>
              <w:color w:val="000000"/>
              <w:sz w:val="19"/>
              <w:szCs w:val="19"/>
            </w:rPr>
          </w:rPrChange>
        </w:rPr>
        <w:t xml:space="preserve"> </w:t>
      </w:r>
      <w:r w:rsidRPr="00C211BF">
        <w:rPr>
          <w:rStyle w:val="CodeText"/>
          <w:rPrChange w:id="12314" w:author="Sam Tertzakian" w:date="2018-09-12T12:35:00Z">
            <w:rPr>
              <w:rFonts w:ascii="Consolas" w:hAnsi="Consolas" w:cs="Consolas"/>
              <w:color w:val="2B91AF"/>
              <w:sz w:val="19"/>
              <w:szCs w:val="19"/>
            </w:rPr>
          </w:rPrChange>
        </w:rPr>
        <w:t>ULONG</w:t>
      </w:r>
      <w:r w:rsidRPr="00C211BF">
        <w:rPr>
          <w:rStyle w:val="CodeText"/>
          <w:rPrChange w:id="12315" w:author="Sam Tertzakian" w:date="2018-09-12T12:35:00Z">
            <w:rPr>
              <w:rFonts w:ascii="Consolas" w:hAnsi="Consolas" w:cs="Consolas"/>
              <w:color w:val="000000"/>
              <w:sz w:val="19"/>
              <w:szCs w:val="19"/>
            </w:rPr>
          </w:rPrChange>
        </w:rPr>
        <w:t xml:space="preserve"> </w:t>
      </w:r>
      <w:r w:rsidRPr="00C211BF">
        <w:rPr>
          <w:rStyle w:val="CodeText"/>
          <w:rPrChange w:id="12316" w:author="Sam Tertzakian" w:date="2018-09-12T12:35:00Z">
            <w:rPr>
              <w:rFonts w:ascii="Consolas" w:hAnsi="Consolas" w:cs="Consolas"/>
              <w:color w:val="808080"/>
              <w:sz w:val="19"/>
              <w:szCs w:val="19"/>
            </w:rPr>
          </w:rPrChange>
        </w:rPr>
        <w:t>UniqueId</w:t>
      </w:r>
      <w:r w:rsidRPr="00C211BF">
        <w:rPr>
          <w:rStyle w:val="CodeText"/>
          <w:rPrChange w:id="12317" w:author="Sam Tertzakian" w:date="2018-09-12T12:35:00Z">
            <w:rPr>
              <w:rFonts w:ascii="Consolas" w:hAnsi="Consolas" w:cs="Consolas"/>
              <w:color w:val="000000"/>
              <w:sz w:val="19"/>
              <w:szCs w:val="19"/>
            </w:rPr>
          </w:rPrChange>
        </w:rPr>
        <w:t>,</w:t>
      </w:r>
    </w:p>
    <w:p w14:paraId="612B7F39" w14:textId="77777777" w:rsidR="00E73B17" w:rsidRPr="00C211BF" w:rsidRDefault="00E73B17" w:rsidP="00E73B17">
      <w:pPr>
        <w:autoSpaceDE w:val="0"/>
        <w:autoSpaceDN w:val="0"/>
        <w:adjustRightInd w:val="0"/>
        <w:spacing w:after="0" w:line="240" w:lineRule="auto"/>
        <w:rPr>
          <w:rStyle w:val="CodeText"/>
          <w:rPrChange w:id="12318" w:author="Sam Tertzakian" w:date="2018-09-12T12:35:00Z">
            <w:rPr>
              <w:rFonts w:ascii="Consolas" w:hAnsi="Consolas" w:cs="Consolas"/>
              <w:color w:val="000000"/>
              <w:sz w:val="19"/>
              <w:szCs w:val="19"/>
            </w:rPr>
          </w:rPrChange>
        </w:rPr>
      </w:pPr>
      <w:r w:rsidRPr="00C211BF">
        <w:rPr>
          <w:rStyle w:val="CodeText"/>
          <w:rPrChange w:id="12319" w:author="Sam Tertzakian" w:date="2018-09-12T12:35:00Z">
            <w:rPr>
              <w:rFonts w:ascii="Consolas" w:hAnsi="Consolas" w:cs="Consolas"/>
              <w:color w:val="000000"/>
              <w:sz w:val="19"/>
              <w:szCs w:val="19"/>
            </w:rPr>
          </w:rPrChange>
        </w:rPr>
        <w:t xml:space="preserve">    </w:t>
      </w:r>
      <w:r w:rsidRPr="00C211BF">
        <w:rPr>
          <w:rStyle w:val="CodeText"/>
          <w:rPrChange w:id="12320" w:author="Sam Tertzakian" w:date="2018-09-12T12:35:00Z">
            <w:rPr>
              <w:rFonts w:ascii="Consolas" w:hAnsi="Consolas" w:cs="Consolas"/>
              <w:color w:val="6F008A"/>
              <w:sz w:val="19"/>
              <w:szCs w:val="19"/>
            </w:rPr>
          </w:rPrChange>
        </w:rPr>
        <w:t>_In_</w:t>
      </w:r>
      <w:r w:rsidRPr="00C211BF">
        <w:rPr>
          <w:rStyle w:val="CodeText"/>
          <w:rPrChange w:id="12321" w:author="Sam Tertzakian" w:date="2018-09-12T12:35:00Z">
            <w:rPr>
              <w:rFonts w:ascii="Consolas" w:hAnsi="Consolas" w:cs="Consolas"/>
              <w:color w:val="000000"/>
              <w:sz w:val="19"/>
              <w:szCs w:val="19"/>
            </w:rPr>
          </w:rPrChange>
        </w:rPr>
        <w:t xml:space="preserve"> </w:t>
      </w:r>
      <w:r w:rsidRPr="00C211BF">
        <w:rPr>
          <w:rStyle w:val="CodeText"/>
          <w:rPrChange w:id="12322" w:author="Sam Tertzakian" w:date="2018-09-12T12:35:00Z">
            <w:rPr>
              <w:rFonts w:ascii="Consolas" w:hAnsi="Consolas" w:cs="Consolas"/>
              <w:color w:val="2B91AF"/>
              <w:sz w:val="19"/>
              <w:szCs w:val="19"/>
            </w:rPr>
          </w:rPrChange>
        </w:rPr>
        <w:t>ULONG</w:t>
      </w:r>
      <w:r w:rsidRPr="00C211BF">
        <w:rPr>
          <w:rStyle w:val="CodeText"/>
          <w:rPrChange w:id="12323" w:author="Sam Tertzakian" w:date="2018-09-12T12:35:00Z">
            <w:rPr>
              <w:rFonts w:ascii="Consolas" w:hAnsi="Consolas" w:cs="Consolas"/>
              <w:color w:val="000000"/>
              <w:sz w:val="19"/>
              <w:szCs w:val="19"/>
            </w:rPr>
          </w:rPrChange>
        </w:rPr>
        <w:t xml:space="preserve"> </w:t>
      </w:r>
      <w:r w:rsidRPr="00C211BF">
        <w:rPr>
          <w:rStyle w:val="CodeText"/>
          <w:rPrChange w:id="12324" w:author="Sam Tertzakian" w:date="2018-09-12T12:35:00Z">
            <w:rPr>
              <w:rFonts w:ascii="Consolas" w:hAnsi="Consolas" w:cs="Consolas"/>
              <w:color w:val="808080"/>
              <w:sz w:val="19"/>
              <w:szCs w:val="19"/>
            </w:rPr>
          </w:rPrChange>
        </w:rPr>
        <w:t>TextLength</w:t>
      </w:r>
      <w:r w:rsidRPr="00C211BF">
        <w:rPr>
          <w:rStyle w:val="CodeText"/>
          <w:rPrChange w:id="12325" w:author="Sam Tertzakian" w:date="2018-09-12T12:35:00Z">
            <w:rPr>
              <w:rFonts w:ascii="Consolas" w:hAnsi="Consolas" w:cs="Consolas"/>
              <w:color w:val="000000"/>
              <w:sz w:val="19"/>
              <w:szCs w:val="19"/>
            </w:rPr>
          </w:rPrChange>
        </w:rPr>
        <w:t>,</w:t>
      </w:r>
    </w:p>
    <w:p w14:paraId="5CBC99E7" w14:textId="77777777" w:rsidR="00E73B17" w:rsidRPr="00C211BF" w:rsidRDefault="00E73B17" w:rsidP="00E73B17">
      <w:pPr>
        <w:autoSpaceDE w:val="0"/>
        <w:autoSpaceDN w:val="0"/>
        <w:adjustRightInd w:val="0"/>
        <w:spacing w:after="0" w:line="240" w:lineRule="auto"/>
        <w:rPr>
          <w:rStyle w:val="CodeText"/>
          <w:rPrChange w:id="12326" w:author="Sam Tertzakian" w:date="2018-09-12T12:35:00Z">
            <w:rPr>
              <w:rFonts w:ascii="Consolas" w:hAnsi="Consolas" w:cs="Consolas"/>
              <w:color w:val="000000"/>
              <w:sz w:val="19"/>
              <w:szCs w:val="19"/>
            </w:rPr>
          </w:rPrChange>
        </w:rPr>
      </w:pPr>
      <w:r w:rsidRPr="00C211BF">
        <w:rPr>
          <w:rStyle w:val="CodeText"/>
          <w:rPrChange w:id="12327" w:author="Sam Tertzakian" w:date="2018-09-12T12:35:00Z">
            <w:rPr>
              <w:rFonts w:ascii="Consolas" w:hAnsi="Consolas" w:cs="Consolas"/>
              <w:color w:val="000000"/>
              <w:sz w:val="19"/>
              <w:szCs w:val="19"/>
            </w:rPr>
          </w:rPrChange>
        </w:rPr>
        <w:t xml:space="preserve">    </w:t>
      </w:r>
      <w:r w:rsidRPr="00C211BF">
        <w:rPr>
          <w:rStyle w:val="CodeText"/>
          <w:rPrChange w:id="12328" w:author="Sam Tertzakian" w:date="2018-09-12T12:35:00Z">
            <w:rPr>
              <w:rFonts w:ascii="Consolas" w:hAnsi="Consolas" w:cs="Consolas"/>
              <w:color w:val="6F008A"/>
              <w:sz w:val="19"/>
              <w:szCs w:val="19"/>
            </w:rPr>
          </w:rPrChange>
        </w:rPr>
        <w:t>_In_opt_</w:t>
      </w:r>
      <w:r w:rsidRPr="00C211BF">
        <w:rPr>
          <w:rStyle w:val="CodeText"/>
          <w:rPrChange w:id="12329" w:author="Sam Tertzakian" w:date="2018-09-12T12:35:00Z">
            <w:rPr>
              <w:rFonts w:ascii="Consolas" w:hAnsi="Consolas" w:cs="Consolas"/>
              <w:color w:val="000000"/>
              <w:sz w:val="19"/>
              <w:szCs w:val="19"/>
            </w:rPr>
          </w:rPrChange>
        </w:rPr>
        <w:t xml:space="preserve"> </w:t>
      </w:r>
      <w:r w:rsidRPr="00C211BF">
        <w:rPr>
          <w:rStyle w:val="CodeText"/>
          <w:rPrChange w:id="12330" w:author="Sam Tertzakian" w:date="2018-09-12T12:35:00Z">
            <w:rPr>
              <w:rFonts w:ascii="Consolas" w:hAnsi="Consolas" w:cs="Consolas"/>
              <w:color w:val="2B91AF"/>
              <w:sz w:val="19"/>
              <w:szCs w:val="19"/>
            </w:rPr>
          </w:rPrChange>
        </w:rPr>
        <w:t>PCWSTR</w:t>
      </w:r>
      <w:r w:rsidRPr="00C211BF">
        <w:rPr>
          <w:rStyle w:val="CodeText"/>
          <w:rPrChange w:id="12331" w:author="Sam Tertzakian" w:date="2018-09-12T12:35:00Z">
            <w:rPr>
              <w:rFonts w:ascii="Consolas" w:hAnsi="Consolas" w:cs="Consolas"/>
              <w:color w:val="000000"/>
              <w:sz w:val="19"/>
              <w:szCs w:val="19"/>
            </w:rPr>
          </w:rPrChange>
        </w:rPr>
        <w:t xml:space="preserve"> </w:t>
      </w:r>
      <w:r w:rsidRPr="00C211BF">
        <w:rPr>
          <w:rStyle w:val="CodeText"/>
          <w:rPrChange w:id="12332" w:author="Sam Tertzakian" w:date="2018-09-12T12:35:00Z">
            <w:rPr>
              <w:rFonts w:ascii="Consolas" w:hAnsi="Consolas" w:cs="Consolas"/>
              <w:color w:val="808080"/>
              <w:sz w:val="19"/>
              <w:szCs w:val="19"/>
            </w:rPr>
          </w:rPrChange>
        </w:rPr>
        <w:t>Text</w:t>
      </w:r>
      <w:r w:rsidRPr="00C211BF">
        <w:rPr>
          <w:rStyle w:val="CodeText"/>
          <w:rPrChange w:id="12333" w:author="Sam Tertzakian" w:date="2018-09-12T12:35:00Z">
            <w:rPr>
              <w:rFonts w:ascii="Consolas" w:hAnsi="Consolas" w:cs="Consolas"/>
              <w:color w:val="000000"/>
              <w:sz w:val="19"/>
              <w:szCs w:val="19"/>
            </w:rPr>
          </w:rPrChange>
        </w:rPr>
        <w:t>,</w:t>
      </w:r>
    </w:p>
    <w:p w14:paraId="4A6917D9" w14:textId="77777777" w:rsidR="00E73B17" w:rsidRPr="00C211BF" w:rsidRDefault="00E73B17" w:rsidP="00E73B17">
      <w:pPr>
        <w:autoSpaceDE w:val="0"/>
        <w:autoSpaceDN w:val="0"/>
        <w:adjustRightInd w:val="0"/>
        <w:spacing w:after="0" w:line="240" w:lineRule="auto"/>
        <w:rPr>
          <w:rStyle w:val="CodeText"/>
          <w:rPrChange w:id="12334" w:author="Sam Tertzakian" w:date="2018-09-12T12:35:00Z">
            <w:rPr>
              <w:rFonts w:ascii="Consolas" w:hAnsi="Consolas" w:cs="Consolas"/>
              <w:color w:val="000000"/>
              <w:sz w:val="19"/>
              <w:szCs w:val="19"/>
            </w:rPr>
          </w:rPrChange>
        </w:rPr>
      </w:pPr>
      <w:r w:rsidRPr="00C211BF">
        <w:rPr>
          <w:rStyle w:val="CodeText"/>
          <w:rPrChange w:id="12335" w:author="Sam Tertzakian" w:date="2018-09-12T12:35:00Z">
            <w:rPr>
              <w:rFonts w:ascii="Consolas" w:hAnsi="Consolas" w:cs="Consolas"/>
              <w:color w:val="000000"/>
              <w:sz w:val="19"/>
              <w:szCs w:val="19"/>
            </w:rPr>
          </w:rPrChange>
        </w:rPr>
        <w:t xml:space="preserve">    </w:t>
      </w:r>
      <w:r w:rsidRPr="00C211BF">
        <w:rPr>
          <w:rStyle w:val="CodeText"/>
          <w:rPrChange w:id="12336" w:author="Sam Tertzakian" w:date="2018-09-12T12:35:00Z">
            <w:rPr>
              <w:rFonts w:ascii="Consolas" w:hAnsi="Consolas" w:cs="Consolas"/>
              <w:color w:val="6F008A"/>
              <w:sz w:val="19"/>
              <w:szCs w:val="19"/>
            </w:rPr>
          </w:rPrChange>
        </w:rPr>
        <w:t>_In_</w:t>
      </w:r>
      <w:r w:rsidRPr="00C211BF">
        <w:rPr>
          <w:rStyle w:val="CodeText"/>
          <w:rPrChange w:id="12337" w:author="Sam Tertzakian" w:date="2018-09-12T12:35:00Z">
            <w:rPr>
              <w:rFonts w:ascii="Consolas" w:hAnsi="Consolas" w:cs="Consolas"/>
              <w:color w:val="000000"/>
              <w:sz w:val="19"/>
              <w:szCs w:val="19"/>
            </w:rPr>
          </w:rPrChange>
        </w:rPr>
        <w:t xml:space="preserve"> </w:t>
      </w:r>
      <w:r w:rsidRPr="00C211BF">
        <w:rPr>
          <w:rStyle w:val="CodeText"/>
          <w:rPrChange w:id="12338" w:author="Sam Tertzakian" w:date="2018-09-12T12:35:00Z">
            <w:rPr>
              <w:rFonts w:ascii="Consolas" w:hAnsi="Consolas" w:cs="Consolas"/>
              <w:color w:val="2B91AF"/>
              <w:sz w:val="19"/>
              <w:szCs w:val="19"/>
            </w:rPr>
          </w:rPrChange>
        </w:rPr>
        <w:t>INT</w:t>
      </w:r>
      <w:r w:rsidRPr="00C211BF">
        <w:rPr>
          <w:rStyle w:val="CodeText"/>
          <w:rPrChange w:id="12339" w:author="Sam Tertzakian" w:date="2018-09-12T12:35:00Z">
            <w:rPr>
              <w:rFonts w:ascii="Consolas" w:hAnsi="Consolas" w:cs="Consolas"/>
              <w:color w:val="000000"/>
              <w:sz w:val="19"/>
              <w:szCs w:val="19"/>
            </w:rPr>
          </w:rPrChange>
        </w:rPr>
        <w:t xml:space="preserve"> </w:t>
      </w:r>
      <w:r w:rsidRPr="00C211BF">
        <w:rPr>
          <w:rStyle w:val="CodeText"/>
          <w:rPrChange w:id="12340" w:author="Sam Tertzakian" w:date="2018-09-12T12:35:00Z">
            <w:rPr>
              <w:rFonts w:ascii="Consolas" w:hAnsi="Consolas" w:cs="Consolas"/>
              <w:color w:val="808080"/>
              <w:sz w:val="19"/>
              <w:szCs w:val="19"/>
            </w:rPr>
          </w:rPrChange>
        </w:rPr>
        <w:t>NumberOfFormatStrings</w:t>
      </w:r>
      <w:r w:rsidRPr="00C211BF">
        <w:rPr>
          <w:rStyle w:val="CodeText"/>
          <w:rPrChange w:id="12341" w:author="Sam Tertzakian" w:date="2018-09-12T12:35:00Z">
            <w:rPr>
              <w:rFonts w:ascii="Consolas" w:hAnsi="Consolas" w:cs="Consolas"/>
              <w:color w:val="000000"/>
              <w:sz w:val="19"/>
              <w:szCs w:val="19"/>
            </w:rPr>
          </w:rPrChange>
        </w:rPr>
        <w:t>,</w:t>
      </w:r>
    </w:p>
    <w:p w14:paraId="3CC4AD02" w14:textId="77777777" w:rsidR="00E73B17" w:rsidRPr="00C211BF" w:rsidRDefault="00E73B17" w:rsidP="00E73B17">
      <w:pPr>
        <w:autoSpaceDE w:val="0"/>
        <w:autoSpaceDN w:val="0"/>
        <w:adjustRightInd w:val="0"/>
        <w:spacing w:after="0" w:line="240" w:lineRule="auto"/>
        <w:rPr>
          <w:rStyle w:val="CodeText"/>
          <w:rPrChange w:id="12342" w:author="Sam Tertzakian" w:date="2018-09-12T12:35:00Z">
            <w:rPr>
              <w:rFonts w:ascii="Consolas" w:hAnsi="Consolas" w:cs="Consolas"/>
              <w:color w:val="000000"/>
              <w:sz w:val="19"/>
              <w:szCs w:val="19"/>
            </w:rPr>
          </w:rPrChange>
        </w:rPr>
      </w:pPr>
      <w:r w:rsidRPr="00C211BF">
        <w:rPr>
          <w:rStyle w:val="CodeText"/>
          <w:rPrChange w:id="12343" w:author="Sam Tertzakian" w:date="2018-09-12T12:35:00Z">
            <w:rPr>
              <w:rFonts w:ascii="Consolas" w:hAnsi="Consolas" w:cs="Consolas"/>
              <w:color w:val="000000"/>
              <w:sz w:val="19"/>
              <w:szCs w:val="19"/>
            </w:rPr>
          </w:rPrChange>
        </w:rPr>
        <w:t xml:space="preserve">    </w:t>
      </w:r>
      <w:r w:rsidRPr="00C211BF">
        <w:rPr>
          <w:rStyle w:val="CodeText"/>
          <w:rPrChange w:id="12344" w:author="Sam Tertzakian" w:date="2018-09-12T12:35:00Z">
            <w:rPr>
              <w:rFonts w:ascii="Consolas" w:hAnsi="Consolas" w:cs="Consolas"/>
              <w:color w:val="6F008A"/>
              <w:sz w:val="19"/>
              <w:szCs w:val="19"/>
            </w:rPr>
          </w:rPrChange>
        </w:rPr>
        <w:t>_In_opt_</w:t>
      </w:r>
      <w:r w:rsidRPr="00C211BF">
        <w:rPr>
          <w:rStyle w:val="CodeText"/>
          <w:rPrChange w:id="12345" w:author="Sam Tertzakian" w:date="2018-09-12T12:35:00Z">
            <w:rPr>
              <w:rFonts w:ascii="Consolas" w:hAnsi="Consolas" w:cs="Consolas"/>
              <w:color w:val="000000"/>
              <w:sz w:val="19"/>
              <w:szCs w:val="19"/>
            </w:rPr>
          </w:rPrChange>
        </w:rPr>
        <w:t xml:space="preserve"> </w:t>
      </w:r>
      <w:r w:rsidRPr="00C211BF">
        <w:rPr>
          <w:rStyle w:val="CodeText"/>
          <w:rPrChange w:id="12346" w:author="Sam Tertzakian" w:date="2018-09-12T12:35:00Z">
            <w:rPr>
              <w:rFonts w:ascii="Consolas" w:hAnsi="Consolas" w:cs="Consolas"/>
              <w:color w:val="2B91AF"/>
              <w:sz w:val="19"/>
              <w:szCs w:val="19"/>
            </w:rPr>
          </w:rPrChange>
        </w:rPr>
        <w:t>PWCHAR</w:t>
      </w:r>
      <w:r w:rsidRPr="00C211BF">
        <w:rPr>
          <w:rStyle w:val="CodeText"/>
          <w:rPrChange w:id="12347" w:author="Sam Tertzakian" w:date="2018-09-12T12:35:00Z">
            <w:rPr>
              <w:rFonts w:ascii="Consolas" w:hAnsi="Consolas" w:cs="Consolas"/>
              <w:color w:val="000000"/>
              <w:sz w:val="19"/>
              <w:szCs w:val="19"/>
            </w:rPr>
          </w:rPrChange>
        </w:rPr>
        <w:t xml:space="preserve">* </w:t>
      </w:r>
      <w:r w:rsidRPr="00C211BF">
        <w:rPr>
          <w:rStyle w:val="CodeText"/>
          <w:rPrChange w:id="12348" w:author="Sam Tertzakian" w:date="2018-09-12T12:35:00Z">
            <w:rPr>
              <w:rFonts w:ascii="Consolas" w:hAnsi="Consolas" w:cs="Consolas"/>
              <w:color w:val="808080"/>
              <w:sz w:val="19"/>
              <w:szCs w:val="19"/>
            </w:rPr>
          </w:rPrChange>
        </w:rPr>
        <w:t>FormatStrings</w:t>
      </w:r>
      <w:r w:rsidRPr="00C211BF">
        <w:rPr>
          <w:rStyle w:val="CodeText"/>
          <w:rPrChange w:id="12349" w:author="Sam Tertzakian" w:date="2018-09-12T12:35:00Z">
            <w:rPr>
              <w:rFonts w:ascii="Consolas" w:hAnsi="Consolas" w:cs="Consolas"/>
              <w:color w:val="000000"/>
              <w:sz w:val="19"/>
              <w:szCs w:val="19"/>
            </w:rPr>
          </w:rPrChange>
        </w:rPr>
        <w:t>,</w:t>
      </w:r>
    </w:p>
    <w:p w14:paraId="602E0303" w14:textId="77777777" w:rsidR="00E73B17" w:rsidRPr="00C211BF" w:rsidRDefault="00E73B17" w:rsidP="00E73B17">
      <w:pPr>
        <w:autoSpaceDE w:val="0"/>
        <w:autoSpaceDN w:val="0"/>
        <w:adjustRightInd w:val="0"/>
        <w:spacing w:after="0" w:line="240" w:lineRule="auto"/>
        <w:rPr>
          <w:rStyle w:val="CodeText"/>
          <w:rPrChange w:id="12350" w:author="Sam Tertzakian" w:date="2018-09-12T12:35:00Z">
            <w:rPr>
              <w:rFonts w:ascii="Consolas" w:hAnsi="Consolas" w:cs="Consolas"/>
              <w:color w:val="000000"/>
              <w:sz w:val="19"/>
              <w:szCs w:val="19"/>
            </w:rPr>
          </w:rPrChange>
        </w:rPr>
      </w:pPr>
      <w:r w:rsidRPr="00C211BF">
        <w:rPr>
          <w:rStyle w:val="CodeText"/>
          <w:rPrChange w:id="12351" w:author="Sam Tertzakian" w:date="2018-09-12T12:35:00Z">
            <w:rPr>
              <w:rFonts w:ascii="Consolas" w:hAnsi="Consolas" w:cs="Consolas"/>
              <w:color w:val="000000"/>
              <w:sz w:val="19"/>
              <w:szCs w:val="19"/>
            </w:rPr>
          </w:rPrChange>
        </w:rPr>
        <w:t xml:space="preserve">    </w:t>
      </w:r>
      <w:r w:rsidRPr="00C211BF">
        <w:rPr>
          <w:rStyle w:val="CodeText"/>
          <w:rPrChange w:id="12352" w:author="Sam Tertzakian" w:date="2018-09-12T12:35:00Z">
            <w:rPr>
              <w:rFonts w:ascii="Consolas" w:hAnsi="Consolas" w:cs="Consolas"/>
              <w:color w:val="6F008A"/>
              <w:sz w:val="19"/>
              <w:szCs w:val="19"/>
            </w:rPr>
          </w:rPrChange>
        </w:rPr>
        <w:t>_In_</w:t>
      </w:r>
      <w:r w:rsidRPr="00C211BF">
        <w:rPr>
          <w:rStyle w:val="CodeText"/>
          <w:rPrChange w:id="12353" w:author="Sam Tertzakian" w:date="2018-09-12T12:35:00Z">
            <w:rPr>
              <w:rFonts w:ascii="Consolas" w:hAnsi="Consolas" w:cs="Consolas"/>
              <w:color w:val="000000"/>
              <w:sz w:val="19"/>
              <w:szCs w:val="19"/>
            </w:rPr>
          </w:rPrChange>
        </w:rPr>
        <w:t xml:space="preserve"> </w:t>
      </w:r>
      <w:r w:rsidRPr="00C211BF">
        <w:rPr>
          <w:rStyle w:val="CodeText"/>
          <w:rPrChange w:id="12354" w:author="Sam Tertzakian" w:date="2018-09-12T12:35:00Z">
            <w:rPr>
              <w:rFonts w:ascii="Consolas" w:hAnsi="Consolas" w:cs="Consolas"/>
              <w:color w:val="2B91AF"/>
              <w:sz w:val="19"/>
              <w:szCs w:val="19"/>
            </w:rPr>
          </w:rPrChange>
        </w:rPr>
        <w:t>INT</w:t>
      </w:r>
      <w:r w:rsidRPr="00C211BF">
        <w:rPr>
          <w:rStyle w:val="CodeText"/>
          <w:rPrChange w:id="12355" w:author="Sam Tertzakian" w:date="2018-09-12T12:35:00Z">
            <w:rPr>
              <w:rFonts w:ascii="Consolas" w:hAnsi="Consolas" w:cs="Consolas"/>
              <w:color w:val="000000"/>
              <w:sz w:val="19"/>
              <w:szCs w:val="19"/>
            </w:rPr>
          </w:rPrChange>
        </w:rPr>
        <w:t xml:space="preserve"> </w:t>
      </w:r>
      <w:r w:rsidRPr="00C211BF">
        <w:rPr>
          <w:rStyle w:val="CodeText"/>
          <w:rPrChange w:id="12356" w:author="Sam Tertzakian" w:date="2018-09-12T12:35:00Z">
            <w:rPr>
              <w:rFonts w:ascii="Consolas" w:hAnsi="Consolas" w:cs="Consolas"/>
              <w:color w:val="808080"/>
              <w:sz w:val="19"/>
              <w:szCs w:val="19"/>
            </w:rPr>
          </w:rPrChange>
        </w:rPr>
        <w:t>NumberOfInsertionStrings</w:t>
      </w:r>
      <w:r w:rsidRPr="00C211BF">
        <w:rPr>
          <w:rStyle w:val="CodeText"/>
          <w:rPrChange w:id="12357" w:author="Sam Tertzakian" w:date="2018-09-12T12:35:00Z">
            <w:rPr>
              <w:rFonts w:ascii="Consolas" w:hAnsi="Consolas" w:cs="Consolas"/>
              <w:color w:val="000000"/>
              <w:sz w:val="19"/>
              <w:szCs w:val="19"/>
            </w:rPr>
          </w:rPrChange>
        </w:rPr>
        <w:t>,</w:t>
      </w:r>
    </w:p>
    <w:p w14:paraId="60366966" w14:textId="77777777" w:rsidR="00E73B17" w:rsidRPr="00C211BF" w:rsidRDefault="00E73B17" w:rsidP="00E73B17">
      <w:pPr>
        <w:autoSpaceDE w:val="0"/>
        <w:autoSpaceDN w:val="0"/>
        <w:adjustRightInd w:val="0"/>
        <w:spacing w:after="0" w:line="240" w:lineRule="auto"/>
        <w:rPr>
          <w:rStyle w:val="CodeText"/>
          <w:rPrChange w:id="12358" w:author="Sam Tertzakian" w:date="2018-09-12T12:35:00Z">
            <w:rPr>
              <w:rFonts w:ascii="Consolas" w:hAnsi="Consolas" w:cs="Consolas"/>
              <w:color w:val="000000"/>
              <w:sz w:val="19"/>
              <w:szCs w:val="19"/>
            </w:rPr>
          </w:rPrChange>
        </w:rPr>
      </w:pPr>
      <w:r w:rsidRPr="00C211BF">
        <w:rPr>
          <w:rStyle w:val="CodeText"/>
          <w:rPrChange w:id="12359" w:author="Sam Tertzakian" w:date="2018-09-12T12:35:00Z">
            <w:rPr>
              <w:rFonts w:ascii="Consolas" w:hAnsi="Consolas" w:cs="Consolas"/>
              <w:color w:val="000000"/>
              <w:sz w:val="19"/>
              <w:szCs w:val="19"/>
            </w:rPr>
          </w:rPrChange>
        </w:rPr>
        <w:t xml:space="preserve">    ...</w:t>
      </w:r>
    </w:p>
    <w:p w14:paraId="227649B2" w14:textId="77777777" w:rsidR="00E73B17" w:rsidRPr="00C211BF" w:rsidRDefault="00E73B17" w:rsidP="00E73B17">
      <w:pPr>
        <w:autoSpaceDE w:val="0"/>
        <w:autoSpaceDN w:val="0"/>
        <w:adjustRightInd w:val="0"/>
        <w:spacing w:after="0" w:line="240" w:lineRule="auto"/>
        <w:rPr>
          <w:rStyle w:val="CodeText"/>
          <w:rPrChange w:id="12360" w:author="Sam Tertzakian" w:date="2018-09-12T12:35:00Z">
            <w:rPr>
              <w:rFonts w:ascii="Consolas" w:hAnsi="Consolas" w:cs="Consolas"/>
              <w:color w:val="000000"/>
              <w:sz w:val="19"/>
              <w:szCs w:val="19"/>
            </w:rPr>
          </w:rPrChange>
        </w:rPr>
      </w:pPr>
      <w:r w:rsidRPr="00C211BF">
        <w:rPr>
          <w:rStyle w:val="CodeText"/>
          <w:rPrChange w:id="12361" w:author="Sam Tertzakian" w:date="2018-09-12T12:35:00Z">
            <w:rPr>
              <w:rFonts w:ascii="Consolas" w:hAnsi="Consolas" w:cs="Consolas"/>
              <w:color w:val="000000"/>
              <w:sz w:val="19"/>
              <w:szCs w:val="19"/>
            </w:rPr>
          </w:rPrChange>
        </w:rPr>
        <w:t xml:space="preserve">    );</w:t>
      </w:r>
    </w:p>
    <w:p w14:paraId="2EF5EAC3" w14:textId="18D8CD1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DC2050C" w14:textId="5A2CBB88" w:rsidR="001941E3" w:rsidRDefault="001941E3" w:rsidP="001941E3">
      <w:r>
        <w:t xml:space="preserve">Given a WDM </w:t>
      </w:r>
      <w:r w:rsidRPr="00952E8A">
        <w:rPr>
          <w:rStyle w:val="CodeText"/>
        </w:rPr>
        <w:t>DRIVER_OBJECT</w:t>
      </w:r>
      <w:r>
        <w:t>, write an event to the Event Log</w:t>
      </w:r>
      <w:r w:rsidR="002D74F4">
        <w:t xml:space="preserve"> using a variable number of parameters</w:t>
      </w:r>
      <w:r>
        <w:t>.</w:t>
      </w:r>
    </w:p>
    <w:p w14:paraId="0748594E" w14:textId="77777777" w:rsidR="001941E3" w:rsidRDefault="001941E3" w:rsidP="001941E3">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1941E3" w14:paraId="16CF66D8" w14:textId="77777777" w:rsidTr="00246F8E">
        <w:tc>
          <w:tcPr>
            <w:tcW w:w="5665" w:type="dxa"/>
          </w:tcPr>
          <w:p w14:paraId="7D96C4CC" w14:textId="6074241E" w:rsidR="001941E3" w:rsidRPr="00952E8A" w:rsidRDefault="001941E3" w:rsidP="00DC3D60">
            <w:pPr>
              <w:rPr>
                <w:rStyle w:val="CodeText"/>
              </w:rPr>
            </w:pPr>
            <w:r w:rsidRPr="00952E8A">
              <w:rPr>
                <w:rStyle w:val="CodeText"/>
              </w:rPr>
              <w:t>PDRIVER_OBJECT DriverObject</w:t>
            </w:r>
          </w:p>
        </w:tc>
        <w:tc>
          <w:tcPr>
            <w:tcW w:w="3685" w:type="dxa"/>
          </w:tcPr>
          <w:p w14:paraId="1C08C08B" w14:textId="77777777" w:rsidR="001941E3" w:rsidRDefault="001941E3" w:rsidP="001941E3">
            <w:r>
              <w:t>The address of the given lookaside list handle from which to allocate a buffer.</w:t>
            </w:r>
          </w:p>
        </w:tc>
      </w:tr>
      <w:tr w:rsidR="001941E3" w14:paraId="05803F02" w14:textId="77777777" w:rsidTr="00246F8E">
        <w:tc>
          <w:tcPr>
            <w:tcW w:w="5665" w:type="dxa"/>
          </w:tcPr>
          <w:p w14:paraId="2DA937D9" w14:textId="7091D9CE" w:rsidR="001941E3" w:rsidRPr="00952E8A" w:rsidRDefault="001941E3" w:rsidP="00DC3D60">
            <w:pPr>
              <w:rPr>
                <w:rStyle w:val="CodeText"/>
              </w:rPr>
            </w:pPr>
            <w:r w:rsidRPr="00952E8A">
              <w:rPr>
                <w:rStyle w:val="CodeText"/>
              </w:rPr>
              <w:t>NTSTATUS ErrorCode</w:t>
            </w:r>
          </w:p>
        </w:tc>
        <w:tc>
          <w:tcPr>
            <w:tcW w:w="3685" w:type="dxa"/>
          </w:tcPr>
          <w:p w14:paraId="4FD04F55" w14:textId="162D3A00" w:rsidR="001941E3" w:rsidRDefault="001941E3" w:rsidP="001941E3">
            <w:r>
              <w:t>ErrorCode from header generated by mc compiler.</w:t>
            </w:r>
          </w:p>
        </w:tc>
      </w:tr>
      <w:tr w:rsidR="001941E3" w14:paraId="12C8016F" w14:textId="77777777" w:rsidTr="00246F8E">
        <w:tc>
          <w:tcPr>
            <w:tcW w:w="5665" w:type="dxa"/>
          </w:tcPr>
          <w:p w14:paraId="436FBD7C" w14:textId="098188C5" w:rsidR="001941E3" w:rsidRPr="00952E8A" w:rsidRDefault="001941E3" w:rsidP="00DC3D60">
            <w:pPr>
              <w:rPr>
                <w:rStyle w:val="CodeText"/>
              </w:rPr>
            </w:pPr>
            <w:r w:rsidRPr="00952E8A">
              <w:rPr>
                <w:rStyle w:val="CodeText"/>
              </w:rPr>
              <w:t>NTSTATUS FinalNtStatus</w:t>
            </w:r>
          </w:p>
        </w:tc>
        <w:tc>
          <w:tcPr>
            <w:tcW w:w="3685" w:type="dxa"/>
          </w:tcPr>
          <w:p w14:paraId="30C50E72" w14:textId="0BE57B7C" w:rsidR="001941E3" w:rsidRDefault="001941E3" w:rsidP="001941E3">
            <w:r>
              <w:t xml:space="preserve">The final </w:t>
            </w:r>
            <w:r w:rsidRPr="00952E8A">
              <w:rPr>
                <w:rStyle w:val="CodeText"/>
              </w:rPr>
              <w:t>NTSTATUS</w:t>
            </w:r>
            <w:r>
              <w:t xml:space="preserve"> for the error being logged.</w:t>
            </w:r>
          </w:p>
        </w:tc>
      </w:tr>
      <w:tr w:rsidR="001941E3" w14:paraId="52464E49" w14:textId="77777777" w:rsidTr="00246F8E">
        <w:tc>
          <w:tcPr>
            <w:tcW w:w="5665" w:type="dxa"/>
          </w:tcPr>
          <w:p w14:paraId="1401A679" w14:textId="2B013BD7" w:rsidR="001941E3" w:rsidRPr="00952E8A" w:rsidRDefault="001941E3" w:rsidP="00DC3D60">
            <w:pPr>
              <w:rPr>
                <w:rStyle w:val="CodeText"/>
              </w:rPr>
            </w:pPr>
            <w:r w:rsidRPr="00952E8A">
              <w:rPr>
                <w:rStyle w:val="CodeText"/>
              </w:rPr>
              <w:t>ULONG UniqueId</w:t>
            </w:r>
          </w:p>
        </w:tc>
        <w:tc>
          <w:tcPr>
            <w:tcW w:w="3685" w:type="dxa"/>
          </w:tcPr>
          <w:p w14:paraId="1E5C3412" w14:textId="5A7D22D3" w:rsidR="001941E3" w:rsidRPr="001941E3" w:rsidRDefault="001941E3" w:rsidP="001941E3">
            <w:pPr>
              <w:rPr>
                <w:color w:val="000000"/>
              </w:rPr>
            </w:pPr>
            <w:r>
              <w:t xml:space="preserve">Unique long word that identifies the </w:t>
            </w:r>
            <w:r w:rsidR="007607D1">
              <w:t>specific</w:t>
            </w:r>
            <w:r>
              <w:t xml:space="preserve"> call to this function.</w:t>
            </w:r>
          </w:p>
        </w:tc>
      </w:tr>
      <w:tr w:rsidR="001941E3" w14:paraId="221D63C5" w14:textId="77777777" w:rsidTr="00246F8E">
        <w:tc>
          <w:tcPr>
            <w:tcW w:w="5665" w:type="dxa"/>
          </w:tcPr>
          <w:p w14:paraId="0F2EDFF1" w14:textId="1304BAEA" w:rsidR="001941E3" w:rsidRPr="00952E8A" w:rsidRDefault="001941E3" w:rsidP="00DC3D60">
            <w:pPr>
              <w:rPr>
                <w:rStyle w:val="CodeText"/>
              </w:rPr>
            </w:pPr>
            <w:r w:rsidRPr="00952E8A">
              <w:rPr>
                <w:rStyle w:val="CodeText"/>
              </w:rPr>
              <w:t>ULONG TextLength</w:t>
            </w:r>
          </w:p>
        </w:tc>
        <w:tc>
          <w:tcPr>
            <w:tcW w:w="3685" w:type="dxa"/>
          </w:tcPr>
          <w:p w14:paraId="1451D321" w14:textId="232F981B" w:rsidR="001941E3" w:rsidRPr="001941E3" w:rsidRDefault="001941E3" w:rsidP="001941E3">
            <w:pPr>
              <w:rPr>
                <w:color w:val="000000"/>
              </w:rPr>
            </w:pPr>
            <w:r>
              <w:t>The length in bytes (including the terminating NULL) of the Text string.</w:t>
            </w:r>
          </w:p>
        </w:tc>
      </w:tr>
      <w:tr w:rsidR="001941E3" w14:paraId="1F9C126E" w14:textId="77777777" w:rsidTr="00246F8E">
        <w:tc>
          <w:tcPr>
            <w:tcW w:w="5665" w:type="dxa"/>
          </w:tcPr>
          <w:p w14:paraId="22BC735D" w14:textId="4E0D0A3D" w:rsidR="001941E3" w:rsidRPr="00952E8A" w:rsidRDefault="001941E3" w:rsidP="00DC3D60">
            <w:pPr>
              <w:rPr>
                <w:rStyle w:val="CodeText"/>
              </w:rPr>
            </w:pPr>
            <w:r w:rsidRPr="00952E8A">
              <w:rPr>
                <w:rStyle w:val="CodeText"/>
              </w:rPr>
              <w:t>PCWSTR Text</w:t>
            </w:r>
          </w:p>
        </w:tc>
        <w:tc>
          <w:tcPr>
            <w:tcW w:w="3685" w:type="dxa"/>
          </w:tcPr>
          <w:p w14:paraId="32A28383" w14:textId="7CCE5375" w:rsidR="001941E3" w:rsidRDefault="001941E3" w:rsidP="001941E3">
            <w:r>
              <w:t>Additional data to add to be included in the error log.</w:t>
            </w:r>
          </w:p>
        </w:tc>
      </w:tr>
      <w:tr w:rsidR="001941E3" w14:paraId="4817C2C1" w14:textId="77777777" w:rsidTr="00246F8E">
        <w:tc>
          <w:tcPr>
            <w:tcW w:w="5665" w:type="dxa"/>
          </w:tcPr>
          <w:p w14:paraId="3C01947A" w14:textId="62C50F31" w:rsidR="001941E3" w:rsidRPr="00952E8A" w:rsidRDefault="001941E3" w:rsidP="00DC3D60">
            <w:pPr>
              <w:rPr>
                <w:rStyle w:val="CodeText"/>
              </w:rPr>
            </w:pPr>
            <w:r w:rsidRPr="00952E8A">
              <w:rPr>
                <w:rStyle w:val="CodeText"/>
              </w:rPr>
              <w:t>INT NumberOfFormatStrings</w:t>
            </w:r>
          </w:p>
        </w:tc>
        <w:tc>
          <w:tcPr>
            <w:tcW w:w="3685" w:type="dxa"/>
          </w:tcPr>
          <w:p w14:paraId="23A9E736" w14:textId="3C210AA5" w:rsidR="001941E3" w:rsidRDefault="001941E3" w:rsidP="001941E3">
            <w:r>
              <w:t>Number of format strings.</w:t>
            </w:r>
          </w:p>
        </w:tc>
      </w:tr>
      <w:tr w:rsidR="001941E3" w14:paraId="19933AB4" w14:textId="77777777" w:rsidTr="00246F8E">
        <w:tc>
          <w:tcPr>
            <w:tcW w:w="5665" w:type="dxa"/>
          </w:tcPr>
          <w:p w14:paraId="43CC5A9C" w14:textId="1E2E5A1E" w:rsidR="001941E3" w:rsidRPr="00952E8A" w:rsidRDefault="001941E3" w:rsidP="00DC3D60">
            <w:pPr>
              <w:rPr>
                <w:rStyle w:val="CodeText"/>
              </w:rPr>
            </w:pPr>
            <w:r w:rsidRPr="00952E8A">
              <w:rPr>
                <w:rStyle w:val="CodeText"/>
              </w:rPr>
              <w:t>PWCHAR* FormatStrings</w:t>
            </w:r>
          </w:p>
        </w:tc>
        <w:tc>
          <w:tcPr>
            <w:tcW w:w="3685" w:type="dxa"/>
          </w:tcPr>
          <w:p w14:paraId="11BCF86D" w14:textId="3DC52518" w:rsidR="001941E3" w:rsidRDefault="001941E3" w:rsidP="001941E3">
            <w:r>
              <w:t>An array of format specifiers for each argument passed below.</w:t>
            </w:r>
          </w:p>
        </w:tc>
      </w:tr>
      <w:tr w:rsidR="001941E3" w14:paraId="3638595A" w14:textId="77777777" w:rsidTr="00246F8E">
        <w:tc>
          <w:tcPr>
            <w:tcW w:w="5665" w:type="dxa"/>
          </w:tcPr>
          <w:p w14:paraId="3ABB6372" w14:textId="3D779523" w:rsidR="001941E3" w:rsidRPr="00952E8A" w:rsidRDefault="001941E3" w:rsidP="00DC3D60">
            <w:pPr>
              <w:rPr>
                <w:rStyle w:val="CodeText"/>
              </w:rPr>
            </w:pPr>
            <w:r w:rsidRPr="00952E8A">
              <w:rPr>
                <w:rStyle w:val="CodeText"/>
              </w:rPr>
              <w:t>INT NumberOfInsertionStrings</w:t>
            </w:r>
          </w:p>
        </w:tc>
        <w:tc>
          <w:tcPr>
            <w:tcW w:w="3685" w:type="dxa"/>
          </w:tcPr>
          <w:p w14:paraId="41E2D5FE" w14:textId="51200263" w:rsidR="001941E3" w:rsidRDefault="001941E3" w:rsidP="001941E3">
            <w:r>
              <w:t>Number of insertion strings.</w:t>
            </w:r>
          </w:p>
        </w:tc>
      </w:tr>
      <w:tr w:rsidR="001941E3" w14:paraId="2A4B4A4E" w14:textId="77777777" w:rsidTr="00246F8E">
        <w:tc>
          <w:tcPr>
            <w:tcW w:w="5665" w:type="dxa"/>
          </w:tcPr>
          <w:p w14:paraId="19B4D937" w14:textId="44205ACC" w:rsidR="001941E3" w:rsidRPr="00952E8A" w:rsidRDefault="001941E3" w:rsidP="00DC3D60">
            <w:pPr>
              <w:rPr>
                <w:rStyle w:val="CodeText"/>
              </w:rPr>
            </w:pPr>
            <w:r w:rsidRPr="00952E8A">
              <w:rPr>
                <w:rStyle w:val="CodeText"/>
              </w:rPr>
              <w:t>…</w:t>
            </w:r>
          </w:p>
        </w:tc>
        <w:tc>
          <w:tcPr>
            <w:tcW w:w="3685" w:type="dxa"/>
          </w:tcPr>
          <w:p w14:paraId="49FDD7C4" w14:textId="684FAFFB" w:rsidR="001941E3" w:rsidRDefault="001941E3" w:rsidP="001941E3">
            <w:r>
              <w:t>Variable list of insertion strings.</w:t>
            </w:r>
          </w:p>
        </w:tc>
      </w:tr>
    </w:tbl>
    <w:p w14:paraId="23FDDC03" w14:textId="77777777" w:rsidR="001941E3" w:rsidRDefault="001941E3" w:rsidP="001941E3"/>
    <w:p w14:paraId="5CEE1FFA" w14:textId="77777777" w:rsidR="001941E3" w:rsidRDefault="001941E3" w:rsidP="001941E3">
      <w:pPr>
        <w:pStyle w:val="Heading4"/>
      </w:pPr>
      <w:r>
        <w:t>Returns</w:t>
      </w:r>
    </w:p>
    <w:p w14:paraId="364D9F33" w14:textId="55AD5453" w:rsidR="001941E3" w:rsidRDefault="001941E3" w:rsidP="001941E3">
      <w:r>
        <w:t>None.</w:t>
      </w:r>
    </w:p>
    <w:p w14:paraId="5AE13826" w14:textId="77777777" w:rsidR="001941E3" w:rsidRDefault="001941E3" w:rsidP="001941E3">
      <w:pPr>
        <w:pStyle w:val="Heading4"/>
      </w:pPr>
      <w:r>
        <w:lastRenderedPageBreak/>
        <w:t>Remarks</w:t>
      </w:r>
    </w:p>
    <w:p w14:paraId="0D33F4BB" w14:textId="013B8F90" w:rsidR="001941E3" w:rsidRDefault="001941E3" w:rsidP="004A459D">
      <w:pPr>
        <w:pStyle w:val="ListParagraph"/>
        <w:numPr>
          <w:ilvl w:val="0"/>
          <w:numId w:val="3"/>
        </w:numPr>
      </w:pPr>
      <w:r>
        <w:t>This call is designed to be used from the Client Driver’s DriverEntry function</w:t>
      </w:r>
      <w:r w:rsidR="00D030EF">
        <w:t xml:space="preserve"> (before DMF is initialized).</w:t>
      </w:r>
    </w:p>
    <w:p w14:paraId="0B0AAC3D" w14:textId="4A1A1D39" w:rsidR="00D030EF" w:rsidRDefault="00D030EF" w:rsidP="004A459D">
      <w:pPr>
        <w:pStyle w:val="ListParagraph"/>
        <w:numPr>
          <w:ilvl w:val="0"/>
          <w:numId w:val="3"/>
        </w:numPr>
        <w:ind w:left="360"/>
      </w:pPr>
      <w:r>
        <w:t>This function performs non-trivial parsing and manipulation of the given parameters to output a proper entry in the Event Log.</w:t>
      </w:r>
    </w:p>
    <w:p w14:paraId="1EAB39A4"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03FF352" w14:textId="5F6AC8EE" w:rsidR="00E73B17" w:rsidRDefault="00E73B17" w:rsidP="00E73B17">
      <w:pPr>
        <w:pStyle w:val="Heading3"/>
      </w:pPr>
      <w:bookmarkStart w:id="12362" w:name="_Toc524528149"/>
      <w:r>
        <w:lastRenderedPageBreak/>
        <w:t>DMF_Utility_EventLogEntryWriteDriver</w:t>
      </w:r>
      <w:bookmarkEnd w:id="12362"/>
    </w:p>
    <w:p w14:paraId="392E30F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78E0FF1" w14:textId="77777777" w:rsidR="00E73B17" w:rsidRPr="00C211BF" w:rsidRDefault="00E73B17" w:rsidP="00E73B17">
      <w:pPr>
        <w:autoSpaceDE w:val="0"/>
        <w:autoSpaceDN w:val="0"/>
        <w:adjustRightInd w:val="0"/>
        <w:spacing w:after="0" w:line="240" w:lineRule="auto"/>
        <w:rPr>
          <w:rStyle w:val="CodeText"/>
          <w:rPrChange w:id="12363" w:author="Sam Tertzakian" w:date="2018-09-12T12:35:00Z">
            <w:rPr>
              <w:rFonts w:ascii="Consolas" w:hAnsi="Consolas" w:cs="Consolas"/>
              <w:color w:val="000000"/>
              <w:sz w:val="19"/>
              <w:szCs w:val="19"/>
            </w:rPr>
          </w:rPrChange>
        </w:rPr>
      </w:pPr>
      <w:r w:rsidRPr="00C211BF">
        <w:rPr>
          <w:rStyle w:val="CodeText"/>
          <w:rPrChange w:id="12364" w:author="Sam Tertzakian" w:date="2018-09-12T12:35:00Z">
            <w:rPr>
              <w:rFonts w:ascii="Consolas" w:hAnsi="Consolas" w:cs="Consolas"/>
              <w:color w:val="6F008A"/>
              <w:sz w:val="19"/>
              <w:szCs w:val="19"/>
            </w:rPr>
          </w:rPrChange>
        </w:rPr>
        <w:t>VOID</w:t>
      </w:r>
    </w:p>
    <w:p w14:paraId="60065482" w14:textId="77777777" w:rsidR="00E73B17" w:rsidRPr="00C211BF" w:rsidRDefault="00E73B17" w:rsidP="00E73B17">
      <w:pPr>
        <w:autoSpaceDE w:val="0"/>
        <w:autoSpaceDN w:val="0"/>
        <w:adjustRightInd w:val="0"/>
        <w:spacing w:after="0" w:line="240" w:lineRule="auto"/>
        <w:rPr>
          <w:rStyle w:val="CodeText"/>
          <w:rPrChange w:id="12365" w:author="Sam Tertzakian" w:date="2018-09-12T12:35:00Z">
            <w:rPr>
              <w:rFonts w:ascii="Consolas" w:hAnsi="Consolas" w:cs="Consolas"/>
              <w:color w:val="000000"/>
              <w:sz w:val="19"/>
              <w:szCs w:val="19"/>
            </w:rPr>
          </w:rPrChange>
        </w:rPr>
      </w:pPr>
      <w:r w:rsidRPr="00C211BF">
        <w:rPr>
          <w:rStyle w:val="CodeText"/>
          <w:rPrChange w:id="12366" w:author="Sam Tertzakian" w:date="2018-09-12T12:35:00Z">
            <w:rPr>
              <w:rFonts w:ascii="Consolas" w:hAnsi="Consolas" w:cs="Consolas"/>
              <w:color w:val="000000"/>
              <w:sz w:val="19"/>
              <w:szCs w:val="19"/>
            </w:rPr>
          </w:rPrChange>
        </w:rPr>
        <w:t>DMF_Utility_EventLogEntryWriteDriver(</w:t>
      </w:r>
    </w:p>
    <w:p w14:paraId="6DE4F5C3" w14:textId="77777777" w:rsidR="00E73B17" w:rsidRPr="00C211BF" w:rsidRDefault="00E73B17" w:rsidP="00E73B17">
      <w:pPr>
        <w:autoSpaceDE w:val="0"/>
        <w:autoSpaceDN w:val="0"/>
        <w:adjustRightInd w:val="0"/>
        <w:spacing w:after="0" w:line="240" w:lineRule="auto"/>
        <w:rPr>
          <w:rStyle w:val="CodeText"/>
          <w:rPrChange w:id="12367" w:author="Sam Tertzakian" w:date="2018-09-12T12:35:00Z">
            <w:rPr>
              <w:rFonts w:ascii="Consolas" w:hAnsi="Consolas" w:cs="Consolas"/>
              <w:color w:val="000000"/>
              <w:sz w:val="19"/>
              <w:szCs w:val="19"/>
            </w:rPr>
          </w:rPrChange>
        </w:rPr>
      </w:pPr>
      <w:r w:rsidRPr="00C211BF">
        <w:rPr>
          <w:rStyle w:val="CodeText"/>
          <w:rPrChange w:id="12368" w:author="Sam Tertzakian" w:date="2018-09-12T12:35:00Z">
            <w:rPr>
              <w:rFonts w:ascii="Consolas" w:hAnsi="Consolas" w:cs="Consolas"/>
              <w:color w:val="000000"/>
              <w:sz w:val="19"/>
              <w:szCs w:val="19"/>
            </w:rPr>
          </w:rPrChange>
        </w:rPr>
        <w:t xml:space="preserve">    </w:t>
      </w:r>
      <w:r w:rsidRPr="00C211BF">
        <w:rPr>
          <w:rStyle w:val="CodeText"/>
          <w:rPrChange w:id="12369" w:author="Sam Tertzakian" w:date="2018-09-12T12:35:00Z">
            <w:rPr>
              <w:rFonts w:ascii="Consolas" w:hAnsi="Consolas" w:cs="Consolas"/>
              <w:color w:val="6F008A"/>
              <w:sz w:val="19"/>
              <w:szCs w:val="19"/>
            </w:rPr>
          </w:rPrChange>
        </w:rPr>
        <w:t>_In_</w:t>
      </w:r>
      <w:r w:rsidRPr="00C211BF">
        <w:rPr>
          <w:rStyle w:val="CodeText"/>
          <w:rPrChange w:id="12370" w:author="Sam Tertzakian" w:date="2018-09-12T12:35:00Z">
            <w:rPr>
              <w:rFonts w:ascii="Consolas" w:hAnsi="Consolas" w:cs="Consolas"/>
              <w:color w:val="000000"/>
              <w:sz w:val="19"/>
              <w:szCs w:val="19"/>
            </w:rPr>
          </w:rPrChange>
        </w:rPr>
        <w:t xml:space="preserve"> </w:t>
      </w:r>
      <w:r w:rsidRPr="00C211BF">
        <w:rPr>
          <w:rStyle w:val="CodeText"/>
          <w:rPrChange w:id="12371" w:author="Sam Tertzakian" w:date="2018-09-12T12:35:00Z">
            <w:rPr>
              <w:rFonts w:ascii="Consolas" w:hAnsi="Consolas" w:cs="Consolas"/>
              <w:color w:val="2B91AF"/>
              <w:sz w:val="19"/>
              <w:szCs w:val="19"/>
            </w:rPr>
          </w:rPrChange>
        </w:rPr>
        <w:t>WDFDRIVER</w:t>
      </w:r>
      <w:r w:rsidRPr="00C211BF">
        <w:rPr>
          <w:rStyle w:val="CodeText"/>
          <w:rPrChange w:id="12372" w:author="Sam Tertzakian" w:date="2018-09-12T12:35:00Z">
            <w:rPr>
              <w:rFonts w:ascii="Consolas" w:hAnsi="Consolas" w:cs="Consolas"/>
              <w:color w:val="000000"/>
              <w:sz w:val="19"/>
              <w:szCs w:val="19"/>
            </w:rPr>
          </w:rPrChange>
        </w:rPr>
        <w:t xml:space="preserve"> </w:t>
      </w:r>
      <w:r w:rsidRPr="00C211BF">
        <w:rPr>
          <w:rStyle w:val="CodeText"/>
          <w:rPrChange w:id="12373" w:author="Sam Tertzakian" w:date="2018-09-12T12:35:00Z">
            <w:rPr>
              <w:rFonts w:ascii="Consolas" w:hAnsi="Consolas" w:cs="Consolas"/>
              <w:color w:val="808080"/>
              <w:sz w:val="19"/>
              <w:szCs w:val="19"/>
            </w:rPr>
          </w:rPrChange>
        </w:rPr>
        <w:t>Driver</w:t>
      </w:r>
      <w:r w:rsidRPr="00C211BF">
        <w:rPr>
          <w:rStyle w:val="CodeText"/>
          <w:rPrChange w:id="12374" w:author="Sam Tertzakian" w:date="2018-09-12T12:35:00Z">
            <w:rPr>
              <w:rFonts w:ascii="Consolas" w:hAnsi="Consolas" w:cs="Consolas"/>
              <w:color w:val="000000"/>
              <w:sz w:val="19"/>
              <w:szCs w:val="19"/>
            </w:rPr>
          </w:rPrChange>
        </w:rPr>
        <w:t>,</w:t>
      </w:r>
    </w:p>
    <w:p w14:paraId="03B52152" w14:textId="77777777" w:rsidR="00E73B17" w:rsidRPr="00C211BF" w:rsidRDefault="00E73B17" w:rsidP="00E73B17">
      <w:pPr>
        <w:autoSpaceDE w:val="0"/>
        <w:autoSpaceDN w:val="0"/>
        <w:adjustRightInd w:val="0"/>
        <w:spacing w:after="0" w:line="240" w:lineRule="auto"/>
        <w:rPr>
          <w:rStyle w:val="CodeText"/>
          <w:rPrChange w:id="12375" w:author="Sam Tertzakian" w:date="2018-09-12T12:35:00Z">
            <w:rPr>
              <w:rFonts w:ascii="Consolas" w:hAnsi="Consolas" w:cs="Consolas"/>
              <w:color w:val="000000"/>
              <w:sz w:val="19"/>
              <w:szCs w:val="19"/>
            </w:rPr>
          </w:rPrChange>
        </w:rPr>
      </w:pPr>
      <w:r w:rsidRPr="00C211BF">
        <w:rPr>
          <w:rStyle w:val="CodeText"/>
          <w:rPrChange w:id="12376" w:author="Sam Tertzakian" w:date="2018-09-12T12:35:00Z">
            <w:rPr>
              <w:rFonts w:ascii="Consolas" w:hAnsi="Consolas" w:cs="Consolas"/>
              <w:color w:val="000000"/>
              <w:sz w:val="19"/>
              <w:szCs w:val="19"/>
            </w:rPr>
          </w:rPrChange>
        </w:rPr>
        <w:t xml:space="preserve">    </w:t>
      </w:r>
      <w:r w:rsidRPr="00C211BF">
        <w:rPr>
          <w:rStyle w:val="CodeText"/>
          <w:rPrChange w:id="12377" w:author="Sam Tertzakian" w:date="2018-09-12T12:35:00Z">
            <w:rPr>
              <w:rFonts w:ascii="Consolas" w:hAnsi="Consolas" w:cs="Consolas"/>
              <w:color w:val="6F008A"/>
              <w:sz w:val="19"/>
              <w:szCs w:val="19"/>
            </w:rPr>
          </w:rPrChange>
        </w:rPr>
        <w:t>_In_</w:t>
      </w:r>
      <w:r w:rsidRPr="00C211BF">
        <w:rPr>
          <w:rStyle w:val="CodeText"/>
          <w:rPrChange w:id="12378" w:author="Sam Tertzakian" w:date="2018-09-12T12:35:00Z">
            <w:rPr>
              <w:rFonts w:ascii="Consolas" w:hAnsi="Consolas" w:cs="Consolas"/>
              <w:color w:val="000000"/>
              <w:sz w:val="19"/>
              <w:szCs w:val="19"/>
            </w:rPr>
          </w:rPrChange>
        </w:rPr>
        <w:t xml:space="preserve"> </w:t>
      </w:r>
      <w:r w:rsidRPr="00C211BF">
        <w:rPr>
          <w:rStyle w:val="CodeText"/>
          <w:rPrChange w:id="12379" w:author="Sam Tertzakian" w:date="2018-09-12T12:35:00Z">
            <w:rPr>
              <w:rFonts w:ascii="Consolas" w:hAnsi="Consolas" w:cs="Consolas"/>
              <w:color w:val="2B91AF"/>
              <w:sz w:val="19"/>
              <w:szCs w:val="19"/>
            </w:rPr>
          </w:rPrChange>
        </w:rPr>
        <w:t>NTSTATUS</w:t>
      </w:r>
      <w:r w:rsidRPr="00C211BF">
        <w:rPr>
          <w:rStyle w:val="CodeText"/>
          <w:rPrChange w:id="12380" w:author="Sam Tertzakian" w:date="2018-09-12T12:35:00Z">
            <w:rPr>
              <w:rFonts w:ascii="Consolas" w:hAnsi="Consolas" w:cs="Consolas"/>
              <w:color w:val="000000"/>
              <w:sz w:val="19"/>
              <w:szCs w:val="19"/>
            </w:rPr>
          </w:rPrChange>
        </w:rPr>
        <w:t xml:space="preserve"> </w:t>
      </w:r>
      <w:r w:rsidRPr="00C211BF">
        <w:rPr>
          <w:rStyle w:val="CodeText"/>
          <w:rPrChange w:id="12381" w:author="Sam Tertzakian" w:date="2018-09-12T12:35:00Z">
            <w:rPr>
              <w:rFonts w:ascii="Consolas" w:hAnsi="Consolas" w:cs="Consolas"/>
              <w:color w:val="808080"/>
              <w:sz w:val="19"/>
              <w:szCs w:val="19"/>
            </w:rPr>
          </w:rPrChange>
        </w:rPr>
        <w:t>ErrorCode</w:t>
      </w:r>
      <w:r w:rsidRPr="00C211BF">
        <w:rPr>
          <w:rStyle w:val="CodeText"/>
          <w:rPrChange w:id="12382" w:author="Sam Tertzakian" w:date="2018-09-12T12:35:00Z">
            <w:rPr>
              <w:rFonts w:ascii="Consolas" w:hAnsi="Consolas" w:cs="Consolas"/>
              <w:color w:val="000000"/>
              <w:sz w:val="19"/>
              <w:szCs w:val="19"/>
            </w:rPr>
          </w:rPrChange>
        </w:rPr>
        <w:t>,</w:t>
      </w:r>
    </w:p>
    <w:p w14:paraId="56CBF46B" w14:textId="77777777" w:rsidR="00E73B17" w:rsidRPr="00C211BF" w:rsidRDefault="00E73B17" w:rsidP="00E73B17">
      <w:pPr>
        <w:autoSpaceDE w:val="0"/>
        <w:autoSpaceDN w:val="0"/>
        <w:adjustRightInd w:val="0"/>
        <w:spacing w:after="0" w:line="240" w:lineRule="auto"/>
        <w:rPr>
          <w:rStyle w:val="CodeText"/>
          <w:rPrChange w:id="12383" w:author="Sam Tertzakian" w:date="2018-09-12T12:35:00Z">
            <w:rPr>
              <w:rFonts w:ascii="Consolas" w:hAnsi="Consolas" w:cs="Consolas"/>
              <w:color w:val="000000"/>
              <w:sz w:val="19"/>
              <w:szCs w:val="19"/>
            </w:rPr>
          </w:rPrChange>
        </w:rPr>
      </w:pPr>
      <w:r w:rsidRPr="00C211BF">
        <w:rPr>
          <w:rStyle w:val="CodeText"/>
          <w:rPrChange w:id="12384" w:author="Sam Tertzakian" w:date="2018-09-12T12:35:00Z">
            <w:rPr>
              <w:rFonts w:ascii="Consolas" w:hAnsi="Consolas" w:cs="Consolas"/>
              <w:color w:val="000000"/>
              <w:sz w:val="19"/>
              <w:szCs w:val="19"/>
            </w:rPr>
          </w:rPrChange>
        </w:rPr>
        <w:t xml:space="preserve">    </w:t>
      </w:r>
      <w:r w:rsidRPr="00C211BF">
        <w:rPr>
          <w:rStyle w:val="CodeText"/>
          <w:rPrChange w:id="12385" w:author="Sam Tertzakian" w:date="2018-09-12T12:35:00Z">
            <w:rPr>
              <w:rFonts w:ascii="Consolas" w:hAnsi="Consolas" w:cs="Consolas"/>
              <w:color w:val="6F008A"/>
              <w:sz w:val="19"/>
              <w:szCs w:val="19"/>
            </w:rPr>
          </w:rPrChange>
        </w:rPr>
        <w:t>_In_</w:t>
      </w:r>
      <w:r w:rsidRPr="00C211BF">
        <w:rPr>
          <w:rStyle w:val="CodeText"/>
          <w:rPrChange w:id="12386" w:author="Sam Tertzakian" w:date="2018-09-12T12:35:00Z">
            <w:rPr>
              <w:rFonts w:ascii="Consolas" w:hAnsi="Consolas" w:cs="Consolas"/>
              <w:color w:val="000000"/>
              <w:sz w:val="19"/>
              <w:szCs w:val="19"/>
            </w:rPr>
          </w:rPrChange>
        </w:rPr>
        <w:t xml:space="preserve"> </w:t>
      </w:r>
      <w:r w:rsidRPr="00C211BF">
        <w:rPr>
          <w:rStyle w:val="CodeText"/>
          <w:rPrChange w:id="12387" w:author="Sam Tertzakian" w:date="2018-09-12T12:35:00Z">
            <w:rPr>
              <w:rFonts w:ascii="Consolas" w:hAnsi="Consolas" w:cs="Consolas"/>
              <w:color w:val="2B91AF"/>
              <w:sz w:val="19"/>
              <w:szCs w:val="19"/>
            </w:rPr>
          </w:rPrChange>
        </w:rPr>
        <w:t>NTSTATUS</w:t>
      </w:r>
      <w:r w:rsidRPr="00C211BF">
        <w:rPr>
          <w:rStyle w:val="CodeText"/>
          <w:rPrChange w:id="12388" w:author="Sam Tertzakian" w:date="2018-09-12T12:35:00Z">
            <w:rPr>
              <w:rFonts w:ascii="Consolas" w:hAnsi="Consolas" w:cs="Consolas"/>
              <w:color w:val="000000"/>
              <w:sz w:val="19"/>
              <w:szCs w:val="19"/>
            </w:rPr>
          </w:rPrChange>
        </w:rPr>
        <w:t xml:space="preserve"> </w:t>
      </w:r>
      <w:r w:rsidRPr="00C211BF">
        <w:rPr>
          <w:rStyle w:val="CodeText"/>
          <w:rPrChange w:id="12389" w:author="Sam Tertzakian" w:date="2018-09-12T12:35:00Z">
            <w:rPr>
              <w:rFonts w:ascii="Consolas" w:hAnsi="Consolas" w:cs="Consolas"/>
              <w:color w:val="808080"/>
              <w:sz w:val="19"/>
              <w:szCs w:val="19"/>
            </w:rPr>
          </w:rPrChange>
        </w:rPr>
        <w:t>Status</w:t>
      </w:r>
      <w:r w:rsidRPr="00C211BF">
        <w:rPr>
          <w:rStyle w:val="CodeText"/>
          <w:rPrChange w:id="12390" w:author="Sam Tertzakian" w:date="2018-09-12T12:35:00Z">
            <w:rPr>
              <w:rFonts w:ascii="Consolas" w:hAnsi="Consolas" w:cs="Consolas"/>
              <w:color w:val="000000"/>
              <w:sz w:val="19"/>
              <w:szCs w:val="19"/>
            </w:rPr>
          </w:rPrChange>
        </w:rPr>
        <w:t>,</w:t>
      </w:r>
    </w:p>
    <w:p w14:paraId="696C9E76" w14:textId="77777777" w:rsidR="00E73B17" w:rsidRPr="00C211BF" w:rsidRDefault="00E73B17" w:rsidP="00E73B17">
      <w:pPr>
        <w:autoSpaceDE w:val="0"/>
        <w:autoSpaceDN w:val="0"/>
        <w:adjustRightInd w:val="0"/>
        <w:spacing w:after="0" w:line="240" w:lineRule="auto"/>
        <w:rPr>
          <w:rStyle w:val="CodeText"/>
          <w:rPrChange w:id="12391" w:author="Sam Tertzakian" w:date="2018-09-12T12:35:00Z">
            <w:rPr>
              <w:rFonts w:ascii="Consolas" w:hAnsi="Consolas" w:cs="Consolas"/>
              <w:color w:val="000000"/>
              <w:sz w:val="19"/>
              <w:szCs w:val="19"/>
            </w:rPr>
          </w:rPrChange>
        </w:rPr>
      </w:pPr>
      <w:r w:rsidRPr="00C211BF">
        <w:rPr>
          <w:rStyle w:val="CodeText"/>
          <w:rPrChange w:id="12392" w:author="Sam Tertzakian" w:date="2018-09-12T12:35:00Z">
            <w:rPr>
              <w:rFonts w:ascii="Consolas" w:hAnsi="Consolas" w:cs="Consolas"/>
              <w:color w:val="000000"/>
              <w:sz w:val="19"/>
              <w:szCs w:val="19"/>
            </w:rPr>
          </w:rPrChange>
        </w:rPr>
        <w:t xml:space="preserve">    </w:t>
      </w:r>
      <w:r w:rsidRPr="00C211BF">
        <w:rPr>
          <w:rStyle w:val="CodeText"/>
          <w:rPrChange w:id="12393" w:author="Sam Tertzakian" w:date="2018-09-12T12:35:00Z">
            <w:rPr>
              <w:rFonts w:ascii="Consolas" w:hAnsi="Consolas" w:cs="Consolas"/>
              <w:color w:val="6F008A"/>
              <w:sz w:val="19"/>
              <w:szCs w:val="19"/>
            </w:rPr>
          </w:rPrChange>
        </w:rPr>
        <w:t>_In_</w:t>
      </w:r>
      <w:r w:rsidRPr="00C211BF">
        <w:rPr>
          <w:rStyle w:val="CodeText"/>
          <w:rPrChange w:id="12394" w:author="Sam Tertzakian" w:date="2018-09-12T12:35:00Z">
            <w:rPr>
              <w:rFonts w:ascii="Consolas" w:hAnsi="Consolas" w:cs="Consolas"/>
              <w:color w:val="000000"/>
              <w:sz w:val="19"/>
              <w:szCs w:val="19"/>
            </w:rPr>
          </w:rPrChange>
        </w:rPr>
        <w:t xml:space="preserve"> </w:t>
      </w:r>
      <w:r w:rsidRPr="00C211BF">
        <w:rPr>
          <w:rStyle w:val="CodeText"/>
          <w:rPrChange w:id="12395" w:author="Sam Tertzakian" w:date="2018-09-12T12:35:00Z">
            <w:rPr>
              <w:rFonts w:ascii="Consolas" w:hAnsi="Consolas" w:cs="Consolas"/>
              <w:color w:val="2B91AF"/>
              <w:sz w:val="19"/>
              <w:szCs w:val="19"/>
            </w:rPr>
          </w:rPrChange>
        </w:rPr>
        <w:t>ULONG</w:t>
      </w:r>
      <w:r w:rsidRPr="00C211BF">
        <w:rPr>
          <w:rStyle w:val="CodeText"/>
          <w:rPrChange w:id="12396" w:author="Sam Tertzakian" w:date="2018-09-12T12:35:00Z">
            <w:rPr>
              <w:rFonts w:ascii="Consolas" w:hAnsi="Consolas" w:cs="Consolas"/>
              <w:color w:val="000000"/>
              <w:sz w:val="19"/>
              <w:szCs w:val="19"/>
            </w:rPr>
          </w:rPrChange>
        </w:rPr>
        <w:t xml:space="preserve"> </w:t>
      </w:r>
      <w:r w:rsidRPr="00C211BF">
        <w:rPr>
          <w:rStyle w:val="CodeText"/>
          <w:rPrChange w:id="12397" w:author="Sam Tertzakian" w:date="2018-09-12T12:35:00Z">
            <w:rPr>
              <w:rFonts w:ascii="Consolas" w:hAnsi="Consolas" w:cs="Consolas"/>
              <w:color w:val="808080"/>
              <w:sz w:val="19"/>
              <w:szCs w:val="19"/>
            </w:rPr>
          </w:rPrChange>
        </w:rPr>
        <w:t>UniqueId</w:t>
      </w:r>
      <w:r w:rsidRPr="00C211BF">
        <w:rPr>
          <w:rStyle w:val="CodeText"/>
          <w:rPrChange w:id="12398" w:author="Sam Tertzakian" w:date="2018-09-12T12:35:00Z">
            <w:rPr>
              <w:rFonts w:ascii="Consolas" w:hAnsi="Consolas" w:cs="Consolas"/>
              <w:color w:val="000000"/>
              <w:sz w:val="19"/>
              <w:szCs w:val="19"/>
            </w:rPr>
          </w:rPrChange>
        </w:rPr>
        <w:t>,</w:t>
      </w:r>
    </w:p>
    <w:p w14:paraId="0707FCCC" w14:textId="77777777" w:rsidR="00E73B17" w:rsidRPr="00C211BF" w:rsidRDefault="00E73B17" w:rsidP="00E73B17">
      <w:pPr>
        <w:autoSpaceDE w:val="0"/>
        <w:autoSpaceDN w:val="0"/>
        <w:adjustRightInd w:val="0"/>
        <w:spacing w:after="0" w:line="240" w:lineRule="auto"/>
        <w:rPr>
          <w:rStyle w:val="CodeText"/>
          <w:rPrChange w:id="12399" w:author="Sam Tertzakian" w:date="2018-09-12T12:35:00Z">
            <w:rPr>
              <w:rFonts w:ascii="Consolas" w:hAnsi="Consolas" w:cs="Consolas"/>
              <w:color w:val="000000"/>
              <w:sz w:val="19"/>
              <w:szCs w:val="19"/>
            </w:rPr>
          </w:rPrChange>
        </w:rPr>
      </w:pPr>
      <w:r w:rsidRPr="00C211BF">
        <w:rPr>
          <w:rStyle w:val="CodeText"/>
          <w:rPrChange w:id="12400" w:author="Sam Tertzakian" w:date="2018-09-12T12:35:00Z">
            <w:rPr>
              <w:rFonts w:ascii="Consolas" w:hAnsi="Consolas" w:cs="Consolas"/>
              <w:color w:val="000000"/>
              <w:sz w:val="19"/>
              <w:szCs w:val="19"/>
            </w:rPr>
          </w:rPrChange>
        </w:rPr>
        <w:t xml:space="preserve">    </w:t>
      </w:r>
      <w:r w:rsidRPr="00C211BF">
        <w:rPr>
          <w:rStyle w:val="CodeText"/>
          <w:rPrChange w:id="12401" w:author="Sam Tertzakian" w:date="2018-09-12T12:35:00Z">
            <w:rPr>
              <w:rFonts w:ascii="Consolas" w:hAnsi="Consolas" w:cs="Consolas"/>
              <w:color w:val="6F008A"/>
              <w:sz w:val="19"/>
              <w:szCs w:val="19"/>
            </w:rPr>
          </w:rPrChange>
        </w:rPr>
        <w:t>_In_</w:t>
      </w:r>
      <w:r w:rsidRPr="00C211BF">
        <w:rPr>
          <w:rStyle w:val="CodeText"/>
          <w:rPrChange w:id="12402" w:author="Sam Tertzakian" w:date="2018-09-12T12:35:00Z">
            <w:rPr>
              <w:rFonts w:ascii="Consolas" w:hAnsi="Consolas" w:cs="Consolas"/>
              <w:color w:val="000000"/>
              <w:sz w:val="19"/>
              <w:szCs w:val="19"/>
            </w:rPr>
          </w:rPrChange>
        </w:rPr>
        <w:t xml:space="preserve"> </w:t>
      </w:r>
      <w:r w:rsidRPr="00C211BF">
        <w:rPr>
          <w:rStyle w:val="CodeText"/>
          <w:rPrChange w:id="12403" w:author="Sam Tertzakian" w:date="2018-09-12T12:35:00Z">
            <w:rPr>
              <w:rFonts w:ascii="Consolas" w:hAnsi="Consolas" w:cs="Consolas"/>
              <w:color w:val="2B91AF"/>
              <w:sz w:val="19"/>
              <w:szCs w:val="19"/>
            </w:rPr>
          </w:rPrChange>
        </w:rPr>
        <w:t>ULONG</w:t>
      </w:r>
      <w:r w:rsidRPr="00C211BF">
        <w:rPr>
          <w:rStyle w:val="CodeText"/>
          <w:rPrChange w:id="12404" w:author="Sam Tertzakian" w:date="2018-09-12T12:35:00Z">
            <w:rPr>
              <w:rFonts w:ascii="Consolas" w:hAnsi="Consolas" w:cs="Consolas"/>
              <w:color w:val="000000"/>
              <w:sz w:val="19"/>
              <w:szCs w:val="19"/>
            </w:rPr>
          </w:rPrChange>
        </w:rPr>
        <w:t xml:space="preserve"> </w:t>
      </w:r>
      <w:r w:rsidRPr="00C211BF">
        <w:rPr>
          <w:rStyle w:val="CodeText"/>
          <w:rPrChange w:id="12405" w:author="Sam Tertzakian" w:date="2018-09-12T12:35:00Z">
            <w:rPr>
              <w:rFonts w:ascii="Consolas" w:hAnsi="Consolas" w:cs="Consolas"/>
              <w:color w:val="808080"/>
              <w:sz w:val="19"/>
              <w:szCs w:val="19"/>
            </w:rPr>
          </w:rPrChange>
        </w:rPr>
        <w:t>TextLength</w:t>
      </w:r>
      <w:r w:rsidRPr="00C211BF">
        <w:rPr>
          <w:rStyle w:val="CodeText"/>
          <w:rPrChange w:id="12406" w:author="Sam Tertzakian" w:date="2018-09-12T12:35:00Z">
            <w:rPr>
              <w:rFonts w:ascii="Consolas" w:hAnsi="Consolas" w:cs="Consolas"/>
              <w:color w:val="000000"/>
              <w:sz w:val="19"/>
              <w:szCs w:val="19"/>
            </w:rPr>
          </w:rPrChange>
        </w:rPr>
        <w:t>,</w:t>
      </w:r>
    </w:p>
    <w:p w14:paraId="5879CF1C" w14:textId="77777777" w:rsidR="00E73B17" w:rsidRPr="00C211BF" w:rsidRDefault="00E73B17" w:rsidP="00E73B17">
      <w:pPr>
        <w:autoSpaceDE w:val="0"/>
        <w:autoSpaceDN w:val="0"/>
        <w:adjustRightInd w:val="0"/>
        <w:spacing w:after="0" w:line="240" w:lineRule="auto"/>
        <w:rPr>
          <w:rStyle w:val="CodeText"/>
          <w:rPrChange w:id="12407" w:author="Sam Tertzakian" w:date="2018-09-12T12:35:00Z">
            <w:rPr>
              <w:rFonts w:ascii="Consolas" w:hAnsi="Consolas" w:cs="Consolas"/>
              <w:color w:val="000000"/>
              <w:sz w:val="19"/>
              <w:szCs w:val="19"/>
            </w:rPr>
          </w:rPrChange>
        </w:rPr>
      </w:pPr>
      <w:r w:rsidRPr="00C211BF">
        <w:rPr>
          <w:rStyle w:val="CodeText"/>
          <w:rPrChange w:id="12408" w:author="Sam Tertzakian" w:date="2018-09-12T12:35:00Z">
            <w:rPr>
              <w:rFonts w:ascii="Consolas" w:hAnsi="Consolas" w:cs="Consolas"/>
              <w:color w:val="000000"/>
              <w:sz w:val="19"/>
              <w:szCs w:val="19"/>
            </w:rPr>
          </w:rPrChange>
        </w:rPr>
        <w:t xml:space="preserve">    </w:t>
      </w:r>
      <w:r w:rsidRPr="00C211BF">
        <w:rPr>
          <w:rStyle w:val="CodeText"/>
          <w:rPrChange w:id="12409" w:author="Sam Tertzakian" w:date="2018-09-12T12:35:00Z">
            <w:rPr>
              <w:rFonts w:ascii="Consolas" w:hAnsi="Consolas" w:cs="Consolas"/>
              <w:color w:val="6F008A"/>
              <w:sz w:val="19"/>
              <w:szCs w:val="19"/>
            </w:rPr>
          </w:rPrChange>
        </w:rPr>
        <w:t>_In_opt_</w:t>
      </w:r>
      <w:r w:rsidRPr="00C211BF">
        <w:rPr>
          <w:rStyle w:val="CodeText"/>
          <w:rPrChange w:id="12410" w:author="Sam Tertzakian" w:date="2018-09-12T12:35:00Z">
            <w:rPr>
              <w:rFonts w:ascii="Consolas" w:hAnsi="Consolas" w:cs="Consolas"/>
              <w:color w:val="000000"/>
              <w:sz w:val="19"/>
              <w:szCs w:val="19"/>
            </w:rPr>
          </w:rPrChange>
        </w:rPr>
        <w:t xml:space="preserve"> </w:t>
      </w:r>
      <w:r w:rsidRPr="00C211BF">
        <w:rPr>
          <w:rStyle w:val="CodeText"/>
          <w:rPrChange w:id="12411" w:author="Sam Tertzakian" w:date="2018-09-12T12:35:00Z">
            <w:rPr>
              <w:rFonts w:ascii="Consolas" w:hAnsi="Consolas" w:cs="Consolas"/>
              <w:color w:val="2B91AF"/>
              <w:sz w:val="19"/>
              <w:szCs w:val="19"/>
            </w:rPr>
          </w:rPrChange>
        </w:rPr>
        <w:t>PCWSTR</w:t>
      </w:r>
      <w:r w:rsidRPr="00C211BF">
        <w:rPr>
          <w:rStyle w:val="CodeText"/>
          <w:rPrChange w:id="12412" w:author="Sam Tertzakian" w:date="2018-09-12T12:35:00Z">
            <w:rPr>
              <w:rFonts w:ascii="Consolas" w:hAnsi="Consolas" w:cs="Consolas"/>
              <w:color w:val="000000"/>
              <w:sz w:val="19"/>
              <w:szCs w:val="19"/>
            </w:rPr>
          </w:rPrChange>
        </w:rPr>
        <w:t xml:space="preserve"> </w:t>
      </w:r>
      <w:r w:rsidRPr="00C211BF">
        <w:rPr>
          <w:rStyle w:val="CodeText"/>
          <w:rPrChange w:id="12413" w:author="Sam Tertzakian" w:date="2018-09-12T12:35:00Z">
            <w:rPr>
              <w:rFonts w:ascii="Consolas" w:hAnsi="Consolas" w:cs="Consolas"/>
              <w:color w:val="808080"/>
              <w:sz w:val="19"/>
              <w:szCs w:val="19"/>
            </w:rPr>
          </w:rPrChange>
        </w:rPr>
        <w:t>Text</w:t>
      </w:r>
      <w:r w:rsidRPr="00C211BF">
        <w:rPr>
          <w:rStyle w:val="CodeText"/>
          <w:rPrChange w:id="12414" w:author="Sam Tertzakian" w:date="2018-09-12T12:35:00Z">
            <w:rPr>
              <w:rFonts w:ascii="Consolas" w:hAnsi="Consolas" w:cs="Consolas"/>
              <w:color w:val="000000"/>
              <w:sz w:val="19"/>
              <w:szCs w:val="19"/>
            </w:rPr>
          </w:rPrChange>
        </w:rPr>
        <w:t>,</w:t>
      </w:r>
    </w:p>
    <w:p w14:paraId="540B5D6E" w14:textId="77777777" w:rsidR="00E73B17" w:rsidRPr="00C211BF" w:rsidRDefault="00E73B17" w:rsidP="00E73B17">
      <w:pPr>
        <w:autoSpaceDE w:val="0"/>
        <w:autoSpaceDN w:val="0"/>
        <w:adjustRightInd w:val="0"/>
        <w:spacing w:after="0" w:line="240" w:lineRule="auto"/>
        <w:rPr>
          <w:rStyle w:val="CodeText"/>
          <w:rPrChange w:id="12415" w:author="Sam Tertzakian" w:date="2018-09-12T12:35:00Z">
            <w:rPr>
              <w:rFonts w:ascii="Consolas" w:hAnsi="Consolas" w:cs="Consolas"/>
              <w:color w:val="000000"/>
              <w:sz w:val="19"/>
              <w:szCs w:val="19"/>
            </w:rPr>
          </w:rPrChange>
        </w:rPr>
      </w:pPr>
      <w:r w:rsidRPr="00C211BF">
        <w:rPr>
          <w:rStyle w:val="CodeText"/>
          <w:rPrChange w:id="12416" w:author="Sam Tertzakian" w:date="2018-09-12T12:35:00Z">
            <w:rPr>
              <w:rFonts w:ascii="Consolas" w:hAnsi="Consolas" w:cs="Consolas"/>
              <w:color w:val="000000"/>
              <w:sz w:val="19"/>
              <w:szCs w:val="19"/>
            </w:rPr>
          </w:rPrChange>
        </w:rPr>
        <w:t xml:space="preserve">    </w:t>
      </w:r>
      <w:r w:rsidRPr="00C211BF">
        <w:rPr>
          <w:rStyle w:val="CodeText"/>
          <w:rPrChange w:id="12417" w:author="Sam Tertzakian" w:date="2018-09-12T12:35:00Z">
            <w:rPr>
              <w:rFonts w:ascii="Consolas" w:hAnsi="Consolas" w:cs="Consolas"/>
              <w:color w:val="6F008A"/>
              <w:sz w:val="19"/>
              <w:szCs w:val="19"/>
            </w:rPr>
          </w:rPrChange>
        </w:rPr>
        <w:t>_In_</w:t>
      </w:r>
      <w:r w:rsidRPr="00C211BF">
        <w:rPr>
          <w:rStyle w:val="CodeText"/>
          <w:rPrChange w:id="12418" w:author="Sam Tertzakian" w:date="2018-09-12T12:35:00Z">
            <w:rPr>
              <w:rFonts w:ascii="Consolas" w:hAnsi="Consolas" w:cs="Consolas"/>
              <w:color w:val="000000"/>
              <w:sz w:val="19"/>
              <w:szCs w:val="19"/>
            </w:rPr>
          </w:rPrChange>
        </w:rPr>
        <w:t xml:space="preserve"> </w:t>
      </w:r>
      <w:r w:rsidRPr="00C211BF">
        <w:rPr>
          <w:rStyle w:val="CodeText"/>
          <w:rPrChange w:id="12419" w:author="Sam Tertzakian" w:date="2018-09-12T12:35:00Z">
            <w:rPr>
              <w:rFonts w:ascii="Consolas" w:hAnsi="Consolas" w:cs="Consolas"/>
              <w:color w:val="2B91AF"/>
              <w:sz w:val="19"/>
              <w:szCs w:val="19"/>
            </w:rPr>
          </w:rPrChange>
        </w:rPr>
        <w:t>INT</w:t>
      </w:r>
      <w:r w:rsidRPr="00C211BF">
        <w:rPr>
          <w:rStyle w:val="CodeText"/>
          <w:rPrChange w:id="12420" w:author="Sam Tertzakian" w:date="2018-09-12T12:35:00Z">
            <w:rPr>
              <w:rFonts w:ascii="Consolas" w:hAnsi="Consolas" w:cs="Consolas"/>
              <w:color w:val="000000"/>
              <w:sz w:val="19"/>
              <w:szCs w:val="19"/>
            </w:rPr>
          </w:rPrChange>
        </w:rPr>
        <w:t xml:space="preserve"> </w:t>
      </w:r>
      <w:r w:rsidRPr="00C211BF">
        <w:rPr>
          <w:rStyle w:val="CodeText"/>
          <w:rPrChange w:id="12421" w:author="Sam Tertzakian" w:date="2018-09-12T12:35:00Z">
            <w:rPr>
              <w:rFonts w:ascii="Consolas" w:hAnsi="Consolas" w:cs="Consolas"/>
              <w:color w:val="808080"/>
              <w:sz w:val="19"/>
              <w:szCs w:val="19"/>
            </w:rPr>
          </w:rPrChange>
        </w:rPr>
        <w:t>NumberOfFormatStrings</w:t>
      </w:r>
      <w:r w:rsidRPr="00C211BF">
        <w:rPr>
          <w:rStyle w:val="CodeText"/>
          <w:rPrChange w:id="12422" w:author="Sam Tertzakian" w:date="2018-09-12T12:35:00Z">
            <w:rPr>
              <w:rFonts w:ascii="Consolas" w:hAnsi="Consolas" w:cs="Consolas"/>
              <w:color w:val="000000"/>
              <w:sz w:val="19"/>
              <w:szCs w:val="19"/>
            </w:rPr>
          </w:rPrChange>
        </w:rPr>
        <w:t>,</w:t>
      </w:r>
    </w:p>
    <w:p w14:paraId="530C3341" w14:textId="77777777" w:rsidR="00E73B17" w:rsidRPr="00C211BF" w:rsidRDefault="00E73B17" w:rsidP="00E73B17">
      <w:pPr>
        <w:autoSpaceDE w:val="0"/>
        <w:autoSpaceDN w:val="0"/>
        <w:adjustRightInd w:val="0"/>
        <w:spacing w:after="0" w:line="240" w:lineRule="auto"/>
        <w:rPr>
          <w:rStyle w:val="CodeText"/>
          <w:rPrChange w:id="12423" w:author="Sam Tertzakian" w:date="2018-09-12T12:35:00Z">
            <w:rPr>
              <w:rFonts w:ascii="Consolas" w:hAnsi="Consolas" w:cs="Consolas"/>
              <w:color w:val="000000"/>
              <w:sz w:val="19"/>
              <w:szCs w:val="19"/>
            </w:rPr>
          </w:rPrChange>
        </w:rPr>
      </w:pPr>
      <w:r w:rsidRPr="00C211BF">
        <w:rPr>
          <w:rStyle w:val="CodeText"/>
          <w:rPrChange w:id="12424" w:author="Sam Tertzakian" w:date="2018-09-12T12:35:00Z">
            <w:rPr>
              <w:rFonts w:ascii="Consolas" w:hAnsi="Consolas" w:cs="Consolas"/>
              <w:color w:val="000000"/>
              <w:sz w:val="19"/>
              <w:szCs w:val="19"/>
            </w:rPr>
          </w:rPrChange>
        </w:rPr>
        <w:t xml:space="preserve">    </w:t>
      </w:r>
      <w:r w:rsidRPr="00C211BF">
        <w:rPr>
          <w:rStyle w:val="CodeText"/>
          <w:rPrChange w:id="12425" w:author="Sam Tertzakian" w:date="2018-09-12T12:35:00Z">
            <w:rPr>
              <w:rFonts w:ascii="Consolas" w:hAnsi="Consolas" w:cs="Consolas"/>
              <w:color w:val="6F008A"/>
              <w:sz w:val="19"/>
              <w:szCs w:val="19"/>
            </w:rPr>
          </w:rPrChange>
        </w:rPr>
        <w:t>_In_opt_</w:t>
      </w:r>
      <w:r w:rsidRPr="00C211BF">
        <w:rPr>
          <w:rStyle w:val="CodeText"/>
          <w:rPrChange w:id="12426" w:author="Sam Tertzakian" w:date="2018-09-12T12:35:00Z">
            <w:rPr>
              <w:rFonts w:ascii="Consolas" w:hAnsi="Consolas" w:cs="Consolas"/>
              <w:color w:val="000000"/>
              <w:sz w:val="19"/>
              <w:szCs w:val="19"/>
            </w:rPr>
          </w:rPrChange>
        </w:rPr>
        <w:t xml:space="preserve"> </w:t>
      </w:r>
      <w:r w:rsidRPr="00C211BF">
        <w:rPr>
          <w:rStyle w:val="CodeText"/>
          <w:rPrChange w:id="12427" w:author="Sam Tertzakian" w:date="2018-09-12T12:35:00Z">
            <w:rPr>
              <w:rFonts w:ascii="Consolas" w:hAnsi="Consolas" w:cs="Consolas"/>
              <w:color w:val="2B91AF"/>
              <w:sz w:val="19"/>
              <w:szCs w:val="19"/>
            </w:rPr>
          </w:rPrChange>
        </w:rPr>
        <w:t>PWCHAR</w:t>
      </w:r>
      <w:r w:rsidRPr="00C211BF">
        <w:rPr>
          <w:rStyle w:val="CodeText"/>
          <w:rPrChange w:id="12428" w:author="Sam Tertzakian" w:date="2018-09-12T12:35:00Z">
            <w:rPr>
              <w:rFonts w:ascii="Consolas" w:hAnsi="Consolas" w:cs="Consolas"/>
              <w:color w:val="000000"/>
              <w:sz w:val="19"/>
              <w:szCs w:val="19"/>
            </w:rPr>
          </w:rPrChange>
        </w:rPr>
        <w:t xml:space="preserve">* </w:t>
      </w:r>
      <w:r w:rsidRPr="00C211BF">
        <w:rPr>
          <w:rStyle w:val="CodeText"/>
          <w:rPrChange w:id="12429" w:author="Sam Tertzakian" w:date="2018-09-12T12:35:00Z">
            <w:rPr>
              <w:rFonts w:ascii="Consolas" w:hAnsi="Consolas" w:cs="Consolas"/>
              <w:color w:val="808080"/>
              <w:sz w:val="19"/>
              <w:szCs w:val="19"/>
            </w:rPr>
          </w:rPrChange>
        </w:rPr>
        <w:t>FormatStrings</w:t>
      </w:r>
      <w:r w:rsidRPr="00C211BF">
        <w:rPr>
          <w:rStyle w:val="CodeText"/>
          <w:rPrChange w:id="12430" w:author="Sam Tertzakian" w:date="2018-09-12T12:35:00Z">
            <w:rPr>
              <w:rFonts w:ascii="Consolas" w:hAnsi="Consolas" w:cs="Consolas"/>
              <w:color w:val="000000"/>
              <w:sz w:val="19"/>
              <w:szCs w:val="19"/>
            </w:rPr>
          </w:rPrChange>
        </w:rPr>
        <w:t>,</w:t>
      </w:r>
    </w:p>
    <w:p w14:paraId="16172CD7" w14:textId="77777777" w:rsidR="00E73B17" w:rsidRPr="00C211BF" w:rsidRDefault="00E73B17" w:rsidP="00E73B17">
      <w:pPr>
        <w:autoSpaceDE w:val="0"/>
        <w:autoSpaceDN w:val="0"/>
        <w:adjustRightInd w:val="0"/>
        <w:spacing w:after="0" w:line="240" w:lineRule="auto"/>
        <w:rPr>
          <w:rStyle w:val="CodeText"/>
          <w:rPrChange w:id="12431" w:author="Sam Tertzakian" w:date="2018-09-12T12:35:00Z">
            <w:rPr>
              <w:rFonts w:ascii="Consolas" w:hAnsi="Consolas" w:cs="Consolas"/>
              <w:color w:val="000000"/>
              <w:sz w:val="19"/>
              <w:szCs w:val="19"/>
            </w:rPr>
          </w:rPrChange>
        </w:rPr>
      </w:pPr>
      <w:r w:rsidRPr="00C211BF">
        <w:rPr>
          <w:rStyle w:val="CodeText"/>
          <w:rPrChange w:id="12432" w:author="Sam Tertzakian" w:date="2018-09-12T12:35:00Z">
            <w:rPr>
              <w:rFonts w:ascii="Consolas" w:hAnsi="Consolas" w:cs="Consolas"/>
              <w:color w:val="000000"/>
              <w:sz w:val="19"/>
              <w:szCs w:val="19"/>
            </w:rPr>
          </w:rPrChange>
        </w:rPr>
        <w:t xml:space="preserve">    </w:t>
      </w:r>
      <w:r w:rsidRPr="00C211BF">
        <w:rPr>
          <w:rStyle w:val="CodeText"/>
          <w:rPrChange w:id="12433" w:author="Sam Tertzakian" w:date="2018-09-12T12:35:00Z">
            <w:rPr>
              <w:rFonts w:ascii="Consolas" w:hAnsi="Consolas" w:cs="Consolas"/>
              <w:color w:val="6F008A"/>
              <w:sz w:val="19"/>
              <w:szCs w:val="19"/>
            </w:rPr>
          </w:rPrChange>
        </w:rPr>
        <w:t>_In_</w:t>
      </w:r>
      <w:r w:rsidRPr="00C211BF">
        <w:rPr>
          <w:rStyle w:val="CodeText"/>
          <w:rPrChange w:id="12434" w:author="Sam Tertzakian" w:date="2018-09-12T12:35:00Z">
            <w:rPr>
              <w:rFonts w:ascii="Consolas" w:hAnsi="Consolas" w:cs="Consolas"/>
              <w:color w:val="000000"/>
              <w:sz w:val="19"/>
              <w:szCs w:val="19"/>
            </w:rPr>
          </w:rPrChange>
        </w:rPr>
        <w:t xml:space="preserve"> </w:t>
      </w:r>
      <w:r w:rsidRPr="00C211BF">
        <w:rPr>
          <w:rStyle w:val="CodeText"/>
          <w:rPrChange w:id="12435" w:author="Sam Tertzakian" w:date="2018-09-12T12:35:00Z">
            <w:rPr>
              <w:rFonts w:ascii="Consolas" w:hAnsi="Consolas" w:cs="Consolas"/>
              <w:color w:val="2B91AF"/>
              <w:sz w:val="19"/>
              <w:szCs w:val="19"/>
            </w:rPr>
          </w:rPrChange>
        </w:rPr>
        <w:t>INT</w:t>
      </w:r>
      <w:r w:rsidRPr="00C211BF">
        <w:rPr>
          <w:rStyle w:val="CodeText"/>
          <w:rPrChange w:id="12436" w:author="Sam Tertzakian" w:date="2018-09-12T12:35:00Z">
            <w:rPr>
              <w:rFonts w:ascii="Consolas" w:hAnsi="Consolas" w:cs="Consolas"/>
              <w:color w:val="000000"/>
              <w:sz w:val="19"/>
              <w:szCs w:val="19"/>
            </w:rPr>
          </w:rPrChange>
        </w:rPr>
        <w:t xml:space="preserve"> </w:t>
      </w:r>
      <w:r w:rsidRPr="00C211BF">
        <w:rPr>
          <w:rStyle w:val="CodeText"/>
          <w:rPrChange w:id="12437" w:author="Sam Tertzakian" w:date="2018-09-12T12:35:00Z">
            <w:rPr>
              <w:rFonts w:ascii="Consolas" w:hAnsi="Consolas" w:cs="Consolas"/>
              <w:color w:val="808080"/>
              <w:sz w:val="19"/>
              <w:szCs w:val="19"/>
            </w:rPr>
          </w:rPrChange>
        </w:rPr>
        <w:t>NumberOfInsertionStrings</w:t>
      </w:r>
      <w:r w:rsidRPr="00C211BF">
        <w:rPr>
          <w:rStyle w:val="CodeText"/>
          <w:rPrChange w:id="12438" w:author="Sam Tertzakian" w:date="2018-09-12T12:35:00Z">
            <w:rPr>
              <w:rFonts w:ascii="Consolas" w:hAnsi="Consolas" w:cs="Consolas"/>
              <w:color w:val="000000"/>
              <w:sz w:val="19"/>
              <w:szCs w:val="19"/>
            </w:rPr>
          </w:rPrChange>
        </w:rPr>
        <w:t>,</w:t>
      </w:r>
    </w:p>
    <w:p w14:paraId="122000FC" w14:textId="77777777" w:rsidR="00E73B17" w:rsidRPr="00C211BF" w:rsidRDefault="00E73B17" w:rsidP="00E73B17">
      <w:pPr>
        <w:autoSpaceDE w:val="0"/>
        <w:autoSpaceDN w:val="0"/>
        <w:adjustRightInd w:val="0"/>
        <w:spacing w:after="0" w:line="240" w:lineRule="auto"/>
        <w:rPr>
          <w:rStyle w:val="CodeText"/>
          <w:rPrChange w:id="12439" w:author="Sam Tertzakian" w:date="2018-09-12T12:35:00Z">
            <w:rPr>
              <w:rFonts w:ascii="Consolas" w:hAnsi="Consolas" w:cs="Consolas"/>
              <w:color w:val="000000"/>
              <w:sz w:val="19"/>
              <w:szCs w:val="19"/>
            </w:rPr>
          </w:rPrChange>
        </w:rPr>
      </w:pPr>
      <w:r w:rsidRPr="00C211BF">
        <w:rPr>
          <w:rStyle w:val="CodeText"/>
          <w:rPrChange w:id="12440" w:author="Sam Tertzakian" w:date="2018-09-12T12:35:00Z">
            <w:rPr>
              <w:rFonts w:ascii="Consolas" w:hAnsi="Consolas" w:cs="Consolas"/>
              <w:color w:val="000000"/>
              <w:sz w:val="19"/>
              <w:szCs w:val="19"/>
            </w:rPr>
          </w:rPrChange>
        </w:rPr>
        <w:t xml:space="preserve">    ...</w:t>
      </w:r>
    </w:p>
    <w:p w14:paraId="70D284F5" w14:textId="77777777" w:rsidR="00E73B17" w:rsidRPr="00C211BF" w:rsidRDefault="00E73B17" w:rsidP="00E73B17">
      <w:pPr>
        <w:autoSpaceDE w:val="0"/>
        <w:autoSpaceDN w:val="0"/>
        <w:adjustRightInd w:val="0"/>
        <w:spacing w:after="0" w:line="240" w:lineRule="auto"/>
        <w:rPr>
          <w:rStyle w:val="CodeText"/>
          <w:rPrChange w:id="12441" w:author="Sam Tertzakian" w:date="2018-09-12T12:35:00Z">
            <w:rPr>
              <w:rFonts w:ascii="Consolas" w:hAnsi="Consolas" w:cs="Consolas"/>
              <w:color w:val="000000"/>
              <w:sz w:val="19"/>
              <w:szCs w:val="19"/>
            </w:rPr>
          </w:rPrChange>
        </w:rPr>
      </w:pPr>
      <w:r w:rsidRPr="00C211BF">
        <w:rPr>
          <w:rStyle w:val="CodeText"/>
          <w:rPrChange w:id="12442" w:author="Sam Tertzakian" w:date="2018-09-12T12:35:00Z">
            <w:rPr>
              <w:rFonts w:ascii="Consolas" w:hAnsi="Consolas" w:cs="Consolas"/>
              <w:color w:val="000000"/>
              <w:sz w:val="19"/>
              <w:szCs w:val="19"/>
            </w:rPr>
          </w:rPrChange>
        </w:rPr>
        <w:t xml:space="preserve">    );</w:t>
      </w:r>
    </w:p>
    <w:p w14:paraId="57439ACC" w14:textId="451F3E11"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4804EE4F" w14:textId="33B0DC6B" w:rsidR="00DC3D60" w:rsidRDefault="00DC3D60" w:rsidP="00DC3D60">
      <w:r>
        <w:t xml:space="preserve">Given a WDF </w:t>
      </w:r>
      <w:r w:rsidRPr="00952E8A">
        <w:rPr>
          <w:rStyle w:val="CodeText"/>
        </w:rPr>
        <w:t>WDFDRIVER</w:t>
      </w:r>
      <w:r>
        <w:t xml:space="preserve"> object, write an event to the Event Log using a variable number of parameters.</w:t>
      </w:r>
    </w:p>
    <w:p w14:paraId="00371529"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2BF22BA4" w14:textId="77777777" w:rsidTr="00246F8E">
        <w:tc>
          <w:tcPr>
            <w:tcW w:w="5665" w:type="dxa"/>
          </w:tcPr>
          <w:p w14:paraId="5C336BCF" w14:textId="368EF91A" w:rsidR="00DC3D60" w:rsidRPr="00952E8A" w:rsidRDefault="00DC3D60" w:rsidP="00DC3D60">
            <w:pPr>
              <w:rPr>
                <w:rStyle w:val="CodeText"/>
              </w:rPr>
            </w:pPr>
            <w:r w:rsidRPr="00952E8A">
              <w:rPr>
                <w:rStyle w:val="CodeText"/>
              </w:rPr>
              <w:t>WDFDRIVER Driver</w:t>
            </w:r>
          </w:p>
        </w:tc>
        <w:tc>
          <w:tcPr>
            <w:tcW w:w="3685" w:type="dxa"/>
          </w:tcPr>
          <w:p w14:paraId="3BBBBA98" w14:textId="77B5DCD9" w:rsidR="00DC3D60" w:rsidRDefault="00DC3D60" w:rsidP="00DC3D60">
            <w:r>
              <w:t>The given WDFDRIVER object.</w:t>
            </w:r>
          </w:p>
        </w:tc>
      </w:tr>
      <w:tr w:rsidR="00DC3D60" w14:paraId="6CA5EED1" w14:textId="77777777" w:rsidTr="00246F8E">
        <w:tc>
          <w:tcPr>
            <w:tcW w:w="5665" w:type="dxa"/>
          </w:tcPr>
          <w:p w14:paraId="048104EE" w14:textId="77777777" w:rsidR="00DC3D60" w:rsidRPr="00952E8A" w:rsidRDefault="00DC3D60" w:rsidP="00DC3D60">
            <w:pPr>
              <w:rPr>
                <w:rStyle w:val="CodeText"/>
              </w:rPr>
            </w:pPr>
            <w:r w:rsidRPr="00952E8A">
              <w:rPr>
                <w:rStyle w:val="CodeText"/>
              </w:rPr>
              <w:t>NTSTATUS ErrorCode</w:t>
            </w:r>
          </w:p>
        </w:tc>
        <w:tc>
          <w:tcPr>
            <w:tcW w:w="3685" w:type="dxa"/>
          </w:tcPr>
          <w:p w14:paraId="64A6C379" w14:textId="77777777" w:rsidR="00DC3D60" w:rsidRDefault="00DC3D60" w:rsidP="00DC3D60">
            <w:r>
              <w:t>ErrorCode from header generated by mc compiler.</w:t>
            </w:r>
          </w:p>
        </w:tc>
      </w:tr>
      <w:tr w:rsidR="00DC3D60" w14:paraId="21BAE56C" w14:textId="77777777" w:rsidTr="00246F8E">
        <w:tc>
          <w:tcPr>
            <w:tcW w:w="5665" w:type="dxa"/>
          </w:tcPr>
          <w:p w14:paraId="34C7BD6A" w14:textId="77777777" w:rsidR="00DC3D60" w:rsidRPr="00952E8A" w:rsidRDefault="00DC3D60" w:rsidP="00DC3D60">
            <w:pPr>
              <w:rPr>
                <w:rStyle w:val="CodeText"/>
              </w:rPr>
            </w:pPr>
            <w:r w:rsidRPr="00952E8A">
              <w:rPr>
                <w:rStyle w:val="CodeText"/>
              </w:rPr>
              <w:t>NTSTATUS FinalNtStatus</w:t>
            </w:r>
          </w:p>
        </w:tc>
        <w:tc>
          <w:tcPr>
            <w:tcW w:w="3685" w:type="dxa"/>
          </w:tcPr>
          <w:p w14:paraId="6DBA5E27" w14:textId="77777777" w:rsidR="00DC3D60" w:rsidRDefault="00DC3D60" w:rsidP="00DC3D60">
            <w:r>
              <w:t xml:space="preserve">The final </w:t>
            </w:r>
            <w:r w:rsidRPr="00952E8A">
              <w:rPr>
                <w:rStyle w:val="CodeText"/>
              </w:rPr>
              <w:t>NTSTATUS</w:t>
            </w:r>
            <w:r>
              <w:t xml:space="preserve"> for the error being logged.</w:t>
            </w:r>
          </w:p>
        </w:tc>
      </w:tr>
      <w:tr w:rsidR="00DC3D60" w14:paraId="4423EBB7" w14:textId="77777777" w:rsidTr="00246F8E">
        <w:tc>
          <w:tcPr>
            <w:tcW w:w="5665" w:type="dxa"/>
          </w:tcPr>
          <w:p w14:paraId="1A001F67" w14:textId="77777777" w:rsidR="00DC3D60" w:rsidRPr="00952E8A" w:rsidRDefault="00DC3D60" w:rsidP="00DC3D60">
            <w:pPr>
              <w:rPr>
                <w:rStyle w:val="CodeText"/>
              </w:rPr>
            </w:pPr>
            <w:r w:rsidRPr="00952E8A">
              <w:rPr>
                <w:rStyle w:val="CodeText"/>
              </w:rPr>
              <w:t>ULONG UniqueId</w:t>
            </w:r>
          </w:p>
        </w:tc>
        <w:tc>
          <w:tcPr>
            <w:tcW w:w="3685" w:type="dxa"/>
          </w:tcPr>
          <w:p w14:paraId="11C16A9E" w14:textId="320E89E1"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7ECA1E7" w14:textId="77777777" w:rsidTr="00246F8E">
        <w:tc>
          <w:tcPr>
            <w:tcW w:w="5665" w:type="dxa"/>
          </w:tcPr>
          <w:p w14:paraId="3116ADCA" w14:textId="77777777" w:rsidR="00DC3D60" w:rsidRPr="00952E8A" w:rsidRDefault="00DC3D60" w:rsidP="00DC3D60">
            <w:pPr>
              <w:rPr>
                <w:rStyle w:val="CodeText"/>
              </w:rPr>
            </w:pPr>
            <w:r w:rsidRPr="00952E8A">
              <w:rPr>
                <w:rStyle w:val="CodeText"/>
              </w:rPr>
              <w:t>ULONG TextLength</w:t>
            </w:r>
          </w:p>
        </w:tc>
        <w:tc>
          <w:tcPr>
            <w:tcW w:w="3685" w:type="dxa"/>
          </w:tcPr>
          <w:p w14:paraId="4E15DDD9" w14:textId="77777777" w:rsidR="00DC3D60" w:rsidRPr="001941E3" w:rsidRDefault="00DC3D60" w:rsidP="00DC3D60">
            <w:pPr>
              <w:rPr>
                <w:color w:val="000000"/>
              </w:rPr>
            </w:pPr>
            <w:r>
              <w:t>The length in bytes (including the terminating NULL) of the Text string.</w:t>
            </w:r>
          </w:p>
        </w:tc>
      </w:tr>
      <w:tr w:rsidR="00DC3D60" w14:paraId="159AC259" w14:textId="77777777" w:rsidTr="00246F8E">
        <w:tc>
          <w:tcPr>
            <w:tcW w:w="5665" w:type="dxa"/>
          </w:tcPr>
          <w:p w14:paraId="0C0BED1E" w14:textId="77777777" w:rsidR="00DC3D60" w:rsidRPr="00952E8A" w:rsidRDefault="00DC3D60" w:rsidP="00DC3D60">
            <w:pPr>
              <w:rPr>
                <w:rStyle w:val="CodeText"/>
              </w:rPr>
            </w:pPr>
            <w:r w:rsidRPr="00952E8A">
              <w:rPr>
                <w:rStyle w:val="CodeText"/>
              </w:rPr>
              <w:t>PCWSTR Text</w:t>
            </w:r>
          </w:p>
        </w:tc>
        <w:tc>
          <w:tcPr>
            <w:tcW w:w="3685" w:type="dxa"/>
          </w:tcPr>
          <w:p w14:paraId="40945557" w14:textId="77777777" w:rsidR="00DC3D60" w:rsidRDefault="00DC3D60" w:rsidP="00DC3D60">
            <w:r>
              <w:t>Additional data to add to be included in the error log.</w:t>
            </w:r>
          </w:p>
        </w:tc>
      </w:tr>
      <w:tr w:rsidR="00DC3D60" w14:paraId="11495C3A" w14:textId="77777777" w:rsidTr="00246F8E">
        <w:tc>
          <w:tcPr>
            <w:tcW w:w="5665" w:type="dxa"/>
          </w:tcPr>
          <w:p w14:paraId="6D1E9EB4" w14:textId="77777777" w:rsidR="00DC3D60" w:rsidRPr="00952E8A" w:rsidRDefault="00DC3D60" w:rsidP="00DC3D60">
            <w:pPr>
              <w:rPr>
                <w:rStyle w:val="CodeText"/>
              </w:rPr>
            </w:pPr>
            <w:r w:rsidRPr="00952E8A">
              <w:rPr>
                <w:rStyle w:val="CodeText"/>
              </w:rPr>
              <w:t>INT NumberOfFormatStrings</w:t>
            </w:r>
          </w:p>
        </w:tc>
        <w:tc>
          <w:tcPr>
            <w:tcW w:w="3685" w:type="dxa"/>
          </w:tcPr>
          <w:p w14:paraId="4ABB5F71" w14:textId="77777777" w:rsidR="00DC3D60" w:rsidRDefault="00DC3D60" w:rsidP="00DC3D60">
            <w:r>
              <w:t>Number of format strings.</w:t>
            </w:r>
          </w:p>
        </w:tc>
      </w:tr>
      <w:tr w:rsidR="00DC3D60" w14:paraId="7BCE2341" w14:textId="77777777" w:rsidTr="00246F8E">
        <w:tc>
          <w:tcPr>
            <w:tcW w:w="5665" w:type="dxa"/>
          </w:tcPr>
          <w:p w14:paraId="4663DF4F" w14:textId="77777777" w:rsidR="00DC3D60" w:rsidRPr="00952E8A" w:rsidRDefault="00DC3D60" w:rsidP="00DC3D60">
            <w:pPr>
              <w:rPr>
                <w:rStyle w:val="CodeText"/>
              </w:rPr>
            </w:pPr>
            <w:r w:rsidRPr="00952E8A">
              <w:rPr>
                <w:rStyle w:val="CodeText"/>
              </w:rPr>
              <w:t>PWCHAR* FormatStrings</w:t>
            </w:r>
          </w:p>
        </w:tc>
        <w:tc>
          <w:tcPr>
            <w:tcW w:w="3685" w:type="dxa"/>
          </w:tcPr>
          <w:p w14:paraId="007AA30F" w14:textId="77777777" w:rsidR="00DC3D60" w:rsidRDefault="00DC3D60" w:rsidP="00DC3D60">
            <w:r>
              <w:t>An array of format specifiers for each argument passed below.</w:t>
            </w:r>
          </w:p>
        </w:tc>
      </w:tr>
      <w:tr w:rsidR="00DC3D60" w14:paraId="5881DF23" w14:textId="77777777" w:rsidTr="00246F8E">
        <w:tc>
          <w:tcPr>
            <w:tcW w:w="5665" w:type="dxa"/>
          </w:tcPr>
          <w:p w14:paraId="2E2B6648" w14:textId="77777777" w:rsidR="00DC3D60" w:rsidRPr="00952E8A" w:rsidRDefault="00DC3D60" w:rsidP="00DC3D60">
            <w:pPr>
              <w:rPr>
                <w:rStyle w:val="CodeText"/>
              </w:rPr>
            </w:pPr>
            <w:r w:rsidRPr="00952E8A">
              <w:rPr>
                <w:rStyle w:val="CodeText"/>
              </w:rPr>
              <w:t>INT NumberOfInsertionStrings</w:t>
            </w:r>
          </w:p>
        </w:tc>
        <w:tc>
          <w:tcPr>
            <w:tcW w:w="3685" w:type="dxa"/>
          </w:tcPr>
          <w:p w14:paraId="51FFAC4D" w14:textId="77777777" w:rsidR="00DC3D60" w:rsidRDefault="00DC3D60" w:rsidP="00DC3D60">
            <w:r>
              <w:t>Number of insertion strings.</w:t>
            </w:r>
          </w:p>
        </w:tc>
      </w:tr>
      <w:tr w:rsidR="00DC3D60" w14:paraId="225248D7" w14:textId="77777777" w:rsidTr="00246F8E">
        <w:tc>
          <w:tcPr>
            <w:tcW w:w="5665" w:type="dxa"/>
          </w:tcPr>
          <w:p w14:paraId="095A2167" w14:textId="77777777" w:rsidR="00DC3D60" w:rsidRPr="00952E8A" w:rsidRDefault="00DC3D60" w:rsidP="00DC3D60">
            <w:pPr>
              <w:rPr>
                <w:rStyle w:val="CodeText"/>
              </w:rPr>
            </w:pPr>
            <w:r w:rsidRPr="00952E8A">
              <w:rPr>
                <w:rStyle w:val="CodeText"/>
              </w:rPr>
              <w:t>…</w:t>
            </w:r>
          </w:p>
        </w:tc>
        <w:tc>
          <w:tcPr>
            <w:tcW w:w="3685" w:type="dxa"/>
          </w:tcPr>
          <w:p w14:paraId="61C01E2B" w14:textId="77777777" w:rsidR="00DC3D60" w:rsidRDefault="00DC3D60" w:rsidP="00DC3D60">
            <w:r>
              <w:t>Variable list of insertion strings.</w:t>
            </w:r>
          </w:p>
        </w:tc>
      </w:tr>
    </w:tbl>
    <w:p w14:paraId="49C12530" w14:textId="77777777" w:rsidR="00DC3D60" w:rsidRDefault="00DC3D60" w:rsidP="00DC3D60"/>
    <w:p w14:paraId="11BC8E6A" w14:textId="77777777" w:rsidR="00DC3D60" w:rsidRDefault="00DC3D60" w:rsidP="00DC3D60">
      <w:pPr>
        <w:pStyle w:val="Heading4"/>
      </w:pPr>
      <w:r>
        <w:t>Returns</w:t>
      </w:r>
    </w:p>
    <w:p w14:paraId="09B0222C" w14:textId="77777777" w:rsidR="00DC3D60" w:rsidRDefault="00DC3D60" w:rsidP="00DC3D60">
      <w:r>
        <w:t>None.</w:t>
      </w:r>
    </w:p>
    <w:p w14:paraId="451BA529" w14:textId="77777777" w:rsidR="00DC3D60" w:rsidRDefault="00DC3D60" w:rsidP="00DC3D60">
      <w:pPr>
        <w:pStyle w:val="Heading4"/>
      </w:pPr>
      <w:r>
        <w:lastRenderedPageBreak/>
        <w:t>Remarks</w:t>
      </w:r>
    </w:p>
    <w:p w14:paraId="509BF20E" w14:textId="77777777" w:rsidR="00DC3D60" w:rsidRDefault="00DC3D60" w:rsidP="004A459D">
      <w:pPr>
        <w:pStyle w:val="ListParagraph"/>
        <w:numPr>
          <w:ilvl w:val="0"/>
          <w:numId w:val="3"/>
        </w:numPr>
      </w:pPr>
      <w:r>
        <w:t>This call is designed to be used from the Client Driver’s DriverEntry function (before DMF is initialized).</w:t>
      </w:r>
    </w:p>
    <w:p w14:paraId="09A1ECF7"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6A81A5B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5A9CF049" w14:textId="3B955243" w:rsidR="00E73B17" w:rsidRDefault="00E73B17" w:rsidP="00E73B17">
      <w:pPr>
        <w:pStyle w:val="Heading3"/>
      </w:pPr>
      <w:bookmarkStart w:id="12443" w:name="_Toc524528150"/>
      <w:r>
        <w:lastRenderedPageBreak/>
        <w:t>DMF_Utility_EventLogEntryWriteDevice</w:t>
      </w:r>
      <w:bookmarkEnd w:id="12443"/>
    </w:p>
    <w:p w14:paraId="6D06474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EAA846F" w14:textId="77777777" w:rsidR="00E73B17" w:rsidRPr="00C211BF" w:rsidRDefault="00E73B17" w:rsidP="00E73B17">
      <w:pPr>
        <w:autoSpaceDE w:val="0"/>
        <w:autoSpaceDN w:val="0"/>
        <w:adjustRightInd w:val="0"/>
        <w:spacing w:after="0" w:line="240" w:lineRule="auto"/>
        <w:rPr>
          <w:rStyle w:val="CodeText"/>
          <w:rPrChange w:id="12444" w:author="Sam Tertzakian" w:date="2018-09-12T12:35:00Z">
            <w:rPr>
              <w:rFonts w:ascii="Consolas" w:hAnsi="Consolas" w:cs="Consolas"/>
              <w:color w:val="000000"/>
              <w:sz w:val="19"/>
              <w:szCs w:val="19"/>
            </w:rPr>
          </w:rPrChange>
        </w:rPr>
      </w:pPr>
      <w:r w:rsidRPr="00C211BF">
        <w:rPr>
          <w:rStyle w:val="CodeText"/>
          <w:rPrChange w:id="12445" w:author="Sam Tertzakian" w:date="2018-09-12T12:35:00Z">
            <w:rPr>
              <w:rFonts w:ascii="Consolas" w:hAnsi="Consolas" w:cs="Consolas"/>
              <w:color w:val="6F008A"/>
              <w:sz w:val="19"/>
              <w:szCs w:val="19"/>
            </w:rPr>
          </w:rPrChange>
        </w:rPr>
        <w:t>VOID</w:t>
      </w:r>
    </w:p>
    <w:p w14:paraId="2EA75F3B" w14:textId="77777777" w:rsidR="00E73B17" w:rsidRPr="00C211BF" w:rsidRDefault="00E73B17" w:rsidP="00E73B17">
      <w:pPr>
        <w:autoSpaceDE w:val="0"/>
        <w:autoSpaceDN w:val="0"/>
        <w:adjustRightInd w:val="0"/>
        <w:spacing w:after="0" w:line="240" w:lineRule="auto"/>
        <w:rPr>
          <w:rStyle w:val="CodeText"/>
          <w:rPrChange w:id="12446" w:author="Sam Tertzakian" w:date="2018-09-12T12:35:00Z">
            <w:rPr>
              <w:rFonts w:ascii="Consolas" w:hAnsi="Consolas" w:cs="Consolas"/>
              <w:color w:val="000000"/>
              <w:sz w:val="19"/>
              <w:szCs w:val="19"/>
            </w:rPr>
          </w:rPrChange>
        </w:rPr>
      </w:pPr>
      <w:r w:rsidRPr="00C211BF">
        <w:rPr>
          <w:rStyle w:val="CodeText"/>
          <w:rPrChange w:id="12447" w:author="Sam Tertzakian" w:date="2018-09-12T12:35:00Z">
            <w:rPr>
              <w:rFonts w:ascii="Consolas" w:hAnsi="Consolas" w:cs="Consolas"/>
              <w:color w:val="000000"/>
              <w:sz w:val="19"/>
              <w:szCs w:val="19"/>
            </w:rPr>
          </w:rPrChange>
        </w:rPr>
        <w:t>DMF_Utility_EventLogEntryWriteDevice(</w:t>
      </w:r>
    </w:p>
    <w:p w14:paraId="65FD2A28" w14:textId="77777777" w:rsidR="00E73B17" w:rsidRPr="00C211BF" w:rsidRDefault="00E73B17" w:rsidP="00E73B17">
      <w:pPr>
        <w:autoSpaceDE w:val="0"/>
        <w:autoSpaceDN w:val="0"/>
        <w:adjustRightInd w:val="0"/>
        <w:spacing w:after="0" w:line="240" w:lineRule="auto"/>
        <w:rPr>
          <w:rStyle w:val="CodeText"/>
          <w:rPrChange w:id="12448" w:author="Sam Tertzakian" w:date="2018-09-12T12:35:00Z">
            <w:rPr>
              <w:rFonts w:ascii="Consolas" w:hAnsi="Consolas" w:cs="Consolas"/>
              <w:color w:val="000000"/>
              <w:sz w:val="19"/>
              <w:szCs w:val="19"/>
            </w:rPr>
          </w:rPrChange>
        </w:rPr>
      </w:pPr>
      <w:r w:rsidRPr="00C211BF">
        <w:rPr>
          <w:rStyle w:val="CodeText"/>
          <w:rPrChange w:id="12449" w:author="Sam Tertzakian" w:date="2018-09-12T12:35:00Z">
            <w:rPr>
              <w:rFonts w:ascii="Consolas" w:hAnsi="Consolas" w:cs="Consolas"/>
              <w:color w:val="000000"/>
              <w:sz w:val="19"/>
              <w:szCs w:val="19"/>
            </w:rPr>
          </w:rPrChange>
        </w:rPr>
        <w:t xml:space="preserve">    </w:t>
      </w:r>
      <w:r w:rsidRPr="00C211BF">
        <w:rPr>
          <w:rStyle w:val="CodeText"/>
          <w:rPrChange w:id="12450" w:author="Sam Tertzakian" w:date="2018-09-12T12:35:00Z">
            <w:rPr>
              <w:rFonts w:ascii="Consolas" w:hAnsi="Consolas" w:cs="Consolas"/>
              <w:color w:val="6F008A"/>
              <w:sz w:val="19"/>
              <w:szCs w:val="19"/>
            </w:rPr>
          </w:rPrChange>
        </w:rPr>
        <w:t>_In_</w:t>
      </w:r>
      <w:r w:rsidRPr="00C211BF">
        <w:rPr>
          <w:rStyle w:val="CodeText"/>
          <w:rPrChange w:id="12451" w:author="Sam Tertzakian" w:date="2018-09-12T12:35:00Z">
            <w:rPr>
              <w:rFonts w:ascii="Consolas" w:hAnsi="Consolas" w:cs="Consolas"/>
              <w:color w:val="000000"/>
              <w:sz w:val="19"/>
              <w:szCs w:val="19"/>
            </w:rPr>
          </w:rPrChange>
        </w:rPr>
        <w:t xml:space="preserve"> </w:t>
      </w:r>
      <w:r w:rsidRPr="00C211BF">
        <w:rPr>
          <w:rStyle w:val="CodeText"/>
          <w:rPrChange w:id="12452" w:author="Sam Tertzakian" w:date="2018-09-12T12:35:00Z">
            <w:rPr>
              <w:rFonts w:ascii="Consolas" w:hAnsi="Consolas" w:cs="Consolas"/>
              <w:color w:val="2B91AF"/>
              <w:sz w:val="19"/>
              <w:szCs w:val="19"/>
            </w:rPr>
          </w:rPrChange>
        </w:rPr>
        <w:t>WDFDEVICE</w:t>
      </w:r>
      <w:r w:rsidRPr="00C211BF">
        <w:rPr>
          <w:rStyle w:val="CodeText"/>
          <w:rPrChange w:id="12453" w:author="Sam Tertzakian" w:date="2018-09-12T12:35:00Z">
            <w:rPr>
              <w:rFonts w:ascii="Consolas" w:hAnsi="Consolas" w:cs="Consolas"/>
              <w:color w:val="000000"/>
              <w:sz w:val="19"/>
              <w:szCs w:val="19"/>
            </w:rPr>
          </w:rPrChange>
        </w:rPr>
        <w:t xml:space="preserve"> </w:t>
      </w:r>
      <w:r w:rsidRPr="00C211BF">
        <w:rPr>
          <w:rStyle w:val="CodeText"/>
          <w:rPrChange w:id="12454" w:author="Sam Tertzakian" w:date="2018-09-12T12:35:00Z">
            <w:rPr>
              <w:rFonts w:ascii="Consolas" w:hAnsi="Consolas" w:cs="Consolas"/>
              <w:color w:val="808080"/>
              <w:sz w:val="19"/>
              <w:szCs w:val="19"/>
            </w:rPr>
          </w:rPrChange>
        </w:rPr>
        <w:t>Device</w:t>
      </w:r>
      <w:r w:rsidRPr="00C211BF">
        <w:rPr>
          <w:rStyle w:val="CodeText"/>
          <w:rPrChange w:id="12455" w:author="Sam Tertzakian" w:date="2018-09-12T12:35:00Z">
            <w:rPr>
              <w:rFonts w:ascii="Consolas" w:hAnsi="Consolas" w:cs="Consolas"/>
              <w:color w:val="000000"/>
              <w:sz w:val="19"/>
              <w:szCs w:val="19"/>
            </w:rPr>
          </w:rPrChange>
        </w:rPr>
        <w:t>,</w:t>
      </w:r>
    </w:p>
    <w:p w14:paraId="3C472490" w14:textId="77777777" w:rsidR="00E73B17" w:rsidRPr="00C211BF" w:rsidRDefault="00E73B17" w:rsidP="00E73B17">
      <w:pPr>
        <w:autoSpaceDE w:val="0"/>
        <w:autoSpaceDN w:val="0"/>
        <w:adjustRightInd w:val="0"/>
        <w:spacing w:after="0" w:line="240" w:lineRule="auto"/>
        <w:rPr>
          <w:rStyle w:val="CodeText"/>
          <w:rPrChange w:id="12456" w:author="Sam Tertzakian" w:date="2018-09-12T12:35:00Z">
            <w:rPr>
              <w:rFonts w:ascii="Consolas" w:hAnsi="Consolas" w:cs="Consolas"/>
              <w:color w:val="000000"/>
              <w:sz w:val="19"/>
              <w:szCs w:val="19"/>
            </w:rPr>
          </w:rPrChange>
        </w:rPr>
      </w:pPr>
      <w:r w:rsidRPr="00C211BF">
        <w:rPr>
          <w:rStyle w:val="CodeText"/>
          <w:rPrChange w:id="12457" w:author="Sam Tertzakian" w:date="2018-09-12T12:35:00Z">
            <w:rPr>
              <w:rFonts w:ascii="Consolas" w:hAnsi="Consolas" w:cs="Consolas"/>
              <w:color w:val="000000"/>
              <w:sz w:val="19"/>
              <w:szCs w:val="19"/>
            </w:rPr>
          </w:rPrChange>
        </w:rPr>
        <w:t xml:space="preserve">    </w:t>
      </w:r>
      <w:r w:rsidRPr="00C211BF">
        <w:rPr>
          <w:rStyle w:val="CodeText"/>
          <w:rPrChange w:id="12458" w:author="Sam Tertzakian" w:date="2018-09-12T12:35:00Z">
            <w:rPr>
              <w:rFonts w:ascii="Consolas" w:hAnsi="Consolas" w:cs="Consolas"/>
              <w:color w:val="6F008A"/>
              <w:sz w:val="19"/>
              <w:szCs w:val="19"/>
            </w:rPr>
          </w:rPrChange>
        </w:rPr>
        <w:t>_In_</w:t>
      </w:r>
      <w:r w:rsidRPr="00C211BF">
        <w:rPr>
          <w:rStyle w:val="CodeText"/>
          <w:rPrChange w:id="12459" w:author="Sam Tertzakian" w:date="2018-09-12T12:35:00Z">
            <w:rPr>
              <w:rFonts w:ascii="Consolas" w:hAnsi="Consolas" w:cs="Consolas"/>
              <w:color w:val="000000"/>
              <w:sz w:val="19"/>
              <w:szCs w:val="19"/>
            </w:rPr>
          </w:rPrChange>
        </w:rPr>
        <w:t xml:space="preserve"> </w:t>
      </w:r>
      <w:r w:rsidRPr="00C211BF">
        <w:rPr>
          <w:rStyle w:val="CodeText"/>
          <w:rPrChange w:id="12460" w:author="Sam Tertzakian" w:date="2018-09-12T12:35:00Z">
            <w:rPr>
              <w:rFonts w:ascii="Consolas" w:hAnsi="Consolas" w:cs="Consolas"/>
              <w:color w:val="2B91AF"/>
              <w:sz w:val="19"/>
              <w:szCs w:val="19"/>
            </w:rPr>
          </w:rPrChange>
        </w:rPr>
        <w:t>NTSTATUS</w:t>
      </w:r>
      <w:r w:rsidRPr="00C211BF">
        <w:rPr>
          <w:rStyle w:val="CodeText"/>
          <w:rPrChange w:id="12461" w:author="Sam Tertzakian" w:date="2018-09-12T12:35:00Z">
            <w:rPr>
              <w:rFonts w:ascii="Consolas" w:hAnsi="Consolas" w:cs="Consolas"/>
              <w:color w:val="000000"/>
              <w:sz w:val="19"/>
              <w:szCs w:val="19"/>
            </w:rPr>
          </w:rPrChange>
        </w:rPr>
        <w:t xml:space="preserve"> </w:t>
      </w:r>
      <w:r w:rsidRPr="00C211BF">
        <w:rPr>
          <w:rStyle w:val="CodeText"/>
          <w:rPrChange w:id="12462" w:author="Sam Tertzakian" w:date="2018-09-12T12:35:00Z">
            <w:rPr>
              <w:rFonts w:ascii="Consolas" w:hAnsi="Consolas" w:cs="Consolas"/>
              <w:color w:val="808080"/>
              <w:sz w:val="19"/>
              <w:szCs w:val="19"/>
            </w:rPr>
          </w:rPrChange>
        </w:rPr>
        <w:t>ErrorCode</w:t>
      </w:r>
      <w:r w:rsidRPr="00C211BF">
        <w:rPr>
          <w:rStyle w:val="CodeText"/>
          <w:rPrChange w:id="12463" w:author="Sam Tertzakian" w:date="2018-09-12T12:35:00Z">
            <w:rPr>
              <w:rFonts w:ascii="Consolas" w:hAnsi="Consolas" w:cs="Consolas"/>
              <w:color w:val="000000"/>
              <w:sz w:val="19"/>
              <w:szCs w:val="19"/>
            </w:rPr>
          </w:rPrChange>
        </w:rPr>
        <w:t>,</w:t>
      </w:r>
    </w:p>
    <w:p w14:paraId="10526E99" w14:textId="77777777" w:rsidR="00E73B17" w:rsidRPr="00C211BF" w:rsidRDefault="00E73B17" w:rsidP="00E73B17">
      <w:pPr>
        <w:autoSpaceDE w:val="0"/>
        <w:autoSpaceDN w:val="0"/>
        <w:adjustRightInd w:val="0"/>
        <w:spacing w:after="0" w:line="240" w:lineRule="auto"/>
        <w:rPr>
          <w:rStyle w:val="CodeText"/>
          <w:rPrChange w:id="12464" w:author="Sam Tertzakian" w:date="2018-09-12T12:35:00Z">
            <w:rPr>
              <w:rFonts w:ascii="Consolas" w:hAnsi="Consolas" w:cs="Consolas"/>
              <w:color w:val="000000"/>
              <w:sz w:val="19"/>
              <w:szCs w:val="19"/>
            </w:rPr>
          </w:rPrChange>
        </w:rPr>
      </w:pPr>
      <w:r w:rsidRPr="00C211BF">
        <w:rPr>
          <w:rStyle w:val="CodeText"/>
          <w:rPrChange w:id="12465" w:author="Sam Tertzakian" w:date="2018-09-12T12:35:00Z">
            <w:rPr>
              <w:rFonts w:ascii="Consolas" w:hAnsi="Consolas" w:cs="Consolas"/>
              <w:color w:val="000000"/>
              <w:sz w:val="19"/>
              <w:szCs w:val="19"/>
            </w:rPr>
          </w:rPrChange>
        </w:rPr>
        <w:t xml:space="preserve">    </w:t>
      </w:r>
      <w:r w:rsidRPr="00C211BF">
        <w:rPr>
          <w:rStyle w:val="CodeText"/>
          <w:rPrChange w:id="12466" w:author="Sam Tertzakian" w:date="2018-09-12T12:35:00Z">
            <w:rPr>
              <w:rFonts w:ascii="Consolas" w:hAnsi="Consolas" w:cs="Consolas"/>
              <w:color w:val="6F008A"/>
              <w:sz w:val="19"/>
              <w:szCs w:val="19"/>
            </w:rPr>
          </w:rPrChange>
        </w:rPr>
        <w:t>_In_</w:t>
      </w:r>
      <w:r w:rsidRPr="00C211BF">
        <w:rPr>
          <w:rStyle w:val="CodeText"/>
          <w:rPrChange w:id="12467" w:author="Sam Tertzakian" w:date="2018-09-12T12:35:00Z">
            <w:rPr>
              <w:rFonts w:ascii="Consolas" w:hAnsi="Consolas" w:cs="Consolas"/>
              <w:color w:val="000000"/>
              <w:sz w:val="19"/>
              <w:szCs w:val="19"/>
            </w:rPr>
          </w:rPrChange>
        </w:rPr>
        <w:t xml:space="preserve"> </w:t>
      </w:r>
      <w:r w:rsidRPr="00C211BF">
        <w:rPr>
          <w:rStyle w:val="CodeText"/>
          <w:rPrChange w:id="12468" w:author="Sam Tertzakian" w:date="2018-09-12T12:35:00Z">
            <w:rPr>
              <w:rFonts w:ascii="Consolas" w:hAnsi="Consolas" w:cs="Consolas"/>
              <w:color w:val="2B91AF"/>
              <w:sz w:val="19"/>
              <w:szCs w:val="19"/>
            </w:rPr>
          </w:rPrChange>
        </w:rPr>
        <w:t>NTSTATUS</w:t>
      </w:r>
      <w:r w:rsidRPr="00C211BF">
        <w:rPr>
          <w:rStyle w:val="CodeText"/>
          <w:rPrChange w:id="12469" w:author="Sam Tertzakian" w:date="2018-09-12T12:35:00Z">
            <w:rPr>
              <w:rFonts w:ascii="Consolas" w:hAnsi="Consolas" w:cs="Consolas"/>
              <w:color w:val="000000"/>
              <w:sz w:val="19"/>
              <w:szCs w:val="19"/>
            </w:rPr>
          </w:rPrChange>
        </w:rPr>
        <w:t xml:space="preserve"> </w:t>
      </w:r>
      <w:r w:rsidRPr="00C211BF">
        <w:rPr>
          <w:rStyle w:val="CodeText"/>
          <w:rPrChange w:id="12470" w:author="Sam Tertzakian" w:date="2018-09-12T12:35:00Z">
            <w:rPr>
              <w:rFonts w:ascii="Consolas" w:hAnsi="Consolas" w:cs="Consolas"/>
              <w:color w:val="808080"/>
              <w:sz w:val="19"/>
              <w:szCs w:val="19"/>
            </w:rPr>
          </w:rPrChange>
        </w:rPr>
        <w:t>Status</w:t>
      </w:r>
      <w:r w:rsidRPr="00C211BF">
        <w:rPr>
          <w:rStyle w:val="CodeText"/>
          <w:rPrChange w:id="12471" w:author="Sam Tertzakian" w:date="2018-09-12T12:35:00Z">
            <w:rPr>
              <w:rFonts w:ascii="Consolas" w:hAnsi="Consolas" w:cs="Consolas"/>
              <w:color w:val="000000"/>
              <w:sz w:val="19"/>
              <w:szCs w:val="19"/>
            </w:rPr>
          </w:rPrChange>
        </w:rPr>
        <w:t>,</w:t>
      </w:r>
    </w:p>
    <w:p w14:paraId="4569A598" w14:textId="77777777" w:rsidR="00E73B17" w:rsidRPr="00C211BF" w:rsidRDefault="00E73B17" w:rsidP="00E73B17">
      <w:pPr>
        <w:autoSpaceDE w:val="0"/>
        <w:autoSpaceDN w:val="0"/>
        <w:adjustRightInd w:val="0"/>
        <w:spacing w:after="0" w:line="240" w:lineRule="auto"/>
        <w:rPr>
          <w:rStyle w:val="CodeText"/>
          <w:rPrChange w:id="12472" w:author="Sam Tertzakian" w:date="2018-09-12T12:35:00Z">
            <w:rPr>
              <w:rFonts w:ascii="Consolas" w:hAnsi="Consolas" w:cs="Consolas"/>
              <w:color w:val="000000"/>
              <w:sz w:val="19"/>
              <w:szCs w:val="19"/>
            </w:rPr>
          </w:rPrChange>
        </w:rPr>
      </w:pPr>
      <w:r w:rsidRPr="00C211BF">
        <w:rPr>
          <w:rStyle w:val="CodeText"/>
          <w:rPrChange w:id="12473" w:author="Sam Tertzakian" w:date="2018-09-12T12:35:00Z">
            <w:rPr>
              <w:rFonts w:ascii="Consolas" w:hAnsi="Consolas" w:cs="Consolas"/>
              <w:color w:val="000000"/>
              <w:sz w:val="19"/>
              <w:szCs w:val="19"/>
            </w:rPr>
          </w:rPrChange>
        </w:rPr>
        <w:t xml:space="preserve">    </w:t>
      </w:r>
      <w:r w:rsidRPr="00C211BF">
        <w:rPr>
          <w:rStyle w:val="CodeText"/>
          <w:rPrChange w:id="12474" w:author="Sam Tertzakian" w:date="2018-09-12T12:35:00Z">
            <w:rPr>
              <w:rFonts w:ascii="Consolas" w:hAnsi="Consolas" w:cs="Consolas"/>
              <w:color w:val="6F008A"/>
              <w:sz w:val="19"/>
              <w:szCs w:val="19"/>
            </w:rPr>
          </w:rPrChange>
        </w:rPr>
        <w:t>_In_</w:t>
      </w:r>
      <w:r w:rsidRPr="00C211BF">
        <w:rPr>
          <w:rStyle w:val="CodeText"/>
          <w:rPrChange w:id="12475" w:author="Sam Tertzakian" w:date="2018-09-12T12:35:00Z">
            <w:rPr>
              <w:rFonts w:ascii="Consolas" w:hAnsi="Consolas" w:cs="Consolas"/>
              <w:color w:val="000000"/>
              <w:sz w:val="19"/>
              <w:szCs w:val="19"/>
            </w:rPr>
          </w:rPrChange>
        </w:rPr>
        <w:t xml:space="preserve"> </w:t>
      </w:r>
      <w:r w:rsidRPr="00C211BF">
        <w:rPr>
          <w:rStyle w:val="CodeText"/>
          <w:rPrChange w:id="12476" w:author="Sam Tertzakian" w:date="2018-09-12T12:35:00Z">
            <w:rPr>
              <w:rFonts w:ascii="Consolas" w:hAnsi="Consolas" w:cs="Consolas"/>
              <w:color w:val="2B91AF"/>
              <w:sz w:val="19"/>
              <w:szCs w:val="19"/>
            </w:rPr>
          </w:rPrChange>
        </w:rPr>
        <w:t>ULONG</w:t>
      </w:r>
      <w:r w:rsidRPr="00C211BF">
        <w:rPr>
          <w:rStyle w:val="CodeText"/>
          <w:rPrChange w:id="12477" w:author="Sam Tertzakian" w:date="2018-09-12T12:35:00Z">
            <w:rPr>
              <w:rFonts w:ascii="Consolas" w:hAnsi="Consolas" w:cs="Consolas"/>
              <w:color w:val="000000"/>
              <w:sz w:val="19"/>
              <w:szCs w:val="19"/>
            </w:rPr>
          </w:rPrChange>
        </w:rPr>
        <w:t xml:space="preserve"> </w:t>
      </w:r>
      <w:r w:rsidRPr="00C211BF">
        <w:rPr>
          <w:rStyle w:val="CodeText"/>
          <w:rPrChange w:id="12478" w:author="Sam Tertzakian" w:date="2018-09-12T12:35:00Z">
            <w:rPr>
              <w:rFonts w:ascii="Consolas" w:hAnsi="Consolas" w:cs="Consolas"/>
              <w:color w:val="808080"/>
              <w:sz w:val="19"/>
              <w:szCs w:val="19"/>
            </w:rPr>
          </w:rPrChange>
        </w:rPr>
        <w:t>UniqueId</w:t>
      </w:r>
      <w:r w:rsidRPr="00C211BF">
        <w:rPr>
          <w:rStyle w:val="CodeText"/>
          <w:rPrChange w:id="12479" w:author="Sam Tertzakian" w:date="2018-09-12T12:35:00Z">
            <w:rPr>
              <w:rFonts w:ascii="Consolas" w:hAnsi="Consolas" w:cs="Consolas"/>
              <w:color w:val="000000"/>
              <w:sz w:val="19"/>
              <w:szCs w:val="19"/>
            </w:rPr>
          </w:rPrChange>
        </w:rPr>
        <w:t>,</w:t>
      </w:r>
    </w:p>
    <w:p w14:paraId="01029309" w14:textId="77777777" w:rsidR="00E73B17" w:rsidRPr="00C211BF" w:rsidRDefault="00E73B17" w:rsidP="00E73B17">
      <w:pPr>
        <w:autoSpaceDE w:val="0"/>
        <w:autoSpaceDN w:val="0"/>
        <w:adjustRightInd w:val="0"/>
        <w:spacing w:after="0" w:line="240" w:lineRule="auto"/>
        <w:rPr>
          <w:rStyle w:val="CodeText"/>
          <w:rPrChange w:id="12480" w:author="Sam Tertzakian" w:date="2018-09-12T12:35:00Z">
            <w:rPr>
              <w:rFonts w:ascii="Consolas" w:hAnsi="Consolas" w:cs="Consolas"/>
              <w:color w:val="000000"/>
              <w:sz w:val="19"/>
              <w:szCs w:val="19"/>
            </w:rPr>
          </w:rPrChange>
        </w:rPr>
      </w:pPr>
      <w:r w:rsidRPr="00C211BF">
        <w:rPr>
          <w:rStyle w:val="CodeText"/>
          <w:rPrChange w:id="12481" w:author="Sam Tertzakian" w:date="2018-09-12T12:35:00Z">
            <w:rPr>
              <w:rFonts w:ascii="Consolas" w:hAnsi="Consolas" w:cs="Consolas"/>
              <w:color w:val="000000"/>
              <w:sz w:val="19"/>
              <w:szCs w:val="19"/>
            </w:rPr>
          </w:rPrChange>
        </w:rPr>
        <w:t xml:space="preserve">    </w:t>
      </w:r>
      <w:r w:rsidRPr="00C211BF">
        <w:rPr>
          <w:rStyle w:val="CodeText"/>
          <w:rPrChange w:id="12482" w:author="Sam Tertzakian" w:date="2018-09-12T12:35:00Z">
            <w:rPr>
              <w:rFonts w:ascii="Consolas" w:hAnsi="Consolas" w:cs="Consolas"/>
              <w:color w:val="6F008A"/>
              <w:sz w:val="19"/>
              <w:szCs w:val="19"/>
            </w:rPr>
          </w:rPrChange>
        </w:rPr>
        <w:t>_In_</w:t>
      </w:r>
      <w:r w:rsidRPr="00C211BF">
        <w:rPr>
          <w:rStyle w:val="CodeText"/>
          <w:rPrChange w:id="12483" w:author="Sam Tertzakian" w:date="2018-09-12T12:35:00Z">
            <w:rPr>
              <w:rFonts w:ascii="Consolas" w:hAnsi="Consolas" w:cs="Consolas"/>
              <w:color w:val="000000"/>
              <w:sz w:val="19"/>
              <w:szCs w:val="19"/>
            </w:rPr>
          </w:rPrChange>
        </w:rPr>
        <w:t xml:space="preserve"> </w:t>
      </w:r>
      <w:r w:rsidRPr="00C211BF">
        <w:rPr>
          <w:rStyle w:val="CodeText"/>
          <w:rPrChange w:id="12484" w:author="Sam Tertzakian" w:date="2018-09-12T12:35:00Z">
            <w:rPr>
              <w:rFonts w:ascii="Consolas" w:hAnsi="Consolas" w:cs="Consolas"/>
              <w:color w:val="2B91AF"/>
              <w:sz w:val="19"/>
              <w:szCs w:val="19"/>
            </w:rPr>
          </w:rPrChange>
        </w:rPr>
        <w:t>ULONG</w:t>
      </w:r>
      <w:r w:rsidRPr="00C211BF">
        <w:rPr>
          <w:rStyle w:val="CodeText"/>
          <w:rPrChange w:id="12485" w:author="Sam Tertzakian" w:date="2018-09-12T12:35:00Z">
            <w:rPr>
              <w:rFonts w:ascii="Consolas" w:hAnsi="Consolas" w:cs="Consolas"/>
              <w:color w:val="000000"/>
              <w:sz w:val="19"/>
              <w:szCs w:val="19"/>
            </w:rPr>
          </w:rPrChange>
        </w:rPr>
        <w:t xml:space="preserve"> </w:t>
      </w:r>
      <w:r w:rsidRPr="00C211BF">
        <w:rPr>
          <w:rStyle w:val="CodeText"/>
          <w:rPrChange w:id="12486" w:author="Sam Tertzakian" w:date="2018-09-12T12:35:00Z">
            <w:rPr>
              <w:rFonts w:ascii="Consolas" w:hAnsi="Consolas" w:cs="Consolas"/>
              <w:color w:val="808080"/>
              <w:sz w:val="19"/>
              <w:szCs w:val="19"/>
            </w:rPr>
          </w:rPrChange>
        </w:rPr>
        <w:t>TextLength</w:t>
      </w:r>
      <w:r w:rsidRPr="00C211BF">
        <w:rPr>
          <w:rStyle w:val="CodeText"/>
          <w:rPrChange w:id="12487" w:author="Sam Tertzakian" w:date="2018-09-12T12:35:00Z">
            <w:rPr>
              <w:rFonts w:ascii="Consolas" w:hAnsi="Consolas" w:cs="Consolas"/>
              <w:color w:val="000000"/>
              <w:sz w:val="19"/>
              <w:szCs w:val="19"/>
            </w:rPr>
          </w:rPrChange>
        </w:rPr>
        <w:t>,</w:t>
      </w:r>
    </w:p>
    <w:p w14:paraId="5ACF7970" w14:textId="77777777" w:rsidR="00E73B17" w:rsidRPr="00C211BF" w:rsidRDefault="00E73B17" w:rsidP="00E73B17">
      <w:pPr>
        <w:autoSpaceDE w:val="0"/>
        <w:autoSpaceDN w:val="0"/>
        <w:adjustRightInd w:val="0"/>
        <w:spacing w:after="0" w:line="240" w:lineRule="auto"/>
        <w:rPr>
          <w:rStyle w:val="CodeText"/>
          <w:rPrChange w:id="12488" w:author="Sam Tertzakian" w:date="2018-09-12T12:35:00Z">
            <w:rPr>
              <w:rFonts w:ascii="Consolas" w:hAnsi="Consolas" w:cs="Consolas"/>
              <w:color w:val="000000"/>
              <w:sz w:val="19"/>
              <w:szCs w:val="19"/>
            </w:rPr>
          </w:rPrChange>
        </w:rPr>
      </w:pPr>
      <w:r w:rsidRPr="00C211BF">
        <w:rPr>
          <w:rStyle w:val="CodeText"/>
          <w:rPrChange w:id="12489" w:author="Sam Tertzakian" w:date="2018-09-12T12:35:00Z">
            <w:rPr>
              <w:rFonts w:ascii="Consolas" w:hAnsi="Consolas" w:cs="Consolas"/>
              <w:color w:val="000000"/>
              <w:sz w:val="19"/>
              <w:szCs w:val="19"/>
            </w:rPr>
          </w:rPrChange>
        </w:rPr>
        <w:t xml:space="preserve">    </w:t>
      </w:r>
      <w:r w:rsidRPr="00C211BF">
        <w:rPr>
          <w:rStyle w:val="CodeText"/>
          <w:rPrChange w:id="12490" w:author="Sam Tertzakian" w:date="2018-09-12T12:35:00Z">
            <w:rPr>
              <w:rFonts w:ascii="Consolas" w:hAnsi="Consolas" w:cs="Consolas"/>
              <w:color w:val="6F008A"/>
              <w:sz w:val="19"/>
              <w:szCs w:val="19"/>
            </w:rPr>
          </w:rPrChange>
        </w:rPr>
        <w:t>_In_opt_</w:t>
      </w:r>
      <w:r w:rsidRPr="00C211BF">
        <w:rPr>
          <w:rStyle w:val="CodeText"/>
          <w:rPrChange w:id="12491" w:author="Sam Tertzakian" w:date="2018-09-12T12:35:00Z">
            <w:rPr>
              <w:rFonts w:ascii="Consolas" w:hAnsi="Consolas" w:cs="Consolas"/>
              <w:color w:val="000000"/>
              <w:sz w:val="19"/>
              <w:szCs w:val="19"/>
            </w:rPr>
          </w:rPrChange>
        </w:rPr>
        <w:t xml:space="preserve"> </w:t>
      </w:r>
      <w:r w:rsidRPr="00C211BF">
        <w:rPr>
          <w:rStyle w:val="CodeText"/>
          <w:rPrChange w:id="12492" w:author="Sam Tertzakian" w:date="2018-09-12T12:35:00Z">
            <w:rPr>
              <w:rFonts w:ascii="Consolas" w:hAnsi="Consolas" w:cs="Consolas"/>
              <w:color w:val="2B91AF"/>
              <w:sz w:val="19"/>
              <w:szCs w:val="19"/>
            </w:rPr>
          </w:rPrChange>
        </w:rPr>
        <w:t>PCWSTR</w:t>
      </w:r>
      <w:r w:rsidRPr="00C211BF">
        <w:rPr>
          <w:rStyle w:val="CodeText"/>
          <w:rPrChange w:id="12493" w:author="Sam Tertzakian" w:date="2018-09-12T12:35:00Z">
            <w:rPr>
              <w:rFonts w:ascii="Consolas" w:hAnsi="Consolas" w:cs="Consolas"/>
              <w:color w:val="000000"/>
              <w:sz w:val="19"/>
              <w:szCs w:val="19"/>
            </w:rPr>
          </w:rPrChange>
        </w:rPr>
        <w:t xml:space="preserve"> </w:t>
      </w:r>
      <w:r w:rsidRPr="00C211BF">
        <w:rPr>
          <w:rStyle w:val="CodeText"/>
          <w:rPrChange w:id="12494" w:author="Sam Tertzakian" w:date="2018-09-12T12:35:00Z">
            <w:rPr>
              <w:rFonts w:ascii="Consolas" w:hAnsi="Consolas" w:cs="Consolas"/>
              <w:color w:val="808080"/>
              <w:sz w:val="19"/>
              <w:szCs w:val="19"/>
            </w:rPr>
          </w:rPrChange>
        </w:rPr>
        <w:t>Text</w:t>
      </w:r>
      <w:r w:rsidRPr="00C211BF">
        <w:rPr>
          <w:rStyle w:val="CodeText"/>
          <w:rPrChange w:id="12495" w:author="Sam Tertzakian" w:date="2018-09-12T12:35:00Z">
            <w:rPr>
              <w:rFonts w:ascii="Consolas" w:hAnsi="Consolas" w:cs="Consolas"/>
              <w:color w:val="000000"/>
              <w:sz w:val="19"/>
              <w:szCs w:val="19"/>
            </w:rPr>
          </w:rPrChange>
        </w:rPr>
        <w:t>,</w:t>
      </w:r>
    </w:p>
    <w:p w14:paraId="6472AE3B" w14:textId="77777777" w:rsidR="00E73B17" w:rsidRPr="00C211BF" w:rsidRDefault="00E73B17" w:rsidP="00E73B17">
      <w:pPr>
        <w:autoSpaceDE w:val="0"/>
        <w:autoSpaceDN w:val="0"/>
        <w:adjustRightInd w:val="0"/>
        <w:spacing w:after="0" w:line="240" w:lineRule="auto"/>
        <w:rPr>
          <w:rStyle w:val="CodeText"/>
          <w:rPrChange w:id="12496" w:author="Sam Tertzakian" w:date="2018-09-12T12:35:00Z">
            <w:rPr>
              <w:rFonts w:ascii="Consolas" w:hAnsi="Consolas" w:cs="Consolas"/>
              <w:color w:val="000000"/>
              <w:sz w:val="19"/>
              <w:szCs w:val="19"/>
            </w:rPr>
          </w:rPrChange>
        </w:rPr>
      </w:pPr>
      <w:r w:rsidRPr="00C211BF">
        <w:rPr>
          <w:rStyle w:val="CodeText"/>
          <w:rPrChange w:id="12497" w:author="Sam Tertzakian" w:date="2018-09-12T12:35:00Z">
            <w:rPr>
              <w:rFonts w:ascii="Consolas" w:hAnsi="Consolas" w:cs="Consolas"/>
              <w:color w:val="000000"/>
              <w:sz w:val="19"/>
              <w:szCs w:val="19"/>
            </w:rPr>
          </w:rPrChange>
        </w:rPr>
        <w:t xml:space="preserve">    </w:t>
      </w:r>
      <w:r w:rsidRPr="00C211BF">
        <w:rPr>
          <w:rStyle w:val="CodeText"/>
          <w:rPrChange w:id="12498" w:author="Sam Tertzakian" w:date="2018-09-12T12:35:00Z">
            <w:rPr>
              <w:rFonts w:ascii="Consolas" w:hAnsi="Consolas" w:cs="Consolas"/>
              <w:color w:val="6F008A"/>
              <w:sz w:val="19"/>
              <w:szCs w:val="19"/>
            </w:rPr>
          </w:rPrChange>
        </w:rPr>
        <w:t>_In_</w:t>
      </w:r>
      <w:r w:rsidRPr="00C211BF">
        <w:rPr>
          <w:rStyle w:val="CodeText"/>
          <w:rPrChange w:id="12499" w:author="Sam Tertzakian" w:date="2018-09-12T12:35:00Z">
            <w:rPr>
              <w:rFonts w:ascii="Consolas" w:hAnsi="Consolas" w:cs="Consolas"/>
              <w:color w:val="000000"/>
              <w:sz w:val="19"/>
              <w:szCs w:val="19"/>
            </w:rPr>
          </w:rPrChange>
        </w:rPr>
        <w:t xml:space="preserve"> </w:t>
      </w:r>
      <w:r w:rsidRPr="00C211BF">
        <w:rPr>
          <w:rStyle w:val="CodeText"/>
          <w:rPrChange w:id="12500" w:author="Sam Tertzakian" w:date="2018-09-12T12:35:00Z">
            <w:rPr>
              <w:rFonts w:ascii="Consolas" w:hAnsi="Consolas" w:cs="Consolas"/>
              <w:color w:val="2B91AF"/>
              <w:sz w:val="19"/>
              <w:szCs w:val="19"/>
            </w:rPr>
          </w:rPrChange>
        </w:rPr>
        <w:t>INT</w:t>
      </w:r>
      <w:r w:rsidRPr="00C211BF">
        <w:rPr>
          <w:rStyle w:val="CodeText"/>
          <w:rPrChange w:id="12501" w:author="Sam Tertzakian" w:date="2018-09-12T12:35:00Z">
            <w:rPr>
              <w:rFonts w:ascii="Consolas" w:hAnsi="Consolas" w:cs="Consolas"/>
              <w:color w:val="000000"/>
              <w:sz w:val="19"/>
              <w:szCs w:val="19"/>
            </w:rPr>
          </w:rPrChange>
        </w:rPr>
        <w:t xml:space="preserve"> </w:t>
      </w:r>
      <w:r w:rsidRPr="00C211BF">
        <w:rPr>
          <w:rStyle w:val="CodeText"/>
          <w:rPrChange w:id="12502" w:author="Sam Tertzakian" w:date="2018-09-12T12:35:00Z">
            <w:rPr>
              <w:rFonts w:ascii="Consolas" w:hAnsi="Consolas" w:cs="Consolas"/>
              <w:color w:val="808080"/>
              <w:sz w:val="19"/>
              <w:szCs w:val="19"/>
            </w:rPr>
          </w:rPrChange>
        </w:rPr>
        <w:t>NumberOfFormatStrings</w:t>
      </w:r>
      <w:r w:rsidRPr="00C211BF">
        <w:rPr>
          <w:rStyle w:val="CodeText"/>
          <w:rPrChange w:id="12503" w:author="Sam Tertzakian" w:date="2018-09-12T12:35:00Z">
            <w:rPr>
              <w:rFonts w:ascii="Consolas" w:hAnsi="Consolas" w:cs="Consolas"/>
              <w:color w:val="000000"/>
              <w:sz w:val="19"/>
              <w:szCs w:val="19"/>
            </w:rPr>
          </w:rPrChange>
        </w:rPr>
        <w:t>,</w:t>
      </w:r>
    </w:p>
    <w:p w14:paraId="1E92EBFF" w14:textId="77777777" w:rsidR="00E73B17" w:rsidRPr="00C211BF" w:rsidRDefault="00E73B17" w:rsidP="00E73B17">
      <w:pPr>
        <w:autoSpaceDE w:val="0"/>
        <w:autoSpaceDN w:val="0"/>
        <w:adjustRightInd w:val="0"/>
        <w:spacing w:after="0" w:line="240" w:lineRule="auto"/>
        <w:rPr>
          <w:rStyle w:val="CodeText"/>
          <w:rPrChange w:id="12504" w:author="Sam Tertzakian" w:date="2018-09-12T12:35:00Z">
            <w:rPr>
              <w:rFonts w:ascii="Consolas" w:hAnsi="Consolas" w:cs="Consolas"/>
              <w:color w:val="000000"/>
              <w:sz w:val="19"/>
              <w:szCs w:val="19"/>
            </w:rPr>
          </w:rPrChange>
        </w:rPr>
      </w:pPr>
      <w:r w:rsidRPr="00C211BF">
        <w:rPr>
          <w:rStyle w:val="CodeText"/>
          <w:rPrChange w:id="12505" w:author="Sam Tertzakian" w:date="2018-09-12T12:35:00Z">
            <w:rPr>
              <w:rFonts w:ascii="Consolas" w:hAnsi="Consolas" w:cs="Consolas"/>
              <w:color w:val="000000"/>
              <w:sz w:val="19"/>
              <w:szCs w:val="19"/>
            </w:rPr>
          </w:rPrChange>
        </w:rPr>
        <w:t xml:space="preserve">    </w:t>
      </w:r>
      <w:r w:rsidRPr="00C211BF">
        <w:rPr>
          <w:rStyle w:val="CodeText"/>
          <w:rPrChange w:id="12506" w:author="Sam Tertzakian" w:date="2018-09-12T12:35:00Z">
            <w:rPr>
              <w:rFonts w:ascii="Consolas" w:hAnsi="Consolas" w:cs="Consolas"/>
              <w:color w:val="6F008A"/>
              <w:sz w:val="19"/>
              <w:szCs w:val="19"/>
            </w:rPr>
          </w:rPrChange>
        </w:rPr>
        <w:t>_In_opt_</w:t>
      </w:r>
      <w:r w:rsidRPr="00C211BF">
        <w:rPr>
          <w:rStyle w:val="CodeText"/>
          <w:rPrChange w:id="12507" w:author="Sam Tertzakian" w:date="2018-09-12T12:35:00Z">
            <w:rPr>
              <w:rFonts w:ascii="Consolas" w:hAnsi="Consolas" w:cs="Consolas"/>
              <w:color w:val="000000"/>
              <w:sz w:val="19"/>
              <w:szCs w:val="19"/>
            </w:rPr>
          </w:rPrChange>
        </w:rPr>
        <w:t xml:space="preserve"> </w:t>
      </w:r>
      <w:r w:rsidRPr="00C211BF">
        <w:rPr>
          <w:rStyle w:val="CodeText"/>
          <w:rPrChange w:id="12508" w:author="Sam Tertzakian" w:date="2018-09-12T12:35:00Z">
            <w:rPr>
              <w:rFonts w:ascii="Consolas" w:hAnsi="Consolas" w:cs="Consolas"/>
              <w:color w:val="2B91AF"/>
              <w:sz w:val="19"/>
              <w:szCs w:val="19"/>
            </w:rPr>
          </w:rPrChange>
        </w:rPr>
        <w:t>PWCHAR</w:t>
      </w:r>
      <w:r w:rsidRPr="00C211BF">
        <w:rPr>
          <w:rStyle w:val="CodeText"/>
          <w:rPrChange w:id="12509" w:author="Sam Tertzakian" w:date="2018-09-12T12:35:00Z">
            <w:rPr>
              <w:rFonts w:ascii="Consolas" w:hAnsi="Consolas" w:cs="Consolas"/>
              <w:color w:val="000000"/>
              <w:sz w:val="19"/>
              <w:szCs w:val="19"/>
            </w:rPr>
          </w:rPrChange>
        </w:rPr>
        <w:t xml:space="preserve">* </w:t>
      </w:r>
      <w:r w:rsidRPr="00C211BF">
        <w:rPr>
          <w:rStyle w:val="CodeText"/>
          <w:rPrChange w:id="12510" w:author="Sam Tertzakian" w:date="2018-09-12T12:35:00Z">
            <w:rPr>
              <w:rFonts w:ascii="Consolas" w:hAnsi="Consolas" w:cs="Consolas"/>
              <w:color w:val="808080"/>
              <w:sz w:val="19"/>
              <w:szCs w:val="19"/>
            </w:rPr>
          </w:rPrChange>
        </w:rPr>
        <w:t>FormatStrings</w:t>
      </w:r>
      <w:r w:rsidRPr="00C211BF">
        <w:rPr>
          <w:rStyle w:val="CodeText"/>
          <w:rPrChange w:id="12511" w:author="Sam Tertzakian" w:date="2018-09-12T12:35:00Z">
            <w:rPr>
              <w:rFonts w:ascii="Consolas" w:hAnsi="Consolas" w:cs="Consolas"/>
              <w:color w:val="000000"/>
              <w:sz w:val="19"/>
              <w:szCs w:val="19"/>
            </w:rPr>
          </w:rPrChange>
        </w:rPr>
        <w:t>,</w:t>
      </w:r>
    </w:p>
    <w:p w14:paraId="057451F5" w14:textId="77777777" w:rsidR="00E73B17" w:rsidRPr="00C211BF" w:rsidRDefault="00E73B17" w:rsidP="00E73B17">
      <w:pPr>
        <w:autoSpaceDE w:val="0"/>
        <w:autoSpaceDN w:val="0"/>
        <w:adjustRightInd w:val="0"/>
        <w:spacing w:after="0" w:line="240" w:lineRule="auto"/>
        <w:rPr>
          <w:rStyle w:val="CodeText"/>
          <w:rPrChange w:id="12512" w:author="Sam Tertzakian" w:date="2018-09-12T12:35:00Z">
            <w:rPr>
              <w:rFonts w:ascii="Consolas" w:hAnsi="Consolas" w:cs="Consolas"/>
              <w:color w:val="000000"/>
              <w:sz w:val="19"/>
              <w:szCs w:val="19"/>
            </w:rPr>
          </w:rPrChange>
        </w:rPr>
      </w:pPr>
      <w:r w:rsidRPr="00C211BF">
        <w:rPr>
          <w:rStyle w:val="CodeText"/>
          <w:rPrChange w:id="12513" w:author="Sam Tertzakian" w:date="2018-09-12T12:35:00Z">
            <w:rPr>
              <w:rFonts w:ascii="Consolas" w:hAnsi="Consolas" w:cs="Consolas"/>
              <w:color w:val="000000"/>
              <w:sz w:val="19"/>
              <w:szCs w:val="19"/>
            </w:rPr>
          </w:rPrChange>
        </w:rPr>
        <w:t xml:space="preserve">    </w:t>
      </w:r>
      <w:r w:rsidRPr="00C211BF">
        <w:rPr>
          <w:rStyle w:val="CodeText"/>
          <w:rPrChange w:id="12514" w:author="Sam Tertzakian" w:date="2018-09-12T12:35:00Z">
            <w:rPr>
              <w:rFonts w:ascii="Consolas" w:hAnsi="Consolas" w:cs="Consolas"/>
              <w:color w:val="6F008A"/>
              <w:sz w:val="19"/>
              <w:szCs w:val="19"/>
            </w:rPr>
          </w:rPrChange>
        </w:rPr>
        <w:t>_In_</w:t>
      </w:r>
      <w:r w:rsidRPr="00C211BF">
        <w:rPr>
          <w:rStyle w:val="CodeText"/>
          <w:rPrChange w:id="12515" w:author="Sam Tertzakian" w:date="2018-09-12T12:35:00Z">
            <w:rPr>
              <w:rFonts w:ascii="Consolas" w:hAnsi="Consolas" w:cs="Consolas"/>
              <w:color w:val="000000"/>
              <w:sz w:val="19"/>
              <w:szCs w:val="19"/>
            </w:rPr>
          </w:rPrChange>
        </w:rPr>
        <w:t xml:space="preserve"> </w:t>
      </w:r>
      <w:r w:rsidRPr="00C211BF">
        <w:rPr>
          <w:rStyle w:val="CodeText"/>
          <w:rPrChange w:id="12516" w:author="Sam Tertzakian" w:date="2018-09-12T12:35:00Z">
            <w:rPr>
              <w:rFonts w:ascii="Consolas" w:hAnsi="Consolas" w:cs="Consolas"/>
              <w:color w:val="2B91AF"/>
              <w:sz w:val="19"/>
              <w:szCs w:val="19"/>
            </w:rPr>
          </w:rPrChange>
        </w:rPr>
        <w:t>INT</w:t>
      </w:r>
      <w:r w:rsidRPr="00C211BF">
        <w:rPr>
          <w:rStyle w:val="CodeText"/>
          <w:rPrChange w:id="12517" w:author="Sam Tertzakian" w:date="2018-09-12T12:35:00Z">
            <w:rPr>
              <w:rFonts w:ascii="Consolas" w:hAnsi="Consolas" w:cs="Consolas"/>
              <w:color w:val="000000"/>
              <w:sz w:val="19"/>
              <w:szCs w:val="19"/>
            </w:rPr>
          </w:rPrChange>
        </w:rPr>
        <w:t xml:space="preserve"> </w:t>
      </w:r>
      <w:r w:rsidRPr="00C211BF">
        <w:rPr>
          <w:rStyle w:val="CodeText"/>
          <w:rPrChange w:id="12518" w:author="Sam Tertzakian" w:date="2018-09-12T12:35:00Z">
            <w:rPr>
              <w:rFonts w:ascii="Consolas" w:hAnsi="Consolas" w:cs="Consolas"/>
              <w:color w:val="808080"/>
              <w:sz w:val="19"/>
              <w:szCs w:val="19"/>
            </w:rPr>
          </w:rPrChange>
        </w:rPr>
        <w:t>NumberOfInsertionStrings</w:t>
      </w:r>
      <w:r w:rsidRPr="00C211BF">
        <w:rPr>
          <w:rStyle w:val="CodeText"/>
          <w:rPrChange w:id="12519" w:author="Sam Tertzakian" w:date="2018-09-12T12:35:00Z">
            <w:rPr>
              <w:rFonts w:ascii="Consolas" w:hAnsi="Consolas" w:cs="Consolas"/>
              <w:color w:val="000000"/>
              <w:sz w:val="19"/>
              <w:szCs w:val="19"/>
            </w:rPr>
          </w:rPrChange>
        </w:rPr>
        <w:t>,</w:t>
      </w:r>
    </w:p>
    <w:p w14:paraId="5A78DFF2" w14:textId="77777777" w:rsidR="00E73B17" w:rsidRPr="00C211BF" w:rsidRDefault="00E73B17" w:rsidP="00E73B17">
      <w:pPr>
        <w:autoSpaceDE w:val="0"/>
        <w:autoSpaceDN w:val="0"/>
        <w:adjustRightInd w:val="0"/>
        <w:spacing w:after="0" w:line="240" w:lineRule="auto"/>
        <w:rPr>
          <w:rStyle w:val="CodeText"/>
          <w:rPrChange w:id="12520" w:author="Sam Tertzakian" w:date="2018-09-12T12:35:00Z">
            <w:rPr>
              <w:rFonts w:ascii="Consolas" w:hAnsi="Consolas" w:cs="Consolas"/>
              <w:color w:val="000000"/>
              <w:sz w:val="19"/>
              <w:szCs w:val="19"/>
            </w:rPr>
          </w:rPrChange>
        </w:rPr>
      </w:pPr>
      <w:r w:rsidRPr="00C211BF">
        <w:rPr>
          <w:rStyle w:val="CodeText"/>
          <w:rPrChange w:id="12521" w:author="Sam Tertzakian" w:date="2018-09-12T12:35:00Z">
            <w:rPr>
              <w:rFonts w:ascii="Consolas" w:hAnsi="Consolas" w:cs="Consolas"/>
              <w:color w:val="000000"/>
              <w:sz w:val="19"/>
              <w:szCs w:val="19"/>
            </w:rPr>
          </w:rPrChange>
        </w:rPr>
        <w:t xml:space="preserve">    ...</w:t>
      </w:r>
    </w:p>
    <w:p w14:paraId="6A342CBD" w14:textId="77777777" w:rsidR="00E73B17" w:rsidRPr="00C211BF" w:rsidRDefault="00E73B17" w:rsidP="00E73B17">
      <w:pPr>
        <w:autoSpaceDE w:val="0"/>
        <w:autoSpaceDN w:val="0"/>
        <w:adjustRightInd w:val="0"/>
        <w:spacing w:after="0" w:line="240" w:lineRule="auto"/>
        <w:rPr>
          <w:rStyle w:val="CodeText"/>
          <w:rPrChange w:id="12522" w:author="Sam Tertzakian" w:date="2018-09-12T12:35:00Z">
            <w:rPr>
              <w:rFonts w:ascii="Consolas" w:hAnsi="Consolas" w:cs="Consolas"/>
              <w:color w:val="000000"/>
              <w:sz w:val="19"/>
              <w:szCs w:val="19"/>
            </w:rPr>
          </w:rPrChange>
        </w:rPr>
      </w:pPr>
      <w:r w:rsidRPr="00C211BF">
        <w:rPr>
          <w:rStyle w:val="CodeText"/>
          <w:rPrChange w:id="12523" w:author="Sam Tertzakian" w:date="2018-09-12T12:35:00Z">
            <w:rPr>
              <w:rFonts w:ascii="Consolas" w:hAnsi="Consolas" w:cs="Consolas"/>
              <w:color w:val="000000"/>
              <w:sz w:val="19"/>
              <w:szCs w:val="19"/>
            </w:rPr>
          </w:rPrChange>
        </w:rPr>
        <w:t xml:space="preserve">    );</w:t>
      </w:r>
    </w:p>
    <w:p w14:paraId="6EA54917" w14:textId="6E3F0422"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625770EB" w14:textId="598902CB" w:rsidR="00DC3D60" w:rsidRDefault="00DC3D60" w:rsidP="00DC3D60">
      <w:r>
        <w:t xml:space="preserve">Given a WDF </w:t>
      </w:r>
      <w:r w:rsidR="00952E8A" w:rsidRPr="00952E8A">
        <w:rPr>
          <w:rStyle w:val="CodeText"/>
        </w:rPr>
        <w:t>WDFDEVICE</w:t>
      </w:r>
      <w:r>
        <w:t xml:space="preserve"> object, write an event to the Event Log using a variable number of parameters.</w:t>
      </w:r>
    </w:p>
    <w:p w14:paraId="4F93D35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38A802CD" w14:textId="77777777" w:rsidTr="00246F8E">
        <w:tc>
          <w:tcPr>
            <w:tcW w:w="5665" w:type="dxa"/>
          </w:tcPr>
          <w:p w14:paraId="751FA6FD" w14:textId="6DC54C75" w:rsidR="00DC3D60" w:rsidRPr="00952E8A" w:rsidRDefault="00DC3D60" w:rsidP="00DC3D60">
            <w:pPr>
              <w:rPr>
                <w:rStyle w:val="CodeText"/>
              </w:rPr>
            </w:pPr>
            <w:r w:rsidRPr="00952E8A">
              <w:rPr>
                <w:rStyle w:val="CodeText"/>
              </w:rPr>
              <w:t>WDFDEVICE Device</w:t>
            </w:r>
          </w:p>
        </w:tc>
        <w:tc>
          <w:tcPr>
            <w:tcW w:w="3685" w:type="dxa"/>
          </w:tcPr>
          <w:p w14:paraId="5A5637D0" w14:textId="0D352972" w:rsidR="00DC3D60" w:rsidRDefault="00DC3D60" w:rsidP="00DC3D60">
            <w:r>
              <w:t xml:space="preserve">The given </w:t>
            </w:r>
            <w:r w:rsidRPr="00952E8A">
              <w:rPr>
                <w:rStyle w:val="CodeText"/>
              </w:rPr>
              <w:t>WDFDEVICE</w:t>
            </w:r>
            <w:r>
              <w:t xml:space="preserve"> object.</w:t>
            </w:r>
          </w:p>
        </w:tc>
      </w:tr>
      <w:tr w:rsidR="00DC3D60" w14:paraId="4434BC1A" w14:textId="77777777" w:rsidTr="00246F8E">
        <w:tc>
          <w:tcPr>
            <w:tcW w:w="5665" w:type="dxa"/>
          </w:tcPr>
          <w:p w14:paraId="20803CF4" w14:textId="77777777" w:rsidR="00DC3D60" w:rsidRPr="00952E8A" w:rsidRDefault="00DC3D60" w:rsidP="00DC3D60">
            <w:pPr>
              <w:rPr>
                <w:rStyle w:val="CodeText"/>
              </w:rPr>
            </w:pPr>
            <w:r w:rsidRPr="00952E8A">
              <w:rPr>
                <w:rStyle w:val="CodeText"/>
              </w:rPr>
              <w:t>NTSTATUS ErrorCode</w:t>
            </w:r>
          </w:p>
        </w:tc>
        <w:tc>
          <w:tcPr>
            <w:tcW w:w="3685" w:type="dxa"/>
          </w:tcPr>
          <w:p w14:paraId="72AF253E" w14:textId="77777777" w:rsidR="00DC3D60" w:rsidRDefault="00DC3D60" w:rsidP="00DC3D60">
            <w:r>
              <w:t>ErrorCode from header generated by mc compiler.</w:t>
            </w:r>
          </w:p>
        </w:tc>
      </w:tr>
      <w:tr w:rsidR="00DC3D60" w14:paraId="60A9C73F" w14:textId="77777777" w:rsidTr="00246F8E">
        <w:tc>
          <w:tcPr>
            <w:tcW w:w="5665" w:type="dxa"/>
          </w:tcPr>
          <w:p w14:paraId="3620FF99" w14:textId="77777777" w:rsidR="00DC3D60" w:rsidRPr="00952E8A" w:rsidRDefault="00DC3D60" w:rsidP="00DC3D60">
            <w:pPr>
              <w:rPr>
                <w:rStyle w:val="CodeText"/>
              </w:rPr>
            </w:pPr>
            <w:r w:rsidRPr="00952E8A">
              <w:rPr>
                <w:rStyle w:val="CodeText"/>
              </w:rPr>
              <w:t>NTSTATUS FinalNtStatus</w:t>
            </w:r>
          </w:p>
        </w:tc>
        <w:tc>
          <w:tcPr>
            <w:tcW w:w="3685" w:type="dxa"/>
          </w:tcPr>
          <w:p w14:paraId="2AFA555E" w14:textId="77777777" w:rsidR="00DC3D60" w:rsidRDefault="00DC3D60" w:rsidP="00DC3D60">
            <w:r>
              <w:t xml:space="preserve">The final </w:t>
            </w:r>
            <w:r w:rsidRPr="00952E8A">
              <w:rPr>
                <w:rStyle w:val="CodeText"/>
              </w:rPr>
              <w:t>NTSTATUS</w:t>
            </w:r>
            <w:r>
              <w:t xml:space="preserve"> for the error being logged.</w:t>
            </w:r>
          </w:p>
        </w:tc>
      </w:tr>
      <w:tr w:rsidR="00DC3D60" w14:paraId="548A3E42" w14:textId="77777777" w:rsidTr="00246F8E">
        <w:tc>
          <w:tcPr>
            <w:tcW w:w="5665" w:type="dxa"/>
          </w:tcPr>
          <w:p w14:paraId="6C4D9C64" w14:textId="77777777" w:rsidR="00DC3D60" w:rsidRPr="00952E8A" w:rsidRDefault="00DC3D60" w:rsidP="00DC3D60">
            <w:pPr>
              <w:rPr>
                <w:rStyle w:val="CodeText"/>
              </w:rPr>
            </w:pPr>
            <w:r w:rsidRPr="00952E8A">
              <w:rPr>
                <w:rStyle w:val="CodeText"/>
              </w:rPr>
              <w:t>ULONG UniqueId</w:t>
            </w:r>
          </w:p>
        </w:tc>
        <w:tc>
          <w:tcPr>
            <w:tcW w:w="3685" w:type="dxa"/>
          </w:tcPr>
          <w:p w14:paraId="7875A6BB" w14:textId="3E145F35" w:rsidR="00DC3D60" w:rsidRPr="001941E3" w:rsidRDefault="00DC3D60" w:rsidP="00DC3D60">
            <w:pPr>
              <w:rPr>
                <w:color w:val="000000"/>
              </w:rPr>
            </w:pPr>
            <w:r>
              <w:t xml:space="preserve">Unique long word that identifies the </w:t>
            </w:r>
            <w:r w:rsidR="004F3E10">
              <w:t>specific</w:t>
            </w:r>
            <w:r>
              <w:t xml:space="preserve"> call to this function.</w:t>
            </w:r>
          </w:p>
        </w:tc>
      </w:tr>
      <w:tr w:rsidR="00DC3D60" w14:paraId="36B026F8" w14:textId="77777777" w:rsidTr="00246F8E">
        <w:tc>
          <w:tcPr>
            <w:tcW w:w="5665" w:type="dxa"/>
          </w:tcPr>
          <w:p w14:paraId="56833A39" w14:textId="77777777" w:rsidR="00DC3D60" w:rsidRPr="00952E8A" w:rsidRDefault="00DC3D60" w:rsidP="00DC3D60">
            <w:pPr>
              <w:rPr>
                <w:rStyle w:val="CodeText"/>
              </w:rPr>
            </w:pPr>
            <w:r w:rsidRPr="00952E8A">
              <w:rPr>
                <w:rStyle w:val="CodeText"/>
              </w:rPr>
              <w:t>ULONG TextLength</w:t>
            </w:r>
          </w:p>
        </w:tc>
        <w:tc>
          <w:tcPr>
            <w:tcW w:w="3685" w:type="dxa"/>
          </w:tcPr>
          <w:p w14:paraId="035D8B28" w14:textId="77777777" w:rsidR="00DC3D60" w:rsidRPr="001941E3" w:rsidRDefault="00DC3D60" w:rsidP="00DC3D60">
            <w:pPr>
              <w:rPr>
                <w:color w:val="000000"/>
              </w:rPr>
            </w:pPr>
            <w:r>
              <w:t>The length in bytes (including the terminating NULL) of the Text string.</w:t>
            </w:r>
          </w:p>
        </w:tc>
      </w:tr>
      <w:tr w:rsidR="00DC3D60" w14:paraId="509BC578" w14:textId="77777777" w:rsidTr="00246F8E">
        <w:tc>
          <w:tcPr>
            <w:tcW w:w="5665" w:type="dxa"/>
          </w:tcPr>
          <w:p w14:paraId="1ED3BCBB" w14:textId="77777777" w:rsidR="00DC3D60" w:rsidRPr="00952E8A" w:rsidRDefault="00DC3D60" w:rsidP="00DC3D60">
            <w:pPr>
              <w:rPr>
                <w:rStyle w:val="CodeText"/>
              </w:rPr>
            </w:pPr>
            <w:r w:rsidRPr="00952E8A">
              <w:rPr>
                <w:rStyle w:val="CodeText"/>
              </w:rPr>
              <w:t>PCWSTR Text</w:t>
            </w:r>
          </w:p>
        </w:tc>
        <w:tc>
          <w:tcPr>
            <w:tcW w:w="3685" w:type="dxa"/>
          </w:tcPr>
          <w:p w14:paraId="3BFC1419" w14:textId="77777777" w:rsidR="00DC3D60" w:rsidRDefault="00DC3D60" w:rsidP="00DC3D60">
            <w:r>
              <w:t>Additional data to add to be included in the error log.</w:t>
            </w:r>
          </w:p>
        </w:tc>
      </w:tr>
      <w:tr w:rsidR="00DC3D60" w14:paraId="4C06DCBF" w14:textId="77777777" w:rsidTr="00246F8E">
        <w:tc>
          <w:tcPr>
            <w:tcW w:w="5665" w:type="dxa"/>
          </w:tcPr>
          <w:p w14:paraId="02F363E4" w14:textId="77777777" w:rsidR="00DC3D60" w:rsidRPr="00952E8A" w:rsidRDefault="00DC3D60" w:rsidP="00DC3D60">
            <w:pPr>
              <w:rPr>
                <w:rStyle w:val="CodeText"/>
              </w:rPr>
            </w:pPr>
            <w:r w:rsidRPr="00952E8A">
              <w:rPr>
                <w:rStyle w:val="CodeText"/>
              </w:rPr>
              <w:t>INT NumberOfFormatStrings</w:t>
            </w:r>
          </w:p>
        </w:tc>
        <w:tc>
          <w:tcPr>
            <w:tcW w:w="3685" w:type="dxa"/>
          </w:tcPr>
          <w:p w14:paraId="4E4BC665" w14:textId="77777777" w:rsidR="00DC3D60" w:rsidRDefault="00DC3D60" w:rsidP="00DC3D60">
            <w:r>
              <w:t>Number of format strings.</w:t>
            </w:r>
          </w:p>
        </w:tc>
      </w:tr>
      <w:tr w:rsidR="00DC3D60" w14:paraId="47396761" w14:textId="77777777" w:rsidTr="00246F8E">
        <w:tc>
          <w:tcPr>
            <w:tcW w:w="5665" w:type="dxa"/>
          </w:tcPr>
          <w:p w14:paraId="3E4F63E1" w14:textId="77777777" w:rsidR="00DC3D60" w:rsidRPr="00952E8A" w:rsidRDefault="00DC3D60" w:rsidP="00DC3D60">
            <w:pPr>
              <w:rPr>
                <w:rStyle w:val="CodeText"/>
              </w:rPr>
            </w:pPr>
            <w:r w:rsidRPr="00952E8A">
              <w:rPr>
                <w:rStyle w:val="CodeText"/>
              </w:rPr>
              <w:t>PWCHAR* FormatStrings</w:t>
            </w:r>
          </w:p>
        </w:tc>
        <w:tc>
          <w:tcPr>
            <w:tcW w:w="3685" w:type="dxa"/>
          </w:tcPr>
          <w:p w14:paraId="06B77613" w14:textId="77777777" w:rsidR="00DC3D60" w:rsidRDefault="00DC3D60" w:rsidP="00DC3D60">
            <w:r>
              <w:t>An array of format specifiers for each argument passed below.</w:t>
            </w:r>
          </w:p>
        </w:tc>
      </w:tr>
      <w:tr w:rsidR="00DC3D60" w14:paraId="4B6E8F63" w14:textId="77777777" w:rsidTr="00246F8E">
        <w:tc>
          <w:tcPr>
            <w:tcW w:w="5665" w:type="dxa"/>
          </w:tcPr>
          <w:p w14:paraId="003FE216" w14:textId="77777777" w:rsidR="00DC3D60" w:rsidRPr="00952E8A" w:rsidRDefault="00DC3D60" w:rsidP="00DC3D60">
            <w:pPr>
              <w:rPr>
                <w:rStyle w:val="CodeText"/>
              </w:rPr>
            </w:pPr>
            <w:r w:rsidRPr="00952E8A">
              <w:rPr>
                <w:rStyle w:val="CodeText"/>
              </w:rPr>
              <w:t>INT NumberOfInsertionStrings</w:t>
            </w:r>
          </w:p>
        </w:tc>
        <w:tc>
          <w:tcPr>
            <w:tcW w:w="3685" w:type="dxa"/>
          </w:tcPr>
          <w:p w14:paraId="2DD12469" w14:textId="77777777" w:rsidR="00DC3D60" w:rsidRDefault="00DC3D60" w:rsidP="00DC3D60">
            <w:r>
              <w:t>Number of insertion strings.</w:t>
            </w:r>
          </w:p>
        </w:tc>
      </w:tr>
      <w:tr w:rsidR="00DC3D60" w14:paraId="50D3A0B2" w14:textId="77777777" w:rsidTr="00246F8E">
        <w:tc>
          <w:tcPr>
            <w:tcW w:w="5665" w:type="dxa"/>
          </w:tcPr>
          <w:p w14:paraId="6B7F9683" w14:textId="77777777" w:rsidR="00DC3D60" w:rsidRPr="00952E8A" w:rsidRDefault="00DC3D60" w:rsidP="00DC3D60">
            <w:pPr>
              <w:rPr>
                <w:rStyle w:val="CodeText"/>
              </w:rPr>
            </w:pPr>
            <w:r w:rsidRPr="00952E8A">
              <w:rPr>
                <w:rStyle w:val="CodeText"/>
              </w:rPr>
              <w:t>…</w:t>
            </w:r>
          </w:p>
        </w:tc>
        <w:tc>
          <w:tcPr>
            <w:tcW w:w="3685" w:type="dxa"/>
          </w:tcPr>
          <w:p w14:paraId="18BE1FB8" w14:textId="77777777" w:rsidR="00DC3D60" w:rsidRDefault="00DC3D60" w:rsidP="00DC3D60">
            <w:r>
              <w:t>Variable list of insertion strings.</w:t>
            </w:r>
          </w:p>
        </w:tc>
      </w:tr>
    </w:tbl>
    <w:p w14:paraId="61C8B81C" w14:textId="77777777" w:rsidR="00DC3D60" w:rsidRDefault="00DC3D60" w:rsidP="00DC3D60"/>
    <w:p w14:paraId="6C4BF624" w14:textId="77777777" w:rsidR="00DC3D60" w:rsidRDefault="00DC3D60" w:rsidP="00DC3D60">
      <w:pPr>
        <w:pStyle w:val="Heading4"/>
      </w:pPr>
      <w:r>
        <w:t>Returns</w:t>
      </w:r>
    </w:p>
    <w:p w14:paraId="392EB977" w14:textId="77777777" w:rsidR="00DC3D60" w:rsidRDefault="00DC3D60" w:rsidP="00DC3D60">
      <w:r>
        <w:t>None.</w:t>
      </w:r>
    </w:p>
    <w:p w14:paraId="508DE3C5" w14:textId="77777777" w:rsidR="00DC3D60" w:rsidRDefault="00DC3D60" w:rsidP="00DC3D60">
      <w:pPr>
        <w:pStyle w:val="Heading4"/>
      </w:pPr>
      <w:r>
        <w:lastRenderedPageBreak/>
        <w:t>Remarks</w:t>
      </w:r>
    </w:p>
    <w:p w14:paraId="6E67D8BA" w14:textId="468FDACC" w:rsidR="00DC3D60" w:rsidRDefault="00DC3D60" w:rsidP="004A459D">
      <w:pPr>
        <w:pStyle w:val="ListParagraph"/>
        <w:numPr>
          <w:ilvl w:val="0"/>
          <w:numId w:val="3"/>
        </w:numPr>
      </w:pPr>
      <w:r>
        <w:t>This call is designed to be used from the Client Driver’s AddDevice function (before DMF is initialized).</w:t>
      </w:r>
    </w:p>
    <w:p w14:paraId="20F24172"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48B08AD6"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028E90FB" w14:textId="34B2C15B" w:rsidR="00E73B17" w:rsidRDefault="00E73B17" w:rsidP="00E73B17">
      <w:pPr>
        <w:pStyle w:val="Heading3"/>
      </w:pPr>
      <w:bookmarkStart w:id="12524" w:name="_Toc524528151"/>
      <w:r>
        <w:lastRenderedPageBreak/>
        <w:t>DMF_Utility_EventLogEntryWriteDmfModule</w:t>
      </w:r>
      <w:bookmarkEnd w:id="12524"/>
    </w:p>
    <w:p w14:paraId="4A099C64"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3D8DC7E3" w14:textId="77777777" w:rsidR="00E73B17" w:rsidRPr="00C211BF" w:rsidRDefault="00E73B17" w:rsidP="00E73B17">
      <w:pPr>
        <w:autoSpaceDE w:val="0"/>
        <w:autoSpaceDN w:val="0"/>
        <w:adjustRightInd w:val="0"/>
        <w:spacing w:after="0" w:line="240" w:lineRule="auto"/>
        <w:rPr>
          <w:rStyle w:val="CodeText"/>
          <w:rPrChange w:id="12525" w:author="Sam Tertzakian" w:date="2018-09-12T12:35:00Z">
            <w:rPr>
              <w:rFonts w:ascii="Consolas" w:hAnsi="Consolas" w:cs="Consolas"/>
              <w:color w:val="000000"/>
              <w:sz w:val="19"/>
              <w:szCs w:val="19"/>
            </w:rPr>
          </w:rPrChange>
        </w:rPr>
      </w:pPr>
      <w:r w:rsidRPr="00C211BF">
        <w:rPr>
          <w:rStyle w:val="CodeText"/>
          <w:rPrChange w:id="12526" w:author="Sam Tertzakian" w:date="2018-09-12T12:35:00Z">
            <w:rPr>
              <w:rFonts w:ascii="Consolas" w:hAnsi="Consolas" w:cs="Consolas"/>
              <w:color w:val="6F008A"/>
              <w:sz w:val="19"/>
              <w:szCs w:val="19"/>
            </w:rPr>
          </w:rPrChange>
        </w:rPr>
        <w:t>VOID</w:t>
      </w:r>
    </w:p>
    <w:p w14:paraId="033A2E2E" w14:textId="77777777" w:rsidR="00E73B17" w:rsidRPr="00C211BF" w:rsidRDefault="00E73B17" w:rsidP="00E73B17">
      <w:pPr>
        <w:autoSpaceDE w:val="0"/>
        <w:autoSpaceDN w:val="0"/>
        <w:adjustRightInd w:val="0"/>
        <w:spacing w:after="0" w:line="240" w:lineRule="auto"/>
        <w:rPr>
          <w:rStyle w:val="CodeText"/>
          <w:rPrChange w:id="12527" w:author="Sam Tertzakian" w:date="2018-09-12T12:35:00Z">
            <w:rPr>
              <w:rFonts w:ascii="Consolas" w:hAnsi="Consolas" w:cs="Consolas"/>
              <w:color w:val="000000"/>
              <w:sz w:val="19"/>
              <w:szCs w:val="19"/>
            </w:rPr>
          </w:rPrChange>
        </w:rPr>
      </w:pPr>
      <w:r w:rsidRPr="00C211BF">
        <w:rPr>
          <w:rStyle w:val="CodeText"/>
          <w:rPrChange w:id="12528" w:author="Sam Tertzakian" w:date="2018-09-12T12:35:00Z">
            <w:rPr>
              <w:rFonts w:ascii="Consolas" w:hAnsi="Consolas" w:cs="Consolas"/>
              <w:color w:val="000000"/>
              <w:sz w:val="19"/>
              <w:szCs w:val="19"/>
            </w:rPr>
          </w:rPrChange>
        </w:rPr>
        <w:t>DMF_Utility_EventLogEntryWriteDmfModule(</w:t>
      </w:r>
    </w:p>
    <w:p w14:paraId="6A0A3E99" w14:textId="77777777" w:rsidR="00E73B17" w:rsidRPr="00C211BF" w:rsidRDefault="00E73B17" w:rsidP="00E73B17">
      <w:pPr>
        <w:autoSpaceDE w:val="0"/>
        <w:autoSpaceDN w:val="0"/>
        <w:adjustRightInd w:val="0"/>
        <w:spacing w:after="0" w:line="240" w:lineRule="auto"/>
        <w:rPr>
          <w:rStyle w:val="CodeText"/>
          <w:rPrChange w:id="12529" w:author="Sam Tertzakian" w:date="2018-09-12T12:35:00Z">
            <w:rPr>
              <w:rFonts w:ascii="Consolas" w:hAnsi="Consolas" w:cs="Consolas"/>
              <w:color w:val="000000"/>
              <w:sz w:val="19"/>
              <w:szCs w:val="19"/>
            </w:rPr>
          </w:rPrChange>
        </w:rPr>
      </w:pPr>
      <w:r w:rsidRPr="00C211BF">
        <w:rPr>
          <w:rStyle w:val="CodeText"/>
          <w:rPrChange w:id="12530" w:author="Sam Tertzakian" w:date="2018-09-12T12:35:00Z">
            <w:rPr>
              <w:rFonts w:ascii="Consolas" w:hAnsi="Consolas" w:cs="Consolas"/>
              <w:color w:val="000000"/>
              <w:sz w:val="19"/>
              <w:szCs w:val="19"/>
            </w:rPr>
          </w:rPrChange>
        </w:rPr>
        <w:t xml:space="preserve">    </w:t>
      </w:r>
      <w:r w:rsidRPr="00C211BF">
        <w:rPr>
          <w:rStyle w:val="CodeText"/>
          <w:rPrChange w:id="12531" w:author="Sam Tertzakian" w:date="2018-09-12T12:35:00Z">
            <w:rPr>
              <w:rFonts w:ascii="Consolas" w:hAnsi="Consolas" w:cs="Consolas"/>
              <w:color w:val="6F008A"/>
              <w:sz w:val="19"/>
              <w:szCs w:val="19"/>
            </w:rPr>
          </w:rPrChange>
        </w:rPr>
        <w:t>_In_</w:t>
      </w:r>
      <w:r w:rsidRPr="00C211BF">
        <w:rPr>
          <w:rStyle w:val="CodeText"/>
          <w:rPrChange w:id="12532" w:author="Sam Tertzakian" w:date="2018-09-12T12:35:00Z">
            <w:rPr>
              <w:rFonts w:ascii="Consolas" w:hAnsi="Consolas" w:cs="Consolas"/>
              <w:color w:val="000000"/>
              <w:sz w:val="19"/>
              <w:szCs w:val="19"/>
            </w:rPr>
          </w:rPrChange>
        </w:rPr>
        <w:t xml:space="preserve"> </w:t>
      </w:r>
      <w:r w:rsidRPr="00C211BF">
        <w:rPr>
          <w:rStyle w:val="CodeText"/>
          <w:rPrChange w:id="12533" w:author="Sam Tertzakian" w:date="2018-09-12T12:35:00Z">
            <w:rPr>
              <w:rFonts w:ascii="Consolas" w:hAnsi="Consolas" w:cs="Consolas"/>
              <w:color w:val="2B91AF"/>
              <w:sz w:val="19"/>
              <w:szCs w:val="19"/>
            </w:rPr>
          </w:rPrChange>
        </w:rPr>
        <w:t>DMFMODULE</w:t>
      </w:r>
      <w:r w:rsidRPr="00C211BF">
        <w:rPr>
          <w:rStyle w:val="CodeText"/>
          <w:rPrChange w:id="12534" w:author="Sam Tertzakian" w:date="2018-09-12T12:35:00Z">
            <w:rPr>
              <w:rFonts w:ascii="Consolas" w:hAnsi="Consolas" w:cs="Consolas"/>
              <w:color w:val="000000"/>
              <w:sz w:val="19"/>
              <w:szCs w:val="19"/>
            </w:rPr>
          </w:rPrChange>
        </w:rPr>
        <w:t xml:space="preserve"> </w:t>
      </w:r>
      <w:r w:rsidRPr="00C211BF">
        <w:rPr>
          <w:rStyle w:val="CodeText"/>
          <w:rPrChange w:id="12535" w:author="Sam Tertzakian" w:date="2018-09-12T12:35:00Z">
            <w:rPr>
              <w:rFonts w:ascii="Consolas" w:hAnsi="Consolas" w:cs="Consolas"/>
              <w:color w:val="808080"/>
              <w:sz w:val="19"/>
              <w:szCs w:val="19"/>
            </w:rPr>
          </w:rPrChange>
        </w:rPr>
        <w:t>DmfModule</w:t>
      </w:r>
      <w:r w:rsidRPr="00C211BF">
        <w:rPr>
          <w:rStyle w:val="CodeText"/>
          <w:rPrChange w:id="12536" w:author="Sam Tertzakian" w:date="2018-09-12T12:35:00Z">
            <w:rPr>
              <w:rFonts w:ascii="Consolas" w:hAnsi="Consolas" w:cs="Consolas"/>
              <w:color w:val="000000"/>
              <w:sz w:val="19"/>
              <w:szCs w:val="19"/>
            </w:rPr>
          </w:rPrChange>
        </w:rPr>
        <w:t>,</w:t>
      </w:r>
    </w:p>
    <w:p w14:paraId="26107403" w14:textId="77777777" w:rsidR="00E73B17" w:rsidRPr="00C211BF" w:rsidRDefault="00E73B17" w:rsidP="00E73B17">
      <w:pPr>
        <w:autoSpaceDE w:val="0"/>
        <w:autoSpaceDN w:val="0"/>
        <w:adjustRightInd w:val="0"/>
        <w:spacing w:after="0" w:line="240" w:lineRule="auto"/>
        <w:rPr>
          <w:rStyle w:val="CodeText"/>
          <w:rPrChange w:id="12537" w:author="Sam Tertzakian" w:date="2018-09-12T12:35:00Z">
            <w:rPr>
              <w:rFonts w:ascii="Consolas" w:hAnsi="Consolas" w:cs="Consolas"/>
              <w:color w:val="000000"/>
              <w:sz w:val="19"/>
              <w:szCs w:val="19"/>
            </w:rPr>
          </w:rPrChange>
        </w:rPr>
      </w:pPr>
      <w:r w:rsidRPr="00C211BF">
        <w:rPr>
          <w:rStyle w:val="CodeText"/>
          <w:rPrChange w:id="12538" w:author="Sam Tertzakian" w:date="2018-09-12T12:35:00Z">
            <w:rPr>
              <w:rFonts w:ascii="Consolas" w:hAnsi="Consolas" w:cs="Consolas"/>
              <w:color w:val="000000"/>
              <w:sz w:val="19"/>
              <w:szCs w:val="19"/>
            </w:rPr>
          </w:rPrChange>
        </w:rPr>
        <w:t xml:space="preserve">    </w:t>
      </w:r>
      <w:r w:rsidRPr="00C211BF">
        <w:rPr>
          <w:rStyle w:val="CodeText"/>
          <w:rPrChange w:id="12539" w:author="Sam Tertzakian" w:date="2018-09-12T12:35:00Z">
            <w:rPr>
              <w:rFonts w:ascii="Consolas" w:hAnsi="Consolas" w:cs="Consolas"/>
              <w:color w:val="6F008A"/>
              <w:sz w:val="19"/>
              <w:szCs w:val="19"/>
            </w:rPr>
          </w:rPrChange>
        </w:rPr>
        <w:t>_In_</w:t>
      </w:r>
      <w:r w:rsidRPr="00C211BF">
        <w:rPr>
          <w:rStyle w:val="CodeText"/>
          <w:rPrChange w:id="12540" w:author="Sam Tertzakian" w:date="2018-09-12T12:35:00Z">
            <w:rPr>
              <w:rFonts w:ascii="Consolas" w:hAnsi="Consolas" w:cs="Consolas"/>
              <w:color w:val="000000"/>
              <w:sz w:val="19"/>
              <w:szCs w:val="19"/>
            </w:rPr>
          </w:rPrChange>
        </w:rPr>
        <w:t xml:space="preserve"> </w:t>
      </w:r>
      <w:r w:rsidRPr="00C211BF">
        <w:rPr>
          <w:rStyle w:val="CodeText"/>
          <w:rPrChange w:id="12541" w:author="Sam Tertzakian" w:date="2018-09-12T12:35:00Z">
            <w:rPr>
              <w:rFonts w:ascii="Consolas" w:hAnsi="Consolas" w:cs="Consolas"/>
              <w:color w:val="2B91AF"/>
              <w:sz w:val="19"/>
              <w:szCs w:val="19"/>
            </w:rPr>
          </w:rPrChange>
        </w:rPr>
        <w:t>NTSTATUS</w:t>
      </w:r>
      <w:r w:rsidRPr="00C211BF">
        <w:rPr>
          <w:rStyle w:val="CodeText"/>
          <w:rPrChange w:id="12542" w:author="Sam Tertzakian" w:date="2018-09-12T12:35:00Z">
            <w:rPr>
              <w:rFonts w:ascii="Consolas" w:hAnsi="Consolas" w:cs="Consolas"/>
              <w:color w:val="000000"/>
              <w:sz w:val="19"/>
              <w:szCs w:val="19"/>
            </w:rPr>
          </w:rPrChange>
        </w:rPr>
        <w:t xml:space="preserve"> </w:t>
      </w:r>
      <w:r w:rsidRPr="00C211BF">
        <w:rPr>
          <w:rStyle w:val="CodeText"/>
          <w:rPrChange w:id="12543" w:author="Sam Tertzakian" w:date="2018-09-12T12:35:00Z">
            <w:rPr>
              <w:rFonts w:ascii="Consolas" w:hAnsi="Consolas" w:cs="Consolas"/>
              <w:color w:val="808080"/>
              <w:sz w:val="19"/>
              <w:szCs w:val="19"/>
            </w:rPr>
          </w:rPrChange>
        </w:rPr>
        <w:t>ErrorCode</w:t>
      </w:r>
      <w:r w:rsidRPr="00C211BF">
        <w:rPr>
          <w:rStyle w:val="CodeText"/>
          <w:rPrChange w:id="12544" w:author="Sam Tertzakian" w:date="2018-09-12T12:35:00Z">
            <w:rPr>
              <w:rFonts w:ascii="Consolas" w:hAnsi="Consolas" w:cs="Consolas"/>
              <w:color w:val="000000"/>
              <w:sz w:val="19"/>
              <w:szCs w:val="19"/>
            </w:rPr>
          </w:rPrChange>
        </w:rPr>
        <w:t>,</w:t>
      </w:r>
    </w:p>
    <w:p w14:paraId="603F6E4E" w14:textId="77777777" w:rsidR="00E73B17" w:rsidRPr="00C211BF" w:rsidRDefault="00E73B17" w:rsidP="00E73B17">
      <w:pPr>
        <w:autoSpaceDE w:val="0"/>
        <w:autoSpaceDN w:val="0"/>
        <w:adjustRightInd w:val="0"/>
        <w:spacing w:after="0" w:line="240" w:lineRule="auto"/>
        <w:rPr>
          <w:rStyle w:val="CodeText"/>
          <w:rPrChange w:id="12545" w:author="Sam Tertzakian" w:date="2018-09-12T12:35:00Z">
            <w:rPr>
              <w:rFonts w:ascii="Consolas" w:hAnsi="Consolas" w:cs="Consolas"/>
              <w:color w:val="000000"/>
              <w:sz w:val="19"/>
              <w:szCs w:val="19"/>
            </w:rPr>
          </w:rPrChange>
        </w:rPr>
      </w:pPr>
      <w:r w:rsidRPr="00C211BF">
        <w:rPr>
          <w:rStyle w:val="CodeText"/>
          <w:rPrChange w:id="12546" w:author="Sam Tertzakian" w:date="2018-09-12T12:35:00Z">
            <w:rPr>
              <w:rFonts w:ascii="Consolas" w:hAnsi="Consolas" w:cs="Consolas"/>
              <w:color w:val="000000"/>
              <w:sz w:val="19"/>
              <w:szCs w:val="19"/>
            </w:rPr>
          </w:rPrChange>
        </w:rPr>
        <w:t xml:space="preserve">    </w:t>
      </w:r>
      <w:r w:rsidRPr="00C211BF">
        <w:rPr>
          <w:rStyle w:val="CodeText"/>
          <w:rPrChange w:id="12547" w:author="Sam Tertzakian" w:date="2018-09-12T12:35:00Z">
            <w:rPr>
              <w:rFonts w:ascii="Consolas" w:hAnsi="Consolas" w:cs="Consolas"/>
              <w:color w:val="6F008A"/>
              <w:sz w:val="19"/>
              <w:szCs w:val="19"/>
            </w:rPr>
          </w:rPrChange>
        </w:rPr>
        <w:t>_In_</w:t>
      </w:r>
      <w:r w:rsidRPr="00C211BF">
        <w:rPr>
          <w:rStyle w:val="CodeText"/>
          <w:rPrChange w:id="12548" w:author="Sam Tertzakian" w:date="2018-09-12T12:35:00Z">
            <w:rPr>
              <w:rFonts w:ascii="Consolas" w:hAnsi="Consolas" w:cs="Consolas"/>
              <w:color w:val="000000"/>
              <w:sz w:val="19"/>
              <w:szCs w:val="19"/>
            </w:rPr>
          </w:rPrChange>
        </w:rPr>
        <w:t xml:space="preserve"> </w:t>
      </w:r>
      <w:r w:rsidRPr="00C211BF">
        <w:rPr>
          <w:rStyle w:val="CodeText"/>
          <w:rPrChange w:id="12549" w:author="Sam Tertzakian" w:date="2018-09-12T12:35:00Z">
            <w:rPr>
              <w:rFonts w:ascii="Consolas" w:hAnsi="Consolas" w:cs="Consolas"/>
              <w:color w:val="2B91AF"/>
              <w:sz w:val="19"/>
              <w:szCs w:val="19"/>
            </w:rPr>
          </w:rPrChange>
        </w:rPr>
        <w:t>NTSTATUS</w:t>
      </w:r>
      <w:r w:rsidRPr="00C211BF">
        <w:rPr>
          <w:rStyle w:val="CodeText"/>
          <w:rPrChange w:id="12550" w:author="Sam Tertzakian" w:date="2018-09-12T12:35:00Z">
            <w:rPr>
              <w:rFonts w:ascii="Consolas" w:hAnsi="Consolas" w:cs="Consolas"/>
              <w:color w:val="000000"/>
              <w:sz w:val="19"/>
              <w:szCs w:val="19"/>
            </w:rPr>
          </w:rPrChange>
        </w:rPr>
        <w:t xml:space="preserve"> </w:t>
      </w:r>
      <w:r w:rsidRPr="00C211BF">
        <w:rPr>
          <w:rStyle w:val="CodeText"/>
          <w:rPrChange w:id="12551" w:author="Sam Tertzakian" w:date="2018-09-12T12:35:00Z">
            <w:rPr>
              <w:rFonts w:ascii="Consolas" w:hAnsi="Consolas" w:cs="Consolas"/>
              <w:color w:val="808080"/>
              <w:sz w:val="19"/>
              <w:szCs w:val="19"/>
            </w:rPr>
          </w:rPrChange>
        </w:rPr>
        <w:t>Status</w:t>
      </w:r>
      <w:r w:rsidRPr="00C211BF">
        <w:rPr>
          <w:rStyle w:val="CodeText"/>
          <w:rPrChange w:id="12552" w:author="Sam Tertzakian" w:date="2018-09-12T12:35:00Z">
            <w:rPr>
              <w:rFonts w:ascii="Consolas" w:hAnsi="Consolas" w:cs="Consolas"/>
              <w:color w:val="000000"/>
              <w:sz w:val="19"/>
              <w:szCs w:val="19"/>
            </w:rPr>
          </w:rPrChange>
        </w:rPr>
        <w:t>,</w:t>
      </w:r>
    </w:p>
    <w:p w14:paraId="7C7790A8" w14:textId="77777777" w:rsidR="00E73B17" w:rsidRPr="00C211BF" w:rsidRDefault="00E73B17" w:rsidP="00E73B17">
      <w:pPr>
        <w:autoSpaceDE w:val="0"/>
        <w:autoSpaceDN w:val="0"/>
        <w:adjustRightInd w:val="0"/>
        <w:spacing w:after="0" w:line="240" w:lineRule="auto"/>
        <w:rPr>
          <w:rStyle w:val="CodeText"/>
          <w:rPrChange w:id="12553" w:author="Sam Tertzakian" w:date="2018-09-12T12:35:00Z">
            <w:rPr>
              <w:rFonts w:ascii="Consolas" w:hAnsi="Consolas" w:cs="Consolas"/>
              <w:color w:val="000000"/>
              <w:sz w:val="19"/>
              <w:szCs w:val="19"/>
            </w:rPr>
          </w:rPrChange>
        </w:rPr>
      </w:pPr>
      <w:r w:rsidRPr="00C211BF">
        <w:rPr>
          <w:rStyle w:val="CodeText"/>
          <w:rPrChange w:id="12554" w:author="Sam Tertzakian" w:date="2018-09-12T12:35:00Z">
            <w:rPr>
              <w:rFonts w:ascii="Consolas" w:hAnsi="Consolas" w:cs="Consolas"/>
              <w:color w:val="000000"/>
              <w:sz w:val="19"/>
              <w:szCs w:val="19"/>
            </w:rPr>
          </w:rPrChange>
        </w:rPr>
        <w:t xml:space="preserve">    </w:t>
      </w:r>
      <w:r w:rsidRPr="00C211BF">
        <w:rPr>
          <w:rStyle w:val="CodeText"/>
          <w:rPrChange w:id="12555" w:author="Sam Tertzakian" w:date="2018-09-12T12:35:00Z">
            <w:rPr>
              <w:rFonts w:ascii="Consolas" w:hAnsi="Consolas" w:cs="Consolas"/>
              <w:color w:val="6F008A"/>
              <w:sz w:val="19"/>
              <w:szCs w:val="19"/>
            </w:rPr>
          </w:rPrChange>
        </w:rPr>
        <w:t>_In_</w:t>
      </w:r>
      <w:r w:rsidRPr="00C211BF">
        <w:rPr>
          <w:rStyle w:val="CodeText"/>
          <w:rPrChange w:id="12556" w:author="Sam Tertzakian" w:date="2018-09-12T12:35:00Z">
            <w:rPr>
              <w:rFonts w:ascii="Consolas" w:hAnsi="Consolas" w:cs="Consolas"/>
              <w:color w:val="000000"/>
              <w:sz w:val="19"/>
              <w:szCs w:val="19"/>
            </w:rPr>
          </w:rPrChange>
        </w:rPr>
        <w:t xml:space="preserve"> </w:t>
      </w:r>
      <w:r w:rsidRPr="00C211BF">
        <w:rPr>
          <w:rStyle w:val="CodeText"/>
          <w:rPrChange w:id="12557" w:author="Sam Tertzakian" w:date="2018-09-12T12:35:00Z">
            <w:rPr>
              <w:rFonts w:ascii="Consolas" w:hAnsi="Consolas" w:cs="Consolas"/>
              <w:color w:val="2B91AF"/>
              <w:sz w:val="19"/>
              <w:szCs w:val="19"/>
            </w:rPr>
          </w:rPrChange>
        </w:rPr>
        <w:t>ULONG</w:t>
      </w:r>
      <w:r w:rsidRPr="00C211BF">
        <w:rPr>
          <w:rStyle w:val="CodeText"/>
          <w:rPrChange w:id="12558" w:author="Sam Tertzakian" w:date="2018-09-12T12:35:00Z">
            <w:rPr>
              <w:rFonts w:ascii="Consolas" w:hAnsi="Consolas" w:cs="Consolas"/>
              <w:color w:val="000000"/>
              <w:sz w:val="19"/>
              <w:szCs w:val="19"/>
            </w:rPr>
          </w:rPrChange>
        </w:rPr>
        <w:t xml:space="preserve"> </w:t>
      </w:r>
      <w:r w:rsidRPr="00C211BF">
        <w:rPr>
          <w:rStyle w:val="CodeText"/>
          <w:rPrChange w:id="12559" w:author="Sam Tertzakian" w:date="2018-09-12T12:35:00Z">
            <w:rPr>
              <w:rFonts w:ascii="Consolas" w:hAnsi="Consolas" w:cs="Consolas"/>
              <w:color w:val="808080"/>
              <w:sz w:val="19"/>
              <w:szCs w:val="19"/>
            </w:rPr>
          </w:rPrChange>
        </w:rPr>
        <w:t>UniqueId</w:t>
      </w:r>
      <w:r w:rsidRPr="00C211BF">
        <w:rPr>
          <w:rStyle w:val="CodeText"/>
          <w:rPrChange w:id="12560" w:author="Sam Tertzakian" w:date="2018-09-12T12:35:00Z">
            <w:rPr>
              <w:rFonts w:ascii="Consolas" w:hAnsi="Consolas" w:cs="Consolas"/>
              <w:color w:val="000000"/>
              <w:sz w:val="19"/>
              <w:szCs w:val="19"/>
            </w:rPr>
          </w:rPrChange>
        </w:rPr>
        <w:t>,</w:t>
      </w:r>
    </w:p>
    <w:p w14:paraId="11F57392" w14:textId="77777777" w:rsidR="00E73B17" w:rsidRPr="00C211BF" w:rsidRDefault="00E73B17" w:rsidP="00E73B17">
      <w:pPr>
        <w:autoSpaceDE w:val="0"/>
        <w:autoSpaceDN w:val="0"/>
        <w:adjustRightInd w:val="0"/>
        <w:spacing w:after="0" w:line="240" w:lineRule="auto"/>
        <w:rPr>
          <w:rStyle w:val="CodeText"/>
          <w:rPrChange w:id="12561" w:author="Sam Tertzakian" w:date="2018-09-12T12:35:00Z">
            <w:rPr>
              <w:rFonts w:ascii="Consolas" w:hAnsi="Consolas" w:cs="Consolas"/>
              <w:color w:val="000000"/>
              <w:sz w:val="19"/>
              <w:szCs w:val="19"/>
            </w:rPr>
          </w:rPrChange>
        </w:rPr>
      </w:pPr>
      <w:r w:rsidRPr="00C211BF">
        <w:rPr>
          <w:rStyle w:val="CodeText"/>
          <w:rPrChange w:id="12562" w:author="Sam Tertzakian" w:date="2018-09-12T12:35:00Z">
            <w:rPr>
              <w:rFonts w:ascii="Consolas" w:hAnsi="Consolas" w:cs="Consolas"/>
              <w:color w:val="000000"/>
              <w:sz w:val="19"/>
              <w:szCs w:val="19"/>
            </w:rPr>
          </w:rPrChange>
        </w:rPr>
        <w:t xml:space="preserve">    </w:t>
      </w:r>
      <w:r w:rsidRPr="00C211BF">
        <w:rPr>
          <w:rStyle w:val="CodeText"/>
          <w:rPrChange w:id="12563" w:author="Sam Tertzakian" w:date="2018-09-12T12:35:00Z">
            <w:rPr>
              <w:rFonts w:ascii="Consolas" w:hAnsi="Consolas" w:cs="Consolas"/>
              <w:color w:val="6F008A"/>
              <w:sz w:val="19"/>
              <w:szCs w:val="19"/>
            </w:rPr>
          </w:rPrChange>
        </w:rPr>
        <w:t>_In_</w:t>
      </w:r>
      <w:r w:rsidRPr="00C211BF">
        <w:rPr>
          <w:rStyle w:val="CodeText"/>
          <w:rPrChange w:id="12564" w:author="Sam Tertzakian" w:date="2018-09-12T12:35:00Z">
            <w:rPr>
              <w:rFonts w:ascii="Consolas" w:hAnsi="Consolas" w:cs="Consolas"/>
              <w:color w:val="000000"/>
              <w:sz w:val="19"/>
              <w:szCs w:val="19"/>
            </w:rPr>
          </w:rPrChange>
        </w:rPr>
        <w:t xml:space="preserve"> </w:t>
      </w:r>
      <w:r w:rsidRPr="00C211BF">
        <w:rPr>
          <w:rStyle w:val="CodeText"/>
          <w:rPrChange w:id="12565" w:author="Sam Tertzakian" w:date="2018-09-12T12:35:00Z">
            <w:rPr>
              <w:rFonts w:ascii="Consolas" w:hAnsi="Consolas" w:cs="Consolas"/>
              <w:color w:val="2B91AF"/>
              <w:sz w:val="19"/>
              <w:szCs w:val="19"/>
            </w:rPr>
          </w:rPrChange>
        </w:rPr>
        <w:t>ULONG</w:t>
      </w:r>
      <w:r w:rsidRPr="00C211BF">
        <w:rPr>
          <w:rStyle w:val="CodeText"/>
          <w:rPrChange w:id="12566" w:author="Sam Tertzakian" w:date="2018-09-12T12:35:00Z">
            <w:rPr>
              <w:rFonts w:ascii="Consolas" w:hAnsi="Consolas" w:cs="Consolas"/>
              <w:color w:val="000000"/>
              <w:sz w:val="19"/>
              <w:szCs w:val="19"/>
            </w:rPr>
          </w:rPrChange>
        </w:rPr>
        <w:t xml:space="preserve"> </w:t>
      </w:r>
      <w:r w:rsidRPr="00C211BF">
        <w:rPr>
          <w:rStyle w:val="CodeText"/>
          <w:rPrChange w:id="12567" w:author="Sam Tertzakian" w:date="2018-09-12T12:35:00Z">
            <w:rPr>
              <w:rFonts w:ascii="Consolas" w:hAnsi="Consolas" w:cs="Consolas"/>
              <w:color w:val="808080"/>
              <w:sz w:val="19"/>
              <w:szCs w:val="19"/>
            </w:rPr>
          </w:rPrChange>
        </w:rPr>
        <w:t>TextLength</w:t>
      </w:r>
      <w:r w:rsidRPr="00C211BF">
        <w:rPr>
          <w:rStyle w:val="CodeText"/>
          <w:rPrChange w:id="12568" w:author="Sam Tertzakian" w:date="2018-09-12T12:35:00Z">
            <w:rPr>
              <w:rFonts w:ascii="Consolas" w:hAnsi="Consolas" w:cs="Consolas"/>
              <w:color w:val="000000"/>
              <w:sz w:val="19"/>
              <w:szCs w:val="19"/>
            </w:rPr>
          </w:rPrChange>
        </w:rPr>
        <w:t>,</w:t>
      </w:r>
    </w:p>
    <w:p w14:paraId="105F694E" w14:textId="77777777" w:rsidR="00E73B17" w:rsidRPr="00C211BF" w:rsidRDefault="00E73B17" w:rsidP="00E73B17">
      <w:pPr>
        <w:autoSpaceDE w:val="0"/>
        <w:autoSpaceDN w:val="0"/>
        <w:adjustRightInd w:val="0"/>
        <w:spacing w:after="0" w:line="240" w:lineRule="auto"/>
        <w:rPr>
          <w:rStyle w:val="CodeText"/>
          <w:rPrChange w:id="12569" w:author="Sam Tertzakian" w:date="2018-09-12T12:35:00Z">
            <w:rPr>
              <w:rFonts w:ascii="Consolas" w:hAnsi="Consolas" w:cs="Consolas"/>
              <w:color w:val="000000"/>
              <w:sz w:val="19"/>
              <w:szCs w:val="19"/>
            </w:rPr>
          </w:rPrChange>
        </w:rPr>
      </w:pPr>
      <w:r w:rsidRPr="00C211BF">
        <w:rPr>
          <w:rStyle w:val="CodeText"/>
          <w:rPrChange w:id="12570" w:author="Sam Tertzakian" w:date="2018-09-12T12:35:00Z">
            <w:rPr>
              <w:rFonts w:ascii="Consolas" w:hAnsi="Consolas" w:cs="Consolas"/>
              <w:color w:val="000000"/>
              <w:sz w:val="19"/>
              <w:szCs w:val="19"/>
            </w:rPr>
          </w:rPrChange>
        </w:rPr>
        <w:t xml:space="preserve">    </w:t>
      </w:r>
      <w:r w:rsidRPr="00C211BF">
        <w:rPr>
          <w:rStyle w:val="CodeText"/>
          <w:rPrChange w:id="12571" w:author="Sam Tertzakian" w:date="2018-09-12T12:35:00Z">
            <w:rPr>
              <w:rFonts w:ascii="Consolas" w:hAnsi="Consolas" w:cs="Consolas"/>
              <w:color w:val="6F008A"/>
              <w:sz w:val="19"/>
              <w:szCs w:val="19"/>
            </w:rPr>
          </w:rPrChange>
        </w:rPr>
        <w:t>_In_opt_</w:t>
      </w:r>
      <w:r w:rsidRPr="00C211BF">
        <w:rPr>
          <w:rStyle w:val="CodeText"/>
          <w:rPrChange w:id="12572" w:author="Sam Tertzakian" w:date="2018-09-12T12:35:00Z">
            <w:rPr>
              <w:rFonts w:ascii="Consolas" w:hAnsi="Consolas" w:cs="Consolas"/>
              <w:color w:val="000000"/>
              <w:sz w:val="19"/>
              <w:szCs w:val="19"/>
            </w:rPr>
          </w:rPrChange>
        </w:rPr>
        <w:t xml:space="preserve"> </w:t>
      </w:r>
      <w:r w:rsidRPr="00C211BF">
        <w:rPr>
          <w:rStyle w:val="CodeText"/>
          <w:rPrChange w:id="12573" w:author="Sam Tertzakian" w:date="2018-09-12T12:35:00Z">
            <w:rPr>
              <w:rFonts w:ascii="Consolas" w:hAnsi="Consolas" w:cs="Consolas"/>
              <w:color w:val="2B91AF"/>
              <w:sz w:val="19"/>
              <w:szCs w:val="19"/>
            </w:rPr>
          </w:rPrChange>
        </w:rPr>
        <w:t>PCWSTR</w:t>
      </w:r>
      <w:r w:rsidRPr="00C211BF">
        <w:rPr>
          <w:rStyle w:val="CodeText"/>
          <w:rPrChange w:id="12574" w:author="Sam Tertzakian" w:date="2018-09-12T12:35:00Z">
            <w:rPr>
              <w:rFonts w:ascii="Consolas" w:hAnsi="Consolas" w:cs="Consolas"/>
              <w:color w:val="000000"/>
              <w:sz w:val="19"/>
              <w:szCs w:val="19"/>
            </w:rPr>
          </w:rPrChange>
        </w:rPr>
        <w:t xml:space="preserve"> </w:t>
      </w:r>
      <w:r w:rsidRPr="00C211BF">
        <w:rPr>
          <w:rStyle w:val="CodeText"/>
          <w:rPrChange w:id="12575" w:author="Sam Tertzakian" w:date="2018-09-12T12:35:00Z">
            <w:rPr>
              <w:rFonts w:ascii="Consolas" w:hAnsi="Consolas" w:cs="Consolas"/>
              <w:color w:val="808080"/>
              <w:sz w:val="19"/>
              <w:szCs w:val="19"/>
            </w:rPr>
          </w:rPrChange>
        </w:rPr>
        <w:t>Text</w:t>
      </w:r>
      <w:r w:rsidRPr="00C211BF">
        <w:rPr>
          <w:rStyle w:val="CodeText"/>
          <w:rPrChange w:id="12576" w:author="Sam Tertzakian" w:date="2018-09-12T12:35:00Z">
            <w:rPr>
              <w:rFonts w:ascii="Consolas" w:hAnsi="Consolas" w:cs="Consolas"/>
              <w:color w:val="000000"/>
              <w:sz w:val="19"/>
              <w:szCs w:val="19"/>
            </w:rPr>
          </w:rPrChange>
        </w:rPr>
        <w:t>,</w:t>
      </w:r>
    </w:p>
    <w:p w14:paraId="375790D4" w14:textId="77777777" w:rsidR="00E73B17" w:rsidRPr="00C211BF" w:rsidRDefault="00E73B17" w:rsidP="00E73B17">
      <w:pPr>
        <w:autoSpaceDE w:val="0"/>
        <w:autoSpaceDN w:val="0"/>
        <w:adjustRightInd w:val="0"/>
        <w:spacing w:after="0" w:line="240" w:lineRule="auto"/>
        <w:rPr>
          <w:rStyle w:val="CodeText"/>
          <w:rPrChange w:id="12577" w:author="Sam Tertzakian" w:date="2018-09-12T12:35:00Z">
            <w:rPr>
              <w:rFonts w:ascii="Consolas" w:hAnsi="Consolas" w:cs="Consolas"/>
              <w:color w:val="000000"/>
              <w:sz w:val="19"/>
              <w:szCs w:val="19"/>
            </w:rPr>
          </w:rPrChange>
        </w:rPr>
      </w:pPr>
      <w:r w:rsidRPr="00C211BF">
        <w:rPr>
          <w:rStyle w:val="CodeText"/>
          <w:rPrChange w:id="12578" w:author="Sam Tertzakian" w:date="2018-09-12T12:35:00Z">
            <w:rPr>
              <w:rFonts w:ascii="Consolas" w:hAnsi="Consolas" w:cs="Consolas"/>
              <w:color w:val="000000"/>
              <w:sz w:val="19"/>
              <w:szCs w:val="19"/>
            </w:rPr>
          </w:rPrChange>
        </w:rPr>
        <w:t xml:space="preserve">    </w:t>
      </w:r>
      <w:r w:rsidRPr="00C211BF">
        <w:rPr>
          <w:rStyle w:val="CodeText"/>
          <w:rPrChange w:id="12579" w:author="Sam Tertzakian" w:date="2018-09-12T12:35:00Z">
            <w:rPr>
              <w:rFonts w:ascii="Consolas" w:hAnsi="Consolas" w:cs="Consolas"/>
              <w:color w:val="6F008A"/>
              <w:sz w:val="19"/>
              <w:szCs w:val="19"/>
            </w:rPr>
          </w:rPrChange>
        </w:rPr>
        <w:t>_In_</w:t>
      </w:r>
      <w:r w:rsidRPr="00C211BF">
        <w:rPr>
          <w:rStyle w:val="CodeText"/>
          <w:rPrChange w:id="12580" w:author="Sam Tertzakian" w:date="2018-09-12T12:35:00Z">
            <w:rPr>
              <w:rFonts w:ascii="Consolas" w:hAnsi="Consolas" w:cs="Consolas"/>
              <w:color w:val="000000"/>
              <w:sz w:val="19"/>
              <w:szCs w:val="19"/>
            </w:rPr>
          </w:rPrChange>
        </w:rPr>
        <w:t xml:space="preserve"> </w:t>
      </w:r>
      <w:r w:rsidRPr="00C211BF">
        <w:rPr>
          <w:rStyle w:val="CodeText"/>
          <w:rPrChange w:id="12581" w:author="Sam Tertzakian" w:date="2018-09-12T12:35:00Z">
            <w:rPr>
              <w:rFonts w:ascii="Consolas" w:hAnsi="Consolas" w:cs="Consolas"/>
              <w:color w:val="2B91AF"/>
              <w:sz w:val="19"/>
              <w:szCs w:val="19"/>
            </w:rPr>
          </w:rPrChange>
        </w:rPr>
        <w:t>INT</w:t>
      </w:r>
      <w:r w:rsidRPr="00C211BF">
        <w:rPr>
          <w:rStyle w:val="CodeText"/>
          <w:rPrChange w:id="12582" w:author="Sam Tertzakian" w:date="2018-09-12T12:35:00Z">
            <w:rPr>
              <w:rFonts w:ascii="Consolas" w:hAnsi="Consolas" w:cs="Consolas"/>
              <w:color w:val="000000"/>
              <w:sz w:val="19"/>
              <w:szCs w:val="19"/>
            </w:rPr>
          </w:rPrChange>
        </w:rPr>
        <w:t xml:space="preserve"> </w:t>
      </w:r>
      <w:r w:rsidRPr="00C211BF">
        <w:rPr>
          <w:rStyle w:val="CodeText"/>
          <w:rPrChange w:id="12583" w:author="Sam Tertzakian" w:date="2018-09-12T12:35:00Z">
            <w:rPr>
              <w:rFonts w:ascii="Consolas" w:hAnsi="Consolas" w:cs="Consolas"/>
              <w:color w:val="808080"/>
              <w:sz w:val="19"/>
              <w:szCs w:val="19"/>
            </w:rPr>
          </w:rPrChange>
        </w:rPr>
        <w:t>NumberOfFormatStrings</w:t>
      </w:r>
      <w:r w:rsidRPr="00C211BF">
        <w:rPr>
          <w:rStyle w:val="CodeText"/>
          <w:rPrChange w:id="12584" w:author="Sam Tertzakian" w:date="2018-09-12T12:35:00Z">
            <w:rPr>
              <w:rFonts w:ascii="Consolas" w:hAnsi="Consolas" w:cs="Consolas"/>
              <w:color w:val="000000"/>
              <w:sz w:val="19"/>
              <w:szCs w:val="19"/>
            </w:rPr>
          </w:rPrChange>
        </w:rPr>
        <w:t>,</w:t>
      </w:r>
    </w:p>
    <w:p w14:paraId="355BF766" w14:textId="77777777" w:rsidR="00E73B17" w:rsidRPr="00C211BF" w:rsidRDefault="00E73B17" w:rsidP="00E73B17">
      <w:pPr>
        <w:autoSpaceDE w:val="0"/>
        <w:autoSpaceDN w:val="0"/>
        <w:adjustRightInd w:val="0"/>
        <w:spacing w:after="0" w:line="240" w:lineRule="auto"/>
        <w:rPr>
          <w:rStyle w:val="CodeText"/>
          <w:rPrChange w:id="12585" w:author="Sam Tertzakian" w:date="2018-09-12T12:35:00Z">
            <w:rPr>
              <w:rFonts w:ascii="Consolas" w:hAnsi="Consolas" w:cs="Consolas"/>
              <w:color w:val="000000"/>
              <w:sz w:val="19"/>
              <w:szCs w:val="19"/>
            </w:rPr>
          </w:rPrChange>
        </w:rPr>
      </w:pPr>
      <w:r w:rsidRPr="00C211BF">
        <w:rPr>
          <w:rStyle w:val="CodeText"/>
          <w:rPrChange w:id="12586" w:author="Sam Tertzakian" w:date="2018-09-12T12:35:00Z">
            <w:rPr>
              <w:rFonts w:ascii="Consolas" w:hAnsi="Consolas" w:cs="Consolas"/>
              <w:color w:val="000000"/>
              <w:sz w:val="19"/>
              <w:szCs w:val="19"/>
            </w:rPr>
          </w:rPrChange>
        </w:rPr>
        <w:t xml:space="preserve">    </w:t>
      </w:r>
      <w:r w:rsidRPr="00C211BF">
        <w:rPr>
          <w:rStyle w:val="CodeText"/>
          <w:rPrChange w:id="12587" w:author="Sam Tertzakian" w:date="2018-09-12T12:35:00Z">
            <w:rPr>
              <w:rFonts w:ascii="Consolas" w:hAnsi="Consolas" w:cs="Consolas"/>
              <w:color w:val="6F008A"/>
              <w:sz w:val="19"/>
              <w:szCs w:val="19"/>
            </w:rPr>
          </w:rPrChange>
        </w:rPr>
        <w:t>_In_opt_</w:t>
      </w:r>
      <w:r w:rsidRPr="00C211BF">
        <w:rPr>
          <w:rStyle w:val="CodeText"/>
          <w:rPrChange w:id="12588" w:author="Sam Tertzakian" w:date="2018-09-12T12:35:00Z">
            <w:rPr>
              <w:rFonts w:ascii="Consolas" w:hAnsi="Consolas" w:cs="Consolas"/>
              <w:color w:val="000000"/>
              <w:sz w:val="19"/>
              <w:szCs w:val="19"/>
            </w:rPr>
          </w:rPrChange>
        </w:rPr>
        <w:t xml:space="preserve"> </w:t>
      </w:r>
      <w:r w:rsidRPr="00C211BF">
        <w:rPr>
          <w:rStyle w:val="CodeText"/>
          <w:rPrChange w:id="12589" w:author="Sam Tertzakian" w:date="2018-09-12T12:35:00Z">
            <w:rPr>
              <w:rFonts w:ascii="Consolas" w:hAnsi="Consolas" w:cs="Consolas"/>
              <w:color w:val="2B91AF"/>
              <w:sz w:val="19"/>
              <w:szCs w:val="19"/>
            </w:rPr>
          </w:rPrChange>
        </w:rPr>
        <w:t>PWCHAR</w:t>
      </w:r>
      <w:r w:rsidRPr="00C211BF">
        <w:rPr>
          <w:rStyle w:val="CodeText"/>
          <w:rPrChange w:id="12590" w:author="Sam Tertzakian" w:date="2018-09-12T12:35:00Z">
            <w:rPr>
              <w:rFonts w:ascii="Consolas" w:hAnsi="Consolas" w:cs="Consolas"/>
              <w:color w:val="000000"/>
              <w:sz w:val="19"/>
              <w:szCs w:val="19"/>
            </w:rPr>
          </w:rPrChange>
        </w:rPr>
        <w:t xml:space="preserve">* </w:t>
      </w:r>
      <w:r w:rsidRPr="00C211BF">
        <w:rPr>
          <w:rStyle w:val="CodeText"/>
          <w:rPrChange w:id="12591" w:author="Sam Tertzakian" w:date="2018-09-12T12:35:00Z">
            <w:rPr>
              <w:rFonts w:ascii="Consolas" w:hAnsi="Consolas" w:cs="Consolas"/>
              <w:color w:val="808080"/>
              <w:sz w:val="19"/>
              <w:szCs w:val="19"/>
            </w:rPr>
          </w:rPrChange>
        </w:rPr>
        <w:t>FormatStrings</w:t>
      </w:r>
      <w:r w:rsidRPr="00C211BF">
        <w:rPr>
          <w:rStyle w:val="CodeText"/>
          <w:rPrChange w:id="12592" w:author="Sam Tertzakian" w:date="2018-09-12T12:35:00Z">
            <w:rPr>
              <w:rFonts w:ascii="Consolas" w:hAnsi="Consolas" w:cs="Consolas"/>
              <w:color w:val="000000"/>
              <w:sz w:val="19"/>
              <w:szCs w:val="19"/>
            </w:rPr>
          </w:rPrChange>
        </w:rPr>
        <w:t>,</w:t>
      </w:r>
    </w:p>
    <w:p w14:paraId="242ECA7D" w14:textId="77777777" w:rsidR="00E73B17" w:rsidRPr="00C211BF" w:rsidRDefault="00E73B17" w:rsidP="00E73B17">
      <w:pPr>
        <w:autoSpaceDE w:val="0"/>
        <w:autoSpaceDN w:val="0"/>
        <w:adjustRightInd w:val="0"/>
        <w:spacing w:after="0" w:line="240" w:lineRule="auto"/>
        <w:rPr>
          <w:rStyle w:val="CodeText"/>
          <w:rPrChange w:id="12593" w:author="Sam Tertzakian" w:date="2018-09-12T12:35:00Z">
            <w:rPr>
              <w:rFonts w:ascii="Consolas" w:hAnsi="Consolas" w:cs="Consolas"/>
              <w:color w:val="000000"/>
              <w:sz w:val="19"/>
              <w:szCs w:val="19"/>
            </w:rPr>
          </w:rPrChange>
        </w:rPr>
      </w:pPr>
      <w:r w:rsidRPr="00C211BF">
        <w:rPr>
          <w:rStyle w:val="CodeText"/>
          <w:rPrChange w:id="12594" w:author="Sam Tertzakian" w:date="2018-09-12T12:35:00Z">
            <w:rPr>
              <w:rFonts w:ascii="Consolas" w:hAnsi="Consolas" w:cs="Consolas"/>
              <w:color w:val="000000"/>
              <w:sz w:val="19"/>
              <w:szCs w:val="19"/>
            </w:rPr>
          </w:rPrChange>
        </w:rPr>
        <w:t xml:space="preserve">    </w:t>
      </w:r>
      <w:r w:rsidRPr="00C211BF">
        <w:rPr>
          <w:rStyle w:val="CodeText"/>
          <w:rPrChange w:id="12595" w:author="Sam Tertzakian" w:date="2018-09-12T12:35:00Z">
            <w:rPr>
              <w:rFonts w:ascii="Consolas" w:hAnsi="Consolas" w:cs="Consolas"/>
              <w:color w:val="6F008A"/>
              <w:sz w:val="19"/>
              <w:szCs w:val="19"/>
            </w:rPr>
          </w:rPrChange>
        </w:rPr>
        <w:t>_In_</w:t>
      </w:r>
      <w:r w:rsidRPr="00C211BF">
        <w:rPr>
          <w:rStyle w:val="CodeText"/>
          <w:rPrChange w:id="12596" w:author="Sam Tertzakian" w:date="2018-09-12T12:35:00Z">
            <w:rPr>
              <w:rFonts w:ascii="Consolas" w:hAnsi="Consolas" w:cs="Consolas"/>
              <w:color w:val="000000"/>
              <w:sz w:val="19"/>
              <w:szCs w:val="19"/>
            </w:rPr>
          </w:rPrChange>
        </w:rPr>
        <w:t xml:space="preserve"> </w:t>
      </w:r>
      <w:r w:rsidRPr="00C211BF">
        <w:rPr>
          <w:rStyle w:val="CodeText"/>
          <w:rPrChange w:id="12597" w:author="Sam Tertzakian" w:date="2018-09-12T12:35:00Z">
            <w:rPr>
              <w:rFonts w:ascii="Consolas" w:hAnsi="Consolas" w:cs="Consolas"/>
              <w:color w:val="2B91AF"/>
              <w:sz w:val="19"/>
              <w:szCs w:val="19"/>
            </w:rPr>
          </w:rPrChange>
        </w:rPr>
        <w:t>INT</w:t>
      </w:r>
      <w:r w:rsidRPr="00C211BF">
        <w:rPr>
          <w:rStyle w:val="CodeText"/>
          <w:rPrChange w:id="12598" w:author="Sam Tertzakian" w:date="2018-09-12T12:35:00Z">
            <w:rPr>
              <w:rFonts w:ascii="Consolas" w:hAnsi="Consolas" w:cs="Consolas"/>
              <w:color w:val="000000"/>
              <w:sz w:val="19"/>
              <w:szCs w:val="19"/>
            </w:rPr>
          </w:rPrChange>
        </w:rPr>
        <w:t xml:space="preserve"> </w:t>
      </w:r>
      <w:r w:rsidRPr="00C211BF">
        <w:rPr>
          <w:rStyle w:val="CodeText"/>
          <w:rPrChange w:id="12599" w:author="Sam Tertzakian" w:date="2018-09-12T12:35:00Z">
            <w:rPr>
              <w:rFonts w:ascii="Consolas" w:hAnsi="Consolas" w:cs="Consolas"/>
              <w:color w:val="808080"/>
              <w:sz w:val="19"/>
              <w:szCs w:val="19"/>
            </w:rPr>
          </w:rPrChange>
        </w:rPr>
        <w:t>NumberOfInsertionStrings</w:t>
      </w:r>
      <w:r w:rsidRPr="00C211BF">
        <w:rPr>
          <w:rStyle w:val="CodeText"/>
          <w:rPrChange w:id="12600" w:author="Sam Tertzakian" w:date="2018-09-12T12:35:00Z">
            <w:rPr>
              <w:rFonts w:ascii="Consolas" w:hAnsi="Consolas" w:cs="Consolas"/>
              <w:color w:val="000000"/>
              <w:sz w:val="19"/>
              <w:szCs w:val="19"/>
            </w:rPr>
          </w:rPrChange>
        </w:rPr>
        <w:t>,</w:t>
      </w:r>
    </w:p>
    <w:p w14:paraId="321AED5C" w14:textId="77777777" w:rsidR="00E73B17" w:rsidRPr="00C211BF" w:rsidRDefault="00E73B17" w:rsidP="00E73B17">
      <w:pPr>
        <w:autoSpaceDE w:val="0"/>
        <w:autoSpaceDN w:val="0"/>
        <w:adjustRightInd w:val="0"/>
        <w:spacing w:after="0" w:line="240" w:lineRule="auto"/>
        <w:rPr>
          <w:rStyle w:val="CodeText"/>
          <w:rPrChange w:id="12601" w:author="Sam Tertzakian" w:date="2018-09-12T12:35:00Z">
            <w:rPr>
              <w:rFonts w:ascii="Consolas" w:hAnsi="Consolas" w:cs="Consolas"/>
              <w:color w:val="000000"/>
              <w:sz w:val="19"/>
              <w:szCs w:val="19"/>
            </w:rPr>
          </w:rPrChange>
        </w:rPr>
      </w:pPr>
      <w:r w:rsidRPr="00C211BF">
        <w:rPr>
          <w:rStyle w:val="CodeText"/>
          <w:rPrChange w:id="12602" w:author="Sam Tertzakian" w:date="2018-09-12T12:35:00Z">
            <w:rPr>
              <w:rFonts w:ascii="Consolas" w:hAnsi="Consolas" w:cs="Consolas"/>
              <w:color w:val="000000"/>
              <w:sz w:val="19"/>
              <w:szCs w:val="19"/>
            </w:rPr>
          </w:rPrChange>
        </w:rPr>
        <w:t xml:space="preserve">    ...</w:t>
      </w:r>
    </w:p>
    <w:p w14:paraId="4E10B4FE" w14:textId="77777777" w:rsidR="00E73B17" w:rsidRPr="00C211BF" w:rsidRDefault="00E73B17" w:rsidP="00E73B17">
      <w:pPr>
        <w:autoSpaceDE w:val="0"/>
        <w:autoSpaceDN w:val="0"/>
        <w:adjustRightInd w:val="0"/>
        <w:spacing w:after="0" w:line="240" w:lineRule="auto"/>
        <w:rPr>
          <w:rStyle w:val="CodeText"/>
          <w:rPrChange w:id="12603" w:author="Sam Tertzakian" w:date="2018-09-12T12:35:00Z">
            <w:rPr>
              <w:rFonts w:ascii="Consolas" w:hAnsi="Consolas" w:cs="Consolas"/>
              <w:color w:val="000000"/>
              <w:sz w:val="19"/>
              <w:szCs w:val="19"/>
            </w:rPr>
          </w:rPrChange>
        </w:rPr>
      </w:pPr>
      <w:r w:rsidRPr="00C211BF">
        <w:rPr>
          <w:rStyle w:val="CodeText"/>
          <w:rPrChange w:id="12604" w:author="Sam Tertzakian" w:date="2018-09-12T12:35:00Z">
            <w:rPr>
              <w:rFonts w:ascii="Consolas" w:hAnsi="Consolas" w:cs="Consolas"/>
              <w:color w:val="000000"/>
              <w:sz w:val="19"/>
              <w:szCs w:val="19"/>
            </w:rPr>
          </w:rPrChange>
        </w:rPr>
        <w:t xml:space="preserve">    );</w:t>
      </w:r>
    </w:p>
    <w:p w14:paraId="71FC548E" w14:textId="223A9143"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2A13F51C" w14:textId="6FDF73BF" w:rsidR="00DC3D60" w:rsidRDefault="00DC3D60" w:rsidP="00DC3D60">
      <w:r>
        <w:t xml:space="preserve">Given a </w:t>
      </w:r>
      <w:r w:rsidR="00952E8A" w:rsidRPr="00952E8A">
        <w:rPr>
          <w:rStyle w:val="CodeText"/>
        </w:rPr>
        <w:t>DMFMODULE</w:t>
      </w:r>
      <w:r>
        <w:t xml:space="preserve"> object, write an event to the Event Log using a variable number of parameters.</w:t>
      </w:r>
    </w:p>
    <w:p w14:paraId="5AAEF508" w14:textId="77777777" w:rsidR="00DC3D60" w:rsidRDefault="00DC3D60" w:rsidP="00DC3D60">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C3D60" w14:paraId="1BD793C7" w14:textId="77777777" w:rsidTr="00E64CD7">
        <w:tc>
          <w:tcPr>
            <w:tcW w:w="5665" w:type="dxa"/>
          </w:tcPr>
          <w:p w14:paraId="04FB2726" w14:textId="77777777" w:rsidR="00DC3D60" w:rsidRPr="00952E8A" w:rsidRDefault="00DC3D60" w:rsidP="00DC3D60">
            <w:pPr>
              <w:rPr>
                <w:rStyle w:val="CodeText"/>
              </w:rPr>
            </w:pPr>
            <w:r w:rsidRPr="00952E8A">
              <w:rPr>
                <w:rStyle w:val="CodeText"/>
              </w:rPr>
              <w:t>WDFDEVICE Device</w:t>
            </w:r>
          </w:p>
        </w:tc>
        <w:tc>
          <w:tcPr>
            <w:tcW w:w="3685" w:type="dxa"/>
          </w:tcPr>
          <w:p w14:paraId="32199E38" w14:textId="076C3892" w:rsidR="00DC3D60" w:rsidRDefault="00DC3D60" w:rsidP="00DC3D60">
            <w:r>
              <w:t xml:space="preserve">The given </w:t>
            </w:r>
            <w:r w:rsidR="00217FF5" w:rsidRPr="00952E8A">
              <w:rPr>
                <w:rStyle w:val="CodeText"/>
              </w:rPr>
              <w:t>DMFMODUL</w:t>
            </w:r>
            <w:r w:rsidRPr="00952E8A">
              <w:rPr>
                <w:rStyle w:val="CodeText"/>
              </w:rPr>
              <w:t>E</w:t>
            </w:r>
            <w:r>
              <w:t xml:space="preserve"> object.</w:t>
            </w:r>
          </w:p>
        </w:tc>
      </w:tr>
      <w:tr w:rsidR="00DC3D60" w14:paraId="0E1C8C1E" w14:textId="77777777" w:rsidTr="00E64CD7">
        <w:tc>
          <w:tcPr>
            <w:tcW w:w="5665" w:type="dxa"/>
          </w:tcPr>
          <w:p w14:paraId="384CED12" w14:textId="77777777" w:rsidR="00DC3D60" w:rsidRPr="00952E8A" w:rsidRDefault="00DC3D60" w:rsidP="00DC3D60">
            <w:pPr>
              <w:rPr>
                <w:rStyle w:val="CodeText"/>
              </w:rPr>
            </w:pPr>
            <w:r w:rsidRPr="00952E8A">
              <w:rPr>
                <w:rStyle w:val="CodeText"/>
              </w:rPr>
              <w:t>NTSTATUS ErrorCode</w:t>
            </w:r>
          </w:p>
        </w:tc>
        <w:tc>
          <w:tcPr>
            <w:tcW w:w="3685" w:type="dxa"/>
          </w:tcPr>
          <w:p w14:paraId="7A2F92B8" w14:textId="77777777" w:rsidR="00DC3D60" w:rsidRDefault="00DC3D60" w:rsidP="00DC3D60">
            <w:r>
              <w:t>ErrorCode from header generated by mc compiler.</w:t>
            </w:r>
          </w:p>
        </w:tc>
      </w:tr>
      <w:tr w:rsidR="00DC3D60" w14:paraId="7D3948E6" w14:textId="77777777" w:rsidTr="00E64CD7">
        <w:tc>
          <w:tcPr>
            <w:tcW w:w="5665" w:type="dxa"/>
          </w:tcPr>
          <w:p w14:paraId="78380455" w14:textId="77777777" w:rsidR="00DC3D60" w:rsidRPr="00952E8A" w:rsidRDefault="00DC3D60" w:rsidP="00DC3D60">
            <w:pPr>
              <w:rPr>
                <w:rStyle w:val="CodeText"/>
              </w:rPr>
            </w:pPr>
            <w:r w:rsidRPr="00952E8A">
              <w:rPr>
                <w:rStyle w:val="CodeText"/>
              </w:rPr>
              <w:t>NTSTATUS FinalNtStatus</w:t>
            </w:r>
          </w:p>
        </w:tc>
        <w:tc>
          <w:tcPr>
            <w:tcW w:w="3685" w:type="dxa"/>
          </w:tcPr>
          <w:p w14:paraId="180B1BE1" w14:textId="77777777" w:rsidR="00DC3D60" w:rsidRDefault="00DC3D60" w:rsidP="00DC3D60">
            <w:r>
              <w:t xml:space="preserve">The final </w:t>
            </w:r>
            <w:r w:rsidRPr="00952E8A">
              <w:rPr>
                <w:rStyle w:val="CodeText"/>
              </w:rPr>
              <w:t>NTSTATUS</w:t>
            </w:r>
            <w:r>
              <w:t xml:space="preserve"> for the error being logged.</w:t>
            </w:r>
          </w:p>
        </w:tc>
      </w:tr>
      <w:tr w:rsidR="00DC3D60" w14:paraId="138E7E29" w14:textId="77777777" w:rsidTr="00E64CD7">
        <w:tc>
          <w:tcPr>
            <w:tcW w:w="5665" w:type="dxa"/>
          </w:tcPr>
          <w:p w14:paraId="19AE884F" w14:textId="77777777" w:rsidR="00DC3D60" w:rsidRPr="00952E8A" w:rsidRDefault="00DC3D60" w:rsidP="00DC3D60">
            <w:pPr>
              <w:rPr>
                <w:rStyle w:val="CodeText"/>
              </w:rPr>
            </w:pPr>
            <w:r w:rsidRPr="00952E8A">
              <w:rPr>
                <w:rStyle w:val="CodeText"/>
              </w:rPr>
              <w:t>ULONG UniqueId</w:t>
            </w:r>
          </w:p>
        </w:tc>
        <w:tc>
          <w:tcPr>
            <w:tcW w:w="3685" w:type="dxa"/>
          </w:tcPr>
          <w:p w14:paraId="57AFEFC7" w14:textId="080F3608" w:rsidR="00DC3D60" w:rsidRPr="001941E3" w:rsidRDefault="00DC3D60" w:rsidP="00DC3D60">
            <w:pPr>
              <w:rPr>
                <w:color w:val="000000"/>
              </w:rPr>
            </w:pPr>
            <w:r>
              <w:t xml:space="preserve">Unique long word that identifies the </w:t>
            </w:r>
            <w:r w:rsidR="008C66A8">
              <w:t>specific</w:t>
            </w:r>
            <w:r>
              <w:t xml:space="preserve"> call to this function.</w:t>
            </w:r>
          </w:p>
        </w:tc>
      </w:tr>
      <w:tr w:rsidR="00DC3D60" w14:paraId="416E34A1" w14:textId="77777777" w:rsidTr="00E64CD7">
        <w:tc>
          <w:tcPr>
            <w:tcW w:w="5665" w:type="dxa"/>
          </w:tcPr>
          <w:p w14:paraId="5C8AAEB4" w14:textId="77777777" w:rsidR="00DC3D60" w:rsidRPr="00952E8A" w:rsidRDefault="00DC3D60" w:rsidP="00DC3D60">
            <w:pPr>
              <w:rPr>
                <w:rStyle w:val="CodeText"/>
              </w:rPr>
            </w:pPr>
            <w:r w:rsidRPr="00952E8A">
              <w:rPr>
                <w:rStyle w:val="CodeText"/>
              </w:rPr>
              <w:t>ULONG TextLength</w:t>
            </w:r>
          </w:p>
        </w:tc>
        <w:tc>
          <w:tcPr>
            <w:tcW w:w="3685" w:type="dxa"/>
          </w:tcPr>
          <w:p w14:paraId="4F5D17FD" w14:textId="77777777" w:rsidR="00DC3D60" w:rsidRPr="001941E3" w:rsidRDefault="00DC3D60" w:rsidP="00DC3D60">
            <w:pPr>
              <w:rPr>
                <w:color w:val="000000"/>
              </w:rPr>
            </w:pPr>
            <w:r>
              <w:t>The length in bytes (including the terminating NULL) of the Text string.</w:t>
            </w:r>
          </w:p>
        </w:tc>
      </w:tr>
      <w:tr w:rsidR="00DC3D60" w14:paraId="40A5508F" w14:textId="77777777" w:rsidTr="00E64CD7">
        <w:tc>
          <w:tcPr>
            <w:tcW w:w="5665" w:type="dxa"/>
          </w:tcPr>
          <w:p w14:paraId="3BE5D7A9" w14:textId="77777777" w:rsidR="00DC3D60" w:rsidRPr="00952E8A" w:rsidRDefault="00DC3D60" w:rsidP="00DC3D60">
            <w:pPr>
              <w:rPr>
                <w:rStyle w:val="CodeText"/>
              </w:rPr>
            </w:pPr>
            <w:r w:rsidRPr="00952E8A">
              <w:rPr>
                <w:rStyle w:val="CodeText"/>
              </w:rPr>
              <w:t>PCWSTR Text</w:t>
            </w:r>
          </w:p>
        </w:tc>
        <w:tc>
          <w:tcPr>
            <w:tcW w:w="3685" w:type="dxa"/>
          </w:tcPr>
          <w:p w14:paraId="7B8F39B2" w14:textId="77777777" w:rsidR="00DC3D60" w:rsidRDefault="00DC3D60" w:rsidP="00DC3D60">
            <w:r>
              <w:t>Additional data to add to be included in the error log.</w:t>
            </w:r>
          </w:p>
        </w:tc>
      </w:tr>
      <w:tr w:rsidR="00DC3D60" w14:paraId="65FB3618" w14:textId="77777777" w:rsidTr="00E64CD7">
        <w:tc>
          <w:tcPr>
            <w:tcW w:w="5665" w:type="dxa"/>
          </w:tcPr>
          <w:p w14:paraId="21105132" w14:textId="77777777" w:rsidR="00DC3D60" w:rsidRPr="00952E8A" w:rsidRDefault="00DC3D60" w:rsidP="00DC3D60">
            <w:pPr>
              <w:rPr>
                <w:rStyle w:val="CodeText"/>
              </w:rPr>
            </w:pPr>
            <w:r w:rsidRPr="00952E8A">
              <w:rPr>
                <w:rStyle w:val="CodeText"/>
              </w:rPr>
              <w:t>INT NumberOfFormatStrings</w:t>
            </w:r>
          </w:p>
        </w:tc>
        <w:tc>
          <w:tcPr>
            <w:tcW w:w="3685" w:type="dxa"/>
          </w:tcPr>
          <w:p w14:paraId="0A07BD70" w14:textId="77777777" w:rsidR="00DC3D60" w:rsidRDefault="00DC3D60" w:rsidP="00DC3D60">
            <w:r>
              <w:t>Number of format strings.</w:t>
            </w:r>
          </w:p>
        </w:tc>
      </w:tr>
      <w:tr w:rsidR="00DC3D60" w14:paraId="0C1A9353" w14:textId="77777777" w:rsidTr="00E64CD7">
        <w:tc>
          <w:tcPr>
            <w:tcW w:w="5665" w:type="dxa"/>
          </w:tcPr>
          <w:p w14:paraId="715730B3" w14:textId="77777777" w:rsidR="00DC3D60" w:rsidRPr="00952E8A" w:rsidRDefault="00DC3D60" w:rsidP="00DC3D60">
            <w:pPr>
              <w:rPr>
                <w:rStyle w:val="CodeText"/>
              </w:rPr>
            </w:pPr>
            <w:r w:rsidRPr="00952E8A">
              <w:rPr>
                <w:rStyle w:val="CodeText"/>
              </w:rPr>
              <w:t>PWCHAR* FormatStrings</w:t>
            </w:r>
          </w:p>
        </w:tc>
        <w:tc>
          <w:tcPr>
            <w:tcW w:w="3685" w:type="dxa"/>
          </w:tcPr>
          <w:p w14:paraId="38F43824" w14:textId="77777777" w:rsidR="00DC3D60" w:rsidRDefault="00DC3D60" w:rsidP="00DC3D60">
            <w:r>
              <w:t>An array of format specifiers for each argument passed below.</w:t>
            </w:r>
          </w:p>
        </w:tc>
      </w:tr>
      <w:tr w:rsidR="00DC3D60" w14:paraId="21FBBC89" w14:textId="77777777" w:rsidTr="00E64CD7">
        <w:tc>
          <w:tcPr>
            <w:tcW w:w="5665" w:type="dxa"/>
          </w:tcPr>
          <w:p w14:paraId="72928D3F" w14:textId="77777777" w:rsidR="00DC3D60" w:rsidRPr="00952E8A" w:rsidRDefault="00DC3D60" w:rsidP="00DC3D60">
            <w:pPr>
              <w:rPr>
                <w:rStyle w:val="CodeText"/>
              </w:rPr>
            </w:pPr>
            <w:r w:rsidRPr="00952E8A">
              <w:rPr>
                <w:rStyle w:val="CodeText"/>
              </w:rPr>
              <w:t>INT NumberOfInsertionStrings</w:t>
            </w:r>
          </w:p>
        </w:tc>
        <w:tc>
          <w:tcPr>
            <w:tcW w:w="3685" w:type="dxa"/>
          </w:tcPr>
          <w:p w14:paraId="7B41AFA1" w14:textId="77777777" w:rsidR="00DC3D60" w:rsidRDefault="00DC3D60" w:rsidP="00DC3D60">
            <w:r>
              <w:t>Number of insertion strings.</w:t>
            </w:r>
          </w:p>
        </w:tc>
      </w:tr>
      <w:tr w:rsidR="00DC3D60" w14:paraId="7ED067DF" w14:textId="77777777" w:rsidTr="00E64CD7">
        <w:tc>
          <w:tcPr>
            <w:tcW w:w="5665" w:type="dxa"/>
          </w:tcPr>
          <w:p w14:paraId="517C8FC9" w14:textId="77777777" w:rsidR="00DC3D60" w:rsidRPr="00952E8A" w:rsidRDefault="00DC3D60" w:rsidP="00DC3D60">
            <w:pPr>
              <w:rPr>
                <w:rStyle w:val="CodeText"/>
              </w:rPr>
            </w:pPr>
            <w:r w:rsidRPr="00952E8A">
              <w:rPr>
                <w:rStyle w:val="CodeText"/>
              </w:rPr>
              <w:t>…</w:t>
            </w:r>
          </w:p>
        </w:tc>
        <w:tc>
          <w:tcPr>
            <w:tcW w:w="3685" w:type="dxa"/>
          </w:tcPr>
          <w:p w14:paraId="32A4FED1" w14:textId="77777777" w:rsidR="00DC3D60" w:rsidRDefault="00DC3D60" w:rsidP="00DC3D60">
            <w:r>
              <w:t>Variable list of insertion strings.</w:t>
            </w:r>
          </w:p>
        </w:tc>
      </w:tr>
    </w:tbl>
    <w:p w14:paraId="1C2DCEF3" w14:textId="77777777" w:rsidR="00DC3D60" w:rsidRDefault="00DC3D60" w:rsidP="00DC3D60"/>
    <w:p w14:paraId="2468FA59" w14:textId="77777777" w:rsidR="00DC3D60" w:rsidRDefault="00DC3D60" w:rsidP="00DC3D60">
      <w:pPr>
        <w:pStyle w:val="Heading4"/>
      </w:pPr>
      <w:r>
        <w:t>Returns</w:t>
      </w:r>
    </w:p>
    <w:p w14:paraId="6A58F967" w14:textId="77777777" w:rsidR="00DC3D60" w:rsidRDefault="00DC3D60" w:rsidP="00DC3D60">
      <w:r>
        <w:t>None.</w:t>
      </w:r>
    </w:p>
    <w:p w14:paraId="7264D2C9" w14:textId="77777777" w:rsidR="00DC3D60" w:rsidRDefault="00DC3D60" w:rsidP="00DC3D60">
      <w:pPr>
        <w:pStyle w:val="Heading4"/>
      </w:pPr>
      <w:r>
        <w:lastRenderedPageBreak/>
        <w:t>Remarks</w:t>
      </w:r>
    </w:p>
    <w:p w14:paraId="20F75837" w14:textId="6209B801" w:rsidR="00DC3D60" w:rsidRDefault="00DC3D60" w:rsidP="004A459D">
      <w:pPr>
        <w:pStyle w:val="ListParagraph"/>
        <w:numPr>
          <w:ilvl w:val="0"/>
          <w:numId w:val="3"/>
        </w:numPr>
      </w:pPr>
      <w:r>
        <w:t xml:space="preserve">This call is designed to be used from </w:t>
      </w:r>
      <w:r w:rsidR="00217FF5">
        <w:t>Modules or a Client Driver func</w:t>
      </w:r>
      <w:r w:rsidR="002F23C7">
        <w:t>ti</w:t>
      </w:r>
      <w:r w:rsidR="00217FF5">
        <w:t>on that has access to an instantiated Module.</w:t>
      </w:r>
    </w:p>
    <w:p w14:paraId="4BFFFEBC" w14:textId="77777777" w:rsidR="00DC3D60" w:rsidRDefault="00DC3D60" w:rsidP="004A459D">
      <w:pPr>
        <w:pStyle w:val="ListParagraph"/>
        <w:numPr>
          <w:ilvl w:val="0"/>
          <w:numId w:val="3"/>
        </w:numPr>
      </w:pPr>
      <w:r>
        <w:t>This function performs non-trivial parsing and manipulation of the given parameters to output a proper entry in the Event Log.</w:t>
      </w:r>
    </w:p>
    <w:p w14:paraId="5149216D" w14:textId="77777777" w:rsidR="00204820" w:rsidRDefault="00204820">
      <w:pPr>
        <w:rPr>
          <w:rFonts w:asciiTheme="majorHAnsi" w:eastAsiaTheme="majorEastAsia" w:hAnsiTheme="majorHAnsi" w:cstheme="majorBidi"/>
          <w:color w:val="1F3763" w:themeColor="accent1" w:themeShade="7F"/>
          <w:sz w:val="24"/>
          <w:szCs w:val="24"/>
        </w:rPr>
      </w:pPr>
      <w:r>
        <w:br w:type="page"/>
      </w:r>
    </w:p>
    <w:p w14:paraId="3BE37575" w14:textId="3C101D84" w:rsidR="00E73B17" w:rsidRDefault="00E73B17" w:rsidP="00E73B17">
      <w:pPr>
        <w:pStyle w:val="Heading3"/>
      </w:pPr>
      <w:bookmarkStart w:id="12605" w:name="_Toc524528152"/>
      <w:r>
        <w:lastRenderedPageBreak/>
        <w:t>DMF_Utility_EventLogEntryWriteUserMode</w:t>
      </w:r>
      <w:bookmarkEnd w:id="12605"/>
    </w:p>
    <w:p w14:paraId="6E5E16A6" w14:textId="77777777" w:rsidR="00E73B17" w:rsidRDefault="00E73B17" w:rsidP="00E73B17">
      <w:pPr>
        <w:autoSpaceDE w:val="0"/>
        <w:autoSpaceDN w:val="0"/>
        <w:adjustRightInd w:val="0"/>
        <w:spacing w:after="0" w:line="240" w:lineRule="auto"/>
        <w:rPr>
          <w:rFonts w:ascii="Consolas" w:hAnsi="Consolas" w:cs="Consolas"/>
          <w:color w:val="000000"/>
          <w:sz w:val="19"/>
          <w:szCs w:val="19"/>
        </w:rPr>
      </w:pPr>
    </w:p>
    <w:p w14:paraId="7844B515" w14:textId="77777777" w:rsidR="00E73B17" w:rsidRPr="00C211BF" w:rsidRDefault="00E73B17" w:rsidP="00E73B17">
      <w:pPr>
        <w:autoSpaceDE w:val="0"/>
        <w:autoSpaceDN w:val="0"/>
        <w:adjustRightInd w:val="0"/>
        <w:spacing w:after="0" w:line="240" w:lineRule="auto"/>
        <w:rPr>
          <w:rStyle w:val="CodeText"/>
          <w:rPrChange w:id="12606" w:author="Sam Tertzakian" w:date="2018-09-12T12:36:00Z">
            <w:rPr>
              <w:rFonts w:ascii="Consolas" w:hAnsi="Consolas" w:cs="Consolas"/>
              <w:color w:val="000000"/>
              <w:sz w:val="19"/>
              <w:szCs w:val="19"/>
            </w:rPr>
          </w:rPrChange>
        </w:rPr>
      </w:pPr>
      <w:r w:rsidRPr="00C211BF">
        <w:rPr>
          <w:rStyle w:val="CodeText"/>
          <w:rPrChange w:id="12607" w:author="Sam Tertzakian" w:date="2018-09-12T12:36:00Z">
            <w:rPr>
              <w:rFonts w:ascii="Consolas" w:hAnsi="Consolas" w:cs="Consolas"/>
              <w:color w:val="6F008A"/>
              <w:sz w:val="19"/>
              <w:szCs w:val="19"/>
            </w:rPr>
          </w:rPrChange>
        </w:rPr>
        <w:t>_IRQL_requires_max_</w:t>
      </w:r>
      <w:r w:rsidRPr="00C211BF">
        <w:rPr>
          <w:rStyle w:val="CodeText"/>
          <w:rPrChange w:id="12608" w:author="Sam Tertzakian" w:date="2018-09-12T12:36:00Z">
            <w:rPr>
              <w:rFonts w:ascii="Consolas" w:hAnsi="Consolas" w:cs="Consolas"/>
              <w:color w:val="000000"/>
              <w:sz w:val="19"/>
              <w:szCs w:val="19"/>
            </w:rPr>
          </w:rPrChange>
        </w:rPr>
        <w:t>(</w:t>
      </w:r>
      <w:r w:rsidRPr="00C211BF">
        <w:rPr>
          <w:rStyle w:val="CodeText"/>
          <w:rPrChange w:id="12609" w:author="Sam Tertzakian" w:date="2018-09-12T12:36:00Z">
            <w:rPr>
              <w:rFonts w:ascii="Consolas" w:hAnsi="Consolas" w:cs="Consolas"/>
              <w:color w:val="6F008A"/>
              <w:sz w:val="19"/>
              <w:szCs w:val="19"/>
            </w:rPr>
          </w:rPrChange>
        </w:rPr>
        <w:t>PASSIVE_LEVEL</w:t>
      </w:r>
      <w:r w:rsidRPr="00C211BF">
        <w:rPr>
          <w:rStyle w:val="CodeText"/>
          <w:rPrChange w:id="12610" w:author="Sam Tertzakian" w:date="2018-09-12T12:36:00Z">
            <w:rPr>
              <w:rFonts w:ascii="Consolas" w:hAnsi="Consolas" w:cs="Consolas"/>
              <w:color w:val="000000"/>
              <w:sz w:val="19"/>
              <w:szCs w:val="19"/>
            </w:rPr>
          </w:rPrChange>
        </w:rPr>
        <w:t>)</w:t>
      </w:r>
    </w:p>
    <w:p w14:paraId="7EE3DD3D" w14:textId="77777777" w:rsidR="00E73B17" w:rsidRPr="00C211BF" w:rsidRDefault="00E73B17" w:rsidP="00E73B17">
      <w:pPr>
        <w:autoSpaceDE w:val="0"/>
        <w:autoSpaceDN w:val="0"/>
        <w:adjustRightInd w:val="0"/>
        <w:spacing w:after="0" w:line="240" w:lineRule="auto"/>
        <w:rPr>
          <w:rStyle w:val="CodeText"/>
          <w:rPrChange w:id="12611" w:author="Sam Tertzakian" w:date="2018-09-12T12:36:00Z">
            <w:rPr>
              <w:rFonts w:ascii="Consolas" w:hAnsi="Consolas" w:cs="Consolas"/>
              <w:color w:val="000000"/>
              <w:sz w:val="19"/>
              <w:szCs w:val="19"/>
            </w:rPr>
          </w:rPrChange>
        </w:rPr>
      </w:pPr>
      <w:r w:rsidRPr="00C211BF">
        <w:rPr>
          <w:rStyle w:val="CodeText"/>
          <w:rPrChange w:id="12612" w:author="Sam Tertzakian" w:date="2018-09-12T12:36:00Z">
            <w:rPr>
              <w:rFonts w:ascii="Consolas" w:hAnsi="Consolas" w:cs="Consolas"/>
              <w:color w:val="6F008A"/>
              <w:sz w:val="19"/>
              <w:szCs w:val="19"/>
            </w:rPr>
          </w:rPrChange>
        </w:rPr>
        <w:t>VOID</w:t>
      </w:r>
    </w:p>
    <w:p w14:paraId="06AB5BAF" w14:textId="77777777" w:rsidR="00E73B17" w:rsidRPr="00C211BF" w:rsidRDefault="00E73B17" w:rsidP="00E73B17">
      <w:pPr>
        <w:autoSpaceDE w:val="0"/>
        <w:autoSpaceDN w:val="0"/>
        <w:adjustRightInd w:val="0"/>
        <w:spacing w:after="0" w:line="240" w:lineRule="auto"/>
        <w:rPr>
          <w:rStyle w:val="CodeText"/>
          <w:rPrChange w:id="12613" w:author="Sam Tertzakian" w:date="2018-09-12T12:36:00Z">
            <w:rPr>
              <w:rFonts w:ascii="Consolas" w:hAnsi="Consolas" w:cs="Consolas"/>
              <w:color w:val="000000"/>
              <w:sz w:val="19"/>
              <w:szCs w:val="19"/>
            </w:rPr>
          </w:rPrChange>
        </w:rPr>
      </w:pPr>
      <w:r w:rsidRPr="00C211BF">
        <w:rPr>
          <w:rStyle w:val="CodeText"/>
          <w:rPrChange w:id="12614" w:author="Sam Tertzakian" w:date="2018-09-12T12:36:00Z">
            <w:rPr>
              <w:rFonts w:ascii="Consolas" w:hAnsi="Consolas" w:cs="Consolas"/>
              <w:color w:val="000000"/>
              <w:sz w:val="19"/>
              <w:szCs w:val="19"/>
            </w:rPr>
          </w:rPrChange>
        </w:rPr>
        <w:t>DMF_Utility_EventLogEntryWriteUserMode(</w:t>
      </w:r>
    </w:p>
    <w:p w14:paraId="76E8F90D" w14:textId="77777777" w:rsidR="00E73B17" w:rsidRPr="00C211BF" w:rsidRDefault="00E73B17" w:rsidP="00E73B17">
      <w:pPr>
        <w:autoSpaceDE w:val="0"/>
        <w:autoSpaceDN w:val="0"/>
        <w:adjustRightInd w:val="0"/>
        <w:spacing w:after="0" w:line="240" w:lineRule="auto"/>
        <w:rPr>
          <w:rStyle w:val="CodeText"/>
          <w:rPrChange w:id="12615" w:author="Sam Tertzakian" w:date="2018-09-12T12:36:00Z">
            <w:rPr>
              <w:rFonts w:ascii="Consolas" w:hAnsi="Consolas" w:cs="Consolas"/>
              <w:color w:val="000000"/>
              <w:sz w:val="19"/>
              <w:szCs w:val="19"/>
            </w:rPr>
          </w:rPrChange>
        </w:rPr>
      </w:pPr>
      <w:r w:rsidRPr="00C211BF">
        <w:rPr>
          <w:rStyle w:val="CodeText"/>
          <w:rPrChange w:id="12616" w:author="Sam Tertzakian" w:date="2018-09-12T12:36:00Z">
            <w:rPr>
              <w:rFonts w:ascii="Consolas" w:hAnsi="Consolas" w:cs="Consolas"/>
              <w:color w:val="000000"/>
              <w:sz w:val="19"/>
              <w:szCs w:val="19"/>
            </w:rPr>
          </w:rPrChange>
        </w:rPr>
        <w:t xml:space="preserve">    </w:t>
      </w:r>
      <w:r w:rsidRPr="00C211BF">
        <w:rPr>
          <w:rStyle w:val="CodeText"/>
          <w:rPrChange w:id="12617" w:author="Sam Tertzakian" w:date="2018-09-12T12:36:00Z">
            <w:rPr>
              <w:rFonts w:ascii="Consolas" w:hAnsi="Consolas" w:cs="Consolas"/>
              <w:color w:val="6F008A"/>
              <w:sz w:val="19"/>
              <w:szCs w:val="19"/>
            </w:rPr>
          </w:rPrChange>
        </w:rPr>
        <w:t>_In_</w:t>
      </w:r>
      <w:r w:rsidRPr="00C211BF">
        <w:rPr>
          <w:rStyle w:val="CodeText"/>
          <w:rPrChange w:id="12618" w:author="Sam Tertzakian" w:date="2018-09-12T12:36:00Z">
            <w:rPr>
              <w:rFonts w:ascii="Consolas" w:hAnsi="Consolas" w:cs="Consolas"/>
              <w:color w:val="000000"/>
              <w:sz w:val="19"/>
              <w:szCs w:val="19"/>
            </w:rPr>
          </w:rPrChange>
        </w:rPr>
        <w:t xml:space="preserve"> </w:t>
      </w:r>
      <w:r w:rsidRPr="00C211BF">
        <w:rPr>
          <w:rStyle w:val="CodeText"/>
          <w:rPrChange w:id="12619" w:author="Sam Tertzakian" w:date="2018-09-12T12:36:00Z">
            <w:rPr>
              <w:rFonts w:ascii="Consolas" w:hAnsi="Consolas" w:cs="Consolas"/>
              <w:color w:val="2B91AF"/>
              <w:sz w:val="19"/>
              <w:szCs w:val="19"/>
            </w:rPr>
          </w:rPrChange>
        </w:rPr>
        <w:t>PWSTR</w:t>
      </w:r>
      <w:r w:rsidRPr="00C211BF">
        <w:rPr>
          <w:rStyle w:val="CodeText"/>
          <w:rPrChange w:id="12620" w:author="Sam Tertzakian" w:date="2018-09-12T12:36:00Z">
            <w:rPr>
              <w:rFonts w:ascii="Consolas" w:hAnsi="Consolas" w:cs="Consolas"/>
              <w:color w:val="000000"/>
              <w:sz w:val="19"/>
              <w:szCs w:val="19"/>
            </w:rPr>
          </w:rPrChange>
        </w:rPr>
        <w:t xml:space="preserve"> </w:t>
      </w:r>
      <w:r w:rsidRPr="00C211BF">
        <w:rPr>
          <w:rStyle w:val="CodeText"/>
          <w:rPrChange w:id="12621" w:author="Sam Tertzakian" w:date="2018-09-12T12:36:00Z">
            <w:rPr>
              <w:rFonts w:ascii="Consolas" w:hAnsi="Consolas" w:cs="Consolas"/>
              <w:color w:val="808080"/>
              <w:sz w:val="19"/>
              <w:szCs w:val="19"/>
            </w:rPr>
          </w:rPrChange>
        </w:rPr>
        <w:t>Provider</w:t>
      </w:r>
      <w:r w:rsidRPr="00C211BF">
        <w:rPr>
          <w:rStyle w:val="CodeText"/>
          <w:rPrChange w:id="12622" w:author="Sam Tertzakian" w:date="2018-09-12T12:36:00Z">
            <w:rPr>
              <w:rFonts w:ascii="Consolas" w:hAnsi="Consolas" w:cs="Consolas"/>
              <w:color w:val="000000"/>
              <w:sz w:val="19"/>
              <w:szCs w:val="19"/>
            </w:rPr>
          </w:rPrChange>
        </w:rPr>
        <w:t>,</w:t>
      </w:r>
    </w:p>
    <w:p w14:paraId="62A75591" w14:textId="77777777" w:rsidR="00E73B17" w:rsidRPr="00C211BF" w:rsidRDefault="00E73B17" w:rsidP="00E73B17">
      <w:pPr>
        <w:autoSpaceDE w:val="0"/>
        <w:autoSpaceDN w:val="0"/>
        <w:adjustRightInd w:val="0"/>
        <w:spacing w:after="0" w:line="240" w:lineRule="auto"/>
        <w:rPr>
          <w:rStyle w:val="CodeText"/>
          <w:rPrChange w:id="12623" w:author="Sam Tertzakian" w:date="2018-09-12T12:36:00Z">
            <w:rPr>
              <w:rFonts w:ascii="Consolas" w:hAnsi="Consolas" w:cs="Consolas"/>
              <w:color w:val="000000"/>
              <w:sz w:val="19"/>
              <w:szCs w:val="19"/>
            </w:rPr>
          </w:rPrChange>
        </w:rPr>
      </w:pPr>
      <w:r w:rsidRPr="00C211BF">
        <w:rPr>
          <w:rStyle w:val="CodeText"/>
          <w:rPrChange w:id="12624" w:author="Sam Tertzakian" w:date="2018-09-12T12:36:00Z">
            <w:rPr>
              <w:rFonts w:ascii="Consolas" w:hAnsi="Consolas" w:cs="Consolas"/>
              <w:color w:val="000000"/>
              <w:sz w:val="19"/>
              <w:szCs w:val="19"/>
            </w:rPr>
          </w:rPrChange>
        </w:rPr>
        <w:t xml:space="preserve">    </w:t>
      </w:r>
      <w:r w:rsidRPr="00C211BF">
        <w:rPr>
          <w:rStyle w:val="CodeText"/>
          <w:rPrChange w:id="12625" w:author="Sam Tertzakian" w:date="2018-09-12T12:36:00Z">
            <w:rPr>
              <w:rFonts w:ascii="Consolas" w:hAnsi="Consolas" w:cs="Consolas"/>
              <w:color w:val="6F008A"/>
              <w:sz w:val="19"/>
              <w:szCs w:val="19"/>
            </w:rPr>
          </w:rPrChange>
        </w:rPr>
        <w:t>_In_</w:t>
      </w:r>
      <w:r w:rsidRPr="00C211BF">
        <w:rPr>
          <w:rStyle w:val="CodeText"/>
          <w:rPrChange w:id="12626" w:author="Sam Tertzakian" w:date="2018-09-12T12:36:00Z">
            <w:rPr>
              <w:rFonts w:ascii="Consolas" w:hAnsi="Consolas" w:cs="Consolas"/>
              <w:color w:val="000000"/>
              <w:sz w:val="19"/>
              <w:szCs w:val="19"/>
            </w:rPr>
          </w:rPrChange>
        </w:rPr>
        <w:t xml:space="preserve"> </w:t>
      </w:r>
      <w:r w:rsidRPr="00C211BF">
        <w:rPr>
          <w:rStyle w:val="CodeText"/>
          <w:rPrChange w:id="12627" w:author="Sam Tertzakian" w:date="2018-09-12T12:36:00Z">
            <w:rPr>
              <w:rFonts w:ascii="Consolas" w:hAnsi="Consolas" w:cs="Consolas"/>
              <w:color w:val="2B91AF"/>
              <w:sz w:val="19"/>
              <w:szCs w:val="19"/>
            </w:rPr>
          </w:rPrChange>
        </w:rPr>
        <w:t>WORD</w:t>
      </w:r>
      <w:r w:rsidRPr="00C211BF">
        <w:rPr>
          <w:rStyle w:val="CodeText"/>
          <w:rPrChange w:id="12628" w:author="Sam Tertzakian" w:date="2018-09-12T12:36:00Z">
            <w:rPr>
              <w:rFonts w:ascii="Consolas" w:hAnsi="Consolas" w:cs="Consolas"/>
              <w:color w:val="000000"/>
              <w:sz w:val="19"/>
              <w:szCs w:val="19"/>
            </w:rPr>
          </w:rPrChange>
        </w:rPr>
        <w:t xml:space="preserve"> </w:t>
      </w:r>
      <w:r w:rsidRPr="00C211BF">
        <w:rPr>
          <w:rStyle w:val="CodeText"/>
          <w:rPrChange w:id="12629" w:author="Sam Tertzakian" w:date="2018-09-12T12:36:00Z">
            <w:rPr>
              <w:rFonts w:ascii="Consolas" w:hAnsi="Consolas" w:cs="Consolas"/>
              <w:color w:val="808080"/>
              <w:sz w:val="19"/>
              <w:szCs w:val="19"/>
            </w:rPr>
          </w:rPrChange>
        </w:rPr>
        <w:t>EventType</w:t>
      </w:r>
      <w:r w:rsidRPr="00C211BF">
        <w:rPr>
          <w:rStyle w:val="CodeText"/>
          <w:rPrChange w:id="12630" w:author="Sam Tertzakian" w:date="2018-09-12T12:36:00Z">
            <w:rPr>
              <w:rFonts w:ascii="Consolas" w:hAnsi="Consolas" w:cs="Consolas"/>
              <w:color w:val="000000"/>
              <w:sz w:val="19"/>
              <w:szCs w:val="19"/>
            </w:rPr>
          </w:rPrChange>
        </w:rPr>
        <w:t>,</w:t>
      </w:r>
    </w:p>
    <w:p w14:paraId="488A809B" w14:textId="77777777" w:rsidR="00E73B17" w:rsidRPr="00C211BF" w:rsidRDefault="00E73B17" w:rsidP="00E73B17">
      <w:pPr>
        <w:autoSpaceDE w:val="0"/>
        <w:autoSpaceDN w:val="0"/>
        <w:adjustRightInd w:val="0"/>
        <w:spacing w:after="0" w:line="240" w:lineRule="auto"/>
        <w:rPr>
          <w:rStyle w:val="CodeText"/>
          <w:rPrChange w:id="12631" w:author="Sam Tertzakian" w:date="2018-09-12T12:36:00Z">
            <w:rPr>
              <w:rFonts w:ascii="Consolas" w:hAnsi="Consolas" w:cs="Consolas"/>
              <w:color w:val="000000"/>
              <w:sz w:val="19"/>
              <w:szCs w:val="19"/>
            </w:rPr>
          </w:rPrChange>
        </w:rPr>
      </w:pPr>
      <w:r w:rsidRPr="00C211BF">
        <w:rPr>
          <w:rStyle w:val="CodeText"/>
          <w:rPrChange w:id="12632" w:author="Sam Tertzakian" w:date="2018-09-12T12:36:00Z">
            <w:rPr>
              <w:rFonts w:ascii="Consolas" w:hAnsi="Consolas" w:cs="Consolas"/>
              <w:color w:val="000000"/>
              <w:sz w:val="19"/>
              <w:szCs w:val="19"/>
            </w:rPr>
          </w:rPrChange>
        </w:rPr>
        <w:t xml:space="preserve">    </w:t>
      </w:r>
      <w:r w:rsidRPr="00C211BF">
        <w:rPr>
          <w:rStyle w:val="CodeText"/>
          <w:rPrChange w:id="12633" w:author="Sam Tertzakian" w:date="2018-09-12T12:36:00Z">
            <w:rPr>
              <w:rFonts w:ascii="Consolas" w:hAnsi="Consolas" w:cs="Consolas"/>
              <w:color w:val="6F008A"/>
              <w:sz w:val="19"/>
              <w:szCs w:val="19"/>
            </w:rPr>
          </w:rPrChange>
        </w:rPr>
        <w:t>_In_</w:t>
      </w:r>
      <w:r w:rsidRPr="00C211BF">
        <w:rPr>
          <w:rStyle w:val="CodeText"/>
          <w:rPrChange w:id="12634" w:author="Sam Tertzakian" w:date="2018-09-12T12:36:00Z">
            <w:rPr>
              <w:rFonts w:ascii="Consolas" w:hAnsi="Consolas" w:cs="Consolas"/>
              <w:color w:val="000000"/>
              <w:sz w:val="19"/>
              <w:szCs w:val="19"/>
            </w:rPr>
          </w:rPrChange>
        </w:rPr>
        <w:t xml:space="preserve"> </w:t>
      </w:r>
      <w:r w:rsidRPr="00C211BF">
        <w:rPr>
          <w:rStyle w:val="CodeText"/>
          <w:rPrChange w:id="12635" w:author="Sam Tertzakian" w:date="2018-09-12T12:36:00Z">
            <w:rPr>
              <w:rFonts w:ascii="Consolas" w:hAnsi="Consolas" w:cs="Consolas"/>
              <w:color w:val="2B91AF"/>
              <w:sz w:val="19"/>
              <w:szCs w:val="19"/>
            </w:rPr>
          </w:rPrChange>
        </w:rPr>
        <w:t>DWORD</w:t>
      </w:r>
      <w:r w:rsidRPr="00C211BF">
        <w:rPr>
          <w:rStyle w:val="CodeText"/>
          <w:rPrChange w:id="12636" w:author="Sam Tertzakian" w:date="2018-09-12T12:36:00Z">
            <w:rPr>
              <w:rFonts w:ascii="Consolas" w:hAnsi="Consolas" w:cs="Consolas"/>
              <w:color w:val="000000"/>
              <w:sz w:val="19"/>
              <w:szCs w:val="19"/>
            </w:rPr>
          </w:rPrChange>
        </w:rPr>
        <w:t xml:space="preserve"> </w:t>
      </w:r>
      <w:r w:rsidRPr="00C211BF">
        <w:rPr>
          <w:rStyle w:val="CodeText"/>
          <w:rPrChange w:id="12637" w:author="Sam Tertzakian" w:date="2018-09-12T12:36:00Z">
            <w:rPr>
              <w:rFonts w:ascii="Consolas" w:hAnsi="Consolas" w:cs="Consolas"/>
              <w:color w:val="808080"/>
              <w:sz w:val="19"/>
              <w:szCs w:val="19"/>
            </w:rPr>
          </w:rPrChange>
        </w:rPr>
        <w:t>EventID</w:t>
      </w:r>
      <w:r w:rsidRPr="00C211BF">
        <w:rPr>
          <w:rStyle w:val="CodeText"/>
          <w:rPrChange w:id="12638" w:author="Sam Tertzakian" w:date="2018-09-12T12:36:00Z">
            <w:rPr>
              <w:rFonts w:ascii="Consolas" w:hAnsi="Consolas" w:cs="Consolas"/>
              <w:color w:val="000000"/>
              <w:sz w:val="19"/>
              <w:szCs w:val="19"/>
            </w:rPr>
          </w:rPrChange>
        </w:rPr>
        <w:t>,</w:t>
      </w:r>
    </w:p>
    <w:p w14:paraId="0474877D" w14:textId="77777777" w:rsidR="00E73B17" w:rsidRPr="00C211BF" w:rsidRDefault="00E73B17" w:rsidP="00E73B17">
      <w:pPr>
        <w:autoSpaceDE w:val="0"/>
        <w:autoSpaceDN w:val="0"/>
        <w:adjustRightInd w:val="0"/>
        <w:spacing w:after="0" w:line="240" w:lineRule="auto"/>
        <w:rPr>
          <w:rStyle w:val="CodeText"/>
          <w:rPrChange w:id="12639" w:author="Sam Tertzakian" w:date="2018-09-12T12:36:00Z">
            <w:rPr>
              <w:rFonts w:ascii="Consolas" w:hAnsi="Consolas" w:cs="Consolas"/>
              <w:color w:val="000000"/>
              <w:sz w:val="19"/>
              <w:szCs w:val="19"/>
            </w:rPr>
          </w:rPrChange>
        </w:rPr>
      </w:pPr>
      <w:r w:rsidRPr="00C211BF">
        <w:rPr>
          <w:rStyle w:val="CodeText"/>
          <w:rPrChange w:id="12640" w:author="Sam Tertzakian" w:date="2018-09-12T12:36:00Z">
            <w:rPr>
              <w:rFonts w:ascii="Consolas" w:hAnsi="Consolas" w:cs="Consolas"/>
              <w:color w:val="000000"/>
              <w:sz w:val="19"/>
              <w:szCs w:val="19"/>
            </w:rPr>
          </w:rPrChange>
        </w:rPr>
        <w:t xml:space="preserve">    </w:t>
      </w:r>
      <w:r w:rsidRPr="00C211BF">
        <w:rPr>
          <w:rStyle w:val="CodeText"/>
          <w:rPrChange w:id="12641" w:author="Sam Tertzakian" w:date="2018-09-12T12:36:00Z">
            <w:rPr>
              <w:rFonts w:ascii="Consolas" w:hAnsi="Consolas" w:cs="Consolas"/>
              <w:color w:val="6F008A"/>
              <w:sz w:val="19"/>
              <w:szCs w:val="19"/>
            </w:rPr>
          </w:rPrChange>
        </w:rPr>
        <w:t>_In_</w:t>
      </w:r>
      <w:r w:rsidRPr="00C211BF">
        <w:rPr>
          <w:rStyle w:val="CodeText"/>
          <w:rPrChange w:id="12642" w:author="Sam Tertzakian" w:date="2018-09-12T12:36:00Z">
            <w:rPr>
              <w:rFonts w:ascii="Consolas" w:hAnsi="Consolas" w:cs="Consolas"/>
              <w:color w:val="000000"/>
              <w:sz w:val="19"/>
              <w:szCs w:val="19"/>
            </w:rPr>
          </w:rPrChange>
        </w:rPr>
        <w:t xml:space="preserve"> </w:t>
      </w:r>
      <w:r w:rsidRPr="00C211BF">
        <w:rPr>
          <w:rStyle w:val="CodeText"/>
          <w:rPrChange w:id="12643" w:author="Sam Tertzakian" w:date="2018-09-12T12:36:00Z">
            <w:rPr>
              <w:rFonts w:ascii="Consolas" w:hAnsi="Consolas" w:cs="Consolas"/>
              <w:color w:val="2B91AF"/>
              <w:sz w:val="19"/>
              <w:szCs w:val="19"/>
            </w:rPr>
          </w:rPrChange>
        </w:rPr>
        <w:t>INT</w:t>
      </w:r>
      <w:r w:rsidRPr="00C211BF">
        <w:rPr>
          <w:rStyle w:val="CodeText"/>
          <w:rPrChange w:id="12644" w:author="Sam Tertzakian" w:date="2018-09-12T12:36:00Z">
            <w:rPr>
              <w:rFonts w:ascii="Consolas" w:hAnsi="Consolas" w:cs="Consolas"/>
              <w:color w:val="000000"/>
              <w:sz w:val="19"/>
              <w:szCs w:val="19"/>
            </w:rPr>
          </w:rPrChange>
        </w:rPr>
        <w:t xml:space="preserve"> </w:t>
      </w:r>
      <w:r w:rsidRPr="00C211BF">
        <w:rPr>
          <w:rStyle w:val="CodeText"/>
          <w:rPrChange w:id="12645" w:author="Sam Tertzakian" w:date="2018-09-12T12:36:00Z">
            <w:rPr>
              <w:rFonts w:ascii="Consolas" w:hAnsi="Consolas" w:cs="Consolas"/>
              <w:color w:val="808080"/>
              <w:sz w:val="19"/>
              <w:szCs w:val="19"/>
            </w:rPr>
          </w:rPrChange>
        </w:rPr>
        <w:t>NumberOfFormatStrings</w:t>
      </w:r>
      <w:r w:rsidRPr="00C211BF">
        <w:rPr>
          <w:rStyle w:val="CodeText"/>
          <w:rPrChange w:id="12646" w:author="Sam Tertzakian" w:date="2018-09-12T12:36:00Z">
            <w:rPr>
              <w:rFonts w:ascii="Consolas" w:hAnsi="Consolas" w:cs="Consolas"/>
              <w:color w:val="000000"/>
              <w:sz w:val="19"/>
              <w:szCs w:val="19"/>
            </w:rPr>
          </w:rPrChange>
        </w:rPr>
        <w:t>,</w:t>
      </w:r>
    </w:p>
    <w:p w14:paraId="057E7D56" w14:textId="77777777" w:rsidR="00E73B17" w:rsidRPr="00C211BF" w:rsidRDefault="00E73B17" w:rsidP="00E73B17">
      <w:pPr>
        <w:autoSpaceDE w:val="0"/>
        <w:autoSpaceDN w:val="0"/>
        <w:adjustRightInd w:val="0"/>
        <w:spacing w:after="0" w:line="240" w:lineRule="auto"/>
        <w:rPr>
          <w:rStyle w:val="CodeText"/>
          <w:rPrChange w:id="12647" w:author="Sam Tertzakian" w:date="2018-09-12T12:36:00Z">
            <w:rPr>
              <w:rFonts w:ascii="Consolas" w:hAnsi="Consolas" w:cs="Consolas"/>
              <w:color w:val="000000"/>
              <w:sz w:val="19"/>
              <w:szCs w:val="19"/>
            </w:rPr>
          </w:rPrChange>
        </w:rPr>
      </w:pPr>
      <w:r w:rsidRPr="00C211BF">
        <w:rPr>
          <w:rStyle w:val="CodeText"/>
          <w:rPrChange w:id="12648" w:author="Sam Tertzakian" w:date="2018-09-12T12:36:00Z">
            <w:rPr>
              <w:rFonts w:ascii="Consolas" w:hAnsi="Consolas" w:cs="Consolas"/>
              <w:color w:val="000000"/>
              <w:sz w:val="19"/>
              <w:szCs w:val="19"/>
            </w:rPr>
          </w:rPrChange>
        </w:rPr>
        <w:t xml:space="preserve">    </w:t>
      </w:r>
      <w:r w:rsidRPr="00C211BF">
        <w:rPr>
          <w:rStyle w:val="CodeText"/>
          <w:rPrChange w:id="12649" w:author="Sam Tertzakian" w:date="2018-09-12T12:36:00Z">
            <w:rPr>
              <w:rFonts w:ascii="Consolas" w:hAnsi="Consolas" w:cs="Consolas"/>
              <w:color w:val="6F008A"/>
              <w:sz w:val="19"/>
              <w:szCs w:val="19"/>
            </w:rPr>
          </w:rPrChange>
        </w:rPr>
        <w:t>_In_opt_</w:t>
      </w:r>
      <w:r w:rsidRPr="00C211BF">
        <w:rPr>
          <w:rStyle w:val="CodeText"/>
          <w:rPrChange w:id="12650" w:author="Sam Tertzakian" w:date="2018-09-12T12:36:00Z">
            <w:rPr>
              <w:rFonts w:ascii="Consolas" w:hAnsi="Consolas" w:cs="Consolas"/>
              <w:color w:val="000000"/>
              <w:sz w:val="19"/>
              <w:szCs w:val="19"/>
            </w:rPr>
          </w:rPrChange>
        </w:rPr>
        <w:t xml:space="preserve"> </w:t>
      </w:r>
      <w:r w:rsidRPr="00C211BF">
        <w:rPr>
          <w:rStyle w:val="CodeText"/>
          <w:rPrChange w:id="12651" w:author="Sam Tertzakian" w:date="2018-09-12T12:36:00Z">
            <w:rPr>
              <w:rFonts w:ascii="Consolas" w:hAnsi="Consolas" w:cs="Consolas"/>
              <w:color w:val="2B91AF"/>
              <w:sz w:val="19"/>
              <w:szCs w:val="19"/>
            </w:rPr>
          </w:rPrChange>
        </w:rPr>
        <w:t>PWCHAR</w:t>
      </w:r>
      <w:r w:rsidRPr="00C211BF">
        <w:rPr>
          <w:rStyle w:val="CodeText"/>
          <w:rPrChange w:id="12652" w:author="Sam Tertzakian" w:date="2018-09-12T12:36:00Z">
            <w:rPr>
              <w:rFonts w:ascii="Consolas" w:hAnsi="Consolas" w:cs="Consolas"/>
              <w:color w:val="000000"/>
              <w:sz w:val="19"/>
              <w:szCs w:val="19"/>
            </w:rPr>
          </w:rPrChange>
        </w:rPr>
        <w:t xml:space="preserve">* </w:t>
      </w:r>
      <w:r w:rsidRPr="00C211BF">
        <w:rPr>
          <w:rStyle w:val="CodeText"/>
          <w:rPrChange w:id="12653" w:author="Sam Tertzakian" w:date="2018-09-12T12:36:00Z">
            <w:rPr>
              <w:rFonts w:ascii="Consolas" w:hAnsi="Consolas" w:cs="Consolas"/>
              <w:color w:val="808080"/>
              <w:sz w:val="19"/>
              <w:szCs w:val="19"/>
            </w:rPr>
          </w:rPrChange>
        </w:rPr>
        <w:t>FormatStrings</w:t>
      </w:r>
      <w:r w:rsidRPr="00C211BF">
        <w:rPr>
          <w:rStyle w:val="CodeText"/>
          <w:rPrChange w:id="12654" w:author="Sam Tertzakian" w:date="2018-09-12T12:36:00Z">
            <w:rPr>
              <w:rFonts w:ascii="Consolas" w:hAnsi="Consolas" w:cs="Consolas"/>
              <w:color w:val="000000"/>
              <w:sz w:val="19"/>
              <w:szCs w:val="19"/>
            </w:rPr>
          </w:rPrChange>
        </w:rPr>
        <w:t>,</w:t>
      </w:r>
    </w:p>
    <w:p w14:paraId="609B0530" w14:textId="77777777" w:rsidR="00E73B17" w:rsidRPr="00C211BF" w:rsidRDefault="00E73B17" w:rsidP="00E73B17">
      <w:pPr>
        <w:autoSpaceDE w:val="0"/>
        <w:autoSpaceDN w:val="0"/>
        <w:adjustRightInd w:val="0"/>
        <w:spacing w:after="0" w:line="240" w:lineRule="auto"/>
        <w:rPr>
          <w:rStyle w:val="CodeText"/>
          <w:rPrChange w:id="12655" w:author="Sam Tertzakian" w:date="2018-09-12T12:36:00Z">
            <w:rPr>
              <w:rFonts w:ascii="Consolas" w:hAnsi="Consolas" w:cs="Consolas"/>
              <w:color w:val="000000"/>
              <w:sz w:val="19"/>
              <w:szCs w:val="19"/>
            </w:rPr>
          </w:rPrChange>
        </w:rPr>
      </w:pPr>
      <w:r w:rsidRPr="00C211BF">
        <w:rPr>
          <w:rStyle w:val="CodeText"/>
          <w:rPrChange w:id="12656" w:author="Sam Tertzakian" w:date="2018-09-12T12:36:00Z">
            <w:rPr>
              <w:rFonts w:ascii="Consolas" w:hAnsi="Consolas" w:cs="Consolas"/>
              <w:color w:val="000000"/>
              <w:sz w:val="19"/>
              <w:szCs w:val="19"/>
            </w:rPr>
          </w:rPrChange>
        </w:rPr>
        <w:t xml:space="preserve">    </w:t>
      </w:r>
      <w:r w:rsidRPr="00C211BF">
        <w:rPr>
          <w:rStyle w:val="CodeText"/>
          <w:rPrChange w:id="12657" w:author="Sam Tertzakian" w:date="2018-09-12T12:36:00Z">
            <w:rPr>
              <w:rFonts w:ascii="Consolas" w:hAnsi="Consolas" w:cs="Consolas"/>
              <w:color w:val="6F008A"/>
              <w:sz w:val="19"/>
              <w:szCs w:val="19"/>
            </w:rPr>
          </w:rPrChange>
        </w:rPr>
        <w:t>_In_</w:t>
      </w:r>
      <w:r w:rsidRPr="00C211BF">
        <w:rPr>
          <w:rStyle w:val="CodeText"/>
          <w:rPrChange w:id="12658" w:author="Sam Tertzakian" w:date="2018-09-12T12:36:00Z">
            <w:rPr>
              <w:rFonts w:ascii="Consolas" w:hAnsi="Consolas" w:cs="Consolas"/>
              <w:color w:val="000000"/>
              <w:sz w:val="19"/>
              <w:szCs w:val="19"/>
            </w:rPr>
          </w:rPrChange>
        </w:rPr>
        <w:t xml:space="preserve"> </w:t>
      </w:r>
      <w:r w:rsidRPr="00C211BF">
        <w:rPr>
          <w:rStyle w:val="CodeText"/>
          <w:rPrChange w:id="12659" w:author="Sam Tertzakian" w:date="2018-09-12T12:36:00Z">
            <w:rPr>
              <w:rFonts w:ascii="Consolas" w:hAnsi="Consolas" w:cs="Consolas"/>
              <w:color w:val="2B91AF"/>
              <w:sz w:val="19"/>
              <w:szCs w:val="19"/>
            </w:rPr>
          </w:rPrChange>
        </w:rPr>
        <w:t>INT</w:t>
      </w:r>
      <w:r w:rsidRPr="00C211BF">
        <w:rPr>
          <w:rStyle w:val="CodeText"/>
          <w:rPrChange w:id="12660" w:author="Sam Tertzakian" w:date="2018-09-12T12:36:00Z">
            <w:rPr>
              <w:rFonts w:ascii="Consolas" w:hAnsi="Consolas" w:cs="Consolas"/>
              <w:color w:val="000000"/>
              <w:sz w:val="19"/>
              <w:szCs w:val="19"/>
            </w:rPr>
          </w:rPrChange>
        </w:rPr>
        <w:t xml:space="preserve"> </w:t>
      </w:r>
      <w:r w:rsidRPr="00C211BF">
        <w:rPr>
          <w:rStyle w:val="CodeText"/>
          <w:rPrChange w:id="12661" w:author="Sam Tertzakian" w:date="2018-09-12T12:36:00Z">
            <w:rPr>
              <w:rFonts w:ascii="Consolas" w:hAnsi="Consolas" w:cs="Consolas"/>
              <w:color w:val="808080"/>
              <w:sz w:val="19"/>
              <w:szCs w:val="19"/>
            </w:rPr>
          </w:rPrChange>
        </w:rPr>
        <w:t>NumberOfInsertionStrings</w:t>
      </w:r>
      <w:r w:rsidRPr="00C211BF">
        <w:rPr>
          <w:rStyle w:val="CodeText"/>
          <w:rPrChange w:id="12662" w:author="Sam Tertzakian" w:date="2018-09-12T12:36:00Z">
            <w:rPr>
              <w:rFonts w:ascii="Consolas" w:hAnsi="Consolas" w:cs="Consolas"/>
              <w:color w:val="000000"/>
              <w:sz w:val="19"/>
              <w:szCs w:val="19"/>
            </w:rPr>
          </w:rPrChange>
        </w:rPr>
        <w:t>,</w:t>
      </w:r>
    </w:p>
    <w:p w14:paraId="3622DE13" w14:textId="77777777" w:rsidR="00E73B17" w:rsidRPr="00C211BF" w:rsidRDefault="00E73B17" w:rsidP="00E73B17">
      <w:pPr>
        <w:autoSpaceDE w:val="0"/>
        <w:autoSpaceDN w:val="0"/>
        <w:adjustRightInd w:val="0"/>
        <w:spacing w:after="0" w:line="240" w:lineRule="auto"/>
        <w:rPr>
          <w:rStyle w:val="CodeText"/>
          <w:rPrChange w:id="12663" w:author="Sam Tertzakian" w:date="2018-09-12T12:36:00Z">
            <w:rPr>
              <w:rFonts w:ascii="Consolas" w:hAnsi="Consolas" w:cs="Consolas"/>
              <w:color w:val="000000"/>
              <w:sz w:val="19"/>
              <w:szCs w:val="19"/>
            </w:rPr>
          </w:rPrChange>
        </w:rPr>
      </w:pPr>
      <w:r w:rsidRPr="00C211BF">
        <w:rPr>
          <w:rStyle w:val="CodeText"/>
          <w:rPrChange w:id="12664" w:author="Sam Tertzakian" w:date="2018-09-12T12:36:00Z">
            <w:rPr>
              <w:rFonts w:ascii="Consolas" w:hAnsi="Consolas" w:cs="Consolas"/>
              <w:color w:val="000000"/>
              <w:sz w:val="19"/>
              <w:szCs w:val="19"/>
            </w:rPr>
          </w:rPrChange>
        </w:rPr>
        <w:t xml:space="preserve">    ...</w:t>
      </w:r>
    </w:p>
    <w:p w14:paraId="060003A7" w14:textId="72AE5E5C" w:rsidR="00E73B17" w:rsidRPr="00C211BF" w:rsidRDefault="00E73B17" w:rsidP="00E73B17">
      <w:pPr>
        <w:rPr>
          <w:rStyle w:val="CodeText"/>
          <w:rPrChange w:id="12665" w:author="Sam Tertzakian" w:date="2018-09-12T12:36:00Z">
            <w:rPr/>
          </w:rPrChange>
        </w:rPr>
      </w:pPr>
      <w:r w:rsidRPr="00C211BF">
        <w:rPr>
          <w:rStyle w:val="CodeText"/>
          <w:rPrChange w:id="12666" w:author="Sam Tertzakian" w:date="2018-09-12T12:36:00Z">
            <w:rPr>
              <w:rFonts w:ascii="Consolas" w:hAnsi="Consolas" w:cs="Consolas"/>
              <w:color w:val="000000"/>
              <w:sz w:val="19"/>
              <w:szCs w:val="19"/>
            </w:rPr>
          </w:rPrChange>
        </w:rPr>
        <w:t xml:space="preserve">    );</w:t>
      </w:r>
    </w:p>
    <w:p w14:paraId="32C84410" w14:textId="5A4D3C77" w:rsidR="00217FF5" w:rsidRDefault="00217FF5" w:rsidP="00217FF5">
      <w:r>
        <w:t>Write an Event Log entry specifically in User</w:t>
      </w:r>
      <w:r w:rsidR="00952E8A">
        <w:t>-m</w:t>
      </w:r>
      <w:r>
        <w:t>ode.</w:t>
      </w:r>
    </w:p>
    <w:p w14:paraId="47E7DED2" w14:textId="77777777" w:rsidR="00217FF5" w:rsidRDefault="00217FF5" w:rsidP="00217FF5">
      <w:pPr>
        <w:pStyle w:val="Heading4"/>
      </w:pPr>
      <w:r>
        <w:t>Parameters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291"/>
        <w:gridCol w:w="4285"/>
      </w:tblGrid>
      <w:tr w:rsidR="00217FF5" w14:paraId="05D55D7F" w14:textId="77777777" w:rsidTr="00E64CD7">
        <w:tc>
          <w:tcPr>
            <w:tcW w:w="5665" w:type="dxa"/>
          </w:tcPr>
          <w:p w14:paraId="255C034B" w14:textId="759C7E8E" w:rsidR="00217FF5" w:rsidRPr="00952E8A" w:rsidRDefault="00217FF5" w:rsidP="00492147">
            <w:pPr>
              <w:rPr>
                <w:rStyle w:val="CodeText"/>
              </w:rPr>
            </w:pPr>
            <w:r w:rsidRPr="00952E8A">
              <w:rPr>
                <w:rStyle w:val="CodeText"/>
              </w:rPr>
              <w:t>PWSTR Provider</w:t>
            </w:r>
          </w:p>
        </w:tc>
        <w:tc>
          <w:tcPr>
            <w:tcW w:w="3685" w:type="dxa"/>
          </w:tcPr>
          <w:p w14:paraId="55F72864" w14:textId="1C4269D4" w:rsidR="00217FF5" w:rsidRDefault="00217FF5" w:rsidP="00217FF5">
            <w:r>
              <w:t>Provider of the event.</w:t>
            </w:r>
          </w:p>
        </w:tc>
      </w:tr>
      <w:tr w:rsidR="00217FF5" w14:paraId="28ABD89E" w14:textId="77777777" w:rsidTr="00E64CD7">
        <w:tc>
          <w:tcPr>
            <w:tcW w:w="5665" w:type="dxa"/>
          </w:tcPr>
          <w:p w14:paraId="65708A74" w14:textId="145F17D5" w:rsidR="00217FF5" w:rsidRPr="00952E8A" w:rsidRDefault="00217FF5" w:rsidP="00492147">
            <w:pPr>
              <w:rPr>
                <w:rStyle w:val="CodeText"/>
              </w:rPr>
            </w:pPr>
            <w:r w:rsidRPr="00952E8A">
              <w:rPr>
                <w:rStyle w:val="CodeText"/>
              </w:rPr>
              <w:t>WORD EventType</w:t>
            </w:r>
          </w:p>
        </w:tc>
        <w:tc>
          <w:tcPr>
            <w:tcW w:w="3685" w:type="dxa"/>
          </w:tcPr>
          <w:p w14:paraId="198CBA13" w14:textId="77777777" w:rsidR="00217FF5" w:rsidRPr="00952E8A" w:rsidRDefault="00217FF5" w:rsidP="00217FF5">
            <w:pPr>
              <w:rPr>
                <w:rStyle w:val="CodeText"/>
              </w:rPr>
            </w:pPr>
            <w:r>
              <w:t xml:space="preserve">Type of the event: </w:t>
            </w:r>
            <w:r w:rsidRPr="00952E8A">
              <w:rPr>
                <w:rStyle w:val="CodeText"/>
              </w:rPr>
              <w:t>EVENTLOG_SUCCESS/EVENTLOG_ERROR_TYPE/</w:t>
            </w:r>
          </w:p>
          <w:p w14:paraId="333DE98A" w14:textId="77777777" w:rsidR="00217FF5" w:rsidRPr="00952E8A" w:rsidRDefault="00217FF5" w:rsidP="00217FF5">
            <w:pPr>
              <w:rPr>
                <w:rStyle w:val="CodeText"/>
              </w:rPr>
            </w:pPr>
            <w:r w:rsidRPr="00952E8A">
              <w:rPr>
                <w:rStyle w:val="CodeText"/>
              </w:rPr>
              <w:t>EVENTLOG_INFORMATION_TYPE/</w:t>
            </w:r>
          </w:p>
          <w:p w14:paraId="297C829F" w14:textId="5CB552FF" w:rsidR="00217FF5" w:rsidRDefault="00217FF5" w:rsidP="00217FF5">
            <w:r w:rsidRPr="00952E8A">
              <w:rPr>
                <w:rStyle w:val="CodeText"/>
              </w:rPr>
              <w:t>EVENTLOG_WARNING_TYPE</w:t>
            </w:r>
          </w:p>
        </w:tc>
      </w:tr>
      <w:tr w:rsidR="00217FF5" w14:paraId="76C8690D" w14:textId="77777777" w:rsidTr="00E64CD7">
        <w:tc>
          <w:tcPr>
            <w:tcW w:w="5665" w:type="dxa"/>
          </w:tcPr>
          <w:p w14:paraId="63A1EA7B" w14:textId="06C4ACFA" w:rsidR="00217FF5" w:rsidRPr="00952E8A" w:rsidRDefault="00217FF5" w:rsidP="00492147">
            <w:pPr>
              <w:rPr>
                <w:rStyle w:val="CodeText"/>
              </w:rPr>
            </w:pPr>
            <w:r w:rsidRPr="00952E8A">
              <w:rPr>
                <w:rStyle w:val="CodeText"/>
              </w:rPr>
              <w:t>DWORD EventID</w:t>
            </w:r>
          </w:p>
        </w:tc>
        <w:tc>
          <w:tcPr>
            <w:tcW w:w="3685" w:type="dxa"/>
          </w:tcPr>
          <w:p w14:paraId="55AD5CA7" w14:textId="1C62E957" w:rsidR="00217FF5" w:rsidRDefault="00217FF5" w:rsidP="00217FF5">
            <w:r>
              <w:t>EventId from header generated by mc compiler.</w:t>
            </w:r>
          </w:p>
        </w:tc>
      </w:tr>
      <w:tr w:rsidR="00217FF5" w14:paraId="60D28AC4" w14:textId="77777777" w:rsidTr="00E64CD7">
        <w:tc>
          <w:tcPr>
            <w:tcW w:w="5665" w:type="dxa"/>
          </w:tcPr>
          <w:p w14:paraId="166CFE2B" w14:textId="77777777" w:rsidR="00217FF5" w:rsidRPr="00952E8A" w:rsidRDefault="00217FF5" w:rsidP="00492147">
            <w:pPr>
              <w:rPr>
                <w:rStyle w:val="CodeText"/>
              </w:rPr>
            </w:pPr>
            <w:r w:rsidRPr="00952E8A">
              <w:rPr>
                <w:rStyle w:val="CodeText"/>
              </w:rPr>
              <w:t>INT NumberOfFormatStrings</w:t>
            </w:r>
          </w:p>
        </w:tc>
        <w:tc>
          <w:tcPr>
            <w:tcW w:w="3685" w:type="dxa"/>
          </w:tcPr>
          <w:p w14:paraId="6E5F8086" w14:textId="77777777" w:rsidR="00217FF5" w:rsidRDefault="00217FF5" w:rsidP="00492147">
            <w:r>
              <w:t>Number of format strings.</w:t>
            </w:r>
          </w:p>
        </w:tc>
      </w:tr>
      <w:tr w:rsidR="00217FF5" w14:paraId="4FA268A4" w14:textId="77777777" w:rsidTr="00E64CD7">
        <w:tc>
          <w:tcPr>
            <w:tcW w:w="5665" w:type="dxa"/>
          </w:tcPr>
          <w:p w14:paraId="0822653C" w14:textId="77777777" w:rsidR="00217FF5" w:rsidRPr="00952E8A" w:rsidRDefault="00217FF5" w:rsidP="00492147">
            <w:pPr>
              <w:rPr>
                <w:rStyle w:val="CodeText"/>
              </w:rPr>
            </w:pPr>
            <w:r w:rsidRPr="00952E8A">
              <w:rPr>
                <w:rStyle w:val="CodeText"/>
              </w:rPr>
              <w:t>PWCHAR* FormatStrings</w:t>
            </w:r>
          </w:p>
        </w:tc>
        <w:tc>
          <w:tcPr>
            <w:tcW w:w="3685" w:type="dxa"/>
          </w:tcPr>
          <w:p w14:paraId="2A927515" w14:textId="77777777" w:rsidR="00217FF5" w:rsidRDefault="00217FF5" w:rsidP="00492147">
            <w:r>
              <w:t>An array of format specifiers for each argument passed below.</w:t>
            </w:r>
          </w:p>
        </w:tc>
      </w:tr>
      <w:tr w:rsidR="00217FF5" w14:paraId="42D3DD77" w14:textId="77777777" w:rsidTr="00E64CD7">
        <w:tc>
          <w:tcPr>
            <w:tcW w:w="5665" w:type="dxa"/>
          </w:tcPr>
          <w:p w14:paraId="24953665" w14:textId="77777777" w:rsidR="00217FF5" w:rsidRPr="00952E8A" w:rsidRDefault="00217FF5" w:rsidP="00492147">
            <w:pPr>
              <w:rPr>
                <w:rStyle w:val="CodeText"/>
              </w:rPr>
            </w:pPr>
            <w:r w:rsidRPr="00952E8A">
              <w:rPr>
                <w:rStyle w:val="CodeText"/>
              </w:rPr>
              <w:t>INT NumberOfInsertionStrings</w:t>
            </w:r>
          </w:p>
        </w:tc>
        <w:tc>
          <w:tcPr>
            <w:tcW w:w="3685" w:type="dxa"/>
          </w:tcPr>
          <w:p w14:paraId="0B5479DE" w14:textId="77777777" w:rsidR="00217FF5" w:rsidRDefault="00217FF5" w:rsidP="00492147">
            <w:r>
              <w:t>Number of insertion strings.</w:t>
            </w:r>
          </w:p>
        </w:tc>
      </w:tr>
      <w:tr w:rsidR="00217FF5" w14:paraId="75A462D8" w14:textId="77777777" w:rsidTr="00E64CD7">
        <w:tc>
          <w:tcPr>
            <w:tcW w:w="5665" w:type="dxa"/>
          </w:tcPr>
          <w:p w14:paraId="54E3F153" w14:textId="77777777" w:rsidR="00217FF5" w:rsidRPr="00952E8A" w:rsidRDefault="00217FF5" w:rsidP="00492147">
            <w:pPr>
              <w:rPr>
                <w:rStyle w:val="CodeText"/>
              </w:rPr>
            </w:pPr>
            <w:r w:rsidRPr="00952E8A">
              <w:rPr>
                <w:rStyle w:val="CodeText"/>
              </w:rPr>
              <w:t>…</w:t>
            </w:r>
          </w:p>
        </w:tc>
        <w:tc>
          <w:tcPr>
            <w:tcW w:w="3685" w:type="dxa"/>
          </w:tcPr>
          <w:p w14:paraId="47ADE7DA" w14:textId="77777777" w:rsidR="00217FF5" w:rsidRDefault="00217FF5" w:rsidP="00492147">
            <w:r>
              <w:t>Variable list of insertion strings.</w:t>
            </w:r>
          </w:p>
        </w:tc>
      </w:tr>
    </w:tbl>
    <w:p w14:paraId="3E70F1B4" w14:textId="77777777" w:rsidR="00217FF5" w:rsidRDefault="00217FF5" w:rsidP="00217FF5"/>
    <w:p w14:paraId="0DF55C56" w14:textId="77777777" w:rsidR="00217FF5" w:rsidRDefault="00217FF5" w:rsidP="00217FF5">
      <w:pPr>
        <w:pStyle w:val="Heading4"/>
      </w:pPr>
      <w:r>
        <w:t>Returns</w:t>
      </w:r>
    </w:p>
    <w:p w14:paraId="18E40FD5" w14:textId="77777777" w:rsidR="00217FF5" w:rsidRDefault="00217FF5" w:rsidP="00217FF5">
      <w:r>
        <w:t>None.</w:t>
      </w:r>
    </w:p>
    <w:p w14:paraId="004027E3" w14:textId="77777777" w:rsidR="00217FF5" w:rsidRDefault="00217FF5" w:rsidP="00217FF5">
      <w:pPr>
        <w:pStyle w:val="Heading4"/>
      </w:pPr>
      <w:r>
        <w:t>Remarks</w:t>
      </w:r>
    </w:p>
    <w:p w14:paraId="3F6D9200" w14:textId="48B8317D" w:rsidR="00217FF5" w:rsidRDefault="00217FF5" w:rsidP="004A459D">
      <w:pPr>
        <w:pStyle w:val="ListParagraph"/>
        <w:numPr>
          <w:ilvl w:val="0"/>
          <w:numId w:val="3"/>
        </w:numPr>
      </w:pPr>
      <w:r>
        <w:t xml:space="preserve">This function is only available if </w:t>
      </w:r>
      <w:r w:rsidRPr="00952E8A">
        <w:rPr>
          <w:rStyle w:val="CodeText"/>
        </w:rPr>
        <w:t>DMF_USER_MODE</w:t>
      </w:r>
      <w:r>
        <w:t xml:space="preserve"> is defined.</w:t>
      </w:r>
    </w:p>
    <w:p w14:paraId="1393DCAF" w14:textId="77777777" w:rsidR="00217FF5" w:rsidRDefault="00217FF5" w:rsidP="004A459D">
      <w:pPr>
        <w:pStyle w:val="ListParagraph"/>
        <w:numPr>
          <w:ilvl w:val="0"/>
          <w:numId w:val="3"/>
        </w:numPr>
      </w:pPr>
      <w:r>
        <w:t>This function performs non-trivial parsing and manipulation of the given parameters to output a proper entry in the Event Log.</w:t>
      </w:r>
    </w:p>
    <w:p w14:paraId="27EA00CB" w14:textId="77777777" w:rsidR="00DF44C1" w:rsidRDefault="00DF44C1">
      <w:pPr>
        <w:rPr>
          <w:ins w:id="12667" w:author="Sam Tertzakian" w:date="2018-09-12T14:19:00Z"/>
          <w:rFonts w:asciiTheme="majorHAnsi" w:eastAsiaTheme="majorEastAsia" w:hAnsiTheme="majorHAnsi" w:cstheme="majorBidi"/>
          <w:b/>
          <w:bCs/>
          <w:color w:val="000000" w:themeColor="text1"/>
        </w:rPr>
      </w:pPr>
      <w:ins w:id="12668" w:author="Sam Tertzakian" w:date="2018-09-12T14:19:00Z">
        <w:r>
          <w:br w:type="page"/>
        </w:r>
      </w:ins>
    </w:p>
    <w:p w14:paraId="57C42FDA" w14:textId="77777777" w:rsidR="00DF44C1" w:rsidRDefault="00DF44C1" w:rsidP="00DF44C1">
      <w:pPr>
        <w:pStyle w:val="Heading3"/>
        <w:rPr>
          <w:ins w:id="12669" w:author="Sam Tertzakian" w:date="2018-09-12T14:19:00Z"/>
        </w:rPr>
      </w:pPr>
      <w:bookmarkStart w:id="12670" w:name="_Toc524528153"/>
      <w:ins w:id="12671" w:author="Sam Tertzakian" w:date="2018-09-12T14:19:00Z">
        <w:r>
          <w:lastRenderedPageBreak/>
          <w:t>DMF_Utility_IsEqualGUID</w:t>
        </w:r>
        <w:bookmarkEnd w:id="12670"/>
      </w:ins>
    </w:p>
    <w:p w14:paraId="1C6CAF90" w14:textId="77777777" w:rsidR="00DF44C1" w:rsidRDefault="00DF44C1" w:rsidP="00DF44C1">
      <w:pPr>
        <w:autoSpaceDE w:val="0"/>
        <w:autoSpaceDN w:val="0"/>
        <w:adjustRightInd w:val="0"/>
        <w:spacing w:after="0" w:line="240" w:lineRule="auto"/>
        <w:rPr>
          <w:ins w:id="12672" w:author="Sam Tertzakian" w:date="2018-09-12T14:19:00Z"/>
          <w:rFonts w:ascii="Consolas" w:hAnsi="Consolas" w:cs="Consolas"/>
          <w:color w:val="000000"/>
          <w:sz w:val="19"/>
          <w:szCs w:val="19"/>
        </w:rPr>
      </w:pPr>
    </w:p>
    <w:p w14:paraId="1097FA56" w14:textId="77777777" w:rsidR="00DF44C1" w:rsidRPr="007E7BEF" w:rsidRDefault="00DF44C1" w:rsidP="00DF44C1">
      <w:pPr>
        <w:autoSpaceDE w:val="0"/>
        <w:autoSpaceDN w:val="0"/>
        <w:adjustRightInd w:val="0"/>
        <w:spacing w:after="0" w:line="240" w:lineRule="auto"/>
        <w:rPr>
          <w:ins w:id="12673" w:author="Sam Tertzakian" w:date="2018-09-12T14:19:00Z"/>
          <w:rStyle w:val="CodeText"/>
        </w:rPr>
      </w:pPr>
      <w:ins w:id="12674" w:author="Sam Tertzakian" w:date="2018-09-12T14:19:00Z">
        <w:r w:rsidRPr="007E7BEF">
          <w:rPr>
            <w:rStyle w:val="CodeText"/>
          </w:rPr>
          <w:t>BOOLEAN</w:t>
        </w:r>
      </w:ins>
    </w:p>
    <w:p w14:paraId="316B729C" w14:textId="77777777" w:rsidR="00DF44C1" w:rsidRPr="007E7BEF" w:rsidRDefault="00DF44C1" w:rsidP="00DF44C1">
      <w:pPr>
        <w:autoSpaceDE w:val="0"/>
        <w:autoSpaceDN w:val="0"/>
        <w:adjustRightInd w:val="0"/>
        <w:spacing w:after="0" w:line="240" w:lineRule="auto"/>
        <w:rPr>
          <w:ins w:id="12675" w:author="Sam Tertzakian" w:date="2018-09-12T14:19:00Z"/>
          <w:rStyle w:val="CodeText"/>
        </w:rPr>
      </w:pPr>
      <w:ins w:id="12676" w:author="Sam Tertzakian" w:date="2018-09-12T14:19:00Z">
        <w:r w:rsidRPr="007E7BEF">
          <w:rPr>
            <w:rStyle w:val="CodeText"/>
          </w:rPr>
          <w:t>DMF_Utility_IsEqualGUID(</w:t>
        </w:r>
      </w:ins>
    </w:p>
    <w:p w14:paraId="02189B73" w14:textId="77777777" w:rsidR="00DF44C1" w:rsidRPr="007E7BEF" w:rsidRDefault="00DF44C1" w:rsidP="00DF44C1">
      <w:pPr>
        <w:autoSpaceDE w:val="0"/>
        <w:autoSpaceDN w:val="0"/>
        <w:adjustRightInd w:val="0"/>
        <w:spacing w:after="0" w:line="240" w:lineRule="auto"/>
        <w:rPr>
          <w:ins w:id="12677" w:author="Sam Tertzakian" w:date="2018-09-12T14:19:00Z"/>
          <w:rStyle w:val="CodeText"/>
        </w:rPr>
      </w:pPr>
      <w:ins w:id="12678" w:author="Sam Tertzakian" w:date="2018-09-12T14:19:00Z">
        <w:r w:rsidRPr="007E7BEF">
          <w:rPr>
            <w:rStyle w:val="CodeText"/>
          </w:rPr>
          <w:t xml:space="preserve">    _In_ GUID* Guid1,</w:t>
        </w:r>
      </w:ins>
    </w:p>
    <w:p w14:paraId="051036EA" w14:textId="77777777" w:rsidR="00DF44C1" w:rsidRPr="007E7BEF" w:rsidRDefault="00DF44C1" w:rsidP="00DF44C1">
      <w:pPr>
        <w:autoSpaceDE w:val="0"/>
        <w:autoSpaceDN w:val="0"/>
        <w:adjustRightInd w:val="0"/>
        <w:spacing w:after="0" w:line="240" w:lineRule="auto"/>
        <w:rPr>
          <w:ins w:id="12679" w:author="Sam Tertzakian" w:date="2018-09-12T14:19:00Z"/>
          <w:rStyle w:val="CodeText"/>
        </w:rPr>
      </w:pPr>
      <w:ins w:id="12680" w:author="Sam Tertzakian" w:date="2018-09-12T14:19:00Z">
        <w:r w:rsidRPr="007E7BEF">
          <w:rPr>
            <w:rStyle w:val="CodeText"/>
          </w:rPr>
          <w:t xml:space="preserve">    _In_ GUID* Guid2</w:t>
        </w:r>
      </w:ins>
    </w:p>
    <w:p w14:paraId="5A1761F6" w14:textId="77777777" w:rsidR="00DF44C1" w:rsidRPr="007E7BEF" w:rsidRDefault="00DF44C1" w:rsidP="00DF44C1">
      <w:pPr>
        <w:autoSpaceDE w:val="0"/>
        <w:autoSpaceDN w:val="0"/>
        <w:adjustRightInd w:val="0"/>
        <w:spacing w:after="0" w:line="240" w:lineRule="auto"/>
        <w:rPr>
          <w:ins w:id="12681" w:author="Sam Tertzakian" w:date="2018-09-12T14:19:00Z"/>
          <w:rStyle w:val="CodeText"/>
        </w:rPr>
      </w:pPr>
      <w:ins w:id="12682" w:author="Sam Tertzakian" w:date="2018-09-12T14:19:00Z">
        <w:r w:rsidRPr="007E7BEF">
          <w:rPr>
            <w:rStyle w:val="CodeText"/>
          </w:rPr>
          <w:t xml:space="preserve">    );</w:t>
        </w:r>
      </w:ins>
    </w:p>
    <w:p w14:paraId="4E15F89E" w14:textId="77777777" w:rsidR="00DF44C1" w:rsidRDefault="00DF44C1" w:rsidP="00DF44C1">
      <w:pPr>
        <w:autoSpaceDE w:val="0"/>
        <w:autoSpaceDN w:val="0"/>
        <w:adjustRightInd w:val="0"/>
        <w:spacing w:after="0" w:line="240" w:lineRule="auto"/>
        <w:rPr>
          <w:ins w:id="12683" w:author="Sam Tertzakian" w:date="2018-09-12T14:19:00Z"/>
          <w:rFonts w:ascii="Consolas" w:hAnsi="Consolas" w:cs="Consolas"/>
          <w:color w:val="000000"/>
          <w:sz w:val="19"/>
          <w:szCs w:val="19"/>
        </w:rPr>
      </w:pPr>
    </w:p>
    <w:p w14:paraId="3BEFA349" w14:textId="77777777" w:rsidR="00DF44C1" w:rsidRDefault="00DF44C1" w:rsidP="00DF44C1">
      <w:pPr>
        <w:rPr>
          <w:ins w:id="12684" w:author="Sam Tertzakian" w:date="2018-09-12T14:19:00Z"/>
        </w:rPr>
      </w:pPr>
      <w:ins w:id="12685" w:author="Sam Tertzakian" w:date="2018-09-12T14:19:00Z">
        <w:r>
          <w:t>Compares two GUIDs.</w:t>
        </w:r>
      </w:ins>
    </w:p>
    <w:p w14:paraId="7357F1D8" w14:textId="77777777" w:rsidR="00DF44C1" w:rsidRDefault="00DF44C1" w:rsidP="00DF44C1">
      <w:pPr>
        <w:pStyle w:val="Heading4"/>
        <w:rPr>
          <w:ins w:id="12686" w:author="Sam Tertzakian" w:date="2018-09-12T14:19:00Z"/>
        </w:rPr>
      </w:pPr>
      <w:ins w:id="12687" w:author="Sam Tertzakian" w:date="2018-09-12T14:19:00Z">
        <w:r>
          <w:t>Parameters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1C17284C" w14:textId="77777777" w:rsidTr="0053615E">
        <w:trPr>
          <w:ins w:id="12688" w:author="Sam Tertzakian" w:date="2018-09-12T14:19:00Z"/>
        </w:trPr>
        <w:tc>
          <w:tcPr>
            <w:tcW w:w="5665" w:type="dxa"/>
          </w:tcPr>
          <w:p w14:paraId="0FE5F2DE" w14:textId="77777777" w:rsidR="00DF44C1" w:rsidRPr="00952E8A" w:rsidRDefault="00DF44C1" w:rsidP="0053615E">
            <w:pPr>
              <w:rPr>
                <w:ins w:id="12689" w:author="Sam Tertzakian" w:date="2018-09-12T14:19:00Z"/>
                <w:rStyle w:val="CodeText"/>
              </w:rPr>
            </w:pPr>
            <w:ins w:id="12690" w:author="Sam Tertzakian" w:date="2018-09-12T14:19:00Z">
              <w:r w:rsidRPr="00952E8A">
                <w:rPr>
                  <w:rStyle w:val="CodeText"/>
                </w:rPr>
                <w:t>GUID* Guid1</w:t>
              </w:r>
            </w:ins>
          </w:p>
        </w:tc>
        <w:tc>
          <w:tcPr>
            <w:tcW w:w="3685" w:type="dxa"/>
          </w:tcPr>
          <w:p w14:paraId="03A2EAD2" w14:textId="77777777" w:rsidR="00DF44C1" w:rsidRDefault="00DF44C1" w:rsidP="0053615E">
            <w:pPr>
              <w:rPr>
                <w:ins w:id="12691" w:author="Sam Tertzakian" w:date="2018-09-12T14:19:00Z"/>
              </w:rPr>
            </w:pPr>
            <w:ins w:id="12692" w:author="Sam Tertzakian" w:date="2018-09-12T14:19:00Z">
              <w:r>
                <w:t>The first GUID.</w:t>
              </w:r>
            </w:ins>
          </w:p>
        </w:tc>
      </w:tr>
      <w:tr w:rsidR="00DF44C1" w14:paraId="762B61A0" w14:textId="77777777" w:rsidTr="0053615E">
        <w:trPr>
          <w:ins w:id="12693" w:author="Sam Tertzakian" w:date="2018-09-12T14:19:00Z"/>
        </w:trPr>
        <w:tc>
          <w:tcPr>
            <w:tcW w:w="5665" w:type="dxa"/>
          </w:tcPr>
          <w:p w14:paraId="3F71B351" w14:textId="77777777" w:rsidR="00DF44C1" w:rsidRPr="00952E8A" w:rsidRDefault="00DF44C1" w:rsidP="0053615E">
            <w:pPr>
              <w:rPr>
                <w:ins w:id="12694" w:author="Sam Tertzakian" w:date="2018-09-12T14:19:00Z"/>
                <w:rStyle w:val="CodeText"/>
              </w:rPr>
            </w:pPr>
            <w:ins w:id="12695" w:author="Sam Tertzakian" w:date="2018-09-12T14:19:00Z">
              <w:r w:rsidRPr="00952E8A">
                <w:rPr>
                  <w:rStyle w:val="CodeText"/>
                </w:rPr>
                <w:t>GUID* Guid2</w:t>
              </w:r>
            </w:ins>
          </w:p>
        </w:tc>
        <w:tc>
          <w:tcPr>
            <w:tcW w:w="3685" w:type="dxa"/>
          </w:tcPr>
          <w:p w14:paraId="07F8FDC0" w14:textId="77777777" w:rsidR="00DF44C1" w:rsidRDefault="00DF44C1" w:rsidP="0053615E">
            <w:pPr>
              <w:rPr>
                <w:ins w:id="12696" w:author="Sam Tertzakian" w:date="2018-09-12T14:19:00Z"/>
              </w:rPr>
            </w:pPr>
            <w:ins w:id="12697" w:author="Sam Tertzakian" w:date="2018-09-12T14:19:00Z">
              <w:r>
                <w:t>The second GUID.</w:t>
              </w:r>
            </w:ins>
          </w:p>
        </w:tc>
      </w:tr>
    </w:tbl>
    <w:p w14:paraId="794D1DC6" w14:textId="77777777" w:rsidR="00DF44C1" w:rsidRDefault="00DF44C1" w:rsidP="00DF44C1">
      <w:pPr>
        <w:rPr>
          <w:ins w:id="12698" w:author="Sam Tertzakian" w:date="2018-09-12T14:19:00Z"/>
        </w:rPr>
      </w:pPr>
    </w:p>
    <w:p w14:paraId="1E7C2F71" w14:textId="77777777" w:rsidR="00DF44C1" w:rsidRDefault="00DF44C1" w:rsidP="00DF44C1">
      <w:pPr>
        <w:pStyle w:val="Heading4"/>
        <w:rPr>
          <w:ins w:id="12699" w:author="Sam Tertzakian" w:date="2018-09-12T14:19:00Z"/>
        </w:rPr>
      </w:pPr>
      <w:ins w:id="12700" w:author="Sam Tertzakian" w:date="2018-09-12T14:19:00Z">
        <w:r>
          <w:t>Returns</w:t>
        </w:r>
      </w:ins>
    </w:p>
    <w:p w14:paraId="1D34B4EE" w14:textId="77777777" w:rsidR="00DF44C1" w:rsidRDefault="00DF44C1" w:rsidP="00DF44C1">
      <w:pPr>
        <w:rPr>
          <w:ins w:id="12701" w:author="Sam Tertzakian" w:date="2018-09-12T14:19:00Z"/>
        </w:rPr>
      </w:pPr>
      <w:ins w:id="12702" w:author="Sam Tertzakian" w:date="2018-09-12T14:19:00Z">
        <w:r>
          <w:t>TRUE if the two GUIDs are the same. FALSE, otherwise.</w:t>
        </w:r>
      </w:ins>
    </w:p>
    <w:p w14:paraId="0A0DCEC1" w14:textId="77777777" w:rsidR="00DF44C1" w:rsidRDefault="00DF44C1" w:rsidP="00DF44C1">
      <w:pPr>
        <w:pStyle w:val="Heading4"/>
        <w:rPr>
          <w:ins w:id="12703" w:author="Sam Tertzakian" w:date="2018-09-12T14:19:00Z"/>
        </w:rPr>
      </w:pPr>
      <w:ins w:id="12704" w:author="Sam Tertzakian" w:date="2018-09-12T14:19:00Z">
        <w:r>
          <w:t>Remarks</w:t>
        </w:r>
      </w:ins>
    </w:p>
    <w:p w14:paraId="4EC16FBE" w14:textId="77777777" w:rsidR="00DF44C1" w:rsidRDefault="00DF44C1" w:rsidP="00DF44C1">
      <w:pPr>
        <w:pStyle w:val="ListParagraph"/>
        <w:rPr>
          <w:ins w:id="12705" w:author="Sam Tertzakian" w:date="2018-09-12T14:19:00Z"/>
          <w:rFonts w:asciiTheme="majorHAnsi" w:eastAsiaTheme="majorEastAsia" w:hAnsiTheme="majorHAnsi" w:cstheme="majorBidi"/>
          <w:b/>
          <w:bCs/>
          <w:color w:val="000000" w:themeColor="text1"/>
        </w:rPr>
      </w:pPr>
      <w:ins w:id="12706" w:author="Sam Tertzakian" w:date="2018-09-12T14:19:00Z">
        <w:r>
          <w:t>This function is better than the version provided in the DDK because it is portable between Kernel and User-mode.</w:t>
        </w:r>
        <w:r>
          <w:br w:type="page"/>
        </w:r>
      </w:ins>
    </w:p>
    <w:p w14:paraId="6671960A" w14:textId="755D2701" w:rsidR="00DF44C1" w:rsidRDefault="00DF44C1" w:rsidP="00DF44C1">
      <w:pPr>
        <w:pStyle w:val="Heading3"/>
        <w:rPr>
          <w:moveTo w:id="12707" w:author="Sam Tertzakian" w:date="2018-09-12T14:19:00Z"/>
        </w:rPr>
      </w:pPr>
      <w:bookmarkStart w:id="12708" w:name="_Toc524528154"/>
      <w:moveToRangeStart w:id="12709" w:author="Sam Tertzakian" w:date="2018-09-12T14:19:00Z" w:name="move524525279"/>
      <w:moveTo w:id="12710" w:author="Sam Tertzakian" w:date="2018-09-12T14:19:00Z">
        <w:r>
          <w:lastRenderedPageBreak/>
          <w:t>DMF_Utility_UserModeAccessCreate</w:t>
        </w:r>
        <w:bookmarkEnd w:id="12708"/>
      </w:moveTo>
    </w:p>
    <w:p w14:paraId="2E95EC9A" w14:textId="77777777" w:rsidR="00DF44C1" w:rsidRDefault="00DF44C1" w:rsidP="00DF44C1">
      <w:pPr>
        <w:autoSpaceDE w:val="0"/>
        <w:autoSpaceDN w:val="0"/>
        <w:adjustRightInd w:val="0"/>
        <w:spacing w:after="0" w:line="240" w:lineRule="auto"/>
        <w:rPr>
          <w:moveTo w:id="12711" w:author="Sam Tertzakian" w:date="2018-09-12T14:19:00Z"/>
          <w:rFonts w:ascii="Consolas" w:hAnsi="Consolas" w:cs="Consolas"/>
          <w:color w:val="2B91AF"/>
          <w:sz w:val="19"/>
          <w:szCs w:val="19"/>
        </w:rPr>
      </w:pPr>
    </w:p>
    <w:p w14:paraId="48A2AA29" w14:textId="77777777" w:rsidR="00DF44C1" w:rsidRPr="007E7BEF" w:rsidRDefault="00DF44C1" w:rsidP="00DF44C1">
      <w:pPr>
        <w:autoSpaceDE w:val="0"/>
        <w:autoSpaceDN w:val="0"/>
        <w:adjustRightInd w:val="0"/>
        <w:spacing w:after="0" w:line="240" w:lineRule="auto"/>
        <w:rPr>
          <w:moveTo w:id="12712" w:author="Sam Tertzakian" w:date="2018-09-12T14:19:00Z"/>
          <w:rStyle w:val="CodeText"/>
        </w:rPr>
      </w:pPr>
      <w:moveTo w:id="12713" w:author="Sam Tertzakian" w:date="2018-09-12T14:19:00Z">
        <w:r w:rsidRPr="007E7BEF">
          <w:rPr>
            <w:rStyle w:val="CodeText"/>
          </w:rPr>
          <w:t>NTSTATUS</w:t>
        </w:r>
      </w:moveTo>
    </w:p>
    <w:p w14:paraId="2366B50C" w14:textId="77777777" w:rsidR="00DF44C1" w:rsidRPr="007E7BEF" w:rsidRDefault="00DF44C1" w:rsidP="00DF44C1">
      <w:pPr>
        <w:autoSpaceDE w:val="0"/>
        <w:autoSpaceDN w:val="0"/>
        <w:adjustRightInd w:val="0"/>
        <w:spacing w:after="0" w:line="240" w:lineRule="auto"/>
        <w:rPr>
          <w:moveTo w:id="12714" w:author="Sam Tertzakian" w:date="2018-09-12T14:19:00Z"/>
          <w:rStyle w:val="CodeText"/>
        </w:rPr>
      </w:pPr>
      <w:moveTo w:id="12715" w:author="Sam Tertzakian" w:date="2018-09-12T14:19:00Z">
        <w:r w:rsidRPr="007E7BEF">
          <w:rPr>
            <w:rStyle w:val="CodeText"/>
          </w:rPr>
          <w:t>DMF_Utility_UserModeAccessCreate(</w:t>
        </w:r>
      </w:moveTo>
    </w:p>
    <w:p w14:paraId="363C5225" w14:textId="77777777" w:rsidR="00DF44C1" w:rsidRPr="007E7BEF" w:rsidRDefault="00DF44C1" w:rsidP="00DF44C1">
      <w:pPr>
        <w:autoSpaceDE w:val="0"/>
        <w:autoSpaceDN w:val="0"/>
        <w:adjustRightInd w:val="0"/>
        <w:spacing w:after="0" w:line="240" w:lineRule="auto"/>
        <w:rPr>
          <w:moveTo w:id="12716" w:author="Sam Tertzakian" w:date="2018-09-12T14:19:00Z"/>
          <w:rStyle w:val="CodeText"/>
        </w:rPr>
      </w:pPr>
      <w:moveTo w:id="12717" w:author="Sam Tertzakian" w:date="2018-09-12T14:19:00Z">
        <w:r w:rsidRPr="007E7BEF">
          <w:rPr>
            <w:rStyle w:val="CodeText"/>
          </w:rPr>
          <w:t xml:space="preserve">    _In_ WDFDEVICE Device,</w:t>
        </w:r>
      </w:moveTo>
    </w:p>
    <w:p w14:paraId="4328258A" w14:textId="77777777" w:rsidR="00DF44C1" w:rsidRPr="007E7BEF" w:rsidRDefault="00DF44C1" w:rsidP="00DF44C1">
      <w:pPr>
        <w:autoSpaceDE w:val="0"/>
        <w:autoSpaceDN w:val="0"/>
        <w:adjustRightInd w:val="0"/>
        <w:spacing w:after="0" w:line="240" w:lineRule="auto"/>
        <w:rPr>
          <w:moveTo w:id="12718" w:author="Sam Tertzakian" w:date="2018-09-12T14:19:00Z"/>
          <w:rStyle w:val="CodeText"/>
        </w:rPr>
      </w:pPr>
      <w:moveTo w:id="12719" w:author="Sam Tertzakian" w:date="2018-09-12T14:19:00Z">
        <w:r w:rsidRPr="007E7BEF">
          <w:rPr>
            <w:rStyle w:val="CodeText"/>
          </w:rPr>
          <w:t xml:space="preserve">    _In_opt_ const GUID* DeviceInterfaceGuid,</w:t>
        </w:r>
      </w:moveTo>
    </w:p>
    <w:p w14:paraId="7634FFA3" w14:textId="77777777" w:rsidR="00DF44C1" w:rsidRPr="007E7BEF" w:rsidRDefault="00DF44C1" w:rsidP="00DF44C1">
      <w:pPr>
        <w:autoSpaceDE w:val="0"/>
        <w:autoSpaceDN w:val="0"/>
        <w:adjustRightInd w:val="0"/>
        <w:spacing w:after="0" w:line="240" w:lineRule="auto"/>
        <w:rPr>
          <w:moveTo w:id="12720" w:author="Sam Tertzakian" w:date="2018-09-12T14:19:00Z"/>
          <w:rStyle w:val="CodeText"/>
        </w:rPr>
      </w:pPr>
      <w:moveTo w:id="12721" w:author="Sam Tertzakian" w:date="2018-09-12T14:19:00Z">
        <w:r w:rsidRPr="007E7BEF">
          <w:rPr>
            <w:rStyle w:val="CodeText"/>
          </w:rPr>
          <w:t xml:space="preserve">    _In_opt_ WCHAR* SymbolicLinkName</w:t>
        </w:r>
      </w:moveTo>
    </w:p>
    <w:p w14:paraId="6A400E9E" w14:textId="77777777" w:rsidR="00DF44C1" w:rsidRPr="007E7BEF" w:rsidRDefault="00DF44C1" w:rsidP="00DF44C1">
      <w:pPr>
        <w:autoSpaceDE w:val="0"/>
        <w:autoSpaceDN w:val="0"/>
        <w:adjustRightInd w:val="0"/>
        <w:spacing w:after="0" w:line="240" w:lineRule="auto"/>
        <w:rPr>
          <w:moveTo w:id="12722" w:author="Sam Tertzakian" w:date="2018-09-12T14:19:00Z"/>
          <w:rStyle w:val="CodeText"/>
        </w:rPr>
      </w:pPr>
      <w:moveTo w:id="12723" w:author="Sam Tertzakian" w:date="2018-09-12T14:19:00Z">
        <w:r w:rsidRPr="007E7BEF">
          <w:rPr>
            <w:rStyle w:val="CodeText"/>
          </w:rPr>
          <w:t xml:space="preserve">    );</w:t>
        </w:r>
      </w:moveTo>
    </w:p>
    <w:p w14:paraId="367DADB9" w14:textId="77777777" w:rsidR="00DF44C1" w:rsidRDefault="00DF44C1" w:rsidP="00DF44C1">
      <w:pPr>
        <w:autoSpaceDE w:val="0"/>
        <w:autoSpaceDN w:val="0"/>
        <w:adjustRightInd w:val="0"/>
        <w:spacing w:after="0" w:line="240" w:lineRule="auto"/>
        <w:rPr>
          <w:moveTo w:id="12724" w:author="Sam Tertzakian" w:date="2018-09-12T14:19:00Z"/>
          <w:rFonts w:ascii="Consolas" w:hAnsi="Consolas" w:cs="Consolas"/>
          <w:color w:val="000000"/>
          <w:sz w:val="19"/>
          <w:szCs w:val="19"/>
        </w:rPr>
      </w:pPr>
    </w:p>
    <w:p w14:paraId="0E7E6262" w14:textId="77777777" w:rsidR="00DF44C1" w:rsidRDefault="00DF44C1" w:rsidP="00DF44C1">
      <w:pPr>
        <w:rPr>
          <w:moveTo w:id="12725" w:author="Sam Tertzakian" w:date="2018-09-12T14:19:00Z"/>
        </w:rPr>
      </w:pPr>
      <w:moveTo w:id="12726" w:author="Sam Tertzakian" w:date="2018-09-12T14:19:00Z">
        <w:r>
          <w:t xml:space="preserve">Given a </w:t>
        </w:r>
        <w:r w:rsidRPr="00952E8A">
          <w:rPr>
            <w:rStyle w:val="CodeText"/>
          </w:rPr>
          <w:t>WDFDEVICE</w:t>
        </w:r>
        <w:r>
          <w:t>, create an associated device interface and/or symbolic link.</w:t>
        </w:r>
      </w:moveTo>
    </w:p>
    <w:p w14:paraId="21910AB7" w14:textId="77777777" w:rsidR="00DF44C1" w:rsidRDefault="00DF44C1" w:rsidP="00DF44C1">
      <w:pPr>
        <w:pStyle w:val="Heading4"/>
        <w:rPr>
          <w:moveTo w:id="12727" w:author="Sam Tertzakian" w:date="2018-09-12T14:19:00Z"/>
        </w:rPr>
      </w:pPr>
      <w:moveTo w:id="12728" w:author="Sam Tertzakian" w:date="2018-09-12T14:19:00Z">
        <w:r>
          <w:t>Parameters</w:t>
        </w:r>
      </w:moveTo>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685"/>
      </w:tblGrid>
      <w:tr w:rsidR="00DF44C1" w14:paraId="2376D1E5" w14:textId="77777777" w:rsidTr="0053615E">
        <w:tc>
          <w:tcPr>
            <w:tcW w:w="5665" w:type="dxa"/>
          </w:tcPr>
          <w:p w14:paraId="5454E266" w14:textId="77777777" w:rsidR="00DF44C1" w:rsidRPr="003861D8" w:rsidRDefault="00DF44C1" w:rsidP="0053615E">
            <w:pPr>
              <w:rPr>
                <w:moveTo w:id="12729" w:author="Sam Tertzakian" w:date="2018-09-12T14:19:00Z"/>
                <w:rStyle w:val="CodeText"/>
              </w:rPr>
            </w:pPr>
            <w:moveTo w:id="12730" w:author="Sam Tertzakian" w:date="2018-09-12T14:19:00Z">
              <w:r w:rsidRPr="003861D8">
                <w:rPr>
                  <w:rStyle w:val="CodeText"/>
                </w:rPr>
                <w:t>WDFDEVICE Device</w:t>
              </w:r>
            </w:moveTo>
          </w:p>
        </w:tc>
        <w:tc>
          <w:tcPr>
            <w:tcW w:w="3685" w:type="dxa"/>
          </w:tcPr>
          <w:p w14:paraId="577E4DAD" w14:textId="77777777" w:rsidR="00DF44C1" w:rsidRDefault="00DF44C1" w:rsidP="0053615E">
            <w:pPr>
              <w:rPr>
                <w:moveTo w:id="12731" w:author="Sam Tertzakian" w:date="2018-09-12T14:19:00Z"/>
              </w:rPr>
            </w:pPr>
            <w:moveTo w:id="12732" w:author="Sam Tertzakian" w:date="2018-09-12T14:19:00Z">
              <w:r>
                <w:t xml:space="preserve">The given </w:t>
              </w:r>
              <w:r w:rsidRPr="003861D8">
                <w:rPr>
                  <w:rStyle w:val="CodeText"/>
                </w:rPr>
                <w:t>WDFDEVICE</w:t>
              </w:r>
              <w:r>
                <w:t>.</w:t>
              </w:r>
            </w:moveTo>
          </w:p>
        </w:tc>
      </w:tr>
      <w:tr w:rsidR="00DF44C1" w14:paraId="2CC09B50" w14:textId="77777777" w:rsidTr="0053615E">
        <w:tc>
          <w:tcPr>
            <w:tcW w:w="5665" w:type="dxa"/>
          </w:tcPr>
          <w:p w14:paraId="205F152F" w14:textId="77777777" w:rsidR="00DF44C1" w:rsidRPr="003861D8" w:rsidRDefault="00DF44C1" w:rsidP="0053615E">
            <w:pPr>
              <w:rPr>
                <w:moveTo w:id="12733" w:author="Sam Tertzakian" w:date="2018-09-12T14:19:00Z"/>
                <w:rStyle w:val="CodeText"/>
              </w:rPr>
            </w:pPr>
            <w:moveTo w:id="12734" w:author="Sam Tertzakian" w:date="2018-09-12T14:19:00Z">
              <w:r w:rsidRPr="003861D8">
                <w:rPr>
                  <w:rStyle w:val="CodeText"/>
                </w:rPr>
                <w:t>GUID* DeviceInterfaceGuid</w:t>
              </w:r>
            </w:moveTo>
          </w:p>
        </w:tc>
        <w:tc>
          <w:tcPr>
            <w:tcW w:w="3685" w:type="dxa"/>
          </w:tcPr>
          <w:p w14:paraId="7ABC817D" w14:textId="77777777" w:rsidR="00DF44C1" w:rsidRDefault="00DF44C1" w:rsidP="0053615E">
            <w:pPr>
              <w:rPr>
                <w:moveTo w:id="12735" w:author="Sam Tertzakian" w:date="2018-09-12T14:19:00Z"/>
              </w:rPr>
            </w:pPr>
            <w:moveTo w:id="12736" w:author="Sam Tertzakian" w:date="2018-09-12T14:19:00Z">
              <w:r>
                <w:t>The GUID of the device interface to create.</w:t>
              </w:r>
            </w:moveTo>
          </w:p>
        </w:tc>
      </w:tr>
      <w:tr w:rsidR="00DF44C1" w14:paraId="37939002" w14:textId="77777777" w:rsidTr="0053615E">
        <w:tc>
          <w:tcPr>
            <w:tcW w:w="5665" w:type="dxa"/>
          </w:tcPr>
          <w:p w14:paraId="74130C20" w14:textId="77777777" w:rsidR="00DF44C1" w:rsidRPr="003861D8" w:rsidRDefault="00DF44C1" w:rsidP="0053615E">
            <w:pPr>
              <w:rPr>
                <w:moveTo w:id="12737" w:author="Sam Tertzakian" w:date="2018-09-12T14:19:00Z"/>
                <w:rStyle w:val="CodeText"/>
              </w:rPr>
            </w:pPr>
            <w:moveTo w:id="12738" w:author="Sam Tertzakian" w:date="2018-09-12T14:19:00Z">
              <w:r w:rsidRPr="003861D8">
                <w:rPr>
                  <w:rStyle w:val="CodeText"/>
                </w:rPr>
                <w:t>WCHAR* SymbolicLinkName</w:t>
              </w:r>
            </w:moveTo>
          </w:p>
        </w:tc>
        <w:tc>
          <w:tcPr>
            <w:tcW w:w="3685" w:type="dxa"/>
          </w:tcPr>
          <w:p w14:paraId="19C50D15" w14:textId="77777777" w:rsidR="00DF44C1" w:rsidRDefault="00DF44C1" w:rsidP="0053615E">
            <w:pPr>
              <w:rPr>
                <w:moveTo w:id="12739" w:author="Sam Tertzakian" w:date="2018-09-12T14:19:00Z"/>
              </w:rPr>
            </w:pPr>
            <w:moveTo w:id="12740" w:author="Sam Tertzakian" w:date="2018-09-12T14:19:00Z">
              <w:r>
                <w:t>The name of the symbolic link to create.</w:t>
              </w:r>
            </w:moveTo>
          </w:p>
        </w:tc>
      </w:tr>
    </w:tbl>
    <w:p w14:paraId="33086B1A" w14:textId="77777777" w:rsidR="00DF44C1" w:rsidRDefault="00DF44C1" w:rsidP="00DF44C1">
      <w:pPr>
        <w:rPr>
          <w:moveTo w:id="12741" w:author="Sam Tertzakian" w:date="2018-09-12T14:19:00Z"/>
        </w:rPr>
      </w:pPr>
    </w:p>
    <w:p w14:paraId="65019E22" w14:textId="77777777" w:rsidR="00DF44C1" w:rsidRDefault="00DF44C1" w:rsidP="00DF44C1">
      <w:pPr>
        <w:pStyle w:val="Heading4"/>
        <w:rPr>
          <w:moveTo w:id="12742" w:author="Sam Tertzakian" w:date="2018-09-12T14:19:00Z"/>
        </w:rPr>
      </w:pPr>
      <w:moveTo w:id="12743" w:author="Sam Tertzakian" w:date="2018-09-12T14:19:00Z">
        <w:r>
          <w:t>Returns</w:t>
        </w:r>
      </w:moveTo>
    </w:p>
    <w:p w14:paraId="0A1C6874" w14:textId="77777777" w:rsidR="00DF44C1" w:rsidRDefault="00DF44C1" w:rsidP="00DF44C1">
      <w:pPr>
        <w:rPr>
          <w:moveTo w:id="12744" w:author="Sam Tertzakian" w:date="2018-09-12T14:19:00Z"/>
        </w:rPr>
      </w:pPr>
      <w:moveTo w:id="12745" w:author="Sam Tertzakian" w:date="2018-09-12T14:19:00Z">
        <w:r>
          <w:t>STATUS_SUCCESS if the allocation succeeded. Otherwise, an error code is returned.</w:t>
        </w:r>
      </w:moveTo>
    </w:p>
    <w:p w14:paraId="7EDFE568" w14:textId="77777777" w:rsidR="00DF44C1" w:rsidRDefault="00DF44C1" w:rsidP="00DF44C1">
      <w:pPr>
        <w:pStyle w:val="Heading4"/>
        <w:rPr>
          <w:moveTo w:id="12746" w:author="Sam Tertzakian" w:date="2018-09-12T14:19:00Z"/>
        </w:rPr>
      </w:pPr>
      <w:moveTo w:id="12747" w:author="Sam Tertzakian" w:date="2018-09-12T14:19:00Z">
        <w:r>
          <w:t>Remarks</w:t>
        </w:r>
      </w:moveTo>
    </w:p>
    <w:p w14:paraId="6E70BA9E" w14:textId="77777777" w:rsidR="00DF44C1" w:rsidRDefault="00DF44C1" w:rsidP="00DF44C1">
      <w:pPr>
        <w:pStyle w:val="ListParagraph"/>
        <w:numPr>
          <w:ilvl w:val="0"/>
          <w:numId w:val="3"/>
        </w:numPr>
        <w:rPr>
          <w:moveTo w:id="12748" w:author="Sam Tertzakian" w:date="2018-09-12T14:19:00Z"/>
          <w:b/>
        </w:rPr>
      </w:pPr>
      <w:moveTo w:id="12749" w:author="Sam Tertzakian" w:date="2018-09-12T14:19:00Z">
        <w:r w:rsidRPr="00846FE1">
          <w:rPr>
            <w:b/>
          </w:rPr>
          <w:t>Do not use this function. Use DMF_IoctlHandler instead.</w:t>
        </w:r>
      </w:moveTo>
    </w:p>
    <w:p w14:paraId="75B438B4" w14:textId="77777777" w:rsidR="00DF44C1" w:rsidRPr="00846FE1" w:rsidRDefault="00DF44C1" w:rsidP="00DF44C1">
      <w:pPr>
        <w:pStyle w:val="ListParagraph"/>
        <w:numPr>
          <w:ilvl w:val="0"/>
          <w:numId w:val="3"/>
        </w:numPr>
        <w:rPr>
          <w:moveTo w:id="12750" w:author="Sam Tertzakian" w:date="2018-09-12T14:19:00Z"/>
          <w:b/>
        </w:rPr>
      </w:pPr>
      <w:moveTo w:id="12751" w:author="Sam Tertzakian" w:date="2018-09-12T14:19:00Z">
        <w:r>
          <w:t>This function is present for legacy reasons.</w:t>
        </w:r>
      </w:moveTo>
    </w:p>
    <w:moveToRangeEnd w:id="12709"/>
    <w:p w14:paraId="1D703376" w14:textId="77777777" w:rsidR="00C16C41" w:rsidRPr="007939F3" w:rsidRDefault="00C16C41">
      <w:pPr>
        <w:pPrChange w:id="12752" w:author="Sam Tertzakian" w:date="2018-09-12T14:19:00Z">
          <w:pPr>
            <w:ind w:left="360"/>
          </w:pPr>
        </w:pPrChange>
      </w:pPr>
    </w:p>
    <w:p w14:paraId="121529F6" w14:textId="639A3AE1" w:rsidR="007939F3" w:rsidRDefault="007939F3"/>
    <w:p w14:paraId="2ED1A96C" w14:textId="2E813239" w:rsidR="00962E6F" w:rsidRDefault="00962E6F">
      <w:r>
        <w:br w:type="page"/>
      </w:r>
    </w:p>
    <w:p w14:paraId="61A1F25B" w14:textId="537EF7E4" w:rsidR="0010202B" w:rsidRDefault="0010202B" w:rsidP="0010202B">
      <w:pPr>
        <w:pStyle w:val="Heading1"/>
      </w:pPr>
      <w:bookmarkStart w:id="12753" w:name="_Toc524528155"/>
      <w:r>
        <w:lastRenderedPageBreak/>
        <w:t>DMF Coding Conventions</w:t>
      </w:r>
      <w:bookmarkEnd w:id="12753"/>
    </w:p>
    <w:p w14:paraId="4FCD948A" w14:textId="31AAA85B" w:rsidR="00267CA1" w:rsidRDefault="00267CA1" w:rsidP="00267CA1">
      <w:bookmarkStart w:id="12754" w:name="_Toc474362977"/>
      <w:r>
        <w:t>DMF Module source code is designed to be read</w:t>
      </w:r>
      <w:r w:rsidR="00D96426">
        <w:t xml:space="preserve"> and updated</w:t>
      </w:r>
      <w:r>
        <w:t xml:space="preserve"> by many people for many years</w:t>
      </w:r>
      <w:r w:rsidR="00D96426">
        <w:t>. For this reason, strict coding guidelines are enforced that are particularly useful for such a code base.</w:t>
      </w:r>
    </w:p>
    <w:p w14:paraId="5119B020" w14:textId="0CA457DC" w:rsidR="00D96426" w:rsidRDefault="00D96426" w:rsidP="00267CA1">
      <w:r>
        <w:t xml:space="preserve">Note: Client Drivers are free to use their own coding conventions. The coding conventions listed here apply only </w:t>
      </w:r>
      <w:r w:rsidR="007459B3">
        <w:t>t</w:t>
      </w:r>
      <w:r>
        <w:t>o DMF Modules.</w:t>
      </w:r>
    </w:p>
    <w:p w14:paraId="13EE092C" w14:textId="036663D4" w:rsidR="00267CA1" w:rsidRDefault="00267CA1" w:rsidP="00267CA1">
      <w:pPr>
        <w:pStyle w:val="Heading2"/>
      </w:pPr>
      <w:bookmarkStart w:id="12755" w:name="_Toc524528156"/>
      <w:r>
        <w:t>Conventions</w:t>
      </w:r>
      <w:bookmarkEnd w:id="12755"/>
    </w:p>
    <w:p w14:paraId="6C9845E2" w14:textId="3FC310AA" w:rsidR="001B1421" w:rsidRPr="001B1421" w:rsidRDefault="001B1421" w:rsidP="001B1421">
      <w:pPr>
        <w:pStyle w:val="Heading3"/>
      </w:pPr>
      <w:bookmarkStart w:id="12756" w:name="_Toc524528157"/>
      <w:r>
        <w:t>Do:</w:t>
      </w:r>
      <w:bookmarkEnd w:id="12756"/>
    </w:p>
    <w:p w14:paraId="4BDB2C9A" w14:textId="48DBA4CF" w:rsidR="00267CA1" w:rsidRDefault="00267CA1" w:rsidP="00072437">
      <w:pPr>
        <w:pStyle w:val="ListParagraph"/>
        <w:numPr>
          <w:ilvl w:val="0"/>
          <w:numId w:val="50"/>
        </w:numPr>
      </w:pPr>
      <w:r>
        <w:t>When creating a Module, follow the direction</w:t>
      </w:r>
      <w:r w:rsidR="00D96426">
        <w:t>s in this document</w:t>
      </w:r>
      <w:r>
        <w:t xml:space="preserve"> so that all the sections of code </w:t>
      </w:r>
      <w:r w:rsidR="00F5149F">
        <w:t>are in the same order as all other</w:t>
      </w:r>
      <w:r>
        <w:t xml:space="preserve"> Modules.</w:t>
      </w:r>
    </w:p>
    <w:p w14:paraId="46DA886B" w14:textId="116918B8" w:rsidR="00267CA1" w:rsidRDefault="00267CA1" w:rsidP="00072437">
      <w:pPr>
        <w:pStyle w:val="ListParagraph"/>
        <w:numPr>
          <w:ilvl w:val="0"/>
          <w:numId w:val="50"/>
        </w:numPr>
      </w:pPr>
      <w:r>
        <w:t>Functions that have multiple parameters must place the parameters vertically</w:t>
      </w:r>
      <w:r w:rsidR="004832C5">
        <w:t xml:space="preserve"> instead of the same line</w:t>
      </w:r>
      <w:r>
        <w:t>.</w:t>
      </w:r>
      <w:r w:rsidR="00D96426">
        <w:t xml:space="preserve"> This makes code reviews easier to read.</w:t>
      </w:r>
    </w:p>
    <w:p w14:paraId="2A9D178E" w14:textId="2CDE91AC" w:rsidR="00267CA1" w:rsidRDefault="00267CA1" w:rsidP="00072437">
      <w:pPr>
        <w:pStyle w:val="ListParagraph"/>
        <w:numPr>
          <w:ilvl w:val="0"/>
          <w:numId w:val="50"/>
        </w:numPr>
      </w:pPr>
      <w:r>
        <w:t xml:space="preserve">Names of private functions in Modules begin with </w:t>
      </w:r>
      <w:r w:rsidRPr="00F846D9">
        <w:rPr>
          <w:rStyle w:val="CodeText"/>
        </w:rPr>
        <w:t>[ModuleName]_</w:t>
      </w:r>
      <w:r>
        <w:t>.</w:t>
      </w:r>
    </w:p>
    <w:p w14:paraId="5C7C0B66" w14:textId="29DDE076" w:rsidR="00267CA1" w:rsidRDefault="00267CA1" w:rsidP="00072437">
      <w:pPr>
        <w:pStyle w:val="ListParagraph"/>
        <w:numPr>
          <w:ilvl w:val="0"/>
          <w:numId w:val="50"/>
        </w:numPr>
      </w:pPr>
      <w:r>
        <w:t xml:space="preserve">Names of DMF callbacks in Modules begin with </w:t>
      </w:r>
      <w:r w:rsidRPr="00F846D9">
        <w:rPr>
          <w:rStyle w:val="CodeText"/>
        </w:rPr>
        <w:t>DMF_[ModuleName]_</w:t>
      </w:r>
      <w:r>
        <w:t>.</w:t>
      </w:r>
    </w:p>
    <w:p w14:paraId="3D5609BC" w14:textId="5C7C2953" w:rsidR="00267CA1" w:rsidRDefault="00267CA1" w:rsidP="00072437">
      <w:pPr>
        <w:pStyle w:val="ListParagraph"/>
        <w:numPr>
          <w:ilvl w:val="0"/>
          <w:numId w:val="50"/>
        </w:numPr>
      </w:pPr>
      <w:r>
        <w:t xml:space="preserve">Names of WDF callbacks in Modules also begin with </w:t>
      </w:r>
      <w:r w:rsidRPr="00F846D9">
        <w:rPr>
          <w:rStyle w:val="CodeText"/>
        </w:rPr>
        <w:t>DMF_[ModuleName]_</w:t>
      </w:r>
      <w:r>
        <w:t>.</w:t>
      </w:r>
    </w:p>
    <w:p w14:paraId="224A4C84" w14:textId="78F7D25A" w:rsidR="00267CA1" w:rsidRDefault="00267CA1" w:rsidP="00072437">
      <w:pPr>
        <w:pStyle w:val="ListParagraph"/>
        <w:numPr>
          <w:ilvl w:val="0"/>
          <w:numId w:val="50"/>
        </w:numPr>
      </w:pPr>
      <w:r>
        <w:t xml:space="preserve">Follow the conventions </w:t>
      </w:r>
      <w:r w:rsidR="00F16C58">
        <w:t>for naming files that contain Module code</w:t>
      </w:r>
      <w:r>
        <w:t>.</w:t>
      </w:r>
      <w:r w:rsidR="00F16C58">
        <w:t xml:space="preserve"> These conventions are listed above in this document.</w:t>
      </w:r>
    </w:p>
    <w:p w14:paraId="220375A9" w14:textId="72DB2858" w:rsidR="00267CA1" w:rsidRDefault="00267CA1" w:rsidP="00072437">
      <w:pPr>
        <w:pStyle w:val="ListParagraph"/>
        <w:numPr>
          <w:ilvl w:val="0"/>
          <w:numId w:val="50"/>
        </w:numPr>
      </w:pPr>
      <w:r>
        <w:t xml:space="preserve">Use function headers </w:t>
      </w:r>
      <w:r w:rsidR="00A25CCE">
        <w:t>t</w:t>
      </w:r>
      <w:r w:rsidR="00D96426">
        <w:t>o document</w:t>
      </w:r>
      <w:r>
        <w:t xml:space="preserve"> every function using the format in any DMF Module (or the Template Module).</w:t>
      </w:r>
    </w:p>
    <w:p w14:paraId="71CC9C36" w14:textId="1944711A" w:rsidR="00267CA1" w:rsidRPr="003754D0" w:rsidRDefault="00267CA1" w:rsidP="00072437">
      <w:pPr>
        <w:pStyle w:val="ListParagraph"/>
        <w:numPr>
          <w:ilvl w:val="0"/>
          <w:numId w:val="50"/>
        </w:numPr>
      </w:pPr>
      <w:r w:rsidRPr="003754D0">
        <w:t xml:space="preserve">All comments should be grammatically correct English sentences that are properly capitalized and end with a period. (DMF source code is read by many people who have various exposure to English. Proper grammar increases the chance </w:t>
      </w:r>
      <w:r w:rsidR="008958B0">
        <w:t>that more people can clearly understand the comments and code</w:t>
      </w:r>
      <w:r w:rsidR="001B09DF">
        <w:t xml:space="preserve"> easily</w:t>
      </w:r>
      <w:r w:rsidRPr="003754D0">
        <w:t>.)</w:t>
      </w:r>
    </w:p>
    <w:p w14:paraId="4C784FFA" w14:textId="2F4B6A1D" w:rsidR="00D96426" w:rsidRPr="00D96426" w:rsidRDefault="00D96426" w:rsidP="00072437">
      <w:pPr>
        <w:pStyle w:val="ListParagraph"/>
        <w:numPr>
          <w:ilvl w:val="0"/>
          <w:numId w:val="50"/>
        </w:numPr>
        <w:rPr>
          <w:b/>
        </w:rPr>
      </w:pPr>
      <w:r>
        <w:t>Acronyms are always Pascal case (first letter is the only letter capitalize). Use “</w:t>
      </w:r>
      <w:proofErr w:type="spellStart"/>
      <w:r>
        <w:t>Usb</w:t>
      </w:r>
      <w:proofErr w:type="spellEnd"/>
      <w:r>
        <w:t>” not “USB”. This makes it easier and clear when they are used in long names, such as “</w:t>
      </w:r>
      <w:proofErr w:type="spellStart"/>
      <w:r>
        <w:t>UsbHubRead</w:t>
      </w:r>
      <w:proofErr w:type="spellEnd"/>
      <w:r>
        <w:t>”.</w:t>
      </w:r>
    </w:p>
    <w:bookmarkEnd w:id="12754"/>
    <w:p w14:paraId="3739D0A0" w14:textId="5A6BB300" w:rsidR="0010202B" w:rsidRDefault="0010202B" w:rsidP="00072437">
      <w:pPr>
        <w:pStyle w:val="ListParagraph"/>
        <w:numPr>
          <w:ilvl w:val="0"/>
          <w:numId w:val="49"/>
        </w:numPr>
      </w:pPr>
      <w:r>
        <w:t xml:space="preserve">Formal parameters are </w:t>
      </w:r>
      <w:r w:rsidR="00F846D9">
        <w:t>Pascal</w:t>
      </w:r>
      <w:r>
        <w:t xml:space="preserve"> case always starting with a capital letter.</w:t>
      </w:r>
    </w:p>
    <w:p w14:paraId="40055EA5" w14:textId="162C1EEE" w:rsidR="0010202B" w:rsidRDefault="0010202B" w:rsidP="00072437">
      <w:pPr>
        <w:pStyle w:val="ListParagraph"/>
        <w:numPr>
          <w:ilvl w:val="0"/>
          <w:numId w:val="49"/>
        </w:numPr>
      </w:pPr>
      <w:r>
        <w:t>Local variables are camel case always starting with a lower</w:t>
      </w:r>
      <w:r w:rsidR="00F846D9">
        <w:t>-</w:t>
      </w:r>
      <w:r>
        <w:t>case letter.</w:t>
      </w:r>
    </w:p>
    <w:p w14:paraId="5ACBE907" w14:textId="2EDF2517" w:rsidR="0010202B" w:rsidRDefault="0010202B" w:rsidP="0010202B">
      <w:pPr>
        <w:pStyle w:val="Heading3"/>
      </w:pPr>
      <w:bookmarkStart w:id="12757" w:name="_Toc474362979"/>
      <w:bookmarkStart w:id="12758" w:name="_Toc524528158"/>
      <w:r>
        <w:t>Do Not</w:t>
      </w:r>
      <w:bookmarkEnd w:id="12757"/>
      <w:r w:rsidR="001B1421">
        <w:t>:</w:t>
      </w:r>
      <w:bookmarkEnd w:id="12758"/>
    </w:p>
    <w:p w14:paraId="7A8EA934" w14:textId="77777777" w:rsidR="001B1421" w:rsidRPr="00D96426" w:rsidRDefault="001B1421" w:rsidP="00072437">
      <w:pPr>
        <w:pStyle w:val="ListParagraph"/>
        <w:numPr>
          <w:ilvl w:val="0"/>
          <w:numId w:val="50"/>
        </w:numPr>
        <w:rPr>
          <w:b/>
        </w:rPr>
      </w:pPr>
      <w:r w:rsidRPr="00D96426">
        <w:rPr>
          <w:b/>
        </w:rPr>
        <w:t>Do not use abbreviations.</w:t>
      </w:r>
      <w:r>
        <w:rPr>
          <w:b/>
        </w:rPr>
        <w:t xml:space="preserve"> </w:t>
      </w:r>
      <w:r>
        <w:t>Abbreviations are arbitrary and make searching for code difficult. They are also easy to misinterpret. Using full words to name variables makes it easier for many people to read and search the code base for many years to come. It reduces the chances of misunderstanding arbitrary abbreviations. It makes searching for names easier. It makes intellisense work better in the compiler’s editor.</w:t>
      </w:r>
    </w:p>
    <w:p w14:paraId="5BB79126" w14:textId="21A4B46B" w:rsidR="0010202B" w:rsidRDefault="0010202B" w:rsidP="00072437">
      <w:pPr>
        <w:pStyle w:val="ListParagraph"/>
        <w:numPr>
          <w:ilvl w:val="0"/>
          <w:numId w:val="48"/>
        </w:numPr>
      </w:pPr>
      <w:r>
        <w:t>Do not use Hungarian Notation</w:t>
      </w:r>
      <w:r w:rsidR="00671E64">
        <w:t xml:space="preserve"> such as</w:t>
      </w:r>
      <w:r>
        <w:t xml:space="preserve"> “</w:t>
      </w:r>
      <w:proofErr w:type="spellStart"/>
      <w:r>
        <w:t>pVariable</w:t>
      </w:r>
      <w:proofErr w:type="spellEnd"/>
      <w:r>
        <w:t>”, “</w:t>
      </w:r>
      <w:proofErr w:type="spellStart"/>
      <w:r>
        <w:t>nCount</w:t>
      </w:r>
      <w:proofErr w:type="spellEnd"/>
      <w:r>
        <w:t>”.</w:t>
      </w:r>
    </w:p>
    <w:p w14:paraId="6E243066" w14:textId="77777777" w:rsidR="0010202B" w:rsidRDefault="0010202B" w:rsidP="00072437">
      <w:pPr>
        <w:pStyle w:val="ListParagraph"/>
        <w:numPr>
          <w:ilvl w:val="0"/>
          <w:numId w:val="48"/>
        </w:numPr>
      </w:pPr>
      <w:r>
        <w:t>Do not use underscores in variables.</w:t>
      </w:r>
    </w:p>
    <w:p w14:paraId="7D61A420" w14:textId="77777777" w:rsidR="0010202B" w:rsidRDefault="0010202B" w:rsidP="00072437">
      <w:pPr>
        <w:pStyle w:val="ListParagraph"/>
        <w:numPr>
          <w:ilvl w:val="0"/>
          <w:numId w:val="48"/>
        </w:numPr>
      </w:pPr>
      <w:r>
        <w:t>Do not use underscores in Dmf Module names.</w:t>
      </w:r>
    </w:p>
    <w:p w14:paraId="25E24F32" w14:textId="5DD7453F" w:rsidR="0010202B" w:rsidRDefault="0010202B" w:rsidP="00072437">
      <w:pPr>
        <w:pStyle w:val="ListParagraph"/>
        <w:numPr>
          <w:ilvl w:val="0"/>
          <w:numId w:val="48"/>
        </w:numPr>
      </w:pPr>
      <w:r>
        <w:t>Do not use underscores in functions unless there is a clear need for indicating a sub group of functions.</w:t>
      </w:r>
    </w:p>
    <w:p w14:paraId="26887A39" w14:textId="5D2385A0" w:rsidR="00262962" w:rsidRPr="00EA6EB3" w:rsidRDefault="00262962" w:rsidP="00072437">
      <w:pPr>
        <w:pStyle w:val="ListParagraph"/>
        <w:numPr>
          <w:ilvl w:val="0"/>
          <w:numId w:val="48"/>
        </w:numPr>
      </w:pPr>
      <w:r>
        <w:t>Do not typedef pointers to structures. Do not use typedef pointers to types such as PUCHAR, PULONG, etc. Use UCHAR* and ULONG* instead.</w:t>
      </w:r>
    </w:p>
    <w:p w14:paraId="48F93E75" w14:textId="77777777" w:rsidR="0010202B" w:rsidRDefault="0010202B">
      <w:pPr>
        <w:rPr>
          <w:rFonts w:asciiTheme="majorHAnsi" w:eastAsiaTheme="majorEastAsia" w:hAnsiTheme="majorHAnsi" w:cstheme="majorBidi"/>
          <w:b/>
          <w:bCs/>
          <w:smallCaps/>
          <w:color w:val="000000" w:themeColor="text1"/>
          <w:sz w:val="36"/>
          <w:szCs w:val="36"/>
        </w:rPr>
      </w:pPr>
    </w:p>
    <w:p w14:paraId="2D708E79" w14:textId="7FD6770C" w:rsidR="00962E6F" w:rsidRDefault="00962E6F" w:rsidP="00962E6F">
      <w:pPr>
        <w:pStyle w:val="Heading1"/>
      </w:pPr>
      <w:bookmarkStart w:id="12759" w:name="_Toc524528159"/>
      <w:r>
        <w:t>Additional Information</w:t>
      </w:r>
      <w:bookmarkEnd w:id="12759"/>
    </w:p>
    <w:p w14:paraId="6B72FDA2" w14:textId="2BAC9F68" w:rsidR="0045382D" w:rsidRDefault="0045382D" w:rsidP="00962E6F">
      <w:pPr>
        <w:pStyle w:val="Heading2"/>
        <w:rPr>
          <w:ins w:id="12760" w:author="Sam Tertzakian" w:date="2018-09-12T14:34:00Z"/>
        </w:rPr>
      </w:pPr>
      <w:bookmarkStart w:id="12761" w:name="_Toc524528160"/>
      <w:ins w:id="12762" w:author="Sam Tertzakian" w:date="2018-09-12T14:34:00Z">
        <w:r>
          <w:t>Git Repository</w:t>
        </w:r>
        <w:bookmarkEnd w:id="12761"/>
      </w:ins>
    </w:p>
    <w:p w14:paraId="186C2F1B" w14:textId="47A5BB18" w:rsidR="0045382D" w:rsidRDefault="0045382D" w:rsidP="0045382D">
      <w:pPr>
        <w:rPr>
          <w:ins w:id="12763" w:author="Sam Tertzakian" w:date="2018-09-12T14:35:00Z"/>
        </w:rPr>
      </w:pPr>
      <w:ins w:id="12764" w:author="Sam Tertzakian" w:date="2018-09-12T14:34:00Z">
        <w:r>
          <w:t>DMF is available in a public GIT re</w:t>
        </w:r>
      </w:ins>
      <w:ins w:id="12765" w:author="Sam Tertzakian" w:date="2018-09-12T14:35:00Z">
        <w:r>
          <w:t>pository here:</w:t>
        </w:r>
      </w:ins>
    </w:p>
    <w:p w14:paraId="3C07714B" w14:textId="6471CB73" w:rsidR="0045382D" w:rsidRDefault="0045382D" w:rsidP="0045382D">
      <w:pPr>
        <w:rPr>
          <w:ins w:id="12766" w:author="Sam Tertzakian" w:date="2018-09-12T14:35:00Z"/>
        </w:rPr>
      </w:pPr>
      <w:ins w:id="12767" w:author="Sam Tertzakian" w:date="2018-09-12T14:35:00Z">
        <w:r>
          <w:fldChar w:fldCharType="begin"/>
        </w:r>
        <w:r>
          <w:instrText xml:space="preserve"> HYPERLINK "</w:instrText>
        </w:r>
        <w:r w:rsidRPr="0045382D">
          <w:instrText>https://github.com/Microsoft/DMF</w:instrText>
        </w:r>
        <w:r>
          <w:instrText xml:space="preserve">" </w:instrText>
        </w:r>
        <w:r>
          <w:fldChar w:fldCharType="separate"/>
        </w:r>
        <w:r w:rsidRPr="004E10D7">
          <w:rPr>
            <w:rStyle w:val="Hyperlink"/>
          </w:rPr>
          <w:t>https://github.com/Microsoft/DMF</w:t>
        </w:r>
        <w:r>
          <w:fldChar w:fldCharType="end"/>
        </w:r>
      </w:ins>
    </w:p>
    <w:p w14:paraId="3DF79D71" w14:textId="5DD5BAFA" w:rsidR="00962E6F" w:rsidRDefault="00962E6F" w:rsidP="00962E6F">
      <w:pPr>
        <w:pStyle w:val="Heading2"/>
      </w:pPr>
      <w:bookmarkStart w:id="12768" w:name="_Toc524528161"/>
      <w:r>
        <w:t>Contributors</w:t>
      </w:r>
      <w:bookmarkEnd w:id="12768"/>
    </w:p>
    <w:p w14:paraId="23E109BD" w14:textId="29229673" w:rsidR="00962E6F" w:rsidRDefault="00B303E6" w:rsidP="00962E6F">
      <w:r>
        <w:t>Several</w:t>
      </w:r>
      <w:r w:rsidR="00962E6F">
        <w:t xml:space="preserve"> people in the Microsoft Surface Team have contributed in many ways to DMF. These include:</w:t>
      </w:r>
    </w:p>
    <w:p w14:paraId="5E1EA22C" w14:textId="43F65742" w:rsidR="00962E6F" w:rsidRDefault="00B303E6" w:rsidP="00072437">
      <w:pPr>
        <w:pStyle w:val="ListParagraph"/>
        <w:numPr>
          <w:ilvl w:val="0"/>
          <w:numId w:val="47"/>
        </w:numPr>
      </w:pPr>
      <w:r>
        <w:t>Sweta Ananth</w:t>
      </w:r>
    </w:p>
    <w:p w14:paraId="000CA261" w14:textId="77777777" w:rsidR="00B303E6" w:rsidRDefault="00B303E6" w:rsidP="00072437">
      <w:pPr>
        <w:pStyle w:val="ListParagraph"/>
        <w:numPr>
          <w:ilvl w:val="0"/>
          <w:numId w:val="47"/>
        </w:numPr>
      </w:pPr>
      <w:r>
        <w:t>Charlie Arcuri</w:t>
      </w:r>
    </w:p>
    <w:p w14:paraId="04C5C867" w14:textId="41C27079" w:rsidR="00B303E6" w:rsidRDefault="00B303E6" w:rsidP="00072437">
      <w:pPr>
        <w:pStyle w:val="ListParagraph"/>
        <w:numPr>
          <w:ilvl w:val="0"/>
          <w:numId w:val="47"/>
        </w:numPr>
      </w:pPr>
      <w:r>
        <w:t>Scott Durland</w:t>
      </w:r>
    </w:p>
    <w:p w14:paraId="5B61A61A" w14:textId="7F2CA6CD" w:rsidR="00B303E6" w:rsidRDefault="00B303E6" w:rsidP="00072437">
      <w:pPr>
        <w:pStyle w:val="ListParagraph"/>
        <w:numPr>
          <w:ilvl w:val="0"/>
          <w:numId w:val="47"/>
        </w:numPr>
      </w:pPr>
      <w:r>
        <w:t>Pankaj Gupta</w:t>
      </w:r>
    </w:p>
    <w:p w14:paraId="6F080F4A" w14:textId="4D19F7DC" w:rsidR="00135014" w:rsidRDefault="00135014" w:rsidP="00072437">
      <w:pPr>
        <w:pStyle w:val="ListParagraph"/>
        <w:numPr>
          <w:ilvl w:val="0"/>
          <w:numId w:val="47"/>
        </w:numPr>
      </w:pPr>
      <w:r>
        <w:t>Vivek Gupta</w:t>
      </w:r>
    </w:p>
    <w:p w14:paraId="539FF1D6" w14:textId="15C9A23E" w:rsidR="00F16C58" w:rsidRDefault="00F16C58" w:rsidP="00072437">
      <w:pPr>
        <w:pStyle w:val="ListParagraph"/>
        <w:numPr>
          <w:ilvl w:val="0"/>
          <w:numId w:val="47"/>
        </w:numPr>
      </w:pPr>
      <w:r>
        <w:t>Rajesh Gururaj</w:t>
      </w:r>
    </w:p>
    <w:p w14:paraId="6CE55D61" w14:textId="7D39014B" w:rsidR="00B303E6" w:rsidRDefault="00B303E6" w:rsidP="00072437">
      <w:pPr>
        <w:pStyle w:val="ListParagraph"/>
        <w:numPr>
          <w:ilvl w:val="0"/>
          <w:numId w:val="47"/>
        </w:numPr>
      </w:pPr>
      <w:r>
        <w:t>Anoop Kurungod</w:t>
      </w:r>
    </w:p>
    <w:p w14:paraId="0EF38A44" w14:textId="501203A4" w:rsidR="003754D0" w:rsidRDefault="003754D0" w:rsidP="00072437">
      <w:pPr>
        <w:pStyle w:val="ListParagraph"/>
        <w:numPr>
          <w:ilvl w:val="0"/>
          <w:numId w:val="47"/>
        </w:numPr>
      </w:pPr>
      <w:r>
        <w:t>Sergii Liashenko</w:t>
      </w:r>
    </w:p>
    <w:p w14:paraId="6B6BCE32" w14:textId="38AB1A34" w:rsidR="00B303E6" w:rsidRDefault="00B303E6" w:rsidP="00072437">
      <w:pPr>
        <w:pStyle w:val="ListParagraph"/>
        <w:numPr>
          <w:ilvl w:val="0"/>
          <w:numId w:val="47"/>
        </w:numPr>
      </w:pPr>
      <w:r>
        <w:t>Fizal Peermohamed</w:t>
      </w:r>
    </w:p>
    <w:p w14:paraId="17191EE6" w14:textId="62127516" w:rsidR="00F82AA2" w:rsidRDefault="00F82AA2" w:rsidP="00072437">
      <w:pPr>
        <w:pStyle w:val="ListParagraph"/>
        <w:numPr>
          <w:ilvl w:val="0"/>
          <w:numId w:val="47"/>
        </w:numPr>
      </w:pPr>
      <w:r>
        <w:t>Mika Rintamaeki</w:t>
      </w:r>
    </w:p>
    <w:p w14:paraId="7922B032" w14:textId="6BE80B3F" w:rsidR="00F16C58" w:rsidRDefault="00F16C58" w:rsidP="00072437">
      <w:pPr>
        <w:pStyle w:val="ListParagraph"/>
        <w:numPr>
          <w:ilvl w:val="0"/>
          <w:numId w:val="47"/>
        </w:numPr>
      </w:pPr>
      <w:r>
        <w:t>Sam Tertzakian</w:t>
      </w:r>
    </w:p>
    <w:p w14:paraId="048150B8" w14:textId="597F4BE4" w:rsidR="00B303E6" w:rsidRDefault="00B303E6" w:rsidP="00072437">
      <w:pPr>
        <w:pStyle w:val="ListParagraph"/>
        <w:numPr>
          <w:ilvl w:val="0"/>
          <w:numId w:val="47"/>
        </w:numPr>
      </w:pPr>
      <w:r>
        <w:t>Raja Venkatachalam</w:t>
      </w:r>
    </w:p>
    <w:p w14:paraId="038F44A5" w14:textId="5B6F3729" w:rsidR="00F97E8B" w:rsidRDefault="00F97E8B" w:rsidP="00072437">
      <w:pPr>
        <w:pStyle w:val="ListParagraph"/>
        <w:numPr>
          <w:ilvl w:val="0"/>
          <w:numId w:val="47"/>
        </w:numPr>
      </w:pPr>
      <w:r>
        <w:t>Eliyas Yakub</w:t>
      </w:r>
    </w:p>
    <w:p w14:paraId="35F18FC8" w14:textId="77777777" w:rsidR="00B303E6" w:rsidRDefault="00B303E6" w:rsidP="00072437">
      <w:pPr>
        <w:pStyle w:val="ListParagraph"/>
        <w:numPr>
          <w:ilvl w:val="0"/>
          <w:numId w:val="47"/>
        </w:numPr>
      </w:pPr>
      <w:r>
        <w:t>Rob Young</w:t>
      </w:r>
    </w:p>
    <w:p w14:paraId="2F1CA42F" w14:textId="77777777" w:rsidR="00B303E6" w:rsidRDefault="00B303E6" w:rsidP="00962E6F"/>
    <w:p w14:paraId="054F0DD8" w14:textId="77777777" w:rsidR="00B303E6" w:rsidRDefault="00B303E6" w:rsidP="00962E6F"/>
    <w:p w14:paraId="34EE7D2F" w14:textId="77777777" w:rsidR="00B303E6" w:rsidRDefault="00B303E6" w:rsidP="00962E6F"/>
    <w:p w14:paraId="6CF55D56" w14:textId="77777777" w:rsidR="00B303E6" w:rsidRPr="00962E6F" w:rsidRDefault="00B303E6" w:rsidP="00962E6F"/>
    <w:p w14:paraId="5BBEB7F8" w14:textId="19B65D3C" w:rsidR="00962E6F" w:rsidRDefault="00962E6F"/>
    <w:sectPr w:rsidR="00962E6F" w:rsidSect="00C00B5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63967" w14:textId="77777777" w:rsidR="00456BB4" w:rsidRDefault="00456BB4" w:rsidP="00F20772">
      <w:pPr>
        <w:spacing w:after="0" w:line="240" w:lineRule="auto"/>
      </w:pPr>
      <w:r>
        <w:separator/>
      </w:r>
    </w:p>
  </w:endnote>
  <w:endnote w:type="continuationSeparator" w:id="0">
    <w:p w14:paraId="77CB826D" w14:textId="77777777" w:rsidR="00456BB4" w:rsidRDefault="00456BB4" w:rsidP="00F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D8791" w14:textId="77777777" w:rsidR="00DC594D" w:rsidRDefault="00DC5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6700231"/>
      <w:docPartObj>
        <w:docPartGallery w:val="Page Numbers (Bottom of Page)"/>
        <w:docPartUnique/>
      </w:docPartObj>
    </w:sdtPr>
    <w:sdtEndPr>
      <w:rPr>
        <w:noProof/>
      </w:rPr>
    </w:sdtEndPr>
    <w:sdtContent>
      <w:p w14:paraId="3ACA5559" w14:textId="099B1543" w:rsidR="00DC594D" w:rsidRDefault="00DC594D">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5B2D6BF4" w14:textId="2A5FF7DA" w:rsidR="00DC594D" w:rsidRDefault="00DC59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F36A" w14:textId="77777777" w:rsidR="00DC594D" w:rsidRDefault="00DC5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F35D4" w14:textId="77777777" w:rsidR="00456BB4" w:rsidRDefault="00456BB4" w:rsidP="00F20772">
      <w:pPr>
        <w:spacing w:after="0" w:line="240" w:lineRule="auto"/>
      </w:pPr>
      <w:r>
        <w:separator/>
      </w:r>
    </w:p>
  </w:footnote>
  <w:footnote w:type="continuationSeparator" w:id="0">
    <w:p w14:paraId="779E7686" w14:textId="77777777" w:rsidR="00456BB4" w:rsidRDefault="00456BB4" w:rsidP="00F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B91E2" w14:textId="77777777" w:rsidR="00DC594D" w:rsidRDefault="00DC5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05AD" w14:textId="6F864C42" w:rsidR="00DC594D" w:rsidRDefault="00DC594D">
    <w:pPr>
      <w:pStyle w:val="Header"/>
    </w:pPr>
    <w:r>
      <w:rPr>
        <w:noProof/>
      </w:rPr>
      <mc:AlternateContent>
        <mc:Choice Requires="wps">
          <w:drawing>
            <wp:anchor distT="0" distB="0" distL="118745" distR="118745" simplePos="0" relativeHeight="251657216" behindDoc="1" locked="0" layoutInCell="1" allowOverlap="0" wp14:anchorId="0E28607D" wp14:editId="3E0A4D1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48A203" w14:textId="4D836463" w:rsidR="00DC594D" w:rsidRDefault="00DC594D">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8607D" id="Rectangle 197" o:spid="_x0000_s1035"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E48A203" w14:textId="4D836463" w:rsidR="00DC594D" w:rsidRDefault="00DC594D">
                        <w:pPr>
                          <w:pStyle w:val="Header"/>
                          <w:tabs>
                            <w:tab w:val="clear" w:pos="4680"/>
                            <w:tab w:val="clear" w:pos="9360"/>
                          </w:tabs>
                          <w:jc w:val="center"/>
                          <w:rPr>
                            <w:caps/>
                            <w:color w:val="FFFFFF" w:themeColor="background1"/>
                          </w:rPr>
                        </w:pPr>
                        <w:r>
                          <w:rPr>
                            <w:caps/>
                            <w:color w:val="FFFFFF" w:themeColor="background1"/>
                          </w:rPr>
                          <w:t>Driver Module Framework (DMF)</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27355" w14:textId="77777777" w:rsidR="00DC594D" w:rsidRDefault="00DC5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212"/>
    <w:multiLevelType w:val="hybridMultilevel"/>
    <w:tmpl w:val="F076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E69"/>
    <w:multiLevelType w:val="hybridMultilevel"/>
    <w:tmpl w:val="FE7E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24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52081"/>
    <w:multiLevelType w:val="hybridMultilevel"/>
    <w:tmpl w:val="143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157AD"/>
    <w:multiLevelType w:val="hybridMultilevel"/>
    <w:tmpl w:val="9F32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80B3F"/>
    <w:multiLevelType w:val="hybridMultilevel"/>
    <w:tmpl w:val="2FF4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677440"/>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C1CA1"/>
    <w:multiLevelType w:val="hybridMultilevel"/>
    <w:tmpl w:val="F9EC7132"/>
    <w:lvl w:ilvl="0" w:tplc="B8CA9D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706429"/>
    <w:multiLevelType w:val="hybridMultilevel"/>
    <w:tmpl w:val="AC0CDBD4"/>
    <w:lvl w:ilvl="0" w:tplc="EF6A4AF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2C6DC6"/>
    <w:multiLevelType w:val="hybridMultilevel"/>
    <w:tmpl w:val="2660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C31DA5"/>
    <w:multiLevelType w:val="hybridMultilevel"/>
    <w:tmpl w:val="522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803A1A"/>
    <w:multiLevelType w:val="hybridMultilevel"/>
    <w:tmpl w:val="688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D6285"/>
    <w:multiLevelType w:val="hybridMultilevel"/>
    <w:tmpl w:val="C43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0F78"/>
    <w:multiLevelType w:val="hybridMultilevel"/>
    <w:tmpl w:val="30884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F5726"/>
    <w:multiLevelType w:val="hybridMultilevel"/>
    <w:tmpl w:val="1BEE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C144C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AD1D8D"/>
    <w:multiLevelType w:val="hybridMultilevel"/>
    <w:tmpl w:val="D9C2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0B4701"/>
    <w:multiLevelType w:val="hybridMultilevel"/>
    <w:tmpl w:val="5CFE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7742F3"/>
    <w:multiLevelType w:val="hybridMultilevel"/>
    <w:tmpl w:val="71428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4C3AD3"/>
    <w:multiLevelType w:val="hybridMultilevel"/>
    <w:tmpl w:val="D280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637748"/>
    <w:multiLevelType w:val="hybridMultilevel"/>
    <w:tmpl w:val="9D92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E545D3"/>
    <w:multiLevelType w:val="hybridMultilevel"/>
    <w:tmpl w:val="EEEA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AF4498"/>
    <w:multiLevelType w:val="hybridMultilevel"/>
    <w:tmpl w:val="5E1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406D10"/>
    <w:multiLevelType w:val="hybridMultilevel"/>
    <w:tmpl w:val="C08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CC07F8"/>
    <w:multiLevelType w:val="hybridMultilevel"/>
    <w:tmpl w:val="EFDC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C165FD"/>
    <w:multiLevelType w:val="hybridMultilevel"/>
    <w:tmpl w:val="D31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DD5B34"/>
    <w:multiLevelType w:val="hybridMultilevel"/>
    <w:tmpl w:val="60A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FC0D93"/>
    <w:multiLevelType w:val="hybridMultilevel"/>
    <w:tmpl w:val="2652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8A6844"/>
    <w:multiLevelType w:val="hybridMultilevel"/>
    <w:tmpl w:val="752C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9B790F"/>
    <w:multiLevelType w:val="hybridMultilevel"/>
    <w:tmpl w:val="02584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640B45"/>
    <w:multiLevelType w:val="hybridMultilevel"/>
    <w:tmpl w:val="CB8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1D2B8E"/>
    <w:multiLevelType w:val="hybridMultilevel"/>
    <w:tmpl w:val="4E1C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71C60F8"/>
    <w:multiLevelType w:val="hybridMultilevel"/>
    <w:tmpl w:val="9E3C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270977"/>
    <w:multiLevelType w:val="hybridMultilevel"/>
    <w:tmpl w:val="9DE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E63650"/>
    <w:multiLevelType w:val="hybridMultilevel"/>
    <w:tmpl w:val="93E4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F9676D"/>
    <w:multiLevelType w:val="hybridMultilevel"/>
    <w:tmpl w:val="22F6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1A788A"/>
    <w:multiLevelType w:val="hybridMultilevel"/>
    <w:tmpl w:val="4014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EA2D3B"/>
    <w:multiLevelType w:val="hybridMultilevel"/>
    <w:tmpl w:val="B25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7A382C"/>
    <w:multiLevelType w:val="hybridMultilevel"/>
    <w:tmpl w:val="488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076F77"/>
    <w:multiLevelType w:val="hybridMultilevel"/>
    <w:tmpl w:val="08CE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023164"/>
    <w:multiLevelType w:val="hybridMultilevel"/>
    <w:tmpl w:val="F13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C16FE9"/>
    <w:multiLevelType w:val="hybridMultilevel"/>
    <w:tmpl w:val="065E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342BBC"/>
    <w:multiLevelType w:val="hybridMultilevel"/>
    <w:tmpl w:val="C758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907B89"/>
    <w:multiLevelType w:val="hybridMultilevel"/>
    <w:tmpl w:val="0778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7628C2"/>
    <w:multiLevelType w:val="hybridMultilevel"/>
    <w:tmpl w:val="B3683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380FE1"/>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E27F6C"/>
    <w:multiLevelType w:val="hybridMultilevel"/>
    <w:tmpl w:val="8524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B6048A"/>
    <w:multiLevelType w:val="hybridMultilevel"/>
    <w:tmpl w:val="BB60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6065A2"/>
    <w:multiLevelType w:val="hybridMultilevel"/>
    <w:tmpl w:val="9042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E11DA4"/>
    <w:multiLevelType w:val="hybridMultilevel"/>
    <w:tmpl w:val="A24CEC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E71A0C"/>
    <w:multiLevelType w:val="hybridMultilevel"/>
    <w:tmpl w:val="E61C5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44F2E"/>
    <w:multiLevelType w:val="hybridMultilevel"/>
    <w:tmpl w:val="A53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4636BE"/>
    <w:multiLevelType w:val="hybridMultilevel"/>
    <w:tmpl w:val="B370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B4763D"/>
    <w:multiLevelType w:val="hybridMultilevel"/>
    <w:tmpl w:val="C7C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AB5DDE"/>
    <w:multiLevelType w:val="hybridMultilevel"/>
    <w:tmpl w:val="B7827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F96CAB"/>
    <w:multiLevelType w:val="hybridMultilevel"/>
    <w:tmpl w:val="A18E7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660A54"/>
    <w:multiLevelType w:val="hybridMultilevel"/>
    <w:tmpl w:val="ACFE4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FF603B"/>
    <w:multiLevelType w:val="hybridMultilevel"/>
    <w:tmpl w:val="F7F6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ED7344"/>
    <w:multiLevelType w:val="hybridMultilevel"/>
    <w:tmpl w:val="7E7C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29"/>
  </w:num>
  <w:num w:numId="4">
    <w:abstractNumId w:val="48"/>
  </w:num>
  <w:num w:numId="5">
    <w:abstractNumId w:val="12"/>
  </w:num>
  <w:num w:numId="6">
    <w:abstractNumId w:val="38"/>
  </w:num>
  <w:num w:numId="7">
    <w:abstractNumId w:val="26"/>
  </w:num>
  <w:num w:numId="8">
    <w:abstractNumId w:val="21"/>
  </w:num>
  <w:num w:numId="9">
    <w:abstractNumId w:val="17"/>
  </w:num>
  <w:num w:numId="10">
    <w:abstractNumId w:val="8"/>
  </w:num>
  <w:num w:numId="11">
    <w:abstractNumId w:val="34"/>
  </w:num>
  <w:num w:numId="12">
    <w:abstractNumId w:val="30"/>
  </w:num>
  <w:num w:numId="13">
    <w:abstractNumId w:val="13"/>
  </w:num>
  <w:num w:numId="14">
    <w:abstractNumId w:val="55"/>
  </w:num>
  <w:num w:numId="15">
    <w:abstractNumId w:val="2"/>
  </w:num>
  <w:num w:numId="16">
    <w:abstractNumId w:val="39"/>
  </w:num>
  <w:num w:numId="17">
    <w:abstractNumId w:val="19"/>
  </w:num>
  <w:num w:numId="18">
    <w:abstractNumId w:val="18"/>
  </w:num>
  <w:num w:numId="19">
    <w:abstractNumId w:val="50"/>
  </w:num>
  <w:num w:numId="20">
    <w:abstractNumId w:val="35"/>
  </w:num>
  <w:num w:numId="21">
    <w:abstractNumId w:val="22"/>
  </w:num>
  <w:num w:numId="22">
    <w:abstractNumId w:val="32"/>
  </w:num>
  <w:num w:numId="23">
    <w:abstractNumId w:val="57"/>
  </w:num>
  <w:num w:numId="24">
    <w:abstractNumId w:val="20"/>
  </w:num>
  <w:num w:numId="25">
    <w:abstractNumId w:val="25"/>
  </w:num>
  <w:num w:numId="26">
    <w:abstractNumId w:val="31"/>
  </w:num>
  <w:num w:numId="27">
    <w:abstractNumId w:val="44"/>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53"/>
  </w:num>
  <w:num w:numId="32">
    <w:abstractNumId w:val="58"/>
  </w:num>
  <w:num w:numId="33">
    <w:abstractNumId w:val="43"/>
  </w:num>
  <w:num w:numId="34">
    <w:abstractNumId w:val="45"/>
  </w:num>
  <w:num w:numId="35">
    <w:abstractNumId w:val="47"/>
  </w:num>
  <w:num w:numId="36">
    <w:abstractNumId w:val="10"/>
  </w:num>
  <w:num w:numId="37">
    <w:abstractNumId w:val="56"/>
  </w:num>
  <w:num w:numId="38">
    <w:abstractNumId w:val="37"/>
  </w:num>
  <w:num w:numId="39">
    <w:abstractNumId w:val="36"/>
  </w:num>
  <w:num w:numId="40">
    <w:abstractNumId w:val="40"/>
  </w:num>
  <w:num w:numId="41">
    <w:abstractNumId w:val="14"/>
  </w:num>
  <w:num w:numId="42">
    <w:abstractNumId w:val="49"/>
  </w:num>
  <w:num w:numId="43">
    <w:abstractNumId w:val="54"/>
  </w:num>
  <w:num w:numId="44">
    <w:abstractNumId w:val="16"/>
  </w:num>
  <w:num w:numId="45">
    <w:abstractNumId w:val="11"/>
  </w:num>
  <w:num w:numId="46">
    <w:abstractNumId w:val="24"/>
  </w:num>
  <w:num w:numId="47">
    <w:abstractNumId w:val="52"/>
  </w:num>
  <w:num w:numId="48">
    <w:abstractNumId w:val="51"/>
  </w:num>
  <w:num w:numId="49">
    <w:abstractNumId w:val="9"/>
  </w:num>
  <w:num w:numId="50">
    <w:abstractNumId w:val="33"/>
  </w:num>
  <w:num w:numId="51">
    <w:abstractNumId w:val="28"/>
  </w:num>
  <w:num w:numId="52">
    <w:abstractNumId w:val="42"/>
  </w:num>
  <w:num w:numId="53">
    <w:abstractNumId w:val="3"/>
  </w:num>
  <w:num w:numId="54">
    <w:abstractNumId w:val="4"/>
  </w:num>
  <w:num w:numId="55">
    <w:abstractNumId w:val="7"/>
  </w:num>
  <w:num w:numId="56">
    <w:abstractNumId w:val="46"/>
  </w:num>
  <w:num w:numId="57">
    <w:abstractNumId w:val="41"/>
  </w:num>
  <w:num w:numId="58">
    <w:abstractNumId w:val="23"/>
  </w:num>
  <w:num w:numId="59">
    <w:abstractNumId w:val="5"/>
  </w:num>
  <w:num w:numId="60">
    <w:abstractNumId w:val="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Tertzakian">
    <w15:presenceInfo w15:providerId="AD" w15:userId="S::satertza@microsoft.com::0a42a849-a2c6-4448-af2f-4d8cbfad6f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79F"/>
    <w:rsid w:val="00002352"/>
    <w:rsid w:val="00006CB5"/>
    <w:rsid w:val="000115E1"/>
    <w:rsid w:val="00014132"/>
    <w:rsid w:val="0001459D"/>
    <w:rsid w:val="000152AF"/>
    <w:rsid w:val="00023663"/>
    <w:rsid w:val="00032552"/>
    <w:rsid w:val="0004007A"/>
    <w:rsid w:val="0004374D"/>
    <w:rsid w:val="00046952"/>
    <w:rsid w:val="00047F87"/>
    <w:rsid w:val="0005170A"/>
    <w:rsid w:val="00052448"/>
    <w:rsid w:val="00053118"/>
    <w:rsid w:val="00053BA8"/>
    <w:rsid w:val="00056CA5"/>
    <w:rsid w:val="000626CF"/>
    <w:rsid w:val="00067231"/>
    <w:rsid w:val="00072437"/>
    <w:rsid w:val="000744DF"/>
    <w:rsid w:val="00074FAD"/>
    <w:rsid w:val="00081DAA"/>
    <w:rsid w:val="00082FF3"/>
    <w:rsid w:val="00085EAD"/>
    <w:rsid w:val="00087B4A"/>
    <w:rsid w:val="00090CF8"/>
    <w:rsid w:val="00091AF8"/>
    <w:rsid w:val="00094A7B"/>
    <w:rsid w:val="00096B43"/>
    <w:rsid w:val="000979E8"/>
    <w:rsid w:val="000A06CE"/>
    <w:rsid w:val="000A119A"/>
    <w:rsid w:val="000A1389"/>
    <w:rsid w:val="000A1983"/>
    <w:rsid w:val="000A2A06"/>
    <w:rsid w:val="000A3A52"/>
    <w:rsid w:val="000A5C3F"/>
    <w:rsid w:val="000A64FC"/>
    <w:rsid w:val="000B43D8"/>
    <w:rsid w:val="000C01A1"/>
    <w:rsid w:val="000C227A"/>
    <w:rsid w:val="000C35D2"/>
    <w:rsid w:val="000C5CDC"/>
    <w:rsid w:val="000C688F"/>
    <w:rsid w:val="000D7621"/>
    <w:rsid w:val="000D7DE4"/>
    <w:rsid w:val="000E22B5"/>
    <w:rsid w:val="000E3163"/>
    <w:rsid w:val="000E47F6"/>
    <w:rsid w:val="000E501B"/>
    <w:rsid w:val="000E6F0C"/>
    <w:rsid w:val="000F40EE"/>
    <w:rsid w:val="000F519B"/>
    <w:rsid w:val="000F6051"/>
    <w:rsid w:val="000F749A"/>
    <w:rsid w:val="000F7BAD"/>
    <w:rsid w:val="000F7CB2"/>
    <w:rsid w:val="0010120D"/>
    <w:rsid w:val="0010202B"/>
    <w:rsid w:val="00106060"/>
    <w:rsid w:val="0010687D"/>
    <w:rsid w:val="00112BDD"/>
    <w:rsid w:val="00114364"/>
    <w:rsid w:val="00116C08"/>
    <w:rsid w:val="00120977"/>
    <w:rsid w:val="00123289"/>
    <w:rsid w:val="00125B3D"/>
    <w:rsid w:val="00126FF6"/>
    <w:rsid w:val="00127A5B"/>
    <w:rsid w:val="0013468A"/>
    <w:rsid w:val="00134A92"/>
    <w:rsid w:val="00134FFA"/>
    <w:rsid w:val="00135014"/>
    <w:rsid w:val="00136FC0"/>
    <w:rsid w:val="001374C3"/>
    <w:rsid w:val="00140683"/>
    <w:rsid w:val="0014279F"/>
    <w:rsid w:val="00150E5B"/>
    <w:rsid w:val="0015291B"/>
    <w:rsid w:val="00153217"/>
    <w:rsid w:val="00165E2E"/>
    <w:rsid w:val="00167519"/>
    <w:rsid w:val="0017170A"/>
    <w:rsid w:val="001764FF"/>
    <w:rsid w:val="00180602"/>
    <w:rsid w:val="001812FB"/>
    <w:rsid w:val="00183EED"/>
    <w:rsid w:val="0018580B"/>
    <w:rsid w:val="00186217"/>
    <w:rsid w:val="001930DE"/>
    <w:rsid w:val="00193690"/>
    <w:rsid w:val="001941E3"/>
    <w:rsid w:val="001B02C7"/>
    <w:rsid w:val="001B09DF"/>
    <w:rsid w:val="001B1421"/>
    <w:rsid w:val="001B24F9"/>
    <w:rsid w:val="001B6B6F"/>
    <w:rsid w:val="001C2418"/>
    <w:rsid w:val="001C3621"/>
    <w:rsid w:val="001C36EA"/>
    <w:rsid w:val="001C6FB2"/>
    <w:rsid w:val="001D198C"/>
    <w:rsid w:val="001D4E94"/>
    <w:rsid w:val="001D5AD9"/>
    <w:rsid w:val="001E2154"/>
    <w:rsid w:val="001E7C1A"/>
    <w:rsid w:val="001F318E"/>
    <w:rsid w:val="001F48AA"/>
    <w:rsid w:val="001F674F"/>
    <w:rsid w:val="001F69D6"/>
    <w:rsid w:val="00203721"/>
    <w:rsid w:val="00204820"/>
    <w:rsid w:val="00207F6C"/>
    <w:rsid w:val="00212502"/>
    <w:rsid w:val="0021294C"/>
    <w:rsid w:val="00213222"/>
    <w:rsid w:val="00213929"/>
    <w:rsid w:val="002148AA"/>
    <w:rsid w:val="002153CE"/>
    <w:rsid w:val="00215BE6"/>
    <w:rsid w:val="0021677F"/>
    <w:rsid w:val="00217FF5"/>
    <w:rsid w:val="0022485B"/>
    <w:rsid w:val="00225810"/>
    <w:rsid w:val="002258E3"/>
    <w:rsid w:val="00225CA5"/>
    <w:rsid w:val="00226595"/>
    <w:rsid w:val="00227B10"/>
    <w:rsid w:val="002343FC"/>
    <w:rsid w:val="002376BE"/>
    <w:rsid w:val="00243ADF"/>
    <w:rsid w:val="00245555"/>
    <w:rsid w:val="00246F8E"/>
    <w:rsid w:val="0024790B"/>
    <w:rsid w:val="002523F8"/>
    <w:rsid w:val="00254BCB"/>
    <w:rsid w:val="002609FB"/>
    <w:rsid w:val="00262962"/>
    <w:rsid w:val="00262984"/>
    <w:rsid w:val="00267CA1"/>
    <w:rsid w:val="00271176"/>
    <w:rsid w:val="002727C4"/>
    <w:rsid w:val="00272C83"/>
    <w:rsid w:val="00274151"/>
    <w:rsid w:val="002747A7"/>
    <w:rsid w:val="00280847"/>
    <w:rsid w:val="00281959"/>
    <w:rsid w:val="00282A30"/>
    <w:rsid w:val="0028358A"/>
    <w:rsid w:val="0028439E"/>
    <w:rsid w:val="0029127E"/>
    <w:rsid w:val="00292B06"/>
    <w:rsid w:val="002A004E"/>
    <w:rsid w:val="002A0BC4"/>
    <w:rsid w:val="002A70C1"/>
    <w:rsid w:val="002A7FA7"/>
    <w:rsid w:val="002B0396"/>
    <w:rsid w:val="002B457F"/>
    <w:rsid w:val="002B516D"/>
    <w:rsid w:val="002B6EC2"/>
    <w:rsid w:val="002B7239"/>
    <w:rsid w:val="002C165E"/>
    <w:rsid w:val="002C1867"/>
    <w:rsid w:val="002C7A99"/>
    <w:rsid w:val="002D58E0"/>
    <w:rsid w:val="002D5D31"/>
    <w:rsid w:val="002D73E9"/>
    <w:rsid w:val="002D74F4"/>
    <w:rsid w:val="002E34CA"/>
    <w:rsid w:val="002E5119"/>
    <w:rsid w:val="002E5934"/>
    <w:rsid w:val="002F23C7"/>
    <w:rsid w:val="002F341A"/>
    <w:rsid w:val="002F4A1A"/>
    <w:rsid w:val="002F7611"/>
    <w:rsid w:val="002F7695"/>
    <w:rsid w:val="00301E1C"/>
    <w:rsid w:val="003049AA"/>
    <w:rsid w:val="00306570"/>
    <w:rsid w:val="00306840"/>
    <w:rsid w:val="00306DC6"/>
    <w:rsid w:val="00311435"/>
    <w:rsid w:val="00313407"/>
    <w:rsid w:val="00313A7F"/>
    <w:rsid w:val="00316BAC"/>
    <w:rsid w:val="00316DF1"/>
    <w:rsid w:val="003204F2"/>
    <w:rsid w:val="00322E0C"/>
    <w:rsid w:val="003237FA"/>
    <w:rsid w:val="00327B58"/>
    <w:rsid w:val="003321A5"/>
    <w:rsid w:val="00342BB3"/>
    <w:rsid w:val="00343454"/>
    <w:rsid w:val="0034348D"/>
    <w:rsid w:val="003448B9"/>
    <w:rsid w:val="00347472"/>
    <w:rsid w:val="00357602"/>
    <w:rsid w:val="0036089C"/>
    <w:rsid w:val="003646F9"/>
    <w:rsid w:val="00374D1F"/>
    <w:rsid w:val="003754D0"/>
    <w:rsid w:val="0038406D"/>
    <w:rsid w:val="00384955"/>
    <w:rsid w:val="003861D8"/>
    <w:rsid w:val="003863E2"/>
    <w:rsid w:val="003870B1"/>
    <w:rsid w:val="0038721B"/>
    <w:rsid w:val="00390CA6"/>
    <w:rsid w:val="00390FC2"/>
    <w:rsid w:val="00391575"/>
    <w:rsid w:val="003917CA"/>
    <w:rsid w:val="003921F9"/>
    <w:rsid w:val="0039369D"/>
    <w:rsid w:val="003954FD"/>
    <w:rsid w:val="003968F6"/>
    <w:rsid w:val="0039788B"/>
    <w:rsid w:val="003A0664"/>
    <w:rsid w:val="003A0C54"/>
    <w:rsid w:val="003A2F18"/>
    <w:rsid w:val="003A5488"/>
    <w:rsid w:val="003B25C9"/>
    <w:rsid w:val="003B2E77"/>
    <w:rsid w:val="003B512C"/>
    <w:rsid w:val="003B682B"/>
    <w:rsid w:val="003B6C93"/>
    <w:rsid w:val="003B76F9"/>
    <w:rsid w:val="003C4BF9"/>
    <w:rsid w:val="003C5B5D"/>
    <w:rsid w:val="003D2445"/>
    <w:rsid w:val="003D38BC"/>
    <w:rsid w:val="003D3AA5"/>
    <w:rsid w:val="003D4CC9"/>
    <w:rsid w:val="003D500D"/>
    <w:rsid w:val="003E0ABE"/>
    <w:rsid w:val="003E0AE5"/>
    <w:rsid w:val="003E1585"/>
    <w:rsid w:val="003E3DB0"/>
    <w:rsid w:val="003E72D2"/>
    <w:rsid w:val="003F4F9D"/>
    <w:rsid w:val="003F5826"/>
    <w:rsid w:val="00400259"/>
    <w:rsid w:val="00401FA0"/>
    <w:rsid w:val="00402F8E"/>
    <w:rsid w:val="00402FB4"/>
    <w:rsid w:val="004047EE"/>
    <w:rsid w:val="0040486E"/>
    <w:rsid w:val="004051C1"/>
    <w:rsid w:val="00421ECE"/>
    <w:rsid w:val="0042238C"/>
    <w:rsid w:val="00422516"/>
    <w:rsid w:val="0042673D"/>
    <w:rsid w:val="00432DFB"/>
    <w:rsid w:val="00434339"/>
    <w:rsid w:val="00436405"/>
    <w:rsid w:val="004374F2"/>
    <w:rsid w:val="004379A2"/>
    <w:rsid w:val="00442B7F"/>
    <w:rsid w:val="004448A0"/>
    <w:rsid w:val="004459CA"/>
    <w:rsid w:val="0045160B"/>
    <w:rsid w:val="0045295C"/>
    <w:rsid w:val="00453338"/>
    <w:rsid w:val="0045382D"/>
    <w:rsid w:val="00453BA7"/>
    <w:rsid w:val="00456902"/>
    <w:rsid w:val="00456BB4"/>
    <w:rsid w:val="00457E38"/>
    <w:rsid w:val="00460C27"/>
    <w:rsid w:val="00461A39"/>
    <w:rsid w:val="00465F79"/>
    <w:rsid w:val="004667B8"/>
    <w:rsid w:val="00466F81"/>
    <w:rsid w:val="00470200"/>
    <w:rsid w:val="0047093B"/>
    <w:rsid w:val="0047102D"/>
    <w:rsid w:val="00471B0A"/>
    <w:rsid w:val="00471D29"/>
    <w:rsid w:val="00472CFE"/>
    <w:rsid w:val="0047629A"/>
    <w:rsid w:val="00476C57"/>
    <w:rsid w:val="004771E5"/>
    <w:rsid w:val="00477765"/>
    <w:rsid w:val="00481C5E"/>
    <w:rsid w:val="00482FF8"/>
    <w:rsid w:val="004832C5"/>
    <w:rsid w:val="00483C92"/>
    <w:rsid w:val="00487FA3"/>
    <w:rsid w:val="00492147"/>
    <w:rsid w:val="00492831"/>
    <w:rsid w:val="00492C24"/>
    <w:rsid w:val="00495C8D"/>
    <w:rsid w:val="004A298F"/>
    <w:rsid w:val="004A2C57"/>
    <w:rsid w:val="004A41FD"/>
    <w:rsid w:val="004A459D"/>
    <w:rsid w:val="004A64FE"/>
    <w:rsid w:val="004B165D"/>
    <w:rsid w:val="004B2D84"/>
    <w:rsid w:val="004B3698"/>
    <w:rsid w:val="004B4455"/>
    <w:rsid w:val="004B7D8A"/>
    <w:rsid w:val="004C04FC"/>
    <w:rsid w:val="004C49D8"/>
    <w:rsid w:val="004C615A"/>
    <w:rsid w:val="004C6210"/>
    <w:rsid w:val="004C7423"/>
    <w:rsid w:val="004D023E"/>
    <w:rsid w:val="004D19CB"/>
    <w:rsid w:val="004D2B29"/>
    <w:rsid w:val="004D327F"/>
    <w:rsid w:val="004D42EA"/>
    <w:rsid w:val="004D648C"/>
    <w:rsid w:val="004E14D5"/>
    <w:rsid w:val="004E2E17"/>
    <w:rsid w:val="004E6FC3"/>
    <w:rsid w:val="004F07CB"/>
    <w:rsid w:val="004F3E10"/>
    <w:rsid w:val="004F4E88"/>
    <w:rsid w:val="004F7ECC"/>
    <w:rsid w:val="00502D1E"/>
    <w:rsid w:val="0050779D"/>
    <w:rsid w:val="005134E4"/>
    <w:rsid w:val="005171FF"/>
    <w:rsid w:val="00517940"/>
    <w:rsid w:val="00521D0D"/>
    <w:rsid w:val="00522F43"/>
    <w:rsid w:val="0052509D"/>
    <w:rsid w:val="00525967"/>
    <w:rsid w:val="00525B48"/>
    <w:rsid w:val="00525C61"/>
    <w:rsid w:val="00531825"/>
    <w:rsid w:val="00532720"/>
    <w:rsid w:val="00532F85"/>
    <w:rsid w:val="005331F2"/>
    <w:rsid w:val="0053615E"/>
    <w:rsid w:val="005363D0"/>
    <w:rsid w:val="00536F63"/>
    <w:rsid w:val="00543F8B"/>
    <w:rsid w:val="00545ADF"/>
    <w:rsid w:val="00546B79"/>
    <w:rsid w:val="00547DB9"/>
    <w:rsid w:val="005548A9"/>
    <w:rsid w:val="005556C0"/>
    <w:rsid w:val="00557318"/>
    <w:rsid w:val="00557713"/>
    <w:rsid w:val="00560D9A"/>
    <w:rsid w:val="00561781"/>
    <w:rsid w:val="00562480"/>
    <w:rsid w:val="00564FA8"/>
    <w:rsid w:val="00565280"/>
    <w:rsid w:val="0056685A"/>
    <w:rsid w:val="00575955"/>
    <w:rsid w:val="00581C3F"/>
    <w:rsid w:val="0058514E"/>
    <w:rsid w:val="0059430E"/>
    <w:rsid w:val="00594B96"/>
    <w:rsid w:val="005961E3"/>
    <w:rsid w:val="005A2A30"/>
    <w:rsid w:val="005A7D2F"/>
    <w:rsid w:val="005B1CE0"/>
    <w:rsid w:val="005B1F6E"/>
    <w:rsid w:val="005B28AF"/>
    <w:rsid w:val="005B2D8C"/>
    <w:rsid w:val="005B2DA0"/>
    <w:rsid w:val="005B4564"/>
    <w:rsid w:val="005B5591"/>
    <w:rsid w:val="005B5DCC"/>
    <w:rsid w:val="005C1599"/>
    <w:rsid w:val="005C1E45"/>
    <w:rsid w:val="005C479E"/>
    <w:rsid w:val="005C4B59"/>
    <w:rsid w:val="005C7EC0"/>
    <w:rsid w:val="005D3292"/>
    <w:rsid w:val="005D4467"/>
    <w:rsid w:val="005E3136"/>
    <w:rsid w:val="005F45A0"/>
    <w:rsid w:val="005F4F60"/>
    <w:rsid w:val="005F7D87"/>
    <w:rsid w:val="00606C15"/>
    <w:rsid w:val="00611C7B"/>
    <w:rsid w:val="00612564"/>
    <w:rsid w:val="006137D4"/>
    <w:rsid w:val="00614B7A"/>
    <w:rsid w:val="00616D09"/>
    <w:rsid w:val="006219F9"/>
    <w:rsid w:val="006271C0"/>
    <w:rsid w:val="006338BC"/>
    <w:rsid w:val="00637009"/>
    <w:rsid w:val="00644E05"/>
    <w:rsid w:val="0064637E"/>
    <w:rsid w:val="00650592"/>
    <w:rsid w:val="00650934"/>
    <w:rsid w:val="00650CF9"/>
    <w:rsid w:val="00650DD7"/>
    <w:rsid w:val="00651CAC"/>
    <w:rsid w:val="00653A2D"/>
    <w:rsid w:val="006543B9"/>
    <w:rsid w:val="00663460"/>
    <w:rsid w:val="00665BD2"/>
    <w:rsid w:val="00666093"/>
    <w:rsid w:val="006669C8"/>
    <w:rsid w:val="00671E64"/>
    <w:rsid w:val="00671EA2"/>
    <w:rsid w:val="006723AA"/>
    <w:rsid w:val="006724BC"/>
    <w:rsid w:val="00674084"/>
    <w:rsid w:val="00675183"/>
    <w:rsid w:val="00675C44"/>
    <w:rsid w:val="00676752"/>
    <w:rsid w:val="00676C26"/>
    <w:rsid w:val="00693938"/>
    <w:rsid w:val="006979B0"/>
    <w:rsid w:val="00697B42"/>
    <w:rsid w:val="006A35A3"/>
    <w:rsid w:val="006A4726"/>
    <w:rsid w:val="006A4E3E"/>
    <w:rsid w:val="006A5725"/>
    <w:rsid w:val="006A5795"/>
    <w:rsid w:val="006A58B4"/>
    <w:rsid w:val="006A636B"/>
    <w:rsid w:val="006B018E"/>
    <w:rsid w:val="006B1A79"/>
    <w:rsid w:val="006B5D83"/>
    <w:rsid w:val="006B6953"/>
    <w:rsid w:val="006C2BE7"/>
    <w:rsid w:val="006D03C0"/>
    <w:rsid w:val="006D0719"/>
    <w:rsid w:val="006D3A6B"/>
    <w:rsid w:val="006D40CC"/>
    <w:rsid w:val="006D5E2E"/>
    <w:rsid w:val="006E22D6"/>
    <w:rsid w:val="006E3165"/>
    <w:rsid w:val="006E57DC"/>
    <w:rsid w:val="006E5D88"/>
    <w:rsid w:val="006F0623"/>
    <w:rsid w:val="006F3049"/>
    <w:rsid w:val="006F334B"/>
    <w:rsid w:val="006F41A6"/>
    <w:rsid w:val="006F5083"/>
    <w:rsid w:val="006F63EF"/>
    <w:rsid w:val="006F64F4"/>
    <w:rsid w:val="006F6CB9"/>
    <w:rsid w:val="006F791E"/>
    <w:rsid w:val="00703C6E"/>
    <w:rsid w:val="0070640C"/>
    <w:rsid w:val="00710520"/>
    <w:rsid w:val="007123B0"/>
    <w:rsid w:val="007177EE"/>
    <w:rsid w:val="0072170C"/>
    <w:rsid w:val="0072321D"/>
    <w:rsid w:val="00725BC3"/>
    <w:rsid w:val="00730207"/>
    <w:rsid w:val="00730816"/>
    <w:rsid w:val="00731547"/>
    <w:rsid w:val="00732727"/>
    <w:rsid w:val="007338DB"/>
    <w:rsid w:val="00733C91"/>
    <w:rsid w:val="00733D0E"/>
    <w:rsid w:val="00734107"/>
    <w:rsid w:val="007347F4"/>
    <w:rsid w:val="00735A63"/>
    <w:rsid w:val="007372CA"/>
    <w:rsid w:val="007415EE"/>
    <w:rsid w:val="00743651"/>
    <w:rsid w:val="007459B3"/>
    <w:rsid w:val="00746320"/>
    <w:rsid w:val="007472E3"/>
    <w:rsid w:val="00750ADC"/>
    <w:rsid w:val="00752072"/>
    <w:rsid w:val="007601BA"/>
    <w:rsid w:val="007607D1"/>
    <w:rsid w:val="00764EEE"/>
    <w:rsid w:val="007652F6"/>
    <w:rsid w:val="007674C3"/>
    <w:rsid w:val="00771150"/>
    <w:rsid w:val="00774B4C"/>
    <w:rsid w:val="00775226"/>
    <w:rsid w:val="00776245"/>
    <w:rsid w:val="00776940"/>
    <w:rsid w:val="00776E0D"/>
    <w:rsid w:val="0079365B"/>
    <w:rsid w:val="007939F3"/>
    <w:rsid w:val="00793AF4"/>
    <w:rsid w:val="007940F9"/>
    <w:rsid w:val="00795F89"/>
    <w:rsid w:val="007974A7"/>
    <w:rsid w:val="007A1B3F"/>
    <w:rsid w:val="007A227E"/>
    <w:rsid w:val="007A2501"/>
    <w:rsid w:val="007A624C"/>
    <w:rsid w:val="007A7052"/>
    <w:rsid w:val="007A73B6"/>
    <w:rsid w:val="007A7669"/>
    <w:rsid w:val="007B4A3E"/>
    <w:rsid w:val="007B4F02"/>
    <w:rsid w:val="007B6450"/>
    <w:rsid w:val="007B78F0"/>
    <w:rsid w:val="007C098E"/>
    <w:rsid w:val="007C11B5"/>
    <w:rsid w:val="007C215B"/>
    <w:rsid w:val="007C3E41"/>
    <w:rsid w:val="007C4067"/>
    <w:rsid w:val="007C4C6D"/>
    <w:rsid w:val="007C5FCA"/>
    <w:rsid w:val="007C63D7"/>
    <w:rsid w:val="007D012E"/>
    <w:rsid w:val="007D307F"/>
    <w:rsid w:val="007D30FF"/>
    <w:rsid w:val="007D58D4"/>
    <w:rsid w:val="007D5B4B"/>
    <w:rsid w:val="007E109E"/>
    <w:rsid w:val="007E1C59"/>
    <w:rsid w:val="007E1F92"/>
    <w:rsid w:val="007E2096"/>
    <w:rsid w:val="007E64F5"/>
    <w:rsid w:val="007E7D2E"/>
    <w:rsid w:val="007F11F1"/>
    <w:rsid w:val="007F4323"/>
    <w:rsid w:val="007F505F"/>
    <w:rsid w:val="00800E07"/>
    <w:rsid w:val="008040EC"/>
    <w:rsid w:val="00805212"/>
    <w:rsid w:val="00806EBE"/>
    <w:rsid w:val="008075DA"/>
    <w:rsid w:val="00811590"/>
    <w:rsid w:val="00816591"/>
    <w:rsid w:val="008175C7"/>
    <w:rsid w:val="008228BE"/>
    <w:rsid w:val="008234B2"/>
    <w:rsid w:val="008263F4"/>
    <w:rsid w:val="008301A3"/>
    <w:rsid w:val="008310C5"/>
    <w:rsid w:val="00832780"/>
    <w:rsid w:val="008401E5"/>
    <w:rsid w:val="00840649"/>
    <w:rsid w:val="008410F1"/>
    <w:rsid w:val="008420B8"/>
    <w:rsid w:val="00842294"/>
    <w:rsid w:val="00842818"/>
    <w:rsid w:val="00845013"/>
    <w:rsid w:val="00846019"/>
    <w:rsid w:val="008464E3"/>
    <w:rsid w:val="00846FE1"/>
    <w:rsid w:val="00847B24"/>
    <w:rsid w:val="00850DD5"/>
    <w:rsid w:val="00852EE3"/>
    <w:rsid w:val="00854ADF"/>
    <w:rsid w:val="00856E0E"/>
    <w:rsid w:val="00857243"/>
    <w:rsid w:val="00857382"/>
    <w:rsid w:val="008607F7"/>
    <w:rsid w:val="008633A1"/>
    <w:rsid w:val="0086483A"/>
    <w:rsid w:val="008674C6"/>
    <w:rsid w:val="008716CC"/>
    <w:rsid w:val="00871D3E"/>
    <w:rsid w:val="00874145"/>
    <w:rsid w:val="00874F91"/>
    <w:rsid w:val="00880D09"/>
    <w:rsid w:val="00881DC0"/>
    <w:rsid w:val="00883047"/>
    <w:rsid w:val="00884309"/>
    <w:rsid w:val="00884CEC"/>
    <w:rsid w:val="00886777"/>
    <w:rsid w:val="008906DF"/>
    <w:rsid w:val="0089188A"/>
    <w:rsid w:val="008958B0"/>
    <w:rsid w:val="00896AE2"/>
    <w:rsid w:val="00897F26"/>
    <w:rsid w:val="008A3178"/>
    <w:rsid w:val="008B1005"/>
    <w:rsid w:val="008B4484"/>
    <w:rsid w:val="008C02B0"/>
    <w:rsid w:val="008C05A2"/>
    <w:rsid w:val="008C2E26"/>
    <w:rsid w:val="008C3592"/>
    <w:rsid w:val="008C39AE"/>
    <w:rsid w:val="008C49E1"/>
    <w:rsid w:val="008C49EF"/>
    <w:rsid w:val="008C66A8"/>
    <w:rsid w:val="008D1A63"/>
    <w:rsid w:val="008D27D3"/>
    <w:rsid w:val="008D3943"/>
    <w:rsid w:val="008D5D53"/>
    <w:rsid w:val="008D60EB"/>
    <w:rsid w:val="008E157D"/>
    <w:rsid w:val="008E2BE6"/>
    <w:rsid w:val="008E4D52"/>
    <w:rsid w:val="008E5358"/>
    <w:rsid w:val="008E53E4"/>
    <w:rsid w:val="008F02EF"/>
    <w:rsid w:val="008F0E66"/>
    <w:rsid w:val="008F1D88"/>
    <w:rsid w:val="008F738E"/>
    <w:rsid w:val="00902C8F"/>
    <w:rsid w:val="00904A6C"/>
    <w:rsid w:val="00905412"/>
    <w:rsid w:val="00907337"/>
    <w:rsid w:val="00911085"/>
    <w:rsid w:val="00911167"/>
    <w:rsid w:val="0091650D"/>
    <w:rsid w:val="00917DF6"/>
    <w:rsid w:val="00917F36"/>
    <w:rsid w:val="009213AF"/>
    <w:rsid w:val="0092408A"/>
    <w:rsid w:val="00924150"/>
    <w:rsid w:val="00927A4D"/>
    <w:rsid w:val="00932AFB"/>
    <w:rsid w:val="00934B37"/>
    <w:rsid w:val="00941189"/>
    <w:rsid w:val="0094260D"/>
    <w:rsid w:val="009427E2"/>
    <w:rsid w:val="009438D8"/>
    <w:rsid w:val="00943982"/>
    <w:rsid w:val="00943AE4"/>
    <w:rsid w:val="00943CEB"/>
    <w:rsid w:val="00947ACD"/>
    <w:rsid w:val="00952E8A"/>
    <w:rsid w:val="00953EC1"/>
    <w:rsid w:val="0095456A"/>
    <w:rsid w:val="00957540"/>
    <w:rsid w:val="00957790"/>
    <w:rsid w:val="00961685"/>
    <w:rsid w:val="00962E6F"/>
    <w:rsid w:val="00963B07"/>
    <w:rsid w:val="00964182"/>
    <w:rsid w:val="009646F9"/>
    <w:rsid w:val="00972838"/>
    <w:rsid w:val="009805A4"/>
    <w:rsid w:val="00980A81"/>
    <w:rsid w:val="00981948"/>
    <w:rsid w:val="009842DE"/>
    <w:rsid w:val="00987633"/>
    <w:rsid w:val="00987B75"/>
    <w:rsid w:val="009907AF"/>
    <w:rsid w:val="00992423"/>
    <w:rsid w:val="00992721"/>
    <w:rsid w:val="00993961"/>
    <w:rsid w:val="00993C6E"/>
    <w:rsid w:val="00993D75"/>
    <w:rsid w:val="00993F47"/>
    <w:rsid w:val="00994872"/>
    <w:rsid w:val="00996074"/>
    <w:rsid w:val="00996320"/>
    <w:rsid w:val="009971BE"/>
    <w:rsid w:val="00997AD8"/>
    <w:rsid w:val="009A0742"/>
    <w:rsid w:val="009A4EF6"/>
    <w:rsid w:val="009A5222"/>
    <w:rsid w:val="009A5BA1"/>
    <w:rsid w:val="009B1638"/>
    <w:rsid w:val="009B1784"/>
    <w:rsid w:val="009B2810"/>
    <w:rsid w:val="009B35D0"/>
    <w:rsid w:val="009B494F"/>
    <w:rsid w:val="009B5CDD"/>
    <w:rsid w:val="009C6054"/>
    <w:rsid w:val="009C73B3"/>
    <w:rsid w:val="009D18F9"/>
    <w:rsid w:val="009D1E52"/>
    <w:rsid w:val="009D2CFE"/>
    <w:rsid w:val="009D7718"/>
    <w:rsid w:val="009E2119"/>
    <w:rsid w:val="009E2B81"/>
    <w:rsid w:val="009F4859"/>
    <w:rsid w:val="009F7656"/>
    <w:rsid w:val="00A003B5"/>
    <w:rsid w:val="00A0064F"/>
    <w:rsid w:val="00A04B53"/>
    <w:rsid w:val="00A06560"/>
    <w:rsid w:val="00A07D02"/>
    <w:rsid w:val="00A128DF"/>
    <w:rsid w:val="00A13D36"/>
    <w:rsid w:val="00A14D82"/>
    <w:rsid w:val="00A17BEF"/>
    <w:rsid w:val="00A17DDA"/>
    <w:rsid w:val="00A25A37"/>
    <w:rsid w:val="00A25CCE"/>
    <w:rsid w:val="00A30813"/>
    <w:rsid w:val="00A316BB"/>
    <w:rsid w:val="00A31928"/>
    <w:rsid w:val="00A333EA"/>
    <w:rsid w:val="00A37904"/>
    <w:rsid w:val="00A4057D"/>
    <w:rsid w:val="00A40C06"/>
    <w:rsid w:val="00A41BC0"/>
    <w:rsid w:val="00A43228"/>
    <w:rsid w:val="00A44062"/>
    <w:rsid w:val="00A44818"/>
    <w:rsid w:val="00A478A6"/>
    <w:rsid w:val="00A557BF"/>
    <w:rsid w:val="00A56511"/>
    <w:rsid w:val="00A61679"/>
    <w:rsid w:val="00A6190C"/>
    <w:rsid w:val="00A62EC2"/>
    <w:rsid w:val="00A6541B"/>
    <w:rsid w:val="00A66B0A"/>
    <w:rsid w:val="00A67575"/>
    <w:rsid w:val="00A67885"/>
    <w:rsid w:val="00A678F7"/>
    <w:rsid w:val="00A70A1E"/>
    <w:rsid w:val="00A71720"/>
    <w:rsid w:val="00A72DED"/>
    <w:rsid w:val="00A75C49"/>
    <w:rsid w:val="00A77A08"/>
    <w:rsid w:val="00A816F8"/>
    <w:rsid w:val="00A84320"/>
    <w:rsid w:val="00A86C57"/>
    <w:rsid w:val="00A87A68"/>
    <w:rsid w:val="00AA14AF"/>
    <w:rsid w:val="00AA3A8A"/>
    <w:rsid w:val="00AB1030"/>
    <w:rsid w:val="00AB50E2"/>
    <w:rsid w:val="00AB7C65"/>
    <w:rsid w:val="00AC03F9"/>
    <w:rsid w:val="00AC162D"/>
    <w:rsid w:val="00AC2827"/>
    <w:rsid w:val="00AC5E75"/>
    <w:rsid w:val="00AC6798"/>
    <w:rsid w:val="00AD33C8"/>
    <w:rsid w:val="00AD4FB4"/>
    <w:rsid w:val="00AE7596"/>
    <w:rsid w:val="00AE79A9"/>
    <w:rsid w:val="00AF3643"/>
    <w:rsid w:val="00AF3C09"/>
    <w:rsid w:val="00AF4B3C"/>
    <w:rsid w:val="00B02CE9"/>
    <w:rsid w:val="00B067C8"/>
    <w:rsid w:val="00B07527"/>
    <w:rsid w:val="00B07656"/>
    <w:rsid w:val="00B07721"/>
    <w:rsid w:val="00B07CE9"/>
    <w:rsid w:val="00B108FB"/>
    <w:rsid w:val="00B12319"/>
    <w:rsid w:val="00B12686"/>
    <w:rsid w:val="00B1305E"/>
    <w:rsid w:val="00B14B27"/>
    <w:rsid w:val="00B152BC"/>
    <w:rsid w:val="00B203EE"/>
    <w:rsid w:val="00B2209B"/>
    <w:rsid w:val="00B242B7"/>
    <w:rsid w:val="00B25DFC"/>
    <w:rsid w:val="00B26AF7"/>
    <w:rsid w:val="00B303E6"/>
    <w:rsid w:val="00B34761"/>
    <w:rsid w:val="00B35E31"/>
    <w:rsid w:val="00B378E2"/>
    <w:rsid w:val="00B37988"/>
    <w:rsid w:val="00B50371"/>
    <w:rsid w:val="00B51B3A"/>
    <w:rsid w:val="00B54063"/>
    <w:rsid w:val="00B550E3"/>
    <w:rsid w:val="00B608B4"/>
    <w:rsid w:val="00B615AF"/>
    <w:rsid w:val="00B616E9"/>
    <w:rsid w:val="00B643EC"/>
    <w:rsid w:val="00B6787D"/>
    <w:rsid w:val="00B67B01"/>
    <w:rsid w:val="00B716CD"/>
    <w:rsid w:val="00B7470B"/>
    <w:rsid w:val="00B74C55"/>
    <w:rsid w:val="00B74DEC"/>
    <w:rsid w:val="00B82F84"/>
    <w:rsid w:val="00B87C04"/>
    <w:rsid w:val="00B902DC"/>
    <w:rsid w:val="00B9233E"/>
    <w:rsid w:val="00B9340F"/>
    <w:rsid w:val="00B95705"/>
    <w:rsid w:val="00BA14E1"/>
    <w:rsid w:val="00BA2889"/>
    <w:rsid w:val="00BA2C07"/>
    <w:rsid w:val="00BA44D8"/>
    <w:rsid w:val="00BA6D9B"/>
    <w:rsid w:val="00BB42F4"/>
    <w:rsid w:val="00BB4E04"/>
    <w:rsid w:val="00BC0E2A"/>
    <w:rsid w:val="00BC227A"/>
    <w:rsid w:val="00BC3376"/>
    <w:rsid w:val="00BC5A34"/>
    <w:rsid w:val="00BD677B"/>
    <w:rsid w:val="00BD736D"/>
    <w:rsid w:val="00BE047E"/>
    <w:rsid w:val="00BE5F68"/>
    <w:rsid w:val="00BE6DBB"/>
    <w:rsid w:val="00BE7676"/>
    <w:rsid w:val="00BE79D0"/>
    <w:rsid w:val="00BE7BF3"/>
    <w:rsid w:val="00BF1058"/>
    <w:rsid w:val="00BF2566"/>
    <w:rsid w:val="00BF52AC"/>
    <w:rsid w:val="00BF5CD6"/>
    <w:rsid w:val="00C00B59"/>
    <w:rsid w:val="00C02D1D"/>
    <w:rsid w:val="00C05720"/>
    <w:rsid w:val="00C07C0A"/>
    <w:rsid w:val="00C1566B"/>
    <w:rsid w:val="00C16C41"/>
    <w:rsid w:val="00C16D63"/>
    <w:rsid w:val="00C20B70"/>
    <w:rsid w:val="00C211BF"/>
    <w:rsid w:val="00C2244B"/>
    <w:rsid w:val="00C2244D"/>
    <w:rsid w:val="00C227C9"/>
    <w:rsid w:val="00C25F2F"/>
    <w:rsid w:val="00C2706A"/>
    <w:rsid w:val="00C27382"/>
    <w:rsid w:val="00C27C50"/>
    <w:rsid w:val="00C310B3"/>
    <w:rsid w:val="00C3469E"/>
    <w:rsid w:val="00C3584C"/>
    <w:rsid w:val="00C44543"/>
    <w:rsid w:val="00C45EDC"/>
    <w:rsid w:val="00C527E6"/>
    <w:rsid w:val="00C55532"/>
    <w:rsid w:val="00C637EA"/>
    <w:rsid w:val="00C660E4"/>
    <w:rsid w:val="00C70C32"/>
    <w:rsid w:val="00C71CA6"/>
    <w:rsid w:val="00C762C3"/>
    <w:rsid w:val="00C805A3"/>
    <w:rsid w:val="00C813F3"/>
    <w:rsid w:val="00C81F39"/>
    <w:rsid w:val="00C82578"/>
    <w:rsid w:val="00C8381A"/>
    <w:rsid w:val="00C86355"/>
    <w:rsid w:val="00C867EA"/>
    <w:rsid w:val="00C916E8"/>
    <w:rsid w:val="00C91E68"/>
    <w:rsid w:val="00C91ED3"/>
    <w:rsid w:val="00C926E0"/>
    <w:rsid w:val="00C92957"/>
    <w:rsid w:val="00C92B41"/>
    <w:rsid w:val="00C950FF"/>
    <w:rsid w:val="00C96617"/>
    <w:rsid w:val="00C96BE2"/>
    <w:rsid w:val="00C9709F"/>
    <w:rsid w:val="00CA3417"/>
    <w:rsid w:val="00CA5242"/>
    <w:rsid w:val="00CA6F13"/>
    <w:rsid w:val="00CA722E"/>
    <w:rsid w:val="00CB0581"/>
    <w:rsid w:val="00CB060E"/>
    <w:rsid w:val="00CB0782"/>
    <w:rsid w:val="00CB3DF2"/>
    <w:rsid w:val="00CB4D81"/>
    <w:rsid w:val="00CB5BEE"/>
    <w:rsid w:val="00CC012E"/>
    <w:rsid w:val="00CC24AF"/>
    <w:rsid w:val="00CC45B0"/>
    <w:rsid w:val="00CC46CF"/>
    <w:rsid w:val="00CC52B7"/>
    <w:rsid w:val="00CC6BDC"/>
    <w:rsid w:val="00CD0DA5"/>
    <w:rsid w:val="00CD200E"/>
    <w:rsid w:val="00CD239B"/>
    <w:rsid w:val="00CD4856"/>
    <w:rsid w:val="00CD542C"/>
    <w:rsid w:val="00CD627C"/>
    <w:rsid w:val="00CD632A"/>
    <w:rsid w:val="00CD7403"/>
    <w:rsid w:val="00CE23B9"/>
    <w:rsid w:val="00CE450E"/>
    <w:rsid w:val="00CE5F9E"/>
    <w:rsid w:val="00CF0256"/>
    <w:rsid w:val="00CF1C6D"/>
    <w:rsid w:val="00CF2521"/>
    <w:rsid w:val="00CF2D4F"/>
    <w:rsid w:val="00CF32A6"/>
    <w:rsid w:val="00CF6DA1"/>
    <w:rsid w:val="00D007B1"/>
    <w:rsid w:val="00D030EF"/>
    <w:rsid w:val="00D0357F"/>
    <w:rsid w:val="00D064E2"/>
    <w:rsid w:val="00D156A5"/>
    <w:rsid w:val="00D15A5F"/>
    <w:rsid w:val="00D17C59"/>
    <w:rsid w:val="00D21A14"/>
    <w:rsid w:val="00D22165"/>
    <w:rsid w:val="00D25EBB"/>
    <w:rsid w:val="00D27C82"/>
    <w:rsid w:val="00D30F33"/>
    <w:rsid w:val="00D3321C"/>
    <w:rsid w:val="00D33F8A"/>
    <w:rsid w:val="00D35E1F"/>
    <w:rsid w:val="00D35E5D"/>
    <w:rsid w:val="00D40C7C"/>
    <w:rsid w:val="00D421BD"/>
    <w:rsid w:val="00D50D1E"/>
    <w:rsid w:val="00D532E5"/>
    <w:rsid w:val="00D53475"/>
    <w:rsid w:val="00D5496F"/>
    <w:rsid w:val="00D56691"/>
    <w:rsid w:val="00D576FB"/>
    <w:rsid w:val="00D6362C"/>
    <w:rsid w:val="00D63F51"/>
    <w:rsid w:val="00D64BC8"/>
    <w:rsid w:val="00D64F23"/>
    <w:rsid w:val="00D655E6"/>
    <w:rsid w:val="00D66AEB"/>
    <w:rsid w:val="00D716C2"/>
    <w:rsid w:val="00D719A5"/>
    <w:rsid w:val="00D71D0A"/>
    <w:rsid w:val="00D725F5"/>
    <w:rsid w:val="00D73530"/>
    <w:rsid w:val="00D7369A"/>
    <w:rsid w:val="00D8070A"/>
    <w:rsid w:val="00D81C48"/>
    <w:rsid w:val="00D83603"/>
    <w:rsid w:val="00D85DE2"/>
    <w:rsid w:val="00D866B7"/>
    <w:rsid w:val="00D947B5"/>
    <w:rsid w:val="00D95F1C"/>
    <w:rsid w:val="00D96426"/>
    <w:rsid w:val="00D96ED0"/>
    <w:rsid w:val="00DA35F0"/>
    <w:rsid w:val="00DB03B4"/>
    <w:rsid w:val="00DB3FA3"/>
    <w:rsid w:val="00DB5124"/>
    <w:rsid w:val="00DB6F2C"/>
    <w:rsid w:val="00DB76FB"/>
    <w:rsid w:val="00DC0BE6"/>
    <w:rsid w:val="00DC3D60"/>
    <w:rsid w:val="00DC3E3A"/>
    <w:rsid w:val="00DC4893"/>
    <w:rsid w:val="00DC594D"/>
    <w:rsid w:val="00DC657B"/>
    <w:rsid w:val="00DC6F13"/>
    <w:rsid w:val="00DD1413"/>
    <w:rsid w:val="00DD16EE"/>
    <w:rsid w:val="00DD321F"/>
    <w:rsid w:val="00DD51B0"/>
    <w:rsid w:val="00DD5497"/>
    <w:rsid w:val="00DD7964"/>
    <w:rsid w:val="00DD7C76"/>
    <w:rsid w:val="00DD7E18"/>
    <w:rsid w:val="00DE0D5F"/>
    <w:rsid w:val="00DE3A39"/>
    <w:rsid w:val="00DE3CB0"/>
    <w:rsid w:val="00DE3CF5"/>
    <w:rsid w:val="00DE6B96"/>
    <w:rsid w:val="00DF11CA"/>
    <w:rsid w:val="00DF1EDE"/>
    <w:rsid w:val="00DF4053"/>
    <w:rsid w:val="00DF44C1"/>
    <w:rsid w:val="00DF78D1"/>
    <w:rsid w:val="00E00A76"/>
    <w:rsid w:val="00E02B00"/>
    <w:rsid w:val="00E02F2B"/>
    <w:rsid w:val="00E032A3"/>
    <w:rsid w:val="00E03411"/>
    <w:rsid w:val="00E04A55"/>
    <w:rsid w:val="00E059EC"/>
    <w:rsid w:val="00E06CAA"/>
    <w:rsid w:val="00E12062"/>
    <w:rsid w:val="00E1271E"/>
    <w:rsid w:val="00E13EE5"/>
    <w:rsid w:val="00E16922"/>
    <w:rsid w:val="00E20968"/>
    <w:rsid w:val="00E21D33"/>
    <w:rsid w:val="00E21DD6"/>
    <w:rsid w:val="00E22C2F"/>
    <w:rsid w:val="00E251C4"/>
    <w:rsid w:val="00E31923"/>
    <w:rsid w:val="00E31B3A"/>
    <w:rsid w:val="00E40FF2"/>
    <w:rsid w:val="00E44707"/>
    <w:rsid w:val="00E47E61"/>
    <w:rsid w:val="00E50290"/>
    <w:rsid w:val="00E52F7B"/>
    <w:rsid w:val="00E5393E"/>
    <w:rsid w:val="00E54807"/>
    <w:rsid w:val="00E56991"/>
    <w:rsid w:val="00E56D6E"/>
    <w:rsid w:val="00E56DD1"/>
    <w:rsid w:val="00E6026A"/>
    <w:rsid w:val="00E604B0"/>
    <w:rsid w:val="00E6369D"/>
    <w:rsid w:val="00E64CD7"/>
    <w:rsid w:val="00E64D26"/>
    <w:rsid w:val="00E65506"/>
    <w:rsid w:val="00E65EC7"/>
    <w:rsid w:val="00E6792E"/>
    <w:rsid w:val="00E67FAC"/>
    <w:rsid w:val="00E707E6"/>
    <w:rsid w:val="00E73B17"/>
    <w:rsid w:val="00E73FAC"/>
    <w:rsid w:val="00E74F2F"/>
    <w:rsid w:val="00E765FB"/>
    <w:rsid w:val="00E805EC"/>
    <w:rsid w:val="00E85E5B"/>
    <w:rsid w:val="00E87A1A"/>
    <w:rsid w:val="00E87E79"/>
    <w:rsid w:val="00E901BB"/>
    <w:rsid w:val="00E93922"/>
    <w:rsid w:val="00E95285"/>
    <w:rsid w:val="00E962EF"/>
    <w:rsid w:val="00E9669B"/>
    <w:rsid w:val="00EA0592"/>
    <w:rsid w:val="00EA14C0"/>
    <w:rsid w:val="00EA3969"/>
    <w:rsid w:val="00EA531D"/>
    <w:rsid w:val="00EA7E7E"/>
    <w:rsid w:val="00EB2D28"/>
    <w:rsid w:val="00EB6591"/>
    <w:rsid w:val="00EB70F0"/>
    <w:rsid w:val="00EB7478"/>
    <w:rsid w:val="00EC4B60"/>
    <w:rsid w:val="00EC71CB"/>
    <w:rsid w:val="00ED5B96"/>
    <w:rsid w:val="00ED66C6"/>
    <w:rsid w:val="00EE20B3"/>
    <w:rsid w:val="00EE2A24"/>
    <w:rsid w:val="00EE72F2"/>
    <w:rsid w:val="00EF0B4C"/>
    <w:rsid w:val="00EF0D14"/>
    <w:rsid w:val="00EF32C3"/>
    <w:rsid w:val="00EF539C"/>
    <w:rsid w:val="00EF6627"/>
    <w:rsid w:val="00F07D84"/>
    <w:rsid w:val="00F12E60"/>
    <w:rsid w:val="00F14039"/>
    <w:rsid w:val="00F14939"/>
    <w:rsid w:val="00F14A3B"/>
    <w:rsid w:val="00F15E1A"/>
    <w:rsid w:val="00F16C58"/>
    <w:rsid w:val="00F178D8"/>
    <w:rsid w:val="00F17B89"/>
    <w:rsid w:val="00F20772"/>
    <w:rsid w:val="00F20EF8"/>
    <w:rsid w:val="00F23E64"/>
    <w:rsid w:val="00F2414A"/>
    <w:rsid w:val="00F243CC"/>
    <w:rsid w:val="00F25271"/>
    <w:rsid w:val="00F254CB"/>
    <w:rsid w:val="00F26AF8"/>
    <w:rsid w:val="00F26D09"/>
    <w:rsid w:val="00F2748D"/>
    <w:rsid w:val="00F352A3"/>
    <w:rsid w:val="00F414AF"/>
    <w:rsid w:val="00F423B0"/>
    <w:rsid w:val="00F42C55"/>
    <w:rsid w:val="00F44142"/>
    <w:rsid w:val="00F443B3"/>
    <w:rsid w:val="00F470D8"/>
    <w:rsid w:val="00F5149F"/>
    <w:rsid w:val="00F579C4"/>
    <w:rsid w:val="00F60C2B"/>
    <w:rsid w:val="00F63A3E"/>
    <w:rsid w:val="00F656B0"/>
    <w:rsid w:val="00F6760F"/>
    <w:rsid w:val="00F70E8F"/>
    <w:rsid w:val="00F71B1A"/>
    <w:rsid w:val="00F82AA2"/>
    <w:rsid w:val="00F846D9"/>
    <w:rsid w:val="00F8797C"/>
    <w:rsid w:val="00F91003"/>
    <w:rsid w:val="00F94B8E"/>
    <w:rsid w:val="00F95893"/>
    <w:rsid w:val="00F97E8B"/>
    <w:rsid w:val="00FA021A"/>
    <w:rsid w:val="00FA0709"/>
    <w:rsid w:val="00FA2F5D"/>
    <w:rsid w:val="00FA5157"/>
    <w:rsid w:val="00FA67DE"/>
    <w:rsid w:val="00FB2216"/>
    <w:rsid w:val="00FB2625"/>
    <w:rsid w:val="00FB2C16"/>
    <w:rsid w:val="00FB4929"/>
    <w:rsid w:val="00FB6A46"/>
    <w:rsid w:val="00FC2B61"/>
    <w:rsid w:val="00FC3685"/>
    <w:rsid w:val="00FC5D9D"/>
    <w:rsid w:val="00FC7B03"/>
    <w:rsid w:val="00FD2E68"/>
    <w:rsid w:val="00FD36C7"/>
    <w:rsid w:val="00FD792D"/>
    <w:rsid w:val="00FE3286"/>
    <w:rsid w:val="00FE3290"/>
    <w:rsid w:val="00FE4592"/>
    <w:rsid w:val="00FF2C00"/>
    <w:rsid w:val="00FF4BF4"/>
    <w:rsid w:val="00FF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988CC"/>
  <w15:docId w15:val="{184FB2CF-E127-4123-8615-1E009E75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4FE"/>
  </w:style>
  <w:style w:type="paragraph" w:styleId="Heading1">
    <w:name w:val="heading 1"/>
    <w:basedOn w:val="Normal"/>
    <w:next w:val="Normal"/>
    <w:link w:val="Heading1Char"/>
    <w:uiPriority w:val="9"/>
    <w:qFormat/>
    <w:rsid w:val="004A64FE"/>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A64FE"/>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A64FE"/>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A64FE"/>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A64FE"/>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A64FE"/>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A64F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4F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4F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F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A64F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A64F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A64F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A64F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A64F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A64F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4F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A64F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20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772"/>
  </w:style>
  <w:style w:type="paragraph" w:styleId="Footer">
    <w:name w:val="footer"/>
    <w:basedOn w:val="Normal"/>
    <w:link w:val="FooterChar"/>
    <w:uiPriority w:val="99"/>
    <w:unhideWhenUsed/>
    <w:rsid w:val="00F20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772"/>
  </w:style>
  <w:style w:type="paragraph" w:styleId="ListParagraph">
    <w:name w:val="List Paragraph"/>
    <w:basedOn w:val="Normal"/>
    <w:link w:val="ListParagraphChar"/>
    <w:uiPriority w:val="34"/>
    <w:qFormat/>
    <w:rsid w:val="00F20772"/>
    <w:pPr>
      <w:ind w:left="720"/>
      <w:contextualSpacing/>
    </w:pPr>
  </w:style>
  <w:style w:type="table" w:styleId="TableGrid">
    <w:name w:val="Table Grid"/>
    <w:basedOn w:val="TableNormal"/>
    <w:uiPriority w:val="39"/>
    <w:rsid w:val="008C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A64FE"/>
    <w:pPr>
      <w:spacing w:after="0" w:line="240" w:lineRule="auto"/>
    </w:pPr>
  </w:style>
  <w:style w:type="character" w:customStyle="1" w:styleId="NoSpacingChar">
    <w:name w:val="No Spacing Char"/>
    <w:basedOn w:val="DefaultParagraphFont"/>
    <w:link w:val="NoSpacing"/>
    <w:uiPriority w:val="1"/>
    <w:rsid w:val="001D4E94"/>
  </w:style>
  <w:style w:type="paragraph" w:styleId="TOCHeading">
    <w:name w:val="TOC Heading"/>
    <w:basedOn w:val="Heading1"/>
    <w:next w:val="Normal"/>
    <w:uiPriority w:val="39"/>
    <w:unhideWhenUsed/>
    <w:qFormat/>
    <w:rsid w:val="004A64FE"/>
    <w:pPr>
      <w:outlineLvl w:val="9"/>
    </w:pPr>
  </w:style>
  <w:style w:type="paragraph" w:styleId="TOC2">
    <w:name w:val="toc 2"/>
    <w:basedOn w:val="Normal"/>
    <w:next w:val="Normal"/>
    <w:autoRedefine/>
    <w:uiPriority w:val="39"/>
    <w:unhideWhenUsed/>
    <w:rsid w:val="00D35E5D"/>
    <w:pPr>
      <w:spacing w:after="100"/>
      <w:ind w:left="220"/>
    </w:pPr>
    <w:rPr>
      <w:rFonts w:cs="Times New Roman"/>
    </w:rPr>
  </w:style>
  <w:style w:type="paragraph" w:styleId="TOC1">
    <w:name w:val="toc 1"/>
    <w:basedOn w:val="Normal"/>
    <w:next w:val="Normal"/>
    <w:autoRedefine/>
    <w:uiPriority w:val="39"/>
    <w:unhideWhenUsed/>
    <w:rsid w:val="00D35E5D"/>
    <w:pPr>
      <w:spacing w:after="100"/>
    </w:pPr>
    <w:rPr>
      <w:rFonts w:cs="Times New Roman"/>
    </w:rPr>
  </w:style>
  <w:style w:type="paragraph" w:styleId="TOC3">
    <w:name w:val="toc 3"/>
    <w:basedOn w:val="Normal"/>
    <w:next w:val="Normal"/>
    <w:autoRedefine/>
    <w:uiPriority w:val="39"/>
    <w:unhideWhenUsed/>
    <w:rsid w:val="00D35E5D"/>
    <w:pPr>
      <w:spacing w:after="100"/>
      <w:ind w:left="440"/>
    </w:pPr>
    <w:rPr>
      <w:rFonts w:cs="Times New Roman"/>
    </w:rPr>
  </w:style>
  <w:style w:type="character" w:styleId="Hyperlink">
    <w:name w:val="Hyperlink"/>
    <w:basedOn w:val="DefaultParagraphFont"/>
    <w:uiPriority w:val="99"/>
    <w:unhideWhenUsed/>
    <w:rsid w:val="00D35E5D"/>
    <w:rPr>
      <w:color w:val="0563C1" w:themeColor="hyperlink"/>
      <w:u w:val="single"/>
    </w:rPr>
  </w:style>
  <w:style w:type="paragraph" w:styleId="NormalWeb">
    <w:name w:val="Normal (Web)"/>
    <w:basedOn w:val="Normal"/>
    <w:uiPriority w:val="99"/>
    <w:semiHidden/>
    <w:unhideWhenUsed/>
    <w:rsid w:val="00EA14C0"/>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A64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A64FE"/>
    <w:rPr>
      <w:rFonts w:asciiTheme="majorHAnsi" w:eastAsiaTheme="majorEastAsia" w:hAnsiTheme="majorHAnsi" w:cstheme="majorBidi"/>
      <w:color w:val="000000" w:themeColor="text1"/>
      <w:sz w:val="56"/>
      <w:szCs w:val="56"/>
    </w:rPr>
  </w:style>
  <w:style w:type="paragraph" w:customStyle="1" w:styleId="CodeBlock">
    <w:name w:val="Code Block"/>
    <w:basedOn w:val="Normal"/>
    <w:link w:val="CodeBlockChar"/>
    <w:autoRedefine/>
    <w:rsid w:val="003237F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Change w:id="0" w:author="Sam Tertzakian" w:date="2018-09-12T14:45:00Z">
        <w:pPr>
          <w:pBdr>
            <w:top w:val="single" w:sz="4" w:space="1" w:color="auto"/>
            <w:left w:val="single" w:sz="4" w:space="4" w:color="auto"/>
            <w:bottom w:val="single" w:sz="4" w:space="1" w:color="auto"/>
            <w:right w:val="single" w:sz="4" w:space="4" w:color="auto"/>
          </w:pBdr>
          <w:shd w:val="clear" w:color="auto" w:fill="D9D9D9" w:themeFill="background1" w:themeFillShade="D9"/>
        </w:pPr>
      </w:pPrChange>
    </w:pPr>
    <w:rPr>
      <w:rFonts w:ascii="Consolas" w:hAnsi="Consolas"/>
      <w:b/>
      <w:noProof/>
      <w:sz w:val="16"/>
      <w:rPrChange w:id="0" w:author="Sam Tertzakian" w:date="2018-09-12T14:45:00Z">
        <w:rPr>
          <w:rFonts w:ascii="Consolas" w:eastAsiaTheme="minorEastAsia" w:hAnsi="Consolas" w:cstheme="minorBidi"/>
          <w:b/>
          <w:noProof/>
          <w:sz w:val="16"/>
          <w:szCs w:val="22"/>
          <w:lang w:val="en-US" w:eastAsia="en-US" w:bidi="ar-SA"/>
        </w:rPr>
      </w:rPrChange>
    </w:rPr>
  </w:style>
  <w:style w:type="character" w:customStyle="1" w:styleId="CodeBlockChar">
    <w:name w:val="Code Block Char"/>
    <w:basedOn w:val="DefaultParagraphFont"/>
    <w:link w:val="CodeBlock"/>
    <w:rsid w:val="003237FA"/>
    <w:rPr>
      <w:rFonts w:ascii="Consolas" w:hAnsi="Consolas"/>
      <w:b/>
      <w:noProof/>
      <w:sz w:val="16"/>
      <w:shd w:val="clear" w:color="auto" w:fill="D9D9D9" w:themeFill="background1" w:themeFillShade="D9"/>
    </w:rPr>
  </w:style>
  <w:style w:type="paragraph" w:styleId="TOC4">
    <w:name w:val="toc 4"/>
    <w:basedOn w:val="Normal"/>
    <w:next w:val="Normal"/>
    <w:autoRedefine/>
    <w:uiPriority w:val="39"/>
    <w:unhideWhenUsed/>
    <w:rsid w:val="00C950FF"/>
    <w:pPr>
      <w:spacing w:after="100"/>
      <w:ind w:left="660"/>
    </w:pPr>
  </w:style>
  <w:style w:type="paragraph" w:styleId="TOC5">
    <w:name w:val="toc 5"/>
    <w:basedOn w:val="Normal"/>
    <w:next w:val="Normal"/>
    <w:autoRedefine/>
    <w:uiPriority w:val="39"/>
    <w:unhideWhenUsed/>
    <w:rsid w:val="00C950FF"/>
    <w:pPr>
      <w:spacing w:after="100"/>
      <w:ind w:left="880"/>
    </w:pPr>
  </w:style>
  <w:style w:type="paragraph" w:styleId="TOC6">
    <w:name w:val="toc 6"/>
    <w:basedOn w:val="Normal"/>
    <w:next w:val="Normal"/>
    <w:autoRedefine/>
    <w:uiPriority w:val="39"/>
    <w:unhideWhenUsed/>
    <w:rsid w:val="00C950FF"/>
    <w:pPr>
      <w:spacing w:after="100"/>
      <w:ind w:left="1100"/>
    </w:pPr>
  </w:style>
  <w:style w:type="paragraph" w:styleId="TOC7">
    <w:name w:val="toc 7"/>
    <w:basedOn w:val="Normal"/>
    <w:next w:val="Normal"/>
    <w:autoRedefine/>
    <w:uiPriority w:val="39"/>
    <w:unhideWhenUsed/>
    <w:rsid w:val="00C950FF"/>
    <w:pPr>
      <w:spacing w:after="100"/>
      <w:ind w:left="1320"/>
    </w:pPr>
  </w:style>
  <w:style w:type="paragraph" w:styleId="TOC8">
    <w:name w:val="toc 8"/>
    <w:basedOn w:val="Normal"/>
    <w:next w:val="Normal"/>
    <w:autoRedefine/>
    <w:uiPriority w:val="39"/>
    <w:unhideWhenUsed/>
    <w:rsid w:val="00C950FF"/>
    <w:pPr>
      <w:spacing w:after="100"/>
      <w:ind w:left="1540"/>
    </w:pPr>
  </w:style>
  <w:style w:type="paragraph" w:styleId="TOC9">
    <w:name w:val="toc 9"/>
    <w:basedOn w:val="Normal"/>
    <w:next w:val="Normal"/>
    <w:autoRedefine/>
    <w:uiPriority w:val="39"/>
    <w:unhideWhenUsed/>
    <w:rsid w:val="00C950FF"/>
    <w:pPr>
      <w:spacing w:after="100"/>
      <w:ind w:left="1760"/>
    </w:pPr>
  </w:style>
  <w:style w:type="character" w:customStyle="1" w:styleId="UnresolvedMention1">
    <w:name w:val="Unresolved Mention1"/>
    <w:basedOn w:val="DefaultParagraphFont"/>
    <w:uiPriority w:val="99"/>
    <w:semiHidden/>
    <w:unhideWhenUsed/>
    <w:rsid w:val="00C950FF"/>
    <w:rPr>
      <w:color w:val="808080"/>
      <w:shd w:val="clear" w:color="auto" w:fill="E6E6E6"/>
    </w:rPr>
  </w:style>
  <w:style w:type="paragraph" w:styleId="Caption">
    <w:name w:val="caption"/>
    <w:basedOn w:val="Normal"/>
    <w:next w:val="Normal"/>
    <w:uiPriority w:val="35"/>
    <w:semiHidden/>
    <w:unhideWhenUsed/>
    <w:qFormat/>
    <w:rsid w:val="004A64F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A64F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A64FE"/>
    <w:rPr>
      <w:color w:val="5A5A5A" w:themeColor="text1" w:themeTint="A5"/>
      <w:spacing w:val="10"/>
    </w:rPr>
  </w:style>
  <w:style w:type="character" w:styleId="Strong">
    <w:name w:val="Strong"/>
    <w:basedOn w:val="DefaultParagraphFont"/>
    <w:uiPriority w:val="22"/>
    <w:qFormat/>
    <w:rsid w:val="004A64FE"/>
    <w:rPr>
      <w:b/>
      <w:bCs/>
      <w:color w:val="000000" w:themeColor="text1"/>
    </w:rPr>
  </w:style>
  <w:style w:type="character" w:styleId="Emphasis">
    <w:name w:val="Emphasis"/>
    <w:basedOn w:val="DefaultParagraphFont"/>
    <w:uiPriority w:val="20"/>
    <w:qFormat/>
    <w:rsid w:val="004A64FE"/>
    <w:rPr>
      <w:i/>
      <w:iCs/>
      <w:color w:val="auto"/>
    </w:rPr>
  </w:style>
  <w:style w:type="paragraph" w:styleId="Quote">
    <w:name w:val="Quote"/>
    <w:basedOn w:val="Normal"/>
    <w:next w:val="Normal"/>
    <w:link w:val="QuoteChar"/>
    <w:uiPriority w:val="29"/>
    <w:qFormat/>
    <w:rsid w:val="004A64FE"/>
    <w:pPr>
      <w:spacing w:before="160"/>
      <w:ind w:left="720" w:right="720"/>
    </w:pPr>
    <w:rPr>
      <w:i/>
      <w:iCs/>
      <w:color w:val="000000" w:themeColor="text1"/>
    </w:rPr>
  </w:style>
  <w:style w:type="character" w:customStyle="1" w:styleId="QuoteChar">
    <w:name w:val="Quote Char"/>
    <w:basedOn w:val="DefaultParagraphFont"/>
    <w:link w:val="Quote"/>
    <w:uiPriority w:val="29"/>
    <w:rsid w:val="004A64FE"/>
    <w:rPr>
      <w:i/>
      <w:iCs/>
      <w:color w:val="000000" w:themeColor="text1"/>
    </w:rPr>
  </w:style>
  <w:style w:type="paragraph" w:styleId="IntenseQuote">
    <w:name w:val="Intense Quote"/>
    <w:basedOn w:val="Normal"/>
    <w:next w:val="Normal"/>
    <w:link w:val="IntenseQuoteChar"/>
    <w:uiPriority w:val="30"/>
    <w:qFormat/>
    <w:rsid w:val="004A64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A64FE"/>
    <w:rPr>
      <w:color w:val="000000" w:themeColor="text1"/>
      <w:shd w:val="clear" w:color="auto" w:fill="F2F2F2" w:themeFill="background1" w:themeFillShade="F2"/>
    </w:rPr>
  </w:style>
  <w:style w:type="character" w:styleId="SubtleEmphasis">
    <w:name w:val="Subtle Emphasis"/>
    <w:basedOn w:val="DefaultParagraphFont"/>
    <w:uiPriority w:val="19"/>
    <w:qFormat/>
    <w:rsid w:val="004A64FE"/>
    <w:rPr>
      <w:i/>
      <w:iCs/>
      <w:color w:val="404040" w:themeColor="text1" w:themeTint="BF"/>
    </w:rPr>
  </w:style>
  <w:style w:type="character" w:styleId="IntenseEmphasis">
    <w:name w:val="Intense Emphasis"/>
    <w:basedOn w:val="DefaultParagraphFont"/>
    <w:uiPriority w:val="21"/>
    <w:qFormat/>
    <w:rsid w:val="004A64FE"/>
    <w:rPr>
      <w:b/>
      <w:bCs/>
      <w:i/>
      <w:iCs/>
      <w:caps/>
    </w:rPr>
  </w:style>
  <w:style w:type="character" w:styleId="SubtleReference">
    <w:name w:val="Subtle Reference"/>
    <w:basedOn w:val="DefaultParagraphFont"/>
    <w:uiPriority w:val="31"/>
    <w:qFormat/>
    <w:rsid w:val="004A64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64FE"/>
    <w:rPr>
      <w:b/>
      <w:bCs/>
      <w:smallCaps/>
      <w:u w:val="single"/>
    </w:rPr>
  </w:style>
  <w:style w:type="character" w:styleId="BookTitle">
    <w:name w:val="Book Title"/>
    <w:basedOn w:val="DefaultParagraphFont"/>
    <w:uiPriority w:val="33"/>
    <w:qFormat/>
    <w:rsid w:val="004A64FE"/>
    <w:rPr>
      <w:b w:val="0"/>
      <w:bCs w:val="0"/>
      <w:smallCaps/>
      <w:spacing w:val="5"/>
    </w:rPr>
  </w:style>
  <w:style w:type="paragraph" w:styleId="BalloonText">
    <w:name w:val="Balloon Text"/>
    <w:basedOn w:val="Normal"/>
    <w:link w:val="BalloonTextChar"/>
    <w:uiPriority w:val="99"/>
    <w:semiHidden/>
    <w:unhideWhenUsed/>
    <w:rsid w:val="00A81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6F8"/>
    <w:rPr>
      <w:rFonts w:ascii="Segoe UI" w:hAnsi="Segoe UI" w:cs="Segoe UI"/>
      <w:sz w:val="18"/>
      <w:szCs w:val="18"/>
    </w:rPr>
  </w:style>
  <w:style w:type="character" w:customStyle="1" w:styleId="CodeText">
    <w:name w:val="Code Text"/>
    <w:basedOn w:val="CodeBlockChar"/>
    <w:uiPriority w:val="1"/>
    <w:qFormat/>
    <w:rsid w:val="006A5725"/>
    <w:rPr>
      <w:rFonts w:ascii="Consolas" w:hAnsi="Consolas"/>
      <w:b/>
      <w:noProof/>
      <w:sz w:val="20"/>
      <w:bdr w:val="none" w:sz="0" w:space="0" w:color="auto"/>
      <w:shd w:val="clear" w:color="auto" w:fill="auto"/>
    </w:rPr>
  </w:style>
  <w:style w:type="character" w:styleId="CommentReference">
    <w:name w:val="annotation reference"/>
    <w:basedOn w:val="DefaultParagraphFont"/>
    <w:uiPriority w:val="99"/>
    <w:semiHidden/>
    <w:unhideWhenUsed/>
    <w:rsid w:val="00B615AF"/>
    <w:rPr>
      <w:sz w:val="16"/>
      <w:szCs w:val="16"/>
    </w:rPr>
  </w:style>
  <w:style w:type="paragraph" w:styleId="CommentText">
    <w:name w:val="annotation text"/>
    <w:basedOn w:val="Normal"/>
    <w:link w:val="CommentTextChar"/>
    <w:uiPriority w:val="99"/>
    <w:semiHidden/>
    <w:unhideWhenUsed/>
    <w:rsid w:val="00B615AF"/>
    <w:pPr>
      <w:spacing w:line="240" w:lineRule="auto"/>
    </w:pPr>
    <w:rPr>
      <w:sz w:val="20"/>
      <w:szCs w:val="20"/>
    </w:rPr>
  </w:style>
  <w:style w:type="character" w:customStyle="1" w:styleId="CommentTextChar">
    <w:name w:val="Comment Text Char"/>
    <w:basedOn w:val="DefaultParagraphFont"/>
    <w:link w:val="CommentText"/>
    <w:uiPriority w:val="99"/>
    <w:semiHidden/>
    <w:rsid w:val="00B615AF"/>
    <w:rPr>
      <w:sz w:val="20"/>
      <w:szCs w:val="20"/>
    </w:rPr>
  </w:style>
  <w:style w:type="paragraph" w:styleId="CommentSubject">
    <w:name w:val="annotation subject"/>
    <w:basedOn w:val="CommentText"/>
    <w:next w:val="CommentText"/>
    <w:link w:val="CommentSubjectChar"/>
    <w:uiPriority w:val="99"/>
    <w:semiHidden/>
    <w:unhideWhenUsed/>
    <w:rsid w:val="00B615AF"/>
    <w:rPr>
      <w:b/>
      <w:bCs/>
    </w:rPr>
  </w:style>
  <w:style w:type="character" w:customStyle="1" w:styleId="CommentSubjectChar">
    <w:name w:val="Comment Subject Char"/>
    <w:basedOn w:val="CommentTextChar"/>
    <w:link w:val="CommentSubject"/>
    <w:uiPriority w:val="99"/>
    <w:semiHidden/>
    <w:rsid w:val="00B615AF"/>
    <w:rPr>
      <w:b/>
      <w:bCs/>
      <w:sz w:val="20"/>
      <w:szCs w:val="20"/>
    </w:rPr>
  </w:style>
  <w:style w:type="paragraph" w:styleId="Revision">
    <w:name w:val="Revision"/>
    <w:hidden/>
    <w:uiPriority w:val="99"/>
    <w:semiHidden/>
    <w:rsid w:val="00C762C3"/>
    <w:pPr>
      <w:spacing w:after="0" w:line="240" w:lineRule="auto"/>
    </w:pPr>
  </w:style>
  <w:style w:type="character" w:styleId="UnresolvedMention">
    <w:name w:val="Unresolved Mention"/>
    <w:basedOn w:val="DefaultParagraphFont"/>
    <w:uiPriority w:val="99"/>
    <w:semiHidden/>
    <w:unhideWhenUsed/>
    <w:rsid w:val="00962E6F"/>
    <w:rPr>
      <w:color w:val="808080"/>
      <w:shd w:val="clear" w:color="auto" w:fill="E6E6E6"/>
    </w:rPr>
  </w:style>
  <w:style w:type="character" w:customStyle="1" w:styleId="ListParagraphChar">
    <w:name w:val="List Paragraph Char"/>
    <w:basedOn w:val="DefaultParagraphFont"/>
    <w:link w:val="ListParagraph"/>
    <w:uiPriority w:val="34"/>
    <w:rsid w:val="0010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926">
      <w:bodyDiv w:val="1"/>
      <w:marLeft w:val="0"/>
      <w:marRight w:val="0"/>
      <w:marTop w:val="0"/>
      <w:marBottom w:val="0"/>
      <w:divBdr>
        <w:top w:val="none" w:sz="0" w:space="0" w:color="auto"/>
        <w:left w:val="none" w:sz="0" w:space="0" w:color="auto"/>
        <w:bottom w:val="none" w:sz="0" w:space="0" w:color="auto"/>
        <w:right w:val="none" w:sz="0" w:space="0" w:color="auto"/>
      </w:divBdr>
    </w:div>
    <w:div w:id="161501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4F316EF27F403FBF5635973DEEFD08"/>
        <w:category>
          <w:name w:val="General"/>
          <w:gallery w:val="placeholder"/>
        </w:category>
        <w:types>
          <w:type w:val="bbPlcHdr"/>
        </w:types>
        <w:behaviors>
          <w:behavior w:val="content"/>
        </w:behaviors>
        <w:guid w:val="{A866A6D9-4E72-4468-AACA-80158C2AA7AB}"/>
      </w:docPartPr>
      <w:docPartBody>
        <w:p w:rsidR="00E442AF" w:rsidRDefault="00E442AF" w:rsidP="00E442AF">
          <w:pPr>
            <w:pStyle w:val="334F316EF27F403FBF5635973DEEFD08"/>
          </w:pPr>
          <w:r>
            <w:rPr>
              <w:color w:val="2F5496" w:themeColor="accent1" w:themeShade="BF"/>
              <w:sz w:val="24"/>
              <w:szCs w:val="24"/>
            </w:rPr>
            <w:t>[Company name]</w:t>
          </w:r>
        </w:p>
      </w:docPartBody>
    </w:docPart>
    <w:docPart>
      <w:docPartPr>
        <w:name w:val="6E9DE84CCF2E46AE83A37E7A62111A79"/>
        <w:category>
          <w:name w:val="General"/>
          <w:gallery w:val="placeholder"/>
        </w:category>
        <w:types>
          <w:type w:val="bbPlcHdr"/>
        </w:types>
        <w:behaviors>
          <w:behavior w:val="content"/>
        </w:behaviors>
        <w:guid w:val="{306A5EA1-2B5C-45B1-B197-AB1F2E0E4A75}"/>
      </w:docPartPr>
      <w:docPartBody>
        <w:p w:rsidR="00E442AF" w:rsidRDefault="00E442AF" w:rsidP="00E442AF">
          <w:pPr>
            <w:pStyle w:val="6E9DE84CCF2E46AE83A37E7A62111A79"/>
          </w:pPr>
          <w:r>
            <w:rPr>
              <w:rFonts w:asciiTheme="majorHAnsi" w:eastAsiaTheme="majorEastAsia" w:hAnsiTheme="majorHAnsi" w:cstheme="majorBidi"/>
              <w:color w:val="4472C4" w:themeColor="accent1"/>
              <w:sz w:val="88"/>
              <w:szCs w:val="88"/>
            </w:rPr>
            <w:t>[Document title]</w:t>
          </w:r>
        </w:p>
      </w:docPartBody>
    </w:docPart>
    <w:docPart>
      <w:docPartPr>
        <w:name w:val="EAF4F3261EA34F4EA566D4111D23BE01"/>
        <w:category>
          <w:name w:val="General"/>
          <w:gallery w:val="placeholder"/>
        </w:category>
        <w:types>
          <w:type w:val="bbPlcHdr"/>
        </w:types>
        <w:behaviors>
          <w:behavior w:val="content"/>
        </w:behaviors>
        <w:guid w:val="{67B96B1C-86F6-4813-8983-C21DF0F543DD}"/>
      </w:docPartPr>
      <w:docPartBody>
        <w:p w:rsidR="00E442AF" w:rsidRDefault="00E442AF" w:rsidP="00E442AF">
          <w:pPr>
            <w:pStyle w:val="EAF4F3261EA34F4EA566D4111D23BE01"/>
          </w:pPr>
          <w:r>
            <w:rPr>
              <w:color w:val="2F5496" w:themeColor="accent1" w:themeShade="BF"/>
              <w:sz w:val="24"/>
              <w:szCs w:val="24"/>
            </w:rPr>
            <w:t>[Document subtitle]</w:t>
          </w:r>
        </w:p>
      </w:docPartBody>
    </w:docPart>
    <w:docPart>
      <w:docPartPr>
        <w:name w:val="5261D70444B441F2865BEB4B5B9055F5"/>
        <w:category>
          <w:name w:val="General"/>
          <w:gallery w:val="placeholder"/>
        </w:category>
        <w:types>
          <w:type w:val="bbPlcHdr"/>
        </w:types>
        <w:behaviors>
          <w:behavior w:val="content"/>
        </w:behaviors>
        <w:guid w:val="{67C8C42F-D985-4C4B-95A7-BEED13084FD5}"/>
      </w:docPartPr>
      <w:docPartBody>
        <w:p w:rsidR="00E442AF" w:rsidRDefault="00E442AF" w:rsidP="00E442AF">
          <w:pPr>
            <w:pStyle w:val="5261D70444B441F2865BEB4B5B9055F5"/>
          </w:pPr>
          <w:r>
            <w:rPr>
              <w:color w:val="4472C4" w:themeColor="accent1"/>
              <w:sz w:val="28"/>
              <w:szCs w:val="28"/>
            </w:rPr>
            <w:t>[Author name]</w:t>
          </w:r>
        </w:p>
      </w:docPartBody>
    </w:docPart>
    <w:docPart>
      <w:docPartPr>
        <w:name w:val="EBA08D26A4D141B3AC82638C789F0DE5"/>
        <w:category>
          <w:name w:val="General"/>
          <w:gallery w:val="placeholder"/>
        </w:category>
        <w:types>
          <w:type w:val="bbPlcHdr"/>
        </w:types>
        <w:behaviors>
          <w:behavior w:val="content"/>
        </w:behaviors>
        <w:guid w:val="{306BF499-0413-4F31-888E-4C2A62B6AE2E}"/>
      </w:docPartPr>
      <w:docPartBody>
        <w:p w:rsidR="00E442AF" w:rsidRDefault="00E442AF" w:rsidP="00E442AF">
          <w:pPr>
            <w:pStyle w:val="EBA08D26A4D141B3AC82638C789F0DE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2AF"/>
    <w:rsid w:val="00055B01"/>
    <w:rsid w:val="00060F02"/>
    <w:rsid w:val="000A4B71"/>
    <w:rsid w:val="00154FA9"/>
    <w:rsid w:val="001E5E02"/>
    <w:rsid w:val="002151A2"/>
    <w:rsid w:val="0031753A"/>
    <w:rsid w:val="003858D4"/>
    <w:rsid w:val="003D60B8"/>
    <w:rsid w:val="0049696F"/>
    <w:rsid w:val="004B5C85"/>
    <w:rsid w:val="004E5A48"/>
    <w:rsid w:val="00501E31"/>
    <w:rsid w:val="005061A3"/>
    <w:rsid w:val="00580A9C"/>
    <w:rsid w:val="00627837"/>
    <w:rsid w:val="00640FE2"/>
    <w:rsid w:val="00766D53"/>
    <w:rsid w:val="007F175C"/>
    <w:rsid w:val="00812FBE"/>
    <w:rsid w:val="00841E1E"/>
    <w:rsid w:val="00863A9D"/>
    <w:rsid w:val="008D3580"/>
    <w:rsid w:val="00974F14"/>
    <w:rsid w:val="009D20E9"/>
    <w:rsid w:val="00A1352A"/>
    <w:rsid w:val="00A23340"/>
    <w:rsid w:val="00A938BE"/>
    <w:rsid w:val="00AE5698"/>
    <w:rsid w:val="00B32C03"/>
    <w:rsid w:val="00BA2730"/>
    <w:rsid w:val="00BB5D36"/>
    <w:rsid w:val="00C668A4"/>
    <w:rsid w:val="00C80DA4"/>
    <w:rsid w:val="00CD66B6"/>
    <w:rsid w:val="00E442AF"/>
    <w:rsid w:val="00EA0428"/>
    <w:rsid w:val="00F548C0"/>
    <w:rsid w:val="00F5551C"/>
    <w:rsid w:val="00F6408A"/>
    <w:rsid w:val="00FC6056"/>
    <w:rsid w:val="00FE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FA037C04E84708962898CC33A7A5B2">
    <w:name w:val="9AFA037C04E84708962898CC33A7A5B2"/>
    <w:rsid w:val="00E442AF"/>
  </w:style>
  <w:style w:type="paragraph" w:customStyle="1" w:styleId="E119901061334813B7106B0C72CC9053">
    <w:name w:val="E119901061334813B7106B0C72CC9053"/>
    <w:rsid w:val="00E442AF"/>
  </w:style>
  <w:style w:type="paragraph" w:customStyle="1" w:styleId="07008F67006E41F2BA05F65976A514D0">
    <w:name w:val="07008F67006E41F2BA05F65976A514D0"/>
    <w:rsid w:val="00E442AF"/>
  </w:style>
  <w:style w:type="paragraph" w:customStyle="1" w:styleId="D29458A6A73E442B89B06A949B5E84DC">
    <w:name w:val="D29458A6A73E442B89B06A949B5E84DC"/>
    <w:rsid w:val="00E442AF"/>
  </w:style>
  <w:style w:type="paragraph" w:customStyle="1" w:styleId="1ECFBD05C5834867B6B6B0620C4933BF">
    <w:name w:val="1ECFBD05C5834867B6B6B0620C4933BF"/>
    <w:rsid w:val="00E442AF"/>
  </w:style>
  <w:style w:type="paragraph" w:customStyle="1" w:styleId="62B9FF57F32543AEBBBB36335883A676">
    <w:name w:val="62B9FF57F32543AEBBBB36335883A676"/>
    <w:rsid w:val="00E442AF"/>
  </w:style>
  <w:style w:type="paragraph" w:customStyle="1" w:styleId="ACA768F8A60445F09B6B6FC42D2A94DA">
    <w:name w:val="ACA768F8A60445F09B6B6FC42D2A94DA"/>
    <w:rsid w:val="00E442AF"/>
  </w:style>
  <w:style w:type="paragraph" w:customStyle="1" w:styleId="996F612A59D9487EBFBED9C9E85FC663">
    <w:name w:val="996F612A59D9487EBFBED9C9E85FC663"/>
    <w:rsid w:val="00E442AF"/>
  </w:style>
  <w:style w:type="paragraph" w:customStyle="1" w:styleId="334F316EF27F403FBF5635973DEEFD08">
    <w:name w:val="334F316EF27F403FBF5635973DEEFD08"/>
    <w:rsid w:val="00E442AF"/>
  </w:style>
  <w:style w:type="paragraph" w:customStyle="1" w:styleId="6E9DE84CCF2E46AE83A37E7A62111A79">
    <w:name w:val="6E9DE84CCF2E46AE83A37E7A62111A79"/>
    <w:rsid w:val="00E442AF"/>
  </w:style>
  <w:style w:type="paragraph" w:customStyle="1" w:styleId="EAF4F3261EA34F4EA566D4111D23BE01">
    <w:name w:val="EAF4F3261EA34F4EA566D4111D23BE01"/>
    <w:rsid w:val="00E442AF"/>
  </w:style>
  <w:style w:type="paragraph" w:customStyle="1" w:styleId="5261D70444B441F2865BEB4B5B9055F5">
    <w:name w:val="5261D70444B441F2865BEB4B5B9055F5"/>
    <w:rsid w:val="00E442AF"/>
  </w:style>
  <w:style w:type="paragraph" w:customStyle="1" w:styleId="EBA08D26A4D141B3AC82638C789F0DE5">
    <w:name w:val="EBA08D26A4D141B3AC82638C789F0DE5"/>
    <w:rsid w:val="00E442AF"/>
  </w:style>
  <w:style w:type="paragraph" w:customStyle="1" w:styleId="8F6A8874CC42409786FCF55C597DFC29">
    <w:name w:val="8F6A8874CC42409786FCF55C597DFC29"/>
    <w:rsid w:val="00E442AF"/>
  </w:style>
  <w:style w:type="paragraph" w:customStyle="1" w:styleId="30B1466788744AE1944CCBD7AA290164">
    <w:name w:val="30B1466788744AE1944CCBD7AA290164"/>
    <w:rsid w:val="00E442AF"/>
  </w:style>
  <w:style w:type="paragraph" w:customStyle="1" w:styleId="7F68803C52534BAD8FCC7324D3E8E2A9">
    <w:name w:val="7F68803C52534BAD8FCC7324D3E8E2A9"/>
    <w:rsid w:val="002151A2"/>
  </w:style>
  <w:style w:type="paragraph" w:customStyle="1" w:styleId="A2F6F6A2471847B49192B01E2A32A06D">
    <w:name w:val="A2F6F6A2471847B49192B01E2A32A06D"/>
    <w:rsid w:val="002151A2"/>
  </w:style>
  <w:style w:type="paragraph" w:customStyle="1" w:styleId="D5D9CE35D53441E587285453A70265C9">
    <w:name w:val="D5D9CE35D53441E587285453A70265C9"/>
    <w:rsid w:val="002151A2"/>
  </w:style>
  <w:style w:type="paragraph" w:customStyle="1" w:styleId="5D0B087DE233465992D5E5066357A7F4">
    <w:name w:val="5D0B087DE233465992D5E5066357A7F4"/>
    <w:rsid w:val="002151A2"/>
  </w:style>
  <w:style w:type="paragraph" w:customStyle="1" w:styleId="AE222E418477429A8E399897FAA9E8E0">
    <w:name w:val="AE222E418477429A8E399897FAA9E8E0"/>
    <w:rsid w:val="002151A2"/>
  </w:style>
  <w:style w:type="paragraph" w:customStyle="1" w:styleId="79DDE0BCCA9E46029250F29525882A15">
    <w:name w:val="79DDE0BCCA9E46029250F29525882A15"/>
    <w:rsid w:val="002151A2"/>
  </w:style>
  <w:style w:type="paragraph" w:customStyle="1" w:styleId="AC2B92C1BD9746A38C561CFCDD56340D">
    <w:name w:val="AC2B92C1BD9746A38C561CFCDD56340D"/>
    <w:rsid w:val="002151A2"/>
  </w:style>
  <w:style w:type="paragraph" w:customStyle="1" w:styleId="19F14B75D668450DB392595F8AAE85B5">
    <w:name w:val="19F14B75D668450DB392595F8AAE85B5"/>
    <w:rsid w:val="00215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89816-A16C-4957-8083-F0731171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10903</TotalTime>
  <Pages>204</Pages>
  <Words>43814</Words>
  <Characters>249746</Characters>
  <Application>Microsoft Office Word</Application>
  <DocSecurity>0</DocSecurity>
  <Lines>2081</Lines>
  <Paragraphs>585</Paragraphs>
  <ScaleCrop>false</ScaleCrop>
  <HeadingPairs>
    <vt:vector size="2" baseType="variant">
      <vt:variant>
        <vt:lpstr>Title</vt:lpstr>
      </vt:variant>
      <vt:variant>
        <vt:i4>1</vt:i4>
      </vt:variant>
    </vt:vector>
  </HeadingPairs>
  <TitlesOfParts>
    <vt:vector size="1" baseType="lpstr">
      <vt:lpstr>Driver Module Framework (DMF)</vt:lpstr>
    </vt:vector>
  </TitlesOfParts>
  <Company>Microsoft Surface</Company>
  <LinksUpToDate>false</LinksUpToDate>
  <CharactersWithSpaces>292975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Module Framework (DMF)</dc:title>
  <dc:subject>v2.4.0</dc:subject>
  <dc:creator>Sam Tertzakian and Rajesh Gururaj</dc:creator>
  <cp:lastModifiedBy>Sam Tertzakian</cp:lastModifiedBy>
  <cp:revision>285</cp:revision>
  <cp:lastPrinted>2018-09-12T21:48:00Z</cp:lastPrinted>
  <dcterms:created xsi:type="dcterms:W3CDTF">2018-01-19T23:49:00Z</dcterms:created>
  <dcterms:modified xsi:type="dcterms:W3CDTF">2018-09-13T00:28:00Z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satertza@microsoft.com</vt:lpwstr>
  </property>
  <property fmtid="{D5CDD505-2E9C-101B-9397-08002B2CF9AE}" pid="5" name="MSIP_Label_f42aa342-8706-4288-bd11-ebb85995028c_SetDate">
    <vt:lpwstr>2017-11-28T19:39:56.3224136Z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